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B63F" w14:textId="23A3B611" w:rsidR="00DF3A41" w:rsidRPr="00FF23CA" w:rsidDel="002151EF" w:rsidRDefault="005967BA">
      <w:pPr>
        <w:pStyle w:val="Subtitle"/>
        <w:rPr>
          <w:del w:id="1" w:author="LENOVO" w:date="2022-10-06T11:00:00Z"/>
          <w:rFonts w:ascii="Khmer MEF2" w:hAnsi="Khmer MEF2" w:cs="Khmer MEF2"/>
          <w:color w:val="2E74B5" w:themeColor="accent1" w:themeShade="BF"/>
          <w:sz w:val="28"/>
          <w:szCs w:val="28"/>
          <w:rPrChange w:id="2" w:author="Sopheak Phorn" w:date="2023-08-04T12:09:00Z">
            <w:rPr>
              <w:del w:id="3" w:author="LENOVO" w:date="2022-10-06T11:00:00Z"/>
            </w:rPr>
          </w:rPrChange>
        </w:rPr>
        <w:pPrChange w:id="4" w:author="Kem Sereyboth" w:date="2023-07-25T15:01:00Z">
          <w:pPr>
            <w:spacing w:after="0" w:line="240" w:lineRule="auto"/>
            <w:ind w:firstLine="720"/>
            <w:jc w:val="both"/>
          </w:pPr>
        </w:pPrChange>
      </w:pPr>
      <w:ins w:id="5" w:author="Kem Sereiboth" w:date="2022-09-29T12:39:00Z">
        <w:r w:rsidRPr="00FF23CA">
          <w:rPr>
            <w:rFonts w:ascii="Khmer MEF2" w:hAnsi="Khmer MEF2" w:cs="Khmer MEF2"/>
            <w:noProof/>
            <w:color w:val="2E74B5" w:themeColor="accent1" w:themeShade="BF"/>
            <w:sz w:val="28"/>
            <w:szCs w:val="28"/>
            <w:rPrChange w:id="6" w:author="Sopheak Phorn" w:date="2023-08-04T12:09:00Z">
              <w:rPr>
                <w:noProof/>
              </w:rPr>
            </w:rPrChange>
          </w:rPr>
          <w:drawing>
            <wp:anchor distT="0" distB="0" distL="114300" distR="114300" simplePos="0" relativeHeight="251662336" behindDoc="1" locked="0" layoutInCell="1" allowOverlap="1" wp14:anchorId="779E8186" wp14:editId="713AF5D6">
              <wp:simplePos x="0" y="0"/>
              <wp:positionH relativeFrom="page">
                <wp:posOffset>757451</wp:posOffset>
              </wp:positionH>
              <wp:positionV relativeFrom="paragraph">
                <wp:posOffset>384185</wp:posOffset>
              </wp:positionV>
              <wp:extent cx="1547495" cy="1426192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1152" cy="14295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235E7378" w14:textId="0AF20229" w:rsidR="00C97D39" w:rsidRPr="00FF23CA" w:rsidDel="002151EF" w:rsidRDefault="00C97D39">
      <w:pPr>
        <w:spacing w:after="0" w:line="240" w:lineRule="auto"/>
        <w:jc w:val="center"/>
        <w:rPr>
          <w:ins w:id="7" w:author="Kem Sereiboth" w:date="2022-09-19T12:26:00Z"/>
          <w:del w:id="8" w:author="LENOVO" w:date="2022-10-06T11:00:00Z"/>
          <w:rFonts w:ascii="Khmer MEF2" w:hAnsi="Khmer MEF2" w:cs="Khmer MEF2"/>
          <w:color w:val="2E74B5" w:themeColor="accent1" w:themeShade="BF"/>
          <w:sz w:val="28"/>
          <w:szCs w:val="28"/>
          <w:rPrChange w:id="9" w:author="Sopheak Phorn" w:date="2023-08-04T12:09:00Z">
            <w:rPr>
              <w:ins w:id="10" w:author="Kem Sereiboth" w:date="2022-09-19T12:26:00Z"/>
              <w:del w:id="11" w:author="LENOVO" w:date="2022-10-06T11:00:00Z"/>
              <w:sz w:val="24"/>
              <w:szCs w:val="24"/>
            </w:rPr>
          </w:rPrChange>
        </w:rPr>
        <w:pPrChange w:id="12" w:author="LENOVO" w:date="2022-10-06T11:00:00Z">
          <w:pPr>
            <w:jc w:val="center"/>
          </w:pPr>
        </w:pPrChange>
      </w:pPr>
    </w:p>
    <w:p w14:paraId="79808833" w14:textId="3F69B483" w:rsidR="00C97D39" w:rsidRPr="00FF23CA" w:rsidDel="002151EF" w:rsidRDefault="00C97D39">
      <w:pPr>
        <w:spacing w:after="0" w:line="240" w:lineRule="auto"/>
        <w:jc w:val="center"/>
        <w:rPr>
          <w:ins w:id="13" w:author="Kem Sereiboth" w:date="2022-09-19T12:26:00Z"/>
          <w:del w:id="14" w:author="LENOVO" w:date="2022-10-06T11:00:00Z"/>
          <w:rFonts w:ascii="Khmer MEF2" w:hAnsi="Khmer MEF2" w:cs="Khmer MEF2"/>
          <w:color w:val="2E74B5" w:themeColor="accent1" w:themeShade="BF"/>
          <w:sz w:val="28"/>
          <w:szCs w:val="28"/>
          <w:rPrChange w:id="15" w:author="Sopheak Phorn" w:date="2023-08-04T12:09:00Z">
            <w:rPr>
              <w:ins w:id="16" w:author="Kem Sereiboth" w:date="2022-09-19T12:26:00Z"/>
              <w:del w:id="17" w:author="LENOVO" w:date="2022-10-06T11:00:00Z"/>
              <w:sz w:val="24"/>
              <w:szCs w:val="24"/>
            </w:rPr>
          </w:rPrChange>
        </w:rPr>
        <w:pPrChange w:id="18" w:author="LENOVO" w:date="2022-10-06T11:00:00Z">
          <w:pPr>
            <w:jc w:val="center"/>
          </w:pPr>
        </w:pPrChange>
      </w:pPr>
    </w:p>
    <w:p w14:paraId="0E393FF7" w14:textId="58DD8259" w:rsidR="00922339" w:rsidRPr="00FF23CA" w:rsidRDefault="00922339" w:rsidP="002151EF">
      <w:pPr>
        <w:spacing w:after="0" w:line="240" w:lineRule="auto"/>
        <w:jc w:val="center"/>
        <w:rPr>
          <w:ins w:id="19" w:author="Kem Sereiboth" w:date="2022-09-29T12:39:00Z"/>
          <w:rFonts w:ascii="Khmer MEF2" w:hAnsi="Khmer MEF2" w:cs="Khmer MEF2"/>
          <w:color w:val="2E74B5" w:themeColor="accent1" w:themeShade="BF"/>
          <w:sz w:val="28"/>
          <w:szCs w:val="28"/>
        </w:rPr>
      </w:pPr>
      <w:ins w:id="20" w:author="Kem Sereiboth" w:date="2022-09-29T12:39:00Z">
        <w:r w:rsidRPr="00FF23CA">
          <w:rPr>
            <w:rFonts w:ascii="Khmer MEF2" w:hAnsi="Khmer MEF2" w:cs="Khmer MEF2"/>
            <w:color w:val="2E74B5" w:themeColor="accent1" w:themeShade="BF"/>
            <w:sz w:val="28"/>
            <w:szCs w:val="28"/>
            <w:cs/>
          </w:rPr>
          <w:t>ព្រះ​រាជាណាចក្រកម្ពុជា</w:t>
        </w:r>
      </w:ins>
    </w:p>
    <w:p w14:paraId="45578DD8" w14:textId="58CBF5DB" w:rsidR="00922339" w:rsidRPr="00FF23CA" w:rsidRDefault="00922339" w:rsidP="00922339">
      <w:pPr>
        <w:spacing w:after="0" w:line="240" w:lineRule="auto"/>
        <w:jc w:val="center"/>
        <w:rPr>
          <w:ins w:id="21" w:author="Kem Sereiboth" w:date="2022-09-29T12:39:00Z"/>
          <w:rFonts w:ascii="Khmer MEF1" w:hAnsi="Khmer MEF1" w:cs="Khmer MEF1"/>
          <w:color w:val="2E74B5" w:themeColor="accent1" w:themeShade="BF"/>
          <w:sz w:val="28"/>
          <w:szCs w:val="28"/>
        </w:rPr>
      </w:pPr>
      <w:ins w:id="22" w:author="Kem Sereiboth" w:date="2022-09-29T12:39:00Z">
        <w:r w:rsidRPr="00FF23CA">
          <w:rPr>
            <w:rFonts w:ascii="Khmer MEF1" w:hAnsi="Khmer MEF1" w:cs="Khmer MEF1"/>
            <w:color w:val="2E74B5" w:themeColor="accent1" w:themeShade="BF"/>
            <w:sz w:val="28"/>
            <w:szCs w:val="28"/>
            <w:cs/>
          </w:rPr>
          <w:t>ជាតិ សាសនា ព្រះមហាក្សត្រ</w:t>
        </w:r>
      </w:ins>
    </w:p>
    <w:p w14:paraId="52F602EA" w14:textId="44DE72B7" w:rsidR="00C97D39" w:rsidRPr="00E33574" w:rsidRDefault="002151EF">
      <w:pPr>
        <w:spacing w:after="0" w:line="240" w:lineRule="auto"/>
        <w:jc w:val="center"/>
        <w:rPr>
          <w:ins w:id="23" w:author="Kem Sereiboth" w:date="2022-09-19T12:26:00Z"/>
          <w:sz w:val="24"/>
          <w:szCs w:val="24"/>
        </w:rPr>
        <w:pPrChange w:id="24" w:author="User" w:date="2022-09-23T02:31:00Z">
          <w:pPr>
            <w:jc w:val="center"/>
          </w:pPr>
        </w:pPrChange>
      </w:pPr>
      <w:ins w:id="25" w:author="User" w:date="2022-10-04T11:51:00Z">
        <w:r w:rsidRPr="00E33574">
          <w:rPr>
            <w:noProof/>
            <w:sz w:val="24"/>
            <w:szCs w:val="24"/>
            <w:rPrChange w:id="26" w:author="Kem Sereyboth" w:date="2023-07-19T16:59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5EC6B159" wp14:editId="78229D39">
                  <wp:simplePos x="0" y="0"/>
                  <wp:positionH relativeFrom="column">
                    <wp:posOffset>4262755</wp:posOffset>
                  </wp:positionH>
                  <wp:positionV relativeFrom="paragraph">
                    <wp:posOffset>193675</wp:posOffset>
                  </wp:positionV>
                  <wp:extent cx="1685925" cy="609600"/>
                  <wp:effectExtent l="0" t="0" r="9525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85925" cy="60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88F6C2" w14:textId="12B80FDA" w:rsidR="00731B72" w:rsidRPr="005B0AF3" w:rsidRDefault="00731B72">
                              <w:pPr>
                                <w:jc w:val="center"/>
                                <w:rPr>
                                  <w:rFonts w:ascii="Khmer MEF2" w:hAnsi="Khmer MEF2" w:cs="Khmer MEF2"/>
                                  <w:i/>
                                  <w:iCs/>
                                  <w:color w:val="2E74B5" w:themeColor="accent1" w:themeShade="BF"/>
                                  <w:rPrChange w:id="27" w:author="LENOVO" w:date="2022-10-08T09:40:00Z">
                                    <w:rPr/>
                                  </w:rPrChange>
                                </w:rPr>
                                <w:pPrChange w:id="28" w:author="User" w:date="2022-10-04T11:51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EC6B159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left:0;text-align:left;margin-left:335.65pt;margin-top:15.25pt;width:132.75pt;height:4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" fillcolor="white [3201]" stroked="f" strokeweight=".5pt">
                  <v:textbox>
                    <w:txbxContent>
                      <w:p w14:paraId="3288F6C2" w14:textId="12B80FDA" w:rsidR="00731B72" w:rsidRPr="005B0AF3" w:rsidRDefault="00731B72">
                        <w:pPr>
                          <w:jc w:val="center"/>
                          <w:rPr>
                            <w:rFonts w:ascii="Khmer MEF2" w:hAnsi="Khmer MEF2" w:cs="Khmer MEF2"/>
                            <w:i/>
                            <w:iCs/>
                            <w:color w:val="2E74B5" w:themeColor="accent1" w:themeShade="BF"/>
                            <w:rPrChange w:id="29" w:author="LENOVO" w:date="2022-10-08T09:40:00Z">
                              <w:rPr/>
                            </w:rPrChange>
                          </w:rPr>
                          <w:pPrChange w:id="30" w:author="User" w:date="2022-10-04T11:51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29" w:author="Kem Sereiboth" w:date="2022-09-29T12:39:00Z">
        <w:r w:rsidR="00922339" w:rsidRPr="00E33574">
          <w:rPr>
            <w:rFonts w:ascii="Tacteing" w:hAnsi="Tacteing"/>
            <w:sz w:val="60"/>
            <w:szCs w:val="60"/>
            <w:rPrChange w:id="30" w:author="Kem Sereyboth" w:date="2023-07-19T16:59:00Z">
              <w:rPr>
                <w:rFonts w:ascii="Tacteing" w:hAnsi="Tacteing"/>
                <w:color w:val="2E74B5" w:themeColor="accent1" w:themeShade="BF"/>
                <w:sz w:val="60"/>
                <w:szCs w:val="60"/>
              </w:rPr>
            </w:rPrChange>
          </w:rPr>
          <w:t>3</w:t>
        </w:r>
      </w:ins>
    </w:p>
    <w:p w14:paraId="42DAA48C" w14:textId="42B526F4" w:rsidR="00C97D39" w:rsidRPr="00E33574" w:rsidRDefault="00770F26">
      <w:pPr>
        <w:spacing w:after="0" w:line="240" w:lineRule="auto"/>
        <w:jc w:val="center"/>
        <w:rPr>
          <w:ins w:id="31" w:author="Kem Sereiboth" w:date="2022-09-19T12:26:00Z"/>
          <w:sz w:val="24"/>
          <w:szCs w:val="24"/>
        </w:rPr>
        <w:pPrChange w:id="32" w:author="User" w:date="2022-09-23T02:31:00Z">
          <w:pPr>
            <w:jc w:val="center"/>
          </w:pPr>
        </w:pPrChange>
      </w:pPr>
      <w:ins w:id="33" w:author="User" w:date="2022-09-19T14:05:00Z">
        <w:r w:rsidRPr="00E33574">
          <w:rPr>
            <w:sz w:val="24"/>
            <w:szCs w:val="24"/>
          </w:rPr>
          <w:t xml:space="preserve">  </w:t>
        </w:r>
      </w:ins>
    </w:p>
    <w:p w14:paraId="58E76B05" w14:textId="23125EF2" w:rsidR="00C97D39" w:rsidRPr="00E33574" w:rsidRDefault="005C3437">
      <w:pPr>
        <w:spacing w:after="0" w:line="240" w:lineRule="auto"/>
        <w:jc w:val="center"/>
        <w:rPr>
          <w:ins w:id="34" w:author="Kem Sereiboth" w:date="2022-09-19T12:26:00Z"/>
          <w:sz w:val="24"/>
          <w:szCs w:val="24"/>
        </w:rPr>
        <w:pPrChange w:id="35" w:author="User" w:date="2022-09-23T02:31:00Z">
          <w:pPr>
            <w:jc w:val="center"/>
          </w:pPr>
        </w:pPrChange>
      </w:pPr>
      <w:ins w:id="36" w:author="Kem Sereyboth" w:date="2023-06-20T14:14:00Z">
        <w:del w:id="37" w:author="Sopheak Phorn" w:date="2023-08-25T16:09:00Z">
          <w:r w:rsidRPr="00E33574" w:rsidDel="00EB17DD">
            <w:rPr>
              <w:noProof/>
              <w:sz w:val="24"/>
              <w:szCs w:val="24"/>
              <w:rPrChange w:id="38" w:author="Kem Sereyboth" w:date="2023-07-19T16:59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00B5B96" wp14:editId="12D13A04">
                    <wp:simplePos x="0" y="0"/>
                    <wp:positionH relativeFrom="margin">
                      <wp:posOffset>4561256</wp:posOffset>
                    </wp:positionH>
                    <wp:positionV relativeFrom="paragraph">
                      <wp:posOffset>17333</wp:posOffset>
                    </wp:positionV>
                    <wp:extent cx="1685925" cy="1037967"/>
                    <wp:effectExtent l="0" t="0" r="9525" b="0"/>
                    <wp:wrapNone/>
                    <wp:docPr id="1033370532" name="Text Box 10333705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10379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0AC9FC" w14:textId="7B59EFE2" w:rsidR="00731B72" w:rsidRPr="001764B3" w:rsidRDefault="00731B72">
                                <w:pPr>
                                  <w:jc w:val="center"/>
                                  <w:rPr>
                                    <w:rFonts w:ascii="Khmer MEF2" w:hAnsi="Khmer MEF2" w:cs="Khmer MEF2"/>
                                    <w:color w:val="2E74B5" w:themeColor="accent1" w:themeShade="BF"/>
                                    <w:szCs w:val="22"/>
                                    <w:rPrChange w:id="39" w:author="Sopheak Phorn" w:date="2023-08-25T13:23:00Z">
                                      <w:rPr/>
                                    </w:rPrChange>
                                  </w:rPr>
                                  <w:pPrChange w:id="40" w:author="User" w:date="2022-10-04T11:51:00Z">
                                    <w:pPr/>
                                  </w:pPrChange>
                                </w:pPr>
                                <w:ins w:id="41" w:author="User" w:date="2022-10-04T11:51:00Z">
                                  <w:del w:id="42" w:author="Sopheak Phorn" w:date="2023-08-25T16:09:00Z">
                                    <w:r w:rsidRPr="001764B3" w:rsidDel="00EB17DD">
                                      <w:rPr>
                                        <w:rFonts w:ascii="Khmer MEF2" w:hAnsi="Khmer MEF2" w:cs="Khmer MEF2"/>
                                        <w:color w:val="2E74B5" w:themeColor="accent1" w:themeShade="BF"/>
                                        <w:szCs w:val="22"/>
                                        <w:cs/>
                                        <w:rPrChange w:id="43" w:author="Sopheak Phorn" w:date="2023-08-25T13:23:00Z">
                                          <w:rPr>
                                            <w:rFonts w:cs="MoolBoran"/>
                                            <w:cs/>
                                          </w:rPr>
                                        </w:rPrChange>
                                      </w:rPr>
                                      <w:delText>សេចក្ដីព្រាង</w:delText>
                                    </w:r>
                                  </w:del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0B5B96" id="Text Box 1033370532" o:spid="_x0000_s1027" type="#_x0000_t202" style="position:absolute;left:0;text-align:left;margin-left:359.15pt;margin-top:1.35pt;width:132.75pt;height:81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" fillcolor="white [3201]" stroked="f" strokeweight=".5pt">
                    <v:textbox>
                      <w:txbxContent>
                        <w:p w14:paraId="220AC9FC" w14:textId="7B59EFE2" w:rsidR="00731B72" w:rsidRPr="001764B3" w:rsidRDefault="00731B72">
                          <w:pPr>
                            <w:jc w:val="center"/>
                            <w:rPr>
                              <w:rFonts w:ascii="Khmer MEF2" w:hAnsi="Khmer MEF2" w:cs="Khmer MEF2"/>
                              <w:color w:val="2E74B5" w:themeColor="accent1" w:themeShade="BF"/>
                              <w:szCs w:val="22"/>
                              <w:rPrChange w:id="46" w:author="Sopheak Phorn" w:date="2023-08-25T13:23:00Z">
                                <w:rPr/>
                              </w:rPrChange>
                            </w:rPr>
                            <w:pPrChange w:id="47" w:author="User" w:date="2022-10-04T11:51:00Z">
                              <w:pPr/>
                            </w:pPrChange>
                          </w:pPr>
                          <w:ins w:id="48" w:author="User" w:date="2022-10-04T11:51:00Z">
                            <w:del w:id="49" w:author="Sopheak Phorn" w:date="2023-08-25T16:09:00Z">
                              <w:r w:rsidRPr="001764B3" w:rsidDel="00EB17DD">
                                <w:rPr>
                                  <w:rFonts w:ascii="Khmer MEF2" w:hAnsi="Khmer MEF2" w:cs="Khmer MEF2"/>
                                  <w:color w:val="2E74B5" w:themeColor="accent1" w:themeShade="BF"/>
                                  <w:szCs w:val="22"/>
                                  <w:cs/>
                                  <w:rPrChange w:id="50" w:author="Sopheak Phorn" w:date="2023-08-25T13:23:00Z">
                                    <w:rPr>
                                      <w:rFonts w:cs="MoolBoran"/>
                                      <w:cs/>
                                    </w:rPr>
                                  </w:rPrChange>
                                </w:rPr>
                                <w:delText>សេចក្ដីព្រាង</w:delText>
                              </w:r>
                            </w:del>
                          </w:ins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del>
      </w:ins>
    </w:p>
    <w:p w14:paraId="410188B1" w14:textId="7136E6E5" w:rsidR="00C97D39" w:rsidRPr="00E33574" w:rsidRDefault="005967BA">
      <w:pPr>
        <w:spacing w:after="0" w:line="240" w:lineRule="auto"/>
        <w:jc w:val="center"/>
        <w:rPr>
          <w:ins w:id="44" w:author="Kem Sereiboth" w:date="2022-09-19T12:26:00Z"/>
          <w:sz w:val="24"/>
          <w:szCs w:val="24"/>
        </w:rPr>
        <w:pPrChange w:id="45" w:author="User" w:date="2022-09-23T02:31:00Z">
          <w:pPr>
            <w:jc w:val="center"/>
          </w:pPr>
        </w:pPrChange>
      </w:pPr>
      <w:ins w:id="46" w:author="Kem Sereiboth" w:date="2022-09-29T12:40:00Z">
        <w:r w:rsidRPr="00E33574">
          <w:rPr>
            <w:rFonts w:ascii="Khmer MEF2" w:hAnsi="Khmer MEF2" w:cs="Khmer MEF2"/>
            <w:noProof/>
            <w:sz w:val="24"/>
            <w:szCs w:val="24"/>
            <w:rPrChange w:id="47" w:author="Kem Sereyboth" w:date="2023-07-19T16:59:00Z">
              <w:rPr>
                <w:noProof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664384" behindDoc="0" locked="0" layoutInCell="1" allowOverlap="1" wp14:anchorId="384576EA" wp14:editId="359EB759">
                  <wp:simplePos x="0" y="0"/>
                  <wp:positionH relativeFrom="column">
                    <wp:posOffset>-784225</wp:posOffset>
                  </wp:positionH>
                  <wp:positionV relativeFrom="paragraph">
                    <wp:posOffset>269240</wp:posOffset>
                  </wp:positionV>
                  <wp:extent cx="2828925" cy="1404620"/>
                  <wp:effectExtent l="0" t="0" r="28575" b="23495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28925" cy="1404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6DF6F" w14:textId="77777777" w:rsidR="00731B72" w:rsidRPr="000B00F9" w:rsidRDefault="00731B72" w:rsidP="00922339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0B00F9">
                                <w:rPr>
                                  <w:rFonts w:ascii="Khmer MEF2" w:hAnsi="Khmer MEF2" w:cs="Khmer MEF2" w:hint="cs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អាជ្ញាធរសេវាហិរញ្ញវត្ថុ​មិនមែន​ធនាគារ</w:t>
                              </w:r>
                            </w:p>
                            <w:p w14:paraId="04966EE8" w14:textId="77777777" w:rsidR="00731B72" w:rsidRDefault="00731B72" w:rsidP="00922339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0B00F9">
                                <w:rPr>
                                  <w:rFonts w:ascii="Khmer MEF2" w:hAnsi="Khmer MEF2" w:cs="Khmer MEF2" w:hint="cs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អង្គភាព​សវនកម្ម​ផ្ទៃក្នុង</w:t>
                              </w:r>
                            </w:p>
                            <w:p w14:paraId="1A297BFF" w14:textId="77777777" w:rsidR="00731B72" w:rsidRPr="000B00F9" w:rsidRDefault="00731B72" w:rsidP="00922339">
                              <w:pPr>
                                <w:spacing w:after="0" w:line="240" w:lineRule="auto"/>
                                <w:jc w:val="center"/>
                                <w:rPr>
                                  <w:cs/>
                                </w:rPr>
                              </w:pPr>
                              <w:r w:rsidRPr="000B00F9">
                                <w:rPr>
                                  <w:rFonts w:ascii="Khmer MEF1" w:hAnsi="Khmer MEF1" w:cs="Khmer MEF1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លេខ</w:t>
                              </w:r>
                              <w:r>
                                <w:rPr>
                                  <w:rFonts w:ascii="Khmer MEF1" w:hAnsi="Khmer MEF1" w:cs="Khmer MEF1"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Khmer MEF1" w:hAnsi="Khmer MEF1" w:cs="Khmer MEF1" w:hint="cs"/>
                                  <w:color w:val="2E74B5" w:themeColor="accent1" w:themeShade="BF"/>
                                  <w:sz w:val="20"/>
                                  <w:szCs w:val="20"/>
                                  <w:cs/>
                                </w:rPr>
                                <w:t>......................អ.ស.ផ.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84576EA" id="Text Box 2" o:spid="_x0000_s1028" type="#_x0000_t202" style="position:absolute;left:0;text-align:left;margin-left:-61.75pt;margin-top:21.2pt;width:22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" fillcolor="white [3212]" strokecolor="white [3212]">
                  <v:textbox style="mso-fit-shape-to-text:t">
                    <w:txbxContent>
                      <w:p w14:paraId="0B66DF6F" w14:textId="77777777" w:rsidR="00731B72" w:rsidRPr="000B00F9" w:rsidRDefault="00731B72" w:rsidP="00922339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2E74B5" w:themeColor="accent1" w:themeShade="BF"/>
                            <w:sz w:val="20"/>
                            <w:szCs w:val="20"/>
                          </w:rPr>
                        </w:pPr>
                        <w:r w:rsidRPr="000B00F9">
                          <w:rPr>
                            <w:rFonts w:ascii="Khmer MEF2" w:hAnsi="Khmer MEF2" w:cs="Khmer MEF2" w:hint="cs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អាជ្ញាធរសេវាហិរញ្ញវត្ថុ​មិនមែន​ធនាគារ</w:t>
                        </w:r>
                      </w:p>
                      <w:p w14:paraId="04966EE8" w14:textId="77777777" w:rsidR="00731B72" w:rsidRDefault="00731B72" w:rsidP="00922339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2E74B5" w:themeColor="accent1" w:themeShade="BF"/>
                            <w:sz w:val="20"/>
                            <w:szCs w:val="20"/>
                          </w:rPr>
                        </w:pPr>
                        <w:r w:rsidRPr="000B00F9">
                          <w:rPr>
                            <w:rFonts w:ascii="Khmer MEF2" w:hAnsi="Khmer MEF2" w:cs="Khmer MEF2" w:hint="cs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អង្គភាព​សវនកម្ម​ផ្ទៃក្នុង</w:t>
                        </w:r>
                      </w:p>
                      <w:p w14:paraId="1A297BFF" w14:textId="77777777" w:rsidR="00731B72" w:rsidRPr="000B00F9" w:rsidRDefault="00731B72" w:rsidP="00922339">
                        <w:pPr>
                          <w:spacing w:after="0" w:line="240" w:lineRule="auto"/>
                          <w:jc w:val="center"/>
                          <w:rPr>
                            <w:cs/>
                          </w:rPr>
                        </w:pPr>
                        <w:r w:rsidRPr="000B00F9">
                          <w:rPr>
                            <w:rFonts w:ascii="Khmer MEF1" w:hAnsi="Khmer MEF1" w:cs="Khmer MEF1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លេខ</w:t>
                        </w:r>
                        <w:r>
                          <w:rPr>
                            <w:rFonts w:ascii="Khmer MEF1" w:hAnsi="Khmer MEF1" w:cs="Khmer MEF1"/>
                            <w:color w:val="2E74B5" w:themeColor="accent1" w:themeShade="BF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Khmer MEF1" w:hAnsi="Khmer MEF1" w:cs="Khmer MEF1" w:hint="cs"/>
                            <w:color w:val="2E74B5" w:themeColor="accent1" w:themeShade="BF"/>
                            <w:sz w:val="20"/>
                            <w:szCs w:val="20"/>
                            <w:cs/>
                          </w:rPr>
                          <w:t>......................អ.ស.ផ.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72E5BB06" w14:textId="05BAFADF" w:rsidR="00C97D39" w:rsidRPr="00E33574" w:rsidRDefault="00C97D39">
      <w:pPr>
        <w:spacing w:after="0" w:line="240" w:lineRule="auto"/>
        <w:jc w:val="center"/>
        <w:rPr>
          <w:ins w:id="48" w:author="Kem Sereiboth" w:date="2022-09-19T12:26:00Z"/>
          <w:sz w:val="24"/>
          <w:szCs w:val="24"/>
        </w:rPr>
        <w:pPrChange w:id="49" w:author="User" w:date="2022-09-23T02:31:00Z">
          <w:pPr>
            <w:jc w:val="center"/>
          </w:pPr>
        </w:pPrChange>
      </w:pPr>
    </w:p>
    <w:p w14:paraId="1A187193" w14:textId="74E66FF6" w:rsidR="00922339" w:rsidRPr="00E33574" w:rsidRDefault="00922339">
      <w:pPr>
        <w:spacing w:after="0" w:line="240" w:lineRule="auto"/>
        <w:jc w:val="center"/>
        <w:rPr>
          <w:ins w:id="50" w:author="Kem Sereiboth" w:date="2022-09-29T12:40:00Z"/>
          <w:sz w:val="24"/>
          <w:szCs w:val="24"/>
        </w:rPr>
        <w:pPrChange w:id="51" w:author="User" w:date="2022-09-23T02:31:00Z">
          <w:pPr>
            <w:jc w:val="center"/>
          </w:pPr>
        </w:pPrChange>
      </w:pPr>
    </w:p>
    <w:p w14:paraId="36C9D152" w14:textId="70D76024" w:rsidR="00922339" w:rsidRPr="00E33574" w:rsidRDefault="00922339">
      <w:pPr>
        <w:spacing w:after="0" w:line="240" w:lineRule="auto"/>
        <w:jc w:val="center"/>
        <w:rPr>
          <w:ins w:id="52" w:author="Kem Sereiboth" w:date="2022-09-29T12:40:00Z"/>
          <w:sz w:val="24"/>
          <w:szCs w:val="24"/>
        </w:rPr>
        <w:pPrChange w:id="53" w:author="User" w:date="2022-09-23T02:31:00Z">
          <w:pPr>
            <w:jc w:val="center"/>
          </w:pPr>
        </w:pPrChange>
      </w:pPr>
    </w:p>
    <w:p w14:paraId="7770041D" w14:textId="77777777" w:rsidR="00922339" w:rsidRPr="00E33574" w:rsidRDefault="00922339">
      <w:pPr>
        <w:spacing w:after="0" w:line="240" w:lineRule="auto"/>
        <w:jc w:val="center"/>
        <w:rPr>
          <w:ins w:id="54" w:author="Kem Sereiboth" w:date="2022-09-29T12:40:00Z"/>
          <w:sz w:val="24"/>
          <w:szCs w:val="24"/>
        </w:rPr>
        <w:pPrChange w:id="55" w:author="User" w:date="2022-09-23T02:31:00Z">
          <w:pPr>
            <w:jc w:val="center"/>
          </w:pPr>
        </w:pPrChange>
      </w:pPr>
    </w:p>
    <w:p w14:paraId="7244D561" w14:textId="2C0245F4" w:rsidR="00C97D39" w:rsidRPr="00E33574" w:rsidRDefault="00C97D39">
      <w:pPr>
        <w:spacing w:after="0" w:line="240" w:lineRule="auto"/>
        <w:jc w:val="center"/>
        <w:rPr>
          <w:ins w:id="56" w:author="Kem Sereiboth" w:date="2022-09-29T12:41:00Z"/>
          <w:sz w:val="24"/>
          <w:szCs w:val="24"/>
        </w:rPr>
        <w:pPrChange w:id="57" w:author="User" w:date="2022-09-23T02:31:00Z">
          <w:pPr>
            <w:jc w:val="center"/>
          </w:pPr>
        </w:pPrChange>
      </w:pPr>
    </w:p>
    <w:p w14:paraId="300EFB37" w14:textId="77777777" w:rsidR="00922339" w:rsidRPr="00E33574" w:rsidRDefault="00922339">
      <w:pPr>
        <w:spacing w:after="0" w:line="240" w:lineRule="auto"/>
        <w:jc w:val="center"/>
        <w:rPr>
          <w:ins w:id="58" w:author="Kem Sereiboth" w:date="2022-09-29T12:41:00Z"/>
          <w:sz w:val="24"/>
          <w:szCs w:val="24"/>
        </w:rPr>
        <w:pPrChange w:id="59" w:author="User" w:date="2022-09-23T02:31:00Z">
          <w:pPr>
            <w:jc w:val="center"/>
          </w:pPr>
        </w:pPrChange>
      </w:pPr>
    </w:p>
    <w:p w14:paraId="49C83596" w14:textId="77777777" w:rsidR="00922339" w:rsidRPr="00E33574" w:rsidRDefault="00922339">
      <w:pPr>
        <w:spacing w:after="0" w:line="240" w:lineRule="auto"/>
        <w:jc w:val="center"/>
        <w:rPr>
          <w:ins w:id="60" w:author="Kem Sereiboth" w:date="2022-09-29T12:41:00Z"/>
          <w:sz w:val="24"/>
          <w:szCs w:val="24"/>
        </w:rPr>
        <w:pPrChange w:id="61" w:author="User" w:date="2022-09-23T02:31:00Z">
          <w:pPr>
            <w:jc w:val="center"/>
          </w:pPr>
        </w:pPrChange>
      </w:pPr>
    </w:p>
    <w:p w14:paraId="20BC95B5" w14:textId="77777777" w:rsidR="00922339" w:rsidRPr="00E33574" w:rsidRDefault="00922339">
      <w:pPr>
        <w:spacing w:after="0" w:line="240" w:lineRule="auto"/>
        <w:jc w:val="center"/>
        <w:rPr>
          <w:ins w:id="62" w:author="Kem Sereiboth" w:date="2022-09-29T12:41:00Z"/>
          <w:sz w:val="24"/>
          <w:szCs w:val="24"/>
        </w:rPr>
        <w:pPrChange w:id="63" w:author="User" w:date="2022-09-23T02:31:00Z">
          <w:pPr>
            <w:jc w:val="center"/>
          </w:pPr>
        </w:pPrChange>
      </w:pPr>
    </w:p>
    <w:p w14:paraId="7DC80EE7" w14:textId="77777777" w:rsidR="00922339" w:rsidRPr="00E33574" w:rsidRDefault="00922339">
      <w:pPr>
        <w:spacing w:after="0" w:line="240" w:lineRule="auto"/>
        <w:jc w:val="center"/>
        <w:rPr>
          <w:ins w:id="64" w:author="Kem Sereiboth" w:date="2022-09-29T12:41:00Z"/>
          <w:sz w:val="24"/>
          <w:szCs w:val="24"/>
        </w:rPr>
        <w:pPrChange w:id="65" w:author="User" w:date="2022-09-23T02:31:00Z">
          <w:pPr>
            <w:jc w:val="center"/>
          </w:pPr>
        </w:pPrChange>
      </w:pPr>
    </w:p>
    <w:p w14:paraId="7EF09F10" w14:textId="77777777" w:rsidR="00922339" w:rsidRPr="00E33574" w:rsidRDefault="00922339">
      <w:pPr>
        <w:spacing w:after="0" w:line="240" w:lineRule="auto"/>
        <w:jc w:val="center"/>
        <w:rPr>
          <w:ins w:id="66" w:author="Kem Sereiboth" w:date="2022-09-29T12:41:00Z"/>
          <w:sz w:val="24"/>
          <w:szCs w:val="24"/>
        </w:rPr>
        <w:pPrChange w:id="67" w:author="User" w:date="2022-09-23T02:31:00Z">
          <w:pPr>
            <w:jc w:val="center"/>
          </w:pPr>
        </w:pPrChange>
      </w:pPr>
    </w:p>
    <w:p w14:paraId="70131F6C" w14:textId="77777777" w:rsidR="00922339" w:rsidRPr="00E33574" w:rsidRDefault="00922339">
      <w:pPr>
        <w:spacing w:after="0" w:line="240" w:lineRule="auto"/>
        <w:jc w:val="center"/>
        <w:rPr>
          <w:ins w:id="68" w:author="Kem Sereiboth" w:date="2022-09-29T12:41:00Z"/>
          <w:sz w:val="24"/>
          <w:szCs w:val="24"/>
        </w:rPr>
        <w:pPrChange w:id="69" w:author="User" w:date="2022-09-23T02:31:00Z">
          <w:pPr>
            <w:jc w:val="center"/>
          </w:pPr>
        </w:pPrChange>
      </w:pPr>
    </w:p>
    <w:p w14:paraId="28A960C1" w14:textId="77777777" w:rsidR="00922339" w:rsidRDefault="00922339">
      <w:pPr>
        <w:spacing w:after="0" w:line="240" w:lineRule="auto"/>
        <w:jc w:val="center"/>
        <w:rPr>
          <w:ins w:id="70" w:author="Sopheak Phorn" w:date="2023-08-03T16:32:00Z"/>
          <w:sz w:val="24"/>
          <w:szCs w:val="24"/>
        </w:rPr>
      </w:pPr>
    </w:p>
    <w:p w14:paraId="1341F6CA" w14:textId="77777777" w:rsidR="00B96066" w:rsidRPr="00E33574" w:rsidRDefault="00B96066">
      <w:pPr>
        <w:spacing w:after="0" w:line="240" w:lineRule="auto"/>
        <w:jc w:val="center"/>
        <w:rPr>
          <w:ins w:id="71" w:author="Kem Sereiboth" w:date="2022-09-19T12:26:00Z"/>
          <w:sz w:val="24"/>
          <w:szCs w:val="24"/>
          <w:cs/>
        </w:rPr>
        <w:pPrChange w:id="72" w:author="User" w:date="2022-09-23T02:31:00Z">
          <w:pPr>
            <w:jc w:val="center"/>
          </w:pPr>
        </w:pPrChange>
      </w:pPr>
    </w:p>
    <w:p w14:paraId="55BAE259" w14:textId="77777777" w:rsidR="00C97D39" w:rsidRPr="00E33574" w:rsidRDefault="00C97D39">
      <w:pPr>
        <w:spacing w:after="0" w:line="240" w:lineRule="auto"/>
        <w:jc w:val="center"/>
        <w:rPr>
          <w:ins w:id="73" w:author="Kem Sereiboth" w:date="2022-09-19T12:26:00Z"/>
          <w:sz w:val="24"/>
          <w:szCs w:val="24"/>
        </w:rPr>
        <w:pPrChange w:id="74" w:author="User" w:date="2022-09-23T02:31:00Z">
          <w:pPr>
            <w:jc w:val="center"/>
          </w:pPr>
        </w:pPrChange>
      </w:pPr>
    </w:p>
    <w:p w14:paraId="3E494047" w14:textId="63C0DEDF" w:rsidR="00C97D39" w:rsidRPr="00E33574" w:rsidDel="00B771BB" w:rsidRDefault="00C97D39">
      <w:pPr>
        <w:spacing w:after="0" w:line="240" w:lineRule="auto"/>
        <w:jc w:val="center"/>
        <w:rPr>
          <w:ins w:id="75" w:author="Kem Sereiboth" w:date="2022-09-19T13:10:00Z"/>
          <w:del w:id="76" w:author="User" w:date="2022-09-28T08:56:00Z"/>
          <w:rFonts w:ascii="Khmer MEF2" w:hAnsi="Khmer MEF2" w:cs="Khmer MEF2"/>
          <w:sz w:val="44"/>
          <w:szCs w:val="44"/>
        </w:rPr>
        <w:pPrChange w:id="77" w:author="User" w:date="2022-09-23T02:31:00Z">
          <w:pPr>
            <w:jc w:val="center"/>
          </w:pPr>
        </w:pPrChange>
      </w:pPr>
      <w:ins w:id="78" w:author="Kem Sereiboth" w:date="2022-09-19T12:27:00Z">
        <w:del w:id="79" w:author="User" w:date="2022-09-28T08:56:00Z">
          <w:r w:rsidRPr="00E33574" w:rsidDel="00B771BB">
            <w:rPr>
              <w:rFonts w:ascii="Khmer MEF2" w:hAnsi="Khmer MEF2" w:cs="Khmer MEF2"/>
              <w:sz w:val="44"/>
              <w:szCs w:val="44"/>
              <w:cs/>
              <w:rPrChange w:id="80" w:author="Kem Sereyboth" w:date="2023-07-19T16:59:00Z">
                <w:rPr>
                  <w:rFonts w:cs="MoolBoran"/>
                  <w:sz w:val="24"/>
                  <w:szCs w:val="24"/>
                  <w:cs/>
                </w:rPr>
              </w:rPrChange>
            </w:rPr>
            <w:delText>សេចក្តីព្រាង</w:delText>
          </w:r>
        </w:del>
      </w:ins>
    </w:p>
    <w:p w14:paraId="224E8D3B" w14:textId="3217D6FB" w:rsidR="00D96000" w:rsidRPr="00E33574" w:rsidDel="00B771BB" w:rsidRDefault="00D96000">
      <w:pPr>
        <w:spacing w:after="0" w:line="240" w:lineRule="auto"/>
        <w:jc w:val="center"/>
        <w:rPr>
          <w:ins w:id="81" w:author="Kem Sereiboth" w:date="2022-09-19T12:26:00Z"/>
          <w:del w:id="82" w:author="User" w:date="2022-09-28T08:56:00Z"/>
          <w:rFonts w:ascii="Khmer MEF2" w:hAnsi="Khmer MEF2" w:cs="Khmer MEF2"/>
          <w:sz w:val="44"/>
          <w:szCs w:val="44"/>
          <w:rPrChange w:id="83" w:author="Kem Sereyboth" w:date="2023-07-19T16:59:00Z">
            <w:rPr>
              <w:ins w:id="84" w:author="Kem Sereiboth" w:date="2022-09-19T12:26:00Z"/>
              <w:del w:id="85" w:author="User" w:date="2022-09-28T08:56:00Z"/>
              <w:sz w:val="24"/>
              <w:szCs w:val="24"/>
            </w:rPr>
          </w:rPrChange>
        </w:rPr>
        <w:pPrChange w:id="86" w:author="User" w:date="2022-09-23T02:31:00Z">
          <w:pPr>
            <w:jc w:val="center"/>
          </w:pPr>
        </w:pPrChange>
      </w:pPr>
      <w:ins w:id="87" w:author="Kem Sereiboth" w:date="2022-09-19T13:10:00Z">
        <w:del w:id="88" w:author="User" w:date="2022-09-28T08:56:00Z">
          <w:r w:rsidRPr="00E33574" w:rsidDel="00B771BB">
            <w:rPr>
              <w:rFonts w:ascii="Khmer MEF2" w:hAnsi="Khmer MEF2" w:cs="Khmer MEF2"/>
              <w:sz w:val="44"/>
              <w:szCs w:val="44"/>
              <w:cs/>
            </w:rPr>
            <w:delText>ស្តីពី</w:delText>
          </w:r>
        </w:del>
      </w:ins>
    </w:p>
    <w:p w14:paraId="0E861E1A" w14:textId="7B4F1F12" w:rsidR="00B771BB" w:rsidRPr="00FF23CA" w:rsidRDefault="00C97D39" w:rsidP="00627928">
      <w:pPr>
        <w:spacing w:after="0" w:line="240" w:lineRule="auto"/>
        <w:jc w:val="center"/>
        <w:rPr>
          <w:ins w:id="89" w:author="User" w:date="2022-09-28T08:56:00Z"/>
          <w:rFonts w:ascii="Khmer MEF2" w:hAnsi="Khmer MEF2" w:cs="Khmer MEF2"/>
          <w:color w:val="2E74B5" w:themeColor="accent1" w:themeShade="BF"/>
          <w:sz w:val="44"/>
          <w:szCs w:val="44"/>
          <w:rPrChange w:id="90" w:author="Sopheak Phorn" w:date="2023-08-04T12:08:00Z">
            <w:rPr>
              <w:ins w:id="91" w:author="User" w:date="2022-09-28T08:56:00Z"/>
              <w:rFonts w:ascii="Khmer MEF2" w:hAnsi="Khmer MEF2" w:cs="Khmer MEF2"/>
              <w:sz w:val="44"/>
              <w:szCs w:val="44"/>
            </w:rPr>
          </w:rPrChange>
        </w:rPr>
      </w:pPr>
      <w:ins w:id="92" w:author="Kem Sereiboth" w:date="2022-09-19T12:26:00Z">
        <w:r w:rsidRPr="00FF23CA">
          <w:rPr>
            <w:rFonts w:ascii="Khmer MEF2" w:hAnsi="Khmer MEF2" w:cs="Khmer MEF2"/>
            <w:color w:val="2E74B5" w:themeColor="accent1" w:themeShade="BF"/>
            <w:sz w:val="44"/>
            <w:szCs w:val="44"/>
            <w:cs/>
            <w:rPrChange w:id="93" w:author="Sopheak Phorn" w:date="2023-08-04T12:08:00Z">
              <w:rPr>
                <w:rFonts w:cs="MoolBoran"/>
                <w:sz w:val="24"/>
                <w:szCs w:val="24"/>
                <w:cs/>
              </w:rPr>
            </w:rPrChange>
          </w:rPr>
          <w:t>របាយការណ៍សវនកម្ម</w:t>
        </w:r>
        <w:del w:id="94" w:author="Kem Sereyboth" w:date="2023-06-20T14:15:00Z">
          <w:r w:rsidRPr="00FF23CA" w:rsidDel="005C3437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95" w:author="Sopheak Phorn" w:date="2023-08-04T12:08:00Z">
                <w:rPr>
                  <w:rFonts w:cs="MoolBoran"/>
                  <w:sz w:val="24"/>
                  <w:szCs w:val="24"/>
                  <w:cs/>
                </w:rPr>
              </w:rPrChange>
            </w:rPr>
            <w:delText>អនុ</w:delText>
          </w:r>
        </w:del>
        <w:del w:id="96" w:author="Kem Sereyboth" w:date="2023-06-20T14:16:00Z">
          <w:r w:rsidRPr="00FF23CA" w:rsidDel="005C3437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97" w:author="Sopheak Phorn" w:date="2023-08-04T12:08:00Z">
                <w:rPr>
                  <w:rFonts w:cs="MoolBoran"/>
                  <w:sz w:val="24"/>
                  <w:szCs w:val="24"/>
                  <w:cs/>
                </w:rPr>
              </w:rPrChange>
            </w:rPr>
            <w:delText>លោមភាព</w:delText>
          </w:r>
        </w:del>
      </w:ins>
      <w:ins w:id="98" w:author="Kem Sereyboth" w:date="2023-07-19T16:59:00Z">
        <w:del w:id="99" w:author="Sopheak Phorn" w:date="2023-08-25T16:59:00Z">
          <w:r w:rsidR="00E33574" w:rsidRPr="00FF23CA" w:rsidDel="00AA5B49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00" w:author="Sopheak Phorn" w:date="2023-08-04T12:08:00Z">
                <w:rPr>
                  <w:rFonts w:ascii="Khmer MEF2" w:hAnsi="Khmer MEF2" w:cs="Khmer MEF2"/>
                  <w:sz w:val="40"/>
                  <w:szCs w:val="40"/>
                  <w:cs/>
                </w:rPr>
              </w:rPrChange>
            </w:rPr>
            <w:delText>ឆ្នាំ</w:delText>
          </w:r>
        </w:del>
      </w:ins>
      <w:ins w:id="101" w:author="Kem Sereyboth" w:date="2023-07-19T17:00:00Z">
        <w:del w:id="102" w:author="Sopheak Phorn" w:date="2023-08-25T16:59:00Z">
          <w:r w:rsidR="00E33574" w:rsidRPr="00FF23CA" w:rsidDel="00AA5B49">
            <w:rPr>
              <w:rFonts w:ascii="Khmer MEF2" w:hAnsi="Khmer MEF2" w:cs="Khmer MEF2"/>
              <w:color w:val="2E74B5" w:themeColor="accent1" w:themeShade="BF"/>
              <w:sz w:val="44"/>
              <w:szCs w:val="44"/>
              <w:cs/>
              <w:rPrChange w:id="103" w:author="Sopheak Phorn" w:date="2023-08-04T12:08:00Z">
                <w:rPr>
                  <w:rFonts w:ascii="Khmer MEF2" w:hAnsi="Khmer MEF2" w:cs="Khmer MEF2"/>
                  <w:sz w:val="40"/>
                  <w:szCs w:val="40"/>
                  <w:cs/>
                </w:rPr>
              </w:rPrChange>
            </w:rPr>
            <w:delText>២០២៣</w:delText>
          </w:r>
        </w:del>
      </w:ins>
    </w:p>
    <w:p w14:paraId="2858600C" w14:textId="171FC3B1" w:rsidR="00C97D39" w:rsidDel="00AA5B49" w:rsidRDefault="006E6058" w:rsidP="00627928">
      <w:pPr>
        <w:spacing w:after="0" w:line="240" w:lineRule="auto"/>
        <w:jc w:val="center"/>
        <w:rPr>
          <w:del w:id="104" w:author="Sopheak Phorn" w:date="2023-07-28T09:14:00Z"/>
          <w:rFonts w:ascii="Khmer MEF2" w:hAnsi="Khmer MEF2" w:cs="Khmer MEF2"/>
          <w:sz w:val="40"/>
          <w:szCs w:val="40"/>
        </w:rPr>
      </w:pPr>
      <w:ins w:id="105" w:author="Sopheak Phorn" w:date="2023-07-28T09:14:00Z">
        <w:r w:rsidRPr="00FF23CA">
          <w:rPr>
            <w:rFonts w:ascii="Khmer MEF2" w:hAnsi="Khmer MEF2" w:cs="Khmer MEF2"/>
            <w:color w:val="2E74B5" w:themeColor="accent1" w:themeShade="BF"/>
            <w:sz w:val="44"/>
            <w:szCs w:val="44"/>
            <w:cs/>
            <w:rPrChange w:id="106" w:author="Sopheak Phorn" w:date="2023-08-04T12:08:00Z">
              <w:rPr>
                <w:rFonts w:ascii="Khmer MEF2" w:hAnsi="Khmer MEF2" w:cs="Khmer MEF2"/>
                <w:sz w:val="40"/>
                <w:szCs w:val="40"/>
                <w:cs/>
              </w:rPr>
            </w:rPrChange>
          </w:rPr>
          <w:t>នៅនិយ័តករគណនេយ្យនិងសវនកម្ម</w:t>
        </w:r>
        <w:r w:rsidRPr="006E6058">
          <w:rPr>
            <w:rFonts w:ascii="Khmer MEF2" w:hAnsi="Khmer MEF2" w:cs="Khmer MEF2"/>
            <w:sz w:val="40"/>
            <w:szCs w:val="40"/>
            <w:cs/>
          </w:rPr>
          <w:t xml:space="preserve"> </w:t>
        </w:r>
      </w:ins>
      <w:ins w:id="107" w:author="Uon Rithy" w:date="2022-09-22T07:27:00Z">
        <w:del w:id="108" w:author="Sopheak Phorn" w:date="2023-07-28T09:14:00Z">
          <w:r w:rsidR="002D7952" w:rsidRPr="00E33574" w:rsidDel="006E6058">
            <w:rPr>
              <w:rFonts w:ascii="Khmer MEF2" w:hAnsi="Khmer MEF2" w:cs="Khmer MEF2"/>
              <w:sz w:val="40"/>
              <w:szCs w:val="40"/>
              <w:cs/>
              <w:rPrChange w:id="109" w:author="Kem Sereyboth" w:date="2023-07-19T16:59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នៅ</w:delText>
          </w:r>
        </w:del>
      </w:ins>
    </w:p>
    <w:p w14:paraId="78E7AA08" w14:textId="77777777" w:rsidR="00AA5B49" w:rsidRDefault="00AA5B49" w:rsidP="00627928">
      <w:pPr>
        <w:spacing w:after="0" w:line="240" w:lineRule="auto"/>
        <w:jc w:val="center"/>
        <w:rPr>
          <w:ins w:id="110" w:author="Sopheak Phorn" w:date="2023-08-25T16:59:00Z"/>
          <w:rFonts w:ascii="Khmer MEF2" w:hAnsi="Khmer MEF2" w:cs="Khmer MEF2"/>
          <w:sz w:val="40"/>
          <w:szCs w:val="40"/>
        </w:rPr>
      </w:pPr>
    </w:p>
    <w:p w14:paraId="2F752E64" w14:textId="47FAD8B2" w:rsidR="002D7952" w:rsidRPr="00E33574" w:rsidDel="006E6058" w:rsidRDefault="00627928" w:rsidP="00627928">
      <w:pPr>
        <w:spacing w:after="0" w:line="240" w:lineRule="auto"/>
        <w:jc w:val="center"/>
        <w:rPr>
          <w:ins w:id="111" w:author="Uon Rithy" w:date="2022-09-22T07:29:00Z"/>
          <w:del w:id="112" w:author="Sopheak Phorn" w:date="2023-07-28T09:14:00Z"/>
          <w:rFonts w:ascii="Khmer MEF2" w:hAnsi="Khmer MEF2" w:cs="Khmer MEF2"/>
          <w:sz w:val="40"/>
          <w:szCs w:val="40"/>
          <w:lang w:val="ca-ES"/>
          <w:rPrChange w:id="113" w:author="Kem Sereyboth" w:date="2023-07-19T16:59:00Z">
            <w:rPr>
              <w:ins w:id="114" w:author="Uon Rithy" w:date="2022-09-22T07:29:00Z"/>
              <w:del w:id="115" w:author="Sopheak Phorn" w:date="2023-07-28T09:14:00Z"/>
              <w:rFonts w:ascii="Khmer MEF2" w:hAnsi="Khmer MEF2" w:cs="Khmer MEF2"/>
              <w:color w:val="FF0000"/>
              <w:sz w:val="44"/>
              <w:szCs w:val="44"/>
            </w:rPr>
          </w:rPrChange>
        </w:rPr>
      </w:pPr>
      <w:ins w:id="116" w:author="Sopheak Phorn" w:date="2023-08-25T17:00:00Z">
        <w:r w:rsidRPr="00627928">
          <w:rPr>
            <w:rFonts w:ascii="Khmer MEF2" w:hAnsi="Khmer MEF2" w:cs="Khmer MEF2"/>
            <w:color w:val="2E74B5" w:themeColor="accent1" w:themeShade="BF"/>
            <w:sz w:val="44"/>
            <w:szCs w:val="44"/>
            <w:cs/>
            <w:rPrChange w:id="117" w:author="Sopheak Phorn" w:date="2023-08-25T17:00:00Z">
              <w:rPr>
                <w:rFonts w:ascii="Khmer MEF1" w:hAnsi="Khmer MEF1" w:cs="Khmer MEF1"/>
                <w:spacing w:val="-2"/>
                <w:cs/>
              </w:rPr>
            </w:rPrChange>
          </w:rPr>
          <w:t>នៃអាជ្ញាធរសេវាហិរញ្ញវត្ថុមិនមែនធនាគារ</w:t>
        </w:r>
        <w:r w:rsidRPr="00E13F32">
          <w:rPr>
            <w:rFonts w:ascii="Khmer MEF1" w:hAnsi="Khmer MEF1" w:cs="Khmer MEF1"/>
            <w:spacing w:val="-2"/>
            <w:cs/>
          </w:rPr>
          <w:t xml:space="preserve"> </w:t>
        </w:r>
      </w:ins>
      <w:ins w:id="118" w:author="Uon Rithy" w:date="2022-09-22T07:27:00Z">
        <w:del w:id="119" w:author="Sopheak Phorn" w:date="2023-07-28T09:14:00Z">
          <w:r w:rsidR="002D7952" w:rsidRPr="00E33574" w:rsidDel="006E6058">
            <w:rPr>
              <w:rFonts w:ascii="Khmer MEF2" w:hAnsi="Khmer MEF2" w:cs="Khmer MEF2"/>
              <w:sz w:val="40"/>
              <w:szCs w:val="40"/>
              <w:cs/>
              <w:rPrChange w:id="120" w:author="Kem Sereyboth" w:date="2023-07-19T16:59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និយ័តករ</w:delText>
          </w:r>
        </w:del>
      </w:ins>
      <w:ins w:id="121" w:author="Uon Rithy" w:date="2022-09-22T07:29:00Z">
        <w:del w:id="122" w:author="Sopheak Phorn" w:date="2023-07-28T09:14:00Z">
          <w:r w:rsidR="002D7952" w:rsidRPr="00E33574" w:rsidDel="006E6058">
            <w:rPr>
              <w:rFonts w:ascii="Khmer MEF2" w:hAnsi="Khmer MEF2" w:cs="Khmer MEF2"/>
              <w:sz w:val="40"/>
              <w:szCs w:val="40"/>
              <w:cs/>
              <w:rPrChange w:id="123" w:author="Kem Sereyboth" w:date="2023-07-19T16:59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និយ័តករសន្តិសុខសង្គម</w:delText>
          </w:r>
        </w:del>
      </w:ins>
    </w:p>
    <w:p w14:paraId="1A53D0DB" w14:textId="1CAE9DE8" w:rsidR="00922339" w:rsidRPr="00E33574" w:rsidDel="00E33574" w:rsidRDefault="00922339">
      <w:pPr>
        <w:spacing w:after="0" w:line="240" w:lineRule="auto"/>
        <w:jc w:val="center"/>
        <w:rPr>
          <w:ins w:id="124" w:author="Kem Sereiboth" w:date="2022-09-29T12:38:00Z"/>
          <w:del w:id="125" w:author="Kem Sereyboth" w:date="2023-07-19T17:00:00Z"/>
          <w:rFonts w:ascii="Khmer MEF2" w:hAnsi="Khmer MEF2" w:cs="Khmer MEF2"/>
          <w:spacing w:val="-12"/>
          <w:sz w:val="44"/>
          <w:szCs w:val="44"/>
          <w:cs/>
          <w:rPrChange w:id="126" w:author="Kem Sereyboth" w:date="2023-07-19T16:59:00Z">
            <w:rPr>
              <w:ins w:id="127" w:author="Kem Sereiboth" w:date="2022-09-29T12:38:00Z"/>
              <w:del w:id="128" w:author="Kem Sereyboth" w:date="2023-07-19T17:00:00Z"/>
              <w:rFonts w:ascii="Khmer MEF2" w:hAnsi="Khmer MEF2" w:cs="Khmer MEF2"/>
              <w:color w:val="2E74B5" w:themeColor="accent1" w:themeShade="BF"/>
              <w:sz w:val="44"/>
              <w:szCs w:val="44"/>
              <w:cs/>
            </w:rPr>
          </w:rPrChange>
        </w:rPr>
      </w:pPr>
      <w:ins w:id="129" w:author="Kem Sereiboth" w:date="2022-09-29T12:38:00Z">
        <w:del w:id="130" w:author="Kem Sereyboth" w:date="2023-07-19T17:00:00Z">
          <w:r w:rsidRPr="00E33574" w:rsidDel="00E33574">
            <w:rPr>
              <w:rFonts w:ascii="Khmer MEF2" w:hAnsi="Khmer MEF2" w:cs="Khmer MEF2"/>
              <w:sz w:val="40"/>
              <w:szCs w:val="40"/>
              <w:cs/>
              <w:rPrChange w:id="131" w:author="Kem Sereyboth" w:date="2023-07-19T16:59:00Z">
                <w:rPr>
                  <w:rFonts w:ascii="Khmer MEF2" w:hAnsi="Khmer MEF2" w:cs="Khmer MEF2"/>
                  <w:color w:val="2E74B5" w:themeColor="accent1" w:themeShade="BF"/>
                  <w:sz w:val="44"/>
                  <w:szCs w:val="44"/>
                  <w:cs/>
                </w:rPr>
              </w:rPrChange>
            </w:rPr>
            <w:delText>នៃ​អាជ្ញាធរ​សេវា​ហិរញ្ញ​វត្ថុ​មិន​មែន​ធនាគារ (អ.ស.ហ.)</w:delText>
          </w:r>
        </w:del>
      </w:ins>
    </w:p>
    <w:p w14:paraId="54B0EF26" w14:textId="5908EF29" w:rsidR="00B25989" w:rsidRPr="00E33574" w:rsidDel="00627928" w:rsidRDefault="00B25989">
      <w:pPr>
        <w:spacing w:after="0" w:line="240" w:lineRule="auto"/>
        <w:jc w:val="center"/>
        <w:rPr>
          <w:ins w:id="132" w:author="User" w:date="2022-09-28T08:55:00Z"/>
          <w:del w:id="133" w:author="Sopheak Phorn" w:date="2023-08-25T17:00:00Z"/>
          <w:rFonts w:ascii="Khmer MEF2" w:hAnsi="Khmer MEF2" w:cs="Khmer MEF2"/>
          <w:sz w:val="44"/>
          <w:szCs w:val="44"/>
        </w:rPr>
      </w:pPr>
    </w:p>
    <w:p w14:paraId="46CBE836" w14:textId="1798442C" w:rsidR="00B771BB" w:rsidRPr="00E33574" w:rsidRDefault="00B771BB" w:rsidP="00627928">
      <w:pPr>
        <w:spacing w:after="0" w:line="240" w:lineRule="auto"/>
        <w:jc w:val="center"/>
        <w:rPr>
          <w:ins w:id="134" w:author="User" w:date="2022-09-28T08:55:00Z"/>
          <w:rFonts w:ascii="Khmer MEF2" w:hAnsi="Khmer MEF2" w:cs="Khmer MEF2"/>
          <w:sz w:val="44"/>
          <w:szCs w:val="44"/>
        </w:rPr>
      </w:pPr>
    </w:p>
    <w:p w14:paraId="477C1CAF" w14:textId="7F653119" w:rsidR="00B771BB" w:rsidRPr="00E33574" w:rsidRDefault="00B771BB">
      <w:pPr>
        <w:spacing w:after="0" w:line="240" w:lineRule="auto"/>
        <w:jc w:val="center"/>
        <w:rPr>
          <w:ins w:id="135" w:author="User" w:date="2022-09-28T08:55:00Z"/>
          <w:rFonts w:ascii="Khmer MEF2" w:hAnsi="Khmer MEF2" w:cs="Khmer MEF2"/>
          <w:sz w:val="44"/>
          <w:szCs w:val="44"/>
        </w:rPr>
      </w:pPr>
    </w:p>
    <w:p w14:paraId="68198FE1" w14:textId="37B1980F" w:rsidR="00B771BB" w:rsidRPr="00E33574" w:rsidDel="00922339" w:rsidRDefault="00B771BB">
      <w:pPr>
        <w:spacing w:after="0" w:line="240" w:lineRule="auto"/>
        <w:jc w:val="center"/>
        <w:rPr>
          <w:ins w:id="136" w:author="User" w:date="2022-09-28T08:55:00Z"/>
          <w:del w:id="137" w:author="Kem Sereiboth" w:date="2022-09-29T12:41:00Z"/>
          <w:rFonts w:ascii="Khmer MEF2" w:hAnsi="Khmer MEF2" w:cs="Khmer MEF2"/>
          <w:sz w:val="44"/>
          <w:szCs w:val="44"/>
        </w:rPr>
      </w:pPr>
    </w:p>
    <w:p w14:paraId="332351D0" w14:textId="6D0674A6" w:rsidR="00B771BB" w:rsidRPr="00E33574" w:rsidRDefault="00B771BB">
      <w:pPr>
        <w:spacing w:after="0" w:line="240" w:lineRule="auto"/>
        <w:jc w:val="center"/>
        <w:rPr>
          <w:ins w:id="138" w:author="User" w:date="2022-09-28T08:55:00Z"/>
          <w:rFonts w:ascii="Khmer MEF2" w:hAnsi="Khmer MEF2" w:cs="Khmer MEF2"/>
          <w:sz w:val="44"/>
          <w:szCs w:val="44"/>
        </w:rPr>
      </w:pPr>
    </w:p>
    <w:p w14:paraId="6150DA79" w14:textId="77777777" w:rsidR="002151EF" w:rsidRDefault="002151EF">
      <w:pPr>
        <w:spacing w:after="0" w:line="240" w:lineRule="auto"/>
        <w:jc w:val="center"/>
        <w:rPr>
          <w:ins w:id="139" w:author="Sopheak Phorn" w:date="2023-08-03T16:32:00Z"/>
          <w:rFonts w:ascii="Khmer MEF2" w:hAnsi="Khmer MEF2" w:cs="Khmer MEF2"/>
          <w:sz w:val="40"/>
          <w:szCs w:val="40"/>
        </w:rPr>
      </w:pPr>
    </w:p>
    <w:p w14:paraId="5DCC1712" w14:textId="77777777" w:rsidR="00A443D2" w:rsidRPr="006E6058" w:rsidRDefault="00A443D2">
      <w:pPr>
        <w:spacing w:after="0" w:line="240" w:lineRule="auto"/>
        <w:rPr>
          <w:ins w:id="140" w:author="LENOVO" w:date="2022-10-06T11:00:00Z"/>
          <w:rFonts w:ascii="Khmer MEF2" w:hAnsi="Khmer MEF2" w:cs="Khmer MEF2"/>
          <w:sz w:val="40"/>
          <w:szCs w:val="40"/>
          <w:rPrChange w:id="141" w:author="Sopheak Phorn" w:date="2023-07-28T09:15:00Z">
            <w:rPr>
              <w:ins w:id="142" w:author="LENOVO" w:date="2022-10-06T11:00:00Z"/>
              <w:rFonts w:ascii="Khmer MEF2" w:hAnsi="Khmer MEF2" w:cs="Khmer MEF2"/>
              <w:color w:val="2E74B5" w:themeColor="accent1" w:themeShade="BF"/>
              <w:sz w:val="40"/>
              <w:szCs w:val="40"/>
            </w:rPr>
          </w:rPrChange>
        </w:rPr>
        <w:pPrChange w:id="143" w:author="Sopheak Phorn" w:date="2023-08-04T12:08:00Z">
          <w:pPr>
            <w:spacing w:after="0" w:line="240" w:lineRule="auto"/>
            <w:jc w:val="center"/>
          </w:pPr>
        </w:pPrChange>
      </w:pPr>
    </w:p>
    <w:p w14:paraId="2BB5E736" w14:textId="00C9FBDF" w:rsidR="00B771BB" w:rsidRPr="00FF23CA" w:rsidDel="006E6058" w:rsidRDefault="00922339">
      <w:pPr>
        <w:spacing w:after="0" w:line="240" w:lineRule="auto"/>
        <w:jc w:val="center"/>
        <w:rPr>
          <w:del w:id="144" w:author="Kem Sereiboth" w:date="2022-09-29T12:41:00Z"/>
          <w:rFonts w:ascii="Khmer MEF2" w:hAnsi="Khmer MEF2" w:cs="Khmer MEF2"/>
          <w:color w:val="2E74B5" w:themeColor="accent1" w:themeShade="BF"/>
          <w:sz w:val="40"/>
          <w:szCs w:val="40"/>
          <w:rPrChange w:id="145" w:author="Sopheak Phorn" w:date="2023-08-04T12:08:00Z">
            <w:rPr>
              <w:del w:id="146" w:author="Kem Sereiboth" w:date="2022-09-29T12:41:00Z"/>
              <w:rFonts w:ascii="Khmer MEF2" w:hAnsi="Khmer MEF2" w:cs="Khmer MEF2"/>
              <w:sz w:val="40"/>
              <w:szCs w:val="40"/>
            </w:rPr>
          </w:rPrChange>
        </w:rPr>
      </w:pPr>
      <w:ins w:id="147" w:author="Kem Sereiboth" w:date="2022-09-29T12:40:00Z">
        <w:r w:rsidRPr="00FF23CA">
          <w:rPr>
            <w:rFonts w:ascii="Khmer MEF2" w:hAnsi="Khmer MEF2" w:cs="Khmer MEF2"/>
            <w:color w:val="2E74B5" w:themeColor="accent1" w:themeShade="BF"/>
            <w:sz w:val="40"/>
            <w:szCs w:val="40"/>
            <w:cs/>
          </w:rPr>
          <w:t>សម្រាប់</w:t>
        </w:r>
      </w:ins>
      <w:ins w:id="148" w:author="Sopheak Phorn" w:date="2023-08-18T11:57:00Z">
        <w:r w:rsidR="00097D1B">
          <w:rPr>
            <w:rFonts w:ascii="Khmer MEF2" w:hAnsi="Khmer MEF2" w:cs="Khmer MEF2" w:hint="cs"/>
            <w:color w:val="2E74B5" w:themeColor="accent1" w:themeShade="BF"/>
            <w:sz w:val="40"/>
            <w:szCs w:val="40"/>
            <w:cs/>
          </w:rPr>
          <w:t>ឆ្នាំ</w:t>
        </w:r>
      </w:ins>
      <w:ins w:id="149" w:author="Kem Sereiboth" w:date="2022-09-29T12:40:00Z">
        <w:del w:id="150" w:author="Sopheak Phorn" w:date="2023-08-18T11:57:00Z">
          <w:r w:rsidRPr="00FF23CA" w:rsidDel="00097D1B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ការិយបរិច្ឆេទ</w:delText>
          </w:r>
        </w:del>
        <w:del w:id="151" w:author="User" w:date="2022-10-04T11:51:00Z">
          <w:r w:rsidRPr="00FF23CA" w:rsidDel="00503E00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ឆ្</w:delText>
          </w:r>
        </w:del>
        <w:del w:id="152" w:author="User" w:date="2022-10-04T11:50:00Z">
          <w:r w:rsidRPr="00FF23CA" w:rsidDel="00503E00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នាំ</w:delText>
          </w:r>
        </w:del>
        <w:r w:rsidRPr="00FF23CA">
          <w:rPr>
            <w:rFonts w:ascii="Khmer MEF2" w:hAnsi="Khmer MEF2" w:cs="Khmer MEF2"/>
            <w:color w:val="2E74B5" w:themeColor="accent1" w:themeShade="BF"/>
            <w:sz w:val="40"/>
            <w:szCs w:val="40"/>
            <w:cs/>
          </w:rPr>
          <w:t>២០២</w:t>
        </w:r>
      </w:ins>
      <w:ins w:id="153" w:author="Kem Sereyboth" w:date="2023-06-20T14:14:00Z">
        <w:r w:rsidR="005C3437" w:rsidRPr="00FF23CA">
          <w:rPr>
            <w:rFonts w:ascii="Khmer MEF2" w:hAnsi="Khmer MEF2" w:cs="Khmer MEF2"/>
            <w:color w:val="2E74B5" w:themeColor="accent1" w:themeShade="BF"/>
            <w:sz w:val="40"/>
            <w:szCs w:val="40"/>
            <w:cs/>
          </w:rPr>
          <w:t>៣</w:t>
        </w:r>
      </w:ins>
      <w:ins w:id="154" w:author="Kem Sereiboth" w:date="2022-09-29T12:40:00Z">
        <w:del w:id="155" w:author="Kem Sereyboth" w:date="2023-06-20T14:14:00Z">
          <w:r w:rsidRPr="00FF23CA" w:rsidDel="005C3437">
            <w:rPr>
              <w:rFonts w:ascii="Khmer MEF2" w:hAnsi="Khmer MEF2" w:cs="Khmer MEF2"/>
              <w:color w:val="2E74B5" w:themeColor="accent1" w:themeShade="BF"/>
              <w:sz w:val="40"/>
              <w:szCs w:val="40"/>
              <w:cs/>
            </w:rPr>
            <w:delText>២</w:delText>
          </w:r>
        </w:del>
      </w:ins>
    </w:p>
    <w:p w14:paraId="4AE90B3C" w14:textId="6960CB9F" w:rsidR="00A32ED2" w:rsidRPr="00E33574" w:rsidDel="00922339" w:rsidRDefault="00A32ED2">
      <w:pPr>
        <w:spacing w:after="0" w:line="240" w:lineRule="auto"/>
        <w:jc w:val="center"/>
        <w:rPr>
          <w:ins w:id="156" w:author="User" w:date="2022-09-28T15:28:00Z"/>
          <w:del w:id="157" w:author="Kem Sereiboth" w:date="2022-09-29T12:41:00Z"/>
          <w:rFonts w:ascii="Khmer MEF2" w:hAnsi="Khmer MEF2" w:cs="Khmer MEF2"/>
          <w:sz w:val="44"/>
          <w:szCs w:val="44"/>
        </w:rPr>
      </w:pPr>
    </w:p>
    <w:p w14:paraId="3447B6FA" w14:textId="77777777" w:rsidR="00A32ED2" w:rsidRPr="00E33574" w:rsidRDefault="00A32ED2">
      <w:pPr>
        <w:spacing w:after="0" w:line="240" w:lineRule="auto"/>
        <w:jc w:val="center"/>
        <w:rPr>
          <w:ins w:id="158" w:author="User" w:date="2022-09-28T08:54:00Z"/>
          <w:rFonts w:ascii="Khmer MEF2" w:hAnsi="Khmer MEF2" w:cs="Khmer MEF2"/>
          <w:sz w:val="44"/>
          <w:szCs w:val="44"/>
        </w:rPr>
      </w:pPr>
    </w:p>
    <w:customXmlInsRangeStart w:id="159" w:author="Sopheak Phorn" w:date="2023-08-25T16:22:00Z"/>
    <w:sdt>
      <w:sdtPr>
        <w:rPr>
          <w:rFonts w:ascii="Khmer MEF2" w:eastAsiaTheme="minorHAnsi" w:hAnsi="Khmer MEF2" w:cs="Khmer MEF2"/>
          <w:b w:val="0"/>
          <w:bCs w:val="0"/>
          <w:color w:val="000000" w:themeColor="text1"/>
          <w:sz w:val="24"/>
          <w:szCs w:val="24"/>
          <w:lang w:eastAsia="en-US" w:bidi="km-KH"/>
        </w:rPr>
        <w:id w:val="17020516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customXmlInsRangeEnd w:id="159"/>
        <w:p w14:paraId="6B9204B8" w14:textId="4F534B39" w:rsidR="001C54A5" w:rsidRPr="001C54A5" w:rsidRDefault="001C54A5">
          <w:pPr>
            <w:pStyle w:val="TOCHeading"/>
            <w:jc w:val="center"/>
            <w:rPr>
              <w:ins w:id="160" w:author="Sopheak Phorn" w:date="2023-08-25T16:22:00Z"/>
              <w:rFonts w:ascii="Khmer MEF2" w:hAnsi="Khmer MEF2" w:cs="Khmer MEF2"/>
              <w:b w:val="0"/>
              <w:bCs w:val="0"/>
              <w:color w:val="000000" w:themeColor="text1"/>
              <w:sz w:val="24"/>
              <w:szCs w:val="24"/>
              <w:cs/>
              <w:lang w:bidi="km-KH"/>
              <w:rPrChange w:id="161" w:author="Sopheak Phorn" w:date="2023-08-25T16:23:00Z">
                <w:rPr>
                  <w:ins w:id="162" w:author="Sopheak Phorn" w:date="2023-08-25T16:22:00Z"/>
                  <w:cs/>
                  <w:lang w:bidi="km-KH"/>
                </w:rPr>
              </w:rPrChange>
            </w:rPr>
            <w:pPrChange w:id="163" w:author="Sopheak Phorn" w:date="2023-08-25T16:23:00Z">
              <w:pPr>
                <w:pStyle w:val="TOCHeading"/>
              </w:pPr>
            </w:pPrChange>
          </w:pPr>
          <w:ins w:id="164" w:author="Sopheak Phorn" w:date="2023-08-25T16:22:00Z">
            <w:r w:rsidRPr="001C54A5">
              <w:rPr>
                <w:rFonts w:ascii="Khmer MEF2" w:hAnsi="Khmer MEF2" w:cs="Khmer MEF2"/>
                <w:b w:val="0"/>
                <w:bCs w:val="0"/>
                <w:color w:val="000000" w:themeColor="text1"/>
                <w:sz w:val="24"/>
                <w:szCs w:val="24"/>
                <w:cs/>
                <w:lang w:bidi="km-KH"/>
                <w:rPrChange w:id="165" w:author="Sopheak Phorn" w:date="2023-08-25T16:23:00Z">
                  <w:rPr>
                    <w:cs/>
                    <w:lang w:bidi="km-KH"/>
                  </w:rPr>
                </w:rPrChange>
              </w:rPr>
              <w:t>មាតិកា</w:t>
            </w:r>
          </w:ins>
        </w:p>
        <w:p w14:paraId="78DAFEA7" w14:textId="1CA22F73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166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ins w:id="167" w:author="Sopheak Phorn" w:date="2023-08-25T16:22:00Z">
            <w:r w:rsidRPr="001C54A5">
              <w:rPr>
                <w:rFonts w:ascii="Khmer MEF2" w:hAnsi="Khmer MEF2" w:cs="Khmer MEF2"/>
                <w:color w:val="000000" w:themeColor="text1"/>
                <w:sz w:val="24"/>
                <w:szCs w:val="24"/>
                <w:rPrChange w:id="168" w:author="Sopheak Phorn" w:date="2023-08-25T16:23:00Z">
                  <w:rPr/>
                </w:rPrChange>
              </w:rPr>
              <w:fldChar w:fldCharType="begin"/>
            </w:r>
            <w:r w:rsidRPr="001C54A5">
              <w:rPr>
                <w:rFonts w:ascii="Khmer MEF2" w:hAnsi="Khmer MEF2" w:cs="Khmer MEF2"/>
                <w:color w:val="000000" w:themeColor="text1"/>
                <w:sz w:val="24"/>
                <w:szCs w:val="24"/>
                <w:rPrChange w:id="169" w:author="Sopheak Phorn" w:date="2023-08-25T16:23:00Z">
                  <w:rPr/>
                </w:rPrChange>
              </w:rPr>
              <w:instrText xml:space="preserve"> TOC \o "1-3" \h \z \u </w:instrText>
            </w:r>
            <w:r w:rsidRPr="001C54A5">
              <w:rPr>
                <w:rFonts w:ascii="Khmer MEF2" w:hAnsi="Khmer MEF2" w:cs="Khmer MEF2"/>
                <w:color w:val="000000" w:themeColor="text1"/>
                <w:sz w:val="24"/>
                <w:szCs w:val="24"/>
                <w:rPrChange w:id="170" w:author="Sopheak Phorn" w:date="2023-08-25T16:23:00Z">
                  <w:rPr>
                    <w:b/>
                    <w:bCs/>
                    <w:noProof/>
                  </w:rPr>
                </w:rPrChange>
              </w:rPr>
              <w:fldChar w:fldCharType="separate"/>
            </w:r>
          </w:ins>
          <w:del w:id="171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7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73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74" w:author="Sopheak Phorn" w:date="2023-08-25T16:23:00Z">
                  <w:rPr>
                    <w:noProof/>
                  </w:rPr>
                </w:rPrChange>
              </w:rPr>
              <w:delInstrText>HYPERLINK \l "_Toc143872977"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75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7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177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១.សេចក្តីសង្ខេប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78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79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0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_Toc143872977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1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182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</w:t>
            </w:r>
          </w:ins>
          <w:del w:id="183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4" w:author="Sopheak Phorn" w:date="2023-08-25T16:23:00Z">
                  <w:rPr>
                    <w:noProof/>
                    <w:webHidden/>
                  </w:rPr>
                </w:rPrChange>
              </w:rPr>
              <w:delText>1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85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187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89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0" w:author="Sopheak Phorn" w:date="2023-08-25T16:23:00Z">
                  <w:rPr>
                    <w:noProof/>
                  </w:rPr>
                </w:rPrChange>
              </w:rPr>
              <w:instrText>HYPERLINK \l "_Toc143872977"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1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193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១.សេចក្តីសង្ខេប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194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046847C7" w14:textId="0982F784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196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197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199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0" w:author="Sopheak Phorn" w:date="2023-08-25T16:23:00Z">
                  <w:rPr>
                    <w:noProof/>
                  </w:rPr>
                </w:rPrChange>
              </w:rPr>
              <w:delInstrText>HYPERLINK \l "_Toc143872978"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1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0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03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២.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04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សេចក្តីផ្តើម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05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06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07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_Toc143872978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08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09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6</w:t>
            </w:r>
          </w:ins>
          <w:del w:id="210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1" w:author="Sopheak Phorn" w:date="2023-08-25T16:23:00Z">
                  <w:rPr>
                    <w:noProof/>
                    <w:webHidden/>
                  </w:rPr>
                </w:rPrChange>
              </w:rPr>
              <w:delText>6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12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1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14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1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1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17" w:author="Sopheak Phorn" w:date="2023-08-25T16:23:00Z">
                  <w:rPr>
                    <w:noProof/>
                  </w:rPr>
                </w:rPrChange>
              </w:rPr>
              <w:instrText>HYPERLINK \l "_Toc143872978"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18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1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20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២.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2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សេចក្តីផ្តើម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22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៦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2F96618E" w14:textId="3B6BD3D6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24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25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7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8" w:author="Sopheak Phorn" w:date="2023-08-25T16:23:00Z">
                  <w:rPr>
                    <w:noProof/>
                  </w:rPr>
                </w:rPrChange>
              </w:rPr>
              <w:delInstrText>HYPERLINK \l "_Toc143872979"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29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3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3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៣.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32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ព័ត៌មានអំពីនិយ័តករគណេយ្យនិងសវនកម្ម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33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34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35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_Toc143872979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36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37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8</w:t>
            </w:r>
          </w:ins>
          <w:del w:id="238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39" w:author="Sopheak Phorn" w:date="2023-08-25T16:23:00Z">
                  <w:rPr>
                    <w:noProof/>
                    <w:webHidden/>
                  </w:rPr>
                </w:rPrChange>
              </w:rPr>
              <w:delText>8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40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4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42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4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44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45" w:author="Sopheak Phorn" w:date="2023-08-25T16:23:00Z">
                  <w:rPr>
                    <w:noProof/>
                  </w:rPr>
                </w:rPrChange>
              </w:rPr>
              <w:instrText>HYPERLINK \l "_Toc143872979"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46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4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48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៣.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49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ព័ត៌មានអំពីនិយ័តករគណេយ្យនិងសវនកម្ម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50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៨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37294A45" w14:textId="560DEF71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52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53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5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6" w:author="Sopheak Phorn" w:date="2023-08-25T16:23:00Z">
                  <w:rPr>
                    <w:noProof/>
                  </w:rPr>
                </w:rPrChange>
              </w:rPr>
              <w:delInstrText>HYPERLINK \l "_Toc143872980"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7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5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59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៤.ព័ត៌មានអំពីប្រតិភូសវនកម្ម និងសវនករទទួលបន្ទុក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0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1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2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_Toc143872980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3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64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10</w:t>
            </w:r>
          </w:ins>
          <w:del w:id="265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6" w:author="Sopheak Phorn" w:date="2023-08-25T16:23:00Z">
                  <w:rPr>
                    <w:noProof/>
                    <w:webHidden/>
                  </w:rPr>
                </w:rPrChange>
              </w:rPr>
              <w:delText>10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67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6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69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1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2" w:author="Sopheak Phorn" w:date="2023-08-25T16:23:00Z">
                  <w:rPr>
                    <w:noProof/>
                  </w:rPr>
                </w:rPrChange>
              </w:rPr>
              <w:instrText>HYPERLINK \l "_Toc143872980"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275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៤.ព័ត៌មានអំពីប្រតិភូសវនកម្ម និងសវនករទទួលបន្ទុក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76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7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4613100F" w14:textId="0FA0A2A3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278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279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1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2" w:author="Sopheak Phorn" w:date="2023-08-25T16:23:00Z">
                  <w:rPr>
                    <w:noProof/>
                  </w:rPr>
                </w:rPrChange>
              </w:rPr>
              <w:delInstrText>HYPERLINK \l "_Toc143872981"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3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8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285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៥.ប្រធានបទសវនកម្ម​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86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87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88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_Toc143872981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89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290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12</w:t>
            </w:r>
          </w:ins>
          <w:del w:id="291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2" w:author="Sopheak Phorn" w:date="2023-08-25T16:23:00Z">
                  <w:rPr>
                    <w:noProof/>
                    <w:webHidden/>
                  </w:rPr>
                </w:rPrChange>
              </w:rPr>
              <w:delText>12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293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9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295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9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97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98" w:author="Sopheak Phorn" w:date="2023-08-25T16:23:00Z">
                  <w:rPr>
                    <w:noProof/>
                  </w:rPr>
                </w:rPrChange>
              </w:rPr>
              <w:instrText>HYPERLINK \l "_Toc143872981"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299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30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៥.ប្រធានបទសវនកម្ម​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02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១២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645BE4DE" w14:textId="356226DF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04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05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7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8" w:author="Sopheak Phorn" w:date="2023-08-25T16:23:00Z">
                  <w:rPr>
                    <w:noProof/>
                  </w:rPr>
                </w:rPrChange>
              </w:rPr>
              <w:delInstrText>HYPERLINK \l "_Toc143872982"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09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1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1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៦.លក្ខណៈវិនិច្ឆ័យ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12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13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14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_Toc143872982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15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16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15</w:t>
            </w:r>
          </w:ins>
          <w:del w:id="317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18" w:author="Sopheak Phorn" w:date="2023-08-25T16:23:00Z">
                  <w:rPr>
                    <w:noProof/>
                    <w:webHidden/>
                  </w:rPr>
                </w:rPrChange>
              </w:rPr>
              <w:delText>15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19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21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4" w:author="Sopheak Phorn" w:date="2023-08-25T16:23:00Z">
                  <w:rPr>
                    <w:noProof/>
                  </w:rPr>
                </w:rPrChange>
              </w:rPr>
              <w:instrText>HYPERLINK \l "_Toc143872982"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5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27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៦.លក្ខណៈវិនិច្ឆ័យ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28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១៥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2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3467F530" w14:textId="0FCDEDED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30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31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3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4" w:author="Sopheak Phorn" w:date="2023-08-25T16:23:00Z">
                  <w:rPr>
                    <w:noProof/>
                  </w:rPr>
                </w:rPrChange>
              </w:rPr>
              <w:delInstrText>HYPERLINK \l "_Toc143872983"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5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3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37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៧.វិសាលភាពសវនកម្ម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38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39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0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_Toc143872983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1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42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17</w:t>
            </w:r>
          </w:ins>
          <w:del w:id="343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4" w:author="Sopheak Phorn" w:date="2023-08-25T16:23:00Z">
                  <w:rPr>
                    <w:noProof/>
                    <w:webHidden/>
                  </w:rPr>
                </w:rPrChange>
              </w:rPr>
              <w:delText>17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45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47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49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0" w:author="Sopheak Phorn" w:date="2023-08-25T16:23:00Z">
                  <w:rPr>
                    <w:noProof/>
                  </w:rPr>
                </w:rPrChange>
              </w:rPr>
              <w:instrText>HYPERLINK \l "_Toc143872983"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1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53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៧.វិសាលភាពសវនកម្ម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54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១៧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335F26E" w14:textId="69F14C9F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56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57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59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0" w:author="Sopheak Phorn" w:date="2023-08-25T16:23:00Z">
                  <w:rPr>
                    <w:noProof/>
                  </w:rPr>
                </w:rPrChange>
              </w:rPr>
              <w:delInstrText>HYPERLINK \l "_Toc143872984"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1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6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63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៨.នីតិវិធីសវនកម្ម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64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65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66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_Toc143872984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67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68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17</w:t>
            </w:r>
          </w:ins>
          <w:del w:id="369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0" w:author="Sopheak Phorn" w:date="2023-08-25T16:23:00Z">
                  <w:rPr>
                    <w:noProof/>
                    <w:webHidden/>
                  </w:rPr>
                </w:rPrChange>
              </w:rPr>
              <w:delText>17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71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7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73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7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75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76" w:author="Sopheak Phorn" w:date="2023-08-25T16:23:00Z">
                  <w:rPr>
                    <w:noProof/>
                  </w:rPr>
                </w:rPrChange>
              </w:rPr>
              <w:instrText>HYPERLINK \l "_Toc143872984"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77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7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79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៨.នីតិវិធីសវនកម្ម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80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១៧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7A21E16" w14:textId="72C09314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382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383" w:author="Sopheak Phorn" w:date="2023-08-25T16:23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5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6" w:author="Sopheak Phorn" w:date="2023-08-25T16:23:00Z">
                  <w:rPr>
                    <w:noProof/>
                  </w:rPr>
                </w:rPrChange>
              </w:rPr>
              <w:delInstrText>HYPERLINK \l "_Toc143872985"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7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8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389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៩.ការសង្កេត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0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1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2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_Toc143872985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3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394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20</w:t>
            </w:r>
          </w:ins>
          <w:del w:id="395" w:author="Sopheak Phorn" w:date="2023-08-25T16:23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6" w:author="Sopheak Phorn" w:date="2023-08-25T16:23:00Z">
                  <w:rPr>
                    <w:noProof/>
                    <w:webHidden/>
                  </w:rPr>
                </w:rPrChange>
              </w:rPr>
              <w:delText>20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397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39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399" w:author="Sopheak Phorn" w:date="2023-08-25T16:23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1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2" w:author="Sopheak Phorn" w:date="2023-08-25T16:23:00Z">
                  <w:rPr>
                    <w:noProof/>
                  </w:rPr>
                </w:rPrChange>
              </w:rPr>
              <w:instrText>HYPERLINK \l "_Toc143872985"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05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៩.ការសង្កេត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06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0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4168E757" w14:textId="3F470096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08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09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1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2" w:author="Sopheak Phorn" w:date="2023-08-25T16:23:00Z">
                  <w:rPr>
                    <w:noProof/>
                  </w:rPr>
                </w:rPrChange>
              </w:rPr>
              <w:delInstrText>HYPERLINK \l "_Toc143872986"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3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1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15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១០.លទ្ធផលនៃការរកឃើញ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16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17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18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_Toc143872986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19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20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20</w:t>
            </w:r>
          </w:ins>
          <w:del w:id="421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2" w:author="Sopheak Phorn" w:date="2023-08-25T16:23:00Z">
                  <w:rPr>
                    <w:noProof/>
                    <w:webHidden/>
                  </w:rPr>
                </w:rPrChange>
              </w:rPr>
              <w:delText>20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23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2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25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2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27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28" w:author="Sopheak Phorn" w:date="2023-08-25T16:23:00Z">
                  <w:rPr>
                    <w:noProof/>
                  </w:rPr>
                </w:rPrChange>
              </w:rPr>
              <w:instrText>HYPERLINK \l "_Toc143872986"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29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3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១០.លទ្ធផលនៃការរកឃើញ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32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707FDB08" w14:textId="4FC42B70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34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35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7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8" w:author="Sopheak Phorn" w:date="2023-08-25T16:23:00Z">
                  <w:rPr>
                    <w:noProof/>
                  </w:rPr>
                </w:rPrChange>
              </w:rPr>
              <w:delInstrText>HYPERLINK \l "_Toc143872987"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39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4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4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១១.ការវិភាគ និងវាយតម្លៃរបស់សវនករទទួលបន្ទុក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42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43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44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_Toc143872987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45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46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21</w:t>
            </w:r>
          </w:ins>
          <w:del w:id="447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48" w:author="Sopheak Phorn" w:date="2023-08-25T16:23:00Z">
                  <w:rPr>
                    <w:noProof/>
                    <w:webHidden/>
                  </w:rPr>
                </w:rPrChange>
              </w:rPr>
              <w:delText>21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49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51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4" w:author="Sopheak Phorn" w:date="2023-08-25T16:23:00Z">
                  <w:rPr>
                    <w:noProof/>
                  </w:rPr>
                </w:rPrChange>
              </w:rPr>
              <w:instrText>HYPERLINK \l "_Toc143872987"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5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57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១១.ការវិភាគ និងវាយតម្លៃរបស់សវនករទទួលបន្ទុក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58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២១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5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7402A75B" w14:textId="652B8469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60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61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3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4" w:author="Sopheak Phorn" w:date="2023-08-25T16:23:00Z">
                  <w:rPr>
                    <w:noProof/>
                  </w:rPr>
                </w:rPrChange>
              </w:rPr>
              <w:delInstrText>HYPERLINK \l "_Toc143872988"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5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6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67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១២.មតិយោបល់ និងសំណូមពររបស់និយ័តករគណនេយ្យនិងសវនកម្ម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68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69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0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_Toc143872988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1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472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24</w:t>
            </w:r>
          </w:ins>
          <w:del w:id="473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4" w:author="Sopheak Phorn" w:date="2023-08-25T16:23:00Z">
                  <w:rPr>
                    <w:noProof/>
                    <w:webHidden/>
                  </w:rPr>
                </w:rPrChange>
              </w:rPr>
              <w:delText>24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75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477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79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0" w:author="Sopheak Phorn" w:date="2023-08-25T16:23:00Z">
                  <w:rPr>
                    <w:noProof/>
                  </w:rPr>
                </w:rPrChange>
              </w:rPr>
              <w:instrText>HYPERLINK \l "_Toc143872988"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1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483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១២.មតិយោបល់ និងសំណូមពររបស់និយ័តករគណនេយ្យនិងសវនកម្ម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84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២៤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24DB4C2A" w14:textId="41ACD38D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486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487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89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0" w:author="Sopheak Phorn" w:date="2023-08-25T16:23:00Z">
                  <w:rPr>
                    <w:noProof/>
                  </w:rPr>
                </w:rPrChange>
              </w:rPr>
              <w:delInstrText>HYPERLINK \l "_Toc143872989"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1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493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១៣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494" w:author="Sopheak Phorn" w:date="2023-08-25T16:23:00Z">
                  <w:rPr>
                    <w:rStyle w:val="Hyperlink"/>
                    <w:rFonts w:ascii="Khmer MEF2" w:hAnsi="Khmer MEF2" w:cs="Khmer MEF2"/>
                    <w:noProof/>
                  </w:rPr>
                </w:rPrChange>
              </w:rPr>
              <w:delText>.</w:del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495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delText>ការវិភាគ និងវាយតម្លៃរបស់គណៈកម្មការចំពោះកិច្ច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96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97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98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_Toc143872989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499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00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24</w:t>
            </w:r>
          </w:ins>
          <w:del w:id="501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2" w:author="Sopheak Phorn" w:date="2023-08-25T16:23:00Z">
                  <w:rPr>
                    <w:noProof/>
                    <w:webHidden/>
                  </w:rPr>
                </w:rPrChange>
              </w:rPr>
              <w:delText>24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03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0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05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0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07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08" w:author="Sopheak Phorn" w:date="2023-08-25T16:23:00Z">
                  <w:rPr>
                    <w:noProof/>
                  </w:rPr>
                </w:rPrChange>
              </w:rPr>
              <w:instrText>HYPERLINK \l "_Toc143872989"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09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1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១៣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2" w:author="Sopheak Phorn" w:date="2023-08-25T16:23:00Z">
                  <w:rPr>
                    <w:rStyle w:val="Hyperlink"/>
                    <w:rFonts w:ascii="Khmer MEF2" w:hAnsi="Khmer MEF2" w:cs="Khmer MEF2"/>
                    <w:noProof/>
                  </w:rPr>
                </w:rPrChange>
              </w:rPr>
              <w:t>.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rPrChange w:id="513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</w:rPr>
                </w:rPrChange>
              </w:rPr>
              <w:t>ការវិភាគ និងវាយតម្លៃរបស់គណៈកម្មការចំពោះកិច្ច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14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២៤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5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0C05B5B6" w14:textId="16617A27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16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17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19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0" w:author="Sopheak Phorn" w:date="2023-08-25T16:23:00Z">
                  <w:rPr>
                    <w:noProof/>
                  </w:rPr>
                </w:rPrChange>
              </w:rPr>
              <w:delInstrText>HYPERLINK \l "_Toc143872990"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1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2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23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១៤.ការសន្និដ្ឋាន និងអនុសាសន៍របស់សវនករទទួលបន្ទុក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24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25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26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_Toc143872990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27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28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26</w:t>
            </w:r>
          </w:ins>
          <w:del w:id="529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0" w:author="Sopheak Phorn" w:date="2023-08-25T16:23:00Z">
                  <w:rPr>
                    <w:noProof/>
                    <w:webHidden/>
                  </w:rPr>
                </w:rPrChange>
              </w:rPr>
              <w:delText>26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31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3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33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3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35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36" w:author="Sopheak Phorn" w:date="2023-08-25T16:23:00Z">
                  <w:rPr>
                    <w:noProof/>
                  </w:rPr>
                </w:rPrChange>
              </w:rPr>
              <w:instrText>HYPERLINK \l "_Toc143872990"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37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3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39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១៤.ការសន្និដ្ឋាន និងអនុសាសន៍របស់សវនករទទួលបន្ទុក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40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២៦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1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5218C169" w14:textId="422FE854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42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43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5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6" w:author="Sopheak Phorn" w:date="2023-08-25T16:23:00Z">
                  <w:rPr>
                    <w:noProof/>
                  </w:rPr>
                </w:rPrChange>
              </w:rPr>
              <w:delInstrText>HYPERLINK \l "_Toc143872991"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7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4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49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១៥.ការតាមដានការអនុវត្តអនុសាសន៍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0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1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2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_Toc143872991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3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54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30</w:t>
            </w:r>
          </w:ins>
          <w:del w:id="555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6" w:author="Sopheak Phorn" w:date="2023-08-25T16:23:00Z">
                  <w:rPr>
                    <w:noProof/>
                    <w:webHidden/>
                  </w:rPr>
                </w:rPrChange>
              </w:rPr>
              <w:delText>30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57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58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59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1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2" w:author="Sopheak Phorn" w:date="2023-08-25T16:23:00Z">
                  <w:rPr>
                    <w:noProof/>
                  </w:rPr>
                </w:rPrChange>
              </w:rPr>
              <w:instrText>HYPERLINK \l "_Toc143872991"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65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១៥.ការតាមដានការអនុវត្តអនុសាសន៍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66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៣០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67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1AC0BF20" w14:textId="269E3B16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68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69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1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2" w:author="Sopheak Phorn" w:date="2023-08-25T16:23:00Z">
                  <w:rPr>
                    <w:noProof/>
                  </w:rPr>
                </w:rPrChange>
              </w:rPr>
              <w:delInstrText>HYPERLINK \l "_Toc143872992"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3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7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75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១៦.បញ្ហាប្រឈម និងសំណូមពររបស់សវនករទទួលបន្ទុក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76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77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78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_Toc143872992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79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580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31</w:t>
            </w:r>
          </w:ins>
          <w:del w:id="581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2" w:author="Sopheak Phorn" w:date="2023-08-25T16:23:00Z">
                  <w:rPr>
                    <w:noProof/>
                    <w:webHidden/>
                  </w:rPr>
                </w:rPrChange>
              </w:rPr>
              <w:delText>31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83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84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585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8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87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88" w:author="Sopheak Phorn" w:date="2023-08-25T16:23:00Z">
                  <w:rPr>
                    <w:noProof/>
                  </w:rPr>
                </w:rPrChange>
              </w:rPr>
              <w:instrText>HYPERLINK \l "_Toc143872992"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89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59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១៦.បញ្ហាប្រឈម និងសំណូមពររបស់សវនករទទួលបន្ទុក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592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៣១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3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6F70EA44" w14:textId="7DD226DE" w:rsidR="001C54A5" w:rsidRPr="001C54A5" w:rsidRDefault="001C54A5">
          <w:pPr>
            <w:pStyle w:val="TOC1"/>
            <w:rPr>
              <w:rFonts w:ascii="Khmer MEF2" w:eastAsiaTheme="minorEastAsia" w:hAnsi="Khmer MEF2" w:cs="Khmer MEF2"/>
              <w:noProof/>
              <w:color w:val="000000" w:themeColor="text1"/>
              <w:kern w:val="2"/>
              <w:sz w:val="24"/>
              <w:szCs w:val="24"/>
              <w:lang w:bidi="ar-SA"/>
              <w14:ligatures w14:val="standardContextual"/>
              <w:rPrChange w:id="594" w:author="Sopheak Phorn" w:date="2023-08-25T16:23:00Z">
                <w:rPr>
                  <w:rFonts w:eastAsiaTheme="minorEastAsia"/>
                  <w:noProof/>
                  <w:kern w:val="2"/>
                  <w:szCs w:val="22"/>
                  <w:lang w:bidi="ar-SA"/>
                  <w14:ligatures w14:val="standardContextual"/>
                </w:rPr>
              </w:rPrChange>
            </w:rPr>
          </w:pPr>
          <w:del w:id="595" w:author="Sopheak Phorn" w:date="2023-08-25T16:24:00Z"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7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1C54A5" w:rsidDel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8" w:author="Sopheak Phorn" w:date="2023-08-25T16:23:00Z">
                  <w:rPr>
                    <w:noProof/>
                  </w:rPr>
                </w:rPrChange>
              </w:rPr>
              <w:delInstrText>HYPERLINK \l "_Toc143872993"</w:delInstrText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599" w:author="Sopheak Phorn" w:date="2023-08-25T16:23:00Z">
                  <w:rPr>
                    <w:rStyle w:val="Hyperlink"/>
                    <w:noProof/>
                  </w:rPr>
                </w:rPrChange>
              </w:rPr>
              <w:delInstrText xml:space="preserve"> </w:delInstrText>
            </w:r>
            <w:r w:rsidRPr="00A22EFA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0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601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delText>ឧបសម្ព័ន្ធ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02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03" w:author="Sopheak Phorn" w:date="2023-08-25T16:23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04" w:author="Sopheak Phorn" w:date="2023-08-25T16:23:00Z">
                  <w:rPr>
                    <w:noProof/>
                    <w:webHidden/>
                  </w:rPr>
                </w:rPrChange>
              </w:rPr>
              <w:delInstrText xml:space="preserve"> PAGEREF _Toc143872993 \h </w:delInstrText>
            </w:r>
            <w:r w:rsidRPr="00A22EFA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05" w:author="Sopheak Phorn" w:date="2023-08-25T16:23:00Z">
                  <w:rPr>
                    <w:noProof/>
                    <w:webHidden/>
                  </w:rPr>
                </w:rPrChange>
              </w:rPr>
              <w:fldChar w:fldCharType="separate"/>
            </w:r>
          </w:del>
          <w:ins w:id="606" w:author="Sopheak Phorn" w:date="2023-08-28T10:47:00Z">
            <w:r w:rsidR="00A22EFA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</w:rPr>
              <w:t>32</w:t>
            </w:r>
          </w:ins>
          <w:del w:id="607" w:author="Sopheak Phorn" w:date="2023-08-25T16:24:00Z"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08" w:author="Sopheak Phorn" w:date="2023-08-25T16:23:00Z">
                  <w:rPr>
                    <w:noProof/>
                    <w:webHidden/>
                  </w:rPr>
                </w:rPrChange>
              </w:rPr>
              <w:delText>32</w:delText>
            </w:r>
            <w:r w:rsidRPr="001C54A5" w:rsidDel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09" w:author="Sopheak Phorn" w:date="2023-08-25T16:23:00Z">
                  <w:rPr>
                    <w:noProof/>
                    <w:webHidden/>
                  </w:rPr>
                </w:rPrChange>
              </w:rPr>
              <w:fldChar w:fldCharType="end"/>
            </w:r>
            <w:r w:rsidRPr="001C54A5" w:rsidDel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0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del>
          <w:ins w:id="611" w:author="Sopheak Phorn" w:date="2023-08-25T16:24:00Z"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2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begin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3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1C54A5">
              <w:rPr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4" w:author="Sopheak Phorn" w:date="2023-08-25T16:23:00Z">
                  <w:rPr>
                    <w:noProof/>
                  </w:rPr>
                </w:rPrChange>
              </w:rPr>
              <w:instrText>HYPERLINK \l "_Toc143872993"</w:instrTex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5" w:author="Sopheak Phorn" w:date="2023-08-25T16:23:00Z">
                  <w:rPr>
                    <w:rStyle w:val="Hyperlink"/>
                    <w:noProof/>
                  </w:rPr>
                </w:rPrChange>
              </w:rPr>
              <w:instrText xml:space="preserve"> </w:instrText>
            </w:r>
            <w:r w:rsidRPr="00A22EFA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</w:rPr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6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separate"/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cs/>
                <w:lang w:val="ca-ES"/>
                <w:rPrChange w:id="617" w:author="Sopheak Phorn" w:date="2023-08-25T16:23:00Z">
                  <w:rPr>
                    <w:rStyle w:val="Hyperlink"/>
                    <w:rFonts w:ascii="Khmer MEF2" w:hAnsi="Khmer MEF2" w:cs="Khmer MEF2"/>
                    <w:noProof/>
                    <w:cs/>
                    <w:lang w:val="ca-ES"/>
                  </w:rPr>
                </w:rPrChange>
              </w:rPr>
              <w:t>ឧបសម្ព័ន្ធ</w:t>
            </w:r>
            <w:r w:rsidRPr="001C54A5">
              <w:rPr>
                <w:rFonts w:ascii="Khmer MEF2" w:hAnsi="Khmer MEF2" w:cs="Khmer MEF2"/>
                <w:noProof/>
                <w:webHidden/>
                <w:color w:val="000000" w:themeColor="text1"/>
                <w:sz w:val="24"/>
                <w:szCs w:val="24"/>
                <w:rPrChange w:id="618" w:author="Sopheak Phorn" w:date="2023-08-25T16:23:00Z">
                  <w:rPr>
                    <w:noProof/>
                    <w:webHidden/>
                  </w:rPr>
                </w:rPrChange>
              </w:rPr>
              <w:tab/>
            </w:r>
            <w:r>
              <w:rPr>
                <w:rFonts w:ascii="Khmer MEF2" w:hAnsi="Khmer MEF2" w:cs="Khmer MEF2" w:hint="cs"/>
                <w:noProof/>
                <w:webHidden/>
                <w:color w:val="000000" w:themeColor="text1"/>
                <w:sz w:val="24"/>
                <w:szCs w:val="24"/>
                <w:cs/>
              </w:rPr>
              <w:t>៣២</w:t>
            </w:r>
            <w:r w:rsidRPr="001C54A5">
              <w:rPr>
                <w:rStyle w:val="Hyperlink"/>
                <w:rFonts w:ascii="Khmer MEF2" w:hAnsi="Khmer MEF2" w:cs="Khmer MEF2"/>
                <w:noProof/>
                <w:color w:val="000000" w:themeColor="text1"/>
                <w:sz w:val="24"/>
                <w:szCs w:val="24"/>
                <w:rPrChange w:id="619" w:author="Sopheak Phorn" w:date="2023-08-25T16:23:00Z">
                  <w:rPr>
                    <w:rStyle w:val="Hyperlink"/>
                    <w:noProof/>
                  </w:rPr>
                </w:rPrChange>
              </w:rPr>
              <w:fldChar w:fldCharType="end"/>
            </w:r>
          </w:ins>
        </w:p>
        <w:p w14:paraId="5BCBFEA7" w14:textId="6EC22F57" w:rsidR="001C54A5" w:rsidRPr="001C54A5" w:rsidRDefault="001C54A5">
          <w:pPr>
            <w:rPr>
              <w:ins w:id="620" w:author="Sopheak Phorn" w:date="2023-08-25T16:22:00Z"/>
              <w:rFonts w:ascii="Khmer MEF2" w:hAnsi="Khmer MEF2" w:cs="Khmer MEF2"/>
              <w:color w:val="000000" w:themeColor="text1"/>
              <w:sz w:val="24"/>
              <w:szCs w:val="24"/>
              <w:rPrChange w:id="621" w:author="Sopheak Phorn" w:date="2023-08-25T16:23:00Z">
                <w:rPr>
                  <w:ins w:id="622" w:author="Sopheak Phorn" w:date="2023-08-25T16:22:00Z"/>
                </w:rPr>
              </w:rPrChange>
            </w:rPr>
          </w:pPr>
          <w:ins w:id="623" w:author="Sopheak Phorn" w:date="2023-08-25T16:22:00Z">
            <w:r w:rsidRPr="001C54A5">
              <w:rPr>
                <w:rFonts w:ascii="Khmer MEF2" w:hAnsi="Khmer MEF2" w:cs="Khmer MEF2"/>
                <w:b/>
                <w:bCs/>
                <w:noProof/>
                <w:color w:val="000000" w:themeColor="text1"/>
                <w:sz w:val="24"/>
                <w:szCs w:val="24"/>
                <w:rPrChange w:id="624" w:author="Sopheak Phorn" w:date="2023-08-25T16:23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ins>
        </w:p>
        <w:customXmlInsRangeStart w:id="625" w:author="Sopheak Phorn" w:date="2023-08-25T16:22:00Z"/>
      </w:sdtContent>
    </w:sdt>
    <w:customXmlInsRangeEnd w:id="625"/>
    <w:p w14:paraId="1D404FD8" w14:textId="3504F244" w:rsidR="00C97D39" w:rsidRPr="001C54A5" w:rsidDel="00A32ED2" w:rsidRDefault="00B771BB">
      <w:pPr>
        <w:spacing w:after="0" w:line="360" w:lineRule="auto"/>
        <w:jc w:val="center"/>
        <w:rPr>
          <w:ins w:id="626" w:author="Kem Sereiboth" w:date="2022-09-19T12:26:00Z"/>
          <w:del w:id="627" w:author="User" w:date="2022-09-28T15:28:00Z"/>
          <w:rFonts w:ascii="Khmer MEF2" w:hAnsi="Khmer MEF2" w:cs="Khmer MEF2"/>
          <w:color w:val="000000" w:themeColor="text1"/>
          <w:sz w:val="24"/>
          <w:szCs w:val="24"/>
          <w:rPrChange w:id="628" w:author="Sopheak Phorn" w:date="2023-08-25T16:23:00Z">
            <w:rPr>
              <w:ins w:id="629" w:author="Kem Sereiboth" w:date="2022-09-19T12:26:00Z"/>
              <w:del w:id="630" w:author="User" w:date="2022-09-28T15:28:00Z"/>
              <w:sz w:val="24"/>
              <w:szCs w:val="24"/>
            </w:rPr>
          </w:rPrChange>
        </w:rPr>
        <w:pPrChange w:id="631" w:author="Un Seakamey" w:date="2022-11-04T13:36:00Z">
          <w:pPr>
            <w:jc w:val="center"/>
          </w:pPr>
        </w:pPrChange>
      </w:pPr>
      <w:ins w:id="632" w:author="User" w:date="2022-09-28T08:55:00Z">
        <w:del w:id="633" w:author="Kem Sereiboth" w:date="2022-09-29T12:41:00Z">
          <w:r w:rsidRPr="001C54A5" w:rsidDel="00922339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634" w:author="Sopheak Phorn" w:date="2023-08-25T16:23:00Z">
                <w:rPr>
                  <w:rFonts w:ascii="Khmer MEF2" w:hAnsi="Khmer MEF2" w:cs="Khmer MEF2"/>
                  <w:sz w:val="44"/>
                  <w:szCs w:val="44"/>
                  <w:cs/>
                </w:rPr>
              </w:rPrChange>
            </w:rPr>
            <w:delText>សម្រាប់ការិយបរិច្ឆេទ</w:delText>
          </w:r>
        </w:del>
      </w:ins>
      <w:ins w:id="635" w:author="Uon Rithy" w:date="2022-09-22T07:29:00Z">
        <w:del w:id="636" w:author="Kem Sereiboth" w:date="2022-09-29T12:41:00Z">
          <w:r w:rsidR="002D7952" w:rsidRPr="001C54A5" w:rsidDel="00922339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637" w:author="Sopheak Phorn" w:date="2023-08-25T16:23:00Z">
                <w:rPr>
                  <w:rFonts w:ascii="Khmer MEF2" w:hAnsi="Khmer MEF2" w:cs="Khmer MEF2"/>
                  <w:color w:val="FF0000"/>
                  <w:sz w:val="44"/>
                  <w:szCs w:val="44"/>
                  <w:cs/>
                </w:rPr>
              </w:rPrChange>
            </w:rPr>
            <w:delText>ប្រចាំឆ្នាំ២០២២</w:delText>
          </w:r>
        </w:del>
      </w:ins>
    </w:p>
    <w:p w14:paraId="4743DF05" w14:textId="40E5C8D4" w:rsidR="00C97D39" w:rsidRPr="001C54A5" w:rsidDel="00A32ED2" w:rsidRDefault="00C97D39">
      <w:pPr>
        <w:spacing w:after="0" w:line="240" w:lineRule="auto"/>
        <w:jc w:val="center"/>
        <w:rPr>
          <w:ins w:id="638" w:author="Kem Sereiboth" w:date="2022-09-19T12:26:00Z"/>
          <w:del w:id="639" w:author="User" w:date="2022-09-28T15:28:00Z"/>
          <w:rFonts w:ascii="Khmer MEF2" w:hAnsi="Khmer MEF2" w:cs="Khmer MEF2"/>
          <w:color w:val="000000" w:themeColor="text1"/>
          <w:sz w:val="24"/>
          <w:szCs w:val="24"/>
          <w:rPrChange w:id="640" w:author="Sopheak Phorn" w:date="2023-08-25T16:23:00Z">
            <w:rPr>
              <w:ins w:id="641" w:author="Kem Sereiboth" w:date="2022-09-19T12:26:00Z"/>
              <w:del w:id="642" w:author="User" w:date="2022-09-28T15:28:00Z"/>
              <w:sz w:val="24"/>
              <w:szCs w:val="24"/>
            </w:rPr>
          </w:rPrChange>
        </w:rPr>
        <w:pPrChange w:id="643" w:author="User" w:date="2022-10-03T09:33:00Z">
          <w:pPr>
            <w:jc w:val="center"/>
          </w:pPr>
        </w:pPrChange>
      </w:pPr>
    </w:p>
    <w:p w14:paraId="11CF9C95" w14:textId="77777777" w:rsidR="00C97D39" w:rsidRPr="001C54A5" w:rsidDel="00B771BB" w:rsidRDefault="00C97D39">
      <w:pPr>
        <w:spacing w:after="0" w:line="240" w:lineRule="auto"/>
        <w:jc w:val="center"/>
        <w:rPr>
          <w:ins w:id="644" w:author="Kem Sereiboth" w:date="2022-09-19T12:26:00Z"/>
          <w:del w:id="645" w:author="User" w:date="2022-09-28T08:55:00Z"/>
          <w:rFonts w:ascii="Khmer MEF2" w:hAnsi="Khmer MEF2" w:cs="Khmer MEF2"/>
          <w:color w:val="000000" w:themeColor="text1"/>
          <w:sz w:val="24"/>
          <w:szCs w:val="24"/>
          <w:rPrChange w:id="646" w:author="Sopheak Phorn" w:date="2023-08-25T16:23:00Z">
            <w:rPr>
              <w:ins w:id="647" w:author="Kem Sereiboth" w:date="2022-09-19T12:26:00Z"/>
              <w:del w:id="648" w:author="User" w:date="2022-09-28T08:55:00Z"/>
              <w:sz w:val="24"/>
              <w:szCs w:val="24"/>
            </w:rPr>
          </w:rPrChange>
        </w:rPr>
        <w:pPrChange w:id="649" w:author="User" w:date="2022-10-03T09:33:00Z">
          <w:pPr>
            <w:jc w:val="center"/>
          </w:pPr>
        </w:pPrChange>
      </w:pPr>
    </w:p>
    <w:p w14:paraId="64B6CAD5" w14:textId="77777777" w:rsidR="00C97D39" w:rsidRPr="001C54A5" w:rsidDel="00B771BB" w:rsidRDefault="00C97D39">
      <w:pPr>
        <w:spacing w:after="0" w:line="240" w:lineRule="auto"/>
        <w:jc w:val="center"/>
        <w:rPr>
          <w:ins w:id="650" w:author="Kem Sereiboth" w:date="2022-09-19T12:26:00Z"/>
          <w:del w:id="651" w:author="User" w:date="2022-09-28T08:55:00Z"/>
          <w:rFonts w:ascii="Khmer MEF2" w:hAnsi="Khmer MEF2" w:cs="Khmer MEF2"/>
          <w:color w:val="000000" w:themeColor="text1"/>
          <w:sz w:val="24"/>
          <w:szCs w:val="24"/>
          <w:rPrChange w:id="652" w:author="Sopheak Phorn" w:date="2023-08-25T16:23:00Z">
            <w:rPr>
              <w:ins w:id="653" w:author="Kem Sereiboth" w:date="2022-09-19T12:26:00Z"/>
              <w:del w:id="654" w:author="User" w:date="2022-09-28T08:55:00Z"/>
              <w:sz w:val="24"/>
              <w:szCs w:val="24"/>
            </w:rPr>
          </w:rPrChange>
        </w:rPr>
        <w:pPrChange w:id="655" w:author="User" w:date="2022-10-03T09:33:00Z">
          <w:pPr>
            <w:jc w:val="center"/>
          </w:pPr>
        </w:pPrChange>
      </w:pPr>
    </w:p>
    <w:p w14:paraId="53902AE3" w14:textId="77777777" w:rsidR="00C97D39" w:rsidRPr="001C54A5" w:rsidDel="00B771BB" w:rsidRDefault="00C97D39">
      <w:pPr>
        <w:spacing w:after="0" w:line="240" w:lineRule="auto"/>
        <w:jc w:val="center"/>
        <w:rPr>
          <w:ins w:id="656" w:author="Kem Sereiboth" w:date="2022-09-19T12:26:00Z"/>
          <w:del w:id="657" w:author="User" w:date="2022-09-28T08:55:00Z"/>
          <w:rFonts w:ascii="Khmer MEF2" w:hAnsi="Khmer MEF2" w:cs="Khmer MEF2"/>
          <w:color w:val="000000" w:themeColor="text1"/>
          <w:sz w:val="24"/>
          <w:szCs w:val="24"/>
          <w:rPrChange w:id="658" w:author="Sopheak Phorn" w:date="2023-08-25T16:23:00Z">
            <w:rPr>
              <w:ins w:id="659" w:author="Kem Sereiboth" w:date="2022-09-19T12:26:00Z"/>
              <w:del w:id="660" w:author="User" w:date="2022-09-28T08:55:00Z"/>
              <w:sz w:val="24"/>
              <w:szCs w:val="24"/>
            </w:rPr>
          </w:rPrChange>
        </w:rPr>
        <w:pPrChange w:id="661" w:author="User" w:date="2022-10-03T09:33:00Z">
          <w:pPr>
            <w:jc w:val="center"/>
          </w:pPr>
        </w:pPrChange>
      </w:pPr>
    </w:p>
    <w:p w14:paraId="5CCA3AAD" w14:textId="77777777" w:rsidR="00C97D39" w:rsidRPr="001C54A5" w:rsidDel="00B771BB" w:rsidRDefault="00C97D39">
      <w:pPr>
        <w:spacing w:after="0" w:line="240" w:lineRule="auto"/>
        <w:jc w:val="center"/>
        <w:rPr>
          <w:ins w:id="662" w:author="Kem Sereiboth" w:date="2022-09-19T12:26:00Z"/>
          <w:del w:id="663" w:author="User" w:date="2022-09-28T08:55:00Z"/>
          <w:rFonts w:ascii="Khmer MEF2" w:hAnsi="Khmer MEF2" w:cs="Khmer MEF2"/>
          <w:color w:val="000000" w:themeColor="text1"/>
          <w:sz w:val="24"/>
          <w:szCs w:val="24"/>
          <w:rPrChange w:id="664" w:author="Sopheak Phorn" w:date="2023-08-25T16:23:00Z">
            <w:rPr>
              <w:ins w:id="665" w:author="Kem Sereiboth" w:date="2022-09-19T12:26:00Z"/>
              <w:del w:id="666" w:author="User" w:date="2022-09-28T08:55:00Z"/>
              <w:sz w:val="24"/>
              <w:szCs w:val="24"/>
            </w:rPr>
          </w:rPrChange>
        </w:rPr>
        <w:pPrChange w:id="667" w:author="User" w:date="2022-10-03T09:33:00Z">
          <w:pPr>
            <w:jc w:val="center"/>
          </w:pPr>
        </w:pPrChange>
      </w:pPr>
    </w:p>
    <w:p w14:paraId="5539F47C" w14:textId="4A565265" w:rsidR="00C97D39" w:rsidRPr="001C54A5" w:rsidDel="00A32ED2" w:rsidRDefault="00C97D39">
      <w:pPr>
        <w:spacing w:after="0" w:line="240" w:lineRule="auto"/>
        <w:jc w:val="center"/>
        <w:rPr>
          <w:ins w:id="668" w:author="Kem Sereiboth" w:date="2022-09-19T12:26:00Z"/>
          <w:del w:id="669" w:author="User" w:date="2022-09-28T15:28:00Z"/>
          <w:rFonts w:ascii="Khmer MEF2" w:hAnsi="Khmer MEF2" w:cs="Khmer MEF2"/>
          <w:color w:val="000000" w:themeColor="text1"/>
          <w:sz w:val="24"/>
          <w:szCs w:val="24"/>
          <w:rPrChange w:id="670" w:author="Sopheak Phorn" w:date="2023-08-25T16:23:00Z">
            <w:rPr>
              <w:ins w:id="671" w:author="Kem Sereiboth" w:date="2022-09-19T12:26:00Z"/>
              <w:del w:id="672" w:author="User" w:date="2022-09-28T15:28:00Z"/>
              <w:sz w:val="24"/>
              <w:szCs w:val="24"/>
            </w:rPr>
          </w:rPrChange>
        </w:rPr>
        <w:pPrChange w:id="673" w:author="User" w:date="2022-10-03T09:33:00Z">
          <w:pPr>
            <w:jc w:val="center"/>
          </w:pPr>
        </w:pPrChange>
      </w:pPr>
    </w:p>
    <w:p w14:paraId="2B6519A2" w14:textId="556A4CD8" w:rsidR="00C97D39" w:rsidRPr="001C54A5" w:rsidDel="009012A7" w:rsidRDefault="00C97D39">
      <w:pPr>
        <w:spacing w:after="0" w:line="240" w:lineRule="auto"/>
        <w:jc w:val="both"/>
        <w:rPr>
          <w:del w:id="674" w:author="Uon Rithy" w:date="2022-09-22T07:29:00Z"/>
          <w:rFonts w:ascii="Khmer MEF2" w:hAnsi="Khmer MEF2" w:cs="Khmer MEF2"/>
          <w:color w:val="000000" w:themeColor="text1"/>
          <w:sz w:val="24"/>
          <w:szCs w:val="24"/>
          <w:rPrChange w:id="675" w:author="Sopheak Phorn" w:date="2023-08-25T16:23:00Z">
            <w:rPr>
              <w:del w:id="676" w:author="Uon Rithy" w:date="2022-09-22T07:29:00Z"/>
              <w:sz w:val="24"/>
              <w:szCs w:val="24"/>
            </w:rPr>
          </w:rPrChange>
        </w:rPr>
      </w:pPr>
    </w:p>
    <w:p w14:paraId="6A12D85A" w14:textId="77777777" w:rsidR="009012A7" w:rsidRPr="001C54A5" w:rsidDel="00A32ED2" w:rsidRDefault="009012A7">
      <w:pPr>
        <w:spacing w:after="0" w:line="240" w:lineRule="auto"/>
        <w:jc w:val="center"/>
        <w:rPr>
          <w:ins w:id="677" w:author="Un Seakamey" w:date="2022-09-23T10:03:00Z"/>
          <w:del w:id="678" w:author="User" w:date="2022-09-28T15:28:00Z"/>
          <w:rFonts w:ascii="Khmer MEF2" w:hAnsi="Khmer MEF2" w:cs="Khmer MEF2"/>
          <w:color w:val="000000" w:themeColor="text1"/>
          <w:sz w:val="24"/>
          <w:szCs w:val="24"/>
          <w:rPrChange w:id="679" w:author="Sopheak Phorn" w:date="2023-08-25T16:23:00Z">
            <w:rPr>
              <w:ins w:id="680" w:author="Un Seakamey" w:date="2022-09-23T10:03:00Z"/>
              <w:del w:id="681" w:author="User" w:date="2022-09-28T15:28:00Z"/>
              <w:sz w:val="24"/>
              <w:szCs w:val="24"/>
            </w:rPr>
          </w:rPrChange>
        </w:rPr>
        <w:pPrChange w:id="682" w:author="User" w:date="2022-10-03T09:33:00Z">
          <w:pPr>
            <w:jc w:val="center"/>
          </w:pPr>
        </w:pPrChange>
      </w:pPr>
    </w:p>
    <w:p w14:paraId="6095147F" w14:textId="79E067BD" w:rsidR="00C97D39" w:rsidRPr="001C54A5" w:rsidDel="00ED2FAC" w:rsidRDefault="00C97D39">
      <w:pPr>
        <w:spacing w:after="0" w:line="240" w:lineRule="auto"/>
        <w:rPr>
          <w:del w:id="683" w:author="Uon Rithy" w:date="2022-09-22T07:29:00Z"/>
          <w:rFonts w:ascii="Khmer MEF2" w:hAnsi="Khmer MEF2" w:cs="Khmer MEF2"/>
          <w:color w:val="000000" w:themeColor="text1"/>
          <w:sz w:val="24"/>
          <w:szCs w:val="24"/>
          <w:rPrChange w:id="684" w:author="Sopheak Phorn" w:date="2023-08-25T16:23:00Z">
            <w:rPr>
              <w:del w:id="685" w:author="Uon Rithy" w:date="2022-09-22T07:29:00Z"/>
              <w:sz w:val="24"/>
              <w:szCs w:val="24"/>
            </w:rPr>
          </w:rPrChange>
        </w:rPr>
        <w:pPrChange w:id="686" w:author="User" w:date="2022-10-03T09:33:00Z">
          <w:pPr>
            <w:spacing w:after="0" w:line="240" w:lineRule="auto"/>
            <w:jc w:val="both"/>
          </w:pPr>
        </w:pPrChange>
      </w:pPr>
    </w:p>
    <w:p w14:paraId="30F8AD4E" w14:textId="07CDB10B" w:rsidR="00ED2FAC" w:rsidRPr="001C54A5" w:rsidDel="00A32ED2" w:rsidRDefault="00ED2FAC">
      <w:pPr>
        <w:spacing w:after="0" w:line="240" w:lineRule="auto"/>
        <w:rPr>
          <w:ins w:id="687" w:author="Un Seakamey" w:date="2022-09-27T15:13:00Z"/>
          <w:del w:id="688" w:author="User" w:date="2022-09-28T15:33:00Z"/>
          <w:rFonts w:ascii="Khmer MEF2" w:hAnsi="Khmer MEF2" w:cs="Khmer MEF2"/>
          <w:color w:val="000000" w:themeColor="text1"/>
          <w:sz w:val="24"/>
          <w:szCs w:val="24"/>
          <w:cs/>
          <w:rPrChange w:id="689" w:author="Sopheak Phorn" w:date="2023-08-25T16:23:00Z">
            <w:rPr>
              <w:ins w:id="690" w:author="Un Seakamey" w:date="2022-09-27T15:13:00Z"/>
              <w:del w:id="691" w:author="User" w:date="2022-09-28T15:33:00Z"/>
              <w:cs/>
            </w:rPr>
          </w:rPrChange>
        </w:rPr>
        <w:pPrChange w:id="692" w:author="User" w:date="2022-10-03T09:33:00Z">
          <w:pPr>
            <w:jc w:val="center"/>
          </w:pPr>
        </w:pPrChange>
      </w:pPr>
    </w:p>
    <w:p w14:paraId="22D83FF3" w14:textId="490CE205" w:rsidR="00C83376" w:rsidRPr="001C54A5" w:rsidDel="00C97D39" w:rsidRDefault="00194B2D">
      <w:pPr>
        <w:spacing w:after="0" w:line="240" w:lineRule="auto"/>
        <w:jc w:val="center"/>
        <w:rPr>
          <w:ins w:id="693" w:author="Voeun Kuyeng" w:date="2022-07-22T16:06:00Z"/>
          <w:del w:id="694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695" w:author="Sopheak Phorn" w:date="2023-08-25T16:23:00Z">
            <w:rPr>
              <w:ins w:id="696" w:author="Voeun Kuyeng" w:date="2022-07-22T16:06:00Z"/>
              <w:del w:id="697" w:author="Kem Sereiboth" w:date="2022-09-19T12:26:00Z"/>
            </w:rPr>
          </w:rPrChange>
        </w:rPr>
        <w:pPrChange w:id="698" w:author="User" w:date="2022-10-03T09:33:00Z">
          <w:pPr>
            <w:jc w:val="center"/>
          </w:pPr>
        </w:pPrChange>
      </w:pPr>
      <w:ins w:id="699" w:author="Voeun Kuyeng" w:date="2022-07-22T14:56:00Z">
        <w:del w:id="700" w:author="Kem Sereiboth" w:date="2022-09-19T12:26:00Z">
          <w:r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01" w:author="Sopheak Phorn" w:date="2023-08-25T16:23:00Z">
                <w:rPr/>
              </w:rPrChange>
            </w:rPr>
            <w:delText xml:space="preserve"> </w:delText>
          </w:r>
        </w:del>
      </w:ins>
      <w:ins w:id="702" w:author="Voeun Kuyeng" w:date="2022-07-22T15:06:00Z">
        <w:del w:id="703" w:author="Kem Sereiboth" w:date="2022-09-19T12:26:00Z">
          <w:r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04" w:author="Sopheak Phorn" w:date="2023-08-25T16:23:00Z">
                <w:rPr/>
              </w:rPrChange>
            </w:rPr>
            <w:delText xml:space="preserve"> </w:delText>
          </w:r>
        </w:del>
      </w:ins>
      <w:ins w:id="705" w:author="Voeun Kuyeng" w:date="2022-07-22T15:51:00Z">
        <w:del w:id="706" w:author="Kem Sereiboth" w:date="2022-09-19T12:26:00Z">
          <w:r w:rsidR="00A6643A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07" w:author="Sopheak Phorn" w:date="2023-08-25T16:23:00Z">
                <w:rPr/>
              </w:rPrChange>
            </w:rPr>
            <w:delText xml:space="preserve"> </w:delText>
          </w:r>
        </w:del>
      </w:ins>
    </w:p>
    <w:p w14:paraId="2612BB03" w14:textId="0E47C1F8" w:rsidR="005F6D4F" w:rsidRPr="001C54A5" w:rsidDel="00C97D39" w:rsidRDefault="005F6D4F">
      <w:pPr>
        <w:spacing w:after="0" w:line="240" w:lineRule="auto"/>
        <w:jc w:val="center"/>
        <w:rPr>
          <w:ins w:id="708" w:author="Voeun Kuyeng" w:date="2022-07-22T11:14:00Z"/>
          <w:del w:id="709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10" w:author="Sopheak Phorn" w:date="2023-08-25T16:23:00Z">
            <w:rPr>
              <w:ins w:id="711" w:author="Voeun Kuyeng" w:date="2022-07-22T11:14:00Z"/>
              <w:del w:id="712" w:author="Kem Sereiboth" w:date="2022-09-19T12:26:00Z"/>
            </w:rPr>
          </w:rPrChange>
        </w:rPr>
        <w:pPrChange w:id="713" w:author="User" w:date="2022-10-03T09:33:00Z">
          <w:pPr>
            <w:jc w:val="center"/>
          </w:pPr>
        </w:pPrChange>
      </w:pPr>
    </w:p>
    <w:p w14:paraId="3BAA61B7" w14:textId="1D274256" w:rsidR="00752C05" w:rsidRPr="001C54A5" w:rsidDel="00C97D39" w:rsidRDefault="00C34129">
      <w:pPr>
        <w:spacing w:after="0" w:line="240" w:lineRule="auto"/>
        <w:jc w:val="center"/>
        <w:rPr>
          <w:del w:id="714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15" w:author="Sopheak Phorn" w:date="2023-08-25T16:23:00Z">
            <w:rPr>
              <w:del w:id="716" w:author="Kem Sereiboth" w:date="2022-09-19T12:26:00Z"/>
            </w:rPr>
          </w:rPrChange>
        </w:rPr>
        <w:pPrChange w:id="717" w:author="User" w:date="2022-10-03T09:33:00Z">
          <w:pPr>
            <w:jc w:val="center"/>
          </w:pPr>
        </w:pPrChange>
      </w:pPr>
      <w:ins w:id="718" w:author="Voeun Kuyeng" w:date="2022-07-08T10:49:00Z">
        <w:del w:id="719" w:author="Kem Sereiboth" w:date="2022-09-19T12:16:00Z">
          <w:r w:rsidRPr="001C54A5" w:rsidDel="0045277B">
            <w:rPr>
              <w:rFonts w:ascii="Khmer MEF2" w:hAnsi="Khmer MEF2" w:cs="Khmer MEF2"/>
              <w:noProof/>
              <w:color w:val="000000" w:themeColor="text1"/>
              <w:sz w:val="24"/>
              <w:szCs w:val="24"/>
              <w:rPrChange w:id="720" w:author="Sopheak Phorn" w:date="2023-08-25T16:23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A49386" wp14:editId="5D8B9B8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8016</wp:posOffset>
                    </wp:positionV>
                    <wp:extent cx="1792605" cy="635330"/>
                    <wp:effectExtent l="0" t="0" r="17145" b="1270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2605" cy="6353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7BE8459" w14:textId="0BD592D4" w:rsidR="00731B72" w:rsidRPr="00393DF5" w:rsidRDefault="00731B72">
                                <w:pPr>
                                  <w:spacing w:after="0" w:line="240" w:lineRule="auto"/>
                                  <w:jc w:val="center"/>
                                  <w:rPr>
                                    <w:ins w:id="721" w:author="Voeun Kuyeng" w:date="2022-07-08T10:50:00Z"/>
                                    <w:rFonts w:ascii="Khmer MEF1" w:hAnsi="Khmer MEF1" w:cs="Khmer MEF1"/>
                                    <w:szCs w:val="22"/>
                                    <w:rPrChange w:id="722" w:author="Voeun Kuyeng" w:date="2022-07-08T10:50:00Z">
                                      <w:rPr>
                                        <w:ins w:id="723" w:author="Voeun Kuyeng" w:date="2022-07-08T10:50:00Z"/>
                                        <w:rFonts w:ascii="Khmer MEF1" w:hAnsi="Khmer MEF1" w:cs="Khmer MEF1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pPrChange w:id="724" w:author="Voeun Kuyeng" w:date="2022-07-08T10:50:00Z">
                                    <w:pPr/>
                                  </w:pPrChange>
                                </w:pPr>
                                <w:ins w:id="725" w:author="Voeun Kuyeng" w:date="2022-07-08T10:49:00Z">
                                  <w:r w:rsidRPr="00393DF5"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  <w:rPrChange w:id="726" w:author="Voeun Kuyeng" w:date="2022-07-08T10:50:00Z">
                                        <w:rPr>
                                          <w:rFonts w:cs="MoolBoran"/>
                                          <w:cs/>
                                        </w:rPr>
                                      </w:rPrChange>
                                    </w:rPr>
                                    <w:t>សេចក្តីព្រាង</w:t>
                                  </w:r>
                                </w:ins>
                              </w:p>
                              <w:p w14:paraId="1B6E76A8" w14:textId="0C6E7F16" w:rsidR="00731B72" w:rsidRPr="00393DF5" w:rsidRDefault="00731B7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MEF1" w:hAnsi="Khmer MEF1" w:cs="Khmer MEF1"/>
                                    <w:szCs w:val="22"/>
                                    <w:cs/>
                                    <w:rPrChange w:id="727" w:author="Voeun Kuyeng" w:date="2022-07-08T10:50:00Z">
                                      <w:rPr>
                                        <w:cs/>
                                      </w:rPr>
                                    </w:rPrChange>
                                  </w:rPr>
                                  <w:pPrChange w:id="728" w:author="Voeun Kuyeng" w:date="2022-07-08T10:50:00Z">
                                    <w:pPr/>
                                  </w:pPrChange>
                                </w:pPr>
                                <w:ins w:id="729" w:author="Voeun Kuyeng" w:date="2022-07-08T10:50:00Z">
                                  <w:r w:rsidRPr="00393DF5"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  <w:rPrChange w:id="730" w:author="Voeun Kuyeng" w:date="2022-07-08T10:50:00Z">
                                        <w:rPr>
                                          <w:rFonts w:ascii="Khmer MEF1" w:hAnsi="Khmer MEF1" w:cs="Khmer MEF1"/>
                                          <w:sz w:val="24"/>
                                          <w:szCs w:val="24"/>
                                          <w:cs/>
                                        </w:rPr>
                                      </w:rPrChange>
                                    </w:rPr>
                                    <w:t>ថ្ងៃទី</w:t>
                                  </w:r>
                                </w:ins>
                                <w:ins w:id="731" w:author="Voeun Kuyeng" w:date="2022-09-06T16:45:00Z">
                                  <w:r>
                                    <w:rPr>
                                      <w:rFonts w:ascii="Khmer MEF1" w:hAnsi="Khmer MEF1" w:cs="Khmer MEF1" w:hint="cs"/>
                                      <w:szCs w:val="22"/>
                                      <w:cs/>
                                      <w:lang w:val="ca-ES"/>
                                    </w:rPr>
                                    <w:t>៧</w:t>
                                  </w:r>
                                </w:ins>
                                <w:ins w:id="732" w:author="socheata.ol@hotmail.com" w:date="2022-09-04T18:36:00Z">
                                  <w:del w:id="733" w:author="Voeun Kuyeng" w:date="2022-09-06T16:44:00Z">
                                    <w:r w:rsidDel="006762A7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៤</w:delText>
                                    </w:r>
                                  </w:del>
                                </w:ins>
                                <w:ins w:id="734" w:author="Voeun Kuyeng" w:date="2022-08-31T11:05:00Z">
                                  <w:del w:id="735" w:author="socheata.ol@hotmail.com" w:date="2022-09-04T18:36:00Z">
                                    <w:r w:rsidDel="001A2E3A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៣១</w:delText>
                                    </w:r>
                                  </w:del>
                                </w:ins>
                                <w:ins w:id="736" w:author="Sethvannak Sam" w:date="2022-08-20T18:32:00Z">
                                  <w:del w:id="737" w:author="Voeun Kuyeng" w:date="2022-08-31T11:05:00Z">
                                    <w:r w:rsidDel="00F226D0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២០</w:delText>
                                    </w:r>
                                  </w:del>
                                </w:ins>
                                <w:ins w:id="738" w:author="Voeun Kuyeng" w:date="2022-08-18T18:12:00Z">
                                  <w:del w:id="739" w:author="Sethvannak Sam" w:date="2022-08-20T18:32:00Z">
                                    <w:r w:rsidDel="00C43DD8">
                                      <w:rPr>
                                        <w:rFonts w:ascii="Khmer MEF1" w:hAnsi="Khmer MEF1" w:cs="Khmer MEF1"/>
                                        <w:szCs w:val="22"/>
                                        <w:cs/>
                                        <w:lang w:val="ca-ES"/>
                                      </w:rPr>
                                      <w:delText>៨</w:delText>
                                    </w:r>
                                  </w:del>
                                </w:ins>
                                <w:ins w:id="740" w:author="Sethvannak Sam" w:date="2022-08-17T16:29:00Z">
                                  <w:del w:id="741" w:author="Voeun Kuyeng" w:date="2022-08-18T18:12:00Z">
                                    <w:r w:rsidDel="003C7DC2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៧</w:delText>
                                    </w:r>
                                  </w:del>
                                </w:ins>
                                <w:ins w:id="742" w:author="Voeun Kuyeng" w:date="2022-08-08T10:48:00Z">
                                  <w:del w:id="743" w:author="Sethvannak Sam" w:date="2022-08-17T16:29:00Z">
                                    <w:r w:rsidDel="002E01B5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  <w:lang w:val="ca-ES"/>
                                      </w:rPr>
                                      <w:delText>៨</w:delText>
                                    </w:r>
                                  </w:del>
                                </w:ins>
                                <w:ins w:id="744" w:author="Voeun Kuyeng" w:date="2022-07-08T10:50:00Z">
                                  <w:r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</w:rPr>
                                    <w:t xml:space="preserve"> ខែ</w:t>
                                  </w:r>
                                </w:ins>
                                <w:ins w:id="745" w:author="socheata.ol@hotmail.com" w:date="2022-09-04T18:36:00Z">
                                  <w:r>
                                    <w:rPr>
                                      <w:rFonts w:ascii="Khmer MEF1" w:hAnsi="Khmer MEF1" w:cs="Khmer MEF1" w:hint="cs"/>
                                      <w:szCs w:val="22"/>
                                      <w:cs/>
                                    </w:rPr>
                                    <w:t>កញ្ញា</w:t>
                                  </w:r>
                                </w:ins>
                                <w:ins w:id="746" w:author="Voeun Kuyeng" w:date="2022-07-08T10:50:00Z">
                                  <w:del w:id="747" w:author="socheata.ol@hotmail.com" w:date="2022-09-04T18:36:00Z">
                                    <w:r w:rsidDel="001A2E3A">
                                      <w:rPr>
                                        <w:rFonts w:ascii="Khmer MEF1" w:hAnsi="Khmer MEF1" w:cs="Khmer MEF1"/>
                                        <w:szCs w:val="22"/>
                                        <w:cs/>
                                      </w:rPr>
                                      <w:delText>ស</w:delText>
                                    </w:r>
                                  </w:del>
                                </w:ins>
                                <w:ins w:id="748" w:author="Voeun Kuyeng" w:date="2022-08-05T16:03:00Z">
                                  <w:del w:id="749" w:author="socheata.ol@hotmail.com" w:date="2022-09-04T18:36:00Z">
                                    <w:r w:rsidDel="001A2E3A">
                                      <w:rPr>
                                        <w:rFonts w:ascii="Khmer MEF1" w:hAnsi="Khmer MEF1" w:cs="Khmer MEF1" w:hint="cs"/>
                                        <w:szCs w:val="22"/>
                                        <w:cs/>
                                      </w:rPr>
                                      <w:delText>ីហា</w:delText>
                                    </w:r>
                                  </w:del>
                                </w:ins>
                                <w:ins w:id="750" w:author="Voeun Kuyeng" w:date="2022-07-08T10:50:00Z">
                                  <w:r w:rsidRPr="00393DF5">
                                    <w:rPr>
                                      <w:rFonts w:ascii="Khmer MEF1" w:hAnsi="Khmer MEF1" w:cs="Khmer MEF1"/>
                                      <w:szCs w:val="22"/>
                                      <w:cs/>
                                      <w:rPrChange w:id="751" w:author="Voeun Kuyeng" w:date="2022-07-08T10:50:00Z">
                                        <w:rPr>
                                          <w:rFonts w:ascii="Khmer MEF1" w:hAnsi="Khmer MEF1" w:cs="Khmer MEF1"/>
                                          <w:sz w:val="24"/>
                                          <w:szCs w:val="24"/>
                                          <w:cs/>
                                        </w:rPr>
                                      </w:rPrChange>
                                    </w:rPr>
                                    <w:t xml:space="preserve"> ឆ្នាំ២០២២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49386" id="_x0000_s1029" type="#_x0000_t202" style="position:absolute;left:0;text-align:left;margin-left:89.95pt;margin-top:.65pt;width:141.15pt;height:50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GwOA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" fillcolor="white [3201]" strokeweight=".5pt">
                    <v:textbox>
                      <w:txbxContent>
                        <w:p w14:paraId="67BE8459" w14:textId="0BD592D4" w:rsidR="00731B72" w:rsidRPr="00393DF5" w:rsidRDefault="00731B72">
                          <w:pPr>
                            <w:spacing w:after="0" w:line="240" w:lineRule="auto"/>
                            <w:jc w:val="center"/>
                            <w:rPr>
                              <w:ins w:id="814" w:author="Voeun Kuyeng" w:date="2022-07-08T10:50:00Z"/>
                              <w:rFonts w:ascii="Khmer MEF1" w:hAnsi="Khmer MEF1" w:cs="Khmer MEF1"/>
                              <w:szCs w:val="22"/>
                              <w:rPrChange w:id="815" w:author="Voeun Kuyeng" w:date="2022-07-08T10:50:00Z">
                                <w:rPr>
                                  <w:ins w:id="816" w:author="Voeun Kuyeng" w:date="2022-07-08T10:50:00Z"/>
                                  <w:rFonts w:ascii="Khmer MEF1" w:hAnsi="Khmer MEF1" w:cs="Khmer MEF1"/>
                                  <w:sz w:val="24"/>
                                  <w:szCs w:val="24"/>
                                </w:rPr>
                              </w:rPrChange>
                            </w:rPr>
                            <w:pPrChange w:id="817" w:author="Voeun Kuyeng" w:date="2022-07-08T10:50:00Z">
                              <w:pPr/>
                            </w:pPrChange>
                          </w:pPr>
                          <w:ins w:id="818" w:author="Voeun Kuyeng" w:date="2022-07-08T10:49:00Z">
                            <w:r w:rsidRPr="00393DF5">
                              <w:rPr>
                                <w:rFonts w:ascii="Khmer MEF1" w:hAnsi="Khmer MEF1" w:cs="Khmer MEF1"/>
                                <w:szCs w:val="22"/>
                                <w:cs/>
                                <w:rPrChange w:id="819" w:author="Voeun Kuyeng" w:date="2022-07-08T10:50:00Z">
                                  <w:rPr>
                                    <w:rFonts w:cs="MoolBoran"/>
                                    <w:cs/>
                                  </w:rPr>
                                </w:rPrChange>
                              </w:rPr>
                              <w:t>សេចក្តីព្រាង</w:t>
                            </w:r>
                          </w:ins>
                        </w:p>
                        <w:p w14:paraId="1B6E76A8" w14:textId="0C6E7F16" w:rsidR="00731B72" w:rsidRPr="00393DF5" w:rsidRDefault="00731B72">
                          <w:pPr>
                            <w:spacing w:after="0" w:line="240" w:lineRule="auto"/>
                            <w:jc w:val="center"/>
                            <w:rPr>
                              <w:rFonts w:ascii="Khmer MEF1" w:hAnsi="Khmer MEF1" w:cs="Khmer MEF1"/>
                              <w:szCs w:val="22"/>
                              <w:cs/>
                              <w:rPrChange w:id="820" w:author="Voeun Kuyeng" w:date="2022-07-08T10:50:00Z">
                                <w:rPr>
                                  <w:cs/>
                                </w:rPr>
                              </w:rPrChange>
                            </w:rPr>
                            <w:pPrChange w:id="821" w:author="Voeun Kuyeng" w:date="2022-07-08T10:50:00Z">
                              <w:pPr/>
                            </w:pPrChange>
                          </w:pPr>
                          <w:ins w:id="822" w:author="Voeun Kuyeng" w:date="2022-07-08T10:50:00Z">
                            <w:r w:rsidRPr="00393DF5">
                              <w:rPr>
                                <w:rFonts w:ascii="Khmer MEF1" w:hAnsi="Khmer MEF1" w:cs="Khmer MEF1"/>
                                <w:szCs w:val="22"/>
                                <w:cs/>
                                <w:rPrChange w:id="823" w:author="Voeun Kuyeng" w:date="2022-07-08T10:50:00Z"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  <w:cs/>
                                  </w:rPr>
                                </w:rPrChange>
                              </w:rPr>
                              <w:t>ថ្ងៃទី</w:t>
                            </w:r>
                          </w:ins>
                          <w:ins w:id="824" w:author="Voeun Kuyeng" w:date="2022-09-06T16:45:00Z">
                            <w:r>
                              <w:rPr>
                                <w:rFonts w:ascii="Khmer MEF1" w:hAnsi="Khmer MEF1" w:cs="Khmer MEF1" w:hint="cs"/>
                                <w:szCs w:val="22"/>
                                <w:cs/>
                                <w:lang w:val="ca-ES"/>
                              </w:rPr>
                              <w:t>៧</w:t>
                            </w:r>
                          </w:ins>
                          <w:ins w:id="825" w:author="socheata.ol@hotmail.com" w:date="2022-09-04T18:36:00Z">
                            <w:del w:id="826" w:author="Voeun Kuyeng" w:date="2022-09-06T16:44:00Z">
                              <w:r w:rsidDel="006762A7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៤</w:delText>
                              </w:r>
                            </w:del>
                          </w:ins>
                          <w:ins w:id="827" w:author="Voeun Kuyeng" w:date="2022-08-31T11:05:00Z">
                            <w:del w:id="828" w:author="socheata.ol@hotmail.com" w:date="2022-09-04T18:36:00Z">
                              <w:r w:rsidDel="001A2E3A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៣១</w:delText>
                              </w:r>
                            </w:del>
                          </w:ins>
                          <w:ins w:id="829" w:author="Sethvannak Sam" w:date="2022-08-20T18:32:00Z">
                            <w:del w:id="830" w:author="Voeun Kuyeng" w:date="2022-08-31T11:05:00Z">
                              <w:r w:rsidDel="00F226D0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២០</w:delText>
                              </w:r>
                            </w:del>
                          </w:ins>
                          <w:ins w:id="831" w:author="Voeun Kuyeng" w:date="2022-08-18T18:12:00Z">
                            <w:del w:id="832" w:author="Sethvannak Sam" w:date="2022-08-20T18:32:00Z">
                              <w:r w:rsidDel="00C43DD8">
                                <w:rPr>
                                  <w:rFonts w:ascii="Khmer MEF1" w:hAnsi="Khmer MEF1" w:cs="Khmer MEF1"/>
                                  <w:szCs w:val="22"/>
                                  <w:cs/>
                                  <w:lang w:val="ca-ES"/>
                                </w:rPr>
                                <w:delText>៨</w:delText>
                              </w:r>
                            </w:del>
                          </w:ins>
                          <w:ins w:id="833" w:author="Sethvannak Sam" w:date="2022-08-17T16:29:00Z">
                            <w:del w:id="834" w:author="Voeun Kuyeng" w:date="2022-08-18T18:12:00Z">
                              <w:r w:rsidDel="003C7DC2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៧</w:delText>
                              </w:r>
                            </w:del>
                          </w:ins>
                          <w:ins w:id="835" w:author="Voeun Kuyeng" w:date="2022-08-08T10:48:00Z">
                            <w:del w:id="836" w:author="Sethvannak Sam" w:date="2022-08-17T16:29:00Z">
                              <w:r w:rsidDel="002E01B5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  <w:lang w:val="ca-ES"/>
                                </w:rPr>
                                <w:delText>៨</w:delText>
                              </w:r>
                            </w:del>
                          </w:ins>
                          <w:ins w:id="837" w:author="Voeun Kuyeng" w:date="2022-07-08T10:50:00Z">
                            <w:r>
                              <w:rPr>
                                <w:rFonts w:ascii="Khmer MEF1" w:hAnsi="Khmer MEF1" w:cs="Khmer MEF1"/>
                                <w:szCs w:val="22"/>
                                <w:cs/>
                              </w:rPr>
                              <w:t xml:space="preserve"> ខែ</w:t>
                            </w:r>
                          </w:ins>
                          <w:ins w:id="838" w:author="socheata.ol@hotmail.com" w:date="2022-09-04T18:36:00Z">
                            <w:r>
                              <w:rPr>
                                <w:rFonts w:ascii="Khmer MEF1" w:hAnsi="Khmer MEF1" w:cs="Khmer MEF1" w:hint="cs"/>
                                <w:szCs w:val="22"/>
                                <w:cs/>
                              </w:rPr>
                              <w:t>កញ្ញា</w:t>
                            </w:r>
                          </w:ins>
                          <w:ins w:id="839" w:author="Voeun Kuyeng" w:date="2022-07-08T10:50:00Z">
                            <w:del w:id="840" w:author="socheata.ol@hotmail.com" w:date="2022-09-04T18:36:00Z">
                              <w:r w:rsidDel="001A2E3A">
                                <w:rPr>
                                  <w:rFonts w:ascii="Khmer MEF1" w:hAnsi="Khmer MEF1" w:cs="Khmer MEF1"/>
                                  <w:szCs w:val="22"/>
                                  <w:cs/>
                                </w:rPr>
                                <w:delText>ស</w:delText>
                              </w:r>
                            </w:del>
                          </w:ins>
                          <w:ins w:id="841" w:author="Voeun Kuyeng" w:date="2022-08-05T16:03:00Z">
                            <w:del w:id="842" w:author="socheata.ol@hotmail.com" w:date="2022-09-04T18:36:00Z">
                              <w:r w:rsidDel="001A2E3A">
                                <w:rPr>
                                  <w:rFonts w:ascii="Khmer MEF1" w:hAnsi="Khmer MEF1" w:cs="Khmer MEF1" w:hint="cs"/>
                                  <w:szCs w:val="22"/>
                                  <w:cs/>
                                </w:rPr>
                                <w:delText>ីហា</w:delText>
                              </w:r>
                            </w:del>
                          </w:ins>
                          <w:ins w:id="843" w:author="Voeun Kuyeng" w:date="2022-07-08T10:50:00Z">
                            <w:r w:rsidRPr="00393DF5">
                              <w:rPr>
                                <w:rFonts w:ascii="Khmer MEF1" w:hAnsi="Khmer MEF1" w:cs="Khmer MEF1"/>
                                <w:szCs w:val="22"/>
                                <w:cs/>
                                <w:rPrChange w:id="844" w:author="Voeun Kuyeng" w:date="2022-07-08T10:50:00Z"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  <w:cs/>
                                  </w:rPr>
                                </w:rPrChange>
                              </w:rPr>
                              <w:t xml:space="preserve"> ឆ្នាំ២០២២</w:t>
                            </w:r>
                          </w:ins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del>
      </w:ins>
      <w:ins w:id="752" w:author="Voeun Kuyeng" w:date="2022-07-18T15:29:00Z">
        <w:del w:id="753" w:author="Kem Sereiboth" w:date="2022-09-19T12:26:00Z">
          <w:r w:rsidR="008C7700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54" w:author="Sopheak Phorn" w:date="2023-08-25T16:23:00Z">
                <w:rPr/>
              </w:rPrChange>
            </w:rPr>
            <w:delText xml:space="preserve">  </w:delText>
          </w:r>
        </w:del>
      </w:ins>
      <w:ins w:id="755" w:author="Voeun Kuyeng" w:date="2022-07-18T15:57:00Z">
        <w:del w:id="756" w:author="Kem Sereiboth" w:date="2022-09-19T12:26:00Z">
          <w:r w:rsidR="001F2AF2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57" w:author="Sopheak Phorn" w:date="2023-08-25T16:23:00Z">
                <w:rPr/>
              </w:rPrChange>
            </w:rPr>
            <w:delText xml:space="preserve"> </w:delText>
          </w:r>
        </w:del>
      </w:ins>
      <w:ins w:id="758" w:author="Voeun Kuyeng" w:date="2022-07-18T16:07:00Z">
        <w:del w:id="759" w:author="Kem Sereiboth" w:date="2022-09-19T12:26:00Z">
          <w:r w:rsidR="001F2AF2" w:rsidRPr="001C54A5" w:rsidDel="00C97D39">
            <w:rPr>
              <w:rFonts w:ascii="Khmer MEF2" w:hAnsi="Khmer MEF2" w:cs="Khmer MEF2"/>
              <w:color w:val="000000" w:themeColor="text1"/>
              <w:sz w:val="24"/>
              <w:szCs w:val="24"/>
              <w:rPrChange w:id="760" w:author="Sopheak Phorn" w:date="2023-08-25T16:23:00Z">
                <w:rPr/>
              </w:rPrChange>
            </w:rPr>
            <w:delText xml:space="preserve">  </w:delText>
          </w:r>
        </w:del>
      </w:ins>
    </w:p>
    <w:p w14:paraId="12738712" w14:textId="062892AB" w:rsidR="00B5594E" w:rsidRPr="001C54A5" w:rsidDel="00C97D39" w:rsidRDefault="00B5594E">
      <w:pPr>
        <w:spacing w:after="0" w:line="240" w:lineRule="auto"/>
        <w:jc w:val="center"/>
        <w:rPr>
          <w:del w:id="761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62" w:author="Sopheak Phorn" w:date="2023-08-25T16:23:00Z">
            <w:rPr>
              <w:del w:id="763" w:author="Kem Sereiboth" w:date="2022-09-19T12:26:00Z"/>
            </w:rPr>
          </w:rPrChange>
        </w:rPr>
        <w:pPrChange w:id="764" w:author="User" w:date="2022-10-03T09:33:00Z">
          <w:pPr>
            <w:jc w:val="center"/>
          </w:pPr>
        </w:pPrChange>
      </w:pPr>
    </w:p>
    <w:p w14:paraId="75116BFE" w14:textId="5D8F7127" w:rsidR="00B5594E" w:rsidRPr="001C54A5" w:rsidDel="00C97D39" w:rsidRDefault="00B5594E">
      <w:pPr>
        <w:spacing w:after="0" w:line="240" w:lineRule="auto"/>
        <w:jc w:val="center"/>
        <w:rPr>
          <w:del w:id="765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66" w:author="Sopheak Phorn" w:date="2023-08-25T16:23:00Z">
            <w:rPr>
              <w:del w:id="767" w:author="Kem Sereiboth" w:date="2022-09-19T12:26:00Z"/>
            </w:rPr>
          </w:rPrChange>
        </w:rPr>
        <w:pPrChange w:id="768" w:author="User" w:date="2022-10-03T09:33:00Z">
          <w:pPr>
            <w:jc w:val="center"/>
          </w:pPr>
        </w:pPrChange>
      </w:pPr>
    </w:p>
    <w:p w14:paraId="3868E0CA" w14:textId="62F4C67F" w:rsidR="0007613E" w:rsidRPr="001C54A5" w:rsidDel="00C97D39" w:rsidRDefault="0007613E">
      <w:pPr>
        <w:spacing w:after="0" w:line="240" w:lineRule="auto"/>
        <w:rPr>
          <w:del w:id="769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70" w:author="Sopheak Phorn" w:date="2023-08-25T16:23:00Z">
            <w:rPr>
              <w:del w:id="771" w:author="Kem Sereiboth" w:date="2022-09-19T12:26:00Z"/>
              <w:sz w:val="32"/>
              <w:szCs w:val="42"/>
            </w:rPr>
          </w:rPrChange>
        </w:rPr>
        <w:pPrChange w:id="772" w:author="User" w:date="2022-10-03T09:33:00Z">
          <w:pPr/>
        </w:pPrChange>
      </w:pPr>
    </w:p>
    <w:p w14:paraId="2A84866B" w14:textId="636FF477" w:rsidR="00B96E6C" w:rsidRPr="001C54A5" w:rsidDel="00C97D39" w:rsidRDefault="00B96E6C">
      <w:pPr>
        <w:spacing w:after="0" w:line="240" w:lineRule="auto"/>
        <w:jc w:val="center"/>
        <w:rPr>
          <w:del w:id="773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74" w:author="Sopheak Phorn" w:date="2023-08-25T16:23:00Z">
            <w:rPr>
              <w:del w:id="775" w:author="Kem Sereiboth" w:date="2022-09-19T12:26:00Z"/>
              <w:sz w:val="32"/>
              <w:szCs w:val="42"/>
            </w:rPr>
          </w:rPrChange>
        </w:rPr>
        <w:pPrChange w:id="776" w:author="User" w:date="2022-10-03T09:33:00Z">
          <w:pPr>
            <w:jc w:val="center"/>
          </w:pPr>
        </w:pPrChange>
      </w:pPr>
    </w:p>
    <w:p w14:paraId="392572F7" w14:textId="59025C82" w:rsidR="00B5594E" w:rsidRPr="001C54A5" w:rsidDel="0045277B" w:rsidRDefault="00464280">
      <w:pPr>
        <w:spacing w:after="0" w:line="240" w:lineRule="auto"/>
        <w:jc w:val="center"/>
        <w:rPr>
          <w:del w:id="777" w:author="Kem Sereiboth" w:date="2022-09-19T12:19:00Z"/>
          <w:rFonts w:ascii="Khmer MEF2" w:hAnsi="Khmer MEF2" w:cs="Khmer MEF2"/>
          <w:color w:val="000000" w:themeColor="text1"/>
          <w:sz w:val="24"/>
          <w:szCs w:val="24"/>
          <w:rPrChange w:id="778" w:author="Sopheak Phorn" w:date="2023-08-25T16:23:00Z">
            <w:rPr>
              <w:del w:id="779" w:author="Kem Sereiboth" w:date="2022-09-19T12:19:00Z"/>
              <w:rFonts w:ascii="Khmer MEF2" w:hAnsi="Khmer MEF2" w:cs="Khmer MEF2"/>
              <w:sz w:val="24"/>
              <w:szCs w:val="24"/>
            </w:rPr>
          </w:rPrChange>
        </w:rPr>
        <w:pPrChange w:id="780" w:author="User" w:date="2022-10-03T09:33:00Z">
          <w:pPr>
            <w:spacing w:after="0" w:line="216" w:lineRule="auto"/>
            <w:jc w:val="center"/>
          </w:pPr>
        </w:pPrChange>
      </w:pPr>
      <w:del w:id="781" w:author="Kem Sereiboth" w:date="2022-09-19T12:26:00Z">
        <w:r w:rsidRPr="001C54A5" w:rsidDel="00C97D39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782" w:author="Sopheak Phorn" w:date="2023-08-25T16:23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delText>គោលការណ៍</w:delText>
        </w:r>
      </w:del>
      <w:ins w:id="783" w:author="Sethvannak Sam" w:date="2022-07-06T12:00:00Z">
        <w:del w:id="784" w:author="Kem Sereiboth" w:date="2022-09-19T12:19:00Z">
          <w:r w:rsidR="00A54261"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785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សេចក្ដី</w:delText>
          </w:r>
        </w:del>
      </w:ins>
      <w:del w:id="786" w:author="Kem Sereiboth" w:date="2022-09-19T12:19:00Z">
        <w:r w:rsidR="00B5594E" w:rsidRPr="001C54A5" w:rsidDel="0045277B">
          <w:rPr>
            <w:rFonts w:ascii="Khmer MEF2" w:hAnsi="Khmer MEF2" w:cs="Khmer MEF2"/>
            <w:color w:val="000000" w:themeColor="text1"/>
            <w:sz w:val="24"/>
            <w:szCs w:val="24"/>
            <w:cs/>
            <w:rPrChange w:id="787" w:author="Sopheak Phorn" w:date="2023-08-25T16:23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delText>ណែនាំ</w:delText>
        </w:r>
      </w:del>
    </w:p>
    <w:p w14:paraId="6CB83B21" w14:textId="4AA3DAEA" w:rsidR="00B5594E" w:rsidRPr="001C54A5" w:rsidDel="00C97D39" w:rsidRDefault="00B5594E">
      <w:pPr>
        <w:spacing w:after="0" w:line="240" w:lineRule="auto"/>
        <w:jc w:val="center"/>
        <w:rPr>
          <w:ins w:id="788" w:author="Sethvannak Sam" w:date="2022-07-06T11:59:00Z"/>
          <w:del w:id="789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90" w:author="Sopheak Phorn" w:date="2023-08-25T16:23:00Z">
            <w:rPr>
              <w:ins w:id="791" w:author="Sethvannak Sam" w:date="2022-07-06T11:59:00Z"/>
              <w:del w:id="792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793" w:author="User" w:date="2022-10-03T09:33:00Z">
          <w:pPr>
            <w:spacing w:after="0" w:line="216" w:lineRule="auto"/>
            <w:jc w:val="center"/>
          </w:pPr>
        </w:pPrChange>
      </w:pPr>
      <w:del w:id="794" w:author="Kem Sereiboth" w:date="2022-09-19T12:19:00Z">
        <w:r w:rsidRPr="001C54A5" w:rsidDel="0045277B">
          <w:rPr>
            <w:rFonts w:ascii="Khmer MEF2" w:hAnsi="Khmer MEF2" w:cs="Khmer MEF2"/>
            <w:color w:val="000000" w:themeColor="text1"/>
            <w:sz w:val="24"/>
            <w:szCs w:val="24"/>
            <w:cs/>
            <w:rPrChange w:id="795" w:author="Sopheak Phorn" w:date="2023-08-25T16:23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delText>ស្តីពី</w:delText>
        </w:r>
      </w:del>
    </w:p>
    <w:p w14:paraId="422DFFA2" w14:textId="0B122E3C" w:rsidR="00A54261" w:rsidRPr="001C54A5" w:rsidDel="00C97D39" w:rsidRDefault="00A54261">
      <w:pPr>
        <w:spacing w:after="0" w:line="240" w:lineRule="auto"/>
        <w:jc w:val="center"/>
        <w:rPr>
          <w:del w:id="796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797" w:author="Sopheak Phorn" w:date="2023-08-25T16:23:00Z">
            <w:rPr>
              <w:del w:id="798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799" w:author="User" w:date="2022-10-03T09:33:00Z">
          <w:pPr>
            <w:spacing w:after="0" w:line="216" w:lineRule="auto"/>
            <w:jc w:val="center"/>
          </w:pPr>
        </w:pPrChange>
      </w:pPr>
      <w:ins w:id="800" w:author="Sethvannak Sam" w:date="2022-07-06T11:59:00Z">
        <w:del w:id="801" w:author="Kem Sereiboth" w:date="2022-09-19T12:19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802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ការរៀបចំ</w:delText>
          </w:r>
        </w:del>
      </w:ins>
    </w:p>
    <w:p w14:paraId="72C1532D" w14:textId="551C5877" w:rsidR="00B5594E" w:rsidRPr="001C54A5" w:rsidDel="00C97D39" w:rsidRDefault="00B5594E">
      <w:pPr>
        <w:spacing w:after="0" w:line="240" w:lineRule="auto"/>
        <w:jc w:val="center"/>
        <w:rPr>
          <w:del w:id="803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04" w:author="Sopheak Phorn" w:date="2023-08-25T16:23:00Z">
            <w:rPr>
              <w:del w:id="805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06" w:author="User" w:date="2022-10-03T09:33:00Z">
          <w:pPr>
            <w:spacing w:after="0" w:line="216" w:lineRule="auto"/>
            <w:jc w:val="center"/>
          </w:pPr>
        </w:pPrChange>
      </w:pPr>
      <w:del w:id="807" w:author="Kem Sereiboth" w:date="2022-09-19T12:26:00Z">
        <w:r w:rsidRPr="001C54A5" w:rsidDel="00C97D39">
          <w:rPr>
            <w:rFonts w:ascii="Khmer MEF2" w:hAnsi="Khmer MEF2" w:cs="Khmer MEF2"/>
            <w:color w:val="000000" w:themeColor="text1"/>
            <w:sz w:val="24"/>
            <w:szCs w:val="24"/>
            <w:cs/>
            <w:rPrChange w:id="808" w:author="Sopheak Phorn" w:date="2023-08-25T16:23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delText>ទម្រង់របាយការណ៍សវនកម្មអនុលោមភាព</w:delText>
        </w:r>
      </w:del>
    </w:p>
    <w:p w14:paraId="7DA0DEA7" w14:textId="3B7AA832" w:rsidR="002231BE" w:rsidRPr="001C54A5" w:rsidDel="00C97D39" w:rsidRDefault="002231BE">
      <w:pPr>
        <w:spacing w:after="0" w:line="240" w:lineRule="auto"/>
        <w:jc w:val="center"/>
        <w:rPr>
          <w:del w:id="809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10" w:author="Sopheak Phorn" w:date="2023-08-25T16:23:00Z">
            <w:rPr>
              <w:del w:id="811" w:author="Kem Sereiboth" w:date="2022-09-19T12:26:00Z"/>
              <w:rFonts w:ascii="Khmer MEF2" w:hAnsi="Khmer MEF2" w:cs="Khmer MEF2"/>
              <w:sz w:val="24"/>
              <w:szCs w:val="24"/>
            </w:rPr>
          </w:rPrChange>
        </w:rPr>
        <w:pPrChange w:id="812" w:author="User" w:date="2022-10-03T09:33:00Z">
          <w:pPr>
            <w:spacing w:after="0" w:line="216" w:lineRule="auto"/>
            <w:jc w:val="center"/>
          </w:pPr>
        </w:pPrChange>
      </w:pPr>
    </w:p>
    <w:p w14:paraId="0EF56857" w14:textId="6B934D45" w:rsidR="0044093F" w:rsidRPr="001C54A5" w:rsidDel="00C97D39" w:rsidRDefault="0044093F">
      <w:pPr>
        <w:spacing w:after="0" w:line="240" w:lineRule="auto"/>
        <w:jc w:val="center"/>
        <w:rPr>
          <w:ins w:id="813" w:author="Voeun Kuyeng" w:date="2022-08-18T18:02:00Z"/>
          <w:del w:id="814" w:author="Kem Sereiboth" w:date="2022-09-19T12:26:00Z"/>
          <w:rFonts w:ascii="Khmer MEF2" w:hAnsi="Khmer MEF2" w:cs="Khmer MEF2"/>
          <w:color w:val="000000" w:themeColor="text1"/>
          <w:sz w:val="24"/>
          <w:szCs w:val="24"/>
          <w:rPrChange w:id="815" w:author="Sopheak Phorn" w:date="2023-08-25T16:23:00Z">
            <w:rPr>
              <w:ins w:id="816" w:author="Voeun Kuyeng" w:date="2022-08-18T18:02:00Z"/>
              <w:del w:id="817" w:author="Kem Sereiboth" w:date="2022-09-19T12:26:00Z"/>
              <w:rFonts w:ascii="Khmer MEF2" w:hAnsi="Khmer MEF2" w:cs="Khmer MEF2"/>
              <w:sz w:val="10"/>
              <w:szCs w:val="10"/>
            </w:rPr>
          </w:rPrChange>
        </w:rPr>
        <w:pPrChange w:id="818" w:author="User" w:date="2022-10-03T09:33:00Z">
          <w:pPr>
            <w:spacing w:after="0" w:line="216" w:lineRule="auto"/>
            <w:jc w:val="center"/>
          </w:pPr>
        </w:pPrChange>
      </w:pPr>
    </w:p>
    <w:p w14:paraId="1F8AAFDF" w14:textId="0D08385F" w:rsidR="00472A2B" w:rsidRPr="001C54A5" w:rsidDel="00C97D39" w:rsidRDefault="00472A2B">
      <w:pPr>
        <w:pBdr>
          <w:bottom w:val="single" w:sz="4" w:space="31" w:color="auto"/>
        </w:pBdr>
        <w:spacing w:after="0" w:line="240" w:lineRule="auto"/>
        <w:jc w:val="both"/>
        <w:rPr>
          <w:del w:id="819" w:author="Kem Sereiboth" w:date="2022-09-19T12:26:00Z"/>
          <w:rFonts w:ascii="Khmer MEF2" w:hAnsi="Khmer MEF2" w:cs="Khmer MEF2"/>
          <w:color w:val="000000" w:themeColor="text1"/>
          <w:spacing w:val="-8"/>
          <w:sz w:val="24"/>
          <w:szCs w:val="24"/>
          <w:rPrChange w:id="820" w:author="Sopheak Phorn" w:date="2023-08-25T16:23:00Z">
            <w:rPr>
              <w:del w:id="821" w:author="Kem Sereiboth" w:date="2022-09-19T12:26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822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756061B4" w14:textId="77777777" w:rsidR="00C97D39" w:rsidRPr="001C54A5" w:rsidDel="002D7952" w:rsidRDefault="00C97D39">
      <w:pPr>
        <w:spacing w:after="0" w:line="240" w:lineRule="auto"/>
        <w:jc w:val="both"/>
        <w:rPr>
          <w:ins w:id="823" w:author="Kem Sereiboth" w:date="2022-09-19T12:24:00Z"/>
          <w:del w:id="824" w:author="Uon Rithy" w:date="2022-09-22T07:28:00Z"/>
          <w:rFonts w:ascii="Khmer MEF2" w:hAnsi="Khmer MEF2" w:cs="Khmer MEF2"/>
          <w:color w:val="000000" w:themeColor="text1"/>
          <w:spacing w:val="2"/>
          <w:sz w:val="24"/>
          <w:szCs w:val="24"/>
          <w:rPrChange w:id="825" w:author="Sopheak Phorn" w:date="2023-08-25T16:23:00Z">
            <w:rPr>
              <w:ins w:id="826" w:author="Kem Sereiboth" w:date="2022-09-19T12:24:00Z"/>
              <w:del w:id="827" w:author="Uon Rithy" w:date="2022-09-22T07:28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828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0D913A0B" w14:textId="77777777" w:rsidR="00C97D39" w:rsidRPr="001C54A5" w:rsidDel="002D7952" w:rsidRDefault="00C97D39">
      <w:pPr>
        <w:spacing w:after="0" w:line="240" w:lineRule="auto"/>
        <w:jc w:val="both"/>
        <w:rPr>
          <w:ins w:id="829" w:author="Kem Sereiboth" w:date="2022-09-19T12:24:00Z"/>
          <w:del w:id="830" w:author="Uon Rithy" w:date="2022-09-22T07:28:00Z"/>
          <w:rFonts w:ascii="Khmer MEF2" w:hAnsi="Khmer MEF2" w:cs="Khmer MEF2"/>
          <w:color w:val="000000" w:themeColor="text1"/>
          <w:spacing w:val="2"/>
          <w:sz w:val="24"/>
          <w:szCs w:val="24"/>
          <w:rPrChange w:id="831" w:author="Sopheak Phorn" w:date="2023-08-25T16:23:00Z">
            <w:rPr>
              <w:ins w:id="832" w:author="Kem Sereiboth" w:date="2022-09-19T12:24:00Z"/>
              <w:del w:id="833" w:author="Uon Rithy" w:date="2022-09-22T07:28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834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176C7105" w14:textId="77777777" w:rsidR="00C97D39" w:rsidRPr="001C54A5" w:rsidDel="002D7952" w:rsidRDefault="00C97D39">
      <w:pPr>
        <w:spacing w:after="0" w:line="240" w:lineRule="auto"/>
        <w:jc w:val="both"/>
        <w:rPr>
          <w:ins w:id="835" w:author="Kem Sereiboth" w:date="2022-09-19T12:24:00Z"/>
          <w:del w:id="836" w:author="Uon Rithy" w:date="2022-09-22T07:28:00Z"/>
          <w:rFonts w:ascii="Khmer MEF2" w:hAnsi="Khmer MEF2" w:cs="Khmer MEF2"/>
          <w:color w:val="000000" w:themeColor="text1"/>
          <w:spacing w:val="2"/>
          <w:sz w:val="24"/>
          <w:szCs w:val="24"/>
          <w:rPrChange w:id="837" w:author="Sopheak Phorn" w:date="2023-08-25T16:23:00Z">
            <w:rPr>
              <w:ins w:id="838" w:author="Kem Sereiboth" w:date="2022-09-19T12:24:00Z"/>
              <w:del w:id="839" w:author="Uon Rithy" w:date="2022-09-22T07:28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840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246460BB" w14:textId="7D601EA0" w:rsidR="00F6785F" w:rsidRPr="001C54A5" w:rsidDel="0045277B" w:rsidRDefault="00472A2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841" w:author="sakaria fa" w:date="2022-09-15T20:56:00Z"/>
          <w:del w:id="842" w:author="Kem Sereiboth" w:date="2022-09-19T12:14:00Z"/>
          <w:rFonts w:ascii="Khmer MEF2" w:hAnsi="Khmer MEF2" w:cs="Khmer MEF2"/>
          <w:color w:val="000000" w:themeColor="text1"/>
          <w:sz w:val="24"/>
          <w:szCs w:val="24"/>
          <w:rPrChange w:id="843" w:author="Sopheak Phorn" w:date="2023-08-25T16:23:00Z">
            <w:rPr>
              <w:ins w:id="844" w:author="sakaria fa" w:date="2022-09-15T20:56:00Z"/>
              <w:del w:id="845" w:author="Kem Sereiboth" w:date="2022-09-19T12:14:00Z"/>
              <w:rFonts w:ascii="Khmer MEF2" w:hAnsi="Khmer MEF2" w:cs="Khmer MEF2"/>
              <w:sz w:val="24"/>
              <w:szCs w:val="24"/>
            </w:rPr>
          </w:rPrChange>
        </w:rPr>
        <w:pPrChange w:id="846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del w:id="847" w:author="Kem Sereiboth" w:date="2022-09-19T12:14:00Z"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48" w:author="Sopheak Phorn" w:date="2023-08-25T16:2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 xml:space="preserve">អនុលោមតាមច្បាប់ស្តីពីការរៀបចំនិងប្រព្រឹត្តទៅរបស់អាជ្ញាធរសេវាហិរញ្ញវត្ថុមិនមែនធនាគារ ដែលប្រកាសឱ្យប្រើប្រាស់ដោយព្រះរាជក្រមលេខ នស/រកម/០១២១/០០៣ ចុះថ្ងៃទី២៦ ខែមករា ឆ្នាំ២០២១ អង្គភាពសវនកម្មផ្ទៃក្នុងនៃ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49" w:author="Sopheak Phorn" w:date="2023-08-25T16:23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50" w:author="Sopheak Phorn" w:date="2023-08-25T16:23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 xml:space="preserve"> បំពេញមុខងារជាសេនាធិការជូនក្រុមប្រឹក្សា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51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52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 xml:space="preserve"> និងប្រធានក្រុមប្រឹក្សា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53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54" w:author="Sopheak Phorn" w:date="2023-08-25T16:2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delText xml:space="preserve"> លើការងារសវនកម្ម និងមានតួនាទីនិងភារកិច្ច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lang w:val="ca-ES"/>
            <w:rPrChange w:id="855" w:author="Sopheak Phorn" w:date="2023-08-25T16:2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56" w:author="Sopheak Phorn" w:date="2023-08-25T16:2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delText>ដូចមានចែងក្នុងអនុក្រឹត្យស្តីពីការរៀបចំនិងការប្រព្រឹត្តទៅរប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857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ស់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58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អង្គភាពក្រោមឱវាទ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59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 xml:space="preserve"> អ.ស.ហ.</w:delText>
        </w:r>
        <w:r w:rsidRPr="001C54A5" w:rsidDel="0045277B">
          <w:rPr>
            <w:rFonts w:ascii="Khmer MEF2" w:hAnsi="Khmer MEF2" w:cs="Khmer MEF2"/>
            <w:bCs/>
            <w:color w:val="000000" w:themeColor="text1"/>
            <w:spacing w:val="2"/>
            <w:sz w:val="24"/>
            <w:szCs w:val="24"/>
            <w:lang w:val="ca-ES"/>
            <w:rPrChange w:id="860" w:author="Sopheak Phorn" w:date="2023-08-25T16:23:00Z">
              <w:rPr>
                <w:rFonts w:ascii="Khmer MEF1" w:hAnsi="Khmer MEF1" w:cs="Khmer MEF1"/>
                <w:bCs/>
                <w:color w:val="000000" w:themeColor="text1"/>
                <w:spacing w:val="-6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1C54A5" w:rsidDel="0045277B">
          <w:rPr>
            <w:rFonts w:ascii="Khmer MEF2" w:hAnsi="Khmer MEF2" w:cs="Khmer MEF2"/>
            <w:b/>
            <w:color w:val="000000" w:themeColor="text1"/>
            <w:spacing w:val="2"/>
            <w:sz w:val="24"/>
            <w:szCs w:val="24"/>
            <w:cs/>
            <w:lang w:val="ca-ES"/>
            <w:rPrChange w:id="861" w:author="Sopheak Phorn" w:date="2023-08-25T16:23:00Z">
              <w:rPr>
                <w:rFonts w:ascii="Khmer MEF1" w:hAnsi="Khmer MEF1" w:cs="Khmer MEF1"/>
                <w:b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និងប្រកាសស្ដីពី</w:delText>
        </w:r>
        <w:r w:rsidRPr="001C54A5" w:rsidDel="0045277B">
          <w:rPr>
            <w:rFonts w:ascii="Khmer MEF2" w:hAnsi="Khmer MEF2" w:cs="Khmer MEF2"/>
            <w:b/>
            <w:color w:val="000000" w:themeColor="text1"/>
            <w:spacing w:val="2"/>
            <w:sz w:val="24"/>
            <w:szCs w:val="24"/>
            <w:cs/>
            <w:rPrChange w:id="862" w:author="Sopheak Phorn" w:date="2023-08-25T16:23:00Z">
              <w:rPr>
                <w:rFonts w:ascii="Khmer MEF1" w:hAnsi="Khmer MEF1" w:cs="Khmer MEF1"/>
                <w:b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ការ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63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រៀបចំនិងការប្រព្រឹត្តទៅ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864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នៃនាយក</w:delText>
        </w:r>
        <w:r w:rsidR="00DB3AD8"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865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-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866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delText>ដ្ឋាន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67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>ក្រោមឱវាទ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868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delText>របស់អង្គភាពសវនកម្មផ្ទៃក្នុង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69" w:author="Sopheak Phorn" w:date="2023-08-25T16:23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 xml:space="preserve">នៃ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70" w:author="Sopheak Phorn" w:date="2023-08-25T16:23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lang w:val="ca-ES"/>
            <w:rPrChange w:id="871" w:author="Sopheak Phorn" w:date="2023-08-25T16:23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72" w:author="Sopheak Phorn" w:date="2023-08-25T16:23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</w:rPr>
            </w:rPrChange>
          </w:rPr>
          <w:delText xml:space="preserve">ដោយធ្វើការពិនិត្យឡើងវិញលើភាពត្រឹមត្រូវ ភាពសមស្រប ភាពគ្រប់គ្រាន់នូវអនុលោមភាពរបស់អង្គភាពក្រោមឱវាទ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73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rPrChange w:id="874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delText xml:space="preserve"> និងរាយការណ៍ជូនរដ្ឋមន្រ្តីក្រសួងសេដ្ឋកិច្ចនិងហិរញ្ញវត្ថុ និងជាប្រធានក្រុមប្រឹក្សា </w:delText>
        </w:r>
        <w:r w:rsidRPr="001C54A5" w:rsidDel="0045277B">
          <w:rPr>
            <w:rFonts w:ascii="Khmer MEF2" w:hAnsi="Khmer MEF2" w:cs="Khmer MEF2"/>
            <w:b/>
            <w:bCs/>
            <w:color w:val="000000" w:themeColor="text1"/>
            <w:spacing w:val="2"/>
            <w:sz w:val="24"/>
            <w:szCs w:val="24"/>
            <w:cs/>
            <w:rPrChange w:id="875" w:author="Sopheak Phorn" w:date="2023-08-25T16:23:00Z">
              <w:rPr>
                <w:rFonts w:ascii="Khmer MEF1" w:hAnsi="Khmer MEF1" w:cs="Khmer MEF1"/>
                <w:b/>
                <w:bCs/>
                <w:color w:val="000000" w:themeColor="text1"/>
                <w:spacing w:val="-2"/>
                <w:sz w:val="24"/>
                <w:szCs w:val="24"/>
                <w:cs/>
              </w:rPr>
            </w:rPrChange>
          </w:rPr>
          <w:delText>អ.ស.ហ.</w:delText>
        </w:r>
        <w:r w:rsidRPr="001C54A5" w:rsidDel="0045277B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876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។ </w:delText>
        </w:r>
      </w:del>
      <w:ins w:id="877" w:author="sakaria fa" w:date="2022-09-15T20:56:00Z">
        <w:del w:id="878" w:author="Kem Sereiboth" w:date="2022-09-19T12:14:00Z">
          <w:r w:rsidR="00F6785F"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879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 xml:space="preserve">មាតិការ </w:delText>
          </w:r>
        </w:del>
      </w:ins>
    </w:p>
    <w:p w14:paraId="39DFBD60" w14:textId="47A7B1CC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880" w:author="sakaria fa" w:date="2022-09-15T20:56:00Z"/>
          <w:del w:id="881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882" w:author="Sopheak Phorn" w:date="2023-08-25T16:23:00Z">
            <w:rPr>
              <w:ins w:id="883" w:author="sakaria fa" w:date="2022-09-15T20:56:00Z"/>
              <w:del w:id="884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885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886" w:author="sakaria fa" w:date="2022-09-15T20:56:00Z">
        <w:del w:id="887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rPrChange w:id="888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១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889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890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សេចក្តីសង្ខេប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891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en-GB"/>
              <w:rPrChange w:id="892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en-GB"/>
                </w:rPr>
              </w:rPrChange>
            </w:rPr>
            <w:delText>...</w:delText>
          </w:r>
        </w:del>
      </w:ins>
    </w:p>
    <w:p w14:paraId="5770E4BD" w14:textId="754487F9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893" w:author="sakaria fa" w:date="2022-09-15T20:56:00Z"/>
          <w:del w:id="894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895" w:author="Sopheak Phorn" w:date="2023-08-25T16:23:00Z">
            <w:rPr>
              <w:ins w:id="896" w:author="sakaria fa" w:date="2022-09-15T20:56:00Z"/>
              <w:del w:id="897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898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899" w:author="sakaria fa" w:date="2022-09-15T20:56:00Z">
        <w:del w:id="900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01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២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02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03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សេចក្តីផ្តើម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04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05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210410D6" w14:textId="7F9AAAE5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06" w:author="sakaria fa" w:date="2022-09-15T20:56:00Z"/>
          <w:del w:id="907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08" w:author="Sopheak Phorn" w:date="2023-08-25T16:23:00Z">
            <w:rPr>
              <w:ins w:id="909" w:author="sakaria fa" w:date="2022-09-15T20:56:00Z"/>
              <w:del w:id="910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911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12" w:author="sakaria fa" w:date="2022-09-15T20:56:00Z">
        <w:del w:id="913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14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៣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15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16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ព័ត៌មានអំពីសវនដ្ឋាន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17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18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</w:del>
      </w:ins>
    </w:p>
    <w:p w14:paraId="3406A3FB" w14:textId="48869A16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19" w:author="sakaria fa" w:date="2022-09-15T20:56:00Z"/>
          <w:del w:id="920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921" w:author="Sopheak Phorn" w:date="2023-08-25T16:23:00Z">
            <w:rPr>
              <w:ins w:id="922" w:author="sakaria fa" w:date="2022-09-15T20:56:00Z"/>
              <w:del w:id="923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924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25" w:author="sakaria fa" w:date="2022-09-15T20:56:00Z">
        <w:del w:id="926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27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៤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28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29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ព័ត៌មានអំពីប្រតិភូសវនកម្មនិងសវនករទទួលបន្ទុក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30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31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7DCD9D89" w14:textId="357C240D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32" w:author="sakaria fa" w:date="2022-09-15T20:56:00Z"/>
          <w:del w:id="933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rtl/>
          <w:cs/>
          <w:lang w:val="en-GB"/>
          <w:rPrChange w:id="934" w:author="Sopheak Phorn" w:date="2023-08-25T16:23:00Z">
            <w:rPr>
              <w:ins w:id="935" w:author="sakaria fa" w:date="2022-09-15T20:56:00Z"/>
              <w:del w:id="936" w:author="Kem Sereiboth" w:date="2022-09-19T12:14:00Z"/>
              <w:rFonts w:ascii="Khmer MEF2" w:hAnsi="Khmer MEF2" w:cs="Khmer MEF2"/>
              <w:b/>
              <w:bCs/>
              <w:sz w:val="24"/>
              <w:szCs w:val="24"/>
              <w:rtl/>
              <w:cs/>
              <w:lang w:val="en-GB"/>
            </w:rPr>
          </w:rPrChange>
        </w:rPr>
        <w:pPrChange w:id="937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38" w:author="sakaria fa" w:date="2022-09-15T20:56:00Z">
        <w:del w:id="939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40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៥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41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42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ប្រធានបទសវនកម្ម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43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44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54218A4D" w14:textId="1A901BA4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45" w:author="sakaria fa" w:date="2022-09-15T20:56:00Z"/>
          <w:del w:id="946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947" w:author="Sopheak Phorn" w:date="2023-08-25T16:23:00Z">
            <w:rPr>
              <w:ins w:id="948" w:author="sakaria fa" w:date="2022-09-15T20:56:00Z"/>
              <w:del w:id="949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950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51" w:author="sakaria fa" w:date="2022-09-15T20:56:00Z">
        <w:del w:id="952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53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៦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54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55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លក្ខណៈវិនិច្ឆ័យ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56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57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25C39DCA" w14:textId="4F54FA90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58" w:author="sakaria fa" w:date="2022-09-15T20:56:00Z"/>
          <w:del w:id="959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60" w:author="Sopheak Phorn" w:date="2023-08-25T16:23:00Z">
            <w:rPr>
              <w:ins w:id="961" w:author="sakaria fa" w:date="2022-09-15T20:56:00Z"/>
              <w:del w:id="962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963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64" w:author="sakaria fa" w:date="2022-09-15T20:56:00Z">
        <w:del w:id="965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66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៧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67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68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វិសាលភាពសវនកម្ម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69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70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5C8924D9" w14:textId="05D96E86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71" w:author="sakaria fa" w:date="2022-09-15T20:56:00Z"/>
          <w:del w:id="972" w:author="Kem Sereiboth" w:date="2022-09-19T12:14:00Z"/>
          <w:rFonts w:ascii="Khmer MEF2" w:hAnsi="Khmer MEF2" w:cs="Khmer MEF2"/>
          <w:color w:val="000000" w:themeColor="text1"/>
          <w:sz w:val="24"/>
          <w:szCs w:val="24"/>
          <w:lang w:val="en-GB"/>
          <w:rPrChange w:id="973" w:author="Sopheak Phorn" w:date="2023-08-25T16:23:00Z">
            <w:rPr>
              <w:ins w:id="974" w:author="sakaria fa" w:date="2022-09-15T20:56:00Z"/>
              <w:del w:id="975" w:author="Kem Sereiboth" w:date="2022-09-19T12:14:00Z"/>
              <w:rFonts w:ascii="Khmer MEF2" w:hAnsi="Khmer MEF2" w:cs="Khmer MEF2"/>
              <w:sz w:val="24"/>
              <w:szCs w:val="24"/>
              <w:lang w:val="en-GB"/>
            </w:rPr>
          </w:rPrChange>
        </w:rPr>
        <w:pPrChange w:id="976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77" w:author="sakaria fa" w:date="2022-09-15T20:56:00Z">
        <w:del w:id="978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79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៨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80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81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និតិវិធីសវនកម្ម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82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83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14578A34" w14:textId="0029E96E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84" w:author="sakaria fa" w:date="2022-09-15T20:56:00Z"/>
          <w:del w:id="985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lang w:val="en-GB"/>
          <w:rPrChange w:id="986" w:author="Sopheak Phorn" w:date="2023-08-25T16:23:00Z">
            <w:rPr>
              <w:ins w:id="987" w:author="sakaria fa" w:date="2022-09-15T20:56:00Z"/>
              <w:del w:id="988" w:author="Kem Sereiboth" w:date="2022-09-19T12:14:00Z"/>
              <w:rFonts w:ascii="Khmer MEF2" w:hAnsi="Khmer MEF2" w:cs="Khmer MEF2"/>
              <w:b/>
              <w:bCs/>
              <w:sz w:val="24"/>
              <w:szCs w:val="24"/>
              <w:lang w:val="en-GB"/>
            </w:rPr>
          </w:rPrChange>
        </w:rPr>
        <w:pPrChange w:id="989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990" w:author="sakaria fa" w:date="2022-09-15T20:56:00Z">
        <w:del w:id="991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92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៩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993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994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ការសង្កេត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995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996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7D5D998B" w14:textId="4279969E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997" w:author="sakaria fa" w:date="2022-09-15T20:56:00Z"/>
          <w:del w:id="998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999" w:author="Sopheak Phorn" w:date="2023-08-25T16:23:00Z">
            <w:rPr>
              <w:ins w:id="1000" w:author="sakaria fa" w:date="2022-09-15T20:56:00Z"/>
              <w:del w:id="1001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1002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03" w:author="sakaria fa" w:date="2022-09-15T20:56:00Z">
        <w:del w:id="1004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05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១០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06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07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លទ្ធផលនៃការរកឃើញ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08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09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0AD87398" w14:textId="526679FB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10" w:author="sakaria fa" w:date="2022-09-15T20:56:00Z"/>
          <w:del w:id="1011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lang w:val="en-GB"/>
          <w:rPrChange w:id="1012" w:author="Sopheak Phorn" w:date="2023-08-25T16:23:00Z">
            <w:rPr>
              <w:ins w:id="1013" w:author="sakaria fa" w:date="2022-09-15T20:56:00Z"/>
              <w:del w:id="1014" w:author="Kem Sereiboth" w:date="2022-09-19T12:14:00Z"/>
              <w:rFonts w:ascii="Khmer MEF2" w:hAnsi="Khmer MEF2" w:cs="Khmer MEF2"/>
              <w:b/>
              <w:bCs/>
              <w:sz w:val="24"/>
              <w:szCs w:val="24"/>
              <w:lang w:val="en-GB"/>
            </w:rPr>
          </w:rPrChange>
        </w:rPr>
        <w:pPrChange w:id="1015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16" w:author="sakaria fa" w:date="2022-09-15T20:56:00Z">
        <w:del w:id="1017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18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១១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19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20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ការវិភាគ និងវាយតម្លៃរបស់សវនករទទួលបន្ទុក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21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22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2CD738B4" w14:textId="3C5F4DB3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23" w:author="sakaria fa" w:date="2022-09-15T20:57:00Z"/>
          <w:del w:id="1024" w:author="Kem Sereiboth" w:date="2022-09-19T12:14:00Z"/>
          <w:rFonts w:ascii="Khmer MEF2" w:hAnsi="Khmer MEF2" w:cs="Khmer MEF2"/>
          <w:b/>
          <w:bCs/>
          <w:color w:val="000000" w:themeColor="text1"/>
          <w:sz w:val="24"/>
          <w:szCs w:val="24"/>
          <w:lang w:val="ca-ES"/>
          <w:rPrChange w:id="1025" w:author="Sopheak Phorn" w:date="2023-08-25T16:23:00Z">
            <w:rPr>
              <w:ins w:id="1026" w:author="sakaria fa" w:date="2022-09-15T20:57:00Z"/>
              <w:del w:id="1027" w:author="Kem Sereiboth" w:date="2022-09-19T12:14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028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29" w:author="sakaria fa" w:date="2022-09-15T20:56:00Z">
        <w:del w:id="1030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31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១២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32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33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ការសន្និដ្ឋាន និងអនុសាសន៍របស់សវនករទទួលបន្ទុក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34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35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</w:delText>
          </w:r>
        </w:del>
      </w:ins>
    </w:p>
    <w:p w14:paraId="7ED530B6" w14:textId="3E9BD736" w:rsidR="00F6785F" w:rsidRPr="001C54A5" w:rsidDel="0045277B" w:rsidRDefault="00F6785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30" w:lineRule="auto"/>
        <w:rPr>
          <w:ins w:id="1036" w:author="sakaria fa" w:date="2022-09-15T20:56:00Z"/>
          <w:del w:id="1037" w:author="Kem Sereiboth" w:date="2022-09-19T12:14:00Z"/>
          <w:rFonts w:ascii="Khmer MEF2" w:hAnsi="Khmer MEF2" w:cs="Khmer MEF2"/>
          <w:color w:val="000000" w:themeColor="text1"/>
          <w:sz w:val="24"/>
          <w:szCs w:val="24"/>
          <w:rtl/>
          <w:cs/>
          <w:lang w:val="en-GB"/>
          <w:rPrChange w:id="1038" w:author="Sopheak Phorn" w:date="2023-08-25T16:23:00Z">
            <w:rPr>
              <w:ins w:id="1039" w:author="sakaria fa" w:date="2022-09-15T20:56:00Z"/>
              <w:del w:id="1040" w:author="Kem Sereiboth" w:date="2022-09-19T12:14:00Z"/>
              <w:rFonts w:ascii="Khmer MEF2" w:hAnsi="Khmer MEF2" w:cs="Khmer MEF2"/>
              <w:sz w:val="24"/>
              <w:szCs w:val="24"/>
              <w:rtl/>
              <w:cs/>
              <w:lang w:val="en-GB"/>
            </w:rPr>
          </w:rPrChange>
        </w:rPr>
        <w:pPrChange w:id="1041" w:author="User" w:date="2022-10-03T09:33:00Z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30" w:lineRule="auto"/>
          </w:pPr>
        </w:pPrChange>
      </w:pPr>
      <w:ins w:id="1042" w:author="sakaria fa" w:date="2022-09-15T20:57:00Z">
        <w:del w:id="1043" w:author="Kem Sereiboth" w:date="2022-09-19T12:14:00Z"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44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១៣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lang w:val="en-GB"/>
              <w:rPrChange w:id="1045" w:author="Sopheak Phorn" w:date="2023-08-25T16:23:00Z">
                <w:rPr>
                  <w:rFonts w:ascii="Khmer MEF2" w:hAnsi="Khmer MEF2" w:cs="Khmer MEF2"/>
                  <w:sz w:val="24"/>
                  <w:szCs w:val="24"/>
                  <w:lang w:val="en-GB"/>
                </w:rPr>
              </w:rPrChange>
            </w:rPr>
            <w:delText>.</w:delText>
          </w:r>
          <w:r w:rsidRPr="001C54A5" w:rsidDel="0045277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en-GB"/>
              <w:rPrChange w:id="1046" w:author="Sopheak Phorn" w:date="2023-08-25T16:23:00Z">
                <w:rPr>
                  <w:rFonts w:ascii="Khmer MEF2" w:hAnsi="Khmer MEF2" w:cs="Khmer MEF2"/>
                  <w:sz w:val="24"/>
                  <w:szCs w:val="24"/>
                  <w:cs/>
                  <w:lang w:val="en-GB"/>
                </w:rPr>
              </w:rPrChange>
            </w:rPr>
            <w:delText>ឧបសម្ព័ន្ធ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rtl/>
              <w:lang w:val="ca-ES" w:bidi="ar-SA"/>
              <w:rPrChange w:id="1047" w:author="Sopheak Phorn" w:date="2023-08-25T16:23:00Z">
                <w:rPr>
                  <w:rFonts w:ascii="Khmer MEF1" w:hAnsi="Khmer MEF1" w:cs="Times New Roman"/>
                  <w:b/>
                  <w:bCs/>
                  <w:sz w:val="24"/>
                  <w:szCs w:val="24"/>
                  <w:rtl/>
                  <w:lang w:val="ca-ES" w:bidi="ar-SA"/>
                </w:rPr>
              </w:rPrChange>
            </w:rPr>
            <w:delText>....................................................................................................</w:delText>
          </w:r>
          <w:r w:rsidRPr="001C54A5" w:rsidDel="0045277B">
            <w:rPr>
              <w:rFonts w:ascii="Khmer MEF2" w:hAnsi="Khmer MEF2" w:cs="Khmer MEF2"/>
              <w:b/>
              <w:bCs/>
              <w:color w:val="000000" w:themeColor="text1"/>
              <w:sz w:val="24"/>
              <w:szCs w:val="24"/>
              <w:lang w:val="ca-ES"/>
              <w:rPrChange w:id="1048" w:author="Sopheak Phorn" w:date="2023-08-25T16:23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.....</w:delText>
          </w:r>
        </w:del>
      </w:ins>
    </w:p>
    <w:p w14:paraId="2689B396" w14:textId="11683B21" w:rsidR="00472A2B" w:rsidRPr="001C54A5" w:rsidDel="00F6785F" w:rsidRDefault="00472A2B">
      <w:pPr>
        <w:spacing w:after="0" w:line="240" w:lineRule="auto"/>
        <w:jc w:val="both"/>
        <w:rPr>
          <w:del w:id="1049" w:author="sakaria fa" w:date="2022-09-15T20:56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1050" w:author="Sopheak Phorn" w:date="2023-08-25T16:23:00Z">
            <w:rPr>
              <w:del w:id="1051" w:author="sakaria fa" w:date="2022-09-15T20:56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</w:pPr>
      <w:del w:id="1052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53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>ដើម្បីធានាបាននូវកា</w:delText>
        </w:r>
        <w:r w:rsidR="00DB3AD8"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54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>រ</w:delText>
        </w:r>
        <w:r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55" w:author="Sopheak Phorn" w:date="2023-08-25T16:23:00Z">
              <w:rPr>
                <w:rFonts w:ascii="Khmer MEF1" w:hAnsi="Khmer MEF1" w:cs="Khmer MEF1"/>
                <w:color w:val="000000" w:themeColor="text1"/>
                <w:spacing w:val="-2"/>
                <w:sz w:val="24"/>
                <w:szCs w:val="24"/>
                <w:cs/>
                <w:lang w:val="ca-ES"/>
              </w:rPr>
            </w:rPrChange>
          </w:rPr>
          <w:delText>រាយការណ៍ប្រកប</w:delText>
        </w:r>
        <w:r w:rsidR="00DB3AD8"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56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Pr="001C54A5" w:rsidDel="00F6785F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1057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>ដោយប្រសិទ្ធភាព និងស័ក្តិសិទ្ធភាព</w:delText>
        </w:r>
      </w:del>
      <w:ins w:id="1058" w:author="Voeun Kuyeng" w:date="2022-07-07T13:59:00Z">
        <w:del w:id="1059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2"/>
              <w:sz w:val="24"/>
              <w:szCs w:val="24"/>
              <w:cs/>
              <w:lang w:val="ca-ES"/>
              <w:rPrChange w:id="1060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នៃការរៀបចំរបាយការ</w:delText>
          </w:r>
        </w:del>
      </w:ins>
      <w:ins w:id="1061" w:author="Voeun Kuyeng" w:date="2022-07-07T14:00:00Z">
        <w:del w:id="1062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2"/>
              <w:sz w:val="24"/>
              <w:szCs w:val="24"/>
              <w:cs/>
              <w:lang w:val="ca-ES"/>
              <w:rPrChange w:id="1063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ណ៍សវនកម្មអនុលោមភាព</w:delText>
          </w:r>
        </w:del>
      </w:ins>
      <w:del w:id="1064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pacing w:val="-6"/>
            <w:sz w:val="24"/>
            <w:szCs w:val="24"/>
            <w:cs/>
            <w:lang w:val="ca-ES"/>
            <w:rPrChange w:id="1065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 xml:space="preserve"> អង្គភាពសវនកម្មផ្ទៃក្នុង</w:delText>
        </w:r>
      </w:del>
      <w:ins w:id="1066" w:author="Voeun Kuyeng" w:date="2022-07-07T10:14:00Z">
        <w:del w:id="1067" w:author="sakaria fa" w:date="2022-09-15T20:56:00Z"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068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lang w:val="ca-ES"/>
              <w:rPrChange w:id="1069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070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និងសវនក</w:delText>
          </w:r>
        </w:del>
      </w:ins>
      <w:ins w:id="1071" w:author="Voeun Kuyeng" w:date="2022-07-07T10:15:00Z">
        <w:del w:id="1072" w:author="sakaria fa" w:date="2022-09-15T20:56:00Z"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073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រទទួលបន្ទុកត្រូវ</w:delText>
          </w:r>
        </w:del>
      </w:ins>
      <w:ins w:id="1074" w:author="Voeun Kuyeng" w:date="2022-07-07T14:00:00Z">
        <w:del w:id="1075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076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រៀបចំ</w:delText>
          </w:r>
        </w:del>
      </w:ins>
      <w:ins w:id="1077" w:author="Voeun Kuyeng" w:date="2022-07-07T10:15:00Z">
        <w:del w:id="1078" w:author="sakaria fa" w:date="2022-09-15T20:56:00Z"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079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របាយការណ៍សវនកម្មអនុលោមភាព</w:delText>
          </w:r>
          <w:r w:rsidR="00B26671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lang w:val="ca-ES"/>
              <w:rPrChange w:id="1080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del w:id="1081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pacing w:val="-6"/>
            <w:sz w:val="24"/>
            <w:szCs w:val="24"/>
            <w:cs/>
            <w:lang w:val="ca-ES"/>
            <w:rPrChange w:id="1082" w:author="Sopheak Phorn" w:date="2023-08-25T16:23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delText xml:space="preserve"> សូមដាក់ចេញនូវគោលការណ៍ណែនាំស្តីពី</w:delText>
        </w:r>
        <w:r w:rsidRPr="001C54A5" w:rsidDel="00F6785F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1083" w:author="Sopheak Phorn" w:date="2023-08-25T16:2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delText>ទម្រង់របាយការណ៍សវនកម្មអនុលោមភាពដូច</w:delText>
        </w:r>
      </w:del>
      <w:ins w:id="1084" w:author="Voeun Kuyeng" w:date="2022-07-07T14:00:00Z">
        <w:del w:id="1085" w:author="sakaria fa" w:date="2022-09-15T20:56:00Z">
          <w:r w:rsidR="00EF6434" w:rsidRPr="001C54A5" w:rsidDel="00F6785F">
            <w:rPr>
              <w:rFonts w:ascii="Khmer MEF2" w:hAnsi="Khmer MEF2" w:cs="Khmer MEF2"/>
              <w:color w:val="000000" w:themeColor="text1"/>
              <w:spacing w:val="-6"/>
              <w:sz w:val="24"/>
              <w:szCs w:val="24"/>
              <w:cs/>
              <w:lang w:val="ca-ES"/>
              <w:rPrChange w:id="1086" w:author="Sopheak Phorn" w:date="2023-08-25T16:23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ដោយគោរពទៅតាមខ្លឹមសារដូចខាងក្រោម</w:delText>
          </w:r>
        </w:del>
      </w:ins>
      <w:del w:id="1087" w:author="sakaria fa" w:date="2022-09-15T20:56:00Z">
        <w:r w:rsidRPr="001C54A5" w:rsidDel="00F6785F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1088" w:author="Sopheak Phorn" w:date="2023-08-25T16:2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delText>ខាងក្រោម៖</w:delText>
        </w:r>
      </w:del>
    </w:p>
    <w:p w14:paraId="263C5E5B" w14:textId="52AB74FC" w:rsidR="00F6785F" w:rsidRPr="001C54A5" w:rsidDel="00C97D39" w:rsidRDefault="00F6785F">
      <w:pPr>
        <w:spacing w:after="0" w:line="240" w:lineRule="auto"/>
        <w:jc w:val="both"/>
        <w:rPr>
          <w:del w:id="1089" w:author="Kem Sereiboth" w:date="2022-09-19T12:24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1090" w:author="Sopheak Phorn" w:date="2023-08-25T16:23:00Z">
            <w:rPr>
              <w:del w:id="1091" w:author="Kem Sereiboth" w:date="2022-09-19T12:24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1092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7EBE19D3" w14:textId="6CA3BD50" w:rsidR="00F6785F" w:rsidRPr="001C54A5" w:rsidDel="00A32ED2" w:rsidRDefault="00F6785F">
      <w:pPr>
        <w:spacing w:after="0" w:line="240" w:lineRule="auto"/>
        <w:jc w:val="both"/>
        <w:rPr>
          <w:ins w:id="1093" w:author="sakaria fa" w:date="2022-09-15T20:57:00Z"/>
          <w:del w:id="1094" w:author="User" w:date="2022-09-28T15:28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1095" w:author="Sopheak Phorn" w:date="2023-08-25T16:23:00Z">
            <w:rPr>
              <w:ins w:id="1096" w:author="sakaria fa" w:date="2022-09-15T20:57:00Z"/>
              <w:del w:id="1097" w:author="User" w:date="2022-09-28T15:28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1098" w:author="User" w:date="2022-10-03T09:33:00Z">
          <w:pPr>
            <w:spacing w:after="0" w:line="240" w:lineRule="auto"/>
            <w:ind w:firstLine="720"/>
            <w:jc w:val="both"/>
          </w:pPr>
        </w:pPrChange>
      </w:pPr>
    </w:p>
    <w:p w14:paraId="5AB94FEE" w14:textId="7893B34A" w:rsidR="00F6785F" w:rsidRPr="001C54A5" w:rsidDel="00FE3D90" w:rsidRDefault="00F6785F">
      <w:pPr>
        <w:spacing w:before="160" w:after="0" w:line="240" w:lineRule="auto"/>
        <w:rPr>
          <w:del w:id="1099" w:author="User" w:date="2022-09-28T09:02:00Z"/>
          <w:rFonts w:ascii="Khmer MEF2" w:hAnsi="Khmer MEF2" w:cs="Khmer MEF2"/>
          <w:color w:val="000000" w:themeColor="text1"/>
          <w:sz w:val="24"/>
          <w:szCs w:val="24"/>
          <w:lang w:val="ca-ES"/>
          <w:rPrChange w:id="1100" w:author="Sopheak Phorn" w:date="2023-08-25T16:23:00Z">
            <w:rPr>
              <w:del w:id="1101" w:author="User" w:date="2022-09-28T09:02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</w:p>
    <w:p w14:paraId="55521A7D" w14:textId="4C626230" w:rsidR="00FE3D90" w:rsidRPr="001C54A5" w:rsidDel="00A450B1" w:rsidRDefault="00FE3D90">
      <w:pPr>
        <w:spacing w:after="0" w:line="360" w:lineRule="auto"/>
        <w:jc w:val="both"/>
        <w:rPr>
          <w:ins w:id="1102" w:author="User" w:date="2022-10-03T09:32:00Z"/>
          <w:del w:id="1103" w:author="Un Seakamey" w:date="2022-11-04T13:36:00Z"/>
          <w:rFonts w:ascii="Khmer MEF2" w:hAnsi="Khmer MEF2" w:cs="Khmer MEF2"/>
          <w:color w:val="000000" w:themeColor="text1"/>
          <w:sz w:val="24"/>
          <w:szCs w:val="24"/>
          <w:lang w:val="ca-ES"/>
          <w:rPrChange w:id="1104" w:author="Sopheak Phorn" w:date="2023-08-25T16:23:00Z">
            <w:rPr>
              <w:ins w:id="1105" w:author="User" w:date="2022-10-03T09:32:00Z"/>
              <w:del w:id="1106" w:author="Un Seakamey" w:date="2022-11-04T13:3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07" w:author="User" w:date="2022-10-03T09:33:00Z">
          <w:pPr>
            <w:spacing w:after="0" w:line="360" w:lineRule="auto"/>
            <w:ind w:firstLine="720"/>
            <w:jc w:val="both"/>
          </w:pPr>
        </w:pPrChange>
      </w:pPr>
    </w:p>
    <w:p w14:paraId="5619206D" w14:textId="4B7BA43E" w:rsidR="00C34129" w:rsidRPr="001C54A5" w:rsidDel="00FE3D90" w:rsidRDefault="00C34129" w:rsidP="00456863">
      <w:pPr>
        <w:spacing w:before="160" w:after="0" w:line="240" w:lineRule="auto"/>
        <w:rPr>
          <w:del w:id="1108" w:author="sakaria fa" w:date="2022-09-15T20:57:00Z"/>
          <w:rFonts w:ascii="Khmer MEF2" w:hAnsi="Khmer MEF2" w:cs="Khmer MEF2"/>
          <w:color w:val="000000" w:themeColor="text1"/>
          <w:sz w:val="24"/>
          <w:szCs w:val="24"/>
          <w:lang w:val="ca-ES"/>
          <w:rPrChange w:id="1109" w:author="Sopheak Phorn" w:date="2023-08-25T16:23:00Z">
            <w:rPr>
              <w:del w:id="1110" w:author="sakaria fa" w:date="2022-09-15T20:57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</w:p>
    <w:p w14:paraId="78826138" w14:textId="77777777" w:rsidR="00E578A8" w:rsidRPr="001C54A5" w:rsidRDefault="00E578A8" w:rsidP="00456863">
      <w:pPr>
        <w:spacing w:before="160" w:after="0" w:line="240" w:lineRule="auto"/>
        <w:rPr>
          <w:ins w:id="1111" w:author="User" w:date="2022-10-03T09:35:00Z"/>
          <w:rFonts w:ascii="Khmer MEF2" w:hAnsi="Khmer MEF2" w:cs="Khmer MEF2"/>
          <w:color w:val="000000" w:themeColor="text1"/>
          <w:sz w:val="24"/>
          <w:szCs w:val="24"/>
          <w:cs/>
          <w:rPrChange w:id="1112" w:author="Sopheak Phorn" w:date="2023-08-25T16:23:00Z">
            <w:rPr>
              <w:ins w:id="1113" w:author="User" w:date="2022-10-03T09:35:00Z"/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sectPr w:rsidR="00E578A8" w:rsidRPr="001C54A5" w:rsidSect="001C54A5">
          <w:footerReference w:type="default" r:id="rId9"/>
          <w:pgSz w:w="11909" w:h="16834" w:code="9"/>
          <w:pgMar w:top="1134" w:right="1134" w:bottom="1134" w:left="1418" w:header="1009" w:footer="181" w:gutter="0"/>
          <w:pgNumType w:start="1"/>
          <w:cols w:space="720"/>
          <w:titlePg/>
          <w:docGrid w:linePitch="360"/>
        </w:sectPr>
      </w:pPr>
    </w:p>
    <w:p w14:paraId="3F32308D" w14:textId="27977579" w:rsidR="0045277B" w:rsidRPr="00E33574" w:rsidDel="00B771BB" w:rsidRDefault="0045277B">
      <w:pPr>
        <w:spacing w:after="0" w:line="360" w:lineRule="auto"/>
        <w:ind w:firstLine="720"/>
        <w:jc w:val="both"/>
        <w:rPr>
          <w:ins w:id="1128" w:author="Kem Sereiboth" w:date="2022-09-19T12:13:00Z"/>
          <w:del w:id="1129" w:author="User" w:date="2022-09-28T09:02:00Z"/>
          <w:rFonts w:ascii="Khmer MEF1" w:hAnsi="Khmer MEF1" w:cs="Khmer MEF1"/>
          <w:sz w:val="24"/>
          <w:szCs w:val="24"/>
          <w:lang w:val="ca-ES"/>
        </w:rPr>
        <w:pPrChange w:id="1130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37D6C31" w14:textId="661B220A" w:rsidR="0045277B" w:rsidRPr="00E33574" w:rsidDel="00B771BB" w:rsidRDefault="0045277B">
      <w:pPr>
        <w:spacing w:after="0" w:line="360" w:lineRule="auto"/>
        <w:ind w:firstLine="720"/>
        <w:jc w:val="both"/>
        <w:rPr>
          <w:ins w:id="1131" w:author="Un Seakamey" w:date="2022-09-23T08:53:00Z"/>
          <w:del w:id="1132" w:author="User" w:date="2022-09-28T09:02:00Z"/>
          <w:rFonts w:ascii="Khmer MEF1" w:hAnsi="Khmer MEF1" w:cs="Khmer MEF1"/>
          <w:sz w:val="24"/>
          <w:szCs w:val="24"/>
          <w:lang w:val="ca-ES"/>
        </w:rPr>
        <w:pPrChange w:id="1133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39F5CF59" w14:textId="46CD87B4" w:rsidR="007E5A08" w:rsidRPr="00E33574" w:rsidDel="00B771BB" w:rsidRDefault="007E5A08">
      <w:pPr>
        <w:spacing w:after="0" w:line="360" w:lineRule="auto"/>
        <w:ind w:firstLine="720"/>
        <w:jc w:val="both"/>
        <w:rPr>
          <w:ins w:id="1134" w:author="Un Seakamey" w:date="2022-09-23T10:05:00Z"/>
          <w:del w:id="1135" w:author="User" w:date="2022-09-28T09:02:00Z"/>
          <w:rFonts w:ascii="Khmer MEF1" w:hAnsi="Khmer MEF1" w:cs="Khmer MEF1"/>
          <w:sz w:val="24"/>
          <w:szCs w:val="24"/>
          <w:lang w:val="ca-ES"/>
        </w:rPr>
        <w:pPrChange w:id="1136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55DBDC95" w14:textId="6EF2544E" w:rsidR="009012A7" w:rsidRPr="00E33574" w:rsidDel="00B771BB" w:rsidRDefault="009012A7">
      <w:pPr>
        <w:spacing w:after="0" w:line="360" w:lineRule="auto"/>
        <w:ind w:firstLine="720"/>
        <w:jc w:val="both"/>
        <w:rPr>
          <w:ins w:id="1137" w:author="Un Seakamey" w:date="2022-09-23T10:06:00Z"/>
          <w:del w:id="1138" w:author="User" w:date="2022-09-28T09:02:00Z"/>
          <w:rFonts w:ascii="Khmer MEF1" w:hAnsi="Khmer MEF1" w:cs="Khmer MEF1"/>
          <w:sz w:val="24"/>
          <w:szCs w:val="24"/>
          <w:lang w:val="ca-ES"/>
        </w:rPr>
        <w:pPrChange w:id="1139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61992D6B" w14:textId="22028967" w:rsidR="009012A7" w:rsidRPr="00E33574" w:rsidDel="00B771BB" w:rsidRDefault="009012A7">
      <w:pPr>
        <w:spacing w:after="0" w:line="360" w:lineRule="auto"/>
        <w:ind w:firstLine="720"/>
        <w:jc w:val="both"/>
        <w:rPr>
          <w:ins w:id="1140" w:author="Un Seakamey" w:date="2022-09-23T10:06:00Z"/>
          <w:del w:id="1141" w:author="User" w:date="2022-09-28T08:58:00Z"/>
          <w:rFonts w:ascii="Khmer MEF1" w:hAnsi="Khmer MEF1" w:cs="Khmer MEF1"/>
          <w:sz w:val="24"/>
          <w:szCs w:val="24"/>
          <w:lang w:val="ca-ES"/>
        </w:rPr>
        <w:pPrChange w:id="1142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565DFC0C" w14:textId="3AFC6BDE" w:rsidR="009012A7" w:rsidRPr="00E33574" w:rsidDel="00B771BB" w:rsidRDefault="009012A7">
      <w:pPr>
        <w:spacing w:after="0" w:line="360" w:lineRule="auto"/>
        <w:ind w:firstLine="720"/>
        <w:jc w:val="both"/>
        <w:rPr>
          <w:ins w:id="1143" w:author="Un Seakamey" w:date="2022-09-23T10:06:00Z"/>
          <w:del w:id="1144" w:author="User" w:date="2022-09-28T08:58:00Z"/>
          <w:rFonts w:ascii="Khmer MEF1" w:hAnsi="Khmer MEF1" w:cs="Khmer MEF1"/>
          <w:sz w:val="24"/>
          <w:szCs w:val="24"/>
          <w:lang w:val="ca-ES"/>
        </w:rPr>
        <w:pPrChange w:id="1145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0C2E930" w14:textId="0D9835AF" w:rsidR="009012A7" w:rsidRPr="00E33574" w:rsidDel="00B771BB" w:rsidRDefault="009012A7">
      <w:pPr>
        <w:spacing w:after="0" w:line="360" w:lineRule="auto"/>
        <w:ind w:firstLine="720"/>
        <w:jc w:val="both"/>
        <w:rPr>
          <w:ins w:id="1146" w:author="Un Seakamey" w:date="2022-09-23T10:06:00Z"/>
          <w:del w:id="1147" w:author="User" w:date="2022-09-28T08:58:00Z"/>
          <w:rFonts w:ascii="Khmer MEF1" w:hAnsi="Khmer MEF1" w:cs="Khmer MEF1"/>
          <w:sz w:val="24"/>
          <w:szCs w:val="24"/>
          <w:lang w:val="ca-ES"/>
        </w:rPr>
        <w:pPrChange w:id="1148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2035328" w14:textId="77777777" w:rsidR="007E5A08" w:rsidRPr="00E33574" w:rsidDel="002A587E" w:rsidRDefault="007E5A08">
      <w:pPr>
        <w:spacing w:after="0" w:line="360" w:lineRule="auto"/>
        <w:ind w:firstLine="720"/>
        <w:jc w:val="both"/>
        <w:rPr>
          <w:ins w:id="1149" w:author="Kem Sereiboth" w:date="2022-09-19T12:13:00Z"/>
          <w:del w:id="1150" w:author="Un Seakamey" w:date="2022-09-27T15:20:00Z"/>
          <w:rFonts w:ascii="Khmer MEF1" w:hAnsi="Khmer MEF1" w:cs="Khmer MEF1"/>
          <w:sz w:val="24"/>
          <w:szCs w:val="24"/>
          <w:lang w:val="ca-ES"/>
        </w:rPr>
        <w:pPrChange w:id="1151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7DAC348A" w14:textId="77777777" w:rsidR="0045277B" w:rsidRPr="00E33574" w:rsidDel="002D7952" w:rsidRDefault="0045277B">
      <w:pPr>
        <w:spacing w:after="0" w:line="360" w:lineRule="auto"/>
        <w:ind w:firstLine="720"/>
        <w:jc w:val="both"/>
        <w:rPr>
          <w:ins w:id="1152" w:author="Kem Sereiboth" w:date="2022-09-19T12:13:00Z"/>
          <w:del w:id="1153" w:author="Uon Rithy" w:date="2022-09-22T07:30:00Z"/>
          <w:rFonts w:ascii="Khmer MEF1" w:hAnsi="Khmer MEF1" w:cs="Khmer MEF1"/>
          <w:sz w:val="24"/>
          <w:szCs w:val="24"/>
          <w:lang w:val="ca-ES"/>
        </w:rPr>
        <w:pPrChange w:id="1154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5268A0CC" w14:textId="77777777" w:rsidR="0045277B" w:rsidRPr="00E33574" w:rsidDel="00B771BB" w:rsidRDefault="0045277B">
      <w:pPr>
        <w:spacing w:after="0" w:line="360" w:lineRule="auto"/>
        <w:rPr>
          <w:ins w:id="1155" w:author="Kem Sereiboth" w:date="2022-09-19T12:13:00Z"/>
          <w:del w:id="1156" w:author="User" w:date="2022-09-28T09:02:00Z"/>
          <w:rFonts w:ascii="Khmer MEF1" w:hAnsi="Khmer MEF1" w:cs="Khmer MEF1"/>
          <w:sz w:val="24"/>
          <w:szCs w:val="24"/>
          <w:lang w:val="ca-ES"/>
        </w:rPr>
        <w:pPrChange w:id="1157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0BBB5677" w14:textId="77777777" w:rsidR="00156A9C" w:rsidRPr="0070519E" w:rsidDel="0045277B" w:rsidRDefault="00156A9C">
      <w:pPr>
        <w:pStyle w:val="Heading1"/>
        <w:spacing w:before="0" w:line="360" w:lineRule="auto"/>
        <w:rPr>
          <w:del w:id="1158" w:author="Kem Sereiboth" w:date="2022-09-19T12:22:00Z"/>
          <w:rFonts w:ascii="Khmer MEF1" w:hAnsi="Khmer MEF1" w:cs="Khmer MEF1"/>
          <w:sz w:val="24"/>
          <w:szCs w:val="24"/>
          <w:lang w:val="ca-ES"/>
        </w:rPr>
        <w:pPrChange w:id="1159" w:author="User" w:date="2022-10-03T07:35:00Z">
          <w:pPr>
            <w:spacing w:after="0" w:line="230" w:lineRule="auto"/>
            <w:ind w:firstLine="567"/>
          </w:pPr>
        </w:pPrChange>
      </w:pPr>
    </w:p>
    <w:p w14:paraId="79AAA23D" w14:textId="1736E862" w:rsidR="0045277B" w:rsidRPr="00E33574" w:rsidDel="002D7952" w:rsidRDefault="0045277B">
      <w:pPr>
        <w:spacing w:after="0" w:line="360" w:lineRule="auto"/>
        <w:rPr>
          <w:ins w:id="1160" w:author="Kem Sereiboth" w:date="2022-09-19T12:22:00Z"/>
          <w:del w:id="1161" w:author="Uon Rithy" w:date="2022-09-22T07:30:00Z"/>
          <w:lang w:val="ca-ES"/>
          <w:rPrChange w:id="1162" w:author="Kem Sereyboth" w:date="2023-07-19T16:59:00Z">
            <w:rPr>
              <w:ins w:id="1163" w:author="Kem Sereiboth" w:date="2022-09-19T12:22:00Z"/>
              <w:del w:id="1164" w:author="Uon Rithy" w:date="2022-09-22T07:30:00Z"/>
              <w:rFonts w:ascii="Khmer MEF1" w:hAnsi="Khmer MEF1" w:cs="Khmer MEF1"/>
              <w:sz w:val="10"/>
              <w:szCs w:val="10"/>
            </w:rPr>
          </w:rPrChange>
        </w:rPr>
        <w:pPrChange w:id="1165" w:author="User" w:date="2022-10-03T07:35:00Z">
          <w:pPr>
            <w:spacing w:after="0" w:line="240" w:lineRule="auto"/>
            <w:ind w:firstLine="720"/>
            <w:jc w:val="both"/>
          </w:pPr>
        </w:pPrChange>
      </w:pPr>
    </w:p>
    <w:p w14:paraId="6B9180BF" w14:textId="530242CA" w:rsidR="00456863" w:rsidRPr="00E33574" w:rsidRDefault="007710A5">
      <w:pPr>
        <w:pStyle w:val="Heading1"/>
        <w:spacing w:before="0" w:line="226" w:lineRule="auto"/>
        <w:ind w:firstLine="720"/>
        <w:rPr>
          <w:ins w:id="1166" w:author="User" w:date="2022-10-03T09:30:00Z"/>
          <w:rFonts w:ascii="Khmer MEF2" w:hAnsi="Khmer MEF2" w:cs="Khmer MEF2"/>
          <w:b w:val="0"/>
          <w:bCs w:val="0"/>
          <w:sz w:val="24"/>
          <w:szCs w:val="24"/>
          <w:lang w:val="ca-ES"/>
          <w:rPrChange w:id="1167" w:author="Kem Sereyboth" w:date="2023-07-19T16:59:00Z">
            <w:rPr>
              <w:ins w:id="1168" w:author="User" w:date="2022-10-03T09:30:00Z"/>
              <w:b/>
              <w:bCs/>
            </w:rPr>
          </w:rPrChange>
        </w:rPr>
        <w:pPrChange w:id="1169" w:author="Sopheak" w:date="2023-08-03T05:47:00Z">
          <w:pPr>
            <w:spacing w:before="160" w:after="0" w:line="240" w:lineRule="auto"/>
          </w:pPr>
        </w:pPrChange>
      </w:pPr>
      <w:ins w:id="1170" w:author="Voeun Kuyeng" w:date="2022-09-01T10:53:00Z">
        <w:del w:id="1171" w:author="User" w:date="2022-10-02T16:06:00Z">
          <w:r w:rsidRPr="00E33574" w:rsidDel="0063710C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1172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១.សេចក្តីសង្ខេប</w:delText>
          </w:r>
        </w:del>
      </w:ins>
      <w:bookmarkStart w:id="1173" w:name="_Toc143872977"/>
      <w:ins w:id="1174" w:author="User" w:date="2022-10-03T09:30:00Z">
        <w:r w:rsidR="00456863"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175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១.សេចក្តីសង្ខេប</w:t>
        </w:r>
        <w:bookmarkEnd w:id="1173"/>
      </w:ins>
    </w:p>
    <w:p w14:paraId="070A618E" w14:textId="62B2180D" w:rsidR="0063710C" w:rsidRPr="00826AF1" w:rsidDel="00826AF1" w:rsidRDefault="00826AF1">
      <w:pPr>
        <w:pStyle w:val="NormalWeb"/>
        <w:spacing w:before="0" w:beforeAutospacing="0" w:after="0" w:afterAutospacing="0" w:line="226" w:lineRule="auto"/>
        <w:ind w:firstLine="720"/>
        <w:jc w:val="both"/>
        <w:rPr>
          <w:del w:id="1176" w:author="User" w:date="2022-10-02T16:06:00Z"/>
          <w:rFonts w:ascii="Khmer MEF1" w:hAnsi="Khmer MEF1" w:cs="Khmer MEF1"/>
          <w:lang w:val="en-GB"/>
          <w:rPrChange w:id="1177" w:author="Sopheak" w:date="2023-08-03T05:40:00Z">
            <w:rPr>
              <w:del w:id="1178" w:author="User" w:date="2022-10-02T16:06:00Z"/>
              <w:rFonts w:cstheme="minorBidi"/>
            </w:rPr>
          </w:rPrChange>
        </w:rPr>
        <w:pPrChange w:id="1179" w:author="Sopheak Phorn" w:date="2023-08-03T13:34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1180" w:author="Sopheak" w:date="2023-08-03T05:40:00Z">
        <w:r w:rsidRPr="00731B72">
          <w:rPr>
            <w:rFonts w:ascii="Khmer MEF1" w:hAnsi="Khmer MEF1" w:cs="Khmer MEF1"/>
            <w:spacing w:val="10"/>
            <w:cs/>
            <w:rPrChange w:id="1181" w:author="Sopheak" w:date="2023-08-03T05:41:00Z">
              <w:rPr>
                <w:rFonts w:ascii="Khmer MEF1" w:hAnsi="Khmer MEF1" w:cs="Khmer MEF1"/>
                <w:cs/>
              </w:rPr>
            </w:rPrChange>
          </w:rPr>
          <w:t>ស្របតាមការធ្វើសមាហរណកម្មយន្តការនៃ</w:t>
        </w:r>
        <w:r w:rsidRPr="00731B72">
          <w:rPr>
            <w:rFonts w:ascii="Khmer MEF1" w:hAnsi="Khmer MEF1" w:cs="Khmer MEF1"/>
            <w:spacing w:val="10"/>
            <w:cs/>
            <w:rPrChange w:id="1182" w:author="Sopheak" w:date="2023-08-03T05:41:00Z">
              <w:rPr>
                <w:rFonts w:ascii="Khmer MEF1" w:hAnsi="Khmer MEF1" w:cs="Khmer MEF1"/>
                <w:spacing w:val="4"/>
                <w:cs/>
              </w:rPr>
            </w:rPrChange>
          </w:rPr>
          <w:t>ការគ្រប់គ្រង</w:t>
        </w:r>
        <w:r w:rsidRPr="00731B72">
          <w:rPr>
            <w:rFonts w:ascii="Khmer MEF1" w:hAnsi="Khmer MEF1" w:cs="Khmer MEF1"/>
            <w:spacing w:val="8"/>
            <w:cs/>
            <w:rPrChange w:id="1183" w:author="Sopheak" w:date="2023-08-03T05:41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និងការត្រួតពិនិត្យ</w:t>
        </w:r>
        <w:r w:rsidRPr="00731B72">
          <w:rPr>
            <w:rFonts w:ascii="Khmer MEF1" w:hAnsi="Khmer MEF1" w:cs="Khmer MEF1"/>
            <w:spacing w:val="10"/>
            <w:cs/>
            <w:rPrChange w:id="1184" w:author="Sopheak" w:date="2023-08-03T05:41:00Z">
              <w:rPr>
                <w:rFonts w:ascii="Khmer MEF1" w:hAnsi="Khmer MEF1" w:cs="Khmer MEF1"/>
                <w:cs/>
              </w:rPr>
            </w:rPrChange>
          </w:rPr>
          <w:t>លើវិស័យហិរញ្ញវត្ថុ</w:t>
        </w:r>
        <w:r w:rsidRPr="00731B72">
          <w:rPr>
            <w:rFonts w:ascii="Khmer MEF1" w:hAnsi="Khmer MEF1" w:cs="Khmer MEF1"/>
            <w:spacing w:val="-2"/>
            <w:cs/>
            <w:rPrChange w:id="1185" w:author="Sopheak" w:date="2023-08-03T05:42:00Z">
              <w:rPr>
                <w:rFonts w:ascii="Khmer MEF1" w:hAnsi="Khmer MEF1" w:cs="Khmer MEF1"/>
                <w:cs/>
              </w:rPr>
            </w:rPrChange>
          </w:rPr>
          <w:t>មិន</w:t>
        </w:r>
        <w:r w:rsidRPr="00731B72">
          <w:rPr>
            <w:rFonts w:ascii="Khmer MEF1" w:hAnsi="Khmer MEF1" w:cs="Khmer MEF1"/>
            <w:spacing w:val="-2"/>
            <w:cs/>
            <w:rPrChange w:id="1186" w:author="Sopheak" w:date="2023-08-03T05:42:00Z">
              <w:rPr>
                <w:rFonts w:ascii="Khmer MEF1" w:hAnsi="Khmer MEF1" w:cs="Khmer MEF1"/>
                <w:spacing w:val="6"/>
                <w:cs/>
              </w:rPr>
            </w:rPrChange>
          </w:rPr>
          <w:t>មែ​​​​​​​​​​​​​​​​នធនាគាររួមមាន វិស័យធានារ៉ាប់រងនិងសោធនឯកជន វិស័យមូលបត្រ វិស័យសន្តិសុខសង្គម វិស័​យ</w:t>
        </w:r>
        <w:r w:rsidRPr="00731B72">
          <w:rPr>
            <w:rFonts w:ascii="Khmer MEF1" w:hAnsi="Khmer MEF1" w:cs="Khmer MEF1"/>
            <w:spacing w:val="8"/>
            <w:cs/>
            <w:rPrChange w:id="1187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 xml:space="preserve">បរធនបាលកិច្ច វិស័យគណនេយ្យនិងសវនកម្ម និងវិស័យអចលនវត្ថុ </w:t>
        </w:r>
        <w:r w:rsidR="00731B72" w:rsidRPr="00731B72">
          <w:rPr>
            <w:rFonts w:ascii="Khmer MEF1" w:hAnsi="Khmer MEF1" w:cs="Khmer MEF1"/>
            <w:spacing w:val="8"/>
            <w:cs/>
            <w:rPrChange w:id="1188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>វិស័យបញ្ចាំ</w:t>
        </w:r>
      </w:ins>
      <w:ins w:id="1189" w:author="Sopheak" w:date="2023-08-03T05:43:00Z">
        <w:r w:rsidR="00731B72" w:rsidRPr="00731B72">
          <w:rPr>
            <w:rFonts w:ascii="Khmer MEF1" w:hAnsi="Khmer MEF1" w:cs="Khmer MEF1"/>
            <w:spacing w:val="8"/>
            <w:cs/>
            <w:rPrChange w:id="1190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 xml:space="preserve"> </w:t>
        </w:r>
      </w:ins>
      <w:ins w:id="1191" w:author="Sopheak" w:date="2023-08-03T05:40:00Z">
        <w:r w:rsidRPr="00731B72">
          <w:rPr>
            <w:rFonts w:ascii="Khmer MEF1" w:hAnsi="Khmer MEF1" w:cs="Khmer MEF1"/>
            <w:spacing w:val="8"/>
            <w:cs/>
            <w:rPrChange w:id="1192" w:author="Sopheak" w:date="2023-08-03T05:43:00Z">
              <w:rPr>
                <w:rFonts w:ascii="Khmer MEF1" w:hAnsi="Khmer MEF1" w:cs="Khmer MEF1"/>
                <w:spacing w:val="6"/>
                <w:cs/>
              </w:rPr>
            </w:rPrChange>
          </w:rPr>
          <w:t>និងប្រាតិភោគដោយ</w:t>
        </w:r>
        <w:r w:rsidRPr="008922FA">
          <w:rPr>
            <w:rFonts w:ascii="Khmer MEF1" w:hAnsi="Khmer MEF1" w:cs="Khmer MEF1"/>
            <w:spacing w:val="8"/>
            <w:lang w:val="ca-ES"/>
            <w:rPrChange w:id="1193" w:author="Sopheak Phorn" w:date="2023-08-03T08:38:00Z">
              <w:rPr>
                <w:rFonts w:ascii="Khmer MEF1" w:hAnsi="Khmer MEF1" w:cs="Khmer MEF1"/>
              </w:rPr>
            </w:rPrChange>
          </w:rPr>
          <w:t xml:space="preserve"> </w:t>
        </w:r>
        <w:r w:rsidRPr="00E13F32">
          <w:rPr>
            <w:rFonts w:ascii="Khmer MEF1" w:hAnsi="Khmer MEF1" w:cs="Khmer MEF1"/>
            <w:spacing w:val="-8"/>
            <w:cs/>
          </w:rPr>
          <w:t>អនុប្បទាន អាជ្ញាធរសេវាហិរញ្ញវត្ថុមិនមែនធនាគារ (</w:t>
        </w:r>
        <w:r w:rsidRPr="00E13F32">
          <w:rPr>
            <w:rFonts w:ascii="Khmer MEF1" w:hAnsi="Khmer MEF1" w:cs="Khmer MEF1"/>
            <w:b/>
            <w:bCs/>
            <w:spacing w:val="-8"/>
            <w:cs/>
          </w:rPr>
          <w:t>អ.ស.ហ.</w:t>
        </w:r>
        <w:r w:rsidRPr="00E13F32">
          <w:rPr>
            <w:rFonts w:ascii="Khmer MEF1" w:hAnsi="Khmer MEF1" w:cs="Khmer MEF1"/>
            <w:spacing w:val="-8"/>
            <w:cs/>
          </w:rPr>
          <w:t>) ត្រូវបានបង្កើតឡើងដោយច្បាប់ស្តីពីការ</w:t>
        </w:r>
        <w:r w:rsidRPr="00E13F32">
          <w:rPr>
            <w:rFonts w:ascii="Khmer MEF1" w:hAnsi="Khmer MEF1" w:cs="Khmer MEF1"/>
            <w:cs/>
          </w:rPr>
          <w:t>រៀបចំ</w:t>
        </w:r>
        <w:r w:rsidRPr="00E13F32">
          <w:rPr>
            <w:rFonts w:ascii="Khmer MEF1" w:hAnsi="Khmer MEF1" w:cs="Khmer MEF1"/>
            <w:spacing w:val="-2"/>
            <w:cs/>
          </w:rPr>
          <w:t>និងការប្រព្រឹត្តទៅនៃអាជ្ញាធរសេវាហិរញ្ញវត្ថុមិនមែនធនាគារ ក្នុងគោលបំណងពង្រឹងនិងធា​នា​ប្រសិទ្ធភាពនៃ</w:t>
        </w:r>
        <w:r w:rsidRPr="00E13F32">
          <w:rPr>
            <w:rFonts w:ascii="Khmer MEF1" w:hAnsi="Khmer MEF1" w:cs="Khmer MEF1"/>
            <w:cs/>
          </w:rPr>
          <w:t>ការគ្រប់គ្រង ការត្រួតពិនិត្យ និងការអភិវឌ្ឍវិស័យសេវាហិរញ្ញវត្ថុមិនមែនធនាគារ រួមជាមួ​យ​ការលើកកម្ពស់</w:t>
        </w:r>
        <w:r w:rsidRPr="00E13F32">
          <w:rPr>
            <w:rFonts w:ascii="Khmer MEF1" w:hAnsi="Khmer MEF1" w:cs="Khmer MEF1"/>
            <w:spacing w:val="4"/>
            <w:cs/>
          </w:rPr>
          <w:t>ការអភិវឌ្ឍនិងការប្រើប្រាស់បច្ចេកវិទ្យាហិរញ្ញវត្ថុលើវិស័យសេវាហិរញ្ញវត្ថុមិនមែនធនា​គា​រ​នៅក្នុងប្រទេស</w:t>
        </w:r>
        <w:r w:rsidRPr="00E13F32">
          <w:rPr>
            <w:rFonts w:ascii="Khmer MEF1" w:hAnsi="Khmer MEF1" w:cs="Khmer MEF1"/>
            <w:cs/>
          </w:rPr>
          <w:t>កម្ពុជា។</w:t>
        </w:r>
      </w:ins>
    </w:p>
    <w:p w14:paraId="6B2F5047" w14:textId="77777777" w:rsidR="00826AF1" w:rsidRPr="008922FA" w:rsidRDefault="00826AF1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1194" w:author="Sopheak" w:date="2023-08-03T05:39:00Z"/>
        </w:rPr>
        <w:pPrChange w:id="1195" w:author="Sopheak Phorn" w:date="2023-08-03T13:34:00Z">
          <w:pPr>
            <w:spacing w:after="0" w:line="230" w:lineRule="auto"/>
            <w:ind w:firstLine="567"/>
          </w:pPr>
        </w:pPrChange>
      </w:pPr>
    </w:p>
    <w:p w14:paraId="6CF30D58" w14:textId="7CCD3D63" w:rsidR="00C26CA3" w:rsidRPr="00E33574" w:rsidDel="002216A7" w:rsidRDefault="00C26CA3">
      <w:pPr>
        <w:spacing w:after="0" w:line="226" w:lineRule="auto"/>
        <w:ind w:firstLine="567"/>
        <w:rPr>
          <w:ins w:id="1196" w:author="Voeun Kuyeng" w:date="2022-09-01T10:53:00Z"/>
          <w:del w:id="1197" w:author="User" w:date="2022-09-16T11:18:00Z"/>
          <w:rFonts w:ascii="Khmer MEF2" w:hAnsi="Khmer MEF2" w:cs="Khmer MEF2"/>
          <w:sz w:val="24"/>
          <w:szCs w:val="24"/>
        </w:rPr>
        <w:pPrChange w:id="1198" w:author="Sopheak Phorn" w:date="2023-08-03T13:34:00Z">
          <w:pPr>
            <w:spacing w:after="0" w:line="230" w:lineRule="auto"/>
            <w:ind w:firstLine="567"/>
          </w:pPr>
        </w:pPrChange>
      </w:pPr>
      <w:ins w:id="1199" w:author="Kem Sereiboth" w:date="2022-09-13T15:43:00Z">
        <w:del w:id="1200" w:author="User" w:date="2022-09-16T11:18:00Z">
          <w:r w:rsidRPr="00E33574" w:rsidDel="002216A7">
            <w:rPr>
              <w:rFonts w:ascii="Khmer MEF2" w:hAnsi="Khmer MEF2" w:cs="Khmer MEF2"/>
              <w:sz w:val="24"/>
              <w:szCs w:val="24"/>
              <w:cs/>
            </w:rPr>
            <w:delText>ក.សាវតា</w:delText>
          </w:r>
        </w:del>
      </w:ins>
    </w:p>
    <w:p w14:paraId="5D5411FE" w14:textId="2B930510" w:rsidR="007710A5" w:rsidRPr="00E33574" w:rsidDel="00C26CA3" w:rsidRDefault="007710A5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1201" w:author="Voeun Kuyeng" w:date="2022-09-01T10:53:00Z"/>
          <w:del w:id="1202" w:author="Kem Sereiboth" w:date="2022-09-13T15:43:00Z"/>
          <w:rFonts w:ascii="Khmer MEF1" w:hAnsi="Khmer MEF1" w:cs="Khmer MEF1"/>
          <w:lang w:val="ca-ES"/>
        </w:rPr>
        <w:pPrChange w:id="1203" w:author="Sopheak Phorn" w:date="2023-08-03T13:34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1204" w:author="Voeun Kuyeng" w:date="2022-09-01T10:53:00Z">
        <w:del w:id="1205" w:author="Kem Sereiboth" w:date="2022-09-13T15:43:00Z">
          <w:r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>សេចក្តីសង្ខេបគឺជាផ្នែកមួយដ៏សំខាន់នៃរបាយការណ៍</w:delText>
          </w:r>
        </w:del>
      </w:ins>
      <w:ins w:id="1206" w:author="socheata.ol@hotmail.com" w:date="2022-09-01T11:37:00Z">
        <w:del w:id="1207" w:author="Kem Sereiboth" w:date="2022-09-13T15:43:00Z">
          <w:r w:rsidR="00E63FF5"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>សវនកម្ម</w:delText>
          </w:r>
        </w:del>
      </w:ins>
      <w:ins w:id="1208" w:author="Voeun Kuyeng" w:date="2022-09-01T10:53:00Z">
        <w:del w:id="1209" w:author="Kem Sereiboth" w:date="2022-09-13T15:43:00Z">
          <w:r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 xml:space="preserve"> ដែល</w:delText>
          </w:r>
        </w:del>
      </w:ins>
      <w:ins w:id="1210" w:author="socheata.ol@hotmail.com" w:date="2022-09-01T11:38:00Z">
        <w:del w:id="1211" w:author="Kem Sereiboth" w:date="2022-09-13T15:43:00Z">
          <w:r w:rsidR="00E63FF5"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>អ្នក</w:delText>
          </w:r>
        </w:del>
      </w:ins>
      <w:ins w:id="1212" w:author="socheata.ol@hotmail.com" w:date="2022-09-01T11:39:00Z">
        <w:del w:id="1213" w:author="Kem Sereiboth" w:date="2022-09-13T15:43:00Z">
          <w:r w:rsidR="00E63FF5"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>ប្រើប្រាស់</w:delText>
          </w:r>
        </w:del>
      </w:ins>
      <w:ins w:id="1214" w:author="socheata.ol@hotmail.com" w:date="2022-09-01T11:40:00Z">
        <w:del w:id="1215" w:author="Kem Sereiboth" w:date="2022-09-13T15:43:00Z">
          <w:r w:rsidR="00E63FF5" w:rsidRPr="00E33574" w:rsidDel="00C26CA3">
            <w:rPr>
              <w:rFonts w:ascii="Khmer MEF1" w:hAnsi="Khmer MEF1" w:cs="Khmer MEF1"/>
              <w:spacing w:val="-4"/>
              <w:cs/>
              <w:lang w:val="ca-ES"/>
              <w:rPrChange w:id="1216" w:author="Kem Sereyboth" w:date="2023-07-19T16:59:00Z">
                <w:rPr>
                  <w:rFonts w:ascii="Khmer MEF1" w:hAnsi="Khmer MEF1" w:cs="Khmer MEF1"/>
                  <w:spacing w:val="-4"/>
                  <w:u w:val="single"/>
                  <w:cs/>
                  <w:lang w:val="ca-ES"/>
                </w:rPr>
              </w:rPrChange>
            </w:rPr>
            <w:delText>របាយការណ៍នេះ</w:delText>
          </w:r>
        </w:del>
      </w:ins>
      <w:ins w:id="1217" w:author="Voeun Kuyeng" w:date="2022-09-01T10:53:00Z">
        <w:del w:id="1218" w:author="Kem Sereiboth" w:date="2022-09-13T15:43:00Z">
          <w:r w:rsidRPr="00E33574" w:rsidDel="00C26CA3">
            <w:rPr>
              <w:rFonts w:ascii="Khmer MEF1" w:hAnsi="Khmer MEF1" w:cs="Khmer MEF1"/>
              <w:spacing w:val="-4"/>
              <w:cs/>
              <w:lang w:val="ca-ES"/>
            </w:rPr>
            <w:delText xml:space="preserve">ថ្នាក់ដឹកនាំអង្គភាពរងសវនកម្ម </w:delText>
          </w:r>
          <w:r w:rsidRPr="00E33574" w:rsidDel="00C26CA3">
            <w:rPr>
              <w:rFonts w:ascii="Khmer MEF1" w:hAnsi="Khmer MEF1" w:cs="Khmer MEF1"/>
              <w:spacing w:val="-2"/>
              <w:cs/>
              <w:lang w:val="ca-ES"/>
              <w:rPrChange w:id="1219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និងភាគីពាក់ព័ន្ធនានា អានច្រើនបំផុត ដូចនេះ ដើម្បីអាចឱ្យអ្នក</w:delText>
          </w:r>
        </w:del>
      </w:ins>
      <w:ins w:id="1220" w:author="socheata.ol@hotmail.com" w:date="2022-09-01T14:11:00Z">
        <w:del w:id="1221" w:author="Kem Sereiboth" w:date="2022-09-13T15:43:00Z">
          <w:r w:rsidR="00F93E46" w:rsidRPr="00E33574" w:rsidDel="00C26CA3">
            <w:rPr>
              <w:rFonts w:ascii="Khmer MEF1" w:hAnsi="Khmer MEF1" w:cs="Khmer MEF1"/>
              <w:spacing w:val="-2"/>
              <w:cs/>
              <w:lang w:val="ca-ES"/>
              <w:rPrChange w:id="122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ប្រើប្រាស់របាយ</w:delText>
          </w:r>
          <w:r w:rsidR="0043045F" w:rsidRPr="00E33574" w:rsidDel="00C26CA3">
            <w:rPr>
              <w:rFonts w:ascii="Khmer MEF1" w:hAnsi="Khmer MEF1" w:cs="Khmer MEF1"/>
              <w:spacing w:val="-2"/>
              <w:cs/>
              <w:lang w:val="ca-ES"/>
              <w:rPrChange w:id="122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ការណ៍នេះ</w:delText>
          </w:r>
        </w:del>
      </w:ins>
      <w:ins w:id="1224" w:author="Voeun Kuyeng" w:date="2022-09-01T10:53:00Z">
        <w:del w:id="1225" w:author="Kem Sereiboth" w:date="2022-09-13T15:43:00Z">
          <w:r w:rsidRPr="00E33574" w:rsidDel="00C26CA3">
            <w:rPr>
              <w:rFonts w:ascii="Khmer MEF1" w:hAnsi="Khmer MEF1" w:cs="Khmer MEF1"/>
              <w:spacing w:val="-2"/>
              <w:cs/>
              <w:lang w:val="ca-ES"/>
              <w:rPrChange w:id="122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អានងាយស្រួលយល់</w:delText>
          </w:r>
          <w:r w:rsidRPr="00E33574" w:rsidDel="00C26CA3">
            <w:rPr>
              <w:rFonts w:ascii="Khmer MEF1" w:hAnsi="Khmer MEF1" w:cs="Khmer MEF1"/>
              <w:cs/>
              <w:lang w:val="ca-ES"/>
              <w:rPrChange w:id="122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  <w:r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2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និងច្បាស់លាស់គ្រប់ជ្រុងជ្រោយលើខ្លឹមសាររបាយការណ៍</w:delText>
          </w:r>
        </w:del>
      </w:ins>
      <w:ins w:id="1229" w:author="socheata.ol@hotmail.com" w:date="2022-09-01T11:41:00Z">
        <w:del w:id="1230" w:author="Kem Sereiboth" w:date="2022-09-13T15:43:00Z">
          <w:r w:rsidR="00E63FF5"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31" w:author="Kem Sereyboth" w:date="2023-07-19T16:59:00Z">
                <w:rPr>
                  <w:rFonts w:ascii="Khmer MEF1" w:hAnsi="Khmer MEF1" w:cs="Khmer MEF1"/>
                  <w:spacing w:val="-4"/>
                  <w:u w:val="single"/>
                  <w:cs/>
                  <w:lang w:val="ca-ES"/>
                </w:rPr>
              </w:rPrChange>
            </w:rPr>
            <w:delText>សវនកម្ម</w:delText>
          </w:r>
        </w:del>
      </w:ins>
      <w:ins w:id="1232" w:author="Voeun Kuyeng" w:date="2022-09-01T10:53:00Z">
        <w:del w:id="1233" w:author="Kem Sereiboth" w:date="2022-09-13T15:43:00Z">
          <w:r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34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រួម សេចក្តីសង្ខេប</w:delText>
          </w:r>
        </w:del>
      </w:ins>
      <w:ins w:id="1235" w:author="socheata.ol@hotmail.com" w:date="2022-09-01T11:42:00Z">
        <w:del w:id="1236" w:author="Kem Sereiboth" w:date="2022-09-13T15:43:00Z">
          <w:r w:rsidR="00E63FF5"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3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គួរ</w:delText>
          </w:r>
        </w:del>
      </w:ins>
      <w:ins w:id="1238" w:author="Voeun Kuyeng" w:date="2022-09-01T10:53:00Z">
        <w:del w:id="1239" w:author="Kem Sereiboth" w:date="2022-09-13T15:43:00Z">
          <w:r w:rsidRPr="00E33574" w:rsidDel="00C26CA3">
            <w:rPr>
              <w:rFonts w:ascii="Khmer MEF1" w:hAnsi="Khmer MEF1" w:cs="Khmer MEF1"/>
              <w:spacing w:val="8"/>
              <w:cs/>
              <w:lang w:val="ca-ES"/>
              <w:rPrChange w:id="124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ត្រូវរៀបចំឡើងដោយ</w:delText>
          </w:r>
          <w:r w:rsidRPr="00E33574" w:rsidDel="00C26CA3">
            <w:rPr>
              <w:rFonts w:ascii="Khmer MEF1" w:hAnsi="Khmer MEF1" w:cs="Khmer MEF1"/>
              <w:cs/>
              <w:lang w:val="ca-ES"/>
              <w:rPrChange w:id="1241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បែងចែក​ជា ៦ ចំណុចសំខាន់ៗ ដូចមានរៀបរាប់ខាងក្រោម៖</w:delText>
          </w:r>
          <w:r w:rsidRPr="00E33574" w:rsidDel="00C26CA3">
            <w:rPr>
              <w:rFonts w:ascii="Khmer MEF1" w:hAnsi="Khmer MEF1" w:cs="Khmer MEF1"/>
              <w:lang w:val="ca-ES"/>
            </w:rPr>
            <w:delText>​​​</w:delText>
          </w:r>
        </w:del>
      </w:ins>
    </w:p>
    <w:p w14:paraId="7D431935" w14:textId="68B8EB62" w:rsidR="007710A5" w:rsidRPr="00E33574" w:rsidDel="00C26CA3" w:rsidRDefault="002216A7">
      <w:pPr>
        <w:pStyle w:val="NormalWeb"/>
        <w:spacing w:before="0" w:beforeAutospacing="0" w:after="0" w:afterAutospacing="0" w:line="226" w:lineRule="auto"/>
        <w:jc w:val="both"/>
        <w:rPr>
          <w:ins w:id="1242" w:author="Voeun Kuyeng" w:date="2022-09-01T10:53:00Z"/>
          <w:del w:id="1243" w:author="Kem Sereiboth" w:date="2022-09-13T15:44:00Z"/>
          <w:rFonts w:ascii="Khmer MEF1" w:hAnsi="Khmer MEF1" w:cs="Khmer MEF1"/>
          <w:spacing w:val="2"/>
          <w:lang w:val="ca-ES"/>
          <w:rPrChange w:id="1244" w:author="Kem Sereyboth" w:date="2023-07-19T16:59:00Z">
            <w:rPr>
              <w:ins w:id="1245" w:author="Voeun Kuyeng" w:date="2022-09-01T10:53:00Z"/>
              <w:del w:id="1246" w:author="Kem Sereiboth" w:date="2022-09-13T15:44:00Z"/>
              <w:rFonts w:ascii="Khmer MEF1" w:hAnsi="Khmer MEF1" w:cs="Khmer MEF1"/>
              <w:sz w:val="10"/>
              <w:szCs w:val="10"/>
              <w:lang w:val="ca-ES"/>
            </w:rPr>
          </w:rPrChange>
        </w:rPr>
        <w:pPrChange w:id="1247" w:author="Sopheak Phorn" w:date="2023-08-03T13:34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1248" w:author="User" w:date="2022-09-16T11:18:00Z">
        <w:r w:rsidRPr="00E33574">
          <w:rPr>
            <w:rFonts w:ascii="Khmer MEF1" w:hAnsi="Khmer MEF1" w:cs="Khmer MEF1"/>
            <w:b/>
            <w:bCs/>
            <w:spacing w:val="4"/>
            <w:cs/>
            <w:lang w:val="ca-ES"/>
          </w:rPr>
          <w:tab/>
        </w:r>
      </w:ins>
      <w:ins w:id="1249" w:author="Kem Sereiboth" w:date="2022-09-13T15:44:00Z">
        <w:del w:id="1250" w:author="User" w:date="2022-09-16T11:18:00Z">
          <w:r w:rsidR="00C26CA3" w:rsidRPr="00E33574" w:rsidDel="002216A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251" w:author="Kem Sereyboth" w:date="2023-07-19T16:59:00Z">
                <w:rPr>
                  <w:rFonts w:ascii="Khmer MEF1" w:hAnsi="Khmer MEF1" w:cs="Khmer MEF1"/>
                  <w:b/>
                  <w:bCs/>
                  <w:strike/>
                  <w:spacing w:val="4"/>
                  <w:cs/>
                  <w:lang w:val="ca-ES"/>
                </w:rPr>
              </w:rPrChange>
            </w:rPr>
            <w:tab/>
          </w:r>
        </w:del>
      </w:ins>
    </w:p>
    <w:p w14:paraId="122B0197" w14:textId="2535B77B" w:rsidR="007710A5" w:rsidRPr="00E33574" w:rsidDel="002C2DF9" w:rsidRDefault="007710A5">
      <w:pPr>
        <w:pStyle w:val="NormalWeb"/>
        <w:spacing w:before="0" w:beforeAutospacing="0" w:after="0" w:afterAutospacing="0" w:line="226" w:lineRule="auto"/>
        <w:jc w:val="both"/>
        <w:rPr>
          <w:ins w:id="1252" w:author="Voeun Kuyeng" w:date="2022-09-01T10:53:00Z"/>
          <w:del w:id="1253" w:author="Kem Sereiboth" w:date="2022-09-13T11:22:00Z"/>
          <w:rFonts w:ascii="Khmer MEF1" w:hAnsi="Khmer MEF1" w:cs="Khmer MEF1"/>
          <w:strike/>
          <w:spacing w:val="2"/>
          <w:rPrChange w:id="1254" w:author="Kem Sereyboth" w:date="2023-07-19T16:59:00Z">
            <w:rPr>
              <w:ins w:id="1255" w:author="Voeun Kuyeng" w:date="2022-09-01T10:53:00Z"/>
              <w:del w:id="1256" w:author="Kem Sereiboth" w:date="2022-09-13T11:22:00Z"/>
              <w:rFonts w:ascii="Khmer MEF1" w:hAnsi="Khmer MEF1" w:cs="Khmer MEF1"/>
            </w:rPr>
          </w:rPrChange>
        </w:rPr>
        <w:pPrChange w:id="1257" w:author="Sopheak Phorn" w:date="2023-08-03T13:34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1258" w:author="Voeun Kuyeng" w:date="2022-09-01T10:53:00Z">
        <w:del w:id="1259" w:author="Kem Sereiboth" w:date="2022-09-13T11:22:00Z">
          <w:r w:rsidRPr="00E33574" w:rsidDel="002C2DF9">
            <w:rPr>
              <w:rFonts w:ascii="Khmer MEF1" w:hAnsi="Khmer MEF1" w:cs="Khmer MEF1"/>
              <w:b/>
              <w:bCs/>
              <w:strike/>
              <w:spacing w:val="2"/>
              <w:cs/>
              <w:lang w:val="ca-ES"/>
              <w:rPrChange w:id="1260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ក-ចំណុចទី១</w:delText>
          </w:r>
          <w:r w:rsidRPr="00E33574" w:rsidDel="002C2DF9">
            <w:rPr>
              <w:rFonts w:ascii="Khmer MEF1" w:hAnsi="Khmer MEF1" w:cs="Khmer MEF1"/>
              <w:b/>
              <w:bCs/>
              <w:strike/>
              <w:spacing w:val="2"/>
              <w:lang w:val="ca-ES"/>
              <w:rPrChange w:id="1261" w:author="Kem Sereyboth" w:date="2023-07-19T16:59:00Z">
                <w:rPr>
                  <w:rFonts w:ascii="Khmer MEF1" w:hAnsi="Khmer MEF1" w:cs="Khmer MEF1"/>
                  <w:b/>
                  <w:bCs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6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ត្រូវរៀបរាប់អំពីសាវតានៃការធ្វើសវនកម្ម</w:delText>
          </w:r>
        </w:del>
      </w:ins>
      <w:ins w:id="1263" w:author="socheata.ol@hotmail.com" w:date="2022-09-01T11:47:00Z">
        <w:del w:id="1264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6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របស់អង្គភាពសវនកម្មផ្ទៃក្នុងនៃ</w:delText>
          </w:r>
        </w:del>
      </w:ins>
      <w:ins w:id="1266" w:author="socheata.ol@hotmail.com" w:date="2022-09-01T11:48:00Z">
        <w:del w:id="1267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6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អាជ្ញាធរសេវាហិរញ្ញវត្ថុមិនមែនធនាគារ</w:delText>
          </w:r>
        </w:del>
      </w:ins>
      <w:ins w:id="1269" w:author="socheata.ol@hotmail.com" w:date="2022-09-01T11:47:00Z">
        <w:del w:id="1270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7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272" w:author="socheata.ol@hotmail.com" w:date="2022-09-01T11:48:00Z">
        <w:del w:id="1273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7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(</w:delText>
          </w:r>
        </w:del>
      </w:ins>
      <w:ins w:id="1275" w:author="socheata.ol@hotmail.com" w:date="2022-09-01T11:47:00Z">
        <w:del w:id="1276" w:author="Kem Sereiboth" w:date="2022-09-13T11:22:00Z">
          <w:r w:rsidR="007C5F7A" w:rsidRPr="00E33574" w:rsidDel="002C2DF9">
            <w:rPr>
              <w:rFonts w:ascii="Khmer MEF1" w:hAnsi="Khmer MEF1" w:cs="Khmer MEF1"/>
              <w:b/>
              <w:bCs/>
              <w:strike/>
              <w:spacing w:val="2"/>
              <w:cs/>
              <w:lang w:val="ca-ES"/>
              <w:rPrChange w:id="1277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</w:delText>
          </w:r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78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.</w:delText>
          </w:r>
        </w:del>
      </w:ins>
      <w:ins w:id="1279" w:author="socheata.ol@hotmail.com" w:date="2022-09-01T11:48:00Z">
        <w:del w:id="1280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81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)</w:delText>
          </w:r>
        </w:del>
      </w:ins>
      <w:ins w:id="1282" w:author="socheata.ol@hotmail.com" w:date="2022-09-01T11:47:00Z">
        <w:del w:id="1283" w:author="Kem Sereiboth" w:date="2022-09-13T11:22:00Z">
          <w:r w:rsidR="007C5F7A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8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285" w:author="Voeun Kuyeng" w:date="2022-09-01T10:53:00Z">
        <w:del w:id="1286" w:author="Kem Sereiboth" w:date="2022-09-13T11:22:00Z"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8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នៅតាមអង្គភាពក្រោមឱវាទ</w:delText>
          </w:r>
        </w:del>
      </w:ins>
      <w:ins w:id="1288" w:author="socheata.ol@hotmail.com" w:date="2022-09-01T14:12:00Z">
        <w:del w:id="1289" w:author="Kem Sereiboth" w:date="2022-09-13T11:22:00Z">
          <w:r w:rsidR="00022902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9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291" w:author="Voeun Kuyeng" w:date="2022-09-01T10:53:00Z">
        <w:del w:id="1292" w:author="Kem Sereiboth" w:date="2022-09-13T11:22:00Z"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9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អាជ្ញាធរសេវាហិរញ្ញវត្ថុមិនមែនធនាគារ (</w:delText>
          </w:r>
          <w:r w:rsidRPr="00E33574" w:rsidDel="002C2DF9">
            <w:rPr>
              <w:rFonts w:ascii="Khmer MEF1" w:hAnsi="Khmer MEF1" w:cs="Khmer MEF1"/>
              <w:b/>
              <w:bCs/>
              <w:strike/>
              <w:spacing w:val="2"/>
              <w:cs/>
              <w:lang w:val="ca-ES"/>
              <w:rPrChange w:id="1294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Pr="00E33574" w:rsidDel="002C2DF9">
            <w:rPr>
              <w:rFonts w:ascii="Khmer MEF1" w:hAnsi="Khmer MEF1" w:cs="Khmer MEF1"/>
              <w:strike/>
              <w:spacing w:val="2"/>
              <w:lang w:val="ca-ES"/>
              <w:rPrChange w:id="129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)</w:delText>
          </w:r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9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របស់អង្គភាពសវនកម្មផ្ទៃក្នុងនៃ </w:delText>
          </w:r>
          <w:r w:rsidRPr="00E33574" w:rsidDel="002C2DF9">
            <w:rPr>
              <w:rFonts w:ascii="Khmer MEF1" w:hAnsi="Khmer MEF1" w:cs="Khmer MEF1"/>
              <w:b/>
              <w:bCs/>
              <w:strike/>
              <w:spacing w:val="2"/>
              <w:cs/>
              <w:lang w:val="ca-ES"/>
              <w:rPrChange w:id="1297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29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សម្រាប់ការិយបរិច្ឆេទនៃការធ្វើសវនកម្ម។ សវនករទទួលបន្ទុក អាចរៀបរាប់អំពីចំណុ​​ចទី១ នេះ</w:delText>
          </w:r>
        </w:del>
      </w:ins>
      <w:ins w:id="1299" w:author="socheata.ol@hotmail.com" w:date="2022-09-01T14:09:00Z">
        <w:del w:id="1300" w:author="Kem Sereiboth" w:date="2022-09-13T11:22:00Z">
          <w:r w:rsidR="00424B43"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0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302" w:author="Voeun Kuyeng" w:date="2022-09-01T10:53:00Z">
        <w:del w:id="1303" w:author="Kem Sereiboth" w:date="2022-09-13T11:22:00Z">
          <w:r w:rsidRPr="00E33574" w:rsidDel="002C2DF9">
            <w:rPr>
              <w:rFonts w:ascii="Khmer MEF1" w:hAnsi="Khmer MEF1" w:cs="Khmer MEF1"/>
              <w:strike/>
              <w:spacing w:val="2"/>
              <w:cs/>
              <w:lang w:val="ca-ES"/>
              <w:rPrChange w:id="130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ដោយបែងចែកជា ៣ ​ កថាខណ្ឌ ដូចគំរូខាងក្រោម៖ </w:delText>
          </w:r>
        </w:del>
      </w:ins>
    </w:p>
    <w:p w14:paraId="1348C076" w14:textId="3DF8FABC" w:rsidR="005C3437" w:rsidRPr="00E33574" w:rsidRDefault="005C3437">
      <w:pPr>
        <w:pStyle w:val="NormalWeb"/>
        <w:spacing w:before="0" w:beforeAutospacing="0" w:after="0" w:afterAutospacing="0" w:line="226" w:lineRule="auto"/>
        <w:ind w:firstLine="709"/>
        <w:jc w:val="both"/>
        <w:rPr>
          <w:ins w:id="1305" w:author="Kem Sereyboth" w:date="2023-06-20T14:16:00Z"/>
          <w:rFonts w:ascii="!Khmer MEF1" w:hAnsi="!Khmer MEF1" w:cs="!Khmer MEF1"/>
        </w:rPr>
        <w:pPrChange w:id="1306" w:author="Sopheak Phorn" w:date="2023-08-03T13:34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1307" w:author="Kem Sereyboth" w:date="2023-06-20T14:16:00Z">
        <w:r w:rsidRPr="00E33574">
          <w:rPr>
            <w:rFonts w:ascii="Khmer MEF1" w:hAnsi="Khmer MEF1" w:cs="Khmer MEF1"/>
            <w:spacing w:val="-6"/>
            <w:cs/>
            <w:lang w:val="ca-ES"/>
          </w:rPr>
          <w:t>យោងតាមអនុក្រឹត្យលេខ ១១៣</w:t>
        </w:r>
        <w:r w:rsidRPr="00E33574">
          <w:rPr>
            <w:rFonts w:ascii="Khmer MEF1" w:hAnsi="Khmer MEF1" w:cs="Khmer MEF1"/>
            <w:spacing w:val="-6"/>
            <w:lang w:val="ca-ES"/>
          </w:rPr>
          <w:t>.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អនក្រ</w:t>
        </w:r>
        <w:r w:rsidRPr="00E33574">
          <w:rPr>
            <w:rFonts w:ascii="Khmer MEF1" w:hAnsi="Khmer MEF1" w:cs="Khmer MEF1"/>
            <w:spacing w:val="-6"/>
            <w:lang w:val="ca-ES"/>
          </w:rPr>
          <w:t>.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បក ចុះថ្ងៃទី១៤ ខែកក្កដា ឆ្នាំ២០២១ ស្តីពីការរៀបចំនិងការ</w:t>
        </w:r>
        <w:r w:rsidRPr="00970554">
          <w:rPr>
            <w:rFonts w:ascii="Khmer MEF1" w:hAnsi="Khmer MEF1" w:cs="Khmer MEF1"/>
            <w:spacing w:val="-4"/>
            <w:cs/>
            <w:lang w:val="ca-ES"/>
            <w:rPrChange w:id="1308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ប្រព្រឹត្តទៅរបស់អាជ្ញាធរសេវាហិរញ្ញវត្ថុមិនមែនធនាគារ អង្គភាពសវនកម្មផ្ទៃក្នុង</w:t>
        </w:r>
      </w:ins>
      <w:ins w:id="1309" w:author="Kem Sereyboth" w:date="2023-07-19T14:54:00Z">
        <w:r w:rsidR="0003566A" w:rsidRPr="00970554">
          <w:rPr>
            <w:rFonts w:ascii="Khmer MEF1" w:hAnsi="Khmer MEF1" w:cs="Khmer MEF1"/>
            <w:spacing w:val="-4"/>
            <w:cs/>
            <w:lang w:val="ca-ES"/>
            <w:rPrChange w:id="1310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នៃ </w:t>
        </w:r>
        <w:r w:rsidR="0003566A" w:rsidRPr="00970554">
          <w:rPr>
            <w:rFonts w:ascii="Khmer MEF1" w:hAnsi="Khmer MEF1" w:cs="Khmer MEF1"/>
            <w:b/>
            <w:bCs/>
            <w:spacing w:val="-4"/>
            <w:cs/>
            <w:lang w:val="ca-ES"/>
            <w:rPrChange w:id="1311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អ.ស.ហ.</w:t>
        </w:r>
        <w:r w:rsidR="0003566A" w:rsidRPr="00970554">
          <w:rPr>
            <w:rFonts w:ascii="Khmer MEF1" w:hAnsi="Khmer MEF1" w:cs="Khmer MEF1"/>
            <w:spacing w:val="-4"/>
            <w:cs/>
            <w:lang w:val="ca-ES"/>
            <w:rPrChange w:id="1312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1313" w:author="Kem Sereyboth" w:date="2023-06-20T14:16:00Z">
        <w:r w:rsidRPr="00970554">
          <w:rPr>
            <w:rFonts w:ascii="Khmer MEF1" w:hAnsi="Khmer MEF1" w:cs="Khmer MEF1"/>
            <w:spacing w:val="-4"/>
            <w:cs/>
            <w:lang w:val="ca-ES"/>
            <w:rPrChange w:id="1314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ត្រូវបានបង្កើ</w:t>
        </w:r>
      </w:ins>
      <w:ins w:id="1315" w:author="Kem Sereyboth" w:date="2023-07-21T11:07:00Z">
        <w:r w:rsidR="00970554" w:rsidRPr="00970554">
          <w:rPr>
            <w:rFonts w:ascii="Khmer MEF1" w:hAnsi="Khmer MEF1" w:cs="Khmer MEF1"/>
            <w:spacing w:val="-4"/>
            <w:cs/>
            <w:lang w:val="ca-ES"/>
            <w:rPrChange w:id="1316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17" w:author="Kem Sereyboth" w:date="2023-06-20T14:16:00Z">
        <w:r w:rsidRPr="00970554">
          <w:rPr>
            <w:rFonts w:ascii="Khmer MEF1" w:hAnsi="Khmer MEF1" w:cs="Khmer MEF1"/>
            <w:spacing w:val="-4"/>
            <w:cs/>
            <w:lang w:val="ca-ES"/>
            <w:rPrChange w:id="1318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ត</w:t>
        </w:r>
      </w:ins>
      <w:ins w:id="1319" w:author="Kem Sereyboth" w:date="2023-07-21T11:07:00Z">
        <w:r w:rsidR="00970554" w:rsidRPr="00970554">
          <w:rPr>
            <w:rFonts w:ascii="Khmer MEF1" w:hAnsi="Khmer MEF1" w:cs="Khmer MEF1"/>
            <w:spacing w:val="-4"/>
            <w:cs/>
            <w:lang w:val="ca-ES"/>
            <w:rPrChange w:id="1320" w:author="Kem Sereyboth" w:date="2023-07-21T11:0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21" w:author="Kem Sereyboth" w:date="2023-06-20T14:16:00Z">
        <w:r w:rsidRPr="00E33574">
          <w:rPr>
            <w:rFonts w:ascii="Khmer MEF1" w:hAnsi="Khmer MEF1" w:cs="Khmer MEF1"/>
            <w:cs/>
            <w:lang w:val="ca-ES"/>
          </w:rPr>
          <w:t>ឡើង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ដោយ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បំពេញ​មុខងារជាសេនាធិការជូនក្រុមប្រឹក្សា </w:t>
        </w:r>
        <w:r w:rsidRPr="00E33574">
          <w:rPr>
            <w:rFonts w:ascii="Khmer MEF1" w:hAnsi="Khmer MEF1" w:cs="Khmer MEF1"/>
            <w:b/>
            <w:bCs/>
            <w:spacing w:val="-8"/>
            <w:cs/>
            <w:lang w:val="ca-ES"/>
          </w:rPr>
          <w:t xml:space="preserve">អ.ស.ហ.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និងប្រធានក្រុមប្រឹក្សា </w:t>
        </w:r>
        <w:r w:rsidRPr="00E33574">
          <w:rPr>
            <w:rFonts w:ascii="Khmer MEF1" w:hAnsi="Khmer MEF1" w:cs="Khmer MEF1"/>
            <w:b/>
            <w:bCs/>
            <w:spacing w:val="-8"/>
            <w:cs/>
            <w:lang w:val="ca-ES"/>
          </w:rPr>
          <w:t xml:space="preserve">អ.ស.ហ.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លើការងារ</w:t>
        </w:r>
        <w:r w:rsidRPr="00970554">
          <w:rPr>
            <w:rFonts w:ascii="Khmer MEF1" w:hAnsi="Khmer MEF1" w:cs="Khmer MEF1"/>
            <w:spacing w:val="-4"/>
            <w:cs/>
            <w:lang w:val="ca-ES"/>
            <w:rPrChange w:id="1322" w:author="Kem Sereyboth" w:date="2023-07-21T11:07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សវនក</w:t>
        </w:r>
        <w:r w:rsidRPr="00970554">
          <w:rPr>
            <w:rFonts w:ascii="Khmer MEF1" w:hAnsi="Khmer MEF1" w:cs="Khmer MEF1"/>
            <w:spacing w:val="-4"/>
            <w:cs/>
            <w:lang w:val="ca-ES"/>
          </w:rPr>
          <w:t>ម្ម។</w:t>
        </w:r>
        <w:r w:rsidRPr="00970554">
          <w:rPr>
            <w:rFonts w:ascii="!Khmer MEF1" w:hAnsi="!Khmer MEF1" w:cs="!Khmer MEF1"/>
            <w:spacing w:val="-4"/>
            <w:cs/>
            <w:lang w:val="ca-ES"/>
            <w:rPrChange w:id="1323" w:author="Kem Sereyboth" w:date="2023-07-21T11:07:00Z">
              <w:rPr>
                <w:rFonts w:ascii="!Khmer MEF1" w:hAnsi="!Khmer MEF1" w:cs="!Khmer MEF1"/>
                <w:cs/>
                <w:lang w:val="ca-ES"/>
              </w:rPr>
            </w:rPrChange>
          </w:rPr>
          <w:t>ដើម្បីធានាបានការអនុវត្តមុខងាររបស់ខ្លួនប្រកបដោយប្រសិទ្ធភាព ស័ក្តិសិទ្ធភាព និងត្រឹមត្រូវតា</w:t>
        </w:r>
      </w:ins>
      <w:ins w:id="1324" w:author="Kem Sereyboth" w:date="2023-07-21T11:07:00Z">
        <w:r w:rsidR="00970554" w:rsidRPr="00970554">
          <w:rPr>
            <w:rFonts w:ascii="!Khmer MEF1" w:hAnsi="!Khmer MEF1" w:cs="!Khmer MEF1"/>
            <w:spacing w:val="-4"/>
            <w:lang w:val="ca-ES"/>
            <w:rPrChange w:id="1325" w:author="Kem Sereyboth" w:date="2023-07-21T11:07:00Z">
              <w:rPr>
                <w:rFonts w:ascii="!Khmer MEF1" w:hAnsi="!Khmer MEF1" w:cs="!Khmer MEF1"/>
                <w:lang w:val="ca-ES"/>
              </w:rPr>
            </w:rPrChange>
          </w:rPr>
          <w:t>​​</w:t>
        </w:r>
      </w:ins>
      <w:ins w:id="1326" w:author="Kem Sereyboth" w:date="2023-06-20T14:16:00Z">
        <w:r w:rsidRPr="00970554">
          <w:rPr>
            <w:rFonts w:ascii="!Khmer MEF1" w:hAnsi="!Khmer MEF1" w:cs="!Khmer MEF1"/>
            <w:spacing w:val="-4"/>
            <w:cs/>
            <w:lang w:val="ca-ES"/>
            <w:rPrChange w:id="1327" w:author="Kem Sereyboth" w:date="2023-07-21T11:07:00Z">
              <w:rPr>
                <w:rFonts w:ascii="!Khmer MEF1" w:hAnsi="!Khmer MEF1" w:cs="!Khmer MEF1"/>
                <w:cs/>
                <w:lang w:val="ca-ES"/>
              </w:rPr>
            </w:rPrChange>
          </w:rPr>
          <w:t>ម</w:t>
        </w:r>
      </w:ins>
      <w:ins w:id="1328" w:author="Kem Sereyboth" w:date="2023-07-21T11:07:00Z">
        <w:r w:rsidR="00970554" w:rsidRPr="00970554">
          <w:rPr>
            <w:rFonts w:ascii="!Khmer MEF1" w:hAnsi="!Khmer MEF1" w:cs="!Khmer MEF1"/>
            <w:spacing w:val="-4"/>
            <w:cs/>
            <w:lang w:val="ca-ES"/>
            <w:rPrChange w:id="1329" w:author="Kem Sereyboth" w:date="2023-07-21T11:07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  <w:r w:rsidR="00970554">
          <w:rPr>
            <w:rFonts w:ascii="!Khmer MEF1" w:hAnsi="!Khmer MEF1" w:cs="!Khmer MEF1" w:hint="cs"/>
            <w:cs/>
            <w:lang w:val="ca-ES"/>
          </w:rPr>
          <w:t>​</w:t>
        </w:r>
      </w:ins>
      <w:ins w:id="1330" w:author="Kem Sereyboth" w:date="2023-06-20T14:16:00Z">
        <w:r w:rsidRPr="00970554">
          <w:rPr>
            <w:rFonts w:ascii="!Khmer MEF1" w:hAnsi="!Khmer MEF1" w:cs="!Khmer MEF1"/>
            <w:spacing w:val="-2"/>
            <w:cs/>
            <w:lang w:val="ca-ES"/>
            <w:rPrChange w:id="1331" w:author="Kem Sereyboth" w:date="2023-07-21T11:08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គតិច្បាប់ </w:t>
        </w:r>
        <w:r w:rsidRPr="00970554">
          <w:rPr>
            <w:rFonts w:ascii="Khmer MEF1" w:hAnsi="Khmer MEF1" w:cs="Khmer MEF1"/>
            <w:spacing w:val="-2"/>
            <w:cs/>
            <w:lang w:val="ca-ES"/>
            <w:rPrChange w:id="1332" w:author="Kem Sereyboth" w:date="2023-07-21T11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អង្គភាពសវនកម្មផ្ទៃក្នុងនៃ </w:t>
        </w:r>
        <w:r w:rsidRPr="00970554">
          <w:rPr>
            <w:rFonts w:ascii="Khmer MEF1" w:hAnsi="Khmer MEF1" w:cs="Khmer MEF1"/>
            <w:b/>
            <w:bCs/>
            <w:spacing w:val="-2"/>
            <w:cs/>
            <w:lang w:val="ca-ES"/>
            <w:rPrChange w:id="1333" w:author="Kem Sereyboth" w:date="2023-07-21T11:08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970554">
          <w:rPr>
            <w:rFonts w:ascii="Khmer MEF1" w:hAnsi="Khmer MEF1" w:cs="Khmer MEF1"/>
            <w:b/>
            <w:bCs/>
            <w:spacing w:val="-2"/>
            <w:lang w:val="ca-ES"/>
            <w:rPrChange w:id="1334" w:author="Kem Sereyboth" w:date="2023-07-21T11:08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970554">
          <w:rPr>
            <w:rFonts w:ascii="Khmer MEF1" w:hAnsi="Khmer MEF1" w:cs="Khmer MEF1"/>
            <w:b/>
            <w:bCs/>
            <w:spacing w:val="-2"/>
            <w:cs/>
            <w:lang w:val="ca-ES"/>
            <w:rPrChange w:id="1335" w:author="Kem Sereyboth" w:date="2023-07-21T11:08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970554">
          <w:rPr>
            <w:rFonts w:ascii="Khmer MEF1" w:hAnsi="Khmer MEF1" w:cs="Khmer MEF1"/>
            <w:b/>
            <w:bCs/>
            <w:spacing w:val="-2"/>
            <w:lang w:val="ca-ES"/>
            <w:rPrChange w:id="1336" w:author="Kem Sereyboth" w:date="2023-07-21T11:08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970554">
          <w:rPr>
            <w:rFonts w:ascii="Khmer MEF1" w:hAnsi="Khmer MEF1" w:cs="Khmer MEF1"/>
            <w:b/>
            <w:bCs/>
            <w:spacing w:val="-2"/>
            <w:cs/>
            <w:lang w:val="ca-ES"/>
            <w:rPrChange w:id="1337" w:author="Kem Sereyboth" w:date="2023-07-21T11:08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970554">
          <w:rPr>
            <w:rFonts w:ascii="Khmer MEF1" w:hAnsi="Khmer MEF1" w:cs="Khmer MEF1"/>
            <w:b/>
            <w:bCs/>
            <w:spacing w:val="-2"/>
            <w:lang w:val="ca-ES"/>
            <w:rPrChange w:id="1338" w:author="Kem Sereyboth" w:date="2023-07-21T11:08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 xml:space="preserve">. </w:t>
        </w:r>
        <w:r w:rsidRPr="00970554">
          <w:rPr>
            <w:rFonts w:ascii="Khmer MEF1" w:hAnsi="Khmer MEF1" w:cs="Khmer MEF1"/>
            <w:spacing w:val="-2"/>
            <w:cs/>
            <w:lang w:val="ca-ES"/>
            <w:rPrChange w:id="1339" w:author="Kem Sereyboth" w:date="2023-07-21T11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បានរៀបចំផែនការអភិវឌ្ឍន៍អង្គភាពសវនកម្មផ្ទៃក្នុងសម្រា</w:t>
        </w:r>
      </w:ins>
      <w:ins w:id="1340" w:author="Kem Sereyboth" w:date="2023-07-21T11:07:00Z">
        <w:r w:rsidR="00970554" w:rsidRPr="00970554">
          <w:rPr>
            <w:rFonts w:ascii="Khmer MEF1" w:hAnsi="Khmer MEF1" w:cs="Khmer MEF1"/>
            <w:spacing w:val="-2"/>
            <w:cs/>
            <w:lang w:val="ca-ES"/>
            <w:rPrChange w:id="1341" w:author="Kem Sereyboth" w:date="2023-07-21T11:0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42" w:author="Kem Sereyboth" w:date="2023-06-20T14:16:00Z">
        <w:r w:rsidRPr="00970554">
          <w:rPr>
            <w:rFonts w:ascii="Khmer MEF1" w:hAnsi="Khmer MEF1" w:cs="Khmer MEF1"/>
            <w:spacing w:val="-2"/>
            <w:cs/>
            <w:lang w:val="ca-ES"/>
            <w:rPrChange w:id="1343" w:author="Kem Sereyboth" w:date="2023-07-21T11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ប់</w:t>
        </w:r>
      </w:ins>
      <w:ins w:id="1344" w:author="Kem Sereyboth" w:date="2023-07-21T11:07:00Z">
        <w:r w:rsidR="00970554" w:rsidRPr="00970554">
          <w:rPr>
            <w:rFonts w:ascii="Khmer MEF1" w:hAnsi="Khmer MEF1" w:cs="Khmer MEF1"/>
            <w:spacing w:val="-2"/>
            <w:cs/>
            <w:lang w:val="ca-ES"/>
            <w:rPrChange w:id="1345" w:author="Kem Sereyboth" w:date="2023-07-21T11:0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346" w:author="Kem Sereyboth" w:date="2023-06-20T14:16:00Z">
        <w:r w:rsidRPr="00970554">
          <w:rPr>
            <w:rFonts w:ascii="Khmer MEF1" w:hAnsi="Khmer MEF1" w:cs="Khmer MEF1"/>
            <w:cs/>
            <w:lang w:val="ca-ES"/>
            <w:rPrChange w:id="1347" w:author="Kem Sereyboth" w:date="2023-07-21T11:07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រ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យៈពេល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 xml:space="preserve"> ៥ ឆ្នាំ </w:t>
        </w:r>
      </w:ins>
      <w:ins w:id="1348" w:author="Kem Sereyboth" w:date="2023-07-18T15:02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49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(២០២១-២០២៥) ​</w:t>
        </w:r>
      </w:ins>
      <w:ins w:id="1350" w:author="Kem Sereyboth" w:date="2023-06-20T14:16:00Z">
        <w:r w:rsidRPr="00E33574">
          <w:rPr>
            <w:rFonts w:ascii="Khmer MEF1" w:hAnsi="Khmer MEF1" w:cs="Khmer MEF1"/>
            <w:spacing w:val="-6"/>
            <w:cs/>
            <w:lang w:val="ca-ES"/>
          </w:rPr>
          <w:t>ផែនការសកម្មភាពបីឆ្នាំរំកិល</w:t>
        </w:r>
      </w:ins>
      <w:ins w:id="1351" w:author="Kem Sereyboth" w:date="2023-07-18T15:03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52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 xml:space="preserve"> </w:t>
        </w:r>
      </w:ins>
      <w:ins w:id="1353" w:author="Kem Sereyboth" w:date="2023-07-18T15:01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54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២០២៣</w:t>
        </w:r>
      </w:ins>
      <w:ins w:id="1355" w:author="Kem Sereyboth" w:date="2023-07-18T15:02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56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-២០២៥</w:t>
        </w:r>
      </w:ins>
      <w:ins w:id="1357" w:author="Kem Sereyboth" w:date="2023-06-20T14:16:00Z">
        <w:r w:rsidRPr="00E33574">
          <w:rPr>
            <w:rFonts w:ascii="Khmer MEF1" w:hAnsi="Khmer MEF1" w:cs="Khmer MEF1"/>
            <w:spacing w:val="-6"/>
            <w:cs/>
            <w:lang w:val="ca-ES"/>
          </w:rPr>
          <w:t xml:space="preserve"> និង</w:t>
        </w:r>
        <w:r w:rsidRPr="00E33574">
          <w:rPr>
            <w:rFonts w:ascii="Khmer MEF1" w:hAnsi="Khmer MEF1" w:cs="Khmer MEF1"/>
            <w:spacing w:val="-4"/>
            <w:cs/>
            <w:lang w:val="ca-ES"/>
          </w:rPr>
          <w:t>ផែនការយុទ្ធសាស្រ្ដសវនកម្ម</w:t>
        </w:r>
        <w:r w:rsidRPr="00E33574">
          <w:rPr>
            <w:rFonts w:ascii="Khmer MEF1" w:hAnsi="Khmer MEF1" w:cs="Khmer MEF1"/>
            <w:spacing w:val="-6"/>
            <w:lang w:val="ca-ES"/>
          </w:rPr>
          <w:t xml:space="preserve"> </w:t>
        </w:r>
      </w:ins>
      <w:ins w:id="1358" w:author="Kem Sereyboth" w:date="2023-07-18T15:02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59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២០២៣-២០២</w:t>
        </w:r>
      </w:ins>
      <w:ins w:id="1360" w:author="Kem Sereyboth" w:date="2023-07-18T15:03:00Z">
        <w:r w:rsidR="00C432B4" w:rsidRPr="00E33574">
          <w:rPr>
            <w:rFonts w:ascii="Khmer MEF1" w:hAnsi="Khmer MEF1" w:cs="Khmer MEF1"/>
            <w:spacing w:val="-6"/>
            <w:cs/>
            <w:lang w:val="ca-ES"/>
            <w:rPrChange w:id="1361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 xml:space="preserve">៥ </w:t>
        </w:r>
      </w:ins>
      <w:ins w:id="1362" w:author="Kem Sereyboth" w:date="2023-06-20T14:16:00Z">
        <w:r w:rsidRPr="00E33574">
          <w:rPr>
            <w:rFonts w:ascii="Khmer MEF1" w:hAnsi="Khmer MEF1" w:cs="Khmer MEF1"/>
            <w:spacing w:val="-6"/>
            <w:cs/>
            <w:lang w:val="ca-ES"/>
          </w:rPr>
          <w:t>សម្រាប់ជាមាគ៌ាក្នុងការអនុវត្ត</w:t>
        </w:r>
        <w:r w:rsidRPr="00E33574">
          <w:rPr>
            <w:rFonts w:ascii="Khmer MEF1" w:hAnsi="Khmer MEF1" w:cs="Khmer MEF1"/>
            <w:spacing w:val="-2"/>
            <w:cs/>
            <w:lang w:val="ca-ES"/>
          </w:rPr>
          <w:t>ការងារ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របស់ខ្លួន។ ស្របតាមផែនការដែលបានដាក់ចេញនេះ អង្គភាព</w:t>
        </w:r>
        <w:r w:rsidRPr="00E33574">
          <w:rPr>
            <w:rFonts w:ascii="!Khmer MEF1" w:hAnsi="!Khmer MEF1" w:cs="!Khmer MEF1"/>
            <w:spacing w:val="-8"/>
            <w:cs/>
            <w:lang w:val="ca-ES"/>
          </w:rPr>
          <w:t>ត្រូវចុះធ្វើ</w:t>
        </w:r>
      </w:ins>
      <w:ins w:id="1363" w:author="Kem Sereyboth" w:date="2023-07-18T14:49:00Z">
        <w:r w:rsidR="00B1315D" w:rsidRPr="00E33574">
          <w:rPr>
            <w:rFonts w:ascii="!Khmer MEF1" w:hAnsi="!Khmer MEF1" w:cs="!Khmer MEF1"/>
            <w:spacing w:val="-8"/>
            <w:cs/>
            <w:lang w:val="ca-ES"/>
          </w:rPr>
          <w:t>សវនកម្ម</w:t>
        </w:r>
      </w:ins>
      <w:ins w:id="1364" w:author="Kem Sereyboth" w:date="2023-07-18T14:50:00Z">
        <w:r w:rsidR="00B1315D" w:rsidRPr="00E33574">
          <w:rPr>
            <w:rFonts w:ascii="!Khmer MEF1" w:hAnsi="!Khmer MEF1" w:cs="!Khmer MEF1"/>
            <w:spacing w:val="-8"/>
            <w:cs/>
            <w:lang w:val="ca-ES"/>
          </w:rPr>
          <w:t>អនុលោមភាព និង</w:t>
        </w:r>
      </w:ins>
      <w:ins w:id="1365" w:author="Kem Sereyboth" w:date="2023-06-20T14:16:00Z">
        <w:r w:rsidRPr="00E33574">
          <w:rPr>
            <w:rFonts w:ascii="!Khmer MEF1" w:hAnsi="!Khmer MEF1" w:cs="!Khmer MEF1"/>
            <w:spacing w:val="-8"/>
            <w:cs/>
            <w:lang w:val="ca-ES"/>
          </w:rPr>
          <w:t>សវនកម្ម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សមិទ្ធកម្ម</w:t>
        </w:r>
        <w:r w:rsidRPr="00E33574">
          <w:rPr>
            <w:rFonts w:ascii="!Khmer MEF1" w:hAnsi="!Khmer MEF1" w:cs="!Khmer MEF1"/>
            <w:spacing w:val="-8"/>
            <w:cs/>
            <w:lang w:val="ca-ES"/>
          </w:rPr>
          <w:t>លើអង្គភាពក្រោម</w:t>
        </w:r>
        <w:r w:rsidRPr="00E33574">
          <w:rPr>
            <w:rFonts w:ascii="!Khmer MEF1" w:hAnsi="!Khmer MEF1" w:cs="!Khmer MEF1"/>
            <w:cs/>
            <w:lang w:val="ca-ES"/>
          </w:rPr>
          <w:t xml:space="preserve">ឱវាទ 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អ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ស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ហ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 w:hint="cs"/>
            <w:cs/>
            <w:lang w:val="ca-ES"/>
          </w:rPr>
          <w:t xml:space="preserve"> </w:t>
        </w:r>
        <w:r w:rsidRPr="00E33574">
          <w:rPr>
            <w:rFonts w:ascii="!Khmer MEF1" w:hAnsi="!Khmer MEF1" w:cs="!Khmer MEF1"/>
            <w:cs/>
            <w:lang w:val="ca-ES"/>
          </w:rPr>
          <w:t>ស</w:t>
        </w:r>
      </w:ins>
      <w:ins w:id="1366" w:author="Kem Sereyboth" w:date="2023-07-21T11:08:00Z">
        <w:r w:rsidR="00970554">
          <w:rPr>
            <w:rFonts w:ascii="!Khmer MEF1" w:hAnsi="!Khmer MEF1" w:cs="!Khmer MEF1" w:hint="cs"/>
            <w:cs/>
            <w:lang w:val="ca-ES"/>
          </w:rPr>
          <w:t>​</w:t>
        </w:r>
      </w:ins>
      <w:ins w:id="1367" w:author="Kem Sereyboth" w:date="2023-06-20T14:16:00Z">
        <w:r w:rsidRPr="00E33574">
          <w:rPr>
            <w:rFonts w:ascii="!Khmer MEF1" w:hAnsi="!Khmer MEF1" w:cs="!Khmer MEF1"/>
            <w:cs/>
            <w:lang w:val="ca-ES"/>
          </w:rPr>
          <w:t>ម្រាប់ឆ្នាំ</w:t>
        </w:r>
      </w:ins>
      <w:ins w:id="1368" w:author="Kem Sereyboth" w:date="2023-06-20T15:00:00Z">
        <w:r w:rsidRPr="00E33574">
          <w:rPr>
            <w:rFonts w:ascii="!Khmer MEF1" w:hAnsi="!Khmer MEF1" w:cs="!Khmer MEF1" w:hint="cs"/>
            <w:cs/>
            <w:lang w:val="ca-ES"/>
          </w:rPr>
          <w:t>២០២៣</w:t>
        </w:r>
      </w:ins>
      <w:ins w:id="1369" w:author="Kem Sereyboth" w:date="2023-06-20T14:16:00Z">
        <w:r w:rsidRPr="00E33574">
          <w:rPr>
            <w:rFonts w:ascii="!Khmer MEF1" w:hAnsi="!Khmer MEF1" w:cs="!Khmer MEF1"/>
            <w:cs/>
            <w:lang w:val="ca-ES"/>
          </w:rPr>
          <w:t>។</w:t>
        </w:r>
      </w:ins>
    </w:p>
    <w:p w14:paraId="16E8B0BC" w14:textId="3A6A18DE" w:rsidR="007710A5" w:rsidRPr="00E33574" w:rsidDel="005C3437" w:rsidRDefault="00065875">
      <w:pPr>
        <w:pStyle w:val="NormalWeb"/>
        <w:spacing w:before="0" w:beforeAutospacing="0" w:after="0" w:afterAutospacing="0" w:line="226" w:lineRule="auto"/>
        <w:jc w:val="both"/>
        <w:rPr>
          <w:ins w:id="1370" w:author="Voeun Kuyeng" w:date="2022-09-01T10:53:00Z"/>
          <w:del w:id="1371" w:author="Kem Sereyboth" w:date="2023-06-20T14:16:00Z"/>
          <w:rFonts w:ascii="Khmer MEF1" w:hAnsi="Khmer MEF1" w:cs="Khmer MEF1"/>
        </w:rPr>
        <w:pPrChange w:id="1372" w:author="Sopheak Phorn" w:date="2023-08-03T13:34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73" w:author="LENOVO" w:date="2022-10-02T03:46:00Z">
        <w:del w:id="1374" w:author="Kem Sereyboth" w:date="2023-06-20T14:16:00Z">
          <w:r w:rsidRPr="00E33574" w:rsidDel="005C3437">
            <w:rPr>
              <w:rFonts w:ascii="Khmer MEF1" w:hAnsi="Khmer MEF1" w:cs="Khmer MEF1"/>
              <w:spacing w:val="-10"/>
              <w:cs/>
              <w:rPrChange w:id="137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ស្របតាមការធ្វើសមាហរណកម្មយន្តការនៃការគ្រប់គ្រង និង</w:delText>
          </w:r>
        </w:del>
      </w:ins>
      <w:ins w:id="1376" w:author="User" w:date="2022-10-07T17:00:00Z">
        <w:del w:id="1377" w:author="Kem Sereyboth" w:date="2023-06-20T14:16:00Z">
          <w:r w:rsidR="00F662A6" w:rsidRPr="00E33574" w:rsidDel="005C3437">
            <w:rPr>
              <w:rFonts w:ascii="Khmer MEF1" w:hAnsi="Khmer MEF1" w:cs="Khmer MEF1"/>
              <w:spacing w:val="-10"/>
              <w:cs/>
              <w:rPrChange w:id="137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ការ</w:delText>
          </w:r>
        </w:del>
      </w:ins>
      <w:ins w:id="1379" w:author="LENOVO" w:date="2022-10-02T03:46:00Z">
        <w:del w:id="1380" w:author="Kem Sereyboth" w:date="2023-06-20T14:16:00Z">
          <w:r w:rsidRPr="00E33574" w:rsidDel="005C3437">
            <w:rPr>
              <w:rFonts w:ascii="Khmer MEF1" w:hAnsi="Khmer MEF1" w:cs="Khmer MEF1"/>
              <w:spacing w:val="-10"/>
              <w:cs/>
              <w:rPrChange w:id="138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ត្រួតពិនិត្យ​លើវិស័យ​ហិរញ្ញវត្ថុ​មិនមែន</w:delText>
          </w:r>
          <w:r w:rsidRPr="00E33574" w:rsidDel="005C3437">
            <w:rPr>
              <w:rFonts w:ascii="Khmer MEF1" w:hAnsi="Khmer MEF1" w:cs="Khmer MEF1"/>
              <w:cs/>
            </w:rPr>
            <w:delText>​</w:delText>
          </w:r>
          <w:r w:rsidRPr="00E33574" w:rsidDel="005C3437">
            <w:rPr>
              <w:rFonts w:ascii="Khmer MEF1" w:hAnsi="Khmer MEF1" w:cs="Khmer MEF1"/>
              <w:spacing w:val="6"/>
              <w:cs/>
            </w:rPr>
            <w:delText>ធនាគារមានជាអាទិ៍ វិស័យធានារ៉ាប់រងនិងសោធនឯកជន វិស័យមូលបត្រ វិស័យសន្តិសុខសង្គម វិស័យ</w:delText>
          </w:r>
          <w:r w:rsidRPr="00E33574" w:rsidDel="005C3437">
            <w:rPr>
              <w:rFonts w:ascii="Khmer MEF1" w:hAnsi="Khmer MEF1" w:cs="Khmer MEF1"/>
              <w:spacing w:val="6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6"/>
              <w:cs/>
            </w:rPr>
            <w:delText>បរធនបាលកិច្ច វិស័យគណនេយ្យនិងសវនកម្ម និងវិស័យអចលនវត្ថុ វិស័យបញ្ចាំ និងប្រាតិភោគដោយ</w:delText>
          </w:r>
          <w:r w:rsidRPr="00E33574" w:rsidDel="005C3437">
            <w:rPr>
              <w:rFonts w:ascii="Khmer MEF1" w:hAnsi="Khmer MEF1" w:cs="Khmer MEF1"/>
              <w:spacing w:val="6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cs/>
            </w:rPr>
            <w:delText>អនុប្បទាន</w:delText>
          </w:r>
          <w:r w:rsidRPr="00E33574" w:rsidDel="005C3437">
            <w:rPr>
              <w:rFonts w:ascii="Khmer MEF1" w:hAnsi="Khmer MEF1" w:cs="Khmer MEF1"/>
              <w:spacing w:val="-6"/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spacing w:val="-6"/>
              <w:cs/>
            </w:rPr>
            <w:delText>អាជ្ញាធរ​សេវា​ហិរញ្ញវត្ថុមិនមែនធនាគារ (</w:delText>
          </w:r>
          <w:r w:rsidRPr="00E33574" w:rsidDel="005C3437">
            <w:rPr>
              <w:rFonts w:ascii="Khmer MEF1" w:hAnsi="Khmer MEF1" w:cs="Khmer MEF1"/>
              <w:b/>
              <w:bCs/>
              <w:spacing w:val="-6"/>
              <w:cs/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6"/>
              <w:cs/>
            </w:rPr>
            <w:delText>) ត្រូវបានបង្កើត​ឡើងដោយច្បាប់​ស្តីពីការរៀបចំ</w:delText>
          </w:r>
          <w:r w:rsidRPr="00E33574" w:rsidDel="005C3437">
            <w:rPr>
              <w:rFonts w:ascii="Khmer MEF1" w:hAnsi="Khmer MEF1" w:cs="Khmer MEF1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-2"/>
              <w:cs/>
            </w:rPr>
            <w:delText>និង</w:delText>
          </w:r>
        </w:del>
      </w:ins>
      <w:ins w:id="1382" w:author="User" w:date="2022-10-04T09:50:00Z">
        <w:del w:id="1383" w:author="Kem Sereyboth" w:date="2023-06-20T14:16:00Z">
          <w:r w:rsidR="00E00002" w:rsidRPr="00E33574" w:rsidDel="005C3437">
            <w:rPr>
              <w:rFonts w:ascii="Khmer MEF1" w:hAnsi="Khmer MEF1" w:cs="Khmer MEF1"/>
              <w:spacing w:val="-2"/>
              <w:cs/>
            </w:rPr>
            <w:delText>ការ</w:delText>
          </w:r>
        </w:del>
      </w:ins>
      <w:ins w:id="1384" w:author="LENOVO" w:date="2022-10-02T03:46:00Z">
        <w:del w:id="1385" w:author="Kem Sereyboth" w:date="2023-06-20T14:16:00Z">
          <w:r w:rsidRPr="00E33574" w:rsidDel="005C3437">
            <w:rPr>
              <w:rFonts w:ascii="Khmer MEF1" w:hAnsi="Khmer MEF1" w:cs="Khmer MEF1"/>
              <w:spacing w:val="-2"/>
              <w:cs/>
            </w:rPr>
            <w:delText>ប្រព្រឹត្តទៅ​នៃអាជ្ញាធរ​សេវាហិរញ្ញវត្ថុមិនមែនធនាគារ ក្នុងគោលបំណងពង្រឹងនិងធានាប្រសិទ្ធភាពនៃការ</w:delText>
          </w:r>
          <w:r w:rsidRPr="00E33574" w:rsidDel="005C3437">
            <w:rPr>
              <w:rFonts w:ascii="Khmer MEF1" w:hAnsi="Khmer MEF1" w:cs="Khmer MEF1"/>
              <w:cs/>
            </w:rPr>
            <w:delText>​</w:delText>
          </w:r>
          <w:r w:rsidRPr="00E33574" w:rsidDel="005C3437">
            <w:rPr>
              <w:rFonts w:ascii="Khmer MEF1" w:hAnsi="Khmer MEF1" w:cs="Khmer MEF1"/>
              <w:spacing w:val="2"/>
              <w:cs/>
            </w:rPr>
            <w:delText>គ្រប់គ្រង ការត្រួតពិនិត្យ និង​អភិវឌ្ឍន៍វិស័យសេវាហិរញ្ញវត្ថុមិនមែនធនាគារ រួមជាមួយការលើកកម្ពស់​ការ</w:delText>
          </w:r>
          <w:r w:rsidRPr="00E33574" w:rsidDel="005C3437">
            <w:rPr>
              <w:rFonts w:ascii="Khmer MEF1" w:hAnsi="Khmer MEF1" w:cs="Khmer MEF1"/>
              <w:spacing w:val="2"/>
              <w:cs/>
              <w:rPrChange w:id="1386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អភិវឌ្ឍ</w:delText>
          </w:r>
        </w:del>
      </w:ins>
      <w:ins w:id="1387" w:author="User" w:date="2022-10-05T14:46:00Z">
        <w:del w:id="1388" w:author="Kem Sereyboth" w:date="2023-06-20T14:16:00Z">
          <w:r w:rsidR="00370CB9" w:rsidRPr="00E33574" w:rsidDel="005C3437">
            <w:rPr>
              <w:rFonts w:ascii="Khmer MEF1" w:hAnsi="Khmer MEF1" w:cs="Khmer MEF1"/>
              <w:spacing w:val="2"/>
              <w:cs/>
              <w:rPrChange w:id="1389" w:author="Kem Sereyboth" w:date="2023-07-19T16:59:00Z">
                <w:rPr>
                  <w:rFonts w:ascii="Khmer MEF1" w:hAnsi="Khmer MEF1" w:cs="Khmer MEF1"/>
                  <w:spacing w:val="4"/>
                  <w:cs/>
                </w:rPr>
              </w:rPrChange>
            </w:rPr>
            <w:delText xml:space="preserve"> </w:delText>
          </w:r>
        </w:del>
      </w:ins>
      <w:ins w:id="1390" w:author="LENOVO" w:date="2022-10-02T03:46:00Z">
        <w:del w:id="1391" w:author="Kem Sereyboth" w:date="2023-06-20T14:16:00Z">
          <w:r w:rsidRPr="00E33574" w:rsidDel="005C3437">
            <w:rPr>
              <w:rFonts w:ascii="Khmer MEF1" w:hAnsi="Khmer MEF1" w:cs="Khmer MEF1"/>
              <w:spacing w:val="2"/>
              <w:cs/>
              <w:rPrChange w:id="1392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​និងការប្រើប្រាស់​បច្ចេកវិទ្យា​ហិរញ្ញវត្ថុលើវិស័យសេវាហិរញ្ញវត្ថុមិនមែនធនាគារនៅក្នុងប្រទេស</w:delText>
          </w:r>
          <w:r w:rsidRPr="00E33574" w:rsidDel="005C3437">
            <w:rPr>
              <w:rFonts w:ascii="Khmer MEF1" w:hAnsi="Khmer MEF1" w:cs="Khmer MEF1"/>
              <w:cs/>
              <w:rPrChange w:id="1393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កម្ពុជា។</w:delText>
          </w:r>
        </w:del>
      </w:ins>
      <w:ins w:id="1394" w:author="Voeun Kuyeng" w:date="2022-09-01T10:53:00Z">
        <w:del w:id="1395" w:author="Kem Sereyboth" w:date="2023-06-20T14:16:00Z">
          <w:r w:rsidR="007710A5" w:rsidRPr="00E33574" w:rsidDel="005C3437">
            <w:rPr>
              <w:rFonts w:ascii="Khmer MEF1" w:hAnsi="Khmer MEF1" w:cs="Khmer MEF1"/>
              <w:cs/>
            </w:rPr>
            <w:delText>ស្របតាមការធ្វើសមាហរណកម្មយន្តការនៃការគ្រប់គ្រង និងត្រួតពិនិត្យលើវិស័យហិរញ្ញវត្ថុមិនមែន</w:delText>
          </w:r>
          <w:r w:rsidR="007710A5" w:rsidRPr="00E33574" w:rsidDel="005C3437">
            <w:rPr>
              <w:rFonts w:ascii="Khmer MEF1" w:hAnsi="Khmer MEF1" w:cs="Khmer MEF1"/>
              <w:cs/>
              <w:rPrChange w:id="1396" w:author="Kem Sereyboth" w:date="2023-07-19T16:59:00Z">
                <w:rPr>
                  <w:rFonts w:ascii="Khmer MEF1" w:hAnsi="Khmer MEF1" w:cs="Khmer MEF1"/>
                  <w:spacing w:val="-10"/>
                  <w:cs/>
                </w:rPr>
              </w:rPrChange>
            </w:rPr>
            <w:delText>ធនាគារ មានជាអាទិ៍ វិស័យធានារ៉ាប់រងនិងសោធនឯកជន វិស័យមូលបត្រ វិស័យសន្តិសុខសង្គម វិស័យបរធន</w:delText>
          </w:r>
          <w:r w:rsidR="007710A5" w:rsidRPr="00E33574" w:rsidDel="005C3437">
            <w:rPr>
              <w:rFonts w:ascii="Khmer MEF1" w:hAnsi="Khmer MEF1" w:cs="Khmer MEF1"/>
            </w:rPr>
            <w:delText>-</w:delText>
          </w:r>
          <w:r w:rsidR="007710A5" w:rsidRPr="00E33574" w:rsidDel="005C3437">
            <w:rPr>
              <w:rFonts w:ascii="Khmer MEF1" w:hAnsi="Khmer MEF1" w:cs="Khmer MEF1"/>
              <w:cs/>
              <w:rPrChange w:id="1397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បាលកិច្ច វិស័យគណនេយ្យនិងសវនកម្ម និងវិស័យអចលនវត្ថុ វិស័យបញ្ចាំ  និងប្រាតិភោគដោយអនុប្បទាន</w:delText>
          </w:r>
          <w:r w:rsidR="007710A5" w:rsidRPr="00E33574" w:rsidDel="005C3437">
            <w:rPr>
              <w:rFonts w:ascii="Khmer MEF1" w:hAnsi="Khmer MEF1" w:cs="Khmer MEF1"/>
              <w:cs/>
            </w:rPr>
            <w:delText xml:space="preserve"> </w:delText>
          </w:r>
          <w:r w:rsidR="007710A5" w:rsidRPr="00E33574" w:rsidDel="005C3437">
            <w:rPr>
              <w:rFonts w:ascii="Khmer MEF1" w:hAnsi="Khmer MEF1" w:cs="Khmer MEF1"/>
              <w:cs/>
              <w:rPrChange w:id="1398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អាជ្ញាធរសេវាហិរញ្ញវត្ថុមិនមែនធនាគារ (</w:delText>
          </w:r>
          <w:r w:rsidR="007710A5" w:rsidRPr="00E33574" w:rsidDel="005C3437">
            <w:rPr>
              <w:rFonts w:ascii="Khmer MEF1" w:hAnsi="Khmer MEF1" w:cs="Khmer MEF1"/>
              <w:b/>
              <w:bCs/>
              <w:cs/>
              <w:rPrChange w:id="139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អ.ស.ហ.</w:delText>
          </w:r>
          <w:r w:rsidR="007710A5" w:rsidRPr="00E33574" w:rsidDel="005C3437">
            <w:rPr>
              <w:rFonts w:ascii="Khmer MEF1" w:hAnsi="Khmer MEF1" w:cs="Khmer MEF1"/>
              <w:cs/>
              <w:rPrChange w:id="1400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) ត្រូវបានបង្កើតឡើងដោយច្បាប់ស្តីពីការរៀបចំ</w:delText>
          </w:r>
        </w:del>
      </w:ins>
      <w:ins w:id="1401" w:author="Uon Rithy" w:date="2022-09-22T07:32:00Z">
        <w:del w:id="1402" w:author="Kem Sereyboth" w:date="2023-06-20T14:16:00Z">
          <w:r w:rsidR="004A51A5" w:rsidRPr="00E33574" w:rsidDel="005C3437">
            <w:rPr>
              <w:rFonts w:ascii="Khmer MEF1" w:hAnsi="Khmer MEF1" w:cs="Khmer MEF1"/>
              <w:cs/>
              <w:rPrChange w:id="1403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  <w:ins w:id="1404" w:author="Voeun Kuyeng" w:date="2022-09-01T10:53:00Z">
        <w:del w:id="1405" w:author="Kem Sereyboth" w:date="2023-06-20T14:16:00Z">
          <w:r w:rsidR="007710A5" w:rsidRPr="00E33574" w:rsidDel="005C3437">
            <w:rPr>
              <w:rFonts w:ascii="Khmer MEF1" w:hAnsi="Khmer MEF1" w:cs="Khmer MEF1"/>
              <w:cs/>
              <w:rPrChange w:id="1406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និង</w:delText>
          </w:r>
        </w:del>
      </w:ins>
      <w:ins w:id="1407" w:author="User" w:date="2022-09-19T14:25:00Z">
        <w:del w:id="1408" w:author="Kem Sereyboth" w:date="2023-06-20T14:16:00Z">
          <w:r w:rsidR="00C37F20" w:rsidRPr="00E33574" w:rsidDel="005C3437">
            <w:rPr>
              <w:rFonts w:ascii="Khmer MEF1" w:hAnsi="Khmer MEF1" w:cs="Khmer MEF1"/>
              <w:cs/>
              <w:rPrChange w:id="1409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ការ</w:delText>
          </w:r>
        </w:del>
      </w:ins>
      <w:ins w:id="1410" w:author="Voeun Kuyeng" w:date="2022-09-01T10:53:00Z">
        <w:del w:id="1411" w:author="Kem Sereyboth" w:date="2023-06-20T14:16:00Z">
          <w:r w:rsidR="007710A5" w:rsidRPr="00E33574" w:rsidDel="005C3437">
            <w:rPr>
              <w:rFonts w:ascii="Khmer MEF1" w:hAnsi="Khmer MEF1" w:cs="Khmer MEF1"/>
              <w:cs/>
            </w:rPr>
            <w:delText>ប្រព្រឹត្តទៅនៃអាជ្ញាធរសេវាហិរញ្ញវត្ថុមិនមែនធនាគារ ក្នុងគោលបំណងពង្រឹងនិងធានាប្រសិទ្ធភាពនៃការ</w:delText>
          </w:r>
          <w:r w:rsidR="007710A5" w:rsidRPr="00E33574" w:rsidDel="005C3437">
            <w:rPr>
              <w:rFonts w:ascii="Khmer MEF1" w:hAnsi="Khmer MEF1" w:cs="Khmer MEF1"/>
              <w:cs/>
              <w:rPrChange w:id="1412" w:author="Kem Sereyboth" w:date="2023-07-19T16:59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គ្រប់គ្រង</w:delText>
          </w:r>
          <w:r w:rsidR="007710A5" w:rsidRPr="00E33574" w:rsidDel="005C3437">
            <w:rPr>
              <w:rFonts w:ascii="Khmer MEF1" w:hAnsi="Khmer MEF1" w:cs="Khmer MEF1"/>
              <w:cs/>
            </w:rPr>
            <w:delText xml:space="preserve"> ការត្រួតពិនិត្យ និងអភិវឌ្ឍន៍វិស័យសេវាហិរញ្ញវត្ថុមិនមែនធនាគារ រួមជាមួយការលើកកម្ពស់</w:delText>
          </w:r>
        </w:del>
      </w:ins>
      <w:ins w:id="1413" w:author="Uon Rithy" w:date="2022-09-22T07:32:00Z">
        <w:del w:id="1414" w:author="Kem Sereyboth" w:date="2023-06-20T14:16:00Z">
          <w:r w:rsidR="004A51A5" w:rsidRPr="00E33574" w:rsidDel="005C3437">
            <w:rPr>
              <w:rFonts w:ascii="Khmer MEF1" w:hAnsi="Khmer MEF1" w:cs="Khmer MEF1"/>
              <w:cs/>
            </w:rPr>
            <w:delText xml:space="preserve"> </w:delText>
          </w:r>
        </w:del>
      </w:ins>
      <w:ins w:id="1415" w:author="Voeun Kuyeng" w:date="2022-09-01T10:53:00Z">
        <w:del w:id="1416" w:author="Kem Sereyboth" w:date="2023-06-20T14:16:00Z">
          <w:r w:rsidR="007710A5" w:rsidRPr="00E33574" w:rsidDel="005C3437">
            <w:rPr>
              <w:rFonts w:ascii="Khmer MEF1" w:hAnsi="Khmer MEF1" w:cs="Khmer MEF1"/>
              <w:cs/>
            </w:rPr>
            <w:delText>ការអភិវឌ្ឍ</w:delText>
          </w:r>
        </w:del>
      </w:ins>
      <w:ins w:id="1417" w:author="Uon Rithy" w:date="2022-09-22T07:32:00Z">
        <w:del w:id="1418" w:author="Kem Sereyboth" w:date="2023-06-20T14:16:00Z">
          <w:r w:rsidR="004A51A5" w:rsidRPr="00E33574" w:rsidDel="005C3437">
            <w:rPr>
              <w:rFonts w:ascii="Khmer MEF1" w:hAnsi="Khmer MEF1" w:cs="Khmer MEF1"/>
              <w:cs/>
            </w:rPr>
            <w:delText xml:space="preserve"> </w:delText>
          </w:r>
        </w:del>
      </w:ins>
      <w:ins w:id="1419" w:author="Voeun Kuyeng" w:date="2022-09-01T10:53:00Z">
        <w:del w:id="1420" w:author="Kem Sereyboth" w:date="2023-06-20T14:16:00Z">
          <w:r w:rsidR="007710A5" w:rsidRPr="00E33574" w:rsidDel="005C3437">
            <w:rPr>
              <w:rFonts w:ascii="Khmer MEF1" w:hAnsi="Khmer MEF1" w:cs="Khmer MEF1"/>
              <w:cs/>
            </w:rPr>
            <w:delText xml:space="preserve">និងការប្រើប្រាស់បច្ចេកវិទ្យាហិរញ្ញវត្ថុលើវិស័យសេវាហិរញ្ញវត្ថុមិនមែនធនាគារនៅក្នុងប្រទេសកម្ពុជា។ </w:delText>
          </w:r>
        </w:del>
      </w:ins>
    </w:p>
    <w:p w14:paraId="732B030B" w14:textId="50D64719" w:rsidR="005C3437" w:rsidRPr="00E33574" w:rsidRDefault="005C3437" w:rsidP="00F32C5C">
      <w:pPr>
        <w:pStyle w:val="NormalWeb"/>
        <w:spacing w:before="0" w:beforeAutospacing="0" w:after="0" w:afterAutospacing="0" w:line="226" w:lineRule="auto"/>
        <w:ind w:firstLine="709"/>
        <w:jc w:val="both"/>
        <w:rPr>
          <w:ins w:id="1421" w:author="Kem Sereyboth" w:date="2023-06-20T14:17:00Z"/>
          <w:rFonts w:ascii="Khmer MEF1" w:hAnsi="Khmer MEF1" w:cs="Khmer MEF1"/>
        </w:rPr>
      </w:pPr>
      <w:ins w:id="1422" w:author="Kem Sereyboth" w:date="2023-06-20T14:17:00Z">
        <w:r w:rsidRPr="00E33574">
          <w:rPr>
            <w:rFonts w:ascii="Khmer MEF1" w:hAnsi="Khmer MEF1" w:cs="Khmer MEF1"/>
            <w:spacing w:val="6"/>
            <w:cs/>
            <w:lang w:val="ca-ES"/>
          </w:rPr>
          <w:t>យោងតាម​ប្រកាសលេខ</w:t>
        </w:r>
        <w:r w:rsidRPr="00E33574">
          <w:rPr>
            <w:rFonts w:ascii="Khmer MEF1" w:hAnsi="Khmer MEF1" w:cs="Khmer MEF1" w:hint="cs"/>
            <w:spacing w:val="6"/>
            <w:cs/>
            <w:lang w:val="ca-ES"/>
          </w:rPr>
          <w:t xml:space="preserve">០០៩ អ.ស.ហ.ប្រ.ក ចុះថ្ងៃទី១ ខែតុលា ឆ្នាំ២០២១ </w:t>
        </w:r>
        <w:r w:rsidRPr="00E33574">
          <w:rPr>
            <w:rFonts w:ascii="Khmer MEF1" w:hAnsi="Khmer MEF1" w:cs="Khmer MEF1"/>
            <w:spacing w:val="6"/>
            <w:cs/>
            <w:lang w:val="ca-ES"/>
          </w:rPr>
          <w:t>ស្តីពីការរៀបចំនិ</w:t>
        </w:r>
        <w:r w:rsidRPr="00E33574">
          <w:rPr>
            <w:rFonts w:ascii="Khmer MEF1" w:hAnsi="Khmer MEF1" w:cs="Khmer MEF1" w:hint="cs"/>
            <w:spacing w:val="6"/>
            <w:cs/>
            <w:lang w:val="ca-ES"/>
          </w:rPr>
          <w:t>ង</w:t>
        </w:r>
        <w:r w:rsidRPr="0047575F">
          <w:rPr>
            <w:rFonts w:ascii="Khmer MEF1" w:hAnsi="Khmer MEF1" w:cs="Khmer MEF1"/>
            <w:spacing w:val="2"/>
            <w:cs/>
            <w:lang w:val="ca-ES"/>
            <w:rPrChange w:id="1423" w:author="Kem Sereyboth" w:date="2023-07-25T09:56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ការប្រព្រឹត្តទៅរបស់នាយកដ្ឋានក្រោមឱវាទអង្គភាពសវនកម្មផ្ទៃក្នុងនៃ </w:t>
        </w:r>
        <w:r w:rsidRPr="0047575F">
          <w:rPr>
            <w:rFonts w:ascii="Khmer MEF1" w:hAnsi="Khmer MEF1" w:cs="Khmer MEF1"/>
            <w:b/>
            <w:bCs/>
            <w:spacing w:val="2"/>
            <w:cs/>
            <w:lang w:val="ca-ES"/>
            <w:rPrChange w:id="1424" w:author="Kem Sereyboth" w:date="2023-07-25T09:5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47575F">
          <w:rPr>
            <w:rFonts w:ascii="Khmer MEF1" w:hAnsi="Khmer MEF1" w:cs="Khmer MEF1"/>
            <w:spacing w:val="2"/>
            <w:lang w:val="ca-ES"/>
            <w:rPrChange w:id="1425" w:author="Kem Sereyboth" w:date="2023-07-25T09:56:00Z">
              <w:rPr>
                <w:rFonts w:ascii="Khmer MEF1" w:hAnsi="Khmer MEF1" w:cs="Khmer MEF1"/>
                <w:lang w:val="ca-ES"/>
              </w:rPr>
            </w:rPrChange>
          </w:rPr>
          <w:t xml:space="preserve"> </w:t>
        </w:r>
        <w:r w:rsidRPr="0047575F">
          <w:rPr>
            <w:rFonts w:ascii="Khmer MEF1" w:hAnsi="Khmer MEF1" w:cs="Khmer MEF1"/>
            <w:spacing w:val="2"/>
            <w:cs/>
            <w:lang w:val="ca-ES"/>
            <w:rPrChange w:id="1426" w:author="Kem Sereyboth" w:date="2023-07-25T09:56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នាយកដ្ឋានសវនកម្មទី១ </w:t>
        </w:r>
        <w:r w:rsidRPr="0047575F">
          <w:rPr>
            <w:rFonts w:ascii="Khmer MEF1" w:hAnsi="Khmer MEF1" w:cs="Khmer MEF1"/>
            <w:spacing w:val="4"/>
            <w:cs/>
            <w:lang w:val="ca-ES"/>
            <w:rPrChange w:id="1427" w:author="Kem Sereyboth" w:date="2023-07-25T09:5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និងនាយកដ្ឋានសវនកម្មទី២ 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428" w:author="Kem Sereyboth" w:date="2023-07-25T10:00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ជាសេនាធិការឱ្យ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429" w:author="Kem Sereyboth" w:date="2023-07-25T10:00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អង្គភាពសវនកម្មផ្ទៃក្នុង</w:t>
        </w:r>
      </w:ins>
      <w:ins w:id="1430" w:author="Kem Sereyboth" w:date="2023-07-19T14:54:00Z">
        <w:r w:rsidR="0003566A" w:rsidRPr="00C37BE9">
          <w:rPr>
            <w:rFonts w:ascii="Khmer MEF1" w:hAnsi="Khmer MEF1" w:cs="Khmer MEF1"/>
            <w:spacing w:val="6"/>
            <w:cs/>
            <w:lang w:val="ca-ES"/>
            <w:rPrChange w:id="1431" w:author="Kem Sereyboth" w:date="2023-07-25T10:00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នៃ </w:t>
        </w:r>
        <w:r w:rsidR="0003566A" w:rsidRPr="00C37BE9">
          <w:rPr>
            <w:rFonts w:ascii="Khmer MEF1" w:hAnsi="Khmer MEF1" w:cs="Khmer MEF1"/>
            <w:b/>
            <w:bCs/>
            <w:spacing w:val="6"/>
            <w:cs/>
            <w:lang w:val="ca-ES"/>
            <w:rPrChange w:id="1432" w:author="Kem Sereyboth" w:date="2023-07-25T10:00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="0003566A" w:rsidRPr="0047575F">
          <w:rPr>
            <w:rFonts w:ascii="Khmer MEF1" w:hAnsi="Khmer MEF1" w:cs="Khmer MEF1"/>
            <w:b/>
            <w:bCs/>
            <w:spacing w:val="4"/>
            <w:cs/>
            <w:lang w:val="ca-ES"/>
            <w:rPrChange w:id="1433" w:author="Kem Sereyboth" w:date="2023-07-25T09:5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 </w:t>
        </w:r>
      </w:ins>
      <w:ins w:id="1434" w:author="Kem Sereyboth" w:date="2023-06-20T14:17:00Z">
        <w:r w:rsidRPr="0047575F">
          <w:rPr>
            <w:rFonts w:ascii="Khmer MEF1" w:hAnsi="Khmer MEF1" w:cs="Khmer MEF1"/>
            <w:spacing w:val="4"/>
            <w:cs/>
            <w:lang w:val="ca-ES"/>
            <w:rPrChange w:id="1435" w:author="Kem Sereyboth" w:date="2023-07-25T09:5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លើការងារសវនកម្ម</w:t>
        </w:r>
        <w:r w:rsidRPr="0047575F">
          <w:rPr>
            <w:rFonts w:ascii="Khmer MEF1" w:hAnsi="Khmer MEF1" w:cs="Khmer MEF1"/>
            <w:cs/>
            <w:lang w:val="ca-ES"/>
            <w:rPrChange w:id="1436" w:author="Kem Sereyboth" w:date="2023-07-25T09:5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ដូ</w:t>
        </w:r>
      </w:ins>
      <w:ins w:id="1437" w:author="Kem Sereyboth" w:date="2023-07-25T09:56:00Z">
        <w:r w:rsidR="0047575F">
          <w:rPr>
            <w:rFonts w:ascii="Khmer MEF1" w:hAnsi="Khmer MEF1" w:cs="Khmer MEF1" w:hint="cs"/>
            <w:cs/>
            <w:lang w:val="ca-ES"/>
          </w:rPr>
          <w:t>​​</w:t>
        </w:r>
        <w:r w:rsidR="0047575F" w:rsidRPr="00C37BE9">
          <w:rPr>
            <w:rFonts w:ascii="Khmer MEF1" w:hAnsi="Khmer MEF1" w:cs="Khmer MEF1"/>
            <w:spacing w:val="-8"/>
            <w:lang w:val="ca-ES"/>
            <w:rPrChange w:id="1438" w:author="Kem Sereyboth" w:date="2023-07-25T10:00:00Z">
              <w:rPr>
                <w:rFonts w:ascii="Khmer MEF1" w:hAnsi="Khmer MEF1" w:cs="Khmer MEF1"/>
                <w:lang w:val="ca-ES"/>
              </w:rPr>
            </w:rPrChange>
          </w:rPr>
          <w:t>​​</w:t>
        </w:r>
      </w:ins>
      <w:ins w:id="1439" w:author="Kem Sereyboth" w:date="2023-07-25T10:00:00Z">
        <w:r w:rsidR="00C37BE9" w:rsidRPr="00C37BE9">
          <w:rPr>
            <w:rFonts w:ascii="Khmer MEF1" w:hAnsi="Khmer MEF1" w:cs="Khmer MEF1"/>
            <w:spacing w:val="-8"/>
            <w:lang w:val="ca-ES"/>
            <w:rPrChange w:id="1440" w:author="Kem Sereyboth" w:date="2023-07-25T10:00:00Z">
              <w:rPr>
                <w:rFonts w:ascii="Khmer MEF1" w:hAnsi="Khmer MEF1" w:cs="Khmer MEF1"/>
                <w:lang w:val="ca-ES"/>
              </w:rPr>
            </w:rPrChange>
          </w:rPr>
          <w:t>​​​</w:t>
        </w:r>
      </w:ins>
      <w:ins w:id="1441" w:author="Kem Sereyboth" w:date="2023-06-20T14:17:00Z">
        <w:r w:rsidRPr="00C37BE9">
          <w:rPr>
            <w:rFonts w:ascii="Khmer MEF1" w:hAnsi="Khmer MEF1" w:cs="Khmer MEF1"/>
            <w:spacing w:val="-8"/>
            <w:cs/>
            <w:lang w:val="ca-ES"/>
          </w:rPr>
          <w:t>ចមានចែង</w:t>
        </w:r>
        <w:r w:rsidRPr="00C37BE9">
          <w:rPr>
            <w:rFonts w:ascii="Khmer MEF1" w:hAnsi="Khmer MEF1" w:cs="Khmer MEF1"/>
            <w:spacing w:val="-8"/>
            <w:cs/>
            <w:lang w:val="ca-ES"/>
            <w:rPrChange w:id="1442" w:author="Kem Sereyboth" w:date="2023-07-25T10:00:00Z">
              <w:rPr>
                <w:rFonts w:ascii="Khmer MEF1" w:hAnsi="Khmer MEF1" w:cs="Khmer MEF1"/>
                <w:cs/>
                <w:lang w:val="ca-ES"/>
              </w:rPr>
            </w:rPrChange>
          </w:rPr>
          <w:t>កំណត់</w:t>
        </w:r>
        <w:r w:rsidRPr="00C37BE9">
          <w:rPr>
            <w:rFonts w:ascii="Khmer MEF1" w:hAnsi="Khmer MEF1" w:cs="Khmer MEF1"/>
            <w:spacing w:val="-8"/>
            <w:cs/>
            <w:lang w:val="ca-ES"/>
            <w:rPrChange w:id="1443" w:author="Kem Sereyboth" w:date="2023-07-25T10:00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ក្នុងអនុក្រឹត្យស្តីពីការរៀបចំនិងការប្រព្រឹត្តទៅរបស់អង្គភាពក្រោមឱវាទរបស់អាជ្ញាធរសេវា</w:t>
        </w:r>
      </w:ins>
      <w:ins w:id="1444" w:author="Kem Sereyboth" w:date="2023-07-25T09:56:00Z">
        <w:r w:rsidR="0047575F">
          <w:rPr>
            <w:rFonts w:ascii="Khmer MEF1" w:hAnsi="Khmer MEF1" w:cs="Khmer MEF1" w:hint="cs"/>
            <w:spacing w:val="-2"/>
            <w:cs/>
            <w:lang w:val="ca-ES"/>
          </w:rPr>
          <w:t>​​​</w:t>
        </w:r>
      </w:ins>
      <w:ins w:id="1445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446" w:author="Kem Sereyboth" w:date="2023-07-25T10:01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ហិរញ្ញវត្ថុមិនមែន</w:t>
        </w:r>
        <w:r w:rsidRPr="00C37BE9">
          <w:rPr>
            <w:rFonts w:ascii="Khmer MEF1" w:hAnsi="Khmer MEF1" w:cs="Khmer MEF1"/>
            <w:spacing w:val="-16"/>
            <w:cs/>
            <w:lang w:val="ca-ES"/>
            <w:rPrChange w:id="1447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ធនាគារ។ តាមរយៈប្រកាសខាងលើនេះ</w:t>
        </w:r>
      </w:ins>
      <w:ins w:id="1448" w:author="Kem Sereyboth" w:date="2023-07-25T10:01:00Z">
        <w:r w:rsidR="00C37BE9">
          <w:rPr>
            <w:rFonts w:ascii="Khmer MEF1" w:hAnsi="Khmer MEF1" w:cs="Khmer MEF1" w:hint="cs"/>
            <w:spacing w:val="-16"/>
            <w:cs/>
            <w:lang w:val="ca-ES"/>
          </w:rPr>
          <w:t xml:space="preserve"> </w:t>
        </w:r>
      </w:ins>
      <w:ins w:id="1449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450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នាយកដ្ឋានសវនកម្មទី១</w:t>
        </w:r>
        <w:r w:rsidRPr="00C37BE9">
          <w:rPr>
            <w:rFonts w:ascii="Khmer MEF1" w:hAnsi="Khmer MEF1" w:cs="Khmer MEF1"/>
            <w:spacing w:val="-16"/>
            <w:cs/>
            <w:lang w:val="ca-ES"/>
            <w:rPrChange w:id="1451" w:author="Kem Sereyboth" w:date="2023-07-25T10:01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ត្រូ</w:t>
        </w:r>
        <w:r w:rsidRPr="00C37BE9">
          <w:rPr>
            <w:rFonts w:ascii="Khmer MEF1" w:hAnsi="Khmer MEF1" w:cs="Khmer MEF1"/>
            <w:spacing w:val="-16"/>
            <w:cs/>
            <w:lang w:val="ca-ES"/>
            <w:rPrChange w:id="1452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វទទួលបន្ទុកការងារស</w:t>
        </w:r>
      </w:ins>
      <w:ins w:id="1453" w:author="Kem Sereyboth" w:date="2023-07-25T10:00:00Z">
        <w:r w:rsidR="00C37BE9" w:rsidRPr="00C37BE9">
          <w:rPr>
            <w:rFonts w:ascii="Khmer MEF1" w:hAnsi="Khmer MEF1" w:cs="Khmer MEF1"/>
            <w:spacing w:val="-16"/>
            <w:cs/>
            <w:lang w:val="ca-ES"/>
            <w:rPrChange w:id="1454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1455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456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វ</w:t>
        </w:r>
      </w:ins>
      <w:ins w:id="1457" w:author="Kem Sereyboth" w:date="2023-07-25T10:00:00Z">
        <w:r w:rsidR="00C37BE9" w:rsidRPr="00C37BE9">
          <w:rPr>
            <w:rFonts w:ascii="Khmer MEF1" w:hAnsi="Khmer MEF1" w:cs="Khmer MEF1"/>
            <w:spacing w:val="-16"/>
            <w:cs/>
            <w:lang w:val="ca-ES"/>
            <w:rPrChange w:id="1458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1459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460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</w:t>
        </w:r>
      </w:ins>
      <w:ins w:id="1461" w:author="Kem Sereyboth" w:date="2023-07-25T10:00:00Z">
        <w:r w:rsidR="00C37BE9" w:rsidRPr="00C37BE9">
          <w:rPr>
            <w:rFonts w:ascii="Khmer MEF1" w:hAnsi="Khmer MEF1" w:cs="Khmer MEF1"/>
            <w:spacing w:val="-16"/>
            <w:lang w:val="ca-ES"/>
            <w:rPrChange w:id="1462" w:author="Kem Sereyboth" w:date="2023-07-25T10:01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</w:t>
        </w:r>
      </w:ins>
      <w:ins w:id="1463" w:author="Kem Sereyboth" w:date="2023-06-20T14:17:00Z">
        <w:r w:rsidRPr="00C37BE9">
          <w:rPr>
            <w:rFonts w:ascii="Khmer MEF1" w:hAnsi="Khmer MEF1" w:cs="Khmer MEF1"/>
            <w:spacing w:val="-16"/>
            <w:cs/>
            <w:lang w:val="ca-ES"/>
            <w:rPrChange w:id="1464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កម្ម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465" w:author="Kem Sereyboth" w:date="2023-07-25T10:01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លើនិយ័តករ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466" w:author="Kem Sereyboth" w:date="2023-07-25T10:01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ចំនួន </w:t>
        </w:r>
        <w:r w:rsidRPr="00C37BE9">
          <w:rPr>
            <w:rFonts w:ascii="Khmer MEF1" w:hAnsi="Khmer MEF1" w:cs="Khmer MEF1"/>
            <w:b/>
            <w:bCs/>
            <w:spacing w:val="6"/>
            <w:cs/>
            <w:lang w:val="ca-ES"/>
            <w:rPrChange w:id="1467" w:author="Kem Sereyboth" w:date="2023-07-25T10:01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t>៤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468" w:author="Kem Sereyboth" w:date="2023-07-25T10:01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 គឺ៖ និយ័តករសន្តិសុខសង្គម និយ័ត​ករគណនេយ្យនិងសវនកម្ម និយ័តករអាជីវកម្ម</w:t>
        </w:r>
        <w:r w:rsidRPr="00C37BE9">
          <w:rPr>
            <w:rFonts w:ascii="Khmer MEF1" w:hAnsi="Khmer MEF1" w:cs="Khmer MEF1"/>
            <w:spacing w:val="2"/>
            <w:cs/>
            <w:lang w:val="ca-ES"/>
          </w:rPr>
          <w:t>អចលនវត្ថុនិង</w:t>
        </w:r>
        <w:r w:rsidRPr="00C37BE9">
          <w:rPr>
            <w:rFonts w:ascii="Khmer MEF1" w:hAnsi="Khmer MEF1" w:cs="Khmer MEF1"/>
            <w:spacing w:val="2"/>
            <w:cs/>
            <w:lang w:val="ca-ES"/>
            <w:rPrChange w:id="1469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>បញ្ចាំ និងនិយ័តករធានារ៉ាប់រងកម្ពុជា ដោ​យឡែក</w:t>
        </w:r>
      </w:ins>
      <w:ins w:id="1470" w:author="Kem Sereyboth" w:date="2023-07-25T10:01:00Z">
        <w:r w:rsidR="00C37BE9" w:rsidRPr="00C37BE9">
          <w:rPr>
            <w:rFonts w:ascii="Khmer MEF1" w:hAnsi="Khmer MEF1" w:cs="Khmer MEF1"/>
            <w:spacing w:val="2"/>
            <w:cs/>
            <w:lang w:val="ca-ES"/>
            <w:rPrChange w:id="1471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1472" w:author="Kem Sereyboth" w:date="2023-06-20T14:17:00Z">
        <w:r w:rsidRPr="00C37BE9">
          <w:rPr>
            <w:rFonts w:ascii="Khmer MEF1" w:hAnsi="Khmer MEF1" w:cs="Khmer MEF1"/>
            <w:spacing w:val="2"/>
            <w:cs/>
            <w:lang w:val="ca-ES"/>
            <w:rPrChange w:id="1473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>នាយកដ្ឋានសវនកម្មទី២ ត្រូវទទួលបន្ទុក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474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>កា</w:t>
        </w:r>
      </w:ins>
      <w:ins w:id="1475" w:author="Kem Sereyboth" w:date="2023-07-25T10:02:00Z">
        <w:r w:rsidR="00C37BE9" w:rsidRPr="00C37BE9">
          <w:rPr>
            <w:rFonts w:ascii="Khmer MEF1" w:hAnsi="Khmer MEF1" w:cs="Khmer MEF1"/>
            <w:spacing w:val="-14"/>
            <w:lang w:val="ca-ES"/>
            <w:rPrChange w:id="1476" w:author="Kem Sereyboth" w:date="2023-07-25T10:02:00Z">
              <w:rPr>
                <w:rFonts w:ascii="Khmer MEF1" w:hAnsi="Khmer MEF1" w:cs="Khmer MEF1"/>
                <w:lang w:val="ca-ES"/>
              </w:rPr>
            </w:rPrChange>
          </w:rPr>
          <w:t>​​​</w:t>
        </w:r>
      </w:ins>
      <w:ins w:id="1477" w:author="Kem Sereyboth" w:date="2023-06-20T14:17:00Z">
        <w:r w:rsidRPr="00C37BE9">
          <w:rPr>
            <w:rFonts w:ascii="Khmer MEF1" w:hAnsi="Khmer MEF1" w:cs="Khmer MEF1"/>
            <w:spacing w:val="-14"/>
            <w:cs/>
            <w:lang w:val="ca-ES"/>
            <w:rPrChange w:id="1478" w:author="Kem Sereyboth" w:date="2023-07-25T10:02:00Z">
              <w:rPr>
                <w:rFonts w:ascii="Khmer MEF1" w:hAnsi="Khmer MEF1" w:cs="Khmer MEF1"/>
                <w:cs/>
                <w:lang w:val="ca-ES"/>
              </w:rPr>
            </w:rPrChange>
          </w:rPr>
          <w:t>រងារសវនកម្ម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479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លើអង្គភាពនិងនិយ័តករចំនួន </w:t>
        </w:r>
        <w:r w:rsidRPr="00C37BE9">
          <w:rPr>
            <w:rFonts w:ascii="Khmer MEF1" w:hAnsi="Khmer MEF1" w:cs="Khmer MEF1"/>
            <w:b/>
            <w:bCs/>
            <w:spacing w:val="-14"/>
            <w:cs/>
            <w:lang w:val="ca-ES"/>
            <w:rPrChange w:id="1480" w:author="Kem Sereyboth" w:date="2023-07-25T10:02:00Z">
              <w:rPr>
                <w:rFonts w:ascii="Khmer MEF1" w:hAnsi="Khmer MEF1" w:cs="Khmer MEF1"/>
                <w:b/>
                <w:bCs/>
                <w:spacing w:val="-10"/>
                <w:cs/>
                <w:lang w:val="ca-ES"/>
              </w:rPr>
            </w:rPrChange>
          </w:rPr>
          <w:t>៣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481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 គឺ៖ អគ្គលេ</w:t>
        </w:r>
        <w:r w:rsidRPr="00C37BE9">
          <w:rPr>
            <w:rFonts w:ascii="Khmer MEF1" w:hAnsi="Khmer MEF1" w:cs="Khmer MEF1"/>
            <w:spacing w:val="-14"/>
            <w:lang w:val="ca-ES"/>
            <w:rPrChange w:id="1482" w:author="Kem Sereyboth" w:date="2023-07-25T10:02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​​​​​​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483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ខាធិកា</w:t>
        </w:r>
        <w:r w:rsidRPr="00C37BE9">
          <w:rPr>
            <w:rFonts w:ascii="Khmer MEF1" w:hAnsi="Khmer MEF1" w:cs="Khmer MEF1"/>
            <w:spacing w:val="-14"/>
            <w:lang w:val="ca-ES"/>
            <w:rPrChange w:id="1484" w:author="Kem Sereyboth" w:date="2023-07-25T10:02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485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រដ្ឋាននៃ </w:t>
        </w:r>
        <w:r w:rsidRPr="00C37BE9">
          <w:rPr>
            <w:rFonts w:ascii="Khmer MEF1" w:hAnsi="Khmer MEF1" w:cs="Khmer MEF1"/>
            <w:b/>
            <w:bCs/>
            <w:spacing w:val="-14"/>
            <w:cs/>
            <w:lang w:val="ca-ES"/>
            <w:rPrChange w:id="1486" w:author="Kem Sereyboth" w:date="2023-07-25T10:02:00Z">
              <w:rPr>
                <w:rFonts w:ascii="Khmer MEF1" w:hAnsi="Khmer MEF1" w:cs="Khmer MEF1"/>
                <w:b/>
                <w:bCs/>
                <w:spacing w:val="-10"/>
                <w:cs/>
                <w:lang w:val="ca-ES"/>
              </w:rPr>
            </w:rPrChange>
          </w:rPr>
          <w:t>អ.ស.ហ</w:t>
        </w:r>
        <w:r w:rsidRPr="00C37BE9">
          <w:rPr>
            <w:rFonts w:ascii="Khmer MEF1" w:hAnsi="Khmer MEF1" w:cs="Khmer MEF1"/>
            <w:spacing w:val="-14"/>
            <w:cs/>
            <w:lang w:val="ca-ES"/>
            <w:rPrChange w:id="1487" w:author="Kem Sereyboth" w:date="2023-07-25T10:02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. និយ័តករមូលបត្រកម្ពុជា</w:t>
        </w:r>
        <w:r w:rsidRPr="00E33574">
          <w:rPr>
            <w:rFonts w:ascii="Khmer MEF1" w:hAnsi="Khmer MEF1" w:cs="Khmer MEF1"/>
            <w:spacing w:val="-10"/>
            <w:cs/>
            <w:lang w:val="ca-ES"/>
          </w:rPr>
          <w:t xml:space="preserve"> 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488" w:author="Kem Sereyboth" w:date="2023-07-25T10:04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និងនិយ័តករ</w:t>
        </w:r>
        <w:r w:rsidRPr="00C37BE9">
          <w:rPr>
            <w:rFonts w:ascii="Khmer MEF1" w:hAnsi="Khmer MEF1" w:cs="Khmer MEF1"/>
            <w:spacing w:val="6"/>
            <w:cs/>
            <w:lang w:val="ca-ES"/>
            <w:rPrChange w:id="1489" w:author="Kem Sereyboth" w:date="2023-07-25T10:0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បរធនបាលកិច្ច។</w:t>
        </w:r>
      </w:ins>
      <w:ins w:id="1490" w:author="Kem Sereyboth" w:date="2023-07-25T10:03:00Z">
        <w:r w:rsidR="00C37BE9" w:rsidRPr="00C37BE9">
          <w:rPr>
            <w:rFonts w:ascii="Khmer MEF1" w:hAnsi="Khmer MEF1" w:cs="Khmer MEF1"/>
            <w:spacing w:val="6"/>
            <w:cs/>
            <w:lang w:val="ca-ES"/>
            <w:rPrChange w:id="1491" w:author="Kem Sereyboth" w:date="2023-07-25T10:0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1492" w:author="Kem Sereyboth" w:date="2023-06-20T14:17:00Z">
        <w:r w:rsidRPr="00C37BE9">
          <w:rPr>
            <w:rFonts w:ascii="Khmer MEF1" w:hAnsi="Khmer MEF1" w:cs="Khmer MEF1"/>
            <w:spacing w:val="6"/>
            <w:cs/>
            <w:lang w:val="ca-ES"/>
            <w:rPrChange w:id="1493" w:author="Kem Sereyboth" w:date="2023-07-25T10:0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ស្របតាមការដាក់ចេញនេះ ការិយាល័យសវនកម្មទី</w:t>
        </w:r>
      </w:ins>
      <w:ins w:id="1494" w:author="Kem Sereyboth" w:date="2023-06-20T15:01:00Z">
        <w:r w:rsidRPr="00C37BE9">
          <w:rPr>
            <w:rFonts w:ascii="Khmer MEF1" w:hAnsi="Khmer MEF1" w:cs="Khmer MEF1"/>
            <w:spacing w:val="6"/>
            <w:cs/>
            <w:lang w:val="ca-ES"/>
            <w:rPrChange w:id="1495" w:author="Kem Sereyboth" w:date="2023-07-25T10:0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១</w:t>
        </w:r>
      </w:ins>
      <w:ins w:id="1496" w:author="Kem Sereyboth" w:date="2023-06-20T14:17:00Z">
        <w:r w:rsidRPr="00C37BE9">
          <w:rPr>
            <w:rFonts w:ascii="Khmer MEF1" w:hAnsi="Khmer MEF1" w:cs="Khmer MEF1"/>
            <w:spacing w:val="6"/>
            <w:cs/>
            <w:lang w:val="ca-ES"/>
            <w:rPrChange w:id="1497" w:author="Kem Sereyboth" w:date="2023-07-25T10:0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ត្រូវចុះធ្វើ</w:t>
        </w:r>
      </w:ins>
      <w:ins w:id="1498" w:author="Kem Sereyboth" w:date="2023-07-18T14:56:00Z">
        <w:r w:rsidR="00B1315D" w:rsidRPr="00C37BE9">
          <w:rPr>
            <w:rFonts w:ascii="!Khmer MEF1" w:hAnsi="!Khmer MEF1" w:cs="!Khmer MEF1"/>
            <w:spacing w:val="6"/>
            <w:cs/>
            <w:lang w:val="ca-ES"/>
            <w:rPrChange w:id="1499" w:author="Kem Sereyboth" w:date="2023-07-25T10:04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សវនក</w:t>
        </w:r>
      </w:ins>
      <w:ins w:id="1500" w:author="Kem Sereyboth" w:date="2023-07-25T10:04:00Z">
        <w:r w:rsidR="00C37BE9" w:rsidRPr="00C37BE9">
          <w:rPr>
            <w:rFonts w:ascii="!Khmer MEF1" w:hAnsi="!Khmer MEF1" w:cs="!Khmer MEF1"/>
            <w:spacing w:val="6"/>
            <w:cs/>
            <w:lang w:val="ca-ES"/>
            <w:rPrChange w:id="1501" w:author="Kem Sereyboth" w:date="2023-07-25T10:04:00Z">
              <w:rPr>
                <w:rFonts w:ascii="!Khmer MEF1" w:hAnsi="!Khmer MEF1" w:cs="!Khmer MEF1"/>
                <w:spacing w:val="8"/>
                <w:cs/>
                <w:lang w:val="ca-ES"/>
              </w:rPr>
            </w:rPrChange>
          </w:rPr>
          <w:t>​</w:t>
        </w:r>
      </w:ins>
      <w:ins w:id="1502" w:author="Kem Sereyboth" w:date="2023-07-18T14:56:00Z">
        <w:r w:rsidR="00B1315D" w:rsidRPr="00C37BE9">
          <w:rPr>
            <w:rFonts w:ascii="!Khmer MEF1" w:hAnsi="!Khmer MEF1" w:cs="!Khmer MEF1"/>
            <w:spacing w:val="6"/>
            <w:cs/>
            <w:lang w:val="ca-ES"/>
            <w:rPrChange w:id="1503" w:author="Kem Sereyboth" w:date="2023-07-25T10:04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ម្ម</w:t>
        </w:r>
      </w:ins>
      <w:ins w:id="1504" w:author="Kem Sereyboth" w:date="2023-07-25T10:04:00Z">
        <w:r w:rsidR="00C37BE9" w:rsidRPr="00C37BE9">
          <w:rPr>
            <w:rFonts w:ascii="!Khmer MEF1" w:hAnsi="!Khmer MEF1" w:cs="!Khmer MEF1"/>
            <w:spacing w:val="6"/>
            <w:cs/>
            <w:lang w:val="ca-ES"/>
            <w:rPrChange w:id="1505" w:author="Kem Sereyboth" w:date="2023-07-25T10:04:00Z">
              <w:rPr>
                <w:rFonts w:ascii="!Khmer MEF1" w:hAnsi="!Khmer MEF1" w:cs="!Khmer MEF1"/>
                <w:spacing w:val="8"/>
                <w:cs/>
                <w:lang w:val="ca-ES"/>
              </w:rPr>
            </w:rPrChange>
          </w:rPr>
          <w:t>​</w:t>
        </w:r>
      </w:ins>
      <w:ins w:id="1506" w:author="Kem Sereyboth" w:date="2023-07-18T14:56:00Z">
        <w:r w:rsidR="00B1315D" w:rsidRPr="00E33574">
          <w:rPr>
            <w:rFonts w:ascii="!Khmer MEF1" w:hAnsi="!Khmer MEF1" w:cs="!Khmer MEF1"/>
            <w:spacing w:val="-8"/>
            <w:cs/>
            <w:lang w:val="ca-ES"/>
            <w:rPrChange w:id="1507" w:author="Kem Sereyboth" w:date="2023-07-19T16:59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អនុលោមភាព និង</w:t>
        </w:r>
      </w:ins>
      <w:ins w:id="1508" w:author="Kem Sereyboth" w:date="2023-07-18T14:57:00Z">
        <w:r w:rsidR="00B1315D" w:rsidRPr="00E33574">
          <w:rPr>
            <w:rFonts w:ascii="Khmer MEF1" w:hAnsi="Khmer MEF1" w:cs="Khmer MEF1"/>
            <w:spacing w:val="-2"/>
            <w:cs/>
            <w:lang w:val="ca-ES"/>
          </w:rPr>
          <w:t>សវនកម្មសមិទ្ធកម្ម</w:t>
        </w:r>
      </w:ins>
      <w:ins w:id="1509" w:author="Kem Sereyboth" w:date="2023-07-25T10:03:00Z">
        <w:r w:rsidR="00C37BE9">
          <w:rPr>
            <w:rFonts w:ascii="Khmer MEF1" w:hAnsi="Khmer MEF1" w:cs="Khmer MEF1" w:hint="cs"/>
            <w:spacing w:val="-2"/>
            <w:cs/>
            <w:lang w:val="ca-ES"/>
          </w:rPr>
          <w:t>នៅ</w:t>
        </w:r>
      </w:ins>
      <w:ins w:id="1510" w:author="Sopheak Phorn" w:date="2023-07-28T09:17:00Z">
        <w:r w:rsidR="006E6058">
          <w:rPr>
            <w:rFonts w:ascii="Khmer MEF1" w:hAnsi="Khmer MEF1" w:cs="Khmer MEF1" w:hint="cs"/>
            <w:cs/>
            <w:lang w:val="ca-ES"/>
          </w:rPr>
          <w:t>និ</w:t>
        </w:r>
        <w:r w:rsidR="006E6058" w:rsidRPr="005668B4">
          <w:rPr>
            <w:rFonts w:ascii="Khmer MEF1" w:hAnsi="Khmer MEF1" w:cs="Khmer MEF1"/>
            <w:spacing w:val="2"/>
            <w:cs/>
            <w:lang w:val="ca-ES"/>
          </w:rPr>
          <w:t>យ័ត</w:t>
        </w:r>
        <w:r w:rsidR="006E6058" w:rsidRPr="005668B4">
          <w:rPr>
            <w:rFonts w:ascii="Khmer MEF1" w:hAnsi="Khmer MEF1" w:cs="Khmer MEF1" w:hint="cs"/>
            <w:spacing w:val="2"/>
            <w:cs/>
            <w:lang w:val="ca-ES"/>
          </w:rPr>
          <w:t>​</w:t>
        </w:r>
        <w:r w:rsidR="006E6058" w:rsidRPr="005668B4">
          <w:rPr>
            <w:rFonts w:ascii="Khmer MEF1" w:hAnsi="Khmer MEF1" w:cs="Khmer MEF1"/>
            <w:spacing w:val="2"/>
            <w:cs/>
            <w:lang w:val="ca-ES"/>
          </w:rPr>
          <w:t>ករគណនេយ្យនិងសវន</w:t>
        </w:r>
        <w:r w:rsidR="006E6058" w:rsidRPr="003C6CAA">
          <w:rPr>
            <w:rFonts w:ascii="Khmer MEF1" w:hAnsi="Khmer MEF1" w:cs="Khmer MEF1"/>
            <w:spacing w:val="2"/>
            <w:cs/>
            <w:lang w:val="ca-ES"/>
          </w:rPr>
          <w:t xml:space="preserve">កម្ម </w:t>
        </w:r>
        <w:r w:rsidR="006E6058" w:rsidRPr="003C6CAA">
          <w:rPr>
            <w:rFonts w:ascii="Khmer MEF1" w:hAnsi="Khmer MEF1" w:cs="Khmer MEF1" w:hint="cs"/>
            <w:spacing w:val="2"/>
            <w:cs/>
            <w:lang w:val="ca-ES"/>
          </w:rPr>
          <w:t>(</w:t>
        </w:r>
        <w:r w:rsidR="006E6058" w:rsidRPr="00F1517F">
          <w:rPr>
            <w:rFonts w:ascii="Khmer MEF1" w:hAnsi="Khmer MEF1" w:cs="Khmer MEF1"/>
            <w:b/>
            <w:bCs/>
            <w:cs/>
            <w:lang w:val="ca-ES"/>
          </w:rPr>
          <w:t>ន.</w:t>
        </w:r>
        <w:r w:rsidR="006E6058" w:rsidRPr="003C6CAA">
          <w:rPr>
            <w:rFonts w:ascii="Khmer MEF1" w:hAnsi="Khmer MEF1" w:cs="Khmer MEF1" w:hint="cs"/>
            <w:b/>
            <w:bCs/>
            <w:cs/>
            <w:lang w:val="ca-ES"/>
          </w:rPr>
          <w:t>គ</w:t>
        </w:r>
        <w:r w:rsidR="006E6058" w:rsidRPr="00F1517F">
          <w:rPr>
            <w:rFonts w:ascii="Khmer MEF1" w:hAnsi="Khmer MEF1" w:cs="Khmer MEF1"/>
            <w:b/>
            <w:bCs/>
            <w:cs/>
            <w:lang w:val="ca-ES"/>
          </w:rPr>
          <w:t>.ស.</w:t>
        </w:r>
        <w:r w:rsidR="006E6058" w:rsidRPr="00F1517F">
          <w:rPr>
            <w:rFonts w:ascii="Khmer MEF1" w:hAnsi="Khmer MEF1" w:cs="Khmer MEF1"/>
            <w:cs/>
            <w:lang w:val="ca-ES"/>
          </w:rPr>
          <w:t>)</w:t>
        </w:r>
      </w:ins>
      <w:ins w:id="1511" w:author="Kem Sereyboth" w:date="2023-07-18T14:57:00Z">
        <w:del w:id="1512" w:author="Sopheak Phorn" w:date="2023-07-28T09:17:00Z">
          <w:r w:rsidR="00B1315D" w:rsidRPr="00E33574" w:rsidDel="006E6058">
            <w:rPr>
              <w:rFonts w:ascii="Khmer MEF1" w:hAnsi="Khmer MEF1" w:cs="Khmer MEF1"/>
              <w:spacing w:val="2"/>
              <w:cs/>
              <w:lang w:val="ca-ES"/>
            </w:rPr>
            <w:delText>និយ័តករសន្តិសុខសង្គម</w:delText>
          </w:r>
        </w:del>
      </w:ins>
      <w:ins w:id="1513" w:author="Kem Sereyboth" w:date="2023-06-20T14:17:00Z">
        <w:del w:id="1514" w:author="Sopheak Phorn" w:date="2023-07-28T09:17:00Z">
          <w:r w:rsidRPr="00E33574" w:rsidDel="006E6058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1515" w:author="Kem Sereyboth" w:date="2023-07-18T14:57:00Z">
        <w:del w:id="1516" w:author="Sopheak Phorn" w:date="2023-07-28T09:17:00Z">
          <w:r w:rsidR="00B1315D" w:rsidRPr="00E33574" w:rsidDel="006E6058">
            <w:rPr>
              <w:rFonts w:ascii="Khmer MEF1" w:hAnsi="Khmer MEF1" w:cs="Khmer MEF1" w:hint="cs"/>
              <w:cs/>
              <w:lang w:val="ca-ES"/>
            </w:rPr>
            <w:delText>(</w:delText>
          </w:r>
        </w:del>
      </w:ins>
      <w:ins w:id="1517" w:author="Kem Sereyboth" w:date="2023-06-20T15:01:00Z">
        <w:del w:id="1518" w:author="Sopheak Phorn" w:date="2023-07-28T09:17:00Z">
          <w:r w:rsidRPr="00E33574" w:rsidDel="006E6058">
            <w:rPr>
              <w:rFonts w:ascii="Khmer MEF1" w:hAnsi="Khmer MEF1" w:cs="Khmer MEF1"/>
              <w:b/>
              <w:bCs/>
              <w:cs/>
              <w:lang w:val="ca-ES"/>
              <w:rPrChange w:id="151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ន.ស.ស.</w:delText>
          </w:r>
        </w:del>
      </w:ins>
      <w:ins w:id="1520" w:author="Kem Sereyboth" w:date="2023-07-18T14:57:00Z">
        <w:del w:id="1521" w:author="Sopheak Phorn" w:date="2023-07-28T09:17:00Z">
          <w:r w:rsidR="00B1315D" w:rsidRPr="00E33574" w:rsidDel="006E6058">
            <w:rPr>
              <w:rFonts w:ascii="Khmer MEF1" w:hAnsi="Khmer MEF1" w:cs="Khmer MEF1"/>
              <w:cs/>
              <w:lang w:val="ca-ES"/>
              <w:rPrChange w:id="1522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)</w:delText>
          </w:r>
        </w:del>
      </w:ins>
      <w:ins w:id="1523" w:author="Kem Sereyboth" w:date="2023-06-20T14:17:00Z">
        <w:r w:rsidRPr="00E33574">
          <w:rPr>
            <w:rFonts w:ascii="Khmer MEF1" w:hAnsi="Khmer MEF1" w:cs="Khmer MEF1"/>
            <w:cs/>
            <w:lang w:val="ca-ES"/>
          </w:rPr>
          <w:t xml:space="preserve">។ </w:t>
        </w:r>
      </w:ins>
    </w:p>
    <w:p w14:paraId="77D0DC95" w14:textId="16A5D6B8" w:rsidR="007710A5" w:rsidRPr="00C37BE9" w:rsidDel="005F7C21" w:rsidRDefault="00065875">
      <w:pPr>
        <w:pStyle w:val="NormalWeb"/>
        <w:spacing w:before="0" w:beforeAutospacing="0" w:after="0" w:afterAutospacing="0" w:line="226" w:lineRule="auto"/>
        <w:ind w:firstLine="720"/>
        <w:jc w:val="both"/>
        <w:rPr>
          <w:del w:id="1524" w:author="Kem Sereyboth" w:date="2023-06-20T14:17:00Z"/>
          <w:rFonts w:ascii="Khmer MEF1" w:hAnsi="Khmer MEF1" w:cs="Khmer MEF1"/>
          <w:spacing w:val="2"/>
          <w:rPrChange w:id="1525" w:author="Kem Sereyboth" w:date="2023-07-25T10:06:00Z">
            <w:rPr>
              <w:del w:id="1526" w:author="Kem Sereyboth" w:date="2023-06-20T14:17:00Z"/>
              <w:rFonts w:ascii="Khmer MEF1" w:hAnsi="Khmer MEF1" w:cs="Khmer MEF1"/>
              <w:color w:val="FF0000"/>
              <w:spacing w:val="2"/>
            </w:rPr>
          </w:rPrChange>
        </w:rPr>
      </w:pPr>
      <w:ins w:id="1527" w:author="LENOVO" w:date="2022-10-02T03:49:00Z">
        <w:del w:id="1528" w:author="Kem Sereyboth" w:date="2023-06-20T14:17:00Z">
          <w:r w:rsidRPr="00C37BE9" w:rsidDel="005C3437">
            <w:rPr>
              <w:rFonts w:ascii="Khmer MEF1" w:hAnsi="Khmer MEF1" w:cs="Khmer MEF1"/>
              <w:spacing w:val="2"/>
              <w:cs/>
              <w:rPrChange w:id="1529" w:author="Kem Sereyboth" w:date="2023-07-25T10:06:00Z">
                <w:rPr>
                  <w:rFonts w:ascii="Khmer MEF1" w:hAnsi="Khmer MEF1" w:cs="Khmer MEF1"/>
                  <w:cs/>
                </w:rPr>
              </w:rPrChange>
            </w:rPr>
            <w:delText xml:space="preserve">ដើម្បីធានាបានថាបេសកកម្មរបស់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30" w:author="Kem Sereyboth" w:date="2023-07-25T10:06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អ.ស.ហ.</w:delText>
          </w:r>
          <w:r w:rsidRPr="00C37BE9" w:rsidDel="005C3437">
            <w:rPr>
              <w:rFonts w:ascii="Khmer MEF1" w:hAnsi="Khmer MEF1" w:cs="Khmer MEF1"/>
              <w:spacing w:val="2"/>
              <w:cs/>
              <w:rPrChange w:id="1531" w:author="Kem Sereyboth" w:date="2023-07-25T10:06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Pr="00C37BE9" w:rsidDel="005C3437">
            <w:rPr>
              <w:rFonts w:ascii="Khmer MEF1" w:hAnsi="Khmer MEF1" w:cs="Khmer MEF1"/>
              <w:spacing w:val="2"/>
              <w:cs/>
            </w:rPr>
            <w:delText>ទទួលបានជោគជ័យ អនុក្រឹត្យ​ស្តីពី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>ការរៀបចំ និង​ការ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32" w:author="Kem Sereyboth" w:date="2023-07-25T10:06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ប្រព្រឹត្ត​ទៅ​របស់អាជ្ញាធរសេវាហិរញ្ញវត្ថុមិនមែនធនាគារ បានចង្អុលបង្ហាញ​ឱ្យបង្កើតនូវ​អង្គភាព​សវនកម្ម​ផ្ទៃក្នុង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33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34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នៃ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535" w:author="Kem Sereyboth" w:date="2023-07-25T10:06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 xml:space="preserve">អ.ស.ហ.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36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ដោយបំពេញ​មុខងារជាសេនាធិការជូនក្រុមប្រឹក្សា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37" w:author="Kem Sereyboth" w:date="2023-07-25T10:06:00Z">
                <w:rPr>
                  <w:rFonts w:ascii="Khmer MEF1" w:hAnsi="Khmer MEF1" w:cs="Khmer MEF1"/>
                  <w:b/>
                  <w:bCs/>
                  <w:spacing w:val="-2"/>
                  <w:cs/>
                </w:rPr>
              </w:rPrChange>
            </w:rPr>
            <w:delText xml:space="preserve">អ.ស.ហ.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38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និងប្រធានក្រុមប្រឹក្សា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39" w:author="Kem Sereyboth" w:date="2023-07-25T10:06:00Z">
                <w:rPr>
                  <w:rFonts w:ascii="Khmer MEF1" w:hAnsi="Khmer MEF1" w:cs="Khmer MEF1"/>
                  <w:b/>
                  <w:bCs/>
                  <w:spacing w:val="-2"/>
                  <w:cs/>
                </w:rPr>
              </w:rPrChange>
            </w:rPr>
            <w:delText>អ.ស.ហ.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40" w:author="Kem Sereyboth" w:date="2023-07-25T10:06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 xml:space="preserve">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លើការងារ​សវនកម្ម​ដើម្បីពង្រឹងប្រព័ន្ធត្រួតពិនិត្យផ្ទៃក្នុងរបស់អង្គភាពក្រោមឱវាទ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អ.ស.ហ.</w:delText>
          </w:r>
          <w:r w:rsidRPr="00C37BE9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>តាមរយៈការ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41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តាមដាន ការត្រួតពិនិត្យ​ប្រកប​ដោយវិជ្ជាជីវៈ ក្រមសីលធម៌ ឯករាជ្យភាព សុចរិតភាព ការទទួលខុសត្រូវ និង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42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​អភិវឌ្ឍន៍​មុខងារ​សវនកម្ម​ផ្ទៃក្នុង ព្រមទាំងបណ្តុះបណ្តាលដល់អង្គភាពក្រោមឱវាទ </w:delText>
          </w:r>
          <w:r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543" w:author="Kem Sereyboth" w:date="2023-07-25T10:06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44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  <w:ins w:id="1545" w:author="Voeun Kuyeng" w:date="2022-09-01T10:53:00Z">
        <w:del w:id="1546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rPrChange w:id="1547" w:author="Kem Sereyboth" w:date="2023-07-25T10:06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ដើម្បីធានាបានថា បេសកកម្មរបស់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48" w:author="Kem Sereyboth" w:date="2023-07-25T10:06:00Z">
                <w:rPr>
                  <w:rFonts w:ascii="Khmer MEF1" w:hAnsi="Khmer MEF1" w:cs="Khmer MEF1"/>
                  <w:b/>
                  <w:bCs/>
                  <w:spacing w:val="-8"/>
                  <w:cs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rPrChange w:id="1549" w:author="Kem Sereyboth" w:date="2023-07-25T10:06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 ទទួលបានជោគជ័យ អនុក្រឹត្យស្តីពី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50" w:author="Kem Sereyboth" w:date="2023-07-25T10:06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ការរៀបចំនិង</w:delText>
          </w:r>
        </w:del>
      </w:ins>
      <w:ins w:id="1551" w:author="User" w:date="2022-09-19T14:25:00Z">
        <w:del w:id="1552" w:author="Kem Sereyboth" w:date="2023-06-20T14:17:00Z">
          <w:r w:rsidR="00C90B7B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53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</w:delText>
          </w:r>
        </w:del>
      </w:ins>
      <w:ins w:id="1554" w:author="Voeun Kuyeng" w:date="2022-09-01T10:53:00Z">
        <w:del w:id="1555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56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ប្រព្រឹត្តទៅ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>របស់អាជ្ញាធរសេវាហិរញ្ញវត្ថុមិនមែនធនាគារ បានចង្អុលបង្ហាញឱ្យបង្កើតនូវអង្គភាពសវនកម្មផ្ទៃ</w:delText>
          </w:r>
        </w:del>
      </w:ins>
      <w:ins w:id="1557" w:author="Uon Rithy" w:date="2022-09-22T07:33:00Z">
        <w:del w:id="1558" w:author="Kem Sereyboth" w:date="2023-06-20T14:17:00Z">
          <w:r w:rsidR="004A51A5"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</w:delText>
          </w:r>
        </w:del>
      </w:ins>
      <w:ins w:id="1559" w:author="Voeun Kuyeng" w:date="2022-09-01T10:53:00Z">
        <w:del w:id="1560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ក្នុងនៃ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561" w:author="Kem Sereyboth" w:date="2023-07-25T10:06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62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ដោយបំពេញ​មុខងារជាសេនាធិការជូនក្រុមប្រឹក្សា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63" w:author="Kem Sereyboth" w:date="2023-07-25T10:06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2" w:hAnsi="Khmer MEF2" w:cs="Khmer MEF2"/>
              <w:spacing w:val="2"/>
              <w:cs/>
              <w:lang w:val="ca-ES"/>
              <w:rPrChange w:id="1564" w:author="Kem Sereyboth" w:date="2023-07-25T10:06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65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និងប្រធានក្រុមប្រឹក្សា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66" w:author="Kem Sereyboth" w:date="2023-07-25T10:06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>អ.ស.ហ.</w:delText>
          </w:r>
        </w:del>
      </w:ins>
      <w:ins w:id="1567" w:author="Uon Rithy" w:date="2022-09-22T07:34:00Z">
        <w:del w:id="1568" w:author="Kem Sereyboth" w:date="2023-06-20T14:17:00Z">
          <w:r w:rsidR="004A51A5" w:rsidRPr="00C37BE9" w:rsidDel="005C3437">
            <w:rPr>
              <w:rFonts w:ascii="Khmer MEF1" w:hAnsi="Khmer MEF1" w:cs="Khmer MEF1"/>
              <w:b/>
              <w:bCs/>
              <w:spacing w:val="2"/>
              <w:cs/>
              <w:rPrChange w:id="1569" w:author="Kem Sereyboth" w:date="2023-07-25T10:06:00Z">
                <w:rPr>
                  <w:rFonts w:ascii="Khmer MEF1" w:hAnsi="Khmer MEF1" w:cs="Khmer MEF1"/>
                  <w:b/>
                  <w:bCs/>
                  <w:spacing w:val="-8"/>
                  <w:cs/>
                </w:rPr>
              </w:rPrChange>
            </w:rPr>
            <w:delText xml:space="preserve"> </w:delText>
          </w:r>
        </w:del>
      </w:ins>
      <w:ins w:id="1570" w:author="Voeun Kuyeng" w:date="2022-09-01T10:53:00Z">
        <w:del w:id="1571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2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លើការងារ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3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សវនកម្ម</w:delText>
          </w:r>
          <w:r w:rsidR="007710A5" w:rsidRPr="00C37BE9" w:rsidDel="005C3437">
            <w:rPr>
              <w:rFonts w:ascii="Khmer MEF1" w:hAnsi="Khmer MEF1" w:cs="Khmer MEF1"/>
              <w:spacing w:val="2"/>
              <w:lang w:val="ca-ES"/>
              <w:rPrChange w:id="1574" w:author="Kem Sereyboth" w:date="2023-07-25T10:06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5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ដើម្បីពង្រឹងប្រព័ន្ធត្រួតពិនិត្យផ្ទៃក្នុងរបស់អង្គភាពក្រោមឱវាទ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576" w:author="Kem Sereyboth" w:date="2023-07-25T10:06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7" w:author="Kem Sereyboth" w:date="2023-07-25T10:06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តាមរយៈការតាមដាន 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78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ការត្រួតពិនិត្យប្រកបដោយវិជ្ជាជីវៈ ក្រមសីលធម៌ ឯករាជ្យភាព សុចរិតភាព ការទទួលខុសត្រូវ និង</w:delText>
          </w:r>
        </w:del>
      </w:ins>
      <w:ins w:id="1579" w:author="Uon Rithy" w:date="2022-09-22T07:34:00Z">
        <w:del w:id="1580" w:author="Kem Sereyboth" w:date="2023-06-20T14:17:00Z">
          <w:r w:rsidR="004A51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81" w:author="Kem Sereyboth" w:date="2023-07-25T10:06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1582" w:author="Voeun Kuyeng" w:date="2022-09-01T10:53:00Z">
        <w:del w:id="1583" w:author="Kem Sereyboth" w:date="2023-06-20T14:17:00Z"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84" w:author="Kem Sereyboth" w:date="2023-07-25T10:0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អភិវឌ្ឍ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85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ន៍មុខងារសវនកម្មផ្ទៃក្នុង ព្រមទាំងបណ្តុះបណ្តាលដល់អង្គភាពក្រោមឱវាទ </w:delText>
          </w:r>
          <w:r w:rsidR="007710A5" w:rsidRPr="00C37BE9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1586" w:author="Kem Sereyboth" w:date="2023-07-25T10:06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7710A5" w:rsidRPr="00C37BE9" w:rsidDel="005C3437">
            <w:rPr>
              <w:rFonts w:ascii="Khmer MEF1" w:hAnsi="Khmer MEF1" w:cs="Khmer MEF1"/>
              <w:spacing w:val="2"/>
              <w:cs/>
              <w:lang w:val="ca-ES"/>
              <w:rPrChange w:id="1587" w:author="Kem Sereyboth" w:date="2023-07-25T10:06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</w:p>
    <w:p w14:paraId="43DDF620" w14:textId="601EC58B" w:rsidR="005F7C21" w:rsidRPr="00E33574" w:rsidRDefault="005F7C21">
      <w:pPr>
        <w:pStyle w:val="NormalWeb"/>
        <w:spacing w:before="0" w:beforeAutospacing="0" w:after="0" w:afterAutospacing="0" w:line="221" w:lineRule="auto"/>
        <w:ind w:firstLine="720"/>
        <w:jc w:val="both"/>
        <w:rPr>
          <w:ins w:id="1588" w:author="Kem Sereyboth" w:date="2023-07-18T15:00:00Z"/>
          <w:rFonts w:ascii="Khmer MEF1" w:hAnsi="Khmer MEF1" w:cs="Khmer MEF1"/>
          <w:cs/>
        </w:rPr>
        <w:pPrChange w:id="1589" w:author="Sopheak Phorn" w:date="2023-08-03T13:36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590" w:author="Kem Sereyboth" w:date="2023-07-18T15:00:00Z">
        <w:r w:rsidRPr="00C37BE9">
          <w:rPr>
            <w:rFonts w:ascii="Khmer MEF1" w:hAnsi="Khmer MEF1" w:cs="Khmer MEF1"/>
            <w:spacing w:val="2"/>
            <w:cs/>
            <w:rPrChange w:id="1591" w:author="Kem Sereyboth" w:date="2023-07-25T10:06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សវនកម្មអនុលោមភាព </w:t>
        </w:r>
        <w:r w:rsidRPr="00C37BE9">
          <w:rPr>
            <w:rFonts w:ascii="Khmer MEF1" w:hAnsi="Khmer MEF1" w:cs="Khmer MEF1"/>
            <w:spacing w:val="4"/>
            <w:cs/>
            <w:rPrChange w:id="1592" w:author="Kem Sereyboth" w:date="2023-07-25T10:07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ជាប្រភេទសវនកម្មមួយដែលអនុវត្តលើ </w:t>
        </w:r>
        <w:r w:rsidRPr="00C37BE9">
          <w:rPr>
            <w:rFonts w:ascii="Khmer MEF1" w:hAnsi="Khmer MEF1" w:cs="Khmer MEF1"/>
            <w:b/>
            <w:bCs/>
            <w:spacing w:val="4"/>
            <w:cs/>
            <w:rPrChange w:id="1593" w:author="Kem Sereyboth" w:date="2023-07-25T10:07:00Z">
              <w:rPr>
                <w:rFonts w:ascii="Khmer MEF1" w:hAnsi="Khmer MEF1" w:cs="Khmer MEF1"/>
                <w:color w:val="FF0000"/>
                <w:cs/>
              </w:rPr>
            </w:rPrChange>
          </w:rPr>
          <w:t>ន.</w:t>
        </w:r>
      </w:ins>
      <w:ins w:id="1594" w:author="Sopheak Phorn" w:date="2023-07-28T09:18:00Z">
        <w:r w:rsidR="006E6058">
          <w:rPr>
            <w:rFonts w:ascii="Khmer MEF1" w:hAnsi="Khmer MEF1" w:cs="Khmer MEF1" w:hint="cs"/>
            <w:b/>
            <w:bCs/>
            <w:spacing w:val="4"/>
            <w:cs/>
          </w:rPr>
          <w:t>គ</w:t>
        </w:r>
      </w:ins>
      <w:ins w:id="1595" w:author="Kem Sereyboth" w:date="2023-07-18T15:01:00Z">
        <w:del w:id="1596" w:author="Sopheak Phorn" w:date="2023-07-28T09:18:00Z">
          <w:r w:rsidRPr="00C37BE9" w:rsidDel="006E6058">
            <w:rPr>
              <w:rFonts w:ascii="Khmer MEF1" w:hAnsi="Khmer MEF1" w:cs="Khmer MEF1"/>
              <w:b/>
              <w:bCs/>
              <w:spacing w:val="4"/>
              <w:cs/>
              <w:rPrChange w:id="1597" w:author="Kem Sereyboth" w:date="2023-07-25T10:0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</w:delText>
          </w:r>
        </w:del>
      </w:ins>
      <w:ins w:id="1598" w:author="Kem Sereyboth" w:date="2023-07-18T15:00:00Z">
        <w:r w:rsidRPr="00C37BE9">
          <w:rPr>
            <w:rFonts w:ascii="Khmer MEF1" w:hAnsi="Khmer MEF1" w:cs="Khmer MEF1"/>
            <w:b/>
            <w:bCs/>
            <w:spacing w:val="4"/>
            <w:cs/>
            <w:rPrChange w:id="1599" w:author="Kem Sereyboth" w:date="2023-07-25T10:07:00Z">
              <w:rPr>
                <w:rFonts w:ascii="Khmer MEF1" w:hAnsi="Khmer MEF1" w:cs="Khmer MEF1"/>
                <w:color w:val="FF0000"/>
                <w:cs/>
              </w:rPr>
            </w:rPrChange>
          </w:rPr>
          <w:t>.ស.</w:t>
        </w:r>
        <w:r w:rsidRPr="00C37BE9">
          <w:rPr>
            <w:rFonts w:ascii="Khmer MEF1" w:hAnsi="Khmer MEF1" w:cs="Khmer MEF1"/>
            <w:spacing w:val="2"/>
            <w:cs/>
            <w:rPrChange w:id="1600" w:author="Kem Sereyboth" w:date="2023-07-25T10:06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ចំពោះការអនុវត្តច្បាប់ </w:t>
        </w:r>
        <w:r w:rsidRPr="00D44917">
          <w:rPr>
            <w:rFonts w:ascii="Khmer MEF1" w:hAnsi="Khmer MEF1" w:cs="Khmer MEF1"/>
            <w:spacing w:val="-16"/>
            <w:cs/>
            <w:rPrChange w:id="1601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និងបទប្បញ្ញត្តិ គោលនយោបាយ </w:t>
        </w:r>
        <w:r w:rsidRPr="00D44917">
          <w:rPr>
            <w:rFonts w:ascii="Khmer MEF1" w:hAnsi="Khmer MEF1" w:cs="Khmer MEF1"/>
            <w:spacing w:val="-12"/>
            <w:cs/>
            <w:rPrChange w:id="1602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>ក្រមសីលធម៌ ឬលក្ខខណ្ឌដែលបានព្រមព្រៀងគ្នា</w:t>
        </w:r>
        <w:r w:rsidRPr="00D44917">
          <w:rPr>
            <w:rFonts w:ascii="Khmer MEF1" w:hAnsi="Khmer MEF1" w:cs="Khmer MEF1"/>
            <w:spacing w:val="-16"/>
            <w:cs/>
            <w:rPrChange w:id="1603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ដូចជាលក្ខខណ្ឌនៃកិច្ចស</w:t>
        </w:r>
      </w:ins>
      <w:ins w:id="1604" w:author="Kem Sereyboth" w:date="2023-07-25T10:07:00Z">
        <w:r w:rsidR="00D44917" w:rsidRPr="00D44917">
          <w:rPr>
            <w:rFonts w:ascii="Khmer MEF1" w:hAnsi="Khmer MEF1" w:cs="Khmer MEF1"/>
            <w:spacing w:val="-16"/>
            <w:cs/>
            <w:rPrChange w:id="1605" w:author="Kem Sereyboth" w:date="2023-07-25T10:08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1606" w:author="Kem Sereyboth" w:date="2023-07-18T15:00:00Z">
        <w:r w:rsidRPr="00D44917">
          <w:rPr>
            <w:rFonts w:ascii="Khmer MEF1" w:hAnsi="Khmer MEF1" w:cs="Khmer MEF1"/>
            <w:spacing w:val="-16"/>
            <w:cs/>
            <w:rPrChange w:id="1607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>ន្យា</w:t>
        </w:r>
        <w:r w:rsidRPr="00E33574">
          <w:rPr>
            <w:rFonts w:ascii="Khmer MEF1" w:hAnsi="Khmer MEF1" w:cs="Khmer MEF1"/>
            <w:cs/>
            <w:rPrChange w:id="1608" w:author="Kem Sereyboth" w:date="2023-07-19T16:5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ឬលក្ខខណ្ឌនៃកិច្ចព្រមព្រៀងផ្តល់មូលនិធិ។ </w:t>
        </w:r>
        <w:r w:rsidRPr="00D44917">
          <w:rPr>
            <w:rFonts w:ascii="Khmer MEF1" w:hAnsi="Khmer MEF1" w:cs="Khmer MEF1"/>
            <w:spacing w:val="2"/>
            <w:cs/>
            <w:rPrChange w:id="1609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>ការធ្វើសវនកម្មអនុលោមភាពរបស់អង្គភាពសវនកម្មផ្ទៃក្នុ</w:t>
        </w:r>
      </w:ins>
      <w:ins w:id="1610" w:author="Kem Sereyboth" w:date="2023-07-25T10:07:00Z">
        <w:r w:rsidR="00D44917" w:rsidRPr="00D44917">
          <w:rPr>
            <w:rFonts w:ascii="Khmer MEF1" w:hAnsi="Khmer MEF1" w:cs="Khmer MEF1"/>
            <w:spacing w:val="2"/>
            <w:cs/>
            <w:rPrChange w:id="1611" w:author="Kem Sereyboth" w:date="2023-07-25T10:08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1612" w:author="Kem Sereyboth" w:date="2023-07-18T15:00:00Z">
        <w:r w:rsidRPr="00D44917">
          <w:rPr>
            <w:rFonts w:ascii="Khmer MEF1" w:hAnsi="Khmer MEF1" w:cs="Khmer MEF1"/>
            <w:spacing w:val="2"/>
            <w:cs/>
            <w:rPrChange w:id="1613" w:author="Kem Sereyboth" w:date="2023-07-25T10:08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ងនៃ </w:t>
        </w:r>
        <w:r w:rsidRPr="009D2554">
          <w:rPr>
            <w:rFonts w:ascii="Khmer MEF1" w:hAnsi="Khmer MEF1" w:cs="Khmer MEF1"/>
            <w:b/>
            <w:bCs/>
            <w:spacing w:val="6"/>
            <w:cs/>
            <w:rPrChange w:id="1614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lastRenderedPageBreak/>
          <w:t>អ.ស.ហ.</w:t>
        </w:r>
        <w:r w:rsidRPr="009D2554">
          <w:rPr>
            <w:rFonts w:ascii="Khmer MEF1" w:hAnsi="Khmer MEF1" w:cs="Khmer MEF1"/>
            <w:spacing w:val="6"/>
            <w:cs/>
            <w:rPrChange w:id="1615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មានគោលបំណងត្រួតពិនិត្យ និងវាយតម្លៃថាតើការអនុវត្តរបស់ </w:t>
        </w:r>
        <w:r w:rsidRPr="009D2554">
          <w:rPr>
            <w:rFonts w:ascii="Khmer MEF1" w:hAnsi="Khmer MEF1" w:cs="Khmer MEF1"/>
            <w:b/>
            <w:bCs/>
            <w:spacing w:val="6"/>
            <w:cs/>
            <w:rPrChange w:id="1616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>ន.</w:t>
        </w:r>
      </w:ins>
      <w:ins w:id="1617" w:author="Sopheak Phorn" w:date="2023-07-28T09:18:00Z">
        <w:r w:rsidR="00C943DA" w:rsidRPr="009D2554">
          <w:rPr>
            <w:rFonts w:ascii="Khmer MEF1" w:hAnsi="Khmer MEF1" w:cs="Khmer MEF1"/>
            <w:b/>
            <w:bCs/>
            <w:spacing w:val="6"/>
            <w:cs/>
            <w:rPrChange w:id="1618" w:author="Sopheak Phorn" w:date="2023-08-04T09:49:00Z">
              <w:rPr>
                <w:rFonts w:ascii="Khmer MEF1" w:hAnsi="Khmer MEF1" w:cs="Khmer MEF1"/>
                <w:b/>
                <w:bCs/>
                <w:spacing w:val="4"/>
                <w:cs/>
              </w:rPr>
            </w:rPrChange>
          </w:rPr>
          <w:t>គ</w:t>
        </w:r>
      </w:ins>
      <w:ins w:id="1619" w:author="Kem Sereyboth" w:date="2023-07-18T15:01:00Z">
        <w:del w:id="1620" w:author="Sopheak Phorn" w:date="2023-07-28T09:18:00Z">
          <w:r w:rsidRPr="009D2554" w:rsidDel="00C943DA">
            <w:rPr>
              <w:rFonts w:ascii="Khmer MEF1" w:hAnsi="Khmer MEF1" w:cs="Khmer MEF1"/>
              <w:b/>
              <w:bCs/>
              <w:spacing w:val="6"/>
              <w:cs/>
              <w:rPrChange w:id="1621" w:author="Sopheak Phorn" w:date="2023-08-04T09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</w:delText>
          </w:r>
        </w:del>
      </w:ins>
      <w:ins w:id="1622" w:author="Kem Sereyboth" w:date="2023-07-18T15:00:00Z">
        <w:r w:rsidRPr="009D2554">
          <w:rPr>
            <w:rFonts w:ascii="Khmer MEF1" w:hAnsi="Khmer MEF1" w:cs="Khmer MEF1"/>
            <w:b/>
            <w:bCs/>
            <w:spacing w:val="6"/>
            <w:cs/>
            <w:rPrChange w:id="1623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>.ស.</w:t>
        </w:r>
        <w:r w:rsidRPr="009D2554">
          <w:rPr>
            <w:rFonts w:ascii="Khmer MEF1" w:hAnsi="Khmer MEF1" w:cs="Khmer MEF1"/>
            <w:spacing w:val="6"/>
            <w:cs/>
            <w:rPrChange w:id="1624" w:author="Sopheak Phorn" w:date="2023-08-04T09:4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បានស្របតាមច្បាប់</w:t>
        </w:r>
        <w:r w:rsidRPr="00D44917">
          <w:rPr>
            <w:rFonts w:ascii="Khmer MEF1" w:hAnsi="Khmer MEF1" w:cs="Khmer MEF1"/>
            <w:spacing w:val="4"/>
            <w:cs/>
            <w:rPrChange w:id="1625" w:author="Kem Sereyboth" w:date="2023-07-25T10:09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 </w:t>
        </w:r>
        <w:r w:rsidRPr="00D44917">
          <w:rPr>
            <w:rFonts w:ascii="Khmer MEF1" w:hAnsi="Khmer MEF1" w:cs="Khmer MEF1"/>
            <w:spacing w:val="2"/>
            <w:cs/>
            <w:rPrChange w:id="1626" w:author="Kem Sereyboth" w:date="2023-07-25T10:09:00Z">
              <w:rPr>
                <w:rFonts w:ascii="Khmer MEF1" w:hAnsi="Khmer MEF1" w:cs="Khmer MEF1"/>
                <w:color w:val="FF0000"/>
                <w:cs/>
              </w:rPr>
            </w:rPrChange>
          </w:rPr>
          <w:t>អ</w:t>
        </w:r>
      </w:ins>
      <w:ins w:id="1627" w:author="Kem Sereyboth" w:date="2023-07-25T10:09:00Z">
        <w:r w:rsidR="00D44917" w:rsidRPr="00D44917">
          <w:rPr>
            <w:rFonts w:ascii="Khmer MEF1" w:hAnsi="Khmer MEF1" w:cs="Khmer MEF1"/>
            <w:spacing w:val="2"/>
            <w:cs/>
            <w:rPrChange w:id="1628" w:author="Kem Sereyboth" w:date="2023-07-25T10:09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1629" w:author="Kem Sereyboth" w:date="2023-07-18T15:00:00Z">
        <w:r w:rsidRPr="00E33574">
          <w:rPr>
            <w:rFonts w:ascii="Khmer MEF1" w:hAnsi="Khmer MEF1" w:cs="Khmer MEF1"/>
            <w:cs/>
            <w:rPrChange w:id="1630" w:author="Kem Sereyboth" w:date="2023-07-19T16:59:00Z">
              <w:rPr>
                <w:rFonts w:ascii="Khmer MEF1" w:hAnsi="Khmer MEF1" w:cs="Khmer MEF1"/>
                <w:color w:val="FF0000"/>
                <w:cs/>
              </w:rPr>
            </w:rPrChange>
          </w:rPr>
          <w:t>នុ</w:t>
        </w:r>
      </w:ins>
      <w:ins w:id="1631" w:author="Kem Sereyboth" w:date="2023-07-25T10:09:00Z">
        <w:r w:rsidR="00D44917">
          <w:rPr>
            <w:rFonts w:ascii="Khmer MEF1" w:hAnsi="Khmer MEF1" w:cs="Khmer MEF1" w:hint="cs"/>
            <w:cs/>
          </w:rPr>
          <w:t>​</w:t>
        </w:r>
      </w:ins>
      <w:ins w:id="1632" w:author="Kem Sereyboth" w:date="2023-07-18T15:00:00Z">
        <w:r w:rsidRPr="00E33574">
          <w:rPr>
            <w:rFonts w:ascii="Khmer MEF1" w:hAnsi="Khmer MEF1" w:cs="Khmer MEF1"/>
            <w:cs/>
            <w:rPrChange w:id="1633" w:author="Kem Sereyboth" w:date="2023-07-19T16:59:00Z">
              <w:rPr>
                <w:rFonts w:ascii="Khmer MEF1" w:hAnsi="Khmer MEF1" w:cs="Khmer MEF1"/>
                <w:color w:val="FF0000"/>
                <w:cs/>
              </w:rPr>
            </w:rPrChange>
          </w:rPr>
          <w:t>ក្រឹត្យ ប្រកាស បទប្បញ្ញត្តិ និងកិច្ចព្រមព្រៀងដូចមានចែងជាធរមានដែរឬទេ។</w:t>
        </w:r>
      </w:ins>
    </w:p>
    <w:p w14:paraId="15A2C2B0" w14:textId="15C9CD75" w:rsidR="005C3437" w:rsidRPr="00E33574" w:rsidRDefault="007710A5">
      <w:pPr>
        <w:pStyle w:val="NormalWeb"/>
        <w:spacing w:before="0" w:beforeAutospacing="0" w:after="0" w:afterAutospacing="0" w:line="221" w:lineRule="auto"/>
        <w:ind w:firstLine="720"/>
        <w:jc w:val="both"/>
        <w:rPr>
          <w:ins w:id="1634" w:author="Kem Sereyboth" w:date="2023-06-20T14:18:00Z"/>
          <w:rFonts w:ascii="Khmer MEF1" w:hAnsi="Khmer MEF1" w:cs="Khmer MEF1"/>
          <w:lang w:val="ca-ES"/>
        </w:rPr>
        <w:pPrChange w:id="1635" w:author="Sopheak Phorn" w:date="2023-08-03T13:36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1636" w:author="Voeun Kuyeng" w:date="2022-09-01T10:53:00Z">
        <w:del w:id="1637" w:author="User" w:date="2022-09-28T15:44:00Z">
          <w:r w:rsidRPr="00D44917" w:rsidDel="00B36EEB">
            <w:rPr>
              <w:rFonts w:ascii="Khmer MEF1" w:hAnsi="Khmer MEF1" w:cs="Khmer MEF1"/>
              <w:spacing w:val="-2"/>
              <w:lang w:val="ca-ES"/>
              <w:rPrChange w:id="1638" w:author="Kem Sereyboth" w:date="2023-07-25T10:10:00Z">
                <w:rPr>
                  <w:rFonts w:ascii="Khmer MEF1" w:hAnsi="Khmer MEF1" w:cs="Khmer MEF1"/>
                  <w:spacing w:val="-12"/>
                  <w:lang w:val="ca-ES"/>
                </w:rPr>
              </w:rPrChange>
            </w:rPr>
            <w:delText xml:space="preserve"> </w:delText>
          </w:r>
        </w:del>
      </w:ins>
      <w:ins w:id="1639" w:author="Kem Sereyboth" w:date="2023-06-20T14:18:00Z"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640" w:author="Kem Sereyboth" w:date="2023-07-25T10:10:00Z">
              <w:rPr>
                <w:rFonts w:ascii="Khmer MEF1" w:hAnsi="Khmer MEF1" w:cs="Khmer MEF1"/>
                <w:cs/>
                <w:lang w:val="ca-ES"/>
              </w:rPr>
            </w:rPrChange>
          </w:rPr>
          <w:t>សវនកម្មសមិទ្ធកម្ម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641" w:author="Kem Sereyboth" w:date="2023-07-25T10:10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642" w:author="Kem Sereyboth" w:date="2023-07-25T10:10:00Z">
              <w:rPr>
                <w:rFonts w:ascii="Khmer MEF1" w:hAnsi="Khmer MEF1" w:cs="Khmer MEF1"/>
                <w:cs/>
                <w:lang w:val="ca-ES"/>
              </w:rPr>
            </w:rPrChange>
          </w:rPr>
          <w:t>គឺជាប្រភេទសវនកម្មមួយអនុវត្ត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643" w:author="Kem Sereyboth" w:date="2023-07-25T10:10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លើ</w:t>
        </w:r>
      </w:ins>
      <w:ins w:id="1644" w:author="Sopheak Phorn" w:date="2023-07-28T09:20:00Z">
        <w:r w:rsidR="00C943DA" w:rsidRPr="00FE10FF">
          <w:rPr>
            <w:rFonts w:ascii="Khmer MEF1" w:hAnsi="Khmer MEF1" w:cs="Khmer MEF1"/>
            <w:b/>
            <w:bCs/>
            <w:spacing w:val="-2"/>
            <w:lang w:val="ca-ES"/>
            <w:rPrChange w:id="1645" w:author="Sopheak Phorn" w:date="2023-07-28T09:21:00Z">
              <w:rPr>
                <w:rFonts w:ascii="Khmer MEF1" w:hAnsi="Khmer MEF1" w:cs="Khmer MEF1"/>
                <w:b/>
                <w:bCs/>
                <w:spacing w:val="-2"/>
                <w:highlight w:val="yellow"/>
                <w:lang w:val="ca-ES"/>
              </w:rPr>
            </w:rPrChange>
          </w:rPr>
          <w:t xml:space="preserve"> </w:t>
        </w:r>
      </w:ins>
      <w:ins w:id="1646" w:author="Sopheak Phorn" w:date="2023-07-28T09:21:00Z">
        <w:r w:rsidR="00C943DA" w:rsidRPr="00FE10FF">
          <w:rPr>
            <w:rFonts w:ascii="Khmer MEF1" w:hAnsi="Khmer MEF1" w:cs="Khmer MEF1"/>
            <w:b/>
            <w:bCs/>
            <w:spacing w:val="-2"/>
            <w:cs/>
            <w:lang w:val="ca-ES"/>
            <w:rPrChange w:id="1647" w:author="Sopheak Phorn" w:date="2023-07-28T09:21:00Z">
              <w:rPr>
                <w:rFonts w:ascii="Khmer MEF1" w:hAnsi="Khmer MEF1" w:cs="Khmer MEF1"/>
                <w:b/>
                <w:bCs/>
                <w:spacing w:val="-2"/>
                <w:highlight w:val="yellow"/>
                <w:cs/>
                <w:lang w:val="ca-ES"/>
              </w:rPr>
            </w:rPrChange>
          </w:rPr>
          <w:t>ន.គ.ស.</w:t>
        </w:r>
      </w:ins>
      <w:ins w:id="1648" w:author="Kem Sereyboth" w:date="2023-06-20T14:18:00Z">
        <w:del w:id="1649" w:author="Sopheak Phorn" w:date="2023-07-28T09:20:00Z">
          <w:r w:rsidR="005C3437" w:rsidRPr="00FE10FF" w:rsidDel="00C943DA">
            <w:rPr>
              <w:rFonts w:ascii="Khmer MEF1" w:hAnsi="Khmer MEF1" w:cs="Khmer MEF1"/>
              <w:spacing w:val="-2"/>
              <w:cs/>
              <w:lang w:val="ca-ES"/>
              <w:rPrChange w:id="1650" w:author="Sopheak Phorn" w:date="2023-07-28T09:21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</w:delText>
          </w:r>
        </w:del>
        <w:del w:id="1651" w:author="Sopheak Phorn" w:date="2023-07-28T09:19:00Z">
          <w:r w:rsidR="005C3437" w:rsidRPr="00FE10FF" w:rsidDel="00C943DA">
            <w:rPr>
              <w:rFonts w:ascii="Khmer MEF1" w:hAnsi="Khmer MEF1" w:cs="Khmer MEF1"/>
              <w:spacing w:val="-2"/>
              <w:cs/>
              <w:lang w:val="ca-ES"/>
              <w:rPrChange w:id="1652" w:author="Sopheak Phorn" w:date="2023-07-28T09:21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ង្គភាពក្រោមឱវាទ </w:delText>
          </w:r>
          <w:r w:rsidR="005C3437" w:rsidRPr="00FE10FF" w:rsidDel="00C943DA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653" w:author="Sopheak Phorn" w:date="2023-07-28T09:21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អ.ស.ហ.</w:delText>
          </w:r>
        </w:del>
        <w:r w:rsidR="005C3437" w:rsidRPr="00D44917">
          <w:rPr>
            <w:rFonts w:ascii="Khmer MEF1" w:hAnsi="Khmer MEF1" w:cs="Khmer MEF1"/>
            <w:b/>
            <w:bCs/>
            <w:spacing w:val="-2"/>
            <w:lang w:val="ca-ES"/>
            <w:rPrChange w:id="1654" w:author="Kem Sereyboth" w:date="2023-07-25T10:10:00Z">
              <w:rPr>
                <w:rFonts w:ascii="Khmer MEF1" w:hAnsi="Khmer MEF1" w:cs="Khmer MEF1"/>
                <w:b/>
                <w:bCs/>
                <w:spacing w:val="-4"/>
                <w:lang w:val="ca-ES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2"/>
            <w:cs/>
            <w:lang w:val="ca-ES"/>
            <w:rPrChange w:id="1655" w:author="Kem Sereyboth" w:date="2023-07-25T10:10:00Z">
              <w:rPr>
                <w:rFonts w:ascii="Khmer MEF1" w:hAnsi="Khmer MEF1" w:cs="Khmer MEF1"/>
                <w:cs/>
                <w:lang w:val="ca-ES"/>
              </w:rPr>
            </w:rPrChange>
          </w:rPr>
          <w:t>តាមរយ</w:t>
        </w:r>
        <w:r w:rsidR="005C3437" w:rsidRPr="00D44917">
          <w:rPr>
            <w:rFonts w:ascii="Khmer MEF1" w:hAnsi="Khmer MEF1" w:cs="Khmer MEF1"/>
            <w:spacing w:val="-2"/>
            <w:cs/>
            <w:rPrChange w:id="1656" w:author="Kem Sereyboth" w:date="2023-07-25T10:10:00Z">
              <w:rPr>
                <w:rFonts w:ascii="Khmer MEF1" w:hAnsi="Khmer MEF1" w:cs="Khmer MEF1"/>
                <w:cs/>
              </w:rPr>
            </w:rPrChange>
          </w:rPr>
          <w:t>ៈកា​រ</w:t>
        </w:r>
        <w:r w:rsidR="005C3437" w:rsidRPr="00D44917">
          <w:rPr>
            <w:rFonts w:ascii="Khmer MEF1" w:hAnsi="Khmer MEF1" w:cs="Khmer MEF1"/>
            <w:spacing w:val="-2"/>
            <w:cs/>
            <w:rPrChange w:id="1657" w:author="Kem Sereyboth" w:date="2023-07-25T10:10:00Z">
              <w:rPr>
                <w:rFonts w:ascii="Khmer MEF1" w:hAnsi="Khmer MEF1" w:cs="Khmer MEF1"/>
                <w:spacing w:val="-10"/>
                <w:cs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8"/>
            <w:cs/>
            <w:rPrChange w:id="1658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ពិនិត្យដោយឯករាជ្យដែលមានវិសាលភាពគ្របដណ្តប់លើទិដ្ឋភាពចំនួន ៣</w:t>
        </w:r>
        <w:r w:rsidR="005C3437" w:rsidRPr="006E6058">
          <w:rPr>
            <w:rFonts w:ascii="Khmer MEF1" w:hAnsi="Khmer MEF1" w:cs="Khmer MEF1"/>
            <w:spacing w:val="-8"/>
            <w:lang w:val="ca-ES"/>
            <w:rPrChange w:id="1659" w:author="Sopheak Phorn" w:date="2023-07-28T09:15:00Z">
              <w:rPr>
                <w:rFonts w:ascii="Khmer MEF1" w:hAnsi="Khmer MEF1" w:cs="Khmer MEF1"/>
                <w:spacing w:val="-2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8"/>
            <w:cs/>
            <w:rPrChange w:id="1660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រួមមាន</w:t>
        </w:r>
      </w:ins>
      <w:ins w:id="1661" w:author="Kem Sereyboth" w:date="2023-06-20T15:01:00Z">
        <w:r w:rsidR="005C3437" w:rsidRPr="00D44917">
          <w:rPr>
            <w:rFonts w:ascii="Khmer MEF1" w:hAnsi="Khmer MEF1" w:cs="Khmer MEF1"/>
            <w:spacing w:val="-8"/>
            <w:cs/>
            <w:rPrChange w:id="1662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៖</w:t>
        </w:r>
      </w:ins>
      <w:ins w:id="1663" w:author="Kem Sereyboth" w:date="2023-06-20T14:18:00Z">
        <w:r w:rsidR="005C3437" w:rsidRPr="006E6058">
          <w:rPr>
            <w:rFonts w:ascii="Khmer MEF1" w:hAnsi="Khmer MEF1" w:cs="Khmer MEF1"/>
            <w:spacing w:val="-8"/>
            <w:lang w:val="ca-ES"/>
            <w:rPrChange w:id="1664" w:author="Sopheak Phorn" w:date="2023-07-28T09:15:00Z">
              <w:rPr>
                <w:rFonts w:ascii="Khmer MEF1" w:hAnsi="Khmer MEF1" w:cs="Khmer MEF1"/>
                <w:spacing w:val="-2"/>
              </w:rPr>
            </w:rPrChange>
          </w:rPr>
          <w:t xml:space="preserve"> </w:t>
        </w:r>
        <w:r w:rsidR="005C3437" w:rsidRPr="00D44917">
          <w:rPr>
            <w:rFonts w:ascii="Khmer MEF1" w:hAnsi="Khmer MEF1" w:cs="Khmer MEF1"/>
            <w:spacing w:val="-8"/>
            <w:cs/>
            <w:rPrChange w:id="1665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ប្រសិទ្ធភាព ប្រសិទ្ធផ</w:t>
        </w:r>
      </w:ins>
      <w:ins w:id="1666" w:author="Kem Sereyboth" w:date="2023-07-25T10:10:00Z">
        <w:r w:rsidR="00D44917" w:rsidRPr="00D44917">
          <w:rPr>
            <w:rFonts w:ascii="Khmer MEF1" w:hAnsi="Khmer MEF1" w:cs="Khmer MEF1"/>
            <w:spacing w:val="-8"/>
            <w:cs/>
            <w:rPrChange w:id="1667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​</w:t>
        </w:r>
      </w:ins>
      <w:ins w:id="1668" w:author="Kem Sereyboth" w:date="2023-06-20T14:18:00Z">
        <w:r w:rsidR="005C3437" w:rsidRPr="00D44917">
          <w:rPr>
            <w:rFonts w:ascii="Khmer MEF1" w:hAnsi="Khmer MEF1" w:cs="Khmer MEF1"/>
            <w:spacing w:val="-8"/>
            <w:cs/>
            <w:rPrChange w:id="1669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ល</w:t>
        </w:r>
      </w:ins>
      <w:ins w:id="1670" w:author="Kem Sereyboth" w:date="2023-07-25T10:10:00Z">
        <w:r w:rsidR="00D44917" w:rsidRPr="00D44917">
          <w:rPr>
            <w:rFonts w:ascii="Khmer MEF1" w:hAnsi="Khmer MEF1" w:cs="Khmer MEF1"/>
            <w:spacing w:val="-8"/>
            <w:cs/>
            <w:rPrChange w:id="1671" w:author="Kem Sereyboth" w:date="2023-07-25T10:10:00Z">
              <w:rPr>
                <w:rFonts w:ascii="Khmer MEF1" w:hAnsi="Khmer MEF1" w:cs="Khmer MEF1"/>
                <w:spacing w:val="-2"/>
                <w:cs/>
              </w:rPr>
            </w:rPrChange>
          </w:rPr>
          <w:t>​</w:t>
        </w:r>
      </w:ins>
      <w:ins w:id="1672" w:author="Kem Sereyboth" w:date="2023-06-20T14:18:00Z">
        <w:r w:rsidR="005C3437" w:rsidRPr="00E33574">
          <w:rPr>
            <w:rFonts w:ascii="Khmer MEF1" w:hAnsi="Khmer MEF1" w:cs="Khmer MEF1"/>
            <w:spacing w:val="-4"/>
            <w:cs/>
          </w:rPr>
          <w:t xml:space="preserve"> </w:t>
        </w:r>
        <w:r w:rsidR="005C3437" w:rsidRPr="00E33574">
          <w:rPr>
            <w:rFonts w:ascii="Khmer MEF1" w:hAnsi="Khmer MEF1" w:cs="Khmer MEF1"/>
            <w:spacing w:val="8"/>
            <w:cs/>
          </w:rPr>
          <w:t xml:space="preserve">និងភាពសន្សំសំចៃ </w:t>
        </w:r>
        <w:r w:rsidR="005C3437" w:rsidRPr="00FE10FF">
          <w:rPr>
            <w:rFonts w:ascii="Khmer MEF1" w:hAnsi="Khmer MEF1" w:cs="Khmer MEF1"/>
            <w:spacing w:val="10"/>
            <w:cs/>
            <w:rPrChange w:id="1673" w:author="Sopheak Phorn" w:date="2023-07-28T09:25:00Z">
              <w:rPr>
                <w:rFonts w:ascii="Khmer MEF1" w:hAnsi="Khmer MEF1" w:cs="Khmer MEF1"/>
                <w:spacing w:val="8"/>
                <w:cs/>
              </w:rPr>
            </w:rPrChange>
          </w:rPr>
          <w:t>ដោយគោលដៅសវនកម្មសមិទ្ធកម្ម មិនតម្រូវលើភាពដាច់ខាតនៃការពិនិត្យទៅលើ</w:t>
        </w:r>
        <w:r w:rsidR="005C3437" w:rsidRPr="00FE10FF">
          <w:rPr>
            <w:rFonts w:ascii="Khmer MEF1" w:hAnsi="Khmer MEF1" w:cs="Khmer MEF1"/>
            <w:spacing w:val="10"/>
            <w:cs/>
            <w:rPrChange w:id="1674" w:author="Sopheak Phorn" w:date="2023-07-28T09:25:00Z">
              <w:rPr>
                <w:rFonts w:ascii="Khmer MEF1" w:hAnsi="Khmer MEF1" w:cs="Khmer MEF1"/>
                <w:cs/>
              </w:rPr>
            </w:rPrChange>
          </w:rPr>
          <w:t>វិសាលភាពទាំង ៣</w:t>
        </w:r>
        <w:r w:rsidR="005C3437" w:rsidRPr="006E6058">
          <w:rPr>
            <w:rFonts w:ascii="Khmer MEF1" w:hAnsi="Khmer MEF1" w:cs="Khmer MEF1"/>
            <w:lang w:val="ca-ES"/>
            <w:rPrChange w:id="1675" w:author="Sopheak Phorn" w:date="2023-07-28T09:15:00Z">
              <w:rPr>
                <w:rFonts w:ascii="Khmer MEF1" w:hAnsi="Khmer MEF1" w:cs="Khmer MEF1"/>
              </w:rPr>
            </w:rPrChange>
          </w:rPr>
          <w:t xml:space="preserve"> </w:t>
        </w:r>
        <w:r w:rsidR="005C3437" w:rsidRPr="00FE10FF">
          <w:rPr>
            <w:rFonts w:ascii="Khmer MEF1" w:hAnsi="Khmer MEF1" w:cs="Khmer MEF1"/>
            <w:spacing w:val="8"/>
            <w:cs/>
            <w:rPrChange w:id="1676" w:author="Sopheak Phorn" w:date="2023-07-28T09:28:00Z">
              <w:rPr>
                <w:rFonts w:ascii="Khmer MEF1" w:hAnsi="Khmer MEF1" w:cs="Khmer MEF1"/>
                <w:cs/>
              </w:rPr>
            </w:rPrChange>
          </w:rPr>
          <w:t xml:space="preserve">នោះទេ។ </w:t>
        </w:r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677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ការធ្វើសវនកម្មសមិទ្ធកម្មរបស់អង្គភាពសវនកម្មផ្ទៃក្នុងនៃ </w:t>
        </w:r>
        <w:r w:rsidR="005C3437" w:rsidRPr="00FE10FF">
          <w:rPr>
            <w:rFonts w:ascii="Khmer MEF1" w:hAnsi="Khmer MEF1" w:cs="Khmer MEF1"/>
            <w:b/>
            <w:bCs/>
            <w:spacing w:val="8"/>
            <w:cs/>
            <w:lang w:val="ca-ES"/>
            <w:rPrChange w:id="1678" w:author="Sopheak Phorn" w:date="2023-07-28T09:2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</w:ins>
      <w:ins w:id="1679" w:author="Sopheak Phorn" w:date="2023-07-28T09:28:00Z">
        <w:r w:rsidR="00FE10FF">
          <w:rPr>
            <w:rFonts w:ascii="Khmer MEF1" w:hAnsi="Khmer MEF1" w:cs="Khmer MEF1" w:hint="cs"/>
            <w:spacing w:val="8"/>
            <w:cs/>
            <w:lang w:val="ca-ES"/>
          </w:rPr>
          <w:t xml:space="preserve"> </w:t>
        </w:r>
      </w:ins>
      <w:ins w:id="1680" w:author="Kem Sereyboth" w:date="2023-06-20T14:18:00Z">
        <w:del w:id="1681" w:author="Sopheak Phorn" w:date="2023-07-28T09:28:00Z">
          <w:r w:rsidR="005C3437" w:rsidRPr="00FE10FF" w:rsidDel="00FE10FF">
            <w:rPr>
              <w:rFonts w:ascii="Khmer MEF1" w:hAnsi="Khmer MEF1" w:cs="Khmer MEF1"/>
              <w:spacing w:val="8"/>
              <w:cs/>
              <w:lang w:val="ca-ES"/>
              <w:rPrChange w:id="1682" w:author="Sopheak Phorn" w:date="2023-07-28T09:28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683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សម្រាប់ឆ្នាំ</w:t>
        </w:r>
      </w:ins>
      <w:ins w:id="1684" w:author="Kem Sereyboth" w:date="2023-06-20T15:02:00Z"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685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២០២៣</w:t>
        </w:r>
      </w:ins>
      <w:ins w:id="1686" w:author="Kem Sereyboth" w:date="2023-06-20T14:18:00Z">
        <w:r w:rsidR="005C3437" w:rsidRPr="00FE10FF">
          <w:rPr>
            <w:rFonts w:ascii="Khmer MEF1" w:hAnsi="Khmer MEF1" w:cs="Khmer MEF1"/>
            <w:spacing w:val="8"/>
            <w:cs/>
            <w:lang w:val="ca-ES"/>
            <w:rPrChange w:id="1687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នេះ</w:t>
        </w:r>
        <w:r w:rsidR="005C3437" w:rsidRPr="00D44917">
          <w:rPr>
            <w:rFonts w:ascii="Khmer MEF1" w:hAnsi="Khmer MEF1" w:cs="Khmer MEF1"/>
            <w:spacing w:val="4"/>
            <w:cs/>
            <w:lang w:val="ca-ES"/>
            <w:rPrChange w:id="1688" w:author="Kem Sereyboth" w:date="2023-07-25T10:11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689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មានគោលបំណងតាមដានត្រួតពិនិត្យអំពីប្រសិទ្ធភាពនៃប្រតិបត្តិការរបស់អង្គភាពក្រោមឱ</w:t>
        </w:r>
      </w:ins>
      <w:ins w:id="1690" w:author="Kem Sereyboth" w:date="2023-07-25T10:11:00Z">
        <w:r w:rsidR="00D44917" w:rsidRPr="00FE10FF">
          <w:rPr>
            <w:rFonts w:ascii="Khmer MEF1" w:hAnsi="Khmer MEF1" w:cs="Khmer MEF1"/>
            <w:spacing w:val="-4"/>
            <w:cs/>
            <w:lang w:val="ca-ES"/>
            <w:rPrChange w:id="1691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692" w:author="Kem Sereyboth" w:date="2023-06-20T14:18:00Z"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693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វា</w:t>
        </w:r>
      </w:ins>
      <w:ins w:id="1694" w:author="Kem Sereyboth" w:date="2023-07-25T10:11:00Z">
        <w:r w:rsidR="00D44917" w:rsidRPr="00FE10FF">
          <w:rPr>
            <w:rFonts w:ascii="Khmer MEF1" w:hAnsi="Khmer MEF1" w:cs="Khmer MEF1"/>
            <w:spacing w:val="-4"/>
            <w:cs/>
            <w:lang w:val="ca-ES"/>
            <w:rPrChange w:id="1695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1696" w:author="Kem Sereyboth" w:date="2023-06-20T14:18:00Z"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697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ទ</w:t>
        </w:r>
      </w:ins>
      <w:ins w:id="1698" w:author="Sopheak Phorn" w:date="2023-07-28T09:28:00Z">
        <w:r w:rsidR="00FE10FF" w:rsidRPr="00FE10FF">
          <w:rPr>
            <w:rFonts w:ascii="Khmer MEF1" w:hAnsi="Khmer MEF1" w:cs="Khmer MEF1"/>
            <w:spacing w:val="-4"/>
            <w:cs/>
            <w:lang w:val="ca-ES"/>
            <w:rPrChange w:id="1699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1700" w:author="Kem Sereyboth" w:date="2023-06-20T14:18:00Z">
        <w:del w:id="1701" w:author="Sopheak Phorn" w:date="2023-07-28T09:28:00Z">
          <w:r w:rsidR="005C3437" w:rsidRPr="00FE10FF" w:rsidDel="00FE10FF">
            <w:rPr>
              <w:rFonts w:ascii="Khmer MEF1" w:hAnsi="Khmer MEF1" w:cs="Khmer MEF1"/>
              <w:spacing w:val="-4"/>
              <w:cs/>
              <w:lang w:val="ca-ES"/>
              <w:rPrChange w:id="1702" w:author="Sopheak Phorn" w:date="2023-07-28T09:28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  <w:r w:rsidR="005C3437" w:rsidRPr="00FE10FF">
          <w:rPr>
            <w:rFonts w:ascii="Khmer MEF1" w:hAnsi="Khmer MEF1" w:cs="Khmer MEF1"/>
            <w:b/>
            <w:bCs/>
            <w:spacing w:val="-4"/>
            <w:cs/>
            <w:lang w:val="ca-ES"/>
            <w:rPrChange w:id="1703" w:author="Sopheak Phorn" w:date="2023-07-28T09:2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="005C3437" w:rsidRPr="00FE10FF">
          <w:rPr>
            <w:rFonts w:ascii="Khmer MEF1" w:hAnsi="Khmer MEF1" w:cs="Khmer MEF1"/>
            <w:spacing w:val="-4"/>
            <w:cs/>
            <w:lang w:val="ca-ES"/>
            <w:rPrChange w:id="1704" w:author="Sopheak Phorn" w:date="2023-07-28T09:28:00Z">
              <w:rPr>
                <w:rFonts w:ascii="Khmer MEF1" w:hAnsi="Khmer MEF1" w:cs="Khmer MEF1"/>
                <w:cs/>
                <w:lang w:val="ca-ES"/>
              </w:rPr>
            </w:rPrChange>
          </w:rPr>
          <w:t>។</w:t>
        </w:r>
        <w:r w:rsidR="005C3437" w:rsidRPr="00E33574">
          <w:rPr>
            <w:rFonts w:ascii="Khmer MEF1" w:hAnsi="Khmer MEF1" w:cs="Khmer MEF1"/>
            <w:lang w:val="ca-ES"/>
          </w:rPr>
          <w:t xml:space="preserve"> </w:t>
        </w:r>
      </w:ins>
    </w:p>
    <w:p w14:paraId="754FFBF7" w14:textId="77D63A08" w:rsidR="004B5635" w:rsidRPr="00E33574" w:rsidRDefault="005C3437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705" w:author="Kem Sereyboth" w:date="2023-07-13T13:15:00Z"/>
          <w:rFonts w:ascii="Khmer MEF1" w:hAnsi="Khmer MEF1" w:cs="Khmer MEF1"/>
          <w:lang w:val="ca-ES"/>
        </w:rPr>
        <w:pPrChange w:id="1706" w:author="Sopheak Phorn" w:date="2023-08-03T13:36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1707" w:author="Kem Sereyboth" w:date="2023-06-20T14:18:00Z">
        <w:r w:rsidRPr="008F15FD">
          <w:rPr>
            <w:rFonts w:ascii="Khmer MEF1" w:hAnsi="Khmer MEF1" w:cs="Khmer MEF1"/>
            <w:spacing w:val="-10"/>
            <w:cs/>
            <w:lang w:val="ca-ES"/>
            <w:rPrChange w:id="1708" w:author="Kem Sereyboth" w:date="2023-07-25T10:11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ស្របតាមគោលបំណងនៃការធ្វើសវនកម្ម </w:t>
        </w:r>
        <w:r w:rsidRPr="00570931">
          <w:rPr>
            <w:rFonts w:ascii="Khmer MEF1" w:hAnsi="Khmer MEF1" w:cs="Khmer MEF1"/>
            <w:spacing w:val="-8"/>
            <w:cs/>
            <w:lang w:val="ca-ES"/>
            <w:rPrChange w:id="1709" w:author="Sopheak Phorn" w:date="2023-07-28T09:29:00Z">
              <w:rPr>
                <w:rFonts w:ascii="Khmer MEF1" w:hAnsi="Khmer MEF1" w:cs="Khmer MEF1"/>
                <w:cs/>
                <w:lang w:val="ca-ES"/>
              </w:rPr>
            </w:rPrChange>
          </w:rPr>
          <w:t>និងដើម្បីធានាបានការអនុវត្តការងារសវនកម្ម</w:t>
        </w:r>
      </w:ins>
      <w:ins w:id="1710" w:author="Kem Sereyboth" w:date="2023-07-19T14:55:00Z">
        <w:r w:rsidR="0003566A" w:rsidRPr="00570931">
          <w:rPr>
            <w:rFonts w:ascii="Khmer MEF1" w:hAnsi="Khmer MEF1" w:cs="Khmer MEF1"/>
            <w:spacing w:val="-8"/>
            <w:cs/>
            <w:lang w:val="ca-ES"/>
            <w:rPrChange w:id="1711" w:author="Sopheak Phorn" w:date="2023-07-28T09:29:00Z">
              <w:rPr>
                <w:rFonts w:ascii="Khmer MEF1" w:hAnsi="Khmer MEF1" w:cs="Khmer MEF1"/>
                <w:cs/>
                <w:lang w:val="ca-ES"/>
              </w:rPr>
            </w:rPrChange>
          </w:rPr>
          <w:t>អនុលោមភាព</w:t>
        </w:r>
        <w:r w:rsidR="0003566A" w:rsidRPr="00E33574">
          <w:rPr>
            <w:rFonts w:ascii="Khmer MEF1" w:hAnsi="Khmer MEF1" w:cs="Khmer MEF1" w:hint="cs"/>
            <w:cs/>
            <w:lang w:val="ca-ES"/>
          </w:rPr>
          <w:t xml:space="preserve"> </w:t>
        </w:r>
        <w:r w:rsidR="0003566A" w:rsidRPr="00570931">
          <w:rPr>
            <w:rFonts w:ascii="Khmer MEF1" w:hAnsi="Khmer MEF1" w:cs="Khmer MEF1"/>
            <w:spacing w:val="6"/>
            <w:cs/>
            <w:lang w:val="ca-ES"/>
            <w:rPrChange w:id="1712" w:author="Sopheak Phorn" w:date="2023-07-28T09:30:00Z">
              <w:rPr>
                <w:rFonts w:ascii="Khmer MEF1" w:hAnsi="Khmer MEF1" w:cs="Khmer MEF1"/>
                <w:cs/>
                <w:lang w:val="ca-ES"/>
              </w:rPr>
            </w:rPrChange>
          </w:rPr>
          <w:t>និងសវនកម្ម</w:t>
        </w:r>
      </w:ins>
      <w:ins w:id="1713" w:author="Kem Sereyboth" w:date="2023-06-20T14:18:00Z">
        <w:r w:rsidRPr="00570931">
          <w:rPr>
            <w:rFonts w:ascii="Khmer MEF1" w:hAnsi="Khmer MEF1" w:cs="Khmer MEF1"/>
            <w:spacing w:val="6"/>
            <w:cs/>
            <w:lang w:val="ca-ES"/>
            <w:rPrChange w:id="1714" w:author="Sopheak Phorn" w:date="2023-07-28T09:30:00Z">
              <w:rPr>
                <w:rFonts w:ascii="Khmer MEF1" w:hAnsi="Khmer MEF1" w:cs="Khmer MEF1"/>
                <w:cs/>
                <w:lang w:val="ca-ES"/>
              </w:rPr>
            </w:rPrChange>
          </w:rPr>
          <w:t>សមិទ្ធកម្ម</w:t>
        </w:r>
        <w:r w:rsidRPr="00570931">
          <w:rPr>
            <w:rFonts w:ascii="Khmer MEF1" w:hAnsi="Khmer MEF1" w:cs="Khmer MEF1"/>
            <w:spacing w:val="6"/>
            <w:cs/>
            <w:lang w:val="ca-ES"/>
            <w:rPrChange w:id="1715" w:author="Sopheak Phorn" w:date="2023-07-28T09:3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ប្រកបដោយប្រសិទ្ធភាព</w:t>
        </w:r>
      </w:ins>
      <w:ins w:id="1716" w:author="Sopheak Phorn" w:date="2023-07-28T09:30:00Z">
        <w:r w:rsidR="00570931">
          <w:rPr>
            <w:rFonts w:ascii="Khmer MEF1" w:hAnsi="Khmer MEF1" w:cs="Khmer MEF1" w:hint="cs"/>
            <w:spacing w:val="6"/>
            <w:cs/>
            <w:lang w:val="ca-ES"/>
          </w:rPr>
          <w:t xml:space="preserve"> </w:t>
        </w:r>
      </w:ins>
      <w:ins w:id="1717" w:author="Kem Sereyboth" w:date="2023-06-20T14:18:00Z">
        <w:del w:id="1718" w:author="Sopheak Phorn" w:date="2023-07-28T09:30:00Z">
          <w:r w:rsidRPr="00570931" w:rsidDel="00570931">
            <w:rPr>
              <w:rFonts w:ascii="Khmer MEF1" w:hAnsi="Khmer MEF1" w:cs="Khmer MEF1"/>
              <w:spacing w:val="6"/>
              <w:cs/>
              <w:lang w:val="ca-ES"/>
              <w:rPrChange w:id="1719" w:author="Sopheak Phorn" w:date="2023-07-28T09:30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  <w:r w:rsidRPr="00570931">
          <w:rPr>
            <w:rFonts w:ascii="Khmer MEF1" w:hAnsi="Khmer MEF1" w:cs="Khmer MEF1"/>
            <w:spacing w:val="6"/>
            <w:cs/>
            <w:lang w:val="ca-ES"/>
            <w:rPrChange w:id="1720" w:author="Sopheak Phorn" w:date="2023-07-28T09:3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និងស័ក្តិសិទ្ធ</w:t>
        </w:r>
        <w:r w:rsidRPr="009D2554">
          <w:rPr>
            <w:rFonts w:ascii="Khmer MEF1" w:hAnsi="Khmer MEF1" w:cs="Khmer MEF1"/>
            <w:spacing w:val="6"/>
            <w:cs/>
            <w:lang w:val="ca-ES"/>
            <w:rPrChange w:id="1721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ភាព</w:t>
        </w:r>
      </w:ins>
      <w:ins w:id="1722" w:author="Kem Sereyboth" w:date="2023-06-20T15:03:00Z">
        <w:r w:rsidRPr="009D2554">
          <w:rPr>
            <w:rFonts w:ascii="Khmer MEF1" w:hAnsi="Khmer MEF1" w:cs="Khmer MEF1"/>
            <w:spacing w:val="6"/>
            <w:cs/>
            <w:lang w:val="ca-ES"/>
            <w:rPrChange w:id="1723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1724" w:author="Kem Sereyboth" w:date="2023-06-20T14:18:00Z">
        <w:r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25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កាលពីថ្ងៃទី</w:t>
        </w:r>
      </w:ins>
      <w:ins w:id="1726" w:author="Sopheak Phorn" w:date="2023-07-28T09:29:00Z">
        <w:r w:rsidR="00570931"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27" w:author="Sopheak Phorn" w:date="2023-08-04T09:52:00Z">
              <w:rPr>
                <w:rFonts w:ascii="Khmer MEF1" w:hAnsi="Khmer MEF1" w:cs="Khmer MEF1"/>
                <w:cs/>
                <w:lang w:val="ca-ES"/>
              </w:rPr>
            </w:rPrChange>
          </w:rPr>
          <w:t>៧</w:t>
        </w:r>
      </w:ins>
      <w:ins w:id="1728" w:author="Kem Sereyboth" w:date="2023-07-18T14:59:00Z">
        <w:del w:id="1729" w:author="Sopheak Phorn" w:date="2023-07-28T09:29:00Z">
          <w:r w:rsidR="005F7C21" w:rsidRPr="009D2554" w:rsidDel="00570931">
            <w:rPr>
              <w:rFonts w:ascii="Khmer MEF1" w:hAnsi="Khmer MEF1" w:cs="Khmer MEF1"/>
              <w:color w:val="000000" w:themeColor="text1"/>
              <w:spacing w:val="6"/>
              <w:cs/>
              <w:lang w:val="ca-ES"/>
              <w:rPrChange w:id="1730" w:author="Sopheak Phorn" w:date="2023-08-04T09:52:00Z">
                <w:rPr>
                  <w:rFonts w:ascii="Khmer MEF1" w:hAnsi="Khmer MEF1" w:cs="Khmer MEF1"/>
                  <w:color w:val="FF0000"/>
                  <w:spacing w:val="4"/>
                  <w:cs/>
                  <w:lang w:val="ca-ES"/>
                </w:rPr>
              </w:rPrChange>
            </w:rPr>
            <w:delText>១៤</w:delText>
          </w:r>
        </w:del>
      </w:ins>
      <w:ins w:id="1731" w:author="Kem Sereyboth" w:date="2023-06-20T15:03:00Z">
        <w:del w:id="1732" w:author="Sopheak Phorn" w:date="2023-07-28T09:29:00Z">
          <w:r w:rsidRPr="009D2554" w:rsidDel="00570931">
            <w:rPr>
              <w:rFonts w:ascii="Khmer MEF1" w:hAnsi="Khmer MEF1" w:cs="Khmer MEF1"/>
              <w:color w:val="000000" w:themeColor="text1"/>
              <w:spacing w:val="6"/>
              <w:lang w:val="ca-ES"/>
              <w:rPrChange w:id="1733" w:author="Sopheak Phorn" w:date="2023-08-04T09:52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>​</w:delText>
          </w:r>
        </w:del>
        <w:r w:rsidRPr="009D2554">
          <w:rPr>
            <w:rFonts w:ascii="Khmer MEF1" w:hAnsi="Khmer MEF1" w:cs="Khmer MEF1"/>
            <w:color w:val="000000" w:themeColor="text1"/>
            <w:spacing w:val="6"/>
            <w:lang w:val="ca-ES"/>
            <w:rPrChange w:id="1734" w:author="Sopheak Phorn" w:date="2023-08-04T09:52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</w:ins>
      <w:ins w:id="1735" w:author="Kem Sereyboth" w:date="2023-06-20T14:18:00Z">
        <w:r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36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ខែ</w:t>
        </w:r>
      </w:ins>
      <w:ins w:id="1737" w:author="Kem Sereyboth" w:date="2023-07-18T14:59:00Z">
        <w:r w:rsidR="005F7C21"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38" w:author="Sopheak Phorn" w:date="2023-08-04T09:52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ធ្នូ</w:t>
        </w:r>
      </w:ins>
      <w:ins w:id="1739" w:author="Kem Sereyboth" w:date="2023-06-20T15:03:00Z">
        <w:r w:rsidRPr="009D2554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40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1741" w:author="Kem Sereyboth" w:date="2023-06-20T14:18:00Z">
        <w:r w:rsidRPr="009D2554">
          <w:rPr>
            <w:rFonts w:ascii="Khmer MEF1" w:hAnsi="Khmer MEF1" w:cs="Khmer MEF1"/>
            <w:color w:val="000000" w:themeColor="text1"/>
            <w:spacing w:val="8"/>
            <w:cs/>
            <w:lang w:val="ca-ES"/>
            <w:rPrChange w:id="1742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ឆ្នាំ</w:t>
        </w:r>
      </w:ins>
      <w:ins w:id="1743" w:author="Kem Sereyboth" w:date="2023-06-20T15:04:00Z">
        <w:r w:rsidRPr="009D2554">
          <w:rPr>
            <w:rFonts w:ascii="Khmer MEF1" w:hAnsi="Khmer MEF1" w:cs="Khmer MEF1"/>
            <w:color w:val="000000" w:themeColor="text1"/>
            <w:spacing w:val="8"/>
            <w:cs/>
            <w:lang w:val="ca-ES"/>
            <w:rPrChange w:id="1744" w:author="Sopheak Phorn" w:date="2023-08-04T09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២០២</w:t>
        </w:r>
      </w:ins>
      <w:ins w:id="1745" w:author="Kem Sereyboth" w:date="2023-07-18T14:59:00Z">
        <w:r w:rsidR="005F7C21" w:rsidRPr="009D2554">
          <w:rPr>
            <w:rFonts w:ascii="Khmer MEF1" w:hAnsi="Khmer MEF1" w:cs="Khmer MEF1"/>
            <w:color w:val="000000" w:themeColor="text1"/>
            <w:spacing w:val="8"/>
            <w:cs/>
            <w:lang w:val="ca-ES"/>
            <w:rPrChange w:id="1746" w:author="Sopheak Phorn" w:date="2023-08-04T09:52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២</w:t>
        </w:r>
      </w:ins>
      <w:ins w:id="1747" w:author="Kem Sereyboth" w:date="2023-06-20T14:18:00Z">
        <w:r w:rsidRPr="007A26A4">
          <w:rPr>
            <w:rFonts w:ascii="Khmer MEF1" w:hAnsi="Khmer MEF1" w:cs="Khmer MEF1"/>
            <w:color w:val="000000" w:themeColor="text1"/>
            <w:spacing w:val="8"/>
            <w:cs/>
            <w:lang w:val="ca-ES"/>
            <w:rPrChange w:id="1748" w:author="S_Chhenglay" w:date="2023-08-04T09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  <w:r w:rsidRPr="00570931">
          <w:rPr>
            <w:rFonts w:ascii="Khmer MEF1" w:hAnsi="Khmer MEF1" w:cs="Khmer MEF1"/>
            <w:spacing w:val="8"/>
            <w:cs/>
            <w:lang w:val="ca-ES"/>
            <w:rPrChange w:id="1749" w:author="Sopheak Phorn" w:date="2023-07-28T09:3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ប្រតិភូ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750" w:author="Kem Sereyboth" w:date="2023-07-25T10:1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</w:t>
        </w:r>
      </w:ins>
      <w:ins w:id="1751" w:author="Kem Sereyboth" w:date="2023-07-25T10:12:00Z">
        <w:r w:rsidR="008F15FD" w:rsidRPr="008F15FD">
          <w:rPr>
            <w:rFonts w:ascii="Khmer MEF1" w:hAnsi="Khmer MEF1" w:cs="Khmer MEF1"/>
            <w:spacing w:val="-12"/>
            <w:lang w:val="ca-ES"/>
            <w:rPrChange w:id="1752" w:author="Kem Sereyboth" w:date="2023-07-25T10:13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</w:ins>
      <w:ins w:id="1753" w:author="Kem Sereyboth" w:date="2023-06-20T14:18:00Z">
        <w:r w:rsidRPr="008F15FD">
          <w:rPr>
            <w:rFonts w:ascii="Khmer MEF1" w:hAnsi="Khmer MEF1" w:cs="Khmer MEF1"/>
            <w:spacing w:val="-12"/>
            <w:cs/>
            <w:lang w:val="ca-ES"/>
            <w:rPrChange w:id="1754" w:author="Kem Sereyboth" w:date="2023-07-25T10:1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វនកម្ម</w:t>
        </w:r>
        <w:r w:rsidRPr="008F15FD">
          <w:rPr>
            <w:rFonts w:ascii="Khmer MEF1" w:hAnsi="Khmer MEF1" w:cs="Khmer MEF1"/>
            <w:spacing w:val="-12"/>
            <w:lang w:val="ca-ES"/>
            <w:rPrChange w:id="1755" w:author="Kem Sereyboth" w:date="2023-07-25T10:13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756" w:author="Kem Sereyboth" w:date="2023-07-25T10:1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757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សវនករទទួលបន្ទុករបស់អង្គភាពសវ​ន​កម្មផ្ទៃក្នុងនៃ </w:t>
        </w:r>
        <w:r w:rsidRPr="008F15FD">
          <w:rPr>
            <w:rFonts w:ascii="Khmer MEF1" w:hAnsi="Khmer MEF1" w:cs="Khmer MEF1"/>
            <w:b/>
            <w:bCs/>
            <w:spacing w:val="-12"/>
            <w:cs/>
            <w:lang w:val="ca-ES"/>
            <w:rPrChange w:id="1758" w:author="Kem Sereyboth" w:date="2023-07-25T10:13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អ.ស.ហ. </w:t>
        </w:r>
        <w:r w:rsidRPr="008F15FD">
          <w:rPr>
            <w:rFonts w:ascii="Khmer MEF1" w:hAnsi="Khmer MEF1" w:cs="Khmer MEF1"/>
            <w:spacing w:val="-12"/>
            <w:cs/>
            <w:lang w:val="ca-ES"/>
            <w:rPrChange w:id="1759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បានចុះសិក្សាស្វែងយល់អំពីបរិ</w:t>
        </w:r>
      </w:ins>
      <w:ins w:id="1760" w:author="Kem Sereyboth" w:date="2023-07-25T10:12:00Z">
        <w:r w:rsidR="008F15FD" w:rsidRPr="008F15FD">
          <w:rPr>
            <w:rFonts w:ascii="Khmer MEF1" w:hAnsi="Khmer MEF1" w:cs="Khmer MEF1"/>
            <w:spacing w:val="-12"/>
            <w:cs/>
            <w:lang w:val="ca-ES"/>
            <w:rPrChange w:id="1761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​</w:t>
        </w:r>
      </w:ins>
      <w:ins w:id="1762" w:author="Kem Sereyboth" w:date="2023-06-20T14:18:00Z">
        <w:r w:rsidRPr="008F15FD">
          <w:rPr>
            <w:rFonts w:ascii="Khmer MEF1" w:hAnsi="Khmer MEF1" w:cs="Khmer MEF1"/>
            <w:spacing w:val="-12"/>
            <w:cs/>
            <w:lang w:val="ca-ES"/>
            <w:rPrChange w:id="1763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ស្ថា</w:t>
        </w:r>
      </w:ins>
      <w:ins w:id="1764" w:author="Kem Sereyboth" w:date="2023-07-25T10:13:00Z">
        <w:r w:rsidR="008F15FD" w:rsidRPr="008F15FD">
          <w:rPr>
            <w:rFonts w:ascii="Khmer MEF1" w:hAnsi="Khmer MEF1" w:cs="Khmer MEF1"/>
            <w:spacing w:val="-12"/>
            <w:cs/>
            <w:lang w:val="ca-ES"/>
            <w:rPrChange w:id="1765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​</w:t>
        </w:r>
      </w:ins>
      <w:ins w:id="1766" w:author="Kem Sereyboth" w:date="2023-07-25T10:12:00Z">
        <w:r w:rsidR="008F15FD" w:rsidRPr="008F15FD">
          <w:rPr>
            <w:rFonts w:ascii="Khmer MEF1" w:hAnsi="Khmer MEF1" w:cs="Khmer MEF1"/>
            <w:spacing w:val="-12"/>
            <w:cs/>
            <w:lang w:val="ca-ES"/>
            <w:rPrChange w:id="1767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​</w:t>
        </w:r>
      </w:ins>
      <w:ins w:id="1768" w:author="Kem Sereyboth" w:date="2023-06-20T14:18:00Z">
        <w:r w:rsidRPr="008F15FD">
          <w:rPr>
            <w:rFonts w:ascii="Khmer MEF1" w:hAnsi="Khmer MEF1" w:cs="Khmer MEF1"/>
            <w:spacing w:val="-12"/>
            <w:cs/>
            <w:lang w:val="ca-ES"/>
            <w:rPrChange w:id="1769" w:author="Kem Sereyboth" w:date="2023-07-25T10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</w:t>
        </w:r>
        <w:r w:rsidRPr="00E47365">
          <w:rPr>
            <w:rFonts w:ascii="Khmer MEF1" w:hAnsi="Khmer MEF1" w:cs="Khmer MEF1"/>
            <w:spacing w:val="4"/>
            <w:cs/>
            <w:lang w:val="ca-ES"/>
            <w:rPrChange w:id="1770" w:author="Sopheak Phorn" w:date="2023-07-28T09:3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ត្រួតពិនិត្យ</w:t>
        </w:r>
        <w:r w:rsidRPr="00E47365">
          <w:rPr>
            <w:rFonts w:ascii="Khmer MEF1" w:hAnsi="Khmer MEF1" w:cs="Khmer MEF1"/>
            <w:spacing w:val="4"/>
            <w:cs/>
            <w:lang w:val="ca-ES"/>
          </w:rPr>
          <w:t>របស់</w:t>
        </w:r>
      </w:ins>
      <w:ins w:id="1771" w:author="Kem Sereyboth" w:date="2023-06-20T15:04:00Z">
        <w:r w:rsidRPr="00E47365">
          <w:rPr>
            <w:rFonts w:ascii="Khmer MEF1" w:hAnsi="Khmer MEF1" w:cs="Khmer MEF1"/>
            <w:spacing w:val="4"/>
            <w:cs/>
            <w:lang w:val="ca-ES"/>
          </w:rPr>
          <w:t xml:space="preserve"> </w:t>
        </w:r>
        <w:r w:rsidRPr="00E47365">
          <w:rPr>
            <w:rFonts w:ascii="Khmer MEF1" w:hAnsi="Khmer MEF1" w:cs="Khmer MEF1"/>
            <w:b/>
            <w:bCs/>
            <w:spacing w:val="4"/>
            <w:cs/>
            <w:lang w:val="ca-ES"/>
            <w:rPrChange w:id="1772" w:author="Sopheak Phorn" w:date="2023-07-28T09:3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ន.</w:t>
        </w:r>
      </w:ins>
      <w:ins w:id="1773" w:author="Sopheak Phorn" w:date="2023-07-28T09:31:00Z">
        <w:r w:rsidR="00E47365" w:rsidRPr="00E47365">
          <w:rPr>
            <w:rFonts w:ascii="Khmer MEF1" w:hAnsi="Khmer MEF1" w:cs="Khmer MEF1"/>
            <w:b/>
            <w:bCs/>
            <w:spacing w:val="4"/>
            <w:cs/>
            <w:lang w:val="ca-ES"/>
            <w:rPrChange w:id="1774" w:author="Sopheak Phorn" w:date="2023-07-28T09:32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t>គ</w:t>
        </w:r>
      </w:ins>
      <w:ins w:id="1775" w:author="Kem Sereyboth" w:date="2023-06-20T15:04:00Z">
        <w:del w:id="1776" w:author="Sopheak Phorn" w:date="2023-07-28T09:31:00Z">
          <w:r w:rsidRPr="00E47365" w:rsidDel="00E47365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1777" w:author="Sopheak Phorn" w:date="2023-07-28T09:32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</w:delText>
          </w:r>
        </w:del>
        <w:r w:rsidRPr="00E47365">
          <w:rPr>
            <w:rFonts w:ascii="Khmer MEF1" w:hAnsi="Khmer MEF1" w:cs="Khmer MEF1"/>
            <w:b/>
            <w:bCs/>
            <w:spacing w:val="4"/>
            <w:cs/>
            <w:lang w:val="ca-ES"/>
            <w:rPrChange w:id="1778" w:author="Sopheak Phorn" w:date="2023-07-28T09:3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.ស.</w:t>
        </w:r>
      </w:ins>
      <w:ins w:id="1779" w:author="Kem Sereyboth" w:date="2023-06-20T14:18:00Z">
        <w:r w:rsidRPr="00E47365">
          <w:rPr>
            <w:rFonts w:ascii="Khmer MEF1" w:hAnsi="Khmer MEF1" w:cs="Khmer MEF1"/>
            <w:spacing w:val="4"/>
            <w:cs/>
            <w:lang w:val="ca-ES"/>
          </w:rPr>
          <w:t xml:space="preserve"> ដោយបានប្រមូលទិន្នន័យនិងព័ត៌មានពាក់ព័ន្ធដែលធាតុចូលដ៏</w:t>
        </w:r>
        <w:r w:rsidRPr="00E47365">
          <w:rPr>
            <w:rFonts w:ascii="Khmer MEF1" w:hAnsi="Khmer MEF1" w:cs="Khmer MEF1"/>
            <w:spacing w:val="4"/>
            <w:cs/>
            <w:lang w:val="ca-ES"/>
            <w:rPrChange w:id="1780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សំខាន់សម្រា</w:t>
        </w:r>
      </w:ins>
      <w:ins w:id="1781" w:author="Kem Sereyboth" w:date="2023-07-25T10:13:00Z">
        <w:r w:rsidR="008F15FD" w:rsidRPr="00E47365">
          <w:rPr>
            <w:rFonts w:ascii="Khmer MEF1" w:hAnsi="Khmer MEF1" w:cs="Khmer MEF1"/>
            <w:spacing w:val="4"/>
            <w:cs/>
            <w:lang w:val="ca-ES"/>
            <w:rPrChange w:id="1782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1783" w:author="Kem Sereyboth" w:date="2023-06-20T14:18:00Z">
        <w:r w:rsidRPr="00E47365">
          <w:rPr>
            <w:rFonts w:ascii="Khmer MEF1" w:hAnsi="Khmer MEF1" w:cs="Khmer MEF1"/>
            <w:spacing w:val="4"/>
            <w:cs/>
            <w:lang w:val="ca-ES"/>
            <w:rPrChange w:id="1784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ប់</w:t>
        </w:r>
        <w:r w:rsidRPr="00136AF6">
          <w:rPr>
            <w:rFonts w:ascii="Khmer MEF1" w:hAnsi="Khmer MEF1" w:cs="Khmer MEF1"/>
            <w:cs/>
            <w:lang w:val="ca-ES"/>
            <w:rPrChange w:id="1785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សវនករទទួលបន្ទុកក្នុងការរៀបចំផែនការសវនកម្មឆ្នាំ</w:t>
        </w:r>
      </w:ins>
      <w:ins w:id="1786" w:author="Kem Sereyboth" w:date="2023-06-20T15:04:00Z">
        <w:r w:rsidRPr="00136AF6">
          <w:rPr>
            <w:rFonts w:ascii="Khmer MEF1" w:hAnsi="Khmer MEF1" w:cs="Khmer MEF1"/>
            <w:cs/>
            <w:lang w:val="ca-ES"/>
            <w:rPrChange w:id="1787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២០២៣</w:t>
        </w:r>
      </w:ins>
      <w:ins w:id="1788" w:author="Kem Sereyboth" w:date="2023-06-20T14:18:00Z">
        <w:r w:rsidRPr="00136AF6">
          <w:rPr>
            <w:rFonts w:ascii="Khmer MEF1" w:hAnsi="Khmer MEF1" w:cs="Khmer MEF1"/>
            <w:cs/>
            <w:lang w:val="ca-ES"/>
            <w:rPrChange w:id="1789" w:author="Sopheak Phorn" w:date="2023-07-28T09:32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របស់អង្គភាពសវនកម្មផ្ទៃក្នុងនៃ</w:t>
        </w:r>
        <w:r w:rsidRPr="00136AF6">
          <w:rPr>
            <w:rFonts w:ascii="Khmer MEF1" w:hAnsi="Khmer MEF1" w:cs="Khmer MEF1"/>
            <w:cs/>
            <w:lang w:val="ca-ES"/>
            <w:rPrChange w:id="1790" w:author="Sopheak Phorn" w:date="2023-07-28T09:32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 xml:space="preserve"> </w:t>
        </w:r>
        <w:r w:rsidRPr="00136AF6">
          <w:rPr>
            <w:rFonts w:ascii="Khmer MEF1" w:hAnsi="Khmer MEF1" w:cs="Khmer MEF1"/>
            <w:b/>
            <w:bCs/>
            <w:cs/>
            <w:lang w:val="ca-ES"/>
            <w:rPrChange w:id="1791" w:author="Sopheak Phorn" w:date="2023-07-28T09:32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>អ.ស.ហ</w:t>
        </w:r>
        <w:r w:rsidRPr="00136AF6">
          <w:rPr>
            <w:rFonts w:ascii="Khmer MEF1" w:hAnsi="Khmer MEF1" w:cs="Khmer MEF1"/>
            <w:b/>
            <w:bCs/>
            <w:cs/>
            <w:lang w:val="ca-ES"/>
          </w:rPr>
          <w:t>.</w:t>
        </w:r>
        <w:r w:rsidRPr="00136AF6">
          <w:rPr>
            <w:rFonts w:ascii="Khmer MEF1" w:hAnsi="Khmer MEF1" w:cs="Khmer MEF1"/>
            <w:cs/>
            <w:lang w:val="ca-ES"/>
          </w:rPr>
          <w:t>។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792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សវនករទទួលបន្ទុក</w:t>
        </w:r>
      </w:ins>
      <w:ins w:id="1793" w:author="Kem Sereyboth" w:date="2023-07-25T10:14:00Z">
        <w:r w:rsidR="008F15FD">
          <w:rPr>
            <w:rFonts w:ascii="Khmer MEF1" w:hAnsi="Khmer MEF1" w:cs="Khmer MEF1" w:hint="cs"/>
            <w:spacing w:val="-6"/>
            <w:cs/>
            <w:lang w:val="ca-ES"/>
          </w:rPr>
          <w:t xml:space="preserve"> </w:t>
        </w:r>
      </w:ins>
      <w:ins w:id="1794" w:author="Kem Sereyboth" w:date="2023-06-20T14:18:00Z">
        <w:r w:rsidRPr="008F15FD">
          <w:rPr>
            <w:rFonts w:ascii="Khmer MEF1" w:hAnsi="Khmer MEF1" w:cs="Khmer MEF1"/>
            <w:spacing w:val="-6"/>
            <w:cs/>
            <w:lang w:val="ca-ES"/>
            <w:rPrChange w:id="1795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បានធ្វើការពិនិត្យលើទិន្ន</w:t>
        </w:r>
        <w:r w:rsidRPr="008F15FD">
          <w:rPr>
            <w:rFonts w:ascii="Khmer MEF1" w:hAnsi="Khmer MEF1" w:cs="Khmer MEF1"/>
            <w:spacing w:val="-6"/>
            <w:lang w:val="ca-ES"/>
            <w:rPrChange w:id="1796" w:author="Kem Sereyboth" w:date="2023-07-25T10:1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797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ន័</w:t>
        </w:r>
        <w:r w:rsidRPr="008F15FD">
          <w:rPr>
            <w:rFonts w:ascii="Khmer MEF1" w:hAnsi="Khmer MEF1" w:cs="Khmer MEF1"/>
            <w:spacing w:val="-6"/>
            <w:lang w:val="ca-ES"/>
            <w:rPrChange w:id="1798" w:author="Kem Sereyboth" w:date="2023-07-25T10:1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​​​​​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799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យនិងព័ត៌មានដែលប្រមូលបាន</w:t>
        </w:r>
        <w:r w:rsidRPr="008F15FD">
          <w:rPr>
            <w:rFonts w:ascii="Khmer MEF1" w:hAnsi="Khmer MEF1" w:cs="Khmer MEF1"/>
            <w:spacing w:val="-6"/>
            <w:lang w:val="ca-ES"/>
            <w:rPrChange w:id="1800" w:author="Kem Sereyboth" w:date="2023-07-25T10:1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801" w:author="Kem Sereyboth" w:date="2023-07-25T10:1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ព្រមទាំងធ្វើការវាយតម្លៃ</w:t>
        </w:r>
        <w:r w:rsidRPr="008F15FD">
          <w:rPr>
            <w:rFonts w:ascii="Khmer MEF1" w:hAnsi="Khmer MEF1" w:cs="Khmer MEF1"/>
            <w:spacing w:val="-6"/>
            <w:cs/>
            <w:lang w:val="ca-ES"/>
            <w:rPrChange w:id="1802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យ៉ា</w:t>
        </w:r>
      </w:ins>
      <w:ins w:id="1803" w:author="Kem Sereyboth" w:date="2023-07-25T10:14:00Z">
        <w:r w:rsidR="008F15FD" w:rsidRPr="008F15FD">
          <w:rPr>
            <w:rFonts w:ascii="Khmer MEF1" w:hAnsi="Khmer MEF1" w:cs="Khmer MEF1"/>
            <w:spacing w:val="-6"/>
            <w:cs/>
            <w:lang w:val="ca-ES"/>
            <w:rPrChange w:id="1804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1805" w:author="Kem Sereyboth" w:date="2023-06-20T14:18:00Z">
        <w:r w:rsidRPr="008F15FD">
          <w:rPr>
            <w:rFonts w:ascii="Khmer MEF1" w:hAnsi="Khmer MEF1" w:cs="Khmer MEF1"/>
            <w:spacing w:val="-6"/>
            <w:cs/>
            <w:lang w:val="ca-ES"/>
            <w:rPrChange w:id="1806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ង</w:t>
        </w:r>
      </w:ins>
      <w:ins w:id="1807" w:author="Kem Sereyboth" w:date="2023-07-25T10:14:00Z">
        <w:r w:rsidR="008F15FD" w:rsidRPr="008F15FD">
          <w:rPr>
            <w:rFonts w:ascii="Khmer MEF1" w:hAnsi="Khmer MEF1" w:cs="Khmer MEF1"/>
            <w:spacing w:val="-6"/>
            <w:cs/>
            <w:lang w:val="ca-ES"/>
            <w:rPrChange w:id="1808" w:author="Kem Sereyboth" w:date="2023-07-25T10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1809" w:author="Kem Sereyboth" w:date="2023-06-20T14:18:00Z">
        <w:r w:rsidRPr="00DC7EA5">
          <w:rPr>
            <w:rFonts w:ascii="Khmer MEF1" w:hAnsi="Khmer MEF1" w:cs="Khmer MEF1"/>
            <w:spacing w:val="-2"/>
            <w:cs/>
            <w:lang w:val="ca-ES"/>
          </w:rPr>
          <w:t>យកចិត្តទុកដាក់លើការអនុវត្ត</w:t>
        </w:r>
        <w:r w:rsidRPr="00DC7EA5">
          <w:rPr>
            <w:rFonts w:ascii="Khmer MEF1" w:hAnsi="Khmer MEF1" w:cs="Khmer MEF1" w:hint="cs"/>
            <w:spacing w:val="-2"/>
            <w:cs/>
            <w:lang w:val="ca-ES"/>
          </w:rPr>
          <w:t>ការងារ</w:t>
        </w:r>
        <w:r w:rsidRPr="00DC7EA5">
          <w:rPr>
            <w:rFonts w:ascii="Khmer MEF1" w:hAnsi="Khmer MEF1" w:cs="Khmer MEF1"/>
            <w:spacing w:val="-2"/>
            <w:cs/>
            <w:lang w:val="ca-ES"/>
          </w:rPr>
          <w:t>រប</w:t>
        </w:r>
        <w:r w:rsidRPr="00DC7EA5">
          <w:rPr>
            <w:rFonts w:ascii="Khmer MEF1" w:hAnsi="Khmer MEF1" w:cs="Khmer MEF1" w:hint="cs"/>
            <w:spacing w:val="-2"/>
            <w:cs/>
            <w:lang w:val="ca-ES"/>
          </w:rPr>
          <w:t>​</w:t>
        </w:r>
        <w:r w:rsidRPr="00DC7EA5">
          <w:rPr>
            <w:rFonts w:ascii="Khmer MEF1" w:hAnsi="Khmer MEF1" w:cs="Khmer MEF1"/>
            <w:spacing w:val="-2"/>
            <w:cs/>
            <w:lang w:val="ca-ES"/>
          </w:rPr>
          <w:t>ស់</w:t>
        </w:r>
      </w:ins>
      <w:ins w:id="1810" w:author="Kem Sereyboth" w:date="2023-06-20T15:05:00Z">
        <w:r w:rsidRPr="00DC7EA5">
          <w:rPr>
            <w:rFonts w:ascii="Khmer MEF1" w:hAnsi="Khmer MEF1" w:cs="Khmer MEF1" w:hint="cs"/>
            <w:spacing w:val="-2"/>
            <w:cs/>
            <w:lang w:val="ca-ES"/>
          </w:rPr>
          <w:t xml:space="preserve"> </w:t>
        </w:r>
        <w:r w:rsidRPr="00DC7EA5">
          <w:rPr>
            <w:rFonts w:ascii="Khmer MEF1" w:hAnsi="Khmer MEF1" w:cs="Khmer MEF1"/>
            <w:b/>
            <w:bCs/>
            <w:spacing w:val="-2"/>
            <w:cs/>
            <w:lang w:val="ca-ES"/>
            <w:rPrChange w:id="1811" w:author="Sopheak Phorn" w:date="2023-07-28T09:3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ន.</w:t>
        </w:r>
      </w:ins>
      <w:ins w:id="1812" w:author="Sopheak Phorn" w:date="2023-07-28T09:33:00Z">
        <w:r w:rsidR="00DC7EA5" w:rsidRPr="00DC7EA5">
          <w:rPr>
            <w:rFonts w:ascii="Khmer MEF1" w:hAnsi="Khmer MEF1" w:cs="Khmer MEF1" w:hint="cs"/>
            <w:b/>
            <w:bCs/>
            <w:spacing w:val="-2"/>
            <w:cs/>
            <w:lang w:val="ca-ES"/>
          </w:rPr>
          <w:t>គ</w:t>
        </w:r>
      </w:ins>
      <w:ins w:id="1813" w:author="Kem Sereyboth" w:date="2023-06-20T15:05:00Z">
        <w:del w:id="1814" w:author="Sopheak Phorn" w:date="2023-07-28T09:33:00Z">
          <w:r w:rsidRPr="00DC7EA5" w:rsidDel="00DC7EA5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815" w:author="Sopheak Phorn" w:date="2023-07-28T09:33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</w:delText>
          </w:r>
        </w:del>
        <w:r w:rsidRPr="00DC7EA5">
          <w:rPr>
            <w:rFonts w:ascii="Khmer MEF1" w:hAnsi="Khmer MEF1" w:cs="Khmer MEF1"/>
            <w:b/>
            <w:bCs/>
            <w:spacing w:val="-2"/>
            <w:cs/>
            <w:lang w:val="ca-ES"/>
            <w:rPrChange w:id="1816" w:author="Sopheak Phorn" w:date="2023-07-28T09:3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.ស.</w:t>
        </w:r>
      </w:ins>
      <w:ins w:id="1817" w:author="Sopheak Phorn" w:date="2023-07-28T09:33:00Z">
        <w:r w:rsidR="00DC7EA5">
          <w:rPr>
            <w:rFonts w:ascii="Khmer MEF1" w:hAnsi="Khmer MEF1" w:cs="Khmer MEF1" w:hint="cs"/>
            <w:spacing w:val="-2"/>
            <w:cs/>
            <w:lang w:val="ca-ES"/>
          </w:rPr>
          <w:t xml:space="preserve"> </w:t>
        </w:r>
      </w:ins>
      <w:ins w:id="1818" w:author="Kem Sereyboth" w:date="2023-06-20T14:18:00Z">
        <w:del w:id="1819" w:author="Sopheak Phorn" w:date="2023-07-28T09:33:00Z">
          <w:r w:rsidRPr="00DC7EA5" w:rsidDel="00DC7EA5">
            <w:rPr>
              <w:rFonts w:ascii="Khmer MEF1" w:hAnsi="Khmer MEF1" w:cs="Khmer MEF1"/>
              <w:spacing w:val="-2"/>
              <w:cs/>
              <w:lang w:val="ca-ES"/>
              <w:rPrChange w:id="1820" w:author="Sopheak Phorn" w:date="2023-07-28T09:33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  <w:r w:rsidRPr="00DC7EA5">
          <w:rPr>
            <w:rFonts w:ascii="Khmer MEF1" w:hAnsi="Khmer MEF1" w:cs="Khmer MEF1"/>
            <w:spacing w:val="-2"/>
            <w:cs/>
            <w:lang w:val="ca-ES"/>
            <w:rPrChange w:id="1821" w:author="Sopheak Phorn" w:date="2023-07-28T09:33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ដោយ</w:t>
        </w:r>
        <w:r w:rsidRPr="00DC7EA5">
          <w:rPr>
            <w:rFonts w:ascii="Khmer MEF1" w:hAnsi="Khmer MEF1" w:cs="Khmer MEF1"/>
            <w:spacing w:val="-2"/>
            <w:cs/>
            <w:lang w:val="ca-ES"/>
            <w:rPrChange w:id="1822" w:author="Sopheak Phorn" w:date="2023-07-28T09:3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ផ្អែក</w:t>
        </w:r>
        <w:r w:rsidRPr="00DC7EA5">
          <w:rPr>
            <w:rFonts w:ascii="Khmer MEF1" w:hAnsi="Khmer MEF1" w:cs="Khmer MEF1"/>
            <w:spacing w:val="-2"/>
            <w:cs/>
            <w:lang w:val="ca-ES"/>
            <w:rPrChange w:id="1823" w:author="Sopheak Phorn" w:date="2023-07-28T09:3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លើលក្ខណៈ</w:t>
        </w:r>
        <w:r w:rsidRPr="00DC7EA5">
          <w:rPr>
            <w:rFonts w:ascii="Khmer MEF1" w:hAnsi="Khmer MEF1" w:cs="Khmer MEF1"/>
            <w:spacing w:val="2"/>
            <w:cs/>
            <w:lang w:val="ca-ES"/>
            <w:rPrChange w:id="1824" w:author="Sopheak Phorn" w:date="2023-07-28T09:3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វិនិច្ឆ័យសវនកម្មជាក់លាក់ និង</w:t>
        </w:r>
        <w:r w:rsidRPr="00713B66">
          <w:rPr>
            <w:rFonts w:ascii="Khmer MEF1" w:hAnsi="Khmer MEF1" w:cs="Khmer MEF1"/>
            <w:spacing w:val="2"/>
            <w:cs/>
            <w:lang w:val="ca-ES"/>
            <w:rPrChange w:id="1825" w:author="Sopheak" w:date="2023-08-03T05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គ្រ</w:t>
        </w:r>
        <w:r w:rsidRPr="00713B66">
          <w:rPr>
            <w:rFonts w:ascii="Khmer MEF1" w:hAnsi="Khmer MEF1" w:cs="Khmer MEF1"/>
            <w:spacing w:val="4"/>
            <w:cs/>
            <w:lang w:val="ca-ES"/>
            <w:rPrChange w:id="1826" w:author="Sopheak" w:date="2023-08-03T05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ប់គ្រាន់ ដែលជាលទ្ធផល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27" w:author="Sopheak Phorn" w:date="2023-08-03T11:1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សវនក​រ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28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ទ​ទួ</w:t>
        </w:r>
        <w:r w:rsidRPr="00425B0A">
          <w:rPr>
            <w:rFonts w:ascii="Khmer MEF1" w:hAnsi="Khmer MEF1" w:cs="Khmer MEF1"/>
            <w:color w:val="000000" w:themeColor="text1"/>
            <w:spacing w:val="4"/>
            <w:lang w:val="ca-ES"/>
            <w:rPrChange w:id="1829" w:author="Sopheak Phorn" w:date="2023-08-03T11:13:00Z">
              <w:rPr>
                <w:rFonts w:ascii="Khmer MEF1" w:hAnsi="Khmer MEF1" w:cs="Khmer MEF1"/>
                <w:lang w:val="ca-ES"/>
              </w:rPr>
            </w:rPrChange>
          </w:rPr>
          <w:t>​​​​​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30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ល</w:t>
        </w:r>
        <w:r w:rsidRPr="00425B0A">
          <w:rPr>
            <w:rFonts w:ascii="Khmer MEF1" w:hAnsi="Khmer MEF1" w:cs="Khmer MEF1"/>
            <w:color w:val="000000" w:themeColor="text1"/>
            <w:spacing w:val="4"/>
            <w:lang w:val="ca-ES"/>
            <w:rPrChange w:id="1831" w:author="Sopheak Phorn" w:date="2023-08-03T11:13:00Z">
              <w:rPr>
                <w:rFonts w:ascii="Khmer MEF1" w:hAnsi="Khmer MEF1" w:cs="Khmer MEF1"/>
                <w:lang w:val="ca-ES"/>
              </w:rPr>
            </w:rPrChange>
          </w:rPr>
          <w:t>​​​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32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បន្ទុកកំ</w:t>
        </w:r>
        <w:r w:rsidRPr="00425B0A">
          <w:rPr>
            <w:rFonts w:ascii="Khmer MEF1" w:hAnsi="Khmer MEF1" w:cs="Khmer MEF1"/>
            <w:color w:val="000000" w:themeColor="text1"/>
            <w:spacing w:val="4"/>
            <w:lang w:val="ca-ES"/>
            <w:rPrChange w:id="1833" w:author="Sopheak Phorn" w:date="2023-08-03T11:13:00Z">
              <w:rPr>
                <w:rFonts w:ascii="Khmer MEF1" w:hAnsi="Khmer MEF1" w:cs="Khmer MEF1"/>
                <w:lang w:val="ca-ES"/>
              </w:rPr>
            </w:rPrChange>
          </w:rPr>
          <w:t>​​​</w:t>
        </w:r>
        <w:r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34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ណ​ត់បាននូវហានិភ័យ</w:t>
        </w:r>
      </w:ins>
      <w:ins w:id="1835" w:author="Sopheak" w:date="2023-08-03T05:51:00Z">
        <w:r w:rsidR="00713B66"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36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គន្លឹះមួយច</w:t>
        </w:r>
      </w:ins>
      <w:ins w:id="1837" w:author="Sopheak" w:date="2023-08-03T05:52:00Z">
        <w:r w:rsidR="00713B66" w:rsidRPr="00425B0A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838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ំនួនរួមមានហានិភ័យ</w:t>
        </w:r>
      </w:ins>
      <w:ins w:id="1839" w:author="Kem Sereyboth" w:date="2023-07-19T14:55:00Z">
        <w:r w:rsidR="0003566A" w:rsidRPr="00425B0A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1840" w:author="Sopheak Phorn" w:date="2023-08-03T11:13:00Z">
              <w:rPr>
                <w:rFonts w:ascii="Khmer MEF1" w:hAnsi="Khmer MEF1" w:cs="Khmer MEF1"/>
                <w:cs/>
                <w:lang w:val="ca-ES"/>
              </w:rPr>
            </w:rPrChange>
          </w:rPr>
          <w:t>អនុលោមភាព និង</w:t>
        </w:r>
      </w:ins>
      <w:ins w:id="1841" w:author="Sopheak" w:date="2023-08-03T05:52:00Z">
        <w:r w:rsidR="00713B66" w:rsidRPr="00425B0A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1842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ហានិភ</w:t>
        </w:r>
      </w:ins>
      <w:ins w:id="1843" w:author="Kem Sereyboth" w:date="2023-06-20T14:18:00Z">
        <w:del w:id="1844" w:author="Sopheak" w:date="2023-08-03T05:52:00Z">
          <w:r w:rsidRPr="00425B0A" w:rsidDel="00713B66">
            <w:rPr>
              <w:rFonts w:ascii="Khmer MEF1" w:hAnsi="Khmer MEF1" w:cs="Khmer MEF1"/>
              <w:color w:val="000000" w:themeColor="text1"/>
              <w:spacing w:val="-8"/>
              <w:cs/>
              <w:lang w:val="ca-ES"/>
              <w:rPrChange w:id="1845" w:author="Sopheak Phorn" w:date="2023-08-03T11:1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</w:delText>
          </w:r>
        </w:del>
      </w:ins>
      <w:ins w:id="1846" w:author="Sopheak" w:date="2023-08-03T05:52:00Z">
        <w:r w:rsidR="00713B66" w:rsidRPr="00425B0A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1847" w:author="Sopheak Phorn" w:date="2023-08-03T11:13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័យ</w:t>
        </w:r>
      </w:ins>
      <w:ins w:id="1848" w:author="Sopheak" w:date="2023-08-03T05:54:00Z">
        <w:r w:rsidR="00DE38F7" w:rsidRPr="00DE38F7">
          <w:rPr>
            <w:rFonts w:ascii="Khmer MEF1" w:hAnsi="Khmer MEF1" w:cs="Khmer MEF1"/>
            <w:color w:val="000000" w:themeColor="text1"/>
            <w:spacing w:val="-8"/>
            <w:cs/>
            <w:lang w:val="ca-ES"/>
            <w:rPrChange w:id="1849" w:author="Sopheak" w:date="2023-08-03T05:54:00Z">
              <w:rPr>
                <w:rFonts w:ascii="Khmer MEF1" w:hAnsi="Khmer MEF1" w:cs="Khmer MEF1"/>
                <w:color w:val="FF0000"/>
                <w:spacing w:val="-8"/>
                <w:cs/>
                <w:lang w:val="ca-ES"/>
              </w:rPr>
            </w:rPrChange>
          </w:rPr>
          <w:t>ស</w:t>
        </w:r>
      </w:ins>
      <w:ins w:id="1850" w:author="Kem Sereyboth" w:date="2023-06-20T14:18:00Z">
        <w:r w:rsidRPr="00DC7EA5">
          <w:rPr>
            <w:rFonts w:ascii="Khmer MEF1" w:hAnsi="Khmer MEF1" w:cs="Khmer MEF1"/>
            <w:spacing w:val="-8"/>
            <w:cs/>
            <w:lang w:val="ca-ES"/>
            <w:rPrChange w:id="1851" w:author="Sopheak Phorn" w:date="2023-07-28T09:34:00Z">
              <w:rPr>
                <w:rFonts w:ascii="Khmer MEF1" w:hAnsi="Khmer MEF1" w:cs="Khmer MEF1"/>
                <w:cs/>
                <w:lang w:val="ca-ES"/>
              </w:rPr>
            </w:rPrChange>
          </w:rPr>
          <w:t>មិទ្ធកម្ម</w:t>
        </w:r>
      </w:ins>
      <w:ins w:id="1852" w:author="Sopheak" w:date="2023-08-03T05:53:00Z">
        <w:r w:rsidR="00713B66">
          <w:rPr>
            <w:rFonts w:ascii="Khmer MEF1" w:hAnsi="Khmer MEF1" w:cs="Khmer MEF1" w:hint="cs"/>
            <w:cs/>
            <w:lang w:val="ca-ES"/>
          </w:rPr>
          <w:t>មានដូចតទៅ</w:t>
        </w:r>
      </w:ins>
      <w:ins w:id="1853" w:author="Kem Sereyboth" w:date="2023-06-20T14:18:00Z">
        <w:del w:id="1854" w:author="Sopheak" w:date="2023-08-03T05:53:00Z">
          <w:r w:rsidRPr="00DC7EA5" w:rsidDel="00713B66">
            <w:rPr>
              <w:rFonts w:ascii="Khmer MEF1" w:hAnsi="Khmer MEF1" w:cs="Khmer MEF1"/>
              <w:spacing w:val="-8"/>
              <w:cs/>
              <w:lang w:val="ca-ES"/>
              <w:rPrChange w:id="1855" w:author="Sopheak Phorn" w:date="2023-07-28T09:3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គន្លឹះមួ</w:delText>
          </w:r>
        </w:del>
      </w:ins>
      <w:ins w:id="1856" w:author="Kem Sereyboth" w:date="2023-07-25T10:18:00Z">
        <w:del w:id="1857" w:author="Sopheak" w:date="2023-08-03T05:53:00Z">
          <w:r w:rsidR="000F03BA" w:rsidRPr="00DC7EA5" w:rsidDel="00713B66">
            <w:rPr>
              <w:rFonts w:ascii="Khmer MEF1" w:hAnsi="Khmer MEF1" w:cs="Khmer MEF1"/>
              <w:spacing w:val="-8"/>
              <w:cs/>
              <w:lang w:val="ca-ES"/>
              <w:rPrChange w:id="1858" w:author="Sopheak Phorn" w:date="2023-07-28T09:3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859" w:author="Kem Sereyboth" w:date="2023-06-20T14:18:00Z">
        <w:del w:id="1860" w:author="Sopheak" w:date="2023-08-03T05:53:00Z">
          <w:r w:rsidRPr="00DC7EA5" w:rsidDel="00713B66">
            <w:rPr>
              <w:rFonts w:ascii="Khmer MEF1" w:hAnsi="Khmer MEF1" w:cs="Khmer MEF1"/>
              <w:spacing w:val="-8"/>
              <w:cs/>
              <w:lang w:val="ca-ES"/>
              <w:rPrChange w:id="1861" w:author="Sopheak Phorn" w:date="2023-07-28T09:3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</w:delText>
          </w:r>
        </w:del>
      </w:ins>
      <w:ins w:id="1862" w:author="Kem Sereyboth" w:date="2023-07-25T10:18:00Z">
        <w:del w:id="1863" w:author="Sopheak" w:date="2023-08-03T05:53:00Z">
          <w:r w:rsidR="000F03BA" w:rsidRPr="000F03BA" w:rsidDel="00713B66">
            <w:rPr>
              <w:rFonts w:ascii="Khmer MEF1" w:hAnsi="Khmer MEF1" w:cs="Khmer MEF1"/>
              <w:spacing w:val="-10"/>
              <w:cs/>
              <w:lang w:val="ca-ES"/>
              <w:rPrChange w:id="1864" w:author="Kem Sereyboth" w:date="2023-07-25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865" w:author="Kem Sereyboth" w:date="2023-06-20T14:18:00Z">
        <w:del w:id="1866" w:author="Sopheak" w:date="2023-08-03T05:53:00Z">
          <w:r w:rsidRPr="00E33574" w:rsidDel="00713B66">
            <w:rPr>
              <w:rFonts w:ascii="Khmer MEF1" w:hAnsi="Khmer MEF1" w:cs="Khmer MEF1"/>
              <w:cs/>
              <w:lang w:val="ca-ES"/>
            </w:rPr>
            <w:delText>ចំនួន</w:delText>
          </w:r>
          <w:r w:rsidRPr="00E33574" w:rsidDel="00713B66">
            <w:rPr>
              <w:rFonts w:ascii="Khmer MEF1" w:hAnsi="Khmer MEF1" w:cs="Khmer MEF1" w:hint="cs"/>
              <w:cs/>
              <w:lang w:val="ca-ES"/>
            </w:rPr>
            <w:delText>រួមមាន</w:delText>
          </w:r>
        </w:del>
        <w:r w:rsidRPr="00E33574">
          <w:rPr>
            <w:rFonts w:ascii="Khmer MEF1" w:hAnsi="Khmer MEF1" w:cs="Khmer MEF1"/>
            <w:cs/>
            <w:lang w:val="ca-ES"/>
          </w:rPr>
          <w:t xml:space="preserve">៖ </w:t>
        </w:r>
      </w:ins>
    </w:p>
    <w:p w14:paraId="5CAC39EF" w14:textId="4A1B0EF8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867" w:author="Kem Sereyboth" w:date="2023-07-13T13:25:00Z"/>
          <w:rFonts w:ascii="Khmer MEF1" w:hAnsi="Khmer MEF1" w:cs="Khmer MEF1"/>
          <w:spacing w:val="-2"/>
          <w:lang w:val="ca-ES"/>
        </w:rPr>
        <w:pPrChange w:id="1868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1869" w:author="Kem Sereyboth" w:date="2023-07-26T16:17:00Z">
        <w:r w:rsidRPr="009D2554">
          <w:rPr>
            <w:rFonts w:ascii="Khmer MEF1" w:hAnsi="Khmer MEF1" w:cs="Khmer MEF1"/>
            <w:spacing w:val="-2"/>
            <w:cs/>
            <w:lang w:val="ca-ES"/>
            <w:rPrChange w:id="1870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១).</w:t>
        </w:r>
      </w:ins>
      <w:ins w:id="1871" w:author="S_Chhenglay" w:date="2023-08-04T09:08:00Z">
        <w:r w:rsidR="007A26A4" w:rsidRPr="009D2554">
          <w:rPr>
            <w:rFonts w:ascii="Khmer MEF1" w:hAnsi="Khmer MEF1" w:cs="Khmer MEF1"/>
            <w:spacing w:val="-2"/>
            <w:cs/>
            <w:lang w:val="ca-ES"/>
            <w:rPrChange w:id="1872" w:author="Sopheak Phorn" w:date="2023-08-04T09:53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ការ</w:t>
        </w:r>
      </w:ins>
      <w:ins w:id="1873" w:author="Sopheak Phorn" w:date="2023-07-28T09:35:00Z">
        <w:r w:rsidR="008C4B4C" w:rsidRPr="009D2554">
          <w:rPr>
            <w:rFonts w:ascii="Khmer MEF1" w:hAnsi="Khmer MEF1" w:cs="Khmer MEF1"/>
            <w:spacing w:val="-2"/>
            <w:cs/>
            <w:lang w:val="ca-ES"/>
            <w:rPrChange w:id="1874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អនុវត្តបទបញ្ជាផ្ទៃក្នុងសម្រាប់គ្រប់គ្រងមន្ត្រី</w:t>
        </w:r>
      </w:ins>
      <w:ins w:id="1875" w:author="S_Chhenglay" w:date="2023-08-04T09:08:00Z">
        <w:r w:rsidR="007A26A4" w:rsidRPr="009D2554">
          <w:rPr>
            <w:rFonts w:ascii="Khmer MEF1" w:hAnsi="Khmer MEF1" w:cs="Khmer MEF1"/>
            <w:spacing w:val="-2"/>
            <w:cs/>
            <w:rPrChange w:id="1876" w:author="Sopheak Phorn" w:date="2023-08-04T09:53:00Z">
              <w:rPr>
                <w:rFonts w:ascii="Khmer MEF1" w:hAnsi="Khmer MEF1" w:cs="Khmer MEF1"/>
                <w:spacing w:val="-6"/>
                <w:cs/>
              </w:rPr>
            </w:rPrChange>
          </w:rPr>
          <w:t>លក្ខន្តិកៈ</w:t>
        </w:r>
        <w:del w:id="1877" w:author="Sopheak Phorn" w:date="2023-08-04T09:53:00Z">
          <w:r w:rsidR="007A26A4" w:rsidRPr="009D2554" w:rsidDel="009D2554">
            <w:rPr>
              <w:rFonts w:ascii="Khmer MEF1" w:hAnsi="Khmer MEF1" w:cs="Khmer MEF1"/>
              <w:spacing w:val="-2"/>
              <w:cs/>
              <w:rPrChange w:id="1878" w:author="Sopheak Phorn" w:date="2023-08-04T09:53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  <w:ins w:id="1879" w:author="Sopheak Phorn" w:date="2023-08-04T09:53:00Z">
        <w:r w:rsidR="009D2554" w:rsidRPr="009D2554">
          <w:rPr>
            <w:rFonts w:ascii="Khmer MEF1" w:hAnsi="Khmer MEF1" w:cs="Khmer MEF1"/>
            <w:spacing w:val="-2"/>
            <w:cs/>
            <w:lang w:val="ca-ES"/>
            <w:rPrChange w:id="1880" w:author="Sopheak Phorn" w:date="2023-08-04T09:53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 </w:t>
        </w:r>
      </w:ins>
      <w:ins w:id="1881" w:author="Sopheak Phorn" w:date="2023-07-28T09:35:00Z">
        <w:r w:rsidR="008C4B4C" w:rsidRPr="009D2554">
          <w:rPr>
            <w:rFonts w:ascii="Khmer MEF1" w:hAnsi="Khmer MEF1" w:cs="Khmer MEF1"/>
            <w:b/>
            <w:bCs/>
            <w:spacing w:val="-2"/>
            <w:cs/>
            <w:lang w:val="ca-ES"/>
            <w:rPrChange w:id="1882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អ.ស.ហ.</w:t>
        </w:r>
        <w:r w:rsidR="008C4B4C" w:rsidRPr="009D2554">
          <w:rPr>
            <w:rFonts w:ascii="Khmer MEF1" w:hAnsi="Khmer MEF1" w:cs="Khmer MEF1"/>
            <w:spacing w:val="-2"/>
            <w:cs/>
            <w:lang w:val="ca-ES"/>
            <w:rPrChange w:id="1883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ដែលបម្រើការនៅ </w:t>
        </w:r>
        <w:r w:rsidR="008C4B4C" w:rsidRPr="009D2554">
          <w:rPr>
            <w:rFonts w:ascii="Khmer MEF1" w:hAnsi="Khmer MEF1" w:cs="Khmer MEF1"/>
            <w:b/>
            <w:bCs/>
            <w:spacing w:val="-2"/>
            <w:cs/>
            <w:lang w:val="ca-ES"/>
            <w:rPrChange w:id="1884" w:author="Sopheak Phorn" w:date="2023-08-04T09:5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ន.គ.ស.</w:t>
        </w:r>
      </w:ins>
      <w:ins w:id="1885" w:author="Sopheak Phorn" w:date="2023-07-28T09:36:00Z">
        <w:r w:rsidR="008C4B4C" w:rsidRPr="008C4B4C">
          <w:rPr>
            <w:rFonts w:ascii="Khmer MEF1" w:hAnsi="Khmer MEF1" w:cs="Khmer MEF1"/>
            <w:spacing w:val="-10"/>
            <w:cs/>
            <w:lang w:val="ca-ES"/>
            <w:rPrChange w:id="1886" w:author="Sopheak Phorn" w:date="2023-07-28T09:3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1887" w:author="Sopheak Phorn" w:date="2023-07-28T09:35:00Z">
        <w:r w:rsidR="008C4B4C" w:rsidRPr="008C4B4C">
          <w:rPr>
            <w:rFonts w:ascii="Khmer MEF1" w:hAnsi="Khmer MEF1" w:cs="Khmer MEF1"/>
            <w:spacing w:val="-10"/>
            <w:cs/>
            <w:lang w:val="ca-ES"/>
            <w:rPrChange w:id="1888" w:author="Sopheak Phorn" w:date="2023-07-28T09:3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អាចពុំទាន់</w:t>
        </w:r>
      </w:ins>
      <w:ins w:id="1889" w:author="Sopheak Phorn" w:date="2023-07-28T09:36:00Z">
        <w:r w:rsidR="008C4B4C" w:rsidRPr="008C4B4C">
          <w:rPr>
            <w:rFonts w:ascii="Khmer MEF1" w:hAnsi="Khmer MEF1" w:cs="Khmer MEF1"/>
            <w:spacing w:val="-10"/>
            <w:cs/>
            <w:lang w:val="ca-ES"/>
            <w:rPrChange w:id="1890" w:author="Sopheak Phorn" w:date="2023-07-28T09:3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1891" w:author="Sopheak Phorn" w:date="2023-07-28T09:35:00Z">
        <w:r w:rsidR="008C4B4C" w:rsidRPr="008C4B4C">
          <w:rPr>
            <w:rFonts w:ascii="Khmer MEF1" w:hAnsi="Khmer MEF1" w:cs="Khmer MEF1"/>
            <w:spacing w:val="-6"/>
            <w:cs/>
            <w:lang w:val="ca-ES"/>
          </w:rPr>
          <w:t>អនុវត្តស្របតាមបទប្បញ្ញត្តិ</w:t>
        </w:r>
      </w:ins>
      <w:ins w:id="1892" w:author="Kem Sereyboth" w:date="2023-07-13T13:17:00Z">
        <w:del w:id="1893" w:author="Sopheak Phorn" w:date="2023-07-28T09:35:00Z">
          <w:r w:rsidR="004B5635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894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4B5635" w:rsidRPr="00E747FD" w:rsidDel="008C4B4C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1895" w:author="Kem Sereyboth" w:date="2023-07-25T10:45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អ.ស.ហ.</w:delText>
          </w:r>
          <w:r w:rsidR="004B5635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896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="004B5635" w:rsidRPr="00E747FD" w:rsidDel="008C4B4C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1897" w:author="Kem Sereyboth" w:date="2023-07-25T10:45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ន.ស.ស.</w:delText>
          </w:r>
          <w:r w:rsidR="004B5635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898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អា</w:delText>
          </w:r>
        </w:del>
      </w:ins>
      <w:ins w:id="1899" w:author="Kem Sereyboth" w:date="2023-07-25T10:45:00Z">
        <w:del w:id="1900" w:author="Sopheak Phorn" w:date="2023-07-28T09:35:00Z">
          <w:r w:rsidR="00E747FD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901" w:author="Kem Sereyboth" w:date="2023-07-25T10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902" w:author="Kem Sereyboth" w:date="2023-07-13T13:17:00Z">
        <w:del w:id="1903" w:author="Sopheak Phorn" w:date="2023-07-28T09:35:00Z">
          <w:r w:rsidR="004B5635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904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ច</w:delText>
          </w:r>
        </w:del>
      </w:ins>
      <w:ins w:id="1905" w:author="Kem Sereyboth" w:date="2023-07-25T10:45:00Z">
        <w:del w:id="1906" w:author="Sopheak Phorn" w:date="2023-07-28T09:35:00Z">
          <w:r w:rsidR="00E747FD" w:rsidRPr="00E747FD" w:rsidDel="008C4B4C">
            <w:rPr>
              <w:rFonts w:ascii="Khmer MEF1" w:hAnsi="Khmer MEF1" w:cs="Khmer MEF1"/>
              <w:spacing w:val="-6"/>
              <w:cs/>
              <w:lang w:val="ca-ES"/>
              <w:rPrChange w:id="1907" w:author="Kem Sereyboth" w:date="2023-07-25T10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908" w:author="Kem Sereyboth" w:date="2023-07-13T13:17:00Z">
        <w:del w:id="1909" w:author="Sopheak Phorn" w:date="2023-07-28T09:35:00Z">
          <w:r w:rsidR="004B5635" w:rsidRPr="00E33574" w:rsidDel="008C4B4C">
            <w:rPr>
              <w:rFonts w:ascii="Khmer MEF1" w:hAnsi="Khmer MEF1" w:cs="Khmer MEF1"/>
              <w:cs/>
              <w:lang w:val="ca-ES"/>
              <w:rPrChange w:id="1910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ពុំទាន់អនុលោមស្របតាមបទប្បញ្ញត្តិជាធរមាន</w:delText>
          </w:r>
        </w:del>
      </w:ins>
    </w:p>
    <w:p w14:paraId="3A917749" w14:textId="334767BB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911" w:author="Kem Sereyboth" w:date="2023-07-13T13:26:00Z"/>
          <w:rFonts w:ascii="Khmer MEF1" w:hAnsi="Khmer MEF1" w:cs="Khmer MEF1"/>
          <w:spacing w:val="-2"/>
          <w:lang w:val="ca-ES"/>
        </w:rPr>
        <w:pPrChange w:id="1912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1913" w:author="Kem Sereyboth" w:date="2023-07-26T16:18:00Z">
        <w:r w:rsidRPr="0082530E">
          <w:rPr>
            <w:rFonts w:ascii="Khmer MEF1" w:hAnsi="Khmer MEF1" w:cs="Khmer MEF1"/>
            <w:spacing w:val="-6"/>
            <w:cs/>
            <w:rPrChange w:id="1914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>២).</w:t>
        </w:r>
      </w:ins>
      <w:ins w:id="1915" w:author="Sopheak Phorn" w:date="2023-07-28T09:35:00Z">
        <w:r w:rsidR="008C4B4C" w:rsidRPr="0082530E">
          <w:rPr>
            <w:rFonts w:ascii="Khmer MEF1" w:hAnsi="Khmer MEF1" w:cs="Khmer MEF1"/>
            <w:spacing w:val="-6"/>
            <w:cs/>
            <w:rPrChange w:id="1916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ការអនុវត្តលក្ខន្តិកៈនៃមន្ត្រីលក្ខន្តិកៈ </w:t>
        </w:r>
        <w:r w:rsidR="008C4B4C" w:rsidRPr="0082530E">
          <w:rPr>
            <w:rFonts w:ascii="Khmer MEF1" w:hAnsi="Khmer MEF1" w:cs="Khmer MEF1"/>
            <w:b/>
            <w:bCs/>
            <w:spacing w:val="-6"/>
            <w:cs/>
            <w:rPrChange w:id="1917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>អ.ស.ហ.</w:t>
        </w:r>
        <w:r w:rsidR="008C4B4C" w:rsidRPr="0082530E">
          <w:rPr>
            <w:rFonts w:ascii="Khmer MEF1" w:hAnsi="Khmer MEF1" w:cs="Khmer MEF1"/>
            <w:spacing w:val="-6"/>
            <w:cs/>
            <w:rPrChange w:id="1918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ដែលបម្រើការនៅ </w:t>
        </w:r>
        <w:r w:rsidR="008C4B4C" w:rsidRPr="0082530E">
          <w:rPr>
            <w:rFonts w:ascii="Khmer MEF1" w:hAnsi="Khmer MEF1" w:cs="Khmer MEF1"/>
            <w:b/>
            <w:bCs/>
            <w:spacing w:val="-6"/>
            <w:cs/>
            <w:rPrChange w:id="1919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>ន.គ.ស.</w:t>
        </w:r>
        <w:r w:rsidR="008C4B4C" w:rsidRPr="0082530E">
          <w:rPr>
            <w:rFonts w:ascii="Khmer MEF1" w:hAnsi="Khmer MEF1" w:cs="Khmer MEF1"/>
            <w:spacing w:val="-6"/>
            <w:cs/>
            <w:rPrChange w:id="1920" w:author="Sopheak Phorn" w:date="2023-07-28T09:36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អាចពុំទាន់អនុលោម</w:t>
        </w:r>
        <w:r w:rsidR="008C4B4C" w:rsidRPr="008C4B4C">
          <w:rPr>
            <w:rFonts w:ascii="Khmer MEF1" w:hAnsi="Khmer MEF1" w:cs="Khmer MEF1"/>
            <w:spacing w:val="4"/>
            <w:cs/>
          </w:rPr>
          <w:t>ស្របតាមបទប្បញ្ញត្តិជាធរមាន</w:t>
        </w:r>
      </w:ins>
      <w:ins w:id="1921" w:author="Kem Sereyboth" w:date="2023-07-13T13:18:00Z">
        <w:del w:id="1922" w:author="Sopheak Phorn" w:date="2023-07-28T09:35:00Z">
          <w:r w:rsidR="004B5635" w:rsidRPr="00E747FD" w:rsidDel="008C4B4C">
            <w:rPr>
              <w:rFonts w:ascii="Khmer MEF1" w:hAnsi="Khmer MEF1" w:cs="Khmer MEF1"/>
              <w:spacing w:val="4"/>
              <w:cs/>
              <w:rPrChange w:id="1923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="004B5635" w:rsidRPr="00E747FD" w:rsidDel="008C4B4C">
            <w:rPr>
              <w:rFonts w:ascii="Khmer MEF1" w:hAnsi="Khmer MEF1" w:cs="Khmer MEF1"/>
              <w:b/>
              <w:bCs/>
              <w:spacing w:val="4"/>
              <w:cs/>
              <w:rPrChange w:id="1924" w:author="Kem Sereyboth" w:date="2023-07-25T10:46:00Z">
                <w:rPr>
                  <w:rFonts w:ascii="Khmer MEF1" w:hAnsi="Khmer MEF1" w:cs="Khmer MEF1"/>
                  <w:b/>
                  <w:bCs/>
                  <w:color w:val="FF0000"/>
                  <w:cs/>
                </w:rPr>
              </w:rPrChange>
            </w:rPr>
            <w:delText>អ.ស.ហ.</w:delText>
          </w:r>
          <w:r w:rsidR="004B5635" w:rsidRPr="00E747FD" w:rsidDel="008C4B4C">
            <w:rPr>
              <w:rFonts w:ascii="Khmer MEF1" w:hAnsi="Khmer MEF1" w:cs="Khmer MEF1"/>
              <w:spacing w:val="4"/>
              <w:cs/>
              <w:rPrChange w:id="1925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 ដែលបម្រើ</w:delText>
          </w:r>
          <w:r w:rsidR="004B5635" w:rsidRPr="00E747FD" w:rsidDel="008C4B4C">
            <w:rPr>
              <w:rFonts w:ascii="Khmer MEF1" w:hAnsi="Khmer MEF1" w:cs="Khmer MEF1"/>
              <w:spacing w:val="4"/>
              <w:cs/>
              <w:rPrChange w:id="1926" w:author="Kem Sereyboth" w:date="2023-07-25T10:45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ការនៅ </w:delText>
          </w:r>
          <w:r w:rsidR="004B5635" w:rsidRPr="00E747FD" w:rsidDel="008C4B4C">
            <w:rPr>
              <w:rFonts w:ascii="Khmer MEF1" w:hAnsi="Khmer MEF1" w:cs="Khmer MEF1"/>
              <w:b/>
              <w:bCs/>
              <w:spacing w:val="4"/>
              <w:cs/>
              <w:rPrChange w:id="1927" w:author="Kem Sereyboth" w:date="2023-07-25T10:45:00Z">
                <w:rPr>
                  <w:rFonts w:ascii="Khmer MEF1" w:hAnsi="Khmer MEF1" w:cs="Khmer MEF1"/>
                  <w:b/>
                  <w:bCs/>
                  <w:color w:val="FF0000"/>
                  <w:cs/>
                </w:rPr>
              </w:rPrChange>
            </w:rPr>
            <w:delText>ន.ស.ស​.</w:delText>
          </w:r>
          <w:r w:rsidR="004B5635" w:rsidRPr="00E747FD" w:rsidDel="008C4B4C">
            <w:rPr>
              <w:rFonts w:ascii="Khmer MEF1" w:hAnsi="Khmer MEF1" w:cs="Khmer MEF1"/>
              <w:spacing w:val="4"/>
              <w:cs/>
              <w:rPrChange w:id="1928" w:author="Kem Sereyboth" w:date="2023-07-25T10:45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 អាចពុំទាន់</w:delText>
          </w:r>
          <w:r w:rsidR="004B5635" w:rsidRPr="00E747FD" w:rsidDel="008C4B4C">
            <w:rPr>
              <w:rFonts w:ascii="Khmer MEF1" w:hAnsi="Khmer MEF1" w:cs="Khmer MEF1"/>
              <w:spacing w:val="4"/>
              <w:cs/>
              <w:lang w:val="ca-ES"/>
              <w:rPrChange w:id="1929" w:author="Kem Sereyboth" w:date="2023-07-25T10:45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អ</w:delText>
          </w:r>
        </w:del>
      </w:ins>
      <w:ins w:id="1930" w:author="Kem Sereyboth" w:date="2023-07-25T10:45:00Z">
        <w:del w:id="1931" w:author="Sopheak Phorn" w:date="2023-07-28T09:35:00Z">
          <w:r w:rsidR="00E747FD" w:rsidDel="008C4B4C">
            <w:rPr>
              <w:rFonts w:ascii="Khmer MEF1" w:hAnsi="Khmer MEF1" w:cs="Khmer MEF1" w:hint="cs"/>
              <w:cs/>
              <w:lang w:val="ca-ES"/>
            </w:rPr>
            <w:delText>​</w:delText>
          </w:r>
        </w:del>
      </w:ins>
      <w:ins w:id="1932" w:author="Kem Sereyboth" w:date="2023-07-13T13:18:00Z">
        <w:del w:id="1933" w:author="Sopheak Phorn" w:date="2023-07-28T09:35:00Z">
          <w:r w:rsidR="004B5635" w:rsidRPr="00E33574" w:rsidDel="008C4B4C">
            <w:rPr>
              <w:rFonts w:ascii="Khmer MEF1" w:hAnsi="Khmer MEF1" w:cs="Khmer MEF1"/>
              <w:cs/>
              <w:lang w:val="ca-ES"/>
              <w:rPrChange w:id="1934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នុលោម</w:delText>
          </w:r>
          <w:r w:rsidR="004B5635" w:rsidRPr="00E33574" w:rsidDel="008C4B4C">
            <w:rPr>
              <w:rFonts w:ascii="Khmer MEF1" w:hAnsi="Khmer MEF1" w:cs="Khmer MEF1"/>
              <w:cs/>
              <w:rPrChange w:id="1935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ស្របតាមបទប្បញ្ញត្តិជាធរមាន</w:delText>
          </w:r>
        </w:del>
      </w:ins>
    </w:p>
    <w:p w14:paraId="18BA6A87" w14:textId="2BB5EF0E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936" w:author="Kem Sereyboth" w:date="2023-07-13T13:26:00Z"/>
          <w:rFonts w:ascii="Khmer MEF1" w:hAnsi="Khmer MEF1" w:cs="Khmer MEF1"/>
          <w:spacing w:val="-2"/>
          <w:lang w:val="ca-ES"/>
        </w:rPr>
        <w:pPrChange w:id="1937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1938" w:author="Kem Sereyboth" w:date="2023-07-26T16:18:00Z">
        <w:r w:rsidRPr="00E53A52">
          <w:rPr>
            <w:rFonts w:ascii="Khmer MEF1" w:hAnsi="Khmer MEF1" w:cs="Khmer MEF1"/>
            <w:spacing w:val="8"/>
            <w:cs/>
            <w:rPrChange w:id="1939" w:author="Sopheak Phorn" w:date="2023-07-28T09:37:00Z">
              <w:rPr>
                <w:rFonts w:ascii="Khmer MEF1" w:hAnsi="Khmer MEF1" w:cs="Khmer MEF1"/>
                <w:spacing w:val="2"/>
                <w:cs/>
              </w:rPr>
            </w:rPrChange>
          </w:rPr>
          <w:t>៣).</w:t>
        </w:r>
      </w:ins>
      <w:ins w:id="1940" w:author="Sopheak Phorn" w:date="2023-07-28T09:37:00Z">
        <w:r w:rsidR="00EB631F" w:rsidRPr="00E53A52">
          <w:rPr>
            <w:rFonts w:ascii="Khmer MEF1" w:hAnsi="Khmer MEF1" w:cs="Khmer MEF1"/>
            <w:spacing w:val="8"/>
            <w:cs/>
            <w:rPrChange w:id="1941" w:author="Sopheak Phorn" w:date="2023-07-28T09:37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ការគ្រប់គ្រងគុណភាពសវនកម្ម អាចពុំទាន់មានគោលការណ៍ បែបបទ </w:t>
        </w:r>
        <w:r w:rsidR="00EB631F" w:rsidRPr="00E53A52">
          <w:rPr>
            <w:rFonts w:ascii="Khmer MEF1" w:hAnsi="Khmer MEF1" w:cs="Khmer MEF1"/>
            <w:spacing w:val="10"/>
            <w:cs/>
            <w:rPrChange w:id="1942" w:author="Sopheak Phorn" w:date="2023-07-28T09:38:00Z">
              <w:rPr>
                <w:rFonts w:ascii="Khmer MEF1" w:hAnsi="Khmer MEF1" w:cs="Khmer MEF1"/>
                <w:spacing w:val="2"/>
                <w:cs/>
              </w:rPr>
            </w:rPrChange>
          </w:rPr>
          <w:t>យន្តការ និងនីតិវិធី</w:t>
        </w:r>
        <w:r w:rsidR="00EB631F" w:rsidRPr="00EB631F">
          <w:rPr>
            <w:rFonts w:ascii="Khmer MEF1" w:hAnsi="Khmer MEF1" w:cs="Khmer MEF1"/>
            <w:spacing w:val="2"/>
            <w:cs/>
          </w:rPr>
          <w:t>សម្រាប់អនុវត្ត</w:t>
        </w:r>
      </w:ins>
      <w:ins w:id="1943" w:author="Kem Sereyboth" w:date="2023-07-13T13:18:00Z">
        <w:del w:id="1944" w:author="Sopheak Phorn" w:date="2023-07-28T09:37:00Z">
          <w:r w:rsidR="004B5635" w:rsidRPr="00E747FD" w:rsidDel="00EB631F">
            <w:rPr>
              <w:rFonts w:ascii="Khmer MEF1" w:hAnsi="Khmer MEF1" w:cs="Khmer MEF1"/>
              <w:spacing w:val="2"/>
              <w:cs/>
              <w:rPrChange w:id="1945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ការរៀបចំសេចក្ដីសម្រេចស្ដីពីលក្ខខណ្ឌក្នុងការជ្រើសរើសក្រុមហ៊ុនសវនកម្មឯករាជ្យផ្តល់សេវា</w:delText>
          </w:r>
        </w:del>
      </w:ins>
      <w:ins w:id="1946" w:author="Kem Sereyboth" w:date="2023-07-13T13:57:00Z">
        <w:del w:id="1947" w:author="Sopheak Phorn" w:date="2023-07-28T09:37:00Z">
          <w:r w:rsidR="00544744" w:rsidRPr="00E747FD" w:rsidDel="00EB631F">
            <w:rPr>
              <w:rFonts w:ascii="Khmer MEF1" w:hAnsi="Khmer MEF1" w:cs="Khmer MEF1"/>
              <w:spacing w:val="2"/>
              <w:cs/>
              <w:rPrChange w:id="1948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1949" w:author="Kem Sereyboth" w:date="2023-07-13T13:18:00Z">
        <w:del w:id="1950" w:author="Sopheak Phorn" w:date="2023-07-28T09:37:00Z">
          <w:r w:rsidR="004B5635" w:rsidRPr="00E747FD" w:rsidDel="00EB631F">
            <w:rPr>
              <w:rFonts w:ascii="Khmer MEF1" w:hAnsi="Khmer MEF1" w:cs="Khmer MEF1"/>
              <w:spacing w:val="-8"/>
              <w:cs/>
              <w:rPrChange w:id="1951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</w:delText>
          </w:r>
        </w:del>
      </w:ins>
      <w:ins w:id="1952" w:author="Kem Sereyboth" w:date="2023-07-13T13:57:00Z">
        <w:del w:id="1953" w:author="Sopheak Phorn" w:date="2023-07-28T09:37:00Z">
          <w:r w:rsidR="00544744" w:rsidRPr="00E747FD" w:rsidDel="00EB631F">
            <w:rPr>
              <w:rFonts w:ascii="Khmer MEF1" w:hAnsi="Khmer MEF1" w:cs="Khmer MEF1"/>
              <w:spacing w:val="-8"/>
              <w:cs/>
              <w:rPrChange w:id="1954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1955" w:author="Kem Sereyboth" w:date="2023-07-13T13:18:00Z">
        <w:del w:id="1956" w:author="Sopheak Phorn" w:date="2023-07-28T09:37:00Z">
          <w:r w:rsidR="004B5635" w:rsidRPr="00E747FD" w:rsidDel="00EB631F">
            <w:rPr>
              <w:rFonts w:ascii="Khmer MEF1" w:hAnsi="Khmer MEF1" w:cs="Khmer MEF1"/>
              <w:spacing w:val="-8"/>
              <w:cs/>
              <w:rPrChange w:id="1957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វនកម្មក្នុងប្រព័ន្ធសន្តិសុខសង្គម</w:delText>
          </w:r>
        </w:del>
      </w:ins>
      <w:ins w:id="1958" w:author="Kem Sereyboth" w:date="2023-07-25T10:47:00Z">
        <w:del w:id="1959" w:author="Sopheak Phorn" w:date="2023-07-28T09:37:00Z">
          <w:r w:rsidR="00E747FD" w:rsidDel="00EB631F">
            <w:rPr>
              <w:rFonts w:ascii="Khmer MEF1" w:hAnsi="Khmer MEF1" w:cs="Khmer MEF1" w:hint="cs"/>
              <w:spacing w:val="-8"/>
              <w:cs/>
            </w:rPr>
            <w:delText xml:space="preserve"> </w:delText>
          </w:r>
        </w:del>
      </w:ins>
      <w:ins w:id="1960" w:author="Kem Sereyboth" w:date="2023-07-13T13:18:00Z">
        <w:del w:id="1961" w:author="Sopheak Phorn" w:date="2023-07-28T09:37:00Z">
          <w:r w:rsidR="004B5635" w:rsidRPr="00E747FD" w:rsidDel="00EB631F">
            <w:rPr>
              <w:rFonts w:ascii="Khmer MEF1" w:hAnsi="Khmer MEF1" w:cs="Khmer MEF1"/>
              <w:spacing w:val="-8"/>
              <w:cs/>
              <w:rPrChange w:id="1962" w:author="Kem Sereyboth" w:date="2023-07-25T10:46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អា​ចពុំទាន់រៀបចំ </w:delText>
          </w:r>
          <w:r w:rsidR="004B5635" w:rsidRPr="00E747FD" w:rsidDel="00EB631F">
            <w:rPr>
              <w:rFonts w:ascii="Khmer MEF1" w:hAnsi="Khmer MEF1" w:cs="Khmer MEF1"/>
              <w:spacing w:val="-6"/>
              <w:cs/>
              <w:rPrChange w:id="1963" w:author="Kem Sereyboth" w:date="2023-07-25T10:4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និងដាក់ឱ្យអនុវត្តស្របតាមផែនការអភិវឌ្ឍ</w:delText>
          </w:r>
        </w:del>
      </w:ins>
      <w:ins w:id="1964" w:author="Kem Sereyboth" w:date="2023-07-13T13:57:00Z">
        <w:del w:id="1965" w:author="Sopheak Phorn" w:date="2023-07-28T09:37:00Z">
          <w:r w:rsidR="00544744" w:rsidRPr="00E747FD" w:rsidDel="00EB631F">
            <w:rPr>
              <w:rFonts w:ascii="Khmer MEF1" w:hAnsi="Khmer MEF1" w:cs="Khmer MEF1"/>
              <w:spacing w:val="-6"/>
              <w:cs/>
              <w:rPrChange w:id="1966" w:author="Kem Sereyboth" w:date="2023-07-25T10:4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1967" w:author="Kem Sereyboth" w:date="2023-07-13T13:18:00Z">
        <w:del w:id="1968" w:author="Sopheak Phorn" w:date="2023-07-28T09:37:00Z">
          <w:r w:rsidR="004B5635" w:rsidRPr="00E747FD" w:rsidDel="00EB631F">
            <w:rPr>
              <w:rFonts w:ascii="Khmer MEF1" w:hAnsi="Khmer MEF1" w:cs="Khmer MEF1"/>
              <w:spacing w:val="-6"/>
              <w:cs/>
              <w:rPrChange w:id="1969" w:author="Kem Sereyboth" w:date="2023-07-25T10:47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ន៍</w:delText>
          </w:r>
        </w:del>
      </w:ins>
      <w:ins w:id="1970" w:author="Kem Sereyboth" w:date="2023-07-13T13:57:00Z">
        <w:del w:id="1971" w:author="Sopheak Phorn" w:date="2023-07-28T09:37:00Z">
          <w:r w:rsidR="00544744" w:rsidRPr="00E33574" w:rsidDel="00EB631F">
            <w:rPr>
              <w:rFonts w:ascii="Khmer MEF1" w:hAnsi="Khmer MEF1" w:cs="Khmer MEF1"/>
              <w:cs/>
              <w:rPrChange w:id="1972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1973" w:author="Kem Sereyboth" w:date="2023-07-13T13:18:00Z">
        <w:del w:id="1974" w:author="Sopheak Phorn" w:date="2023-07-28T09:37:00Z">
          <w:r w:rsidR="004B5635" w:rsidRPr="00E33574" w:rsidDel="00EB631F">
            <w:rPr>
              <w:rFonts w:ascii="Khmer MEF1" w:hAnsi="Khmer MEF1" w:cs="Khmer MEF1"/>
              <w:cs/>
              <w:rPrChange w:id="1975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ស្ថាប័នរបស់និយ័តករសន្តិសុខសង្គម ២០២២</w:delText>
          </w:r>
          <w:r w:rsidR="004B5635" w:rsidRPr="00EB631F" w:rsidDel="00EB631F">
            <w:rPr>
              <w:rFonts w:ascii="Khmer MEF1" w:hAnsi="Khmer MEF1" w:cs="Khmer MEF1"/>
              <w:lang w:val="ca-ES"/>
              <w:rPrChange w:id="1976" w:author="Sopheak Phorn" w:date="2023-07-28T09:37:00Z">
                <w:rPr>
                  <w:rFonts w:ascii="Khmer MEF1" w:hAnsi="Khmer MEF1" w:cs="Khmer MEF1"/>
                  <w:color w:val="FF0000"/>
                </w:rPr>
              </w:rPrChange>
            </w:rPr>
            <w:delText>-</w:delText>
          </w:r>
          <w:r w:rsidR="004B5635" w:rsidRPr="00E33574" w:rsidDel="00EB631F">
            <w:rPr>
              <w:rFonts w:ascii="Khmer MEF1" w:hAnsi="Khmer MEF1" w:cs="Khmer MEF1"/>
              <w:cs/>
              <w:rPrChange w:id="1977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២០២</w:delText>
          </w:r>
        </w:del>
      </w:ins>
      <w:ins w:id="1978" w:author="Kem Sereyboth" w:date="2023-07-25T10:48:00Z">
        <w:del w:id="1979" w:author="Sopheak Phorn" w:date="2023-07-28T09:37:00Z">
          <w:r w:rsidR="00E747FD" w:rsidDel="00EB631F">
            <w:rPr>
              <w:rFonts w:ascii="Khmer MEF1" w:hAnsi="Khmer MEF1" w:cs="Khmer MEF1" w:hint="cs"/>
              <w:cs/>
            </w:rPr>
            <w:delText>៦</w:delText>
          </w:r>
        </w:del>
      </w:ins>
    </w:p>
    <w:p w14:paraId="13A45CEC" w14:textId="51BE10C3" w:rsidR="004B5635" w:rsidRPr="00670908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1980" w:author="Kem Sereyboth" w:date="2023-07-13T13:26:00Z"/>
          <w:rFonts w:ascii="Khmer MEF1" w:hAnsi="Khmer MEF1" w:cs="Khmer MEF1"/>
          <w:color w:val="000000" w:themeColor="text1"/>
          <w:spacing w:val="-2"/>
          <w:lang w:val="ca-ES"/>
          <w:rPrChange w:id="1981" w:author="Sopheak Phorn" w:date="2023-08-03T08:49:00Z">
            <w:rPr>
              <w:ins w:id="1982" w:author="Kem Sereyboth" w:date="2023-07-13T13:26:00Z"/>
              <w:rFonts w:ascii="Khmer MEF1" w:hAnsi="Khmer MEF1" w:cs="Khmer MEF1"/>
              <w:spacing w:val="-2"/>
              <w:lang w:val="ca-ES"/>
            </w:rPr>
          </w:rPrChange>
        </w:rPr>
        <w:pPrChange w:id="1983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1984" w:author="Kem Sereyboth" w:date="2023-07-26T16:18:00Z">
        <w:r>
          <w:rPr>
            <w:rFonts w:ascii="Khmer MEF1" w:hAnsi="Khmer MEF1" w:cs="Khmer MEF1" w:hint="cs"/>
            <w:spacing w:val="-16"/>
            <w:cs/>
          </w:rPr>
          <w:t>៤).</w:t>
        </w:r>
      </w:ins>
      <w:ins w:id="1985" w:author="Sopheak Phorn" w:date="2023-07-28T09:38:00Z">
        <w:r w:rsidR="00DE4A70" w:rsidRPr="00DE4A70">
          <w:rPr>
            <w:rFonts w:ascii="Khmer MEF1" w:hAnsi="Khmer MEF1" w:cs="Khmer MEF1"/>
            <w:spacing w:val="-16"/>
            <w:cs/>
          </w:rPr>
          <w:t>ការរៀបចំសេចក្ដីព្រាងប្រកាសស្ដីពីការដាក់ឱ្យអនុវត្តស្ដង់ដាគណនេយ្យសម្រាប់គ្រឹះស្ថានសាធារណៈ</w:t>
        </w:r>
        <w:r w:rsidR="00DE4A70" w:rsidRPr="00670908">
          <w:rPr>
            <w:rFonts w:ascii="Khmer MEF1" w:hAnsi="Khmer MEF1" w:cs="Khmer MEF1"/>
            <w:color w:val="000000" w:themeColor="text1"/>
            <w:cs/>
            <w:rPrChange w:id="1986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រដ្ឋបាលអាចពុំទាន់ដាក់ទៅក្រុមប្រឹក្សា </w:t>
        </w:r>
        <w:r w:rsidR="00DE4A70" w:rsidRPr="00670908">
          <w:rPr>
            <w:rFonts w:ascii="Khmer MEF1" w:hAnsi="Khmer MEF1" w:cs="Khmer MEF1"/>
            <w:b/>
            <w:bCs/>
            <w:color w:val="000000" w:themeColor="text1"/>
            <w:cs/>
            <w:rPrChange w:id="1987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អ.ស.ហ.</w:t>
        </w:r>
      </w:ins>
      <w:ins w:id="1988" w:author="Sopheak Phorn" w:date="2023-08-03T08:44:00Z">
        <w:r w:rsidR="00421EB8" w:rsidRPr="00670908">
          <w:rPr>
            <w:rFonts w:ascii="Khmer MEF1" w:hAnsi="Khmer MEF1" w:cs="Khmer MEF1"/>
            <w:b/>
            <w:bCs/>
            <w:color w:val="000000" w:themeColor="text1"/>
            <w:cs/>
            <w:rPrChange w:id="1989" w:author="Sopheak Phorn" w:date="2023-08-03T08:49:00Z">
              <w:rPr>
                <w:rFonts w:ascii="Khmer MEF1" w:hAnsi="Khmer MEF1" w:cs="Khmer MEF1"/>
                <w:b/>
                <w:bCs/>
                <w:color w:val="FF0000"/>
                <w:cs/>
              </w:rPr>
            </w:rPrChange>
          </w:rPr>
          <w:t xml:space="preserve"> </w:t>
        </w:r>
      </w:ins>
      <w:ins w:id="1990" w:author="Kem Sereyboth" w:date="2023-07-13T13:18:00Z">
        <w:del w:id="1991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spacing w:val="-16"/>
              <w:cs/>
              <w:rPrChange w:id="1992" w:author="Sopheak Phorn" w:date="2023-08-03T08:49:00Z">
                <w:rPr>
                  <w:rFonts w:cs="MoolBoran"/>
                  <w:cs/>
                </w:rPr>
              </w:rPrChange>
            </w:rPr>
            <w:delText xml:space="preserve">ការរៀបចំសេចក្ដីណែនាំស្ដីពីការកំណត់ប្រភេទ 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spacing w:val="-4"/>
              <w:cs/>
              <w:rPrChange w:id="1993" w:author="Sopheak Phorn" w:date="2023-08-03T08:49:00Z">
                <w:rPr>
                  <w:rFonts w:cs="MoolBoran"/>
                  <w:cs/>
                </w:rPr>
              </w:rPrChange>
            </w:rPr>
            <w:delText>និងទម្រង់នៃរបាយការណ៍របស់ប្រតិបត្តិករសន្តិសុ</w:delText>
          </w:r>
        </w:del>
      </w:ins>
      <w:ins w:id="1994" w:author="Kem Sereyboth" w:date="2023-07-25T10:49:00Z">
        <w:del w:id="1995" w:author="Sopheak Phorn" w:date="2023-07-28T09:38:00Z">
          <w:r w:rsidR="00E747FD" w:rsidRPr="00670908" w:rsidDel="00DE4A70">
            <w:rPr>
              <w:rFonts w:ascii="Khmer MEF1" w:hAnsi="Khmer MEF1" w:cs="Khmer MEF1"/>
              <w:color w:val="000000" w:themeColor="text1"/>
              <w:spacing w:val="-4"/>
              <w:cs/>
              <w:rPrChange w:id="1996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1997" w:author="Kem Sereyboth" w:date="2023-07-25T10:48:00Z">
        <w:del w:id="1998" w:author="Sopheak Phorn" w:date="2023-07-28T09:38:00Z">
          <w:r w:rsidR="00E747FD" w:rsidRPr="00670908" w:rsidDel="00DE4A70">
            <w:rPr>
              <w:rFonts w:ascii="Khmer MEF1" w:hAnsi="Khmer MEF1" w:cs="Khmer MEF1"/>
              <w:color w:val="000000" w:themeColor="text1"/>
              <w:spacing w:val="-4"/>
              <w:cs/>
              <w:rPrChange w:id="1999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000" w:author="Kem Sereyboth" w:date="2023-07-13T13:58:00Z">
        <w:del w:id="2001" w:author="Sopheak Phorn" w:date="2023-07-28T09:38:00Z">
          <w:r w:rsidR="00544744" w:rsidRPr="00670908" w:rsidDel="00DE4A70">
            <w:rPr>
              <w:rFonts w:ascii="Khmer MEF1" w:hAnsi="Khmer MEF1" w:cs="Khmer MEF1"/>
              <w:color w:val="000000" w:themeColor="text1"/>
              <w:spacing w:val="-4"/>
              <w:lang w:val="ca-ES"/>
              <w:rPrChange w:id="2002" w:author="Sopheak Phorn" w:date="2023-08-03T08:49:00Z">
                <w:rPr>
                  <w:rFonts w:ascii="Khmer MEF1" w:hAnsi="Khmer MEF1" w:cs="Khmer MEF1"/>
                  <w:color w:val="FF0000"/>
                </w:rPr>
              </w:rPrChange>
            </w:rPr>
            <w:delText>​​</w:delText>
          </w:r>
        </w:del>
      </w:ins>
      <w:ins w:id="2003" w:author="Kem Sereyboth" w:date="2023-07-13T13:18:00Z">
        <w:del w:id="2004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spacing w:val="-4"/>
              <w:cs/>
              <w:rPrChange w:id="2005" w:author="Sopheak Phorn" w:date="2023-08-03T08:49:00Z">
                <w:rPr>
                  <w:rFonts w:cs="MoolBoran"/>
                  <w:cs/>
                </w:rPr>
              </w:rPrChange>
            </w:rPr>
            <w:delText>ខ</w:delText>
          </w:r>
        </w:del>
      </w:ins>
      <w:ins w:id="2006" w:author="Kem Sereyboth" w:date="2023-07-25T10:49:00Z">
        <w:del w:id="2007" w:author="Sopheak Phorn" w:date="2023-07-28T09:38:00Z">
          <w:r w:rsidR="00E747FD" w:rsidRPr="00670908" w:rsidDel="00DE4A70">
            <w:rPr>
              <w:rFonts w:ascii="Khmer MEF1" w:hAnsi="Khmer MEF1" w:cs="Khmer MEF1"/>
              <w:color w:val="000000" w:themeColor="text1"/>
              <w:cs/>
              <w:rPrChange w:id="2008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009" w:author="Kem Sereyboth" w:date="2023-07-13T13:18:00Z">
        <w:del w:id="2010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11" w:author="Sopheak Phorn" w:date="2023-08-03T08:49:00Z">
                <w:rPr>
                  <w:rFonts w:cs="MoolBoran"/>
                  <w:cs/>
                </w:rPr>
              </w:rPrChange>
            </w:rPr>
            <w:delText>សង្គម និងតួអង្គពាក់ព័ន្ធ អាចពុំទាន់រៀបចំ</w:delText>
          </w:r>
        </w:del>
      </w:ins>
      <w:ins w:id="2012" w:author="Kem Sereyboth" w:date="2023-07-25T10:50:00Z">
        <w:del w:id="2013" w:author="Sopheak Phorn" w:date="2023-07-28T09:38:00Z">
          <w:r w:rsidR="00646CEC" w:rsidRPr="00670908" w:rsidDel="00DE4A70">
            <w:rPr>
              <w:rFonts w:ascii="Khmer MEF1" w:hAnsi="Khmer MEF1" w:cs="Khmer MEF1"/>
              <w:color w:val="000000" w:themeColor="text1"/>
              <w:cs/>
              <w:rPrChange w:id="2014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2015" w:author="Kem Sereyboth" w:date="2023-07-13T13:18:00Z">
        <w:del w:id="2016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17" w:author="Sopheak Phorn" w:date="2023-08-03T08:49:00Z">
                <w:rPr>
                  <w:rFonts w:cs="MoolBoran"/>
                  <w:cs/>
                </w:rPr>
              </w:rPrChange>
            </w:rPr>
            <w:delText>និ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lang w:val="ca-ES"/>
              <w:rPrChange w:id="2018" w:author="Sopheak Phorn" w:date="2023-08-03T08:49:00Z">
                <w:rPr/>
              </w:rPrChange>
            </w:rPr>
            <w:delText>​​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19" w:author="Sopheak Phorn" w:date="2023-08-03T08:49:00Z">
                <w:rPr>
                  <w:rFonts w:cs="MoolBoran"/>
                  <w:cs/>
                </w:rPr>
              </w:rPrChange>
            </w:rPr>
            <w:delText>ងដាក់ឱ្យអនុវត្តស្របតាមផែនការអភិវឌ្ឍន៍ស្ថា</w:delText>
          </w:r>
        </w:del>
      </w:ins>
      <w:ins w:id="2020" w:author="Kem Sereyboth" w:date="2023-07-13T13:57:00Z">
        <w:del w:id="2021" w:author="Sopheak Phorn" w:date="2023-07-28T09:38:00Z">
          <w:r w:rsidR="00544744" w:rsidRPr="00670908" w:rsidDel="00DE4A70">
            <w:rPr>
              <w:rFonts w:ascii="Khmer MEF1" w:hAnsi="Khmer MEF1" w:cs="Khmer MEF1"/>
              <w:color w:val="000000" w:themeColor="text1"/>
              <w:lang w:val="ca-ES"/>
              <w:rPrChange w:id="2022" w:author="Sopheak Phorn" w:date="2023-08-03T08:49:00Z">
                <w:rPr>
                  <w:rFonts w:ascii="Khmer MEF1" w:hAnsi="Khmer MEF1" w:cs="Khmer MEF1"/>
                  <w:color w:val="FF0000"/>
                </w:rPr>
              </w:rPrChange>
            </w:rPr>
            <w:delText>​​​</w:delText>
          </w:r>
        </w:del>
      </w:ins>
      <w:ins w:id="2023" w:author="Kem Sereyboth" w:date="2023-07-13T13:18:00Z">
        <w:del w:id="2024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25" w:author="Sopheak Phorn" w:date="2023-08-03T08:49:00Z">
                <w:rPr>
                  <w:rFonts w:cs="MoolBoran"/>
                  <w:cs/>
                </w:rPr>
              </w:rPrChange>
            </w:rPr>
            <w:delText>ប័</w:delText>
          </w:r>
        </w:del>
      </w:ins>
      <w:ins w:id="2026" w:author="Kem Sereyboth" w:date="2023-07-25T10:50:00Z">
        <w:del w:id="2027" w:author="Sopheak Phorn" w:date="2023-07-28T09:38:00Z">
          <w:r w:rsidR="00646CEC" w:rsidRPr="00670908" w:rsidDel="00DE4A70">
            <w:rPr>
              <w:rFonts w:ascii="Khmer MEF1" w:hAnsi="Khmer MEF1" w:cs="Khmer MEF1"/>
              <w:color w:val="000000" w:themeColor="text1"/>
              <w:cs/>
              <w:rPrChange w:id="2028" w:author="Sopheak Phorn" w:date="2023-08-03T08:49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029" w:author="Kem Sereyboth" w:date="2023-07-13T13:18:00Z">
        <w:del w:id="2030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31" w:author="Sopheak Phorn" w:date="2023-08-03T08:49:00Z">
                <w:rPr>
                  <w:rFonts w:cs="MoolBoran"/>
                  <w:cs/>
                </w:rPr>
              </w:rPrChange>
            </w:rPr>
            <w:delText>ន</w:delText>
          </w:r>
        </w:del>
      </w:ins>
      <w:ins w:id="2032" w:author="Kem Sereyboth" w:date="2023-07-25T10:50:00Z">
        <w:del w:id="2033" w:author="Sopheak Phorn" w:date="2023-07-28T09:38:00Z">
          <w:r w:rsidR="00646CEC" w:rsidRPr="00670908" w:rsidDel="00DE4A70">
            <w:rPr>
              <w:rFonts w:ascii="Khmer MEF1" w:hAnsi="Khmer MEF1" w:cs="Khmer MEF1"/>
              <w:color w:val="000000" w:themeColor="text1"/>
              <w:rPrChange w:id="2034" w:author="Sopheak Phorn" w:date="2023-08-03T08:49:00Z">
                <w:rPr>
                  <w:rFonts w:ascii="Khmer MEF1" w:hAnsi="Khmer MEF1" w:cs="Khmer MEF1"/>
                </w:rPr>
              </w:rPrChange>
            </w:rPr>
            <w:delText>​​​</w:delText>
          </w:r>
        </w:del>
      </w:ins>
      <w:ins w:id="2035" w:author="Kem Sereyboth" w:date="2023-07-13T13:18:00Z">
        <w:del w:id="2036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37" w:author="Sopheak Phorn" w:date="2023-08-03T08:49:00Z">
                <w:rPr>
                  <w:rFonts w:cs="MoolBoran"/>
                  <w:cs/>
                </w:rPr>
              </w:rPrChange>
            </w:rPr>
            <w:delText>រប</w:delText>
          </w:r>
        </w:del>
      </w:ins>
      <w:ins w:id="2038" w:author="Kem Sereyboth" w:date="2023-07-25T10:50:00Z">
        <w:del w:id="2039" w:author="Sopheak Phorn" w:date="2023-07-28T09:38:00Z">
          <w:r w:rsidR="00646CEC" w:rsidRPr="00670908" w:rsidDel="00DE4A70">
            <w:rPr>
              <w:rFonts w:ascii="Khmer MEF1" w:hAnsi="Khmer MEF1" w:cs="Khmer MEF1"/>
              <w:color w:val="000000" w:themeColor="text1"/>
              <w:rPrChange w:id="2040" w:author="Sopheak Phorn" w:date="2023-08-03T08:49:00Z">
                <w:rPr>
                  <w:rFonts w:ascii="Khmer MEF1" w:hAnsi="Khmer MEF1" w:cs="Khmer MEF1"/>
                </w:rPr>
              </w:rPrChange>
            </w:rPr>
            <w:delText>​​​</w:delText>
          </w:r>
        </w:del>
      </w:ins>
      <w:ins w:id="2041" w:author="Kem Sereyboth" w:date="2023-07-13T13:18:00Z">
        <w:del w:id="2042" w:author="Sopheak Phorn" w:date="2023-07-28T09:38:00Z"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43" w:author="Sopheak Phorn" w:date="2023-08-03T08:49:00Z">
                <w:rPr>
                  <w:rFonts w:cs="MoolBoran"/>
                  <w:cs/>
                </w:rPr>
              </w:rPrChange>
            </w:rPr>
            <w:delText>ស់និយ័តករសន្តិសុខសង្គម ២០២២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lang w:val="ca-ES"/>
              <w:rPrChange w:id="2044" w:author="Sopheak Phorn" w:date="2023-08-03T08:49:00Z">
                <w:rPr/>
              </w:rPrChange>
            </w:rPr>
            <w:delText>-</w:delText>
          </w:r>
          <w:r w:rsidR="004B5635" w:rsidRPr="00670908" w:rsidDel="00DE4A70">
            <w:rPr>
              <w:rFonts w:ascii="Khmer MEF1" w:hAnsi="Khmer MEF1" w:cs="Khmer MEF1"/>
              <w:color w:val="000000" w:themeColor="text1"/>
              <w:cs/>
              <w:rPrChange w:id="2045" w:author="Sopheak Phorn" w:date="2023-08-03T08:49:00Z">
                <w:rPr>
                  <w:rFonts w:cs="MoolBoran"/>
                  <w:cs/>
                </w:rPr>
              </w:rPrChange>
            </w:rPr>
            <w:delText>២០២៦</w:delText>
          </w:r>
        </w:del>
      </w:ins>
    </w:p>
    <w:p w14:paraId="6732528F" w14:textId="75EC2877" w:rsidR="004B5635" w:rsidRPr="00670908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046" w:author="Kem Sereyboth" w:date="2023-07-13T13:26:00Z"/>
          <w:rFonts w:ascii="Khmer MEF1" w:hAnsi="Khmer MEF1" w:cs="Khmer MEF1"/>
          <w:color w:val="000000" w:themeColor="text1"/>
          <w:spacing w:val="-2"/>
          <w:lang w:val="ca-ES"/>
          <w:rPrChange w:id="2047" w:author="Sopheak Phorn" w:date="2023-08-03T08:49:00Z">
            <w:rPr>
              <w:ins w:id="2048" w:author="Kem Sereyboth" w:date="2023-07-13T13:26:00Z"/>
              <w:rFonts w:ascii="Khmer MEF1" w:hAnsi="Khmer MEF1" w:cs="Khmer MEF1"/>
              <w:color w:val="FF0000"/>
            </w:rPr>
          </w:rPrChange>
        </w:rPr>
        <w:pPrChange w:id="2049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050" w:author="Kem Sereyboth" w:date="2023-07-26T16:18:00Z">
        <w:r w:rsidRPr="00670908">
          <w:rPr>
            <w:rFonts w:ascii="Khmer MEF1" w:hAnsi="Khmer MEF1" w:cs="Khmer MEF1"/>
            <w:color w:val="000000" w:themeColor="text1"/>
            <w:spacing w:val="-6"/>
            <w:cs/>
            <w:rPrChange w:id="2051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៥).</w:t>
        </w:r>
      </w:ins>
      <w:ins w:id="2052" w:author="Sopheak Phorn" w:date="2023-07-28T09:39:00Z">
        <w:r w:rsidR="002B1D8F" w:rsidRPr="00670908">
          <w:rPr>
            <w:rFonts w:ascii="Khmer MEF1" w:hAnsi="Khmer MEF1" w:cs="Khmer MEF1"/>
            <w:color w:val="000000" w:themeColor="text1"/>
            <w:spacing w:val="-6"/>
            <w:cs/>
            <w:rPrChange w:id="2053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ការរៀបចំសេចក្ដីព្រាងប្រកាសស្ដីពីការដាក់ឱ្យអនុវត្តស្ដង់ដាគណនេយ្យសាមញ្ញកម្ពុជា អាចពុំទាន់</w:t>
        </w:r>
        <w:r w:rsidR="002B1D8F" w:rsidRPr="00670908">
          <w:rPr>
            <w:rFonts w:ascii="Khmer MEF1" w:hAnsi="Khmer MEF1" w:cs="Khmer MEF1"/>
            <w:color w:val="000000" w:themeColor="text1"/>
            <w:cs/>
            <w:rPrChange w:id="2054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ដាក់</w:t>
        </w:r>
        <w:r w:rsidR="002B1D8F" w:rsidRPr="00670908">
          <w:rPr>
            <w:rFonts w:ascii="Khmer MEF1" w:hAnsi="Khmer MEF1" w:cs="Khmer MEF1"/>
            <w:color w:val="000000" w:themeColor="text1"/>
            <w:rPrChange w:id="2055" w:author="Sopheak Phorn" w:date="2023-08-03T08:49:00Z">
              <w:rPr>
                <w:rFonts w:ascii="Khmer MEF1" w:hAnsi="Khmer MEF1" w:cs="Khmer MEF1"/>
                <w:spacing w:val="-16"/>
              </w:rPr>
            </w:rPrChange>
          </w:rPr>
          <w:t>​​​​</w:t>
        </w:r>
        <w:r w:rsidR="002B1D8F" w:rsidRPr="00670908">
          <w:rPr>
            <w:rFonts w:ascii="Khmer MEF1" w:hAnsi="Khmer MEF1" w:cs="Khmer MEF1"/>
            <w:color w:val="000000" w:themeColor="text1"/>
            <w:cs/>
            <w:rPrChange w:id="2056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ទៅក្រុមប្រឹក្សា </w:t>
        </w:r>
        <w:r w:rsidR="002B1D8F" w:rsidRPr="00670908">
          <w:rPr>
            <w:rFonts w:ascii="Khmer MEF1" w:hAnsi="Khmer MEF1" w:cs="Khmer MEF1"/>
            <w:b/>
            <w:bCs/>
            <w:color w:val="000000" w:themeColor="text1"/>
            <w:cs/>
            <w:rPrChange w:id="2057" w:author="Sopheak Phorn" w:date="2023-08-03T08:49:00Z">
              <w:rPr>
                <w:rFonts w:ascii="Khmer MEF1" w:hAnsi="Khmer MEF1" w:cs="Khmer MEF1"/>
                <w:spacing w:val="-16"/>
                <w:cs/>
              </w:rPr>
            </w:rPrChange>
          </w:rPr>
          <w:t>អ.ស.ហ.</w:t>
        </w:r>
      </w:ins>
      <w:ins w:id="2058" w:author="Sopheak Phorn" w:date="2023-08-03T08:44:00Z">
        <w:r w:rsidR="00421EB8" w:rsidRPr="00670908">
          <w:rPr>
            <w:rFonts w:ascii="Khmer MEF1" w:hAnsi="Khmer MEF1" w:cs="Khmer MEF1"/>
            <w:b/>
            <w:bCs/>
            <w:color w:val="000000" w:themeColor="text1"/>
            <w:cs/>
            <w:rPrChange w:id="2059" w:author="Sopheak Phorn" w:date="2023-08-03T08:49:00Z">
              <w:rPr>
                <w:rFonts w:ascii="Khmer MEF1" w:hAnsi="Khmer MEF1" w:cs="Khmer MEF1"/>
                <w:b/>
                <w:bCs/>
                <w:color w:val="FF0000"/>
                <w:cs/>
              </w:rPr>
            </w:rPrChange>
          </w:rPr>
          <w:t xml:space="preserve"> </w:t>
        </w:r>
        <w:r w:rsidR="00421EB8" w:rsidRPr="00670908">
          <w:rPr>
            <w:rFonts w:ascii="Khmer MEF1" w:hAnsi="Khmer MEF1" w:cs="Khmer MEF1"/>
            <w:color w:val="000000" w:themeColor="text1"/>
            <w:cs/>
            <w:rPrChange w:id="2060" w:author="Sopheak Phorn" w:date="2023-08-03T08:49:00Z">
              <w:rPr>
                <w:rFonts w:ascii="Khmer MEF1" w:hAnsi="Khmer MEF1" w:cs="Khmer MEF1"/>
                <w:color w:val="FF0000"/>
                <w:cs/>
              </w:rPr>
            </w:rPrChange>
          </w:rPr>
          <w:t>និងដាក់ឱ្យអនុវត្ត</w:t>
        </w:r>
      </w:ins>
      <w:ins w:id="2061" w:author="Kem Sereyboth" w:date="2023-07-13T13:19:00Z">
        <w:del w:id="2062" w:author="Sopheak Phorn" w:date="2023-07-28T09:39:00Z">
          <w:r w:rsidR="004B5635" w:rsidRPr="00670908" w:rsidDel="002B1D8F">
            <w:rPr>
              <w:rFonts w:ascii="Khmer MEF1" w:hAnsi="Khmer MEF1" w:cs="Khmer MEF1"/>
              <w:color w:val="000000" w:themeColor="text1"/>
              <w:spacing w:val="-16"/>
              <w:cs/>
              <w:rPrChange w:id="2063" w:author="Sopheak Phorn" w:date="2023-08-03T08:49:00Z">
                <w:rPr>
                  <w:rFonts w:cs="MoolBoran"/>
                  <w:cs/>
                </w:rPr>
              </w:rPrChange>
            </w:rPr>
            <w:delText>ការរៀបចំ</w:delText>
          </w:r>
        </w:del>
      </w:ins>
      <w:ins w:id="2064" w:author="Kem Sereyboth" w:date="2023-07-13T13:56:00Z">
        <w:del w:id="2065" w:author="Sopheak Phorn" w:date="2023-07-28T09:39:00Z"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066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067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068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ភាព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069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 xml:space="preserve"> 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070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071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072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ង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073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074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ហា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075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076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077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078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ភ័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rPrChange w:id="2079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</w:rPr>
              </w:rPrChange>
            </w:rPr>
            <w:delText>​​​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6"/>
              <w:cs/>
              <w:rPrChange w:id="2080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យ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10"/>
              <w:cs/>
              <w:rPrChange w:id="2081" w:author="Sopheak Phorn" w:date="2023-08-03T08:49:00Z">
                <w:rPr>
                  <w:rFonts w:ascii="Khmer MEF1" w:eastAsiaTheme="minorHAnsi" w:hAnsi="Khmer MEF1" w:cs="Khmer MEF1"/>
                  <w:color w:val="FF0000"/>
                  <w:spacing w:val="-10"/>
                  <w:cs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rPrChange w:id="2082" w:author="Sopheak Phorn" w:date="2023-08-03T08:49:00Z">
                <w:rPr>
                  <w:rFonts w:ascii="Khmer MEF1" w:eastAsiaTheme="minorHAnsi" w:hAnsi="Khmer MEF1" w:cs="Khmer MEF1"/>
                  <w:color w:val="FF0000"/>
                </w:rPr>
              </w:rPrChange>
            </w:rPr>
            <w:delText>​​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2"/>
              <w:cs/>
              <w:rPrChange w:id="2083" w:author="Sopheak Phorn" w:date="2023-08-03T08:49:00Z">
                <w:rPr>
                  <w:rFonts w:ascii="Khmer MEF1" w:eastAsiaTheme="minorHAnsi" w:hAnsi="Khmer MEF1" w:cs="Khmer MEF1"/>
                  <w:color w:val="FF0000"/>
                  <w:cs/>
                </w:rPr>
              </w:rPrChange>
            </w:rPr>
            <w:delText>ការ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2"/>
              <w:rPrChange w:id="2084" w:author="Sopheak Phorn" w:date="2023-08-03T08:49:00Z">
                <w:rPr>
                  <w:rFonts w:ascii="Khmer MEF1" w:eastAsiaTheme="minorHAnsi" w:hAnsi="Khmer MEF1" w:cs="Khmer MEF1"/>
                  <w:color w:val="FF0000"/>
                </w:rPr>
              </w:rPrChange>
            </w:rPr>
            <w:delText>​</w:delText>
          </w:r>
          <w:r w:rsidR="00544744" w:rsidRPr="00670908" w:rsidDel="002B1D8F">
            <w:rPr>
              <w:rFonts w:ascii="Khmer MEF1" w:eastAsiaTheme="minorHAnsi" w:hAnsi="Khmer MEF1" w:cs="Khmer MEF1"/>
              <w:color w:val="000000" w:themeColor="text1"/>
              <w:spacing w:val="-2"/>
              <w:cs/>
              <w:rPrChange w:id="2085" w:author="Sopheak Phorn" w:date="2023-08-03T08:49:00Z">
                <w:rPr>
                  <w:rFonts w:ascii="Khmer MEF1" w:eastAsiaTheme="minorHAnsi" w:hAnsi="Khmer MEF1" w:cs="Khmer MEF1"/>
                  <w:color w:val="FF0000"/>
                  <w:cs/>
                </w:rPr>
              </w:rPrChange>
            </w:rPr>
            <w:delText xml:space="preserve">ងារ </w:delText>
          </w:r>
        </w:del>
      </w:ins>
      <w:ins w:id="2086" w:author="Kem Sereyboth" w:date="2023-07-13T13:19:00Z">
        <w:del w:id="2087" w:author="Sopheak Phorn" w:date="2023-07-28T09:39:00Z">
          <w:r w:rsidR="004B5635" w:rsidRPr="00670908" w:rsidDel="002B1D8F">
            <w:rPr>
              <w:rFonts w:ascii="Khmer MEF1" w:hAnsi="Khmer MEF1" w:cs="Khmer MEF1"/>
              <w:color w:val="000000" w:themeColor="text1"/>
              <w:spacing w:val="-2"/>
              <w:cs/>
              <w:rPrChange w:id="2088" w:author="Sopheak Phorn" w:date="2023-08-03T08:49:00Z">
                <w:rPr>
                  <w:rFonts w:cs="MoolBoran"/>
                  <w:cs/>
                </w:rPr>
              </w:rPrChange>
            </w:rPr>
            <w:delText>អាចពុំទាន់រៀបចំ និងដាក់ឱ្យអនុវត្តស្របទៅតាមផែនការអភិវឌ្ឍន៍ស្ថាប័នរបស់និយ័តក</w:delText>
          </w:r>
        </w:del>
      </w:ins>
      <w:ins w:id="2089" w:author="Kem Sereyboth" w:date="2023-07-13T13:57:00Z">
        <w:del w:id="2090" w:author="Sopheak Phorn" w:date="2023-07-28T09:39:00Z">
          <w:r w:rsidR="00544744" w:rsidRPr="00670908" w:rsidDel="002B1D8F">
            <w:rPr>
              <w:rFonts w:ascii="Khmer MEF1" w:hAnsi="Khmer MEF1" w:cs="Khmer MEF1"/>
              <w:color w:val="000000" w:themeColor="text1"/>
              <w:spacing w:val="-2"/>
              <w:cs/>
              <w:rPrChange w:id="2091" w:author="Sopheak Phorn" w:date="2023-08-03T08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092" w:author="Kem Sereyboth" w:date="2023-07-13T13:19:00Z">
        <w:del w:id="2093" w:author="Sopheak Phorn" w:date="2023-07-28T09:39:00Z">
          <w:r w:rsidR="004B5635" w:rsidRPr="00670908" w:rsidDel="002B1D8F">
            <w:rPr>
              <w:rFonts w:ascii="Khmer MEF1" w:hAnsi="Khmer MEF1" w:cs="Khmer MEF1"/>
              <w:color w:val="000000" w:themeColor="text1"/>
              <w:spacing w:val="-2"/>
              <w:cs/>
              <w:rPrChange w:id="2094" w:author="Sopheak Phorn" w:date="2023-08-03T08:49:00Z">
                <w:rPr>
                  <w:rFonts w:cs="MoolBoran"/>
                  <w:cs/>
                </w:rPr>
              </w:rPrChange>
            </w:rPr>
            <w:delText>រ</w:delText>
          </w:r>
        </w:del>
      </w:ins>
      <w:ins w:id="2095" w:author="Kem Sereyboth" w:date="2023-07-13T13:57:00Z">
        <w:del w:id="2096" w:author="Sopheak Phorn" w:date="2023-07-28T09:39:00Z">
          <w:r w:rsidR="00544744" w:rsidRPr="00670908" w:rsidDel="002B1D8F">
            <w:rPr>
              <w:rFonts w:ascii="Khmer MEF1" w:hAnsi="Khmer MEF1" w:cs="Khmer MEF1"/>
              <w:color w:val="000000" w:themeColor="text1"/>
              <w:spacing w:val="-2"/>
              <w:cs/>
              <w:rPrChange w:id="2097" w:author="Sopheak Phorn" w:date="2023-08-03T08:4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098" w:author="Kem Sereyboth" w:date="2023-07-13T13:19:00Z">
        <w:del w:id="2099" w:author="Sopheak Phorn" w:date="2023-07-28T09:39:00Z">
          <w:r w:rsidR="004B5635" w:rsidRPr="00670908" w:rsidDel="002B1D8F">
            <w:rPr>
              <w:rFonts w:ascii="Khmer MEF1" w:hAnsi="Khmer MEF1" w:cs="Khmer MEF1"/>
              <w:color w:val="000000" w:themeColor="text1"/>
              <w:cs/>
              <w:rPrChange w:id="2100" w:author="Sopheak Phorn" w:date="2023-08-03T08:49:00Z">
                <w:rPr>
                  <w:rFonts w:cs="MoolBoran"/>
                  <w:cs/>
                </w:rPr>
              </w:rPrChange>
            </w:rPr>
            <w:delText>សន្តិសុខសង្គម ២០២២</w:delText>
          </w:r>
          <w:r w:rsidR="004B5635" w:rsidRPr="00670908" w:rsidDel="002B1D8F">
            <w:rPr>
              <w:rFonts w:ascii="Khmer MEF1" w:hAnsi="Khmer MEF1" w:cs="Khmer MEF1"/>
              <w:color w:val="000000" w:themeColor="text1"/>
              <w:rPrChange w:id="2101" w:author="Sopheak Phorn" w:date="2023-08-03T08:49:00Z">
                <w:rPr/>
              </w:rPrChange>
            </w:rPr>
            <w:delText>-</w:delText>
          </w:r>
          <w:r w:rsidR="004B5635" w:rsidRPr="00670908" w:rsidDel="002B1D8F">
            <w:rPr>
              <w:rFonts w:ascii="Khmer MEF1" w:hAnsi="Khmer MEF1" w:cs="Khmer MEF1"/>
              <w:color w:val="000000" w:themeColor="text1"/>
              <w:cs/>
              <w:rPrChange w:id="2102" w:author="Sopheak Phorn" w:date="2023-08-03T08:49:00Z">
                <w:rPr>
                  <w:rFonts w:cs="MoolBoran"/>
                  <w:cs/>
                </w:rPr>
              </w:rPrChange>
            </w:rPr>
            <w:delText>២០២៦</w:delText>
          </w:r>
        </w:del>
      </w:ins>
    </w:p>
    <w:p w14:paraId="5B0D5C30" w14:textId="0245DE9F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103" w:author="Kem Sereyboth" w:date="2023-07-13T13:26:00Z"/>
          <w:rFonts w:ascii="Khmer MEF1" w:hAnsi="Khmer MEF1" w:cs="Khmer MEF1"/>
          <w:spacing w:val="-2"/>
          <w:lang w:val="ca-ES"/>
        </w:rPr>
        <w:pPrChange w:id="2104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105" w:author="Kem Sereyboth" w:date="2023-07-26T16:18:00Z">
        <w:r w:rsidRPr="00A86083">
          <w:rPr>
            <w:rFonts w:ascii="Khmer MEF1" w:hAnsi="Khmer MEF1" w:cs="Khmer MEF1"/>
            <w:spacing w:val="10"/>
            <w:cs/>
            <w:rPrChange w:id="2106" w:author="Sopheak Phorn" w:date="2023-07-28T09:40:00Z">
              <w:rPr>
                <w:rFonts w:ascii="Khmer MEF1" w:hAnsi="Khmer MEF1" w:cs="Khmer MEF1"/>
                <w:cs/>
              </w:rPr>
            </w:rPrChange>
          </w:rPr>
          <w:t>៦).</w:t>
        </w:r>
      </w:ins>
      <w:ins w:id="2107" w:author="Sopheak Phorn" w:date="2023-07-28T09:40:00Z">
        <w:r w:rsidR="00A86083" w:rsidRPr="00A86083">
          <w:rPr>
            <w:rFonts w:ascii="Khmer MEF1" w:hAnsi="Khmer MEF1" w:cs="Khmer MEF1"/>
            <w:spacing w:val="10"/>
            <w:cs/>
            <w:rPrChange w:id="2108" w:author="Sopheak Phorn" w:date="2023-07-28T09:40:00Z">
              <w:rPr>
                <w:rFonts w:ascii="Khmer MEF1" w:hAnsi="Khmer MEF1" w:cs="Khmer MEF1"/>
                <w:cs/>
              </w:rPr>
            </w:rPrChange>
          </w:rPr>
          <w:t>ការរៀបចំប្រកាសស្ដីពីការគ្រប់គ្រងអាជ្ញាបណ្ណគណនេយ្យនិងសវនកម្ម អាចពុំទាន់ដាក់ទៅ</w:t>
        </w:r>
        <w:r w:rsidR="00A86083" w:rsidRPr="00A86083">
          <w:rPr>
            <w:rFonts w:ascii="Khmer MEF1" w:hAnsi="Khmer MEF1" w:cs="Khmer MEF1"/>
            <w:cs/>
          </w:rPr>
          <w:t xml:space="preserve">ក្រុមប្រឹក្សា </w:t>
        </w:r>
        <w:r w:rsidR="00A86083" w:rsidRPr="00A86083">
          <w:rPr>
            <w:rFonts w:ascii="Khmer MEF1" w:hAnsi="Khmer MEF1" w:cs="Khmer MEF1"/>
            <w:b/>
            <w:bCs/>
            <w:cs/>
            <w:rPrChange w:id="2109" w:author="Sopheak Phorn" w:date="2023-07-28T09:40:00Z">
              <w:rPr>
                <w:rFonts w:ascii="Khmer MEF1" w:hAnsi="Khmer MEF1" w:cs="Khmer MEF1"/>
                <w:cs/>
              </w:rPr>
            </w:rPrChange>
          </w:rPr>
          <w:t>អ.ស.ហ.</w:t>
        </w:r>
      </w:ins>
      <w:ins w:id="2110" w:author="Kem Sereyboth" w:date="2023-07-13T13:19:00Z">
        <w:del w:id="2111" w:author="Sopheak Phorn" w:date="2023-07-28T09:39:00Z">
          <w:r w:rsidR="004B5635" w:rsidRPr="00646CEC" w:rsidDel="00A86083">
            <w:rPr>
              <w:rFonts w:ascii="Khmer MEF1" w:hAnsi="Khmer MEF1" w:cs="Khmer MEF1"/>
              <w:cs/>
              <w:rPrChange w:id="2112" w:author="Kem Sereyboth" w:date="2023-07-25T10:51:00Z">
                <w:rPr>
                  <w:rFonts w:ascii="Khmer MEF1" w:hAnsi="Khmer MEF1" w:cs="Khmer MEF1"/>
                  <w:color w:val="FF0000"/>
                  <w:spacing w:val="-4"/>
                  <w:cs/>
                </w:rPr>
              </w:rPrChange>
            </w:rPr>
            <w:delText>ការរៀបចំសេចក្ដីណែនាំស្ដីពីការកំណត់ធាតុអប្បបរិមានៃយន្តការគ្រប់គ្រងហានិភ័​យ</w:delText>
          </w:r>
          <w:r w:rsidR="004B5635" w:rsidRPr="00646CEC" w:rsidDel="00A86083">
            <w:rPr>
              <w:rFonts w:ascii="Khmer MEF1" w:hAnsi="Khmer MEF1" w:cs="Khmer MEF1"/>
              <w:cs/>
              <w:rPrChange w:id="2113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 អាចពុំទាន់</w:delText>
          </w:r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114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រៀ</w:delText>
          </w:r>
        </w:del>
      </w:ins>
      <w:ins w:id="2115" w:author="Kem Sereyboth" w:date="2023-07-13T13:58:00Z">
        <w:del w:id="2116" w:author="Sopheak Phorn" w:date="2023-07-28T09:39:00Z">
          <w:r w:rsidR="00544744" w:rsidRPr="00646CEC" w:rsidDel="00A86083">
            <w:rPr>
              <w:rFonts w:ascii="Khmer MEF1" w:hAnsi="Khmer MEF1" w:cs="Khmer MEF1"/>
              <w:spacing w:val="-10"/>
              <w:cs/>
              <w:rPrChange w:id="2117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​</w:delText>
          </w:r>
        </w:del>
      </w:ins>
      <w:ins w:id="2118" w:author="Kem Sereyboth" w:date="2023-07-13T13:19:00Z">
        <w:del w:id="2119" w:author="Sopheak Phorn" w:date="2023-07-28T09:39:00Z"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120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បចំ</w:delText>
          </w:r>
        </w:del>
      </w:ins>
      <w:ins w:id="2121" w:author="Kem Sereyboth" w:date="2023-07-25T10:50:00Z">
        <w:del w:id="2122" w:author="Sopheak Phorn" w:date="2023-07-28T09:39:00Z">
          <w:r w:rsidR="00646CEC" w:rsidRPr="00646CEC" w:rsidDel="00A86083">
            <w:rPr>
              <w:rFonts w:ascii="Khmer MEF1" w:hAnsi="Khmer MEF1" w:cs="Khmer MEF1"/>
              <w:spacing w:val="-10"/>
              <w:cs/>
              <w:rPrChange w:id="2123" w:author="Kem Sereyboth" w:date="2023-07-25T10:51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2124" w:author="Kem Sereyboth" w:date="2023-07-13T13:19:00Z">
        <w:del w:id="2125" w:author="Sopheak Phorn" w:date="2023-07-28T09:39:00Z"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126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និងដាក់ឱ្យអនុវត្តស្របតាមផែនការអភិវឌ្ឍន៍ស្ថាប័នរបស់និយ័តករសន្តិសុខសង្គម ២០</w:delText>
          </w:r>
        </w:del>
      </w:ins>
      <w:ins w:id="2127" w:author="Kem Sereyboth" w:date="2023-07-25T10:51:00Z">
        <w:del w:id="2128" w:author="Sopheak Phorn" w:date="2023-07-28T09:39:00Z">
          <w:r w:rsidR="00646CEC" w:rsidRPr="00646CEC" w:rsidDel="00A86083">
            <w:rPr>
              <w:rFonts w:ascii="Khmer MEF1" w:hAnsi="Khmer MEF1" w:cs="Khmer MEF1"/>
              <w:spacing w:val="-10"/>
              <w:cs/>
              <w:rPrChange w:id="2129" w:author="Kem Sereyboth" w:date="2023-07-25T10:51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130" w:author="Kem Sereyboth" w:date="2023-07-13T13:19:00Z">
        <w:del w:id="2131" w:author="Sopheak Phorn" w:date="2023-07-28T09:39:00Z"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132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</w:delText>
          </w:r>
        </w:del>
      </w:ins>
      <w:ins w:id="2133" w:author="Kem Sereyboth" w:date="2023-07-25T10:51:00Z">
        <w:del w:id="2134" w:author="Sopheak Phorn" w:date="2023-07-28T09:39:00Z">
          <w:r w:rsidR="00646CEC" w:rsidRPr="00646CEC" w:rsidDel="00A86083">
            <w:rPr>
              <w:rFonts w:ascii="Khmer MEF1" w:hAnsi="Khmer MEF1" w:cs="Khmer MEF1"/>
              <w:spacing w:val="-10"/>
              <w:rPrChange w:id="2135" w:author="Kem Sereyboth" w:date="2023-07-25T10:51:00Z">
                <w:rPr>
                  <w:rFonts w:ascii="Khmer MEF1" w:hAnsi="Khmer MEF1" w:cs="Khmer MEF1"/>
                </w:rPr>
              </w:rPrChange>
            </w:rPr>
            <w:delText>​​</w:delText>
          </w:r>
        </w:del>
      </w:ins>
      <w:ins w:id="2136" w:author="Kem Sereyboth" w:date="2023-07-13T13:19:00Z">
        <w:del w:id="2137" w:author="Sopheak Phorn" w:date="2023-07-28T09:39:00Z">
          <w:r w:rsidR="004B5635" w:rsidRPr="00646CEC" w:rsidDel="00A86083">
            <w:rPr>
              <w:rFonts w:ascii="Khmer MEF1" w:hAnsi="Khmer MEF1" w:cs="Khmer MEF1"/>
              <w:spacing w:val="-10"/>
              <w:cs/>
              <w:rPrChange w:id="2138" w:author="Kem Sereyboth" w:date="2023-07-25T10:5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</w:delText>
          </w:r>
          <w:r w:rsidR="004B5635" w:rsidRPr="00646CEC" w:rsidDel="00A86083">
            <w:rPr>
              <w:rFonts w:ascii="Khmer MEF1" w:hAnsi="Khmer MEF1" w:cs="Khmer MEF1"/>
              <w:spacing w:val="-10"/>
              <w:rPrChange w:id="2139" w:author="Kem Sereyboth" w:date="2023-07-25T10:51:00Z">
                <w:rPr>
                  <w:rFonts w:ascii="Khmer MEF1" w:hAnsi="Khmer MEF1" w:cs="Khmer MEF1"/>
                  <w:color w:val="FF0000"/>
                </w:rPr>
              </w:rPrChange>
            </w:rPr>
            <w:delText>-</w:delText>
          </w:r>
          <w:r w:rsidR="004B5635" w:rsidRPr="00E33574" w:rsidDel="00A86083">
            <w:rPr>
              <w:rFonts w:ascii="Khmer MEF1" w:hAnsi="Khmer MEF1" w:cs="Khmer MEF1"/>
              <w:cs/>
              <w:rPrChange w:id="2140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២០២៦</w:delText>
          </w:r>
        </w:del>
      </w:ins>
    </w:p>
    <w:p w14:paraId="68661CE2" w14:textId="1DB270DF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141" w:author="Kem Sereyboth" w:date="2023-07-13T13:28:00Z"/>
          <w:rFonts w:ascii="Khmer MEF1" w:hAnsi="Khmer MEF1" w:cs="Khmer MEF1"/>
          <w:spacing w:val="-2"/>
          <w:lang w:val="ca-ES"/>
        </w:rPr>
        <w:pPrChange w:id="2142" w:author="Sopheak Phorn" w:date="2023-08-03T13:36:00Z">
          <w:pPr>
            <w:pStyle w:val="NormalWeb"/>
            <w:numPr>
              <w:numId w:val="54"/>
            </w:numPr>
            <w:spacing w:before="0" w:beforeAutospacing="0" w:after="0" w:afterAutospacing="0" w:line="226" w:lineRule="auto"/>
            <w:ind w:left="993" w:hanging="142"/>
            <w:jc w:val="both"/>
          </w:pPr>
        </w:pPrChange>
      </w:pPr>
      <w:ins w:id="2143" w:author="Kem Sereyboth" w:date="2023-07-26T16:18:00Z">
        <w:r w:rsidRPr="00A86083">
          <w:rPr>
            <w:rFonts w:ascii="Khmer MEF1" w:hAnsi="Khmer MEF1" w:cs="Khmer MEF1"/>
            <w:spacing w:val="8"/>
            <w:cs/>
            <w:rPrChange w:id="2144" w:author="Sopheak Phorn" w:date="2023-07-28T09:42:00Z">
              <w:rPr>
                <w:rFonts w:ascii="Khmer MEF1" w:hAnsi="Khmer MEF1" w:cs="Khmer MEF1"/>
                <w:spacing w:val="2"/>
                <w:cs/>
              </w:rPr>
            </w:rPrChange>
          </w:rPr>
          <w:t>៧)</w:t>
        </w:r>
        <w:r w:rsidRPr="00A86083">
          <w:rPr>
            <w:rFonts w:ascii="Khmer MEF1" w:hAnsi="Khmer MEF1" w:cs="Khmer MEF1"/>
            <w:spacing w:val="8"/>
            <w:cs/>
            <w:rPrChange w:id="2145" w:author="Sopheak Phorn" w:date="2023-07-28T09:41:00Z">
              <w:rPr>
                <w:rFonts w:ascii="Khmer MEF1" w:hAnsi="Khmer MEF1" w:cs="Khmer MEF1"/>
                <w:spacing w:val="2"/>
                <w:cs/>
              </w:rPr>
            </w:rPrChange>
          </w:rPr>
          <w:t>.</w:t>
        </w:r>
      </w:ins>
      <w:ins w:id="2146" w:author="Sopheak Phorn" w:date="2023-07-28T09:41:00Z">
        <w:r w:rsidR="00A86083" w:rsidRPr="00A86083">
          <w:rPr>
            <w:rFonts w:ascii="Khmer MEF1" w:hAnsi="Khmer MEF1" w:cs="Khmer MEF1"/>
            <w:spacing w:val="8"/>
            <w:cs/>
            <w:rPrChange w:id="2147" w:author="Sopheak Phorn" w:date="2023-07-28T09:41:00Z">
              <w:rPr>
                <w:rFonts w:ascii="Khmer MEF1" w:hAnsi="Khmer MEF1" w:cs="Khmer MEF1"/>
                <w:spacing w:val="2"/>
                <w:cs/>
              </w:rPr>
            </w:rPrChange>
          </w:rPr>
          <w:t>អាចពុំទាន់បានធ្វើ</w:t>
        </w:r>
        <w:bookmarkStart w:id="2148" w:name="_Hlk141953750"/>
        <w:r w:rsidR="00A86083" w:rsidRPr="00A86083">
          <w:rPr>
            <w:rFonts w:ascii="Khmer MEF1" w:hAnsi="Khmer MEF1" w:cs="Khmer MEF1"/>
            <w:spacing w:val="8"/>
            <w:cs/>
            <w:rPrChange w:id="2149" w:author="Sopheak Phorn" w:date="2023-07-28T09:41:00Z">
              <w:rPr>
                <w:rFonts w:ascii="Khmer MEF1" w:hAnsi="Khmer MEF1" w:cs="Khmer MEF1"/>
                <w:spacing w:val="2"/>
                <w:cs/>
              </w:rPr>
            </w:rPrChange>
          </w:rPr>
          <w:t>ការពិនិត្យ ឬអធិការកិច្ចគុណភាពសវនកម្មក្រុមហ៊ុនសវនកម្មដែលទទួល</w:t>
        </w:r>
        <w:r w:rsidR="00A86083" w:rsidRPr="00A86083">
          <w:rPr>
            <w:rFonts w:ascii="Khmer MEF1" w:hAnsi="Khmer MEF1" w:cs="Khmer MEF1"/>
            <w:spacing w:val="2"/>
            <w:cs/>
          </w:rPr>
          <w:t xml:space="preserve">អាជ្ញាបណ្ណពី </w:t>
        </w:r>
        <w:r w:rsidR="00A86083" w:rsidRPr="00A86083">
          <w:rPr>
            <w:rFonts w:ascii="Khmer MEF1" w:hAnsi="Khmer MEF1" w:cs="Khmer MEF1"/>
            <w:b/>
            <w:bCs/>
            <w:spacing w:val="2"/>
            <w:cs/>
            <w:rPrChange w:id="2150" w:author="Sopheak Phorn" w:date="2023-07-28T09:41:00Z">
              <w:rPr>
                <w:rFonts w:ascii="Khmer MEF1" w:hAnsi="Khmer MEF1" w:cs="Khmer MEF1"/>
                <w:spacing w:val="2"/>
                <w:cs/>
              </w:rPr>
            </w:rPrChange>
          </w:rPr>
          <w:t>ន.គ.ស.</w:t>
        </w:r>
      </w:ins>
      <w:bookmarkEnd w:id="2148"/>
      <w:ins w:id="2151" w:author="Kem Sereyboth" w:date="2023-07-13T13:19:00Z">
        <w:del w:id="2152" w:author="Sopheak Phorn" w:date="2023-07-28T09:41:00Z">
          <w:r w:rsidR="004B5635" w:rsidRPr="00646CEC" w:rsidDel="00A86083">
            <w:rPr>
              <w:rFonts w:ascii="Khmer MEF1" w:hAnsi="Khmer MEF1" w:cs="Khmer MEF1"/>
              <w:spacing w:val="2"/>
              <w:cs/>
              <w:rPrChange w:id="2153" w:author="Kem Sereyboth" w:date="2023-07-25T10:52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ការអនុវត្តការត្រួតពិនិត្យ តាមដាន និងការវាយតម្លៃការអនុវត្តការងាររប​​ស់​ប្រតិ​បត្តិ​ករសន្តិសុខ</w:delText>
          </w:r>
          <w:r w:rsidR="004B5635" w:rsidRPr="00E33574" w:rsidDel="00A86083">
            <w:rPr>
              <w:rFonts w:ascii="Khmer MEF1" w:hAnsi="Khmer MEF1" w:cs="Khmer MEF1"/>
              <w:cs/>
              <w:rPrChange w:id="2154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សង្គម អាចមិនទាន់រៀបចំយន្តការ និងនីតិវិធីក្នុងការអនុវត្តការងារ</w:delText>
          </w:r>
        </w:del>
      </w:ins>
    </w:p>
    <w:p w14:paraId="7B0C8E6D" w14:textId="7BF2C2D9" w:rsidR="004B5635" w:rsidRPr="00E33574" w:rsidRDefault="0017346B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2155" w:author="Kem Sereyboth" w:date="2023-07-13T13:16:00Z"/>
          <w:rFonts w:ascii="Khmer MEF1" w:hAnsi="Khmer MEF1" w:cs="Khmer MEF1"/>
          <w:spacing w:val="-2"/>
          <w:lang w:val="ca-ES"/>
          <w:rPrChange w:id="2156" w:author="Kem Sereyboth" w:date="2023-07-19T16:59:00Z">
            <w:rPr>
              <w:ins w:id="2157" w:author="Kem Sereyboth" w:date="2023-07-13T13:16:00Z"/>
              <w:highlight w:val="yellow"/>
              <w:lang w:val="ca-ES"/>
            </w:rPr>
          </w:rPrChange>
        </w:rPr>
        <w:pPrChange w:id="2158" w:author="Sopheak Phorn" w:date="2023-08-03T13:36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2159" w:author="Kem Sereyboth" w:date="2023-07-26T16:19:00Z">
        <w:r w:rsidRPr="00BA5E4C">
          <w:rPr>
            <w:rFonts w:ascii="Khmer MEF1" w:hAnsi="Khmer MEF1" w:cs="Khmer MEF1"/>
            <w:cs/>
            <w:rPrChange w:id="2160" w:author="Sopheak Phorn" w:date="2023-07-28T09:42:00Z">
              <w:rPr>
                <w:rFonts w:ascii="Khmer MEF1" w:hAnsi="Khmer MEF1" w:cs="Khmer MEF1"/>
                <w:spacing w:val="-8"/>
                <w:cs/>
              </w:rPr>
            </w:rPrChange>
          </w:rPr>
          <w:t>៨).</w:t>
        </w:r>
      </w:ins>
      <w:ins w:id="2161" w:author="Sopheak Phorn" w:date="2023-07-28T09:42:00Z">
        <w:r w:rsidR="00BA5E4C" w:rsidRPr="00BA5E4C">
          <w:rPr>
            <w:rFonts w:ascii="Khmer MEF1" w:hAnsi="Khmer MEF1" w:cs="Khmer MEF1"/>
            <w:cs/>
            <w:rPrChange w:id="2162" w:author="Sopheak Phorn" w:date="2023-07-28T09:42:00Z">
              <w:rPr>
                <w:rFonts w:ascii="Khmer MEF1" w:hAnsi="Khmer MEF1" w:cs="Khmer MEF1"/>
                <w:spacing w:val="-8"/>
                <w:cs/>
              </w:rPr>
            </w:rPrChange>
          </w:rPr>
          <w:t>ការរៀបចំសេចក្ដីសម្រេចប្រកាសស្ដីពីវិធាននិងនីតិវិធីនៃការដោះស្រាយបណ្ដឹងតវ៉ា អាចពុំទាន់</w:t>
        </w:r>
        <w:r w:rsidR="00BA5E4C" w:rsidRPr="00BA5E4C">
          <w:rPr>
            <w:rFonts w:ascii="Khmer MEF1" w:hAnsi="Khmer MEF1" w:cs="Khmer MEF1"/>
            <w:spacing w:val="-8"/>
            <w:cs/>
          </w:rPr>
          <w:t xml:space="preserve">បានដាក់ឆ្លងកម្រិតបច្ចេកទេស </w:t>
        </w:r>
        <w:r w:rsidR="00BA5E4C" w:rsidRPr="00BA5E4C">
          <w:rPr>
            <w:rFonts w:ascii="Khmer MEF1" w:hAnsi="Khmer MEF1" w:cs="Khmer MEF1"/>
            <w:b/>
            <w:bCs/>
            <w:spacing w:val="-8"/>
            <w:cs/>
            <w:rPrChange w:id="2163" w:author="Sopheak Phorn" w:date="2023-07-28T09:42:00Z">
              <w:rPr>
                <w:rFonts w:ascii="Khmer MEF1" w:hAnsi="Khmer MEF1" w:cs="Khmer MEF1"/>
                <w:spacing w:val="-8"/>
                <w:cs/>
              </w:rPr>
            </w:rPrChange>
          </w:rPr>
          <w:t>ន.គ.ស.</w:t>
        </w:r>
        <w:r w:rsidR="00BA5E4C" w:rsidRPr="00BA5E4C">
          <w:rPr>
            <w:rFonts w:ascii="Khmer MEF1" w:hAnsi="Khmer MEF1" w:cs="Khmer MEF1"/>
            <w:spacing w:val="-8"/>
            <w:cs/>
          </w:rPr>
          <w:t>។</w:t>
        </w:r>
      </w:ins>
      <w:ins w:id="2164" w:author="Kem Sereyboth" w:date="2023-07-13T13:20:00Z">
        <w:del w:id="2165" w:author="Sopheak Phorn" w:date="2023-07-28T09:42:00Z">
          <w:r w:rsidR="004B5635" w:rsidRPr="00646CEC" w:rsidDel="00BA5E4C">
            <w:rPr>
              <w:rFonts w:ascii="Khmer MEF1" w:hAnsi="Khmer MEF1" w:cs="Khmer MEF1"/>
              <w:spacing w:val="-8"/>
              <w:cs/>
              <w:rPrChange w:id="2166" w:author="Kem Sereyboth" w:date="2023-07-25T10:52:00Z">
                <w:rPr>
                  <w:rFonts w:cs="MoolBoran"/>
                  <w:cs/>
                </w:rPr>
              </w:rPrChange>
            </w:rPr>
            <w:delText>ការអនុវត្តនីតិវិធីពាក់ព័ន្ធនឹងការដោះស្រាយវិវាទ និងការការពារអ្នកទទួលផល អា​ច​មិនទាន់រៀ</w:delText>
          </w:r>
        </w:del>
      </w:ins>
      <w:ins w:id="2167" w:author="Kem Sereyboth" w:date="2023-07-25T10:52:00Z">
        <w:del w:id="2168" w:author="Sopheak Phorn" w:date="2023-07-28T09:42:00Z">
          <w:r w:rsidR="00646CEC" w:rsidRPr="00646CEC" w:rsidDel="00BA5E4C">
            <w:rPr>
              <w:rFonts w:ascii="Khmer MEF1" w:hAnsi="Khmer MEF1" w:cs="Khmer MEF1"/>
              <w:spacing w:val="-8"/>
              <w:cs/>
              <w:rPrChange w:id="2169" w:author="Kem Sereyboth" w:date="2023-07-25T10:52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2170" w:author="Kem Sereyboth" w:date="2023-07-13T13:20:00Z">
        <w:del w:id="2171" w:author="Sopheak Phorn" w:date="2023-07-28T09:42:00Z">
          <w:r w:rsidR="004B5635" w:rsidRPr="00646CEC" w:rsidDel="00BA5E4C">
            <w:rPr>
              <w:rFonts w:ascii="Khmer MEF1" w:hAnsi="Khmer MEF1" w:cs="Khmer MEF1"/>
              <w:spacing w:val="-8"/>
              <w:cs/>
              <w:rPrChange w:id="2172" w:author="Kem Sereyboth" w:date="2023-07-25T10:52:00Z">
                <w:rPr>
                  <w:rFonts w:cs="MoolBoran"/>
                  <w:cs/>
                </w:rPr>
              </w:rPrChange>
            </w:rPr>
            <w:delText>បចំ</w:delText>
          </w:r>
          <w:r w:rsidR="004B5635" w:rsidRPr="00E33574" w:rsidDel="00BA5E4C">
            <w:rPr>
              <w:rFonts w:ascii="Khmer MEF1" w:hAnsi="Khmer MEF1" w:cs="Khmer MEF1"/>
              <w:cs/>
              <w:rPrChange w:id="2173" w:author="Kem Sereyboth" w:date="2023-07-19T16:59:00Z">
                <w:rPr>
                  <w:rFonts w:cs="MoolBoran"/>
                  <w:cs/>
                </w:rPr>
              </w:rPrChange>
            </w:rPr>
            <w:delText>យន្តការ និងនីតិវិធីក្នុងការអនុវត្ត។</w:delText>
          </w:r>
        </w:del>
      </w:ins>
      <w:ins w:id="2174" w:author="Kem Sereyboth" w:date="2023-06-20T14:18:00Z">
        <w:del w:id="2175" w:author="Sopheak Phorn" w:date="2023-07-28T09:42:00Z">
          <w:r w:rsidR="005C3437" w:rsidRPr="00E33574" w:rsidDel="00BA5E4C">
            <w:rPr>
              <w:rFonts w:ascii="Khmer MEF1" w:hAnsi="Khmer MEF1" w:cs="Khmer MEF1"/>
              <w:highlight w:val="yellow"/>
              <w:cs/>
              <w:lang w:val="ca-ES"/>
              <w:rPrChange w:id="217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013A23F" w14:textId="1645E29C" w:rsidR="005C3437" w:rsidRPr="00E33574" w:rsidRDefault="004B5635" w:rsidP="00E41B06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177" w:author="Kem Sereyboth" w:date="2023-06-20T14:18:00Z"/>
          <w:rFonts w:ascii="Khmer MEF1" w:hAnsi="Khmer MEF1" w:cs="Khmer MEF1"/>
          <w:lang w:val="ca-ES"/>
          <w:rPrChange w:id="2178" w:author="Kem Sereyboth" w:date="2023-07-19T16:59:00Z">
            <w:rPr>
              <w:ins w:id="2179" w:author="Kem Sereyboth" w:date="2023-06-20T14:18:00Z"/>
              <w:rFonts w:ascii="Khmer MEF1" w:hAnsi="Khmer MEF1" w:cs="Khmer MEF1"/>
              <w:color w:val="FF0000"/>
              <w:lang w:val="ca-ES"/>
            </w:rPr>
          </w:rPrChange>
        </w:rPr>
      </w:pPr>
      <w:ins w:id="2180" w:author="Kem Sereyboth" w:date="2023-07-13T13:28:00Z">
        <w:r w:rsidRPr="009C45F9">
          <w:rPr>
            <w:rFonts w:ascii="Khmer MEF1" w:hAnsi="Khmer MEF1" w:cs="Khmer MEF1"/>
            <w:spacing w:val="2"/>
            <w:cs/>
            <w:lang w:val="ca-ES"/>
            <w:rPrChange w:id="2181" w:author="Sopheak" w:date="2023-08-03T06:01:00Z">
              <w:rPr>
                <w:rFonts w:ascii="Khmer MEF1" w:hAnsi="Khmer MEF1" w:cs="Khmer MEF1"/>
                <w:highlight w:val="yellow"/>
                <w:cs/>
                <w:lang w:val="ca-ES"/>
              </w:rPr>
            </w:rPrChange>
          </w:rPr>
          <w:lastRenderedPageBreak/>
          <w:t>គូស</w:t>
        </w:r>
      </w:ins>
      <w:ins w:id="2182" w:author="Kem Sereyboth" w:date="2023-07-13T13:29:00Z">
        <w:r w:rsidRPr="009C45F9">
          <w:rPr>
            <w:rFonts w:ascii="Khmer MEF1" w:hAnsi="Khmer MEF1" w:cs="Khmer MEF1"/>
            <w:spacing w:val="2"/>
            <w:cs/>
            <w:lang w:val="ca-ES"/>
            <w:rPrChange w:id="2183" w:author="Sopheak" w:date="2023-08-03T06:01:00Z">
              <w:rPr>
                <w:rFonts w:ascii="Khmer MEF1" w:hAnsi="Khmer MEF1" w:cs="Khmer MEF1"/>
                <w:highlight w:val="yellow"/>
                <w:cs/>
                <w:lang w:val="ca-ES"/>
              </w:rPr>
            </w:rPrChange>
          </w:rPr>
          <w:t xml:space="preserve">បញ្ជាក់ផងដែរថា </w:t>
        </w:r>
      </w:ins>
      <w:ins w:id="2184" w:author="Kem Sereyboth" w:date="2023-07-18T15:11:00Z">
        <w:r w:rsidR="00ED7C22" w:rsidRPr="009C45F9">
          <w:rPr>
            <w:rFonts w:ascii="Khmer MEF1" w:hAnsi="Khmer MEF1" w:cs="Khmer MEF1"/>
            <w:spacing w:val="2"/>
            <w:cs/>
            <w:lang w:val="ca-ES"/>
            <w:rPrChange w:id="2185" w:author="Sopheak" w:date="2023-08-03T06:0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ហានិភ័យ​អនុលោមភាព សំដៅដល់លទ្ធភាពដែលសកម្មភាពការងារមួយ​</w:t>
        </w:r>
        <w:r w:rsidR="00ED7C22" w:rsidRPr="009C45F9">
          <w:rPr>
            <w:rFonts w:ascii="Khmer MEF1" w:hAnsi="Khmer MEF1" w:cs="Khmer MEF1"/>
            <w:spacing w:val="2"/>
            <w:lang w:val="ca-ES"/>
            <w:rPrChange w:id="2186" w:author="Sopheak" w:date="2023-08-03T06:01:00Z">
              <w:rPr>
                <w:rFonts w:ascii="Khmer MEF1" w:hAnsi="Khmer MEF1" w:cs="Khmer MEF1"/>
                <w:spacing w:val="4"/>
                <w:lang w:val="ca-ES"/>
              </w:rPr>
            </w:rPrChange>
          </w:rPr>
          <w:t xml:space="preserve"> </w:t>
        </w:r>
        <w:r w:rsidR="00ED7C22" w:rsidRPr="009C45F9">
          <w:rPr>
            <w:rFonts w:ascii="Khmer MEF1" w:hAnsi="Khmer MEF1" w:cs="Khmer MEF1"/>
            <w:spacing w:val="2"/>
            <w:cs/>
            <w:lang w:val="ca-ES"/>
            <w:rPrChange w:id="2187" w:author="Sopheak" w:date="2023-08-03T06:0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ឬ</w:t>
        </w:r>
      </w:ins>
      <w:ins w:id="2188" w:author="Kem Sereyboth" w:date="2023-07-25T10:53:00Z">
        <w:r w:rsidR="00646CEC" w:rsidRPr="009C45F9">
          <w:rPr>
            <w:rFonts w:ascii="Khmer MEF1" w:hAnsi="Khmer MEF1" w:cs="Khmer MEF1"/>
            <w:spacing w:val="2"/>
            <w:lang w:val="ca-ES"/>
            <w:rPrChange w:id="2189" w:author="Sopheak" w:date="2023-08-03T06:01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​​​​</w:t>
        </w:r>
      </w:ins>
      <w:ins w:id="2190" w:author="Kem Sereyboth" w:date="2023-07-18T15:11:00Z">
        <w:r w:rsidR="00ED7C22" w:rsidRPr="009C45F9">
          <w:rPr>
            <w:rFonts w:ascii="Khmer MEF1" w:hAnsi="Khmer MEF1" w:cs="Khmer MEF1"/>
            <w:spacing w:val="2"/>
            <w:cs/>
            <w:lang w:val="ca-ES"/>
            <w:rPrChange w:id="2191" w:author="Sopheak" w:date="2023-08-03T06:01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192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ច្រើន​មិនអនុលោម​តាមច្បាប់</w:t>
        </w:r>
        <w:r w:rsidR="00ED7C22" w:rsidRPr="00646CEC">
          <w:rPr>
            <w:rFonts w:ascii="Khmer MEF1" w:hAnsi="Khmer MEF1" w:cs="Khmer MEF1"/>
            <w:spacing w:val="-4"/>
            <w:lang w:val="ca-ES"/>
            <w:rPrChange w:id="2193" w:author="Kem Sereyboth" w:date="2023-07-25T10:53:00Z">
              <w:rPr>
                <w:rFonts w:ascii="Khmer MEF1" w:hAnsi="Khmer MEF1" w:cs="Khmer MEF1"/>
                <w:lang w:val="ca-ES"/>
              </w:rPr>
            </w:rPrChange>
          </w:rPr>
          <w:t xml:space="preserve">​ </w:t>
        </w:r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194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និង​បទប្បញ្ញតិ្ត។</w:t>
        </w:r>
        <w:r w:rsidR="00ED7C22" w:rsidRPr="00646CEC">
          <w:rPr>
            <w:rFonts w:ascii="Khmer MEF1" w:hAnsi="Khmer MEF1" w:cs="Khmer MEF1"/>
            <w:spacing w:val="-4"/>
            <w:lang w:val="ca-ES"/>
            <w:rPrChange w:id="2195" w:author="Kem Sereyboth" w:date="2023-07-25T10:53:00Z">
              <w:rPr>
                <w:rFonts w:ascii="Khmer MEF1" w:hAnsi="Khmer MEF1" w:cs="Khmer MEF1"/>
                <w:lang w:val="ca-ES"/>
              </w:rPr>
            </w:rPrChange>
          </w:rPr>
          <w:t xml:space="preserve"> </w:t>
        </w:r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196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ចំ</w:t>
        </w:r>
      </w:ins>
      <w:ins w:id="2197" w:author="Kem Sereyboth" w:date="2023-07-18T15:12:00Z">
        <w:r w:rsidR="00ED7C22" w:rsidRPr="00646CEC">
          <w:rPr>
            <w:rFonts w:ascii="Khmer MEF1" w:hAnsi="Khmer MEF1" w:cs="Khmer MEF1"/>
            <w:spacing w:val="-4"/>
            <w:cs/>
            <w:lang w:val="ca-ES"/>
            <w:rPrChange w:id="2198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ពោះ</w:t>
        </w:r>
      </w:ins>
      <w:ins w:id="2199" w:author="Kem Sereyboth" w:date="2023-06-20T14:18:00Z">
        <w:r w:rsidR="005C3437" w:rsidRPr="00646CEC">
          <w:rPr>
            <w:rFonts w:ascii="Khmer MEF1" w:hAnsi="Khmer MEF1" w:cs="Khmer MEF1"/>
            <w:spacing w:val="-4"/>
            <w:cs/>
            <w:lang w:val="ca-ES"/>
            <w:rPrChange w:id="2200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ហានិភ័យសមិទ្ធកម្មសំដៅដល់ហានិភ័យដែលបណ្ដា</w:t>
        </w:r>
      </w:ins>
      <w:ins w:id="2201" w:author="Kem Sereyboth" w:date="2023-07-25T10:53:00Z">
        <w:r w:rsidR="00646CEC" w:rsidRPr="00646CEC">
          <w:rPr>
            <w:rFonts w:ascii="Khmer MEF1" w:hAnsi="Khmer MEF1" w:cs="Khmer MEF1"/>
            <w:spacing w:val="-4"/>
            <w:cs/>
            <w:lang w:val="ca-ES"/>
            <w:rPrChange w:id="2202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203" w:author="Kem Sereyboth" w:date="2023-06-20T14:18:00Z">
        <w:r w:rsidR="005C3437" w:rsidRPr="00646CEC">
          <w:rPr>
            <w:rFonts w:ascii="Khmer MEF1" w:hAnsi="Khmer MEF1" w:cs="Khmer MEF1"/>
            <w:spacing w:val="-4"/>
            <w:cs/>
            <w:lang w:val="ca-ES"/>
            <w:rPrChange w:id="2204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ល</w:t>
        </w:r>
      </w:ins>
      <w:ins w:id="2205" w:author="Kem Sereyboth" w:date="2023-07-25T10:53:00Z">
        <w:r w:rsidR="00646CEC" w:rsidRPr="00646CEC">
          <w:rPr>
            <w:rFonts w:ascii="Khmer MEF1" w:hAnsi="Khmer MEF1" w:cs="Khmer MEF1"/>
            <w:spacing w:val="-4"/>
            <w:cs/>
            <w:lang w:val="ca-ES"/>
            <w:rPrChange w:id="2206" w:author="Kem Sereyboth" w:date="2023-07-25T10:53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207" w:author="Kem Sereyboth" w:date="2023-06-20T14:18:00Z">
        <w:r w:rsidR="005C3437" w:rsidRPr="009C45F9">
          <w:rPr>
            <w:rFonts w:ascii="Khmer MEF1" w:hAnsi="Khmer MEF1" w:cs="Khmer MEF1"/>
            <w:spacing w:val="2"/>
            <w:cs/>
            <w:lang w:val="ca-ES"/>
            <w:rPrChange w:id="2208" w:author="Sopheak" w:date="2023-08-03T06:02:00Z">
              <w:rPr>
                <w:rFonts w:ascii="Khmer MEF1" w:hAnsi="Khmer MEF1" w:cs="Khmer MEF1"/>
                <w:cs/>
                <w:lang w:val="ca-ES"/>
              </w:rPr>
            </w:rPrChange>
          </w:rPr>
          <w:t>ឱ្យមានផលប៉ះពាល់លើ</w:t>
        </w:r>
        <w:r w:rsidR="005C3437" w:rsidRPr="009C45F9">
          <w:rPr>
            <w:rFonts w:ascii="Khmer MEF1" w:hAnsi="Khmer MEF1" w:cs="Khmer MEF1"/>
            <w:spacing w:val="2"/>
            <w:cs/>
            <w:lang w:val="ca-ES"/>
            <w:rPrChange w:id="2209" w:author="Sopheak" w:date="2023-08-03T06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សមត្ថភាពដំណើរការ គោលការណ៍</w:t>
        </w:r>
      </w:ins>
      <w:ins w:id="2210" w:author="Sopheak" w:date="2023-08-03T06:02:00Z">
        <w:r w:rsidR="009C45F9">
          <w:rPr>
            <w:rFonts w:ascii="Khmer MEF1" w:hAnsi="Khmer MEF1" w:cs="Khmer MEF1" w:hint="cs"/>
            <w:spacing w:val="2"/>
            <w:cs/>
            <w:lang w:val="ca-ES"/>
          </w:rPr>
          <w:t xml:space="preserve"> </w:t>
        </w:r>
      </w:ins>
      <w:ins w:id="2211" w:author="Kem Sereyboth" w:date="2023-06-20T14:18:00Z">
        <w:del w:id="2212" w:author="Sopheak" w:date="2023-08-03T06:02:00Z">
          <w:r w:rsidR="005C3437" w:rsidRPr="009C45F9" w:rsidDel="009C45F9">
            <w:rPr>
              <w:rFonts w:ascii="Khmer MEF1" w:hAnsi="Khmer MEF1" w:cs="Khmer MEF1"/>
              <w:spacing w:val="2"/>
              <w:cs/>
              <w:lang w:val="ca-ES"/>
              <w:rPrChange w:id="2213" w:author="Sopheak" w:date="2023-08-03T06:02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  <w:r w:rsidR="005C3437" w:rsidRPr="009C45F9">
          <w:rPr>
            <w:rFonts w:ascii="Khmer MEF1" w:hAnsi="Khmer MEF1" w:cs="Khmer MEF1"/>
            <w:spacing w:val="2"/>
            <w:cs/>
            <w:lang w:val="ca-ES"/>
            <w:rPrChange w:id="2214" w:author="Sopheak" w:date="2023-08-03T06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ឬប្រព័ន្ធណាមួយនៃប្រតិបត្តិការ។</w:t>
        </w:r>
      </w:ins>
    </w:p>
    <w:p w14:paraId="4D6135E7" w14:textId="6168BBA7" w:rsidR="00BB72AF" w:rsidRDefault="005C3437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215" w:author="Kem Sereyboth" w:date="2023-07-26T16:19:00Z"/>
          <w:rFonts w:ascii="Khmer MEF1" w:hAnsi="Khmer MEF1" w:cs="Khmer MEF1"/>
          <w:spacing w:val="4"/>
          <w:lang w:val="ca-ES"/>
        </w:rPr>
        <w:pPrChange w:id="2216" w:author="Sopheak Phorn" w:date="2023-08-03T14:01:00Z">
          <w:pPr>
            <w:pStyle w:val="NormalWeb"/>
            <w:spacing w:before="0" w:beforeAutospacing="0" w:after="0" w:afterAutospacing="0" w:line="228" w:lineRule="auto"/>
            <w:ind w:firstLine="720"/>
            <w:jc w:val="both"/>
          </w:pPr>
        </w:pPrChange>
      </w:pPr>
      <w:ins w:id="2217" w:author="Kem Sereyboth" w:date="2023-06-20T14:18:00Z">
        <w:r w:rsidRPr="00E33574">
          <w:rPr>
            <w:rFonts w:ascii="Khmer MEF1" w:hAnsi="Khmer MEF1" w:cs="Khmer MEF1"/>
            <w:spacing w:val="-2"/>
            <w:lang w:val="ca-ES"/>
          </w:rPr>
          <w:t xml:space="preserve"> </w:t>
        </w:r>
        <w:r w:rsidRPr="0087589D">
          <w:rPr>
            <w:rFonts w:ascii="Khmer MEF1" w:hAnsi="Khmer MEF1" w:cs="Khmer MEF1"/>
            <w:cs/>
            <w:lang w:val="ca-ES"/>
            <w:rPrChange w:id="2218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បន្ទាប់ពីកំណត់បាននូវហានិភ័យសវនកម្មគន្លឹះរួចមក</w:t>
        </w:r>
      </w:ins>
      <w:ins w:id="2219" w:author="Sopheak" w:date="2023-08-03T06:02:00Z">
        <w:r w:rsidR="0087589D" w:rsidRPr="0087589D">
          <w:rPr>
            <w:rFonts w:ascii="Khmer MEF1" w:hAnsi="Khmer MEF1" w:cs="Khmer MEF1"/>
            <w:cs/>
            <w:lang w:val="ca-ES"/>
            <w:rPrChange w:id="2220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</w:ins>
      <w:ins w:id="2221" w:author="Kem Sereyboth" w:date="2023-06-20T14:18:00Z">
        <w:del w:id="2222" w:author="Sopheak" w:date="2023-08-03T06:02:00Z">
          <w:r w:rsidRPr="0087589D" w:rsidDel="0087589D">
            <w:rPr>
              <w:rFonts w:ascii="Khmer MEF1" w:hAnsi="Khmer MEF1" w:cs="Khmer MEF1"/>
              <w:cs/>
              <w:lang w:val="ca-ES"/>
              <w:rPrChange w:id="2223" w:author="Sopheak" w:date="2023-08-03T06:03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  <w:r w:rsidRPr="0087589D">
          <w:rPr>
            <w:rFonts w:ascii="Khmer MEF1" w:hAnsi="Khmer MEF1" w:cs="Khmer MEF1"/>
            <w:cs/>
            <w:lang w:val="ca-ES"/>
            <w:rPrChange w:id="2224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សវនករទទួលបន្ទុកបានបន្តនីតិវិធីសវន</w:t>
        </w:r>
        <w:r w:rsidRPr="0087589D">
          <w:rPr>
            <w:rFonts w:ascii="Khmer MEF1" w:hAnsi="Khmer MEF1" w:cs="Khmer MEF1"/>
            <w:lang w:val="ca-ES"/>
            <w:rPrChange w:id="2225" w:author="Sopheak" w:date="2023-08-03T06:03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>​​​</w:t>
        </w:r>
        <w:r w:rsidRPr="0087589D">
          <w:rPr>
            <w:rFonts w:ascii="Khmer MEF1" w:hAnsi="Khmer MEF1" w:cs="Khmer MEF1"/>
            <w:cs/>
            <w:lang w:val="ca-ES"/>
            <w:rPrChange w:id="2226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</w:t>
        </w:r>
        <w:r w:rsidRPr="0087589D">
          <w:rPr>
            <w:rFonts w:ascii="Khmer MEF1" w:hAnsi="Khmer MEF1" w:cs="Khmer MEF1"/>
            <w:lang w:val="ca-ES"/>
            <w:rPrChange w:id="2227" w:author="Sopheak" w:date="2023-08-03T06:03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>​​</w:t>
        </w:r>
        <w:r w:rsidRPr="0087589D">
          <w:rPr>
            <w:rFonts w:ascii="Khmer MEF1" w:hAnsi="Khmer MEF1" w:cs="Khmer MEF1"/>
            <w:cs/>
            <w:lang w:val="ca-ES"/>
            <w:rPrChange w:id="2228" w:author="Sopheak" w:date="2023-08-03T06:0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ម្ម</w:t>
        </w:r>
        <w:r w:rsidRPr="00E33574">
          <w:rPr>
            <w:rFonts w:ascii="Khmer MEF1" w:hAnsi="Khmer MEF1" w:cs="Khmer MEF1" w:hint="cs"/>
            <w:cs/>
            <w:lang w:val="ca-ES"/>
          </w:rPr>
          <w:t>​​</w:t>
        </w:r>
        <w:r w:rsidRPr="005C4CA0">
          <w:rPr>
            <w:rFonts w:ascii="Khmer MEF1" w:hAnsi="Khmer MEF1" w:cs="Khmer MEF1"/>
            <w:spacing w:val="6"/>
            <w:cs/>
            <w:lang w:val="ca-ES"/>
            <w:rPrChange w:id="2229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រប</w:t>
        </w:r>
      </w:ins>
      <w:ins w:id="2230" w:author="Kem Sereyboth" w:date="2023-07-25T10:53:00Z">
        <w:r w:rsidR="00646CEC" w:rsidRPr="005C4CA0">
          <w:rPr>
            <w:rFonts w:ascii="Khmer MEF1" w:hAnsi="Khmer MEF1" w:cs="Khmer MEF1"/>
            <w:spacing w:val="6"/>
            <w:cs/>
            <w:lang w:val="ca-ES"/>
            <w:rPrChange w:id="2231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2232" w:author="Kem Sereyboth" w:date="2023-06-20T14:18:00Z">
        <w:r w:rsidRPr="005C4CA0">
          <w:rPr>
            <w:rFonts w:ascii="Khmer MEF1" w:hAnsi="Khmer MEF1" w:cs="Khmer MEF1"/>
            <w:spacing w:val="6"/>
            <w:cs/>
            <w:lang w:val="ca-ES"/>
            <w:rPrChange w:id="2233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ស់ខ្លួនក្នុងការកំណត់នូវប្រធានបទសវនកម្ម </w:t>
        </w:r>
        <w:r w:rsidRPr="005C4CA0">
          <w:rPr>
            <w:rFonts w:ascii="Khmer MEF1" w:hAnsi="Khmer MEF1" w:cs="Khmer MEF1"/>
            <w:spacing w:val="8"/>
            <w:cs/>
            <w:lang w:val="ca-ES"/>
            <w:rPrChange w:id="2234" w:author="Sopheak" w:date="2023-08-03T06:0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ដោយប្រើប្រាស់លក្ខណៈវិនិច្ឆ័យសវនកម្មជាក់លាក់ និង</w:t>
        </w:r>
        <w:r w:rsidRPr="00D20891">
          <w:rPr>
            <w:rFonts w:ascii="Khmer MEF1" w:hAnsi="Khmer MEF1" w:cs="Khmer MEF1"/>
            <w:spacing w:val="-6"/>
            <w:cs/>
            <w:lang w:val="ca-ES"/>
            <w:rPrChange w:id="2235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គ្រ</w:t>
        </w:r>
      </w:ins>
      <w:ins w:id="2236" w:author="Kem Sereyboth" w:date="2023-07-25T10:53:00Z">
        <w:r w:rsidR="00646CEC" w:rsidRPr="00D20891">
          <w:rPr>
            <w:rFonts w:ascii="Khmer MEF1" w:hAnsi="Khmer MEF1" w:cs="Khmer MEF1"/>
            <w:spacing w:val="-6"/>
            <w:cs/>
            <w:lang w:val="ca-ES"/>
            <w:rPrChange w:id="2237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238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239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ប់គ្រាន់សម្រាប់ជាមូលដ្ឋានក្នុងការប្រៀបធៀប និងវាយតម្លៃលើការអនុវត្តការងាររ​ប</w:t>
        </w:r>
        <w:r w:rsidRPr="00D20891">
          <w:rPr>
            <w:rFonts w:ascii="Khmer MEF1" w:hAnsi="Khmer MEF1" w:cs="Khmer MEF1"/>
            <w:spacing w:val="-6"/>
            <w:lang w:val="ca-ES"/>
            <w:rPrChange w:id="2240" w:author="Sopheak Phorn" w:date="2023-07-28T09:45:00Z">
              <w:rPr>
                <w:rFonts w:ascii="Khmer MEF1" w:hAnsi="Khmer MEF1" w:cs="Khmer MEF1"/>
                <w:lang w:val="ca-ES"/>
              </w:rPr>
            </w:rPrChange>
          </w:rPr>
          <w:t>​​​</w:t>
        </w:r>
        <w:r w:rsidRPr="00D20891">
          <w:rPr>
            <w:rFonts w:ascii="Khmer MEF1" w:hAnsi="Khmer MEF1" w:cs="Khmer MEF1"/>
            <w:spacing w:val="-6"/>
            <w:cs/>
            <w:lang w:val="ca-ES"/>
            <w:rPrChange w:id="2241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ស់</w:t>
        </w:r>
        <w:r w:rsidRPr="00D20891">
          <w:rPr>
            <w:rFonts w:ascii="Khmer MEF1" w:hAnsi="Khmer MEF1" w:cs="Khmer MEF1"/>
            <w:spacing w:val="-6"/>
            <w:lang w:val="ca-ES"/>
            <w:rPrChange w:id="2242" w:author="Sopheak Phorn" w:date="2023-07-28T09:45:00Z">
              <w:rPr>
                <w:rFonts w:ascii="Khmer MEF1" w:hAnsi="Khmer MEF1" w:cs="Khmer MEF1"/>
                <w:lang w:val="ca-ES"/>
              </w:rPr>
            </w:rPrChange>
          </w:rPr>
          <w:t>​​​​​</w:t>
        </w:r>
      </w:ins>
      <w:ins w:id="2243" w:author="Sopheak" w:date="2023-08-03T06:04:00Z">
        <w:r w:rsidR="00A815D4">
          <w:rPr>
            <w:rFonts w:ascii="Khmer MEF1" w:hAnsi="Khmer MEF1" w:cs="Khmer MEF1" w:hint="cs"/>
            <w:spacing w:val="-6"/>
            <w:cs/>
            <w:lang w:val="ca-ES"/>
          </w:rPr>
          <w:t xml:space="preserve"> </w:t>
        </w:r>
      </w:ins>
      <w:ins w:id="2244" w:author="Kem Sereyboth" w:date="2023-06-20T14:18:00Z">
        <w:del w:id="2245" w:author="Sopheak" w:date="2023-08-03T06:04:00Z">
          <w:r w:rsidRPr="00D20891" w:rsidDel="00A815D4">
            <w:rPr>
              <w:rFonts w:ascii="Khmer MEF1" w:hAnsi="Khmer MEF1" w:cs="Khmer MEF1"/>
              <w:spacing w:val="-6"/>
              <w:cs/>
              <w:lang w:val="ca-ES"/>
              <w:rPrChange w:id="2246" w:author="Sopheak Phorn" w:date="2023-07-28T09:4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2247" w:author="Kem Sereyboth" w:date="2023-06-20T15:05:00Z">
        <w:r w:rsidRPr="00D20891">
          <w:rPr>
            <w:rFonts w:ascii="Khmer MEF1" w:hAnsi="Khmer MEF1" w:cs="Khmer MEF1"/>
            <w:b/>
            <w:bCs/>
            <w:spacing w:val="-6"/>
            <w:cs/>
            <w:lang w:val="ca-ES"/>
            <w:rPrChange w:id="2248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ន</w:t>
        </w:r>
      </w:ins>
      <w:ins w:id="2249" w:author="Kem Sereyboth" w:date="2023-06-20T14:18:00Z">
        <w:r w:rsidRPr="00D20891">
          <w:rPr>
            <w:rFonts w:ascii="Khmer MEF1" w:hAnsi="Khmer MEF1" w:cs="Khmer MEF1"/>
            <w:b/>
            <w:bCs/>
            <w:spacing w:val="-6"/>
            <w:cs/>
            <w:rPrChange w:id="2250" w:author="Sopheak Phorn" w:date="2023-07-28T09:45:00Z">
              <w:rPr>
                <w:rFonts w:ascii="Khmer MEF1" w:hAnsi="Khmer MEF1" w:cs="Khmer MEF1"/>
                <w:b/>
                <w:bCs/>
                <w:cs/>
              </w:rPr>
            </w:rPrChange>
          </w:rPr>
          <w:t>.</w:t>
        </w:r>
      </w:ins>
      <w:ins w:id="2251" w:author="Sopheak Phorn" w:date="2023-07-28T09:44:00Z">
        <w:r w:rsidR="00E07143" w:rsidRPr="00D20891">
          <w:rPr>
            <w:rFonts w:ascii="Khmer MEF1" w:hAnsi="Khmer MEF1" w:cs="Khmer MEF1"/>
            <w:b/>
            <w:bCs/>
            <w:spacing w:val="-6"/>
            <w:cs/>
            <w:rPrChange w:id="2252" w:author="Sopheak Phorn" w:date="2023-07-28T09:45:00Z">
              <w:rPr>
                <w:rFonts w:ascii="Khmer MEF1" w:hAnsi="Khmer MEF1" w:cs="Khmer MEF1"/>
                <w:b/>
                <w:bCs/>
                <w:spacing w:val="-8"/>
                <w:cs/>
              </w:rPr>
            </w:rPrChange>
          </w:rPr>
          <w:t>គ</w:t>
        </w:r>
      </w:ins>
      <w:ins w:id="2253" w:author="Kem Sereyboth" w:date="2023-06-20T14:18:00Z">
        <w:del w:id="2254" w:author="Sopheak Phorn" w:date="2023-07-28T09:44:00Z">
          <w:r w:rsidRPr="00D20891" w:rsidDel="00E07143">
            <w:rPr>
              <w:rFonts w:ascii="Khmer MEF1" w:hAnsi="Khmer MEF1" w:cs="Khmer MEF1"/>
              <w:b/>
              <w:bCs/>
              <w:spacing w:val="-6"/>
              <w:cs/>
              <w:rPrChange w:id="2255" w:author="Sopheak Phorn" w:date="2023-07-28T09:45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ស</w:delText>
          </w:r>
        </w:del>
        <w:r w:rsidRPr="00D20891">
          <w:rPr>
            <w:rFonts w:ascii="Khmer MEF1" w:hAnsi="Khmer MEF1" w:cs="Khmer MEF1"/>
            <w:b/>
            <w:bCs/>
            <w:spacing w:val="-6"/>
            <w:cs/>
            <w:rPrChange w:id="2256" w:author="Sopheak Phorn" w:date="2023-07-28T09:45:00Z">
              <w:rPr>
                <w:rFonts w:ascii="Khmer MEF1" w:hAnsi="Khmer MEF1" w:cs="Khmer MEF1"/>
                <w:b/>
                <w:bCs/>
                <w:cs/>
              </w:rPr>
            </w:rPrChange>
          </w:rPr>
          <w:t>.</w:t>
        </w:r>
      </w:ins>
      <w:ins w:id="2257" w:author="Kem Sereyboth" w:date="2023-06-20T15:05:00Z">
        <w:r w:rsidRPr="00D20891">
          <w:rPr>
            <w:rFonts w:ascii="Khmer MEF1" w:hAnsi="Khmer MEF1" w:cs="Khmer MEF1"/>
            <w:b/>
            <w:bCs/>
            <w:spacing w:val="-6"/>
            <w:cs/>
            <w:rPrChange w:id="2258" w:author="Sopheak Phorn" w:date="2023-07-28T09:45:00Z">
              <w:rPr>
                <w:rFonts w:ascii="Khmer MEF1" w:hAnsi="Khmer MEF1" w:cs="Khmer MEF1"/>
                <w:b/>
                <w:bCs/>
                <w:cs/>
              </w:rPr>
            </w:rPrChange>
          </w:rPr>
          <w:t>ស</w:t>
        </w:r>
      </w:ins>
      <w:ins w:id="2259" w:author="Kem Sereyboth" w:date="2023-06-20T14:18:00Z">
        <w:r w:rsidRPr="00D20891">
          <w:rPr>
            <w:rFonts w:ascii="Khmer MEF1" w:hAnsi="Khmer MEF1" w:cs="Khmer MEF1"/>
            <w:b/>
            <w:bCs/>
            <w:spacing w:val="-6"/>
            <w:cs/>
            <w:rPrChange w:id="2260" w:author="Sopheak Phorn" w:date="2023-07-28T09:45:00Z">
              <w:rPr>
                <w:rFonts w:ascii="Khmer MEF1" w:hAnsi="Khmer MEF1" w:cs="Khmer MEF1"/>
                <w:b/>
                <w:bCs/>
                <w:cs/>
              </w:rPr>
            </w:rPrChange>
          </w:rPr>
          <w:t>.</w:t>
        </w:r>
        <w:r w:rsidRPr="00D20891">
          <w:rPr>
            <w:rFonts w:ascii="Khmer MEF1" w:hAnsi="Khmer MEF1" w:cs="Khmer MEF1"/>
            <w:spacing w:val="-6"/>
            <w:cs/>
            <w:lang w:val="ca-ES"/>
            <w:rPrChange w:id="2261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។ ស</w:t>
        </w:r>
      </w:ins>
      <w:ins w:id="2262" w:author="Kem Sereyboth" w:date="2023-07-25T10:54:00Z">
        <w:r w:rsidR="00646CEC" w:rsidRPr="00D20891">
          <w:rPr>
            <w:rFonts w:ascii="Khmer MEF1" w:hAnsi="Khmer MEF1" w:cs="Khmer MEF1"/>
            <w:spacing w:val="-6"/>
            <w:cs/>
            <w:lang w:val="ca-ES"/>
            <w:rPrChange w:id="2263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264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265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វ</w:t>
        </w:r>
      </w:ins>
      <w:ins w:id="2266" w:author="Kem Sereyboth" w:date="2023-07-25T10:54:00Z">
        <w:r w:rsidR="00646CEC" w:rsidRPr="00D20891">
          <w:rPr>
            <w:rFonts w:ascii="Khmer MEF1" w:hAnsi="Khmer MEF1" w:cs="Khmer MEF1"/>
            <w:spacing w:val="-6"/>
            <w:cs/>
            <w:lang w:val="ca-ES"/>
            <w:rPrChange w:id="2267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268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269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ន</w:t>
        </w:r>
      </w:ins>
      <w:ins w:id="2270" w:author="Kem Sereyboth" w:date="2023-07-25T10:54:00Z">
        <w:r w:rsidR="00646CEC" w:rsidRPr="00D20891">
          <w:rPr>
            <w:rFonts w:ascii="Khmer MEF1" w:hAnsi="Khmer MEF1" w:cs="Khmer MEF1"/>
            <w:spacing w:val="-6"/>
            <w:lang w:val="ca-ES"/>
            <w:rPrChange w:id="2271" w:author="Sopheak Phorn" w:date="2023-07-28T09:45:00Z">
              <w:rPr>
                <w:rFonts w:ascii="Khmer MEF1" w:hAnsi="Khmer MEF1" w:cs="Khmer MEF1"/>
                <w:lang w:val="ca-ES"/>
              </w:rPr>
            </w:rPrChange>
          </w:rPr>
          <w:t>​​​​</w:t>
        </w:r>
      </w:ins>
      <w:ins w:id="2272" w:author="Kem Sereyboth" w:date="2023-06-20T14:18:00Z">
        <w:r w:rsidRPr="00D20891">
          <w:rPr>
            <w:rFonts w:ascii="Khmer MEF1" w:hAnsi="Khmer MEF1" w:cs="Khmer MEF1"/>
            <w:spacing w:val="-6"/>
            <w:cs/>
            <w:lang w:val="ca-ES"/>
            <w:rPrChange w:id="2273" w:author="Sopheak Phorn" w:date="2023-07-28T09:45:00Z">
              <w:rPr>
                <w:rFonts w:ascii="Khmer MEF1" w:hAnsi="Khmer MEF1" w:cs="Khmer MEF1"/>
                <w:cs/>
                <w:lang w:val="ca-ES"/>
              </w:rPr>
            </w:rPrChange>
          </w:rPr>
          <w:t>ករ</w:t>
        </w:r>
        <w:r w:rsidRPr="00D24F9E">
          <w:rPr>
            <w:rFonts w:ascii="Khmer MEF1" w:hAnsi="Khmer MEF1" w:cs="Khmer MEF1"/>
            <w:cs/>
            <w:lang w:val="ca-ES"/>
          </w:rPr>
          <w:t>ទទួលបន្ទុកកំណត់បាននូវប្រធានបទសវនកម្មចំនួន</w:t>
        </w:r>
      </w:ins>
      <w:ins w:id="2274" w:author="Kem Sereyboth" w:date="2023-07-13T13:34:00Z">
        <w:r w:rsidR="00BB72AF" w:rsidRPr="00D24F9E">
          <w:rPr>
            <w:rFonts w:ascii="Khmer MEF1" w:hAnsi="Khmer MEF1" w:cs="Khmer MEF1"/>
            <w:cs/>
            <w:lang w:val="ca-ES"/>
          </w:rPr>
          <w:t xml:space="preserve"> </w:t>
        </w:r>
        <w:r w:rsidR="00BB72AF" w:rsidRPr="007A26A4">
          <w:rPr>
            <w:rFonts w:ascii="Khmer MEF1" w:hAnsi="Khmer MEF1" w:cs="Khmer MEF1"/>
            <w:b/>
            <w:bCs/>
            <w:cs/>
            <w:lang w:val="ca-ES"/>
            <w:rPrChange w:id="2275" w:author="S_Chhenglay" w:date="2023-08-04T09:09:00Z">
              <w:rPr>
                <w:rFonts w:ascii="Khmer MEF1" w:hAnsi="Khmer MEF1" w:cs="Khmer MEF1"/>
                <w:color w:val="FF0000"/>
                <w:highlight w:val="yellow"/>
                <w:cs/>
                <w:lang w:val="ca-ES"/>
              </w:rPr>
            </w:rPrChange>
          </w:rPr>
          <w:t>៨</w:t>
        </w:r>
        <w:r w:rsidR="00BB72AF" w:rsidRPr="00D24F9E">
          <w:rPr>
            <w:rFonts w:ascii="Khmer MEF1" w:hAnsi="Khmer MEF1" w:cs="Khmer MEF1"/>
            <w:cs/>
            <w:lang w:val="ca-ES"/>
            <w:rPrChange w:id="2276" w:author="Sopheak" w:date="2023-08-03T06:04:00Z">
              <w:rPr>
                <w:rFonts w:ascii="Khmer MEF1" w:hAnsi="Khmer MEF1" w:cs="Khmer MEF1"/>
                <w:color w:val="FF0000"/>
                <w:highlight w:val="yellow"/>
                <w:cs/>
                <w:lang w:val="ca-ES"/>
              </w:rPr>
            </w:rPrChange>
          </w:rPr>
          <w:t xml:space="preserve"> </w:t>
        </w:r>
      </w:ins>
      <w:ins w:id="2277" w:author="Kem Sereyboth" w:date="2023-06-20T14:18:00Z">
        <w:r w:rsidRPr="00D24F9E">
          <w:rPr>
            <w:rFonts w:ascii="Khmer MEF1" w:hAnsi="Khmer MEF1" w:cs="Khmer MEF1"/>
            <w:cs/>
            <w:lang w:val="ca-ES"/>
          </w:rPr>
          <w:t>សម្រាប់កា​រ</w:t>
        </w:r>
        <w:r w:rsidRPr="00D24F9E">
          <w:rPr>
            <w:rFonts w:ascii="Khmer MEF1" w:hAnsi="Khmer MEF1" w:cs="Khmer MEF1"/>
            <w:lang w:val="ca-ES"/>
          </w:rPr>
          <w:t>​​​</w:t>
        </w:r>
        <w:r w:rsidRPr="00D24F9E">
          <w:rPr>
            <w:rFonts w:ascii="Khmer MEF1" w:hAnsi="Khmer MEF1" w:cs="Khmer MEF1"/>
            <w:cs/>
            <w:lang w:val="ca-ES"/>
          </w:rPr>
          <w:t>ធ្វើ​</w:t>
        </w:r>
        <w:r w:rsidRPr="00D24F9E">
          <w:rPr>
            <w:rFonts w:ascii="Khmer MEF1" w:hAnsi="Khmer MEF1" w:cs="Khmer MEF1"/>
            <w:cs/>
            <w:lang w:val="ca-ES"/>
            <w:rPrChange w:id="2278" w:author="Sopheak" w:date="2023-08-03T06:0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សវ​ន​ក​ម្ម</w:t>
        </w:r>
      </w:ins>
      <w:ins w:id="2279" w:author="Kem Sereyboth" w:date="2023-07-13T13:31:00Z">
        <w:r w:rsidR="00BB72AF" w:rsidRPr="00D24F9E">
          <w:rPr>
            <w:rFonts w:ascii="Khmer MEF1" w:hAnsi="Khmer MEF1" w:cs="Khmer MEF1"/>
            <w:cs/>
            <w:lang w:val="ca-ES"/>
            <w:rPrChange w:id="2280" w:author="Sopheak" w:date="2023-08-03T06:04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>អន</w:t>
        </w:r>
      </w:ins>
      <w:ins w:id="2281" w:author="Kem Sereyboth" w:date="2023-07-13T13:58:00Z">
        <w:r w:rsidR="00544744" w:rsidRPr="00D24F9E">
          <w:rPr>
            <w:rFonts w:ascii="Khmer MEF1" w:hAnsi="Khmer MEF1" w:cs="Khmer MEF1"/>
            <w:cs/>
            <w:lang w:val="ca-ES"/>
            <w:rPrChange w:id="2282" w:author="Sopheak" w:date="2023-08-03T06:04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ុ</w:t>
        </w:r>
      </w:ins>
      <w:ins w:id="2283" w:author="Kem Sereyboth" w:date="2023-07-13T13:31:00Z">
        <w:r w:rsidR="00BB72AF" w:rsidRPr="00D24F9E">
          <w:rPr>
            <w:rFonts w:ascii="Khmer MEF1" w:hAnsi="Khmer MEF1" w:cs="Khmer MEF1"/>
            <w:cs/>
            <w:lang w:val="ca-ES"/>
            <w:rPrChange w:id="2284" w:author="Sopheak" w:date="2023-08-03T06:04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 xml:space="preserve">លោមភាព </w:t>
        </w:r>
        <w:r w:rsidR="00BB72AF" w:rsidRPr="0019403D">
          <w:rPr>
            <w:rFonts w:ascii="Khmer MEF1" w:hAnsi="Khmer MEF1" w:cs="Khmer MEF1"/>
            <w:spacing w:val="2"/>
            <w:cs/>
            <w:lang w:val="ca-ES"/>
            <w:rPrChange w:id="2285" w:author="Sopheak" w:date="2023-08-03T06:05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>និងសវនក</w:t>
        </w:r>
      </w:ins>
      <w:ins w:id="2286" w:author="Kem Sereyboth" w:date="2023-07-25T10:54:00Z">
        <w:r w:rsidR="00646CEC" w:rsidRPr="0019403D">
          <w:rPr>
            <w:rFonts w:ascii="Khmer MEF1" w:hAnsi="Khmer MEF1" w:cs="Khmer MEF1"/>
            <w:spacing w:val="2"/>
            <w:cs/>
            <w:lang w:val="ca-ES"/>
            <w:rPrChange w:id="2287" w:author="Sopheak" w:date="2023-08-03T06:0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2288" w:author="Kem Sereyboth" w:date="2023-07-13T13:31:00Z">
        <w:r w:rsidR="00BB72AF" w:rsidRPr="0019403D">
          <w:rPr>
            <w:rFonts w:ascii="Khmer MEF1" w:hAnsi="Khmer MEF1" w:cs="Khmer MEF1"/>
            <w:spacing w:val="2"/>
            <w:cs/>
            <w:lang w:val="ca-ES"/>
            <w:rPrChange w:id="2289" w:author="Sopheak" w:date="2023-08-03T06:05:00Z">
              <w:rPr>
                <w:rFonts w:ascii="Khmer MEF1" w:hAnsi="Khmer MEF1" w:cs="Khmer MEF1"/>
                <w:color w:val="FF0000"/>
                <w:spacing w:val="4"/>
                <w:highlight w:val="yellow"/>
                <w:cs/>
                <w:lang w:val="ca-ES"/>
              </w:rPr>
            </w:rPrChange>
          </w:rPr>
          <w:t>ម្ម</w:t>
        </w:r>
      </w:ins>
      <w:ins w:id="2290" w:author="Kem Sereyboth" w:date="2023-07-25T10:54:00Z">
        <w:r w:rsidR="00646CEC" w:rsidRPr="00646CEC">
          <w:rPr>
            <w:rFonts w:ascii="Khmer MEF1" w:hAnsi="Khmer MEF1" w:cs="Khmer MEF1"/>
            <w:cs/>
            <w:lang w:val="ca-ES"/>
            <w:rPrChange w:id="2291" w:author="Kem Sereyboth" w:date="2023-07-25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2292" w:author="Kem Sereyboth" w:date="2023-06-20T14:18:00Z">
        <w:r w:rsidRPr="00E33574">
          <w:rPr>
            <w:rFonts w:ascii="Khmer MEF1" w:hAnsi="Khmer MEF1" w:cs="Khmer MEF1"/>
            <w:spacing w:val="4"/>
            <w:cs/>
            <w:lang w:val="ca-ES"/>
          </w:rPr>
          <w:t>សមិទ្ធកម្មនៅ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 </w:t>
        </w:r>
      </w:ins>
      <w:ins w:id="2293" w:author="Kem Sereyboth" w:date="2023-07-13T13:31:00Z">
        <w:r w:rsidR="00BB72AF" w:rsidRPr="00E33574">
          <w:rPr>
            <w:rFonts w:ascii="Khmer MEF1" w:hAnsi="Khmer MEF1" w:cs="Khmer MEF1"/>
            <w:b/>
            <w:bCs/>
            <w:spacing w:val="-8"/>
            <w:cs/>
            <w:rPrChange w:id="2294" w:author="Kem Sereyboth" w:date="2023-07-19T16:59:00Z">
              <w:rPr>
                <w:rFonts w:ascii="Khmer MEF1" w:hAnsi="Khmer MEF1" w:cs="Khmer MEF1"/>
                <w:color w:val="FF0000"/>
                <w:spacing w:val="-8"/>
                <w:highlight w:val="yellow"/>
                <w:cs/>
              </w:rPr>
            </w:rPrChange>
          </w:rPr>
          <w:t>ន.</w:t>
        </w:r>
      </w:ins>
      <w:ins w:id="2295" w:author="Sopheak Phorn" w:date="2023-07-28T09:45:00Z">
        <w:r w:rsidR="00D20891">
          <w:rPr>
            <w:rFonts w:ascii="Khmer MEF1" w:hAnsi="Khmer MEF1" w:cs="Khmer MEF1" w:hint="cs"/>
            <w:b/>
            <w:bCs/>
            <w:spacing w:val="-8"/>
            <w:cs/>
          </w:rPr>
          <w:t>គ</w:t>
        </w:r>
      </w:ins>
      <w:ins w:id="2296" w:author="Kem Sereyboth" w:date="2023-07-13T13:31:00Z">
        <w:del w:id="2297" w:author="Sopheak Phorn" w:date="2023-07-28T09:45:00Z">
          <w:r w:rsidR="00BB72AF" w:rsidRPr="00E33574" w:rsidDel="00D20891">
            <w:rPr>
              <w:rFonts w:ascii="Khmer MEF1" w:hAnsi="Khmer MEF1" w:cs="Khmer MEF1"/>
              <w:b/>
              <w:bCs/>
              <w:spacing w:val="-8"/>
              <w:cs/>
              <w:rPrChange w:id="2298" w:author="Kem Sereyboth" w:date="2023-07-19T16:59:00Z">
                <w:rPr>
                  <w:rFonts w:ascii="Khmer MEF1" w:hAnsi="Khmer MEF1" w:cs="Khmer MEF1"/>
                  <w:color w:val="FF0000"/>
                  <w:spacing w:val="-8"/>
                  <w:highlight w:val="yellow"/>
                  <w:cs/>
                </w:rPr>
              </w:rPrChange>
            </w:rPr>
            <w:delText>ស</w:delText>
          </w:r>
        </w:del>
        <w:r w:rsidR="00BB72AF" w:rsidRPr="00E33574">
          <w:rPr>
            <w:rFonts w:ascii="Khmer MEF1" w:hAnsi="Khmer MEF1" w:cs="Khmer MEF1"/>
            <w:b/>
            <w:bCs/>
            <w:spacing w:val="-8"/>
            <w:cs/>
            <w:rPrChange w:id="2299" w:author="Kem Sereyboth" w:date="2023-07-19T16:59:00Z">
              <w:rPr>
                <w:rFonts w:ascii="Khmer MEF1" w:hAnsi="Khmer MEF1" w:cs="Khmer MEF1"/>
                <w:color w:val="FF0000"/>
                <w:spacing w:val="-8"/>
                <w:highlight w:val="yellow"/>
                <w:cs/>
              </w:rPr>
            </w:rPrChange>
          </w:rPr>
          <w:t>.ស.</w:t>
        </w:r>
      </w:ins>
      <w:ins w:id="2300" w:author="Kem Sereyboth" w:date="2023-06-20T14:18:00Z">
        <w:r w:rsidRPr="00E33574">
          <w:rPr>
            <w:rFonts w:ascii="Khmer MEF1" w:hAnsi="Khmer MEF1" w:cs="Khmer MEF1"/>
            <w:spacing w:val="-8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ដែលរួមមាន៖</w:t>
        </w:r>
      </w:ins>
    </w:p>
    <w:p w14:paraId="72C6107C" w14:textId="35012866" w:rsidR="0017346B" w:rsidRPr="0017346B" w:rsidRDefault="0017346B">
      <w:pPr>
        <w:pStyle w:val="NormalWeb"/>
        <w:spacing w:before="0" w:beforeAutospacing="0" w:after="0" w:afterAutospacing="0" w:line="226" w:lineRule="auto"/>
        <w:jc w:val="both"/>
        <w:rPr>
          <w:ins w:id="2301" w:author="Kem Sereyboth" w:date="2023-07-13T13:30:00Z"/>
          <w:rFonts w:ascii="Khmer MEF1" w:hAnsi="Khmer MEF1" w:cs="Khmer MEF1"/>
          <w:b/>
          <w:bCs/>
          <w:spacing w:val="4"/>
          <w:lang w:val="ca-ES"/>
          <w:rPrChange w:id="2302" w:author="Kem Sereyboth" w:date="2023-07-26T16:20:00Z">
            <w:rPr>
              <w:ins w:id="2303" w:author="Kem Sereyboth" w:date="2023-07-13T13:30:00Z"/>
              <w:rFonts w:ascii="Khmer MEF1" w:hAnsi="Khmer MEF1" w:cs="Khmer MEF1"/>
              <w:spacing w:val="4"/>
              <w:highlight w:val="yellow"/>
              <w:lang w:val="ca-ES"/>
            </w:rPr>
          </w:rPrChange>
        </w:rPr>
        <w:pPrChange w:id="2304" w:author="Sopheak Phorn" w:date="2023-08-03T14:01:00Z">
          <w:pPr>
            <w:pStyle w:val="NormalWeb"/>
            <w:spacing w:before="0" w:beforeAutospacing="0" w:after="0" w:afterAutospacing="0" w:line="228" w:lineRule="auto"/>
            <w:ind w:firstLine="720"/>
            <w:jc w:val="both"/>
          </w:pPr>
        </w:pPrChange>
      </w:pPr>
      <w:ins w:id="2305" w:author="Kem Sereyboth" w:date="2023-07-26T16:20:00Z">
        <w:r>
          <w:rPr>
            <w:rFonts w:ascii="Khmer MEF1" w:hAnsi="Khmer MEF1" w:cs="Khmer MEF1"/>
            <w:spacing w:val="4"/>
            <w:cs/>
            <w:lang w:val="ca-ES"/>
          </w:rPr>
          <w:tab/>
        </w:r>
        <w:r w:rsidRPr="0017346B">
          <w:rPr>
            <w:rFonts w:ascii="Khmer MEF1" w:hAnsi="Khmer MEF1" w:cs="Khmer MEF1"/>
            <w:b/>
            <w:bCs/>
            <w:spacing w:val="4"/>
            <w:cs/>
            <w:lang w:val="ca-ES"/>
            <w:rPrChange w:id="2306" w:author="Kem Sereyboth" w:date="2023-07-26T16:20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ក.សវនកម្មអនុលោមភាព</w:t>
        </w:r>
      </w:ins>
    </w:p>
    <w:p w14:paraId="75C1F1CF" w14:textId="5FCF51B4" w:rsidR="00C532AE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307" w:author="Kem Sereyboth" w:date="2023-07-26T16:21:00Z"/>
          <w:rFonts w:ascii="Khmer MEF1" w:hAnsi="Khmer MEF1" w:cs="Khmer MEF1"/>
          <w:sz w:val="24"/>
          <w:szCs w:val="24"/>
          <w:lang w:val="ca-ES"/>
        </w:rPr>
        <w:pPrChange w:id="2308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309" w:author="Kem Sereyboth" w:date="2023-07-26T16:21:00Z">
        <w:r w:rsidRPr="0067539C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310" w:author="Sopheak Phorn" w:date="2023-07-28T09:4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ប្រធានបទទី១</w:t>
        </w:r>
        <w:r w:rsidRPr="0067539C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311" w:author="Sopheak Phorn" w:date="2023-07-28T09:4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៖ </w:t>
        </w:r>
      </w:ins>
      <w:ins w:id="2312" w:author="Sopheak Phorn" w:date="2023-07-28T09:45:00Z">
        <w:r w:rsidR="0067539C" w:rsidRPr="0067539C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313" w:author="Sopheak Phorn" w:date="2023-07-28T09:4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ការអនុវត្តបទបញ្ជាផ្ទៃក្នុងសម្រាប់គ្រប់គ្រងមន្ត្រីរបស់អាជ្ញាធរសេវាហិរញ្ញវត្ថុ</w:t>
        </w:r>
        <w:r w:rsidR="0067539C" w:rsidRPr="0067539C">
          <w:rPr>
            <w:rFonts w:ascii="Khmer MEF1" w:hAnsi="Khmer MEF1" w:cs="Khmer MEF1"/>
            <w:sz w:val="24"/>
            <w:szCs w:val="24"/>
            <w:cs/>
            <w:lang w:val="ca-ES"/>
          </w:rPr>
          <w:t>មិនមែនធនាគារ</w:t>
        </w:r>
      </w:ins>
      <w:ins w:id="2314" w:author="Kem Sereyboth" w:date="2023-07-13T13:34:00Z">
        <w:del w:id="2315" w:author="Sopheak Phorn" w:date="2023-07-28T09:45:00Z"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316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BB72AF" w:rsidRPr="00C532AE" w:rsidDel="0067539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7" w:author="Kem Sereyboth" w:date="2023-07-26T16:2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318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ដែលប​ម្រើ​ការនៅ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lang w:val="ca-ES"/>
              <w:rPrChange w:id="2319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320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B72AF" w:rsidRPr="00C532AE" w:rsidDel="0067539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21" w:author="Kem Sereyboth" w:date="2023-07-26T16:2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lang w:val="ca-ES"/>
              <w:rPrChange w:id="2322" w:author="Kem Sereyboth" w:date="2023-07-26T16:2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6E0D34F" w14:textId="063B13EE" w:rsidR="00C532AE" w:rsidRPr="0067539C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323" w:author="Sopheak Phorn" w:date="2023-07-28T09:46:00Z"/>
          <w:rFonts w:ascii="Khmer MEF1" w:hAnsi="Khmer MEF1" w:cs="Khmer MEF1"/>
          <w:sz w:val="24"/>
          <w:szCs w:val="24"/>
          <w:lang w:val="ca-ES"/>
          <w:rPrChange w:id="2324" w:author="Sopheak Phorn" w:date="2023-07-28T09:46:00Z">
            <w:rPr>
              <w:ins w:id="2325" w:author="Sopheak Phorn" w:date="2023-07-28T09:46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2326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327" w:author="Kem Sereyboth" w:date="2023-07-26T16:21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២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៖ </w:t>
        </w:r>
      </w:ins>
      <w:ins w:id="2328" w:author="Sopheak Phorn" w:date="2023-07-28T09:46:00Z">
        <w:r w:rsidR="0067539C"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  <w:ins w:id="2329" w:author="Kem Sereyboth" w:date="2023-07-13T13:35:00Z">
        <w:del w:id="2330" w:author="Sopheak Phorn" w:date="2023-07-28T09:46:00Z">
          <w:r w:rsidR="00BB72AF" w:rsidRPr="00C532AE" w:rsidDel="0067539C">
            <w:rPr>
              <w:rFonts w:ascii="Khmer MEF1" w:hAnsi="Khmer MEF1" w:cs="Khmer MEF1"/>
              <w:spacing w:val="-6"/>
              <w:sz w:val="24"/>
              <w:szCs w:val="24"/>
              <w:cs/>
              <w:rPrChange w:id="2331" w:author="Kem Sereyboth" w:date="2023-07-26T16:21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="00BB72AF" w:rsidRPr="00C532AE" w:rsidDel="0067539C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332" w:author="Kem Sereyboth" w:date="2023-07-26T16:21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="00BB72AF" w:rsidRPr="00C532AE" w:rsidDel="0067539C">
            <w:rPr>
              <w:rFonts w:ascii="Khmer MEF1" w:hAnsi="Khmer MEF1" w:cs="Khmer MEF1"/>
              <w:spacing w:val="-6"/>
              <w:sz w:val="24"/>
              <w:szCs w:val="24"/>
              <w:cs/>
              <w:rPrChange w:id="2333" w:author="Kem Sereyboth" w:date="2023-07-26T16:21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ដែលបម្រើការនៅ </w:delText>
          </w:r>
          <w:r w:rsidR="00BB72AF" w:rsidRPr="00C532AE" w:rsidDel="0067539C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334" w:author="Kem Sereyboth" w:date="2023-07-26T16:21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</w:p>
    <w:p w14:paraId="5632CD9F" w14:textId="08716343" w:rsidR="0067539C" w:rsidRPr="00C532AE" w:rsidRDefault="0067539C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335" w:author="Kem Sereyboth" w:date="2023-07-26T16:21:00Z"/>
          <w:rFonts w:ascii="Khmer MEF1" w:hAnsi="Khmer MEF1" w:cs="Khmer MEF1"/>
          <w:sz w:val="24"/>
          <w:szCs w:val="24"/>
          <w:lang w:val="ca-ES"/>
          <w:rPrChange w:id="2336" w:author="Kem Sereyboth" w:date="2023-07-26T16:21:00Z">
            <w:rPr>
              <w:ins w:id="2337" w:author="Kem Sereyboth" w:date="2023-07-26T16:21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2338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339" w:author="Sopheak Phorn" w:date="2023-07-28T09:46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៣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៖</w:t>
        </w:r>
      </w:ins>
      <w:ins w:id="2340" w:author="Sopheak" w:date="2023-08-03T06:06:00Z">
        <w:r w:rsidR="000A35CC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 </w:t>
        </w:r>
      </w:ins>
      <w:ins w:id="2341" w:author="Sopheak Phorn" w:date="2023-07-28T09:47:00Z">
        <w:del w:id="2342" w:author="Sopheak" w:date="2023-08-03T06:06:00Z">
          <w:r w:rsidDel="000A35CC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 xml:space="preserve"> </w:delText>
          </w:r>
        </w:del>
        <w:r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ការៀបចំបទប្បញ្ញត្តិពាក់ព័ន្ធការគ្រប់គ្រងគុណភាពសវនកម្ម</w:t>
        </w:r>
      </w:ins>
    </w:p>
    <w:p w14:paraId="70559C37" w14:textId="3DAF068F" w:rsidR="00C532AE" w:rsidRPr="00C532AE" w:rsidRDefault="00C532AE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343" w:author="Kem Sereyboth" w:date="2023-07-26T16:22:00Z"/>
          <w:rFonts w:ascii="Khmer MEF1" w:hAnsi="Khmer MEF1" w:cs="Khmer MEF1"/>
          <w:lang w:val="ca-ES"/>
          <w:rPrChange w:id="2344" w:author="Kem Sereyboth" w:date="2023-07-26T16:22:00Z">
            <w:rPr>
              <w:ins w:id="2345" w:author="Kem Sereyboth" w:date="2023-07-26T16:22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2346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347" w:author="Kem Sereyboth" w:date="2023-07-26T16:22:00Z">
        <w:r w:rsidRPr="00C532AE">
          <w:rPr>
            <w:rFonts w:ascii="Khmer MEF1" w:hAnsi="Khmer MEF1" w:cs="Khmer MEF1"/>
            <w:b/>
            <w:bCs/>
            <w:cs/>
            <w:lang w:val="ca-ES"/>
            <w:rPrChange w:id="2348" w:author="Kem Sereyboth" w:date="2023-07-26T16:22:00Z">
              <w:rPr>
                <w:rFonts w:ascii="Khmer MEF1" w:hAnsi="Khmer MEF1" w:cs="Khmer MEF1"/>
                <w:cs/>
                <w:lang w:val="ca-ES"/>
              </w:rPr>
            </w:rPrChange>
          </w:rPr>
          <w:t>ខ</w:t>
        </w:r>
        <w:r>
          <w:rPr>
            <w:rFonts w:ascii="Khmer MEF1" w:hAnsi="Khmer MEF1" w:cs="Khmer MEF1" w:hint="cs"/>
            <w:cs/>
            <w:lang w:val="ca-ES"/>
          </w:rPr>
          <w:t>.</w:t>
        </w:r>
        <w:r w:rsidRPr="00E357B2">
          <w:rPr>
            <w:rFonts w:ascii="Khmer MEF1" w:hAnsi="Khmer MEF1" w:cs="Khmer MEF1" w:hint="cs"/>
            <w:b/>
            <w:bCs/>
            <w:spacing w:val="4"/>
            <w:cs/>
            <w:lang w:val="ca-ES"/>
          </w:rPr>
          <w:t>សវនកម្ម</w:t>
        </w:r>
        <w:r>
          <w:rPr>
            <w:rFonts w:ascii="Khmer MEF1" w:hAnsi="Khmer MEF1" w:cs="Khmer MEF1" w:hint="cs"/>
            <w:b/>
            <w:bCs/>
            <w:spacing w:val="4"/>
            <w:cs/>
            <w:lang w:val="ca-ES"/>
          </w:rPr>
          <w:t>សមិទ្ធកម្ម</w:t>
        </w:r>
      </w:ins>
    </w:p>
    <w:p w14:paraId="06EB57E6" w14:textId="0DAB970C" w:rsidR="00C532AE" w:rsidRPr="00C532AE" w:rsidDel="0067539C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349" w:author="Kem Sereyboth" w:date="2023-07-26T16:23:00Z"/>
          <w:del w:id="2350" w:author="Sopheak Phorn" w:date="2023-07-28T09:54:00Z"/>
          <w:rFonts w:ascii="Khmer MEF1" w:hAnsi="Khmer MEF1" w:cs="Khmer MEF1"/>
          <w:sz w:val="24"/>
          <w:szCs w:val="24"/>
          <w:lang w:val="ca-ES"/>
          <w:rPrChange w:id="2351" w:author="Kem Sereyboth" w:date="2023-07-26T16:23:00Z">
            <w:rPr>
              <w:ins w:id="2352" w:author="Kem Sereyboth" w:date="2023-07-26T16:23:00Z"/>
              <w:del w:id="2353" w:author="Sopheak Phorn" w:date="2023-07-28T09:54:00Z"/>
              <w:rFonts w:ascii="Khmer MEF1" w:hAnsi="Khmer MEF1" w:cs="Khmer MEF1"/>
              <w:sz w:val="24"/>
              <w:szCs w:val="24"/>
            </w:rPr>
          </w:rPrChange>
        </w:rPr>
        <w:pPrChange w:id="2354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355" w:author="Kem Sereyboth" w:date="2023-07-26T16:23:00Z">
        <w:del w:id="2356" w:author="Sopheak Phorn" w:date="2023-07-28T09:54:00Z">
          <w:r w:rsidRPr="00E357B2" w:rsidDel="0067539C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ប្រធានបទទី</w:delText>
          </w:r>
          <w:r w:rsidDel="0067539C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 xml:space="preserve">៣៖ </w:delText>
          </w:r>
        </w:del>
      </w:ins>
      <w:ins w:id="2357" w:author="Kem Sereyboth" w:date="2023-07-13T13:36:00Z">
        <w:del w:id="2358" w:author="Sopheak Phorn" w:date="2023-07-28T09:54:00Z">
          <w:r w:rsidR="00BB72AF" w:rsidRPr="00C532AE" w:rsidDel="0067539C">
            <w:rPr>
              <w:rFonts w:ascii="Khmer MEF1" w:hAnsi="Khmer MEF1" w:cs="Khmer MEF1"/>
              <w:spacing w:val="-8"/>
              <w:sz w:val="24"/>
              <w:szCs w:val="24"/>
              <w:cs/>
              <w:rPrChange w:id="2359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ការរៀបចំសេចក្ដីសម្រេចស្ដីពីការកំណត់លក្ខខណ្ឌក្នុងការជ្រើសរើសក្រុមហ៊ុនសវនកម្មឯករា</w:delText>
          </w:r>
        </w:del>
      </w:ins>
      <w:ins w:id="2360" w:author="Kem Sereyboth" w:date="2023-07-13T13:44:00Z">
        <w:del w:id="2361" w:author="Sopheak Phorn" w:date="2023-07-28T09:54:00Z">
          <w:r w:rsidR="00290131" w:rsidRPr="00C532AE" w:rsidDel="0067539C">
            <w:rPr>
              <w:rFonts w:ascii="Khmer MEF1" w:hAnsi="Khmer MEF1" w:cs="Khmer MEF1"/>
              <w:spacing w:val="-8"/>
              <w:sz w:val="24"/>
              <w:szCs w:val="24"/>
              <w:cs/>
              <w:rPrChange w:id="2362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363" w:author="Kem Sereyboth" w:date="2023-07-13T13:36:00Z">
        <w:del w:id="2364" w:author="Sopheak Phorn" w:date="2023-07-28T09:54:00Z">
          <w:r w:rsidR="00BB72AF" w:rsidRPr="00C532AE" w:rsidDel="0067539C">
            <w:rPr>
              <w:rFonts w:ascii="Khmer MEF1" w:hAnsi="Khmer MEF1" w:cs="Khmer MEF1"/>
              <w:spacing w:val="-8"/>
              <w:sz w:val="24"/>
              <w:szCs w:val="24"/>
              <w:cs/>
              <w:rPrChange w:id="2365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ជ្យ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rPrChange w:id="2366" w:author="Kem Sereyboth" w:date="2023-07-26T16:21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ផ្តល់សេវាសវនកម្មក្នុងប្រព័ន្ធសន្តិសុខសង្គម</w:delText>
          </w:r>
        </w:del>
      </w:ins>
    </w:p>
    <w:p w14:paraId="70C7F921" w14:textId="1BAD6413" w:rsidR="00C532AE" w:rsidRPr="00F57F25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367" w:author="Sopheak Phorn" w:date="2023-07-28T10:26:00Z"/>
          <w:rFonts w:ascii="Khmer MEF1" w:hAnsi="Khmer MEF1" w:cs="Khmer MEF1"/>
          <w:sz w:val="24"/>
          <w:szCs w:val="24"/>
          <w:lang w:val="ca-ES"/>
          <w:rPrChange w:id="2368" w:author="Sopheak Phorn" w:date="2023-07-28T10:26:00Z">
            <w:rPr>
              <w:ins w:id="2369" w:author="Sopheak Phorn" w:date="2023-07-28T10:26:00Z"/>
              <w:rFonts w:ascii="Khmer MEF1" w:hAnsi="Khmer MEF1" w:cs="Khmer MEF1"/>
              <w:color w:val="000000" w:themeColor="text1"/>
              <w:szCs w:val="24"/>
              <w:lang w:val="ca-ES"/>
            </w:rPr>
          </w:rPrChange>
        </w:rPr>
        <w:pPrChange w:id="2370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371" w:author="Kem Sereyboth" w:date="2023-07-26T16:23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372" w:author="Kem Sereyboth" w:date="2023-07-26T16:23:00Z">
              <w:rPr>
                <w:rFonts w:cs="MoolBoran"/>
                <w:b/>
                <w:bCs/>
                <w:cs/>
                <w:lang w:val="ca-ES"/>
              </w:rPr>
            </w:rPrChange>
          </w:rPr>
          <w:t>ប្រធានបទទី</w:t>
        </w:r>
      </w:ins>
      <w:ins w:id="2373" w:author="Sopheak Phorn" w:date="2023-08-25T14:11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១</w:t>
        </w:r>
      </w:ins>
      <w:ins w:id="2374" w:author="Kem Sereyboth" w:date="2023-07-26T16:23:00Z">
        <w:del w:id="2375" w:author="Sopheak Phorn" w:date="2023-08-25T14:11:00Z">
          <w:r w:rsidDel="001E3DD5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៤</w:delText>
          </w:r>
        </w:del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៖ </w:t>
        </w:r>
      </w:ins>
      <w:ins w:id="2376" w:author="Sopheak Phorn" w:date="2023-07-28T09:54:00Z">
        <w:r w:rsidR="0067539C" w:rsidRPr="00F1517F">
          <w:rPr>
            <w:rFonts w:ascii="Khmer MEF1" w:hAnsi="Khmer MEF1" w:cs="Khmer MEF1"/>
            <w:color w:val="000000" w:themeColor="text1"/>
            <w:spacing w:val="8"/>
            <w:szCs w:val="24"/>
            <w:cs/>
            <w:lang w:val="ca-ES"/>
          </w:rPr>
          <w:t>ការរៀបចំសេចក្ដីព្រាងប្រកាសស្ដីពីការដាក់ឱ្យអនុវត្តស្ដង់ដាគណនេយ្យសម្រាប់គ្រឹះស្ថាន</w:t>
        </w:r>
        <w:r w:rsidR="0067539C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>សា</w:t>
        </w:r>
        <w:r w:rsidR="0067539C" w:rsidRPr="00F1517F">
          <w:rPr>
            <w:rFonts w:ascii="Khmer MEF1" w:hAnsi="Khmer MEF1" w:cs="Khmer MEF1"/>
            <w:color w:val="000000" w:themeColor="text1"/>
            <w:szCs w:val="24"/>
            <w:cs/>
          </w:rPr>
          <w:t>ធារ</w:t>
        </w:r>
        <w:r w:rsidR="0067539C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>ណៈរដ្ឋបាល</w:t>
        </w:r>
      </w:ins>
      <w:ins w:id="2377" w:author="Kem Sereyboth" w:date="2023-07-13T13:36:00Z">
        <w:del w:id="2378" w:author="Sopheak Phorn" w:date="2023-07-28T09:54:00Z">
          <w:r w:rsidR="00BB72AF" w:rsidRPr="00C532AE" w:rsidDel="0067539C">
            <w:rPr>
              <w:rFonts w:ascii="Khmer MEF1" w:hAnsi="Khmer MEF1" w:cs="Khmer MEF1"/>
              <w:spacing w:val="6"/>
              <w:sz w:val="24"/>
              <w:szCs w:val="24"/>
              <w:cs/>
              <w:rPrChange w:id="2379" w:author="Kem Sereyboth" w:date="2023-07-26T16:2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និងទម្រង់នៃរបាយការណ៍របស់ប្រតិបត្តិករ</w:delText>
          </w:r>
          <w:r w:rsidR="00BB72AF" w:rsidRPr="00C532AE" w:rsidDel="0067539C">
            <w:rPr>
              <w:rFonts w:ascii="Khmer MEF1" w:hAnsi="Khmer MEF1" w:cs="Khmer MEF1"/>
              <w:sz w:val="24"/>
              <w:szCs w:val="24"/>
              <w:cs/>
              <w:rPrChange w:id="2380" w:author="Kem Sereyboth" w:date="2023-07-26T16:2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សន្តិសុខសង្គម និងតួអង្គពាក់ព័ន្ធ</w:delText>
          </w:r>
        </w:del>
      </w:ins>
    </w:p>
    <w:p w14:paraId="6BC9FD8F" w14:textId="1A41699D" w:rsidR="00F57F25" w:rsidRPr="009D1B11" w:rsidRDefault="00F57F25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381" w:author="Sopheak" w:date="2023-07-28T21:49:00Z"/>
          <w:rFonts w:ascii="Khmer MEF1" w:hAnsi="Khmer MEF1" w:cs="Khmer MEF1"/>
          <w:sz w:val="24"/>
          <w:szCs w:val="24"/>
          <w:lang w:val="ca-ES"/>
          <w:rPrChange w:id="2382" w:author="Sopheak" w:date="2023-07-28T21:49:00Z">
            <w:rPr>
              <w:ins w:id="2383" w:author="Sopheak" w:date="2023-07-28T21:49:00Z"/>
              <w:rFonts w:ascii="Khmer MEF1" w:hAnsi="Khmer MEF1" w:cs="Khmer MEF1"/>
              <w:color w:val="000000" w:themeColor="text1"/>
              <w:spacing w:val="8"/>
              <w:szCs w:val="24"/>
              <w:lang w:val="ca-ES"/>
            </w:rPr>
          </w:rPrChange>
        </w:rPr>
        <w:pPrChange w:id="2384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  <w:ins w:id="2385" w:author="Sopheak Phorn" w:date="2023-07-28T10:26:00Z"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386" w:author="Sopheak Phorn" w:date="2023-08-25T14:11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២</w:t>
        </w:r>
      </w:ins>
      <w:ins w:id="2387" w:author="Sopheak Phorn" w:date="2023-07-28T10:26:00Z"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៖ </w:t>
        </w:r>
        <w:r w:rsidRPr="00F57F25">
          <w:rPr>
            <w:rFonts w:ascii="Khmer MEF1" w:hAnsi="Khmer MEF1" w:cs="Khmer MEF1"/>
            <w:color w:val="000000" w:themeColor="text1"/>
            <w:spacing w:val="8"/>
            <w:szCs w:val="24"/>
            <w:cs/>
            <w:lang w:val="ca-ES"/>
          </w:rPr>
          <w:t>ការរៀបចំសេចក្ដីព្រាងប្រកាសស្ដីពីការដាក់ឱ្យអនុវត្តស្ដង់ដាគណនេយ្យសាមញ្ញកម្ពុជា</w:t>
        </w:r>
      </w:ins>
    </w:p>
    <w:p w14:paraId="549008FA" w14:textId="77777777" w:rsidR="009D1B11" w:rsidRPr="00F57F25" w:rsidDel="009D1B11" w:rsidRDefault="009D1B11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388" w:author="Sopheak Phorn" w:date="2023-07-28T10:26:00Z"/>
          <w:del w:id="2389" w:author="Sopheak" w:date="2023-07-28T21:49:00Z"/>
          <w:rFonts w:ascii="Khmer MEF1" w:hAnsi="Khmer MEF1" w:cs="Khmer MEF1"/>
          <w:sz w:val="24"/>
          <w:szCs w:val="24"/>
          <w:lang w:val="ca-ES"/>
          <w:rPrChange w:id="2390" w:author="Sopheak Phorn" w:date="2023-07-28T10:26:00Z">
            <w:rPr>
              <w:ins w:id="2391" w:author="Sopheak Phorn" w:date="2023-07-28T10:26:00Z"/>
              <w:del w:id="2392" w:author="Sopheak" w:date="2023-07-28T21:49:00Z"/>
              <w:rFonts w:ascii="Khmer MEF1" w:hAnsi="Khmer MEF1" w:cs="Khmer MEF1"/>
              <w:color w:val="000000" w:themeColor="text1"/>
              <w:spacing w:val="8"/>
              <w:szCs w:val="24"/>
              <w:lang w:val="ca-ES"/>
            </w:rPr>
          </w:rPrChange>
        </w:rPr>
        <w:pPrChange w:id="2393" w:author="Sopheak Phorn" w:date="2023-08-03T14:01:00Z">
          <w:pPr>
            <w:pStyle w:val="ListParagraph"/>
            <w:numPr>
              <w:numId w:val="92"/>
            </w:numPr>
            <w:spacing w:after="0"/>
            <w:ind w:left="1276" w:hanging="196"/>
          </w:pPr>
        </w:pPrChange>
      </w:pPr>
    </w:p>
    <w:p w14:paraId="0A0E8682" w14:textId="2463A1C6" w:rsidR="00F57F25" w:rsidRPr="009D1B11" w:rsidDel="00F57F25" w:rsidRDefault="00F57F25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394" w:author="Kem Sereyboth" w:date="2023-07-26T16:23:00Z"/>
          <w:del w:id="2395" w:author="Sopheak Phorn" w:date="2023-07-28T10:26:00Z"/>
          <w:rFonts w:ascii="Khmer MEF1" w:hAnsi="Khmer MEF1" w:cs="Khmer MEF1"/>
          <w:sz w:val="24"/>
          <w:szCs w:val="24"/>
          <w:lang w:val="ca-ES"/>
          <w:rPrChange w:id="2396" w:author="Sopheak" w:date="2023-07-28T21:49:00Z">
            <w:rPr>
              <w:ins w:id="2397" w:author="Kem Sereyboth" w:date="2023-07-26T16:23:00Z"/>
              <w:del w:id="2398" w:author="Sopheak Phorn" w:date="2023-07-28T10:26:00Z"/>
              <w:rFonts w:ascii="Khmer MEF1" w:hAnsi="Khmer MEF1" w:cs="Khmer MEF1"/>
              <w:sz w:val="24"/>
              <w:szCs w:val="24"/>
            </w:rPr>
          </w:rPrChange>
        </w:rPr>
        <w:pPrChange w:id="2399" w:author="Sopheak Phorn" w:date="2023-08-03T14:01:00Z">
          <w:pPr>
            <w:pStyle w:val="ListParagraph"/>
          </w:pPr>
        </w:pPrChange>
      </w:pPr>
    </w:p>
    <w:p w14:paraId="22AB3A7D" w14:textId="338A0A79" w:rsidR="007710A5" w:rsidRPr="00F57F25" w:rsidDel="0067539C" w:rsidRDefault="00C532AE">
      <w:pPr>
        <w:pStyle w:val="ListParagraph"/>
        <w:spacing w:line="226" w:lineRule="auto"/>
        <w:rPr>
          <w:del w:id="2400" w:author="Sopheak Phorn" w:date="2023-07-28T09:55:00Z"/>
          <w:color w:val="000000" w:themeColor="text1"/>
          <w:lang w:val="ca-ES"/>
          <w:rPrChange w:id="2401" w:author="Sopheak Phorn" w:date="2023-07-28T10:19:00Z">
            <w:rPr>
              <w:del w:id="2402" w:author="Sopheak Phorn" w:date="2023-07-28T09:55:00Z"/>
              <w:rFonts w:ascii="Khmer MEF1" w:hAnsi="Khmer MEF1" w:cs="Khmer MEF1"/>
              <w:color w:val="FF0000"/>
            </w:rPr>
          </w:rPrChange>
        </w:rPr>
        <w:pPrChange w:id="2403" w:author="Sopheak Phorn" w:date="2023-08-03T14:01:00Z">
          <w:pPr>
            <w:pStyle w:val="NormalWeb"/>
            <w:spacing w:before="0" w:beforeAutospacing="0" w:after="0" w:afterAutospacing="0" w:line="228" w:lineRule="auto"/>
            <w:ind w:firstLine="567"/>
            <w:jc w:val="both"/>
          </w:pPr>
        </w:pPrChange>
      </w:pPr>
      <w:ins w:id="2404" w:author="Kem Sereyboth" w:date="2023-07-26T16:23:00Z">
        <w:del w:id="2405" w:author="Sopheak Phorn" w:date="2023-07-28T10:26:00Z">
          <w:r w:rsidRPr="00C532AE" w:rsidDel="00F57F25">
            <w:rPr>
              <w:b/>
              <w:bCs/>
              <w:cs/>
              <w:lang w:val="ca-ES"/>
              <w:rPrChange w:id="2406" w:author="Kem Sereyboth" w:date="2023-07-26T16:23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ប្រធានបទទី</w:delText>
          </w:r>
        </w:del>
      </w:ins>
      <w:ins w:id="2407" w:author="Kem Sereyboth" w:date="2023-07-26T16:24:00Z">
        <w:del w:id="2408" w:author="Sopheak Phorn" w:date="2023-07-28T10:26:00Z">
          <w:r w:rsidDel="00F57F25">
            <w:rPr>
              <w:rFonts w:hint="cs"/>
              <w:b/>
              <w:bCs/>
              <w:cs/>
              <w:lang w:val="ca-ES"/>
            </w:rPr>
            <w:delText xml:space="preserve">៥៖ </w:delText>
          </w:r>
        </w:del>
      </w:ins>
      <w:ins w:id="2409" w:author="Kem Sereyboth" w:date="2023-07-13T13:36:00Z">
        <w:del w:id="2410" w:author="Sopheak Phorn" w:date="2023-07-28T09:55:00Z">
          <w:r w:rsidR="00BB72AF" w:rsidRPr="00F57F25" w:rsidDel="0067539C">
            <w:rPr>
              <w:cs/>
              <w:lang w:val="ca-ES"/>
              <w:rPrChange w:id="2411" w:author="Sopheak Phorn" w:date="2023-07-28T10:1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ការរៀបចំ</w:delText>
          </w:r>
        </w:del>
      </w:ins>
      <w:ins w:id="2412" w:author="Kem Sereyboth" w:date="2023-07-13T13:56:00Z">
        <w:del w:id="2413" w:author="Sopheak Phorn" w:date="2023-07-28T09:55:00Z">
          <w:r w:rsidR="00023C5E" w:rsidRPr="00F57F25" w:rsidDel="0067539C">
            <w:rPr>
              <w:cs/>
              <w:lang w:val="ca-ES"/>
              <w:rPrChange w:id="2414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="00023C5E" w:rsidRPr="00F57F25" w:rsidDel="0067539C">
            <w:rPr>
              <w:lang w:val="ca-ES"/>
              <w:rPrChange w:id="2415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</w:delText>
          </w:r>
          <w:r w:rsidR="00023C5E" w:rsidRPr="00F57F25" w:rsidDel="0067539C">
            <w:rPr>
              <w:cs/>
              <w:lang w:val="ca-ES"/>
              <w:rPrChange w:id="2416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ភាព</w:delText>
          </w:r>
          <w:r w:rsidR="00023C5E" w:rsidRPr="00F57F25" w:rsidDel="0067539C">
            <w:rPr>
              <w:lang w:val="ca-ES"/>
              <w:rPrChange w:id="2417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 xml:space="preserve"> </w:delText>
          </w:r>
          <w:r w:rsidR="00023C5E" w:rsidRPr="00F57F25" w:rsidDel="0067539C">
            <w:rPr>
              <w:cs/>
              <w:lang w:val="ca-ES"/>
              <w:rPrChange w:id="2418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023C5E" w:rsidRPr="00F57F25" w:rsidDel="0067539C">
            <w:rPr>
              <w:lang w:val="ca-ES"/>
              <w:rPrChange w:id="2419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420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ង</w:delText>
          </w:r>
          <w:r w:rsidR="00023C5E" w:rsidRPr="00F57F25" w:rsidDel="0067539C">
            <w:rPr>
              <w:lang w:val="ca-ES"/>
              <w:rPrChange w:id="2421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422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ហា</w:delText>
          </w:r>
        </w:del>
      </w:ins>
      <w:ins w:id="2423" w:author="Kem Sereyboth" w:date="2023-07-25T10:56:00Z">
        <w:del w:id="2424" w:author="Sopheak Phorn" w:date="2023-07-28T09:55:00Z">
          <w:r w:rsidR="00646CEC" w:rsidRPr="00F57F25" w:rsidDel="0067539C">
            <w:rPr>
              <w:lang w:val="ca-ES"/>
              <w:rPrChange w:id="2425" w:author="Sopheak Phorn" w:date="2023-07-28T10:19:00Z">
                <w:rPr/>
              </w:rPrChange>
            </w:rPr>
            <w:delText>​​​</w:delText>
          </w:r>
        </w:del>
      </w:ins>
      <w:ins w:id="2426" w:author="Kem Sereyboth" w:date="2023-07-13T13:56:00Z">
        <w:del w:id="2427" w:author="Sopheak Phorn" w:date="2023-07-28T09:55:00Z">
          <w:r w:rsidR="00023C5E" w:rsidRPr="00F57F25" w:rsidDel="0067539C">
            <w:rPr>
              <w:lang w:val="ca-ES"/>
              <w:rPrChange w:id="2428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429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="00023C5E" w:rsidRPr="00F57F25" w:rsidDel="0067539C">
            <w:rPr>
              <w:lang w:val="ca-ES"/>
              <w:rPrChange w:id="2430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431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ភ័</w:delText>
          </w:r>
          <w:r w:rsidR="00023C5E" w:rsidRPr="00F57F25" w:rsidDel="0067539C">
            <w:rPr>
              <w:lang w:val="ca-ES"/>
              <w:rPrChange w:id="2432" w:author="Sopheak Phorn" w:date="2023-07-28T10:19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​​​</w:delText>
          </w:r>
          <w:r w:rsidR="00023C5E" w:rsidRPr="00F57F25" w:rsidDel="0067539C">
            <w:rPr>
              <w:cs/>
              <w:lang w:val="ca-ES"/>
              <w:rPrChange w:id="2433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​</w:delText>
          </w:r>
        </w:del>
      </w:ins>
      <w:ins w:id="2434" w:author="Kem Sereyboth" w:date="2023-07-25T10:56:00Z">
        <w:del w:id="2435" w:author="Sopheak Phorn" w:date="2023-07-28T09:55:00Z">
          <w:r w:rsidR="00646CEC" w:rsidRPr="00F57F25" w:rsidDel="0067539C">
            <w:rPr>
              <w:cs/>
              <w:lang w:val="ca-ES"/>
              <w:rPrChange w:id="2436" w:author="Sopheak Phorn" w:date="2023-07-28T10:19:00Z">
                <w:rPr>
                  <w:rFonts w:cs="MoolBoran"/>
                  <w:spacing w:val="-10"/>
                  <w:cs/>
                </w:rPr>
              </w:rPrChange>
            </w:rPr>
            <w:delText>​</w:delText>
          </w:r>
        </w:del>
      </w:ins>
      <w:ins w:id="2437" w:author="Kem Sereyboth" w:date="2023-07-13T13:56:00Z">
        <w:del w:id="2438" w:author="Sopheak Phorn" w:date="2023-07-28T09:55:00Z">
          <w:r w:rsidR="00023C5E" w:rsidRPr="00F57F25" w:rsidDel="0067539C">
            <w:rPr>
              <w:cs/>
              <w:lang w:val="ca-ES"/>
              <w:rPrChange w:id="2439" w:author="Sopheak Phorn" w:date="2023-07-28T10:19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យ​</w:delText>
          </w:r>
          <w:r w:rsidR="00023C5E" w:rsidRPr="00F57F25" w:rsidDel="0067539C">
            <w:rPr>
              <w:lang w:val="ca-ES"/>
              <w:rPrChange w:id="2440" w:author="Sopheak Phorn" w:date="2023-07-28T10:19:00Z">
                <w:rPr>
                  <w:rFonts w:ascii="Khmer MEF1" w:hAnsi="Khmer MEF1" w:cs="Khmer MEF1"/>
                  <w:color w:val="FF0000"/>
                </w:rPr>
              </w:rPrChange>
            </w:rPr>
            <w:delText>​​</w:delText>
          </w:r>
          <w:r w:rsidR="00023C5E" w:rsidRPr="00F57F25" w:rsidDel="0067539C">
            <w:rPr>
              <w:cs/>
              <w:lang w:val="ca-ES"/>
              <w:rPrChange w:id="2441" w:author="Sopheak Phorn" w:date="2023-07-28T10:1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</w:delText>
          </w:r>
          <w:r w:rsidR="00023C5E" w:rsidRPr="00F57F25" w:rsidDel="0067539C">
            <w:rPr>
              <w:lang w:val="ca-ES"/>
              <w:rPrChange w:id="2442" w:author="Sopheak Phorn" w:date="2023-07-28T10:19:00Z">
                <w:rPr>
                  <w:rFonts w:ascii="Khmer MEF1" w:hAnsi="Khmer MEF1" w:cs="Khmer MEF1"/>
                  <w:color w:val="FF0000"/>
                </w:rPr>
              </w:rPrChange>
            </w:rPr>
            <w:delText>​</w:delText>
          </w:r>
          <w:r w:rsidR="00023C5E" w:rsidRPr="00F57F25" w:rsidDel="0067539C">
            <w:rPr>
              <w:cs/>
              <w:lang w:val="ca-ES"/>
              <w:rPrChange w:id="2443" w:author="Sopheak Phorn" w:date="2023-07-28T10:1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ងារ</w:delText>
          </w:r>
        </w:del>
      </w:ins>
      <w:ins w:id="2444" w:author="LENOVO" w:date="2022-10-02T03:52:00Z">
        <w:del w:id="2445" w:author="Sopheak Phorn" w:date="2023-07-28T09:55:00Z">
          <w:r w:rsidR="00065875" w:rsidRPr="00F57F25" w:rsidDel="0067539C">
            <w:rPr>
              <w:cs/>
              <w:lang w:val="ca-ES"/>
              <w:rPrChange w:id="2446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ស្របតាមការដាក់ចេញនេះ អង្គភាពសវនកម្មផ្ទៃក្នុងនៃ </w:delText>
          </w:r>
          <w:r w:rsidR="00065875" w:rsidRPr="00F57F25" w:rsidDel="0067539C">
            <w:rPr>
              <w:cs/>
              <w:lang w:val="ca-ES"/>
              <w:rPrChange w:id="2447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448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បានរៀបចំ​​ធ្វើបច្ចុប្បន្នភាព​ផែនការ​​សកម្មភាព​​បីឆ្នាំរំកិល​ (២០២១-២០២៣) របស់ខ្លួន​ទៅជា​ផែនការ​សកម្មភាព​​បីឆ្នាំ​រំកិល​ (២០២២-២០២៤) ស្របតាមផែនការអភិវឌ្ឍន៍អង្គភាពសវនកម្មផ្ទៃក្នុងនៃ </w:delText>
          </w:r>
          <w:r w:rsidR="00065875" w:rsidRPr="00F57F25" w:rsidDel="0067539C">
            <w:rPr>
              <w:cs/>
              <w:lang w:val="ca-ES"/>
              <w:rPrChange w:id="2449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450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សម្រាប់​រយៈពេល ៥ឆ្នាំ (២០២១-២០២៥) </w:delText>
          </w:r>
          <w:r w:rsidR="00065875" w:rsidRPr="00F57F25" w:rsidDel="0067539C">
            <w:rPr>
              <w:cs/>
              <w:lang w:val="ca-ES"/>
              <w:rPrChange w:id="2451" w:author="Sopheak Phorn" w:date="2023-07-28T10:19:00Z">
                <w:rPr>
                  <w:rFonts w:cs="MoolBoran"/>
                  <w:spacing w:val="8"/>
                  <w:cs/>
                  <w:lang w:val="ca-ES"/>
                </w:rPr>
              </w:rPrChange>
            </w:rPr>
            <w:delText>ដែលបានដាក់ឱ្យអនុវត្តកាលពីថ្ងៃទី១៩ ខែមករា ឆ្នាំ២០២២ ដែល​ក្នុង​នោះ​ អង្គភាពសវនកម្មផ្ទៃក្នុងនៃ</w:delText>
          </w:r>
          <w:r w:rsidR="00065875" w:rsidRPr="00F57F25" w:rsidDel="0067539C">
            <w:rPr>
              <w:cs/>
              <w:lang w:val="ca-ES"/>
              <w:rPrChange w:id="2452" w:author="Sopheak Phorn" w:date="2023-07-28T10:19:00Z">
                <w:rPr>
                  <w:rFonts w:cs="MoolBoran"/>
                  <w:spacing w:val="-8"/>
                  <w:cs/>
                  <w:lang w:val="ca-ES"/>
                </w:rPr>
              </w:rPrChange>
            </w:rPr>
            <w:delText xml:space="preserve"> </w:delText>
          </w:r>
          <w:r w:rsidR="00065875" w:rsidRPr="00F57F25" w:rsidDel="0067539C">
            <w:rPr>
              <w:cs/>
              <w:lang w:val="ca-ES"/>
              <w:rPrChange w:id="2453" w:author="Sopheak Phorn" w:date="2023-07-28T10:19:00Z">
                <w:rPr>
                  <w:rFonts w:ascii="Khmer MEF1" w:hAnsi="Khmer MEF1" w:cs="Khmer MEF1"/>
                  <w:b/>
                  <w:bCs/>
                  <w:spacing w:val="10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454" w:author="Sopheak Phorn" w:date="2023-07-28T10:19:00Z">
                <w:rPr>
                  <w:rFonts w:cs="MoolBoran"/>
                  <w:spacing w:val="10"/>
                  <w:cs/>
                  <w:lang w:val="ca-ES"/>
                </w:rPr>
              </w:rPrChange>
            </w:rPr>
            <w:delText xml:space="preserve">ត្រូវអនុវត្តការងារសវនកម្ម​នៅតាមសវនដ្ឋាន​ដែលជាអង្គភាព​ក្រោម​ឱវាទ​ </w:delText>
          </w:r>
          <w:r w:rsidR="00065875" w:rsidRPr="00F57F25" w:rsidDel="0067539C">
            <w:rPr>
              <w:cs/>
              <w:lang w:val="ca-ES"/>
              <w:rPrChange w:id="2455" w:author="Sopheak Phorn" w:date="2023-07-28T10:19:00Z">
                <w:rPr>
                  <w:rFonts w:ascii="Khmer MEF1" w:hAnsi="Khmer MEF1" w:cs="Khmer MEF1"/>
                  <w:b/>
                  <w:bCs/>
                  <w:spacing w:val="10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456" w:author="Sopheak Phorn" w:date="2023-07-28T10:19:00Z">
                <w:rPr>
                  <w:rFonts w:cs="MoolBoran"/>
                  <w:spacing w:val="10"/>
                  <w:cs/>
                  <w:lang w:val="ca-ES"/>
                </w:rPr>
              </w:rPrChange>
            </w:rPr>
            <w:delText>ចាប់ពី</w:delText>
          </w:r>
          <w:r w:rsidR="00065875" w:rsidRPr="00F57F25" w:rsidDel="0067539C">
            <w:rPr>
              <w:cs/>
              <w:lang w:val="ca-ES"/>
              <w:rPrChange w:id="2457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ការិយបរិច្ឆេទឆ្នាំ២០២២ នេះតទៅ។ ដោយអនុវត្តទៅតាមផែនការដែលបានដាក់ចេញនេះ អង្គភាព​សវនកម្ម</w:delText>
          </w:r>
          <w:r w:rsidR="00065875" w:rsidRPr="00F57F25" w:rsidDel="0067539C">
            <w:rPr>
              <w:lang w:val="ca-ES"/>
              <w:rPrChange w:id="2458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​​​</w:delText>
          </w:r>
          <w:r w:rsidR="00065875" w:rsidRPr="00F57F25" w:rsidDel="0067539C">
            <w:rPr>
              <w:cs/>
              <w:lang w:val="ca-ES"/>
              <w:rPrChange w:id="2459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ផ្ទៃក្នុងនៃ </w:delText>
          </w:r>
          <w:r w:rsidR="00065875" w:rsidRPr="00F57F25" w:rsidDel="0067539C">
            <w:rPr>
              <w:cs/>
              <w:lang w:val="ca-ES"/>
              <w:rPrChange w:id="2460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461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បានចុះធ្វើសវនកម្មអនុលោមភាពនៅនិយ័តករសន្តិសុខសង្គម (ន.ស.ស.) សម្រាប់ការិយបរិច្ឆេទឆ្នាំ២០២២ ដែលជាផ្នែកមួយនៃផែនការសវនកម្មប្រចាំឆ្នាំរបស់អង្គភាព​សវនកម្ម​ផ្ទៃក្នុង</w:delText>
          </w:r>
          <w:r w:rsidR="00065875" w:rsidRPr="00F57F25" w:rsidDel="0067539C">
            <w:rPr>
              <w:lang w:val="ca-ES"/>
              <w:rPrChange w:id="2462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  <w:r w:rsidR="00065875" w:rsidRPr="00F57F25" w:rsidDel="0067539C">
            <w:rPr>
              <w:cs/>
              <w:lang w:val="ca-ES"/>
              <w:rPrChange w:id="2463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នៃ </w:delText>
          </w:r>
          <w:r w:rsidR="00065875" w:rsidRPr="00F57F25" w:rsidDel="0067539C">
            <w:rPr>
              <w:cs/>
              <w:lang w:val="ca-ES"/>
              <w:rPrChange w:id="2464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 xml:space="preserve">អ.ស.ហ. </w:delText>
          </w:r>
          <w:r w:rsidR="00065875" w:rsidRPr="00F57F25" w:rsidDel="0067539C">
            <w:rPr>
              <w:cs/>
              <w:lang w:val="ca-ES"/>
              <w:rPrChange w:id="2465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ដែលទទួលបានការអនុញ្ញាតដ៏ខ្ពង់ខ្ពស់ពី </w:delText>
          </w:r>
          <w:r w:rsidR="00065875" w:rsidRPr="00F57F25" w:rsidDel="0067539C">
            <w:rPr>
              <w:cs/>
              <w:lang w:val="ca-ES"/>
              <w:rPrChange w:id="2466" w:author="Sopheak Phorn" w:date="2023-07-28T10:19:00Z">
                <w:rPr>
                  <w:rFonts w:ascii="Khmer MEF2" w:hAnsi="Khmer MEF2" w:cs="Khmer MEF2"/>
                  <w:cs/>
                  <w:lang w:val="ca-ES"/>
                </w:rPr>
              </w:rPrChange>
            </w:rPr>
            <w:delText xml:space="preserve">ឯកឧត្តមអគ្គបណ្ឌិតសភាចារ្យឧបនាយករដ្ឋមន្ត្រី រដ្ឋមន្រ្តី​ក្រសួង​​​សេដ្ឋកិច្ចនិងហិរញ្ញវត្ថុ </w:delText>
          </w:r>
          <w:r w:rsidR="00065875" w:rsidRPr="00F57F25" w:rsidDel="0067539C">
            <w:rPr>
              <w:cs/>
              <w:lang w:val="ca-ES"/>
              <w:rPrChange w:id="2467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និង​ជាប្រធាន​ក្រុមប្រឹក្សា </w:delText>
          </w:r>
          <w:r w:rsidR="00065875" w:rsidRPr="00F57F25" w:rsidDel="0067539C">
            <w:rPr>
              <w:cs/>
              <w:lang w:val="ca-ES"/>
              <w:rPrChange w:id="2468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065875" w:rsidRPr="00F57F25" w:rsidDel="0067539C">
            <w:rPr>
              <w:cs/>
              <w:lang w:val="ca-ES"/>
              <w:rPrChange w:id="2469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</w:del>
      </w:ins>
      <w:ins w:id="2470" w:author="Voeun Kuyeng" w:date="2022-09-01T10:53:00Z">
        <w:del w:id="2471" w:author="Sopheak Phorn" w:date="2023-07-28T09:55:00Z">
          <w:r w:rsidR="007710A5" w:rsidRPr="00F57F25" w:rsidDel="0067539C">
            <w:rPr>
              <w:cs/>
              <w:lang w:val="ca-ES"/>
              <w:rPrChange w:id="2472" w:author="Sopheak Phorn" w:date="2023-07-28T10:1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ស្របតាមការដាក់ចេញនេះ 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473" w:author="Sopheak Phorn" w:date="2023-07-28T10:19:00Z">
                <w:rPr>
                  <w:rFonts w:ascii="Khmer MEF1" w:hAnsi="Khmer MEF1" w:cs="Khmer MEF1"/>
                  <w:b/>
                  <w:bCs/>
                  <w:spacing w:val="-12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F57F25" w:rsidDel="0067539C">
            <w:rPr>
              <w:cs/>
              <w:lang w:val="ca-ES"/>
              <w:rPrChange w:id="2474" w:author="Sopheak Phorn" w:date="2023-07-28T10:1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>បានរៀបចំ</w:delText>
          </w:r>
        </w:del>
      </w:ins>
      <w:ins w:id="2475" w:author="Un Seakamey" w:date="2022-09-27T16:06:00Z">
        <w:del w:id="2476" w:author="Sopheak Phorn" w:date="2023-07-28T09:55:00Z">
          <w:r w:rsidR="004012B0" w:rsidRPr="00F57F25" w:rsidDel="0067539C">
            <w:rPr>
              <w:cs/>
              <w:lang w:val="ca-ES"/>
              <w:rPrChange w:id="2477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ធ្វើបច្ច</w:delText>
          </w:r>
        </w:del>
      </w:ins>
      <w:ins w:id="2478" w:author="Un Seakamey" w:date="2022-09-27T16:07:00Z">
        <w:del w:id="2479" w:author="Sopheak Phorn" w:date="2023-07-28T09:55:00Z">
          <w:r w:rsidR="004012B0" w:rsidRPr="00F57F25" w:rsidDel="0067539C">
            <w:rPr>
              <w:cs/>
              <w:lang w:val="ca-ES"/>
              <w:rPrChange w:id="2480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ុប្បន្នភាព</w:delText>
          </w:r>
        </w:del>
      </w:ins>
      <w:ins w:id="2481" w:author="Voeun Kuyeng" w:date="2022-09-01T10:53:00Z">
        <w:del w:id="2482" w:author="Sopheak Phorn" w:date="2023-07-28T09:55:00Z">
          <w:r w:rsidR="007710A5" w:rsidRPr="00F57F25" w:rsidDel="0067539C">
            <w:rPr>
              <w:cs/>
              <w:lang w:val="ca-ES"/>
              <w:rPrChange w:id="2483" w:author="Sopheak Phorn" w:date="2023-07-28T10:1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អភិវឌ្ឍផែនការសកម្មភាពបីឆ្នាំរំកិល </w:delText>
          </w:r>
        </w:del>
      </w:ins>
      <w:ins w:id="2484" w:author="Uon Rithy" w:date="2022-09-22T07:35:00Z">
        <w:del w:id="2485" w:author="Sopheak Phorn" w:date="2023-07-28T09:55:00Z">
          <w:r w:rsidR="004A51A5" w:rsidRPr="00F57F25" w:rsidDel="0067539C">
            <w:rPr>
              <w:cs/>
              <w:lang w:val="ca-ES"/>
              <w:rPrChange w:id="2486" w:author="Sopheak Phorn" w:date="2023-07-28T10:1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(</w:delText>
          </w:r>
        </w:del>
      </w:ins>
      <w:ins w:id="2487" w:author="socheata.ol@hotmail.com" w:date="2022-09-01T11:59:00Z">
        <w:del w:id="2488" w:author="Sopheak Phorn" w:date="2023-07-28T09:55:00Z">
          <w:r w:rsidR="00514B79" w:rsidRPr="00F57F25" w:rsidDel="0067539C">
            <w:rPr>
              <w:lang w:val="ca-ES"/>
              <w:rPrChange w:id="2489" w:author="Sopheak Phorn" w:date="2023-07-28T10:19:00Z">
                <w:rPr>
                  <w:spacing w:val="-10"/>
                </w:rPr>
              </w:rPrChange>
            </w:rPr>
            <w:delText>[</w:delText>
          </w:r>
        </w:del>
      </w:ins>
      <w:ins w:id="2490" w:author="Voeun Kuyeng" w:date="2022-09-01T10:53:00Z">
        <w:del w:id="2491" w:author="Sopheak Phorn" w:date="2023-07-28T09:55:00Z">
          <w:r w:rsidR="007710A5" w:rsidRPr="00F57F25" w:rsidDel="0067539C">
            <w:rPr>
              <w:cs/>
              <w:lang w:val="ca-ES"/>
              <w:rPrChange w:id="2492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២០២</w:delText>
          </w:r>
        </w:del>
      </w:ins>
      <w:ins w:id="2493" w:author="Un Seakamey" w:date="2022-09-27T16:08:00Z">
        <w:del w:id="2494" w:author="Sopheak Phorn" w:date="2023-07-28T09:55:00Z">
          <w:r w:rsidR="004012B0" w:rsidRPr="00F57F25" w:rsidDel="0067539C">
            <w:rPr>
              <w:cs/>
              <w:lang w:val="ca-ES"/>
              <w:rPrChange w:id="2495" w:author="Sopheak Phorn" w:date="2023-07-28T10:1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១</w:delText>
          </w:r>
        </w:del>
      </w:ins>
      <w:ins w:id="2496" w:author="Voeun Kuyeng" w:date="2022-09-01T10:53:00Z">
        <w:del w:id="2497" w:author="Sopheak Phorn" w:date="2023-07-28T09:55:00Z">
          <w:r w:rsidR="007710A5" w:rsidRPr="00F57F25" w:rsidDel="0067539C">
            <w:rPr>
              <w:cs/>
              <w:lang w:val="ca-ES"/>
              <w:rPrChange w:id="2498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២</w:delText>
          </w:r>
          <w:r w:rsidR="007710A5" w:rsidRPr="00F57F25" w:rsidDel="0067539C">
            <w:rPr>
              <w:lang w:val="ca-ES"/>
              <w:rPrChange w:id="2499" w:author="Sopheak Phorn" w:date="2023-07-28T10:19:00Z">
                <w:rPr>
                  <w:spacing w:val="-10"/>
                  <w:lang w:val="ca-ES"/>
                </w:rPr>
              </w:rPrChange>
            </w:rPr>
            <w:delText>-</w:delText>
          </w:r>
          <w:r w:rsidR="007710A5" w:rsidRPr="00F57F25" w:rsidDel="0067539C">
            <w:rPr>
              <w:cs/>
              <w:lang w:val="ca-ES"/>
              <w:rPrChange w:id="2500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២០២</w:delText>
          </w:r>
        </w:del>
      </w:ins>
      <w:ins w:id="2501" w:author="Un Seakamey" w:date="2022-09-27T16:08:00Z">
        <w:del w:id="2502" w:author="Sopheak Phorn" w:date="2023-07-28T09:55:00Z">
          <w:r w:rsidR="004012B0" w:rsidRPr="00F57F25" w:rsidDel="0067539C">
            <w:rPr>
              <w:cs/>
              <w:lang w:val="ca-ES"/>
              <w:rPrChange w:id="2503" w:author="Sopheak Phorn" w:date="2023-07-28T10:1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៣</w:delText>
          </w:r>
        </w:del>
      </w:ins>
      <w:ins w:id="2504" w:author="Voeun Kuyeng" w:date="2022-09-01T10:53:00Z">
        <w:del w:id="2505" w:author="Sopheak Phorn" w:date="2023-07-28T09:55:00Z">
          <w:r w:rsidR="007710A5" w:rsidRPr="00F57F25" w:rsidDel="0067539C">
            <w:rPr>
              <w:cs/>
              <w:lang w:val="ca-ES"/>
              <w:rPrChange w:id="2506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>៤</w:delText>
          </w:r>
        </w:del>
      </w:ins>
      <w:ins w:id="2507" w:author="Uon Rithy" w:date="2022-09-22T07:35:00Z">
        <w:del w:id="2508" w:author="Sopheak Phorn" w:date="2023-07-28T09:55:00Z">
          <w:r w:rsidR="004A51A5" w:rsidRPr="00F57F25" w:rsidDel="0067539C">
            <w:rPr>
              <w:cs/>
              <w:lang w:val="ca-ES"/>
              <w:rPrChange w:id="2509" w:author="Sopheak Phorn" w:date="2023-07-28T10:1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)</w:delText>
          </w:r>
        </w:del>
      </w:ins>
      <w:ins w:id="2510" w:author="socheata.ol@hotmail.com" w:date="2022-09-01T11:59:00Z">
        <w:del w:id="2511" w:author="Sopheak Phorn" w:date="2023-07-28T09:55:00Z">
          <w:r w:rsidR="00514B79" w:rsidRPr="00F57F25" w:rsidDel="0067539C">
            <w:rPr>
              <w:lang w:val="ca-ES"/>
              <w:rPrChange w:id="2512" w:author="Sopheak Phorn" w:date="2023-07-28T10:19:00Z">
                <w:rPr>
                  <w:spacing w:val="-10"/>
                  <w:lang w:val="ca-ES"/>
                </w:rPr>
              </w:rPrChange>
            </w:rPr>
            <w:delText>]</w:delText>
          </w:r>
        </w:del>
      </w:ins>
      <w:ins w:id="2513" w:author="Voeun Kuyeng" w:date="2022-09-01T10:53:00Z">
        <w:del w:id="2514" w:author="Sopheak Phorn" w:date="2023-07-28T09:55:00Z">
          <w:r w:rsidR="007710A5" w:rsidRPr="00F57F25" w:rsidDel="0067539C">
            <w:rPr>
              <w:cs/>
              <w:lang w:val="ca-ES"/>
              <w:rPrChange w:id="2515" w:author="Sopheak Phorn" w:date="2023-07-28T10:19:00Z">
                <w:rPr>
                  <w:rFonts w:cs="MoolBoran"/>
                  <w:spacing w:val="-10"/>
                  <w:cs/>
                  <w:lang w:val="ca-ES"/>
                </w:rPr>
              </w:rPrChange>
            </w:rPr>
            <w:delText xml:space="preserve"> របស់ខ្លួន</w:delText>
          </w:r>
        </w:del>
      </w:ins>
      <w:ins w:id="2516" w:author="Un Seakamey" w:date="2022-09-27T16:08:00Z">
        <w:del w:id="2517" w:author="Sopheak Phorn" w:date="2023-07-28T09:55:00Z">
          <w:r w:rsidR="004012B0" w:rsidRPr="00F57F25" w:rsidDel="0067539C">
            <w:rPr>
              <w:cs/>
              <w:lang w:val="ca-ES"/>
              <w:rPrChange w:id="2518" w:author="Sopheak Phorn" w:date="2023-07-28T10:1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ទៅជាផែនការសកម្មភាពបីឆ្នាំរំកិល </w:delText>
          </w:r>
          <w:r w:rsidR="004012B0" w:rsidRPr="00F57F25" w:rsidDel="0067539C">
            <w:rPr>
              <w:lang w:val="ca-ES"/>
              <w:rPrChange w:id="2519" w:author="Sopheak Phorn" w:date="2023-07-28T10:19:00Z">
                <w:rPr>
                  <w:rFonts w:ascii="Khmer MEF1" w:hAnsi="Khmer MEF1" w:cs="Khmer MEF1"/>
                  <w:spacing w:val="-6"/>
                </w:rPr>
              </w:rPrChange>
            </w:rPr>
            <w:delText>(</w:delText>
          </w:r>
        </w:del>
      </w:ins>
      <w:ins w:id="2520" w:author="Un Seakamey" w:date="2022-09-27T16:09:00Z">
        <w:del w:id="2521" w:author="Sopheak Phorn" w:date="2023-07-28T09:55:00Z">
          <w:r w:rsidR="004012B0" w:rsidRPr="00F57F25" w:rsidDel="0067539C">
            <w:rPr>
              <w:cs/>
              <w:lang w:val="ca-ES"/>
              <w:rPrChange w:id="2522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២០២២</w:delText>
          </w:r>
          <w:r w:rsidR="004012B0" w:rsidRPr="00F57F25" w:rsidDel="0067539C">
            <w:rPr>
              <w:lang w:val="ca-ES"/>
              <w:rPrChange w:id="2523" w:author="Sopheak Phorn" w:date="2023-07-28T10:19:00Z">
                <w:rPr>
                  <w:rFonts w:ascii="Khmer MEF1" w:hAnsi="Khmer MEF1" w:cs="Khmer MEF1"/>
                  <w:spacing w:val="-6"/>
                </w:rPr>
              </w:rPrChange>
            </w:rPr>
            <w:delText>-</w:delText>
          </w:r>
          <w:r w:rsidR="004012B0" w:rsidRPr="00F57F25" w:rsidDel="0067539C">
            <w:rPr>
              <w:cs/>
              <w:lang w:val="ca-ES"/>
              <w:rPrChange w:id="2524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២០២៤</w:delText>
          </w:r>
          <w:r w:rsidR="004012B0" w:rsidRPr="00F57F25" w:rsidDel="0067539C">
            <w:rPr>
              <w:lang w:val="ca-ES"/>
              <w:rPrChange w:id="2525" w:author="Sopheak Phorn" w:date="2023-07-28T10:19:00Z">
                <w:rPr>
                  <w:rFonts w:ascii="Khmer MEF1" w:hAnsi="Khmer MEF1" w:cs="Khmer MEF1"/>
                  <w:spacing w:val="-6"/>
                </w:rPr>
              </w:rPrChange>
            </w:rPr>
            <w:delText xml:space="preserve">) </w:delText>
          </w:r>
        </w:del>
      </w:ins>
      <w:ins w:id="2526" w:author="Un Seakamey" w:date="2022-09-27T16:13:00Z">
        <w:del w:id="2527" w:author="Sopheak Phorn" w:date="2023-07-28T09:55:00Z">
          <w:r w:rsidR="005376DA" w:rsidRPr="00F57F25" w:rsidDel="0067539C">
            <w:rPr>
              <w:cs/>
              <w:lang w:val="ca-ES"/>
              <w:rPrChange w:id="2528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របស់</w:delText>
          </w:r>
        </w:del>
      </w:ins>
      <w:ins w:id="2529" w:author="User" w:date="2022-09-28T15:45:00Z">
        <w:del w:id="2530" w:author="Sopheak Phorn" w:date="2023-07-28T09:55:00Z">
          <w:r w:rsidR="00B36EEB" w:rsidRPr="00F57F25" w:rsidDel="0067539C">
            <w:rPr>
              <w:lang w:val="ca-ES"/>
              <w:rPrChange w:id="2531" w:author="Sopheak Phorn" w:date="2023-07-28T10:19:00Z">
                <w:rPr/>
              </w:rPrChange>
            </w:rPr>
            <w:delText xml:space="preserve"> </w:delText>
          </w:r>
        </w:del>
      </w:ins>
      <w:ins w:id="2532" w:author="Un Seakamey" w:date="2022-09-27T16:13:00Z">
        <w:del w:id="2533" w:author="Sopheak Phorn" w:date="2023-07-28T09:55:00Z">
          <w:r w:rsidR="005376DA" w:rsidRPr="00F57F25" w:rsidDel="0067539C">
            <w:rPr>
              <w:cs/>
              <w:lang w:val="ca-ES"/>
              <w:rPrChange w:id="2534" w:author="Sopheak Phorn" w:date="2023-07-28T10:1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ខ្លួន</w:delText>
          </w:r>
        </w:del>
      </w:ins>
      <w:ins w:id="2535" w:author="Voeun Kuyeng" w:date="2022-09-01T10:53:00Z">
        <w:del w:id="2536" w:author="Sopheak Phorn" w:date="2023-07-28T09:55:00Z">
          <w:r w:rsidR="007710A5" w:rsidRPr="00F57F25" w:rsidDel="0067539C">
            <w:rPr>
              <w:cs/>
              <w:lang w:val="ca-ES"/>
              <w:rPrChange w:id="2537" w:author="Sopheak Phorn" w:date="2023-07-28T10:1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ស្របតាមផែនការអភិវឌ្ឍន៍អង្គភាពសវនកម្មផ្ទៃក្នុងនៃ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538" w:author="Sopheak Phorn" w:date="2023-07-28T10:1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F57F25" w:rsidDel="0067539C">
            <w:rPr>
              <w:cs/>
              <w:lang w:val="ca-ES"/>
              <w:rPrChange w:id="2539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សម្រាប់រយៈពេល</w:delText>
          </w:r>
        </w:del>
      </w:ins>
      <w:ins w:id="2540" w:author="Uon Rithy" w:date="2022-09-22T07:35:00Z">
        <w:del w:id="2541" w:author="Sopheak Phorn" w:date="2023-07-28T09:55:00Z">
          <w:r w:rsidR="004A51A5" w:rsidRPr="00F57F25" w:rsidDel="0067539C">
            <w:rPr>
              <w:cs/>
              <w:lang w:val="ca-ES"/>
              <w:rPrChange w:id="2542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2543" w:author="Voeun Kuyeng" w:date="2022-09-01T10:53:00Z">
        <w:del w:id="2544" w:author="Sopheak Phorn" w:date="2023-07-28T09:55:00Z">
          <w:r w:rsidR="007710A5" w:rsidRPr="00F57F25" w:rsidDel="0067539C">
            <w:rPr>
              <w:cs/>
              <w:lang w:val="ca-ES"/>
              <w:rPrChange w:id="2545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៥ ឆ្នាំ</w:delText>
          </w:r>
        </w:del>
      </w:ins>
      <w:ins w:id="2546" w:author="Uon Rithy" w:date="2022-09-22T07:35:00Z">
        <w:del w:id="2547" w:author="Sopheak Phorn" w:date="2023-07-28T09:55:00Z">
          <w:r w:rsidR="004A51A5" w:rsidRPr="00F57F25" w:rsidDel="0067539C">
            <w:rPr>
              <w:cs/>
              <w:lang w:val="ca-ES"/>
              <w:rPrChange w:id="2548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(</w:delText>
          </w:r>
        </w:del>
      </w:ins>
      <w:ins w:id="2549" w:author="Voeun Kuyeng" w:date="2022-09-01T10:53:00Z">
        <w:del w:id="2550" w:author="Sopheak Phorn" w:date="2023-07-28T09:55:00Z">
          <w:r w:rsidR="007710A5" w:rsidRPr="00F57F25" w:rsidDel="0067539C">
            <w:rPr>
              <w:cs/>
              <w:lang w:val="ca-ES"/>
              <w:rPrChange w:id="2551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2552" w:author="socheata.ol@hotmail.com" w:date="2022-09-01T11:59:00Z">
        <w:del w:id="2553" w:author="Sopheak Phorn" w:date="2023-07-28T09:55:00Z">
          <w:r w:rsidR="00514B79" w:rsidRPr="00F57F25" w:rsidDel="0067539C">
            <w:rPr>
              <w:lang w:val="ca-ES"/>
              <w:rPrChange w:id="2554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[</w:delText>
          </w:r>
        </w:del>
      </w:ins>
      <w:ins w:id="2555" w:author="Voeun Kuyeng" w:date="2022-09-01T10:53:00Z">
        <w:del w:id="2556" w:author="Sopheak Phorn" w:date="2023-07-28T09:55:00Z">
          <w:r w:rsidR="007710A5" w:rsidRPr="00F57F25" w:rsidDel="0067539C">
            <w:rPr>
              <w:cs/>
              <w:lang w:val="ca-ES"/>
              <w:rPrChange w:id="2557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២០២១-២០២៥</w:delText>
          </w:r>
        </w:del>
      </w:ins>
      <w:ins w:id="2558" w:author="Uon Rithy" w:date="2022-09-22T07:35:00Z">
        <w:del w:id="2559" w:author="Sopheak Phorn" w:date="2023-07-28T09:55:00Z">
          <w:r w:rsidR="004A51A5" w:rsidRPr="00F57F25" w:rsidDel="0067539C">
            <w:rPr>
              <w:cs/>
              <w:lang w:val="ca-ES"/>
              <w:rPrChange w:id="2560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)</w:delText>
          </w:r>
        </w:del>
      </w:ins>
      <w:ins w:id="2561" w:author="socheata.ol@hotmail.com" w:date="2022-09-01T11:59:00Z">
        <w:del w:id="2562" w:author="Sopheak Phorn" w:date="2023-07-28T09:55:00Z">
          <w:r w:rsidR="00514B79" w:rsidRPr="00F57F25" w:rsidDel="0067539C">
            <w:rPr>
              <w:lang w:val="ca-ES"/>
            </w:rPr>
            <w:delText>]</w:delText>
          </w:r>
        </w:del>
      </w:ins>
      <w:ins w:id="2563" w:author="Voeun Kuyeng" w:date="2022-09-01T10:53:00Z">
        <w:del w:id="2564" w:author="Sopheak Phorn" w:date="2023-07-28T09:55:00Z">
          <w:r w:rsidR="007710A5" w:rsidRPr="00F57F25" w:rsidDel="0067539C">
            <w:rPr>
              <w:cs/>
              <w:lang w:val="ca-ES"/>
              <w:rPrChange w:id="2565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566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ដែលបានដាក់ឱ្យអនុវត្ត</w:delText>
          </w:r>
        </w:del>
      </w:ins>
      <w:ins w:id="2567" w:author="Voeun Kuyeng" w:date="2022-09-06T16:48:00Z">
        <w:del w:id="2568" w:author="Sopheak Phorn" w:date="2023-07-28T09:55:00Z">
          <w:r w:rsidR="006762A7" w:rsidRPr="00F57F25" w:rsidDel="0067539C">
            <w:rPr>
              <w:cs/>
              <w:lang w:val="ca-ES"/>
              <w:rPrChange w:id="2569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2570" w:author="socheata.ol@hotmail.com" w:date="2022-09-01T11:59:00Z">
        <w:del w:id="2571" w:author="Sopheak Phorn" w:date="2023-07-28T09:55:00Z">
          <w:r w:rsidR="00514B79" w:rsidRPr="00F57F25" w:rsidDel="0067539C">
            <w:rPr>
              <w:lang w:val="ca-ES"/>
              <w:rPrChange w:id="2572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[</w:delText>
          </w:r>
        </w:del>
      </w:ins>
      <w:ins w:id="2573" w:author="Voeun Kuyeng" w:date="2022-09-01T10:53:00Z">
        <w:del w:id="2574" w:author="Sopheak Phorn" w:date="2023-07-28T09:55:00Z">
          <w:r w:rsidR="007710A5" w:rsidRPr="00F57F25" w:rsidDel="0067539C">
            <w:rPr>
              <w:cs/>
              <w:lang w:val="ca-ES"/>
              <w:rPrChange w:id="2575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កាលពីថ្ងៃទី១៩ ខែមករា ឆ្នាំ២០២២</w:delText>
          </w:r>
        </w:del>
      </w:ins>
      <w:ins w:id="2576" w:author="socheata.ol@hotmail.com" w:date="2022-09-01T11:59:00Z">
        <w:del w:id="2577" w:author="Sopheak Phorn" w:date="2023-07-28T09:55:00Z">
          <w:r w:rsidR="00514B79" w:rsidRPr="00F57F25" w:rsidDel="0067539C">
            <w:rPr>
              <w:lang w:val="ca-ES"/>
              <w:rPrChange w:id="2578" w:author="Sopheak Phorn" w:date="2023-07-28T10:1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]</w:delText>
          </w:r>
        </w:del>
      </w:ins>
      <w:ins w:id="2579" w:author="Voeun Kuyeng" w:date="2022-09-01T10:53:00Z">
        <w:del w:id="2580" w:author="Sopheak Phorn" w:date="2023-07-28T09:55:00Z">
          <w:r w:rsidR="007710A5" w:rsidRPr="00F57F25" w:rsidDel="0067539C">
            <w:rPr>
              <w:cs/>
              <w:lang w:val="ca-ES"/>
              <w:rPrChange w:id="2581" w:author="Sopheak Phorn" w:date="2023-07-28T10:1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582" w:author="Sopheak Phorn" w:date="2023-07-28T10:1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ដែលក្នុងនោះ 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583" w:author="Sopheak Phorn" w:date="2023-07-28T10:1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lang w:val="ca-ES"/>
              <w:rPrChange w:id="2584" w:author="Sopheak Phorn" w:date="2023-07-28T10:1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585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 xml:space="preserve">ត្រូវអនុវត្តការងារសវនកម្មនៅតាមសវនដ្ឋានដែលជាអង្គភាពក្រោមឱវាទ </w:delText>
          </w:r>
          <w:r w:rsidR="007710A5" w:rsidRPr="00F57F25" w:rsidDel="0067539C">
            <w:rPr>
              <w:cs/>
              <w:lang w:val="ca-ES"/>
              <w:rPrChange w:id="2586" w:author="Sopheak Phorn" w:date="2023-07-28T10:1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lang w:val="ca-ES"/>
              <w:rPrChange w:id="2587" w:author="Sopheak Phorn" w:date="2023-07-28T10:1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588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ចាប់ពីការិយបរិច្ឆេទឆ្នាំ២០២២</w:delText>
          </w:r>
        </w:del>
      </w:ins>
      <w:ins w:id="2589" w:author="User" w:date="2022-09-28T12:31:00Z">
        <w:del w:id="2590" w:author="Sopheak Phorn" w:date="2023-07-28T09:55:00Z">
          <w:r w:rsidR="00030289" w:rsidRPr="00F57F25" w:rsidDel="0067539C">
            <w:rPr>
              <w:lang w:val="ca-ES"/>
              <w:rPrChange w:id="2591" w:author="Sopheak Phorn" w:date="2023-07-28T10:1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2592" w:author="Voeun Kuyeng" w:date="2022-09-01T10:53:00Z">
        <w:del w:id="2593" w:author="Sopheak Phorn" w:date="2023-07-28T09:55:00Z">
          <w:r w:rsidR="007710A5" w:rsidRPr="00F57F25" w:rsidDel="0067539C">
            <w:rPr>
              <w:cs/>
              <w:lang w:val="ca-ES"/>
              <w:rPrChange w:id="2594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នេះតទៅ។ ស្រប</w:delText>
          </w:r>
        </w:del>
      </w:ins>
      <w:ins w:id="2595" w:author="Un Seakamey" w:date="2022-09-27T16:12:00Z">
        <w:del w:id="2596" w:author="Sopheak Phorn" w:date="2023-07-28T09:55:00Z">
          <w:r w:rsidR="005376DA" w:rsidRPr="00F57F25" w:rsidDel="0067539C">
            <w:rPr>
              <w:cs/>
              <w:lang w:val="ca-ES"/>
              <w:rPrChange w:id="2597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ដោយអ</w:delText>
          </w:r>
        </w:del>
      </w:ins>
      <w:ins w:id="2598" w:author="Un Seakamey" w:date="2022-09-27T16:13:00Z">
        <w:del w:id="2599" w:author="Sopheak Phorn" w:date="2023-07-28T09:55:00Z">
          <w:r w:rsidR="005376DA" w:rsidRPr="00F57F25" w:rsidDel="0067539C">
            <w:rPr>
              <w:cs/>
              <w:lang w:val="ca-ES"/>
              <w:rPrChange w:id="2600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នុវត្ត</w:delText>
          </w:r>
        </w:del>
      </w:ins>
      <w:ins w:id="2601" w:author="User" w:date="2022-09-28T09:05:00Z">
        <w:del w:id="2602" w:author="Sopheak Phorn" w:date="2023-07-28T09:55:00Z">
          <w:r w:rsidR="0047055A" w:rsidRPr="00F57F25" w:rsidDel="0067539C">
            <w:rPr>
              <w:cs/>
              <w:lang w:val="ca-ES"/>
              <w:rPrChange w:id="2603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ទៅ</w:delText>
          </w:r>
        </w:del>
      </w:ins>
      <w:ins w:id="2604" w:author="Voeun Kuyeng" w:date="2022-09-01T10:53:00Z">
        <w:del w:id="2605" w:author="Sopheak Phorn" w:date="2023-07-28T09:55:00Z">
          <w:r w:rsidR="007710A5" w:rsidRPr="00F57F25" w:rsidDel="0067539C">
            <w:rPr>
              <w:cs/>
              <w:lang w:val="ca-ES"/>
              <w:rPrChange w:id="2606" w:author="Sopheak Phorn" w:date="2023-07-28T10:1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តាមផែនការដែលបានដាក់ចេញនេះ អង្គភាពសវនកម្មផ្ទៃក្នុងនៃ </w:delText>
          </w:r>
          <w:r w:rsidR="007710A5" w:rsidRPr="00F57F25" w:rsidDel="0067539C">
            <w:rPr>
              <w:cs/>
              <w:lang w:val="ca-ES"/>
              <w:rPrChange w:id="2607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lang w:val="ca-ES"/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608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បានចុះធ្វើសវនកម្មអនុលោមភាពនៅ </w:delText>
          </w:r>
          <w:r w:rsidR="007710A5" w:rsidRPr="00F57F25" w:rsidDel="0067539C">
            <w:rPr>
              <w:lang w:val="ca-ES"/>
            </w:rPr>
            <w:delText>[</w:delText>
          </w:r>
          <w:r w:rsidR="007710A5" w:rsidRPr="00F57F25" w:rsidDel="0067539C">
            <w:rPr>
              <w:cs/>
              <w:lang w:val="ca-ES"/>
              <w:rPrChange w:id="2609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សវនដ្ឋាន</w:delText>
          </w:r>
          <w:r w:rsidR="007710A5" w:rsidRPr="00F57F25" w:rsidDel="0067539C">
            <w:rPr>
              <w:lang w:val="ca-ES"/>
            </w:rPr>
            <w:delText>]</w:delText>
          </w:r>
        </w:del>
      </w:ins>
      <w:ins w:id="2610" w:author="User" w:date="2022-09-10T12:11:00Z">
        <w:del w:id="2611" w:author="Sopheak Phorn" w:date="2023-07-28T09:55:00Z">
          <w:r w:rsidR="009E6232" w:rsidRPr="00F57F25" w:rsidDel="0067539C">
            <w:rPr>
              <w:cs/>
              <w:lang w:val="ca-ES"/>
              <w:rPrChange w:id="2612" w:author="Sopheak Phorn" w:date="2023-07-28T10:1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និយ័តករសន្តិសុខស</w:delText>
          </w:r>
        </w:del>
      </w:ins>
      <w:ins w:id="2613" w:author="User" w:date="2022-09-10T12:12:00Z">
        <w:del w:id="2614" w:author="Sopheak Phorn" w:date="2023-07-28T09:55:00Z">
          <w:r w:rsidR="009E6232" w:rsidRPr="00F57F25" w:rsidDel="0067539C">
            <w:rPr>
              <w:cs/>
              <w:lang w:val="ca-ES"/>
              <w:rPrChange w:id="2615" w:author="Sopheak Phorn" w:date="2023-07-28T10:1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ង្គម </w:delText>
          </w:r>
          <w:r w:rsidR="009E6232" w:rsidRPr="00F57F25" w:rsidDel="0067539C">
            <w:rPr>
              <w:lang w:val="ca-ES"/>
              <w:rPrChange w:id="2616" w:author="Sopheak Phorn" w:date="2023-07-28T10:19:00Z">
                <w:rPr>
                  <w:rFonts w:ascii="Khmer MEF1" w:hAnsi="Khmer MEF1" w:cs="Khmer MEF1"/>
                  <w:spacing w:val="-2"/>
                </w:rPr>
              </w:rPrChange>
            </w:rPr>
            <w:delText>(</w:delText>
          </w:r>
          <w:r w:rsidR="009E6232" w:rsidRPr="00F57F25" w:rsidDel="0067539C">
            <w:rPr>
              <w:cs/>
              <w:lang w:val="ca-ES"/>
              <w:rPrChange w:id="2617" w:author="Sopheak Phorn" w:date="2023-07-28T10:1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ន.ស.ស.</w:delText>
          </w:r>
          <w:r w:rsidR="009E6232" w:rsidRPr="00F57F25" w:rsidDel="0067539C">
            <w:rPr>
              <w:lang w:val="ca-ES"/>
              <w:rPrChange w:id="2618" w:author="Sopheak Phorn" w:date="2023-07-28T10:19:00Z">
                <w:rPr>
                  <w:rFonts w:ascii="Khmer MEF1" w:hAnsi="Khmer MEF1" w:cs="Khmer MEF1"/>
                  <w:spacing w:val="-2"/>
                </w:rPr>
              </w:rPrChange>
            </w:rPr>
            <w:delText>)</w:delText>
          </w:r>
        </w:del>
      </w:ins>
      <w:ins w:id="2619" w:author="Voeun Kuyeng" w:date="2022-09-01T10:53:00Z">
        <w:del w:id="2620" w:author="Sopheak Phorn" w:date="2023-07-28T09:55:00Z">
          <w:r w:rsidR="007710A5" w:rsidRPr="00F57F25" w:rsidDel="0067539C">
            <w:rPr>
              <w:cs/>
              <w:lang w:val="ca-ES"/>
              <w:rPrChange w:id="2621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 សម្រាប់</w:delText>
          </w:r>
        </w:del>
      </w:ins>
      <w:ins w:id="2622" w:author="socheata.ol@hotmail.com" w:date="2022-09-01T12:01:00Z">
        <w:del w:id="2623" w:author="Sopheak Phorn" w:date="2023-07-28T09:55:00Z">
          <w:r w:rsidR="00514B79" w:rsidRPr="00F57F25" w:rsidDel="0067539C">
            <w:rPr>
              <w:lang w:val="ca-ES"/>
            </w:rPr>
            <w:delText xml:space="preserve"> [</w:delText>
          </w:r>
        </w:del>
      </w:ins>
      <w:ins w:id="2624" w:author="Voeun Kuyeng" w:date="2022-09-01T10:53:00Z">
        <w:del w:id="2625" w:author="Sopheak Phorn" w:date="2023-07-28T09:55:00Z">
          <w:r w:rsidR="007710A5" w:rsidRPr="00F57F25" w:rsidDel="0067539C">
            <w:rPr>
              <w:cs/>
              <w:lang w:val="ca-ES"/>
              <w:rPrChange w:id="2626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ការិយ</w:delText>
          </w:r>
        </w:del>
      </w:ins>
      <w:ins w:id="2627" w:author="Un Seakamey" w:date="2022-09-27T15:49:00Z">
        <w:del w:id="2628" w:author="Sopheak Phorn" w:date="2023-07-28T09:55:00Z">
          <w:r w:rsidR="00710ABA" w:rsidRPr="00F57F25" w:rsidDel="0067539C">
            <w:rPr>
              <w:lang w:val="ca-ES"/>
              <w:rPrChange w:id="2629" w:author="Sopheak Phorn" w:date="2023-07-28T10:1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</w:del>
      </w:ins>
      <w:ins w:id="2630" w:author="Voeun Kuyeng" w:date="2022-09-01T10:53:00Z">
        <w:del w:id="2631" w:author="Sopheak Phorn" w:date="2023-07-28T09:55:00Z">
          <w:r w:rsidR="007710A5" w:rsidRPr="00F57F25" w:rsidDel="0067539C">
            <w:rPr>
              <w:cs/>
              <w:lang w:val="ca-ES"/>
              <w:rPrChange w:id="2632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បរិច្ឆេទ</w:delText>
          </w:r>
          <w:r w:rsidR="007710A5" w:rsidRPr="00F57F25" w:rsidDel="0067539C">
            <w:rPr>
              <w:cs/>
              <w:lang w:val="ca-ES"/>
              <w:rPrChange w:id="2633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ឆ្នាំ</w:delText>
          </w:r>
          <w:r w:rsidR="007710A5" w:rsidRPr="00F57F25" w:rsidDel="0067539C">
            <w:rPr>
              <w:lang w:val="ca-ES"/>
              <w:rPrChange w:id="2634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F57F25" w:rsidDel="0067539C">
            <w:rPr>
              <w:cs/>
              <w:lang w:val="ca-ES"/>
              <w:rPrChange w:id="2635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២០២២</w:delText>
          </w:r>
        </w:del>
      </w:ins>
      <w:ins w:id="2636" w:author="socheata.ol@hotmail.com" w:date="2022-09-01T12:01:00Z">
        <w:del w:id="2637" w:author="Sopheak Phorn" w:date="2023-07-28T09:55:00Z">
          <w:r w:rsidR="00514B79" w:rsidRPr="00F57F25" w:rsidDel="0067539C">
            <w:rPr>
              <w:lang w:val="ca-ES"/>
              <w:rPrChange w:id="2638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2639" w:author="Voeun Kuyeng" w:date="2022-09-01T10:53:00Z">
        <w:del w:id="2640" w:author="Sopheak Phorn" w:date="2023-07-28T09:55:00Z">
          <w:r w:rsidR="007710A5" w:rsidRPr="00F57F25" w:rsidDel="0067539C">
            <w:rPr>
              <w:cs/>
              <w:lang w:val="ca-ES"/>
              <w:rPrChange w:id="2641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ដែលជាផ្នែកមួយនៃផែនការសវនកម្មប្រចាំឆ្នាំ </w:delText>
          </w:r>
        </w:del>
      </w:ins>
      <w:ins w:id="2642" w:author="socheata.ol@hotmail.com" w:date="2022-09-01T12:02:00Z">
        <w:del w:id="2643" w:author="Sopheak Phorn" w:date="2023-07-28T09:55:00Z">
          <w:r w:rsidR="00514B79" w:rsidRPr="00F57F25" w:rsidDel="0067539C">
            <w:rPr>
              <w:lang w:val="ca-ES"/>
              <w:rPrChange w:id="2644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</w:del>
      </w:ins>
      <w:ins w:id="2645" w:author="Voeun Kuyeng" w:date="2022-09-01T10:53:00Z">
        <w:del w:id="2646" w:author="Sopheak Phorn" w:date="2023-07-28T09:55:00Z">
          <w:r w:rsidR="007710A5" w:rsidRPr="00F57F25" w:rsidDel="0067539C">
            <w:rPr>
              <w:cs/>
              <w:lang w:val="ca-ES"/>
              <w:rPrChange w:id="2647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(ឬជាការធ្វើសវនកម្មដោយមិនបានព្រាងទុក</w:delText>
          </w:r>
        </w:del>
      </w:ins>
      <w:ins w:id="2648" w:author="socheata.ol@hotmail.com" w:date="2022-09-01T12:02:00Z">
        <w:del w:id="2649" w:author="Sopheak Phorn" w:date="2023-07-28T09:55:00Z">
          <w:r w:rsidR="00514B79" w:rsidRPr="00F57F25" w:rsidDel="0067539C">
            <w:rPr>
              <w:lang w:val="ca-ES"/>
              <w:rPrChange w:id="2650" w:author="Sopheak Phorn" w:date="2023-07-28T10:1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2651" w:author="Voeun Kuyeng" w:date="2022-09-01T10:53:00Z">
        <w:del w:id="2652" w:author="Sopheak Phorn" w:date="2023-07-28T09:55:00Z">
          <w:r w:rsidR="007710A5" w:rsidRPr="00F57F25" w:rsidDel="0067539C">
            <w:rPr>
              <w:cs/>
              <w:lang w:val="ca-ES"/>
              <w:rPrChange w:id="2653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) របស់អង្គភាព</w:delText>
          </w:r>
        </w:del>
      </w:ins>
      <w:ins w:id="2654" w:author="Uon Rithy" w:date="2022-09-22T07:36:00Z">
        <w:del w:id="2655" w:author="Sopheak Phorn" w:date="2023-07-28T09:55:00Z">
          <w:r w:rsidR="004A51A5" w:rsidRPr="00F57F25" w:rsidDel="0067539C">
            <w:rPr>
              <w:lang w:val="ca-ES"/>
              <w:rPrChange w:id="2656" w:author="Sopheak Phorn" w:date="2023-07-28T10:19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 xml:space="preserve">​ </w:delText>
          </w:r>
        </w:del>
      </w:ins>
      <w:ins w:id="2657" w:author="Voeun Kuyeng" w:date="2022-09-01T10:53:00Z">
        <w:del w:id="2658" w:author="Sopheak Phorn" w:date="2023-07-28T09:55:00Z">
          <w:r w:rsidR="007710A5" w:rsidRPr="00F57F25" w:rsidDel="0067539C">
            <w:rPr>
              <w:cs/>
              <w:lang w:val="ca-ES"/>
              <w:rPrChange w:id="2659" w:author="Sopheak Phorn" w:date="2023-07-28T10:1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សវនកម្មផ្ទៃក្នុងនៃ </w:delText>
          </w:r>
          <w:r w:rsidR="007710A5" w:rsidRPr="00F57F25" w:rsidDel="0067539C">
            <w:rPr>
              <w:cs/>
              <w:lang w:val="ca-ES"/>
              <w:rPrChange w:id="2660" w:author="Sopheak Phorn" w:date="2023-07-28T10:19:00Z">
                <w:rPr>
                  <w:rFonts w:ascii="Khmer MEF1" w:hAnsi="Khmer MEF1" w:cs="Khmer MEF1"/>
                  <w:b/>
                  <w:bCs/>
                  <w:spacing w:val="8"/>
                  <w:cs/>
                  <w:lang w:val="ca-ES"/>
                </w:rPr>
              </w:rPrChange>
            </w:rPr>
            <w:delText xml:space="preserve">អ.ស.ហ. </w:delText>
          </w:r>
          <w:r w:rsidR="007710A5" w:rsidRPr="00F57F25" w:rsidDel="0067539C">
            <w:rPr>
              <w:cs/>
              <w:lang w:val="ca-ES"/>
              <w:rPrChange w:id="2661" w:author="Sopheak Phorn" w:date="2023-07-28T10:19:00Z">
                <w:rPr>
                  <w:rFonts w:ascii="Khmer MEF1" w:hAnsi="Khmer MEF1" w:cs="Khmer MEF1"/>
                  <w:spacing w:val="8"/>
                  <w:cs/>
                  <w:lang w:val="ca-ES"/>
                </w:rPr>
              </w:rPrChange>
            </w:rPr>
            <w:delText>ដែលទទួលបានការយល់ព្រម</w:delText>
          </w:r>
        </w:del>
      </w:ins>
      <w:ins w:id="2662" w:author="Un Seakamey" w:date="2022-09-27T16:16:00Z">
        <w:del w:id="2663" w:author="Sopheak Phorn" w:date="2023-07-28T09:55:00Z">
          <w:r w:rsidR="005376DA" w:rsidRPr="00F57F25" w:rsidDel="0067539C">
            <w:rPr>
              <w:cs/>
              <w:lang w:val="ca-ES"/>
              <w:rPrChange w:id="2664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អនុញ្ញាតដ៏ខ្ព</w:delText>
          </w:r>
          <w:r w:rsidR="002F185E" w:rsidRPr="00F57F25" w:rsidDel="0067539C">
            <w:rPr>
              <w:cs/>
              <w:lang w:val="ca-ES"/>
              <w:rPrChange w:id="2665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ង់ខ្ពស់</w:delText>
          </w:r>
        </w:del>
      </w:ins>
      <w:ins w:id="2666" w:author="Voeun Kuyeng" w:date="2022-09-01T10:53:00Z">
        <w:del w:id="2667" w:author="Sopheak Phorn" w:date="2023-07-28T09:55:00Z">
          <w:r w:rsidR="007710A5" w:rsidRPr="00F57F25" w:rsidDel="0067539C">
            <w:rPr>
              <w:cs/>
              <w:lang w:val="ca-ES"/>
              <w:rPrChange w:id="2668" w:author="Sopheak Phorn" w:date="2023-07-28T10:19:00Z">
                <w:rPr>
                  <w:rFonts w:ascii="Khmer MEF1" w:hAnsi="Khmer MEF1" w:cs="Khmer MEF1"/>
                  <w:spacing w:val="8"/>
                  <w:cs/>
                  <w:lang w:val="ca-ES"/>
                </w:rPr>
              </w:rPrChange>
            </w:rPr>
            <w:delText xml:space="preserve">ពី </w:delText>
          </w:r>
          <w:r w:rsidR="007710A5" w:rsidRPr="00F57F25" w:rsidDel="0067539C">
            <w:rPr>
              <w:cs/>
              <w:lang w:val="ca-ES"/>
              <w:rPrChange w:id="2669" w:author="Sopheak Phorn" w:date="2023-07-28T10:19:00Z">
                <w:rPr>
                  <w:rFonts w:ascii="Khmer MEF2" w:hAnsi="Khmer MEF2" w:cs="Khmer MEF2"/>
                  <w:spacing w:val="8"/>
                  <w:cs/>
                  <w:lang w:val="ca-ES"/>
                </w:rPr>
              </w:rPrChange>
            </w:rPr>
            <w:delText xml:space="preserve">ឯកឧត្តមអគ្គបណ្ឌិតសភាចារ្យឧបនាយករដ្ឋមន្ត្រី </w:delText>
          </w:r>
        </w:del>
      </w:ins>
      <w:ins w:id="2670" w:author="Un Seakamey" w:date="2022-09-27T16:15:00Z">
        <w:del w:id="2671" w:author="Sopheak Phorn" w:date="2023-07-28T09:55:00Z">
          <w:r w:rsidR="005376DA" w:rsidRPr="00F57F25" w:rsidDel="0067539C">
            <w:rPr>
              <w:cs/>
              <w:lang w:val="ca-ES"/>
              <w:rPrChange w:id="2672" w:author="Sopheak Phorn" w:date="2023-07-28T10:19:00Z">
                <w:rPr>
                  <w:rFonts w:ascii="Khmer MEF2" w:hAnsi="Khmer MEF2" w:cs="Khmer MEF2"/>
                  <w:spacing w:val="2"/>
                  <w:cs/>
                  <w:lang w:val="ca-ES"/>
                </w:rPr>
              </w:rPrChange>
            </w:rPr>
            <w:delText>រដ្ឋមន្រ្តីក្រសួងសេដ្ឋកិច្ចនិងហិរញ្ញវត្ថុ</w:delText>
          </w:r>
          <w:r w:rsidR="005376DA" w:rsidRPr="00F57F25" w:rsidDel="0067539C">
            <w:rPr>
              <w:cs/>
              <w:lang w:val="ca-ES"/>
              <w:rPrChange w:id="2673" w:author="Sopheak Phorn" w:date="2023-07-28T10:1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 xml:space="preserve"> </w:delText>
          </w:r>
        </w:del>
      </w:ins>
      <w:ins w:id="2674" w:author="Voeun Kuyeng" w:date="2022-09-01T10:53:00Z">
        <w:del w:id="2675" w:author="Sopheak Phorn" w:date="2023-07-28T09:55:00Z">
          <w:r w:rsidR="007710A5" w:rsidRPr="00F57F25" w:rsidDel="0067539C">
            <w:rPr>
              <w:cs/>
              <w:lang w:val="ca-ES"/>
              <w:rPrChange w:id="2676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 xml:space="preserve">និងជាប្រធានក្រុមប្រឹក្សា </w:delText>
          </w:r>
          <w:r w:rsidR="007710A5" w:rsidRPr="00F57F25" w:rsidDel="0067539C">
            <w:rPr>
              <w:cs/>
              <w:lang w:val="ca-ES"/>
              <w:rPrChange w:id="2677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</w:delText>
          </w:r>
          <w:r w:rsidR="007710A5" w:rsidRPr="00F57F25" w:rsidDel="0067539C">
            <w:rPr>
              <w:cs/>
              <w:lang w:val="ca-ES"/>
              <w:rPrChange w:id="2678" w:author="Sopheak Phorn" w:date="2023-07-28T10:19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  <w:r w:rsidR="007710A5" w:rsidRPr="00F57F25" w:rsidDel="0067539C">
            <w:rPr>
              <w:cs/>
              <w:lang w:val="ca-ES"/>
              <w:rPrChange w:id="2679" w:author="Sopheak Phorn" w:date="2023-07-28T10:1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AC03245" w14:textId="2227F6C5" w:rsidR="00BB72AF" w:rsidRPr="00C532AE" w:rsidDel="009D1B11" w:rsidRDefault="00BB72AF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680" w:author="Kem Sereyboth" w:date="2023-07-13T13:42:00Z"/>
          <w:del w:id="2681" w:author="Sopheak" w:date="2023-07-28T21:49:00Z"/>
          <w:lang w:val="ca-ES"/>
          <w:rPrChange w:id="2682" w:author="Kem Sereyboth" w:date="2023-07-26T16:25:00Z">
            <w:rPr>
              <w:ins w:id="2683" w:author="Kem Sereyboth" w:date="2023-07-13T13:42:00Z"/>
              <w:del w:id="2684" w:author="Sopheak" w:date="2023-07-28T21:49:00Z"/>
              <w:rFonts w:ascii="Khmer MEF1" w:hAnsi="Khmer MEF1" w:cs="Khmer MEF1"/>
              <w:color w:val="FF0000"/>
              <w:spacing w:val="-4"/>
            </w:rPr>
          </w:rPrChange>
        </w:rPr>
        <w:pPrChange w:id="2685" w:author="Sopheak Phorn" w:date="2023-08-03T14:01:00Z">
          <w:pPr>
            <w:pStyle w:val="NormalWeb"/>
            <w:spacing w:before="0" w:beforeAutospacing="0" w:after="0" w:afterAutospacing="0" w:line="228" w:lineRule="auto"/>
            <w:jc w:val="both"/>
          </w:pPr>
        </w:pPrChange>
      </w:pPr>
    </w:p>
    <w:p w14:paraId="65D8F351" w14:textId="56D935D3" w:rsidR="005C3437" w:rsidRPr="00C532AE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686" w:author="Kem Sereyboth" w:date="2023-07-13T13:37:00Z"/>
          <w:rFonts w:ascii="Khmer MEF1" w:hAnsi="Khmer MEF1" w:cs="Khmer MEF1"/>
          <w:lang w:val="ca-ES"/>
          <w:rPrChange w:id="2687" w:author="Kem Sereyboth" w:date="2023-07-26T16:25:00Z">
            <w:rPr>
              <w:ins w:id="2688" w:author="Kem Sereyboth" w:date="2023-07-13T13:37:00Z"/>
              <w:rFonts w:ascii="Khmer MEF1" w:hAnsi="Khmer MEF1" w:cs="Khmer MEF1"/>
              <w:color w:val="FF0000"/>
              <w:spacing w:val="-4"/>
            </w:rPr>
          </w:rPrChange>
        </w:rPr>
        <w:pPrChange w:id="2689" w:author="Sopheak Phorn" w:date="2023-08-03T14:01:00Z">
          <w:pPr>
            <w:pStyle w:val="NormalWeb"/>
            <w:spacing w:before="0" w:beforeAutospacing="0" w:after="0" w:afterAutospacing="0" w:line="228" w:lineRule="auto"/>
            <w:ind w:firstLine="567"/>
            <w:jc w:val="both"/>
          </w:pPr>
        </w:pPrChange>
      </w:pPr>
      <w:ins w:id="2690" w:author="Kem Sereyboth" w:date="2023-07-26T16:24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691" w:author="Sopheak Phorn" w:date="2023-08-25T14:11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៣</w:t>
        </w:r>
      </w:ins>
      <w:ins w:id="2692" w:author="Kem Sereyboth" w:date="2023-07-26T16:24:00Z">
        <w:del w:id="2693" w:author="Sopheak Phorn" w:date="2023-08-25T14:11:00Z">
          <w:r w:rsidRPr="00C532AE" w:rsidDel="001E3DD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94" w:author="Kem Sereyboth" w:date="2023-07-26T16:25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៦</w:delText>
          </w:r>
        </w:del>
        <w:r w:rsidRPr="00C532AE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695" w:author="Kem Sereyboth" w:date="2023-07-26T16:25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៖ </w:t>
        </w:r>
      </w:ins>
      <w:ins w:id="2696" w:author="Sopheak Phorn" w:date="2023-07-28T10:28:00Z">
        <w:r w:rsidR="00F57F25"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ការរៀបចំប្រកាសស្ដីពីការគ្រប់គ្រងអាជ្ញាបណ្ណគណនេយ្យនិងសវនកម្ម</w:t>
        </w:r>
      </w:ins>
      <w:ins w:id="2697" w:author="Kem Sereyboth" w:date="2023-07-13T13:37:00Z">
        <w:del w:id="2698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699" w:author="Kem Sereyboth" w:date="2023-07-26T16:25:00Z">
                <w:rPr>
                  <w:rFonts w:ascii="Khmer MEF1" w:hAnsi="Khmer MEF1" w:cs="Khmer MEF1"/>
                  <w:color w:val="FF0000"/>
                  <w:spacing w:val="-4"/>
                  <w:cs/>
                </w:rPr>
              </w:rPrChange>
            </w:rPr>
            <w:delText>ការរៀបចំសេចក្ដីណែនាំស្ដីពីការកំណត់ធាតុអប្បបរមានៃយន្តការគ្រប់គ្រងហានិភ័​យ</w:delText>
          </w:r>
        </w:del>
      </w:ins>
    </w:p>
    <w:p w14:paraId="3D8F515B" w14:textId="5D611750" w:rsidR="00BB72AF" w:rsidRPr="00C532AE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700" w:author="Kem Sereyboth" w:date="2023-07-13T13:37:00Z"/>
          <w:rFonts w:ascii="Khmer MEF1" w:hAnsi="Khmer MEF1" w:cs="Khmer MEF1"/>
          <w:sz w:val="24"/>
          <w:szCs w:val="24"/>
          <w:lang w:val="ca-ES"/>
          <w:rPrChange w:id="2701" w:author="Kem Sereyboth" w:date="2023-07-26T16:25:00Z">
            <w:rPr>
              <w:ins w:id="2702" w:author="Kem Sereyboth" w:date="2023-07-13T13:37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2703" w:author="Sopheak Phorn" w:date="2023-08-03T14:01:00Z">
          <w:pPr>
            <w:spacing w:after="0"/>
            <w:ind w:left="2127" w:hanging="1560"/>
          </w:pPr>
        </w:pPrChange>
      </w:pPr>
      <w:ins w:id="2704" w:author="Kem Sereyboth" w:date="2023-07-26T16:24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705" w:author="Sopheak Phorn" w:date="2023-08-25T14:12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៤</w:t>
        </w:r>
      </w:ins>
      <w:ins w:id="2706" w:author="Kem Sereyboth" w:date="2023-07-26T16:24:00Z">
        <w:del w:id="2707" w:author="Sopheak Phorn" w:date="2023-08-25T14:11:00Z">
          <w:r w:rsidDel="001E3DD5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៧</w:delText>
          </w:r>
        </w:del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៖</w:t>
        </w:r>
      </w:ins>
      <w:ins w:id="2708" w:author="Sopheak Phorn" w:date="2023-07-28T10:28:00Z">
        <w:r w:rsidR="00F57F25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="00F57F25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>ការពិនិត្យ ឬការធ្វើអធិការកិច្ច​គុណភា​ពសវនកម្មដល់ទីកន្លែងសម្រាប់​ក្រុមហ៊ុន​សវនកម្មដែល</w:t>
        </w:r>
        <w:r w:rsidR="00F57F25" w:rsidRPr="00F1517F">
          <w:rPr>
            <w:rFonts w:ascii="Khmer MEF1" w:hAnsi="Khmer MEF1" w:cs="Khmer MEF1"/>
            <w:color w:val="000000" w:themeColor="text1"/>
            <w:spacing w:val="-10"/>
            <w:szCs w:val="24"/>
            <w:cs/>
          </w:rPr>
          <w:t>ទទួល</w:t>
        </w:r>
        <w:r w:rsidR="00F57F25" w:rsidRPr="00F1517F">
          <w:rPr>
            <w:rFonts w:ascii="Khmer MEF1" w:hAnsi="Khmer MEF1" w:cs="Khmer MEF1"/>
            <w:color w:val="000000" w:themeColor="text1"/>
            <w:szCs w:val="24"/>
            <w:cs/>
            <w:lang w:val="ca-ES"/>
          </w:rPr>
          <w:t xml:space="preserve">អាជ្ញាបណ្ណពី </w:t>
        </w:r>
        <w:r w:rsidR="00F57F25" w:rsidRPr="00F1517F">
          <w:rPr>
            <w:rFonts w:ascii="Khmer MEF1" w:hAnsi="Khmer MEF1" w:cs="Khmer MEF1"/>
            <w:b/>
            <w:bCs/>
            <w:color w:val="000000" w:themeColor="text1"/>
            <w:szCs w:val="24"/>
            <w:cs/>
            <w:lang w:val="ca-ES"/>
          </w:rPr>
          <w:t>ន.គ.ស.</w:t>
        </w:r>
      </w:ins>
      <w:ins w:id="2709" w:author="Kem Sereyboth" w:date="2023-07-13T13:37:00Z">
        <w:del w:id="2710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11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ការត្រួតពិនិត្យ តាមដាន និងការវាយតម្លៃការអនុវត្តការងាររប​​ស់​ប្រតិ​បត្តិ</w:delText>
          </w:r>
          <w:r w:rsidR="00BB72AF" w:rsidRPr="00C532AE" w:rsidDel="00F57F25">
            <w:rPr>
              <w:rFonts w:ascii="Khmer MEF1" w:hAnsi="Khmer MEF1" w:cs="Khmer MEF1"/>
              <w:sz w:val="24"/>
              <w:szCs w:val="24"/>
              <w:lang w:val="ca-ES"/>
              <w:rPrChange w:id="2712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​​</w:delText>
          </w:r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13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ករសន្តិសុ</w:delText>
          </w:r>
        </w:del>
      </w:ins>
      <w:ins w:id="2714" w:author="Kem Sereyboth" w:date="2023-07-13T13:44:00Z">
        <w:del w:id="2715" w:author="Sopheak Phorn" w:date="2023-07-28T10:28:00Z">
          <w:r w:rsidR="00290131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16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17" w:author="Kem Sereyboth" w:date="2023-07-13T13:37:00Z">
        <w:del w:id="2718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19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ខ</w:delText>
          </w:r>
        </w:del>
      </w:ins>
      <w:ins w:id="2720" w:author="Kem Sereyboth" w:date="2023-07-13T13:44:00Z">
        <w:del w:id="2721" w:author="Sopheak Phorn" w:date="2023-07-28T10:28:00Z">
          <w:r w:rsidR="00290131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22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23" w:author="Kem Sereyboth" w:date="2023-07-13T13:37:00Z">
        <w:del w:id="2724" w:author="Sopheak Phorn" w:date="2023-07-28T10:28:00Z">
          <w:r w:rsidR="00BB72AF" w:rsidRPr="00C532AE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25" w:author="Kem Sereyboth" w:date="2023-07-26T16:2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សង្គម</w:delText>
          </w:r>
        </w:del>
      </w:ins>
    </w:p>
    <w:p w14:paraId="469963AA" w14:textId="2C3AE15C" w:rsidR="00BB72AF" w:rsidRPr="00E33574" w:rsidRDefault="00C532AE">
      <w:pPr>
        <w:pStyle w:val="ListParagraph"/>
        <w:numPr>
          <w:ilvl w:val="0"/>
          <w:numId w:val="92"/>
        </w:numPr>
        <w:spacing w:after="0" w:line="226" w:lineRule="auto"/>
        <w:ind w:left="1276" w:hanging="196"/>
        <w:rPr>
          <w:ins w:id="2726" w:author="Kem Sereyboth" w:date="2023-07-13T13:37:00Z"/>
          <w:rFonts w:ascii="Khmer MEF1" w:hAnsi="Khmer MEF1" w:cs="Khmer MEF1"/>
          <w:sz w:val="24"/>
          <w:szCs w:val="24"/>
          <w:lang w:val="ca-ES"/>
          <w:rPrChange w:id="2727" w:author="Kem Sereyboth" w:date="2023-07-19T16:59:00Z">
            <w:rPr>
              <w:ins w:id="2728" w:author="Kem Sereyboth" w:date="2023-07-13T13:37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729" w:author="Sopheak Phorn" w:date="2023-08-03T14:01:00Z">
          <w:pPr>
            <w:spacing w:after="0"/>
            <w:ind w:firstLine="567"/>
          </w:pPr>
        </w:pPrChange>
      </w:pPr>
      <w:ins w:id="2730" w:author="Kem Sereyboth" w:date="2023-07-26T16:24:00Z">
        <w:r w:rsidRPr="00E357B2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ប្រធានបទទី</w:t>
        </w:r>
      </w:ins>
      <w:ins w:id="2731" w:author="Sopheak Phorn" w:date="2023-08-25T14:12:00Z">
        <w:r w:rsidR="001E3DD5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៥</w:t>
        </w:r>
      </w:ins>
      <w:ins w:id="2732" w:author="Kem Sereyboth" w:date="2023-07-26T16:25:00Z">
        <w:del w:id="2733" w:author="Sopheak Phorn" w:date="2023-08-25T14:12:00Z">
          <w:r w:rsidDel="001E3DD5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៨</w:delText>
          </w:r>
        </w:del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៖ </w:t>
        </w:r>
      </w:ins>
      <w:ins w:id="2734" w:author="Sopheak Phorn" w:date="2023-07-28T10:29:00Z">
        <w:r w:rsidR="00F57F25" w:rsidRPr="00F1517F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</w:rPr>
          <w:t>ការរៀបចំសេចក្ដីព្រាងប្រកាសស្ដីពីវិធាននិងនីតិវិធីនៃការដោះស្រាយបណ្ដឹងតវ៉ា</w:t>
        </w:r>
        <w:r w:rsidR="00F57F25">
          <w:rPr>
            <w:rFonts w:ascii="Khmer MEF1" w:hAnsi="Khmer MEF1" w:cs="Khmer MEF1" w:hint="cs"/>
            <w:color w:val="000000" w:themeColor="text1"/>
            <w:sz w:val="24"/>
            <w:szCs w:val="24"/>
            <w:cs/>
            <w:lang w:val="ca-ES"/>
          </w:rPr>
          <w:t>។</w:t>
        </w:r>
      </w:ins>
      <w:ins w:id="2735" w:author="Kem Sereyboth" w:date="2023-07-13T13:37:00Z">
        <w:del w:id="2736" w:author="Sopheak Phorn" w:date="2023-07-28T10:29:00Z">
          <w:r w:rsidR="00BB72AF" w:rsidRPr="00E33574" w:rsidDel="00F57F25">
            <w:rPr>
              <w:rFonts w:ascii="Khmer MEF1" w:hAnsi="Khmer MEF1" w:cs="Khmer MEF1"/>
              <w:sz w:val="24"/>
              <w:szCs w:val="24"/>
              <w:cs/>
              <w:rPrChange w:id="273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ការរៀបចំបទប្បញ្ញត្តិពាក់</w:delText>
          </w:r>
          <w:r w:rsidR="00BB72AF" w:rsidRPr="00E33574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3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ព័ន្ធនឹងការដោះស្រាយវិវាទ និងការការពារអ្នកទទួលផល</w:delText>
          </w:r>
        </w:del>
      </w:ins>
      <w:ins w:id="2739" w:author="Kem Sereyboth" w:date="2023-07-13T13:42:00Z">
        <w:del w:id="2740" w:author="Sopheak Phorn" w:date="2023-07-28T10:29:00Z">
          <w:r w:rsidR="00BB72AF" w:rsidRPr="00E33574" w:rsidDel="00F57F25">
            <w:rPr>
              <w:rFonts w:ascii="Khmer MEF1" w:hAnsi="Khmer MEF1" w:cs="Khmer MEF1"/>
              <w:sz w:val="24"/>
              <w:szCs w:val="24"/>
              <w:cs/>
              <w:lang w:val="ca-ES"/>
              <w:rPrChange w:id="274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7D52F1B" w14:textId="3CB2252F" w:rsidR="005C3437" w:rsidRPr="007A26A4" w:rsidRDefault="005C3437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2742" w:author="Kem Sereyboth" w:date="2023-06-20T14:18:00Z"/>
          <w:rFonts w:ascii="Khmer MEF1" w:hAnsi="Khmer MEF1" w:cs="Khmer MEF1"/>
          <w:spacing w:val="-2"/>
          <w:cs/>
        </w:rPr>
        <w:pPrChange w:id="2743" w:author="Sopheak Phorn" w:date="2023-08-03T14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2744" w:author="Kem Sereyboth" w:date="2023-06-20T14:18:00Z">
        <w:r w:rsidRPr="00E33574">
          <w:rPr>
            <w:rFonts w:ascii="Khmer MEF1" w:hAnsi="Khmer MEF1" w:cs="Khmer MEF1"/>
            <w:spacing w:val="-8"/>
            <w:cs/>
            <w:lang w:val="ca-ES"/>
            <w:rPrChange w:id="2745" w:author="Kem Sereyboth" w:date="2023-07-19T16:5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បន្ទាប់ពីទទួលបានការឯកភាពពី </w:t>
        </w:r>
        <w:r w:rsidRPr="00E33574">
          <w:rPr>
            <w:rFonts w:ascii="Khmer MEF2" w:hAnsi="Khmer MEF2" w:cs="Khmer MEF2"/>
            <w:spacing w:val="-8"/>
            <w:cs/>
            <w:lang w:val="ca-ES"/>
            <w:rPrChange w:id="2746" w:author="Kem Sereyboth" w:date="2023-07-19T16:59:00Z">
              <w:rPr>
                <w:rFonts w:ascii="Khmer MEF2" w:hAnsi="Khmer MEF2" w:cs="Khmer MEF2"/>
                <w:spacing w:val="-2"/>
                <w:cs/>
                <w:lang w:val="ca-ES"/>
              </w:rPr>
            </w:rPrChange>
          </w:rPr>
          <w:t>ឯកឧត្តមអគ្គបណ្ឌិតសភាចារ្យ</w:t>
        </w:r>
      </w:ins>
      <w:ins w:id="2747" w:author="Kem Sereyboth" w:date="2023-07-18T15:56:00Z">
        <w:r w:rsidR="00614536" w:rsidRPr="00E33574">
          <w:rPr>
            <w:rFonts w:ascii="Khmer MEF2" w:hAnsi="Khmer MEF2" w:cs="Khmer MEF2"/>
            <w:spacing w:val="-8"/>
            <w:cs/>
            <w:lang w:val="ca-ES"/>
            <w:rPrChange w:id="2748" w:author="Kem Sereyboth" w:date="2023-07-19T16:59:00Z">
              <w:rPr>
                <w:rFonts w:ascii="Khmer MEF2" w:hAnsi="Khmer MEF2" w:cs="Khmer MEF2"/>
                <w:color w:val="FF0000"/>
                <w:spacing w:val="-2"/>
                <w:cs/>
                <w:lang w:val="ca-ES"/>
              </w:rPr>
            </w:rPrChange>
          </w:rPr>
          <w:t xml:space="preserve"> </w:t>
        </w:r>
      </w:ins>
      <w:ins w:id="2749" w:author="Kem Sereyboth" w:date="2023-06-20T14:18:00Z">
        <w:r w:rsidRPr="00E33574">
          <w:rPr>
            <w:rFonts w:ascii="Khmer MEF2" w:hAnsi="Khmer MEF2" w:cs="Khmer MEF2"/>
            <w:spacing w:val="-8"/>
            <w:cs/>
            <w:lang w:val="ca-ES"/>
            <w:rPrChange w:id="2750" w:author="Kem Sereyboth" w:date="2023-07-19T16:59:00Z">
              <w:rPr>
                <w:rFonts w:ascii="Khmer MEF2" w:hAnsi="Khmer MEF2" w:cs="Khmer MEF2"/>
                <w:spacing w:val="-2"/>
                <w:cs/>
                <w:lang w:val="ca-ES"/>
              </w:rPr>
            </w:rPrChange>
          </w:rPr>
          <w:t>ឧបនាយករដ្ឋមន្ត្រី</w:t>
        </w:r>
      </w:ins>
      <w:ins w:id="2751" w:author="Kem Sereyboth" w:date="2023-07-18T15:59:00Z">
        <w:r w:rsidR="00614536" w:rsidRPr="00E33574">
          <w:rPr>
            <w:rFonts w:ascii="Khmer MEF2" w:hAnsi="Khmer MEF2" w:cs="Khmer MEF2"/>
            <w:spacing w:val="-8"/>
            <w:cs/>
            <w:lang w:val="ca-ES"/>
            <w:rPrChange w:id="2752" w:author="Kem Sereyboth" w:date="2023-07-19T16:59:00Z">
              <w:rPr>
                <w:rFonts w:ascii="Khmer MEF2" w:hAnsi="Khmer MEF2" w:cs="Khmer MEF2"/>
                <w:color w:val="FF0000"/>
                <w:spacing w:val="-2"/>
                <w:cs/>
                <w:lang w:val="ca-ES"/>
              </w:rPr>
            </w:rPrChange>
          </w:rPr>
          <w:t xml:space="preserve"> រដ្ឋមន្រ្តី</w:t>
        </w:r>
      </w:ins>
      <w:ins w:id="2753" w:author="Kem Sereyboth" w:date="2023-07-18T15:56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2754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ក្រសួ</w:t>
        </w:r>
      </w:ins>
      <w:ins w:id="2755" w:author="Kem Sereyboth" w:date="2023-07-18T15:59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2756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​</w:t>
        </w:r>
      </w:ins>
      <w:ins w:id="2757" w:author="Kem Sereyboth" w:date="2023-07-18T15:56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2758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ង</w:t>
        </w:r>
      </w:ins>
      <w:ins w:id="2759" w:author="Kem Sereyboth" w:date="2023-07-18T15:59:00Z">
        <w:r w:rsidR="00614536" w:rsidRPr="00E33574">
          <w:rPr>
            <w:rFonts w:ascii="Khmer MEF2" w:eastAsiaTheme="minorHAnsi" w:hAnsi="Khmer MEF2" w:cs="Khmer MEF2"/>
            <w:spacing w:val="-8"/>
            <w:cs/>
            <w:lang w:val="ca-ES"/>
            <w:rPrChange w:id="2760" w:author="Kem Sereyboth" w:date="2023-07-19T16:59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​</w:t>
        </w:r>
      </w:ins>
      <w:ins w:id="2761" w:author="Kem Sereyboth" w:date="2023-07-18T15:56:00Z">
        <w:r w:rsidR="00614536" w:rsidRPr="00646CEC">
          <w:rPr>
            <w:rFonts w:ascii="Khmer MEF2" w:eastAsiaTheme="minorHAnsi" w:hAnsi="Khmer MEF2" w:cs="Khmer MEF2"/>
            <w:spacing w:val="-6"/>
            <w:cs/>
            <w:lang w:val="ca-ES"/>
            <w:rPrChange w:id="2762" w:author="Kem Sereyboth" w:date="2023-07-25T10:57:00Z">
              <w:rPr>
                <w:rFonts w:ascii="Khmer MEF2" w:eastAsiaTheme="minorHAnsi" w:hAnsi="Khmer MEF2" w:cs="Khmer MEF2"/>
                <w:color w:val="FF0000"/>
                <w:spacing w:val="-6"/>
                <w:cs/>
                <w:lang w:val="ca-ES"/>
              </w:rPr>
            </w:rPrChange>
          </w:rPr>
          <w:t>សេដ្ឋកិច្ចនិងហិរញ្ញវត្ថុ</w:t>
        </w:r>
      </w:ins>
      <w:ins w:id="2763" w:author="Kem Sereyboth" w:date="2023-06-20T14:18:00Z">
        <w:r w:rsidRPr="00646CEC">
          <w:rPr>
            <w:rFonts w:ascii="Khmer MEF1" w:hAnsi="Khmer MEF1" w:cs="Khmer MEF1"/>
            <w:spacing w:val="-6"/>
            <w:cs/>
            <w:lang w:val="ca-ES"/>
            <w:rPrChange w:id="2764" w:author="Kem Sereyboth" w:date="2023-07-25T10:5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2765" w:author="Kem Sereyboth" w:date="2023-07-25T10:57:00Z">
              <w:rPr>
                <w:rFonts w:ascii="Khmer MEF1" w:hAnsi="Khmer MEF1" w:cs="Khmer MEF1"/>
                <w:b/>
                <w:bCs/>
                <w:spacing w:val="-2"/>
                <w:cs/>
                <w:lang w:val="ca-ES"/>
              </w:rPr>
            </w:rPrChange>
          </w:rPr>
          <w:t>និងជាប្រធាន</w:t>
        </w:r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2766" w:author="Kem Sereyboth" w:date="2023-07-25T10:57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ក្រុមប្រឹក្សា​</w:t>
        </w:r>
        <w:r w:rsidRPr="00646CEC">
          <w:rPr>
            <w:rFonts w:ascii="Khmer MEF1" w:hAnsi="Khmer MEF1" w:cs="Khmer MEF1"/>
            <w:spacing w:val="-6"/>
            <w:cs/>
            <w:lang w:val="ca-ES"/>
            <w:rPrChange w:id="2767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2768" w:author="Kem Sereyboth" w:date="2023-07-25T10:57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អ.ស.ហ. </w:t>
        </w:r>
        <w:r w:rsidRPr="00646CEC">
          <w:rPr>
            <w:rFonts w:ascii="Khmer MEF1" w:hAnsi="Khmer MEF1" w:cs="Khmer MEF1"/>
            <w:spacing w:val="-6"/>
            <w:cs/>
            <w:lang w:val="ca-ES"/>
            <w:rPrChange w:id="2769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សវនករទទួលបន្ទុកបានផ្តល់នូវផែនការសវនក</w:t>
        </w:r>
      </w:ins>
      <w:ins w:id="2770" w:author="Kem Sereyboth" w:date="2023-07-25T10:56:00Z">
        <w:r w:rsidR="00646CEC" w:rsidRPr="00646CEC">
          <w:rPr>
            <w:rFonts w:ascii="Khmer MEF1" w:hAnsi="Khmer MEF1" w:cs="Khmer MEF1"/>
            <w:spacing w:val="-6"/>
            <w:cs/>
            <w:lang w:val="ca-ES"/>
            <w:rPrChange w:id="2771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772" w:author="Kem Sereyboth" w:date="2023-06-20T14:18:00Z">
        <w:r w:rsidRPr="00646CEC">
          <w:rPr>
            <w:rFonts w:ascii="Khmer MEF1" w:hAnsi="Khmer MEF1" w:cs="Khmer MEF1"/>
            <w:spacing w:val="-6"/>
            <w:cs/>
            <w:lang w:val="ca-ES"/>
            <w:rPrChange w:id="2773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ម្ម</w:t>
        </w:r>
        <w:r w:rsidRPr="00646CEC">
          <w:rPr>
            <w:rFonts w:ascii="Khmer MEF1" w:hAnsi="Khmer MEF1" w:cs="Khmer MEF1"/>
            <w:cs/>
            <w:lang w:val="ca-ES"/>
          </w:rPr>
          <w:t>ឆ្នាំ</w:t>
        </w:r>
      </w:ins>
      <w:ins w:id="2774" w:author="Kem Sereyboth" w:date="2023-06-20T15:06:00Z">
        <w:r w:rsidRPr="00646CEC">
          <w:rPr>
            <w:rFonts w:ascii="Khmer MEF1" w:hAnsi="Khmer MEF1" w:cs="Khmer MEF1"/>
            <w:cs/>
            <w:lang w:val="ca-ES"/>
          </w:rPr>
          <w:t>២០២៣</w:t>
        </w:r>
      </w:ins>
      <w:ins w:id="2775" w:author="Kem Sereyboth" w:date="2023-06-20T14:18:00Z">
        <w:r w:rsidRPr="00646CEC">
          <w:rPr>
            <w:rFonts w:ascii="Khmer MEF1" w:hAnsi="Khmer MEF1" w:cs="Khmer MEF1"/>
            <w:cs/>
          </w:rPr>
          <w:t xml:space="preserve"> </w:t>
        </w:r>
        <w:r w:rsidRPr="00646CEC">
          <w:rPr>
            <w:rFonts w:ascii="Khmer MEF1" w:hAnsi="Khmer MEF1" w:cs="Khmer MEF1"/>
            <w:cs/>
            <w:lang w:val="ca-ES"/>
          </w:rPr>
          <w:t>ជូន</w:t>
        </w:r>
      </w:ins>
      <w:ins w:id="2776" w:author="Kem Sereyboth" w:date="2023-06-20T15:06:00Z">
        <w:r w:rsidRPr="00646CEC">
          <w:rPr>
            <w:rFonts w:ascii="Khmer MEF1" w:hAnsi="Khmer MEF1" w:cs="Khmer MEF1"/>
            <w:cs/>
            <w:lang w:val="ca-ES"/>
          </w:rPr>
          <w:t xml:space="preserve"> </w:t>
        </w:r>
        <w:r w:rsidRPr="00646CEC">
          <w:rPr>
            <w:rFonts w:ascii="Khmer MEF1" w:hAnsi="Khmer MEF1" w:cs="Khmer MEF1"/>
            <w:b/>
            <w:bCs/>
            <w:cs/>
            <w:lang w:val="ca-ES"/>
            <w:rPrChange w:id="2777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ន.</w:t>
        </w:r>
      </w:ins>
      <w:ins w:id="2778" w:author="Sopheak Phorn" w:date="2023-07-28T10:30:00Z">
        <w:r w:rsidR="001C0E3B">
          <w:rPr>
            <w:rFonts w:ascii="Khmer MEF1" w:hAnsi="Khmer MEF1" w:cs="Khmer MEF1" w:hint="cs"/>
            <w:b/>
            <w:bCs/>
            <w:cs/>
            <w:lang w:val="ca-ES"/>
          </w:rPr>
          <w:t>គ</w:t>
        </w:r>
      </w:ins>
      <w:ins w:id="2779" w:author="Kem Sereyboth" w:date="2023-06-20T15:06:00Z">
        <w:del w:id="2780" w:author="Sopheak Phorn" w:date="2023-07-28T10:30:00Z">
          <w:r w:rsidRPr="00646CEC" w:rsidDel="001C0E3B">
            <w:rPr>
              <w:rFonts w:ascii="Khmer MEF1" w:hAnsi="Khmer MEF1" w:cs="Khmer MEF1"/>
              <w:b/>
              <w:bCs/>
              <w:cs/>
              <w:lang w:val="ca-ES"/>
              <w:rPrChange w:id="2781" w:author="Kem Sereyboth" w:date="2023-07-25T10:5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</w:delText>
          </w:r>
        </w:del>
        <w:r w:rsidRPr="00646CEC">
          <w:rPr>
            <w:rFonts w:ascii="Khmer MEF1" w:hAnsi="Khmer MEF1" w:cs="Khmer MEF1"/>
            <w:b/>
            <w:bCs/>
            <w:cs/>
            <w:lang w:val="ca-ES"/>
            <w:rPrChange w:id="2782" w:author="Kem Sereyboth" w:date="2023-07-25T10:57:00Z">
              <w:rPr>
                <w:rFonts w:ascii="Khmer MEF1" w:hAnsi="Khmer MEF1" w:cs="Khmer MEF1"/>
                <w:cs/>
                <w:lang w:val="ca-ES"/>
              </w:rPr>
            </w:rPrChange>
          </w:rPr>
          <w:t>.ស.</w:t>
        </w:r>
      </w:ins>
      <w:ins w:id="2783" w:author="Kem Sereyboth" w:date="2023-06-20T14:18:00Z">
        <w:r w:rsidRPr="00646CEC">
          <w:rPr>
            <w:rFonts w:ascii="Khmer MEF1" w:hAnsi="Khmer MEF1" w:cs="Khmer MEF1"/>
            <w:cs/>
            <w:lang w:val="ca-ES"/>
            <w:rPrChange w:id="2784" w:author="Kem Sereyboth" w:date="2023-07-25T10:57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។ បន្ថែមពីនេះ សវនករទទួលបន្ទុកក៏</w:t>
        </w:r>
        <w:r w:rsidRPr="00646CEC">
          <w:rPr>
            <w:rFonts w:ascii="Khmer MEF1" w:hAnsi="Khmer MEF1" w:cs="Khmer MEF1"/>
            <w:cs/>
            <w:rPrChange w:id="2785" w:author="Kem Sereyboth" w:date="2023-07-25T10:57:00Z">
              <w:rPr>
                <w:rFonts w:ascii="Khmer MEF1" w:hAnsi="Khmer MEF1" w:cs="Khmer MEF1"/>
                <w:spacing w:val="-8"/>
                <w:cs/>
              </w:rPr>
            </w:rPrChange>
          </w:rPr>
          <w:t xml:space="preserve">បានរៀបចំបញ្ជូននូវលិខិតបញ្ជាបេសកកម្ម </w:t>
        </w:r>
        <w:r w:rsidRPr="00E33574">
          <w:rPr>
            <w:rFonts w:ascii="Khmer MEF1" w:hAnsi="Khmer MEF1" w:cs="Khmer MEF1"/>
            <w:spacing w:val="-8"/>
            <w:cs/>
          </w:rPr>
          <w:t>បញ្ជី</w:t>
        </w:r>
      </w:ins>
      <w:ins w:id="2786" w:author="Kem Sereyboth" w:date="2023-07-25T10:57:00Z">
        <w:r w:rsidR="00646CEC">
          <w:rPr>
            <w:rFonts w:ascii="Khmer MEF1" w:hAnsi="Khmer MEF1" w:cs="Khmer MEF1" w:hint="cs"/>
            <w:spacing w:val="-8"/>
            <w:cs/>
          </w:rPr>
          <w:t>​​​</w:t>
        </w:r>
      </w:ins>
      <w:ins w:id="2787" w:author="Kem Sereyboth" w:date="2023-06-20T14:18:00Z">
        <w:r w:rsidRPr="00E33574">
          <w:rPr>
            <w:rFonts w:ascii="Khmer MEF1" w:hAnsi="Khmer MEF1" w:cs="Khmer MEF1"/>
            <w:spacing w:val="-8"/>
            <w:cs/>
          </w:rPr>
          <w:t>សមាសភាព</w:t>
        </w:r>
        <w:r w:rsidRPr="00E33574">
          <w:rPr>
            <w:rFonts w:ascii="Khmer MEF1" w:hAnsi="Khmer MEF1" w:cs="Khmer MEF1"/>
            <w:cs/>
          </w:rPr>
          <w:t xml:space="preserve">ប្រតិភូសវនកម្មនិងសវនករទទួលបន្ទុក ព្រមទាំងបញ្ជីត្រួតពិនិត្យសម្រាប់ </w:t>
        </w:r>
      </w:ins>
      <w:ins w:id="2788" w:author="Kem Sereyboth" w:date="2023-06-20T15:07:00Z">
        <w:r w:rsidRPr="00E33574">
          <w:rPr>
            <w:rFonts w:ascii="Khmer MEF1" w:hAnsi="Khmer MEF1" w:cs="Khmer MEF1"/>
            <w:b/>
            <w:bCs/>
            <w:cs/>
            <w:lang w:val="ca-ES"/>
          </w:rPr>
          <w:t>ន.</w:t>
        </w:r>
      </w:ins>
      <w:ins w:id="2789" w:author="Sopheak Phorn" w:date="2023-07-28T10:31:00Z">
        <w:r w:rsidR="001C0E3B">
          <w:rPr>
            <w:rFonts w:ascii="Khmer MEF1" w:hAnsi="Khmer MEF1" w:cs="Khmer MEF1" w:hint="cs"/>
            <w:b/>
            <w:bCs/>
            <w:cs/>
            <w:lang w:val="ca-ES"/>
          </w:rPr>
          <w:t>គ</w:t>
        </w:r>
      </w:ins>
      <w:ins w:id="2790" w:author="Kem Sereyboth" w:date="2023-06-20T15:07:00Z">
        <w:del w:id="2791" w:author="Sopheak Phorn" w:date="2023-07-28T10:31:00Z">
          <w:r w:rsidRPr="00E33574" w:rsidDel="001C0E3B">
            <w:rPr>
              <w:rFonts w:ascii="Khmer MEF1" w:hAnsi="Khmer MEF1" w:cs="Khmer MEF1"/>
              <w:b/>
              <w:bCs/>
              <w:cs/>
              <w:lang w:val="ca-ES"/>
            </w:rPr>
            <w:delText>ស</w:delText>
          </w:r>
        </w:del>
        <w:r w:rsidRPr="00E33574">
          <w:rPr>
            <w:rFonts w:ascii="Khmer MEF1" w:hAnsi="Khmer MEF1" w:cs="Khmer MEF1"/>
            <w:b/>
            <w:bCs/>
            <w:cs/>
            <w:lang w:val="ca-ES"/>
          </w:rPr>
          <w:t xml:space="preserve">.ស. </w:t>
        </w:r>
      </w:ins>
      <w:ins w:id="2792" w:author="Kem Sereyboth" w:date="2023-06-20T14:18:00Z">
        <w:r w:rsidRPr="00E33574">
          <w:rPr>
            <w:rFonts w:ascii="Khmer MEF1" w:hAnsi="Khmer MEF1" w:cs="Khmer MEF1"/>
            <w:cs/>
            <w:lang w:val="ca-ES"/>
          </w:rPr>
          <w:t>បំពេញ</w:t>
        </w:r>
        <w:r w:rsidRPr="00646CEC">
          <w:rPr>
            <w:rFonts w:ascii="Khmer MEF1" w:hAnsi="Khmer MEF1" w:cs="Khmer MEF1"/>
            <w:spacing w:val="-12"/>
            <w:cs/>
            <w:lang w:val="ca-ES"/>
            <w:rPrChange w:id="2793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មុននឹងផ្តល់ជូនមកអង្គភាពសវនកម្មផ្ទៃក្នុងនៃ </w:t>
        </w:r>
        <w:r w:rsidRPr="00646CEC">
          <w:rPr>
            <w:rFonts w:ascii="Khmer MEF1" w:hAnsi="Khmer MEF1" w:cs="Khmer MEF1"/>
            <w:b/>
            <w:bCs/>
            <w:spacing w:val="-12"/>
            <w:cs/>
            <w:lang w:val="ca-ES"/>
            <w:rPrChange w:id="2794" w:author="Kem Sereyboth" w:date="2023-07-25T10:5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646CEC">
          <w:rPr>
            <w:rFonts w:ascii="Khmer MEF1" w:hAnsi="Khmer MEF1" w:cs="Khmer MEF1"/>
            <w:spacing w:val="-12"/>
            <w:cs/>
            <w:lang w:val="ca-ES"/>
            <w:rPrChange w:id="2795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វិញ។ </w:t>
        </w:r>
        <w:r w:rsidRPr="00646CEC">
          <w:rPr>
            <w:rFonts w:ascii="Khmer MEF1" w:hAnsi="Khmer MEF1" w:cs="Khmer MEF1"/>
            <w:spacing w:val="-12"/>
            <w:cs/>
            <w:rPrChange w:id="2796" w:author="Kem Sereyboth" w:date="2023-07-25T10:58:00Z">
              <w:rPr>
                <w:rFonts w:ascii="Khmer MEF1" w:hAnsi="Khmer MEF1" w:cs="Khmer MEF1"/>
                <w:cs/>
              </w:rPr>
            </w:rPrChange>
          </w:rPr>
          <w:t>គ</w:t>
        </w:r>
      </w:ins>
      <w:ins w:id="2797" w:author="Kem Sereyboth" w:date="2023-07-25T10:57:00Z">
        <w:r w:rsidR="00646CEC" w:rsidRPr="00646CEC">
          <w:rPr>
            <w:rFonts w:ascii="Khmer MEF1" w:hAnsi="Khmer MEF1" w:cs="Khmer MEF1"/>
            <w:spacing w:val="-12"/>
            <w:cs/>
            <w:rPrChange w:id="2798" w:author="Kem Sereyboth" w:date="2023-07-25T10:58:00Z">
              <w:rPr>
                <w:rFonts w:ascii="Khmer MEF1" w:hAnsi="Khmer MEF1" w:cs="Khmer MEF1"/>
                <w:cs/>
              </w:rPr>
            </w:rPrChange>
          </w:rPr>
          <w:t>ូស</w:t>
        </w:r>
      </w:ins>
      <w:ins w:id="2799" w:author="Kem Sereyboth" w:date="2023-06-20T14:18:00Z">
        <w:r w:rsidRPr="00646CEC">
          <w:rPr>
            <w:rFonts w:ascii="Khmer MEF1" w:hAnsi="Khmer MEF1" w:cs="Khmer MEF1"/>
            <w:spacing w:val="-12"/>
            <w:cs/>
            <w:rPrChange w:id="2800" w:author="Kem Sereyboth" w:date="2023-07-25T10:58:00Z">
              <w:rPr>
                <w:rFonts w:ascii="Khmer MEF1" w:hAnsi="Khmer MEF1" w:cs="Khmer MEF1"/>
                <w:cs/>
              </w:rPr>
            </w:rPrChange>
          </w:rPr>
          <w:t>បញ្ជាក់ផងដែរថា ការធ្វើសវនកម្ម</w:t>
        </w:r>
        <w:r w:rsidRPr="00646CEC">
          <w:rPr>
            <w:rFonts w:ascii="Khmer MEF1" w:hAnsi="Khmer MEF1" w:cs="Khmer MEF1"/>
            <w:spacing w:val="-12"/>
            <w:cs/>
            <w:lang w:val="ca-ES"/>
            <w:rPrChange w:id="2801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ឆ្នាំ</w:t>
        </w:r>
      </w:ins>
      <w:ins w:id="2802" w:author="Kem Sereyboth" w:date="2023-06-20T15:07:00Z">
        <w:r w:rsidRPr="00646CEC">
          <w:rPr>
            <w:rFonts w:ascii="Khmer MEF1" w:hAnsi="Khmer MEF1" w:cs="Khmer MEF1"/>
            <w:spacing w:val="-12"/>
            <w:cs/>
            <w:lang w:val="ca-ES"/>
            <w:rPrChange w:id="2803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២</w:t>
        </w:r>
      </w:ins>
      <w:ins w:id="2804" w:author="Kem Sereyboth" w:date="2023-07-25T10:57:00Z">
        <w:r w:rsidR="00646CEC" w:rsidRPr="00646CEC">
          <w:rPr>
            <w:rFonts w:ascii="Khmer MEF1" w:hAnsi="Khmer MEF1" w:cs="Khmer MEF1"/>
            <w:spacing w:val="-12"/>
            <w:cs/>
            <w:lang w:val="ca-ES"/>
            <w:rPrChange w:id="2805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806" w:author="Kem Sereyboth" w:date="2023-06-20T15:07:00Z">
        <w:r w:rsidRPr="00646CEC">
          <w:rPr>
            <w:rFonts w:ascii="Khmer MEF1" w:hAnsi="Khmer MEF1" w:cs="Khmer MEF1"/>
            <w:spacing w:val="-12"/>
            <w:cs/>
            <w:lang w:val="ca-ES"/>
            <w:rPrChange w:id="2807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០</w:t>
        </w:r>
      </w:ins>
      <w:ins w:id="2808" w:author="Kem Sereyboth" w:date="2023-07-25T10:57:00Z">
        <w:r w:rsidR="00646CEC" w:rsidRPr="00646CEC">
          <w:rPr>
            <w:rFonts w:ascii="Khmer MEF1" w:hAnsi="Khmer MEF1" w:cs="Khmer MEF1"/>
            <w:spacing w:val="-12"/>
            <w:cs/>
            <w:lang w:val="ca-ES"/>
            <w:rPrChange w:id="2809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2810" w:author="Kem Sereyboth" w:date="2023-06-20T15:07:00Z">
        <w:r w:rsidRPr="00646CEC">
          <w:rPr>
            <w:rFonts w:ascii="Khmer MEF1" w:hAnsi="Khmer MEF1" w:cs="Khmer MEF1"/>
            <w:spacing w:val="-12"/>
            <w:cs/>
            <w:lang w:val="ca-ES"/>
            <w:rPrChange w:id="2811" w:author="Kem Sereyboth" w:date="2023-07-25T10:58:00Z">
              <w:rPr>
                <w:rFonts w:ascii="Khmer MEF1" w:hAnsi="Khmer MEF1" w:cs="Khmer MEF1"/>
                <w:cs/>
                <w:lang w:val="ca-ES"/>
              </w:rPr>
            </w:rPrChange>
          </w:rPr>
          <w:t>២៣</w:t>
        </w:r>
      </w:ins>
      <w:ins w:id="2812" w:author="Kem Sereyboth" w:date="2023-06-20T14:18:00Z">
        <w:r w:rsidRPr="00E33574">
          <w:rPr>
            <w:rFonts w:ascii="Khmer MEF1" w:hAnsi="Khmer MEF1" w:cs="Khmer MEF1"/>
          </w:rPr>
          <w:t xml:space="preserve"> </w:t>
        </w:r>
        <w:r w:rsidRPr="00646CEC">
          <w:rPr>
            <w:rFonts w:ascii="Khmer MEF1" w:hAnsi="Khmer MEF1" w:cs="Khmer MEF1"/>
            <w:spacing w:val="-6"/>
            <w:cs/>
            <w:rPrChange w:id="2813" w:author="Kem Sereyboth" w:date="2023-07-25T10:58:00Z">
              <w:rPr>
                <w:rFonts w:ascii="Khmer MEF1" w:hAnsi="Khmer MEF1" w:cs="Khmer MEF1"/>
                <w:cs/>
              </w:rPr>
            </w:rPrChange>
          </w:rPr>
          <w:t xml:space="preserve">នៅ </w:t>
        </w:r>
      </w:ins>
      <w:ins w:id="2814" w:author="Kem Sereyboth" w:date="2023-06-20T15:07:00Z"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2815" w:author="Kem Sereyboth" w:date="2023-07-25T10:5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ន.</w:t>
        </w:r>
      </w:ins>
      <w:ins w:id="2816" w:author="Sopheak Phorn" w:date="2023-07-28T10:47:00Z">
        <w:r w:rsidR="00C77D65">
          <w:rPr>
            <w:rFonts w:ascii="Khmer MEF1" w:hAnsi="Khmer MEF1" w:cs="Khmer MEF1" w:hint="cs"/>
            <w:b/>
            <w:bCs/>
            <w:spacing w:val="-6"/>
            <w:cs/>
            <w:lang w:val="ca-ES"/>
          </w:rPr>
          <w:t>គ</w:t>
        </w:r>
      </w:ins>
      <w:ins w:id="2817" w:author="Kem Sereyboth" w:date="2023-06-20T15:07:00Z">
        <w:del w:id="2818" w:author="Sopheak Phorn" w:date="2023-07-28T10:47:00Z">
          <w:r w:rsidRPr="00646CEC" w:rsidDel="00C77D65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2819" w:author="Kem Sereyboth" w:date="2023-07-25T10:58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ស</w:delText>
          </w:r>
        </w:del>
        <w:r w:rsidRPr="00646CEC">
          <w:rPr>
            <w:rFonts w:ascii="Khmer MEF1" w:hAnsi="Khmer MEF1" w:cs="Khmer MEF1"/>
            <w:b/>
            <w:bCs/>
            <w:spacing w:val="-6"/>
            <w:cs/>
            <w:lang w:val="ca-ES"/>
            <w:rPrChange w:id="2820" w:author="Kem Sereyboth" w:date="2023-07-25T10:58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.ស.</w:t>
        </w:r>
      </w:ins>
      <w:ins w:id="2821" w:author="Kem Sereyboth" w:date="2023-06-20T14:18:00Z">
        <w:r w:rsidRPr="00646CEC">
          <w:rPr>
            <w:rFonts w:ascii="Khmer MEF1" w:hAnsi="Khmer MEF1" w:cs="Khmer MEF1"/>
            <w:spacing w:val="-6"/>
            <w:rPrChange w:id="2822" w:author="Kem Sereyboth" w:date="2023-07-25T10:58:00Z">
              <w:rPr>
                <w:rFonts w:ascii="Khmer MEF1" w:hAnsi="Khmer MEF1" w:cs="Khmer MEF1"/>
              </w:rPr>
            </w:rPrChange>
          </w:rPr>
          <w:t xml:space="preserve"> </w:t>
        </w:r>
        <w:r w:rsidRPr="00646CEC">
          <w:rPr>
            <w:rFonts w:ascii="Khmer MEF1" w:hAnsi="Khmer MEF1" w:cs="Khmer MEF1"/>
            <w:spacing w:val="-6"/>
            <w:cs/>
            <w:rPrChange w:id="2823" w:author="Kem Sereyboth" w:date="2023-07-25T10:58:00Z">
              <w:rPr>
                <w:rFonts w:ascii="Khmer MEF1" w:hAnsi="Khmer MEF1" w:cs="Khmer MEF1"/>
                <w:cs/>
              </w:rPr>
            </w:rPrChange>
          </w:rPr>
          <w:t>មានរយៈ</w:t>
        </w:r>
        <w:r w:rsidRPr="007A26A4">
          <w:rPr>
            <w:rFonts w:ascii="Khmer MEF1" w:hAnsi="Khmer MEF1" w:cs="Khmer MEF1"/>
            <w:spacing w:val="-6"/>
            <w:cs/>
            <w:rPrChange w:id="2824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ពេល </w:t>
        </w:r>
      </w:ins>
      <w:ins w:id="2825" w:author="Sopheak Phorn" w:date="2023-07-28T10:47:00Z">
        <w:r w:rsidR="00C77D65" w:rsidRPr="007A26A4">
          <w:rPr>
            <w:rFonts w:ascii="Khmer MEF1" w:hAnsi="Khmer MEF1" w:cs="Khmer MEF1" w:hint="cs"/>
            <w:spacing w:val="-6"/>
            <w:cs/>
          </w:rPr>
          <w:t>២</w:t>
        </w:r>
      </w:ins>
      <w:ins w:id="2826" w:author="Kem Sereyboth" w:date="2023-06-20T15:20:00Z">
        <w:del w:id="2827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2828" w:author="S_Chhenglay" w:date="2023-08-04T09:12:00Z">
                <w:rPr>
                  <w:rFonts w:ascii="Khmer MEF1" w:hAnsi="Khmer MEF1" w:cs="Khmer MEF1"/>
                  <w:highlight w:val="yellow"/>
                  <w:cs/>
                </w:rPr>
              </w:rPrChange>
            </w:rPr>
            <w:delText>១</w:delText>
          </w:r>
        </w:del>
        <w:r w:rsidRPr="007A26A4">
          <w:rPr>
            <w:rFonts w:ascii="Khmer MEF1" w:hAnsi="Khmer MEF1" w:cs="Khmer MEF1"/>
            <w:spacing w:val="-6"/>
            <w:cs/>
            <w:rPrChange w:id="2829" w:author="S_Chhenglay" w:date="2023-08-04T09:12:00Z">
              <w:rPr>
                <w:rFonts w:ascii="Khmer MEF1" w:hAnsi="Khmer MEF1" w:cs="Khmer MEF1"/>
                <w:highlight w:val="yellow"/>
                <w:cs/>
              </w:rPr>
            </w:rPrChange>
          </w:rPr>
          <w:t>៣</w:t>
        </w:r>
      </w:ins>
      <w:ins w:id="2830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831" w:author="S_Chhenglay" w:date="2023-08-04T09:12:00Z">
              <w:rPr>
                <w:rFonts w:ascii="Khmer MEF1" w:hAnsi="Khmer MEF1" w:cs="Khmer MEF1"/>
                <w:cs/>
              </w:rPr>
            </w:rPrChange>
          </w:rPr>
          <w:t>ថ្ងៃ ដោយចាប់ផ្តើមពីថ្ងៃទី</w:t>
        </w:r>
      </w:ins>
      <w:ins w:id="2832" w:author="Sopheak Phorn" w:date="2023-07-28T10:47:00Z">
        <w:r w:rsidR="00C77D65" w:rsidRPr="007A26A4">
          <w:rPr>
            <w:rFonts w:ascii="Khmer MEF1" w:hAnsi="Khmer MEF1" w:cs="Khmer MEF1"/>
            <w:spacing w:val="-6"/>
            <w:cs/>
          </w:rPr>
          <w:t>៣</w:t>
        </w:r>
      </w:ins>
      <w:ins w:id="2833" w:author="Kem Sereyboth" w:date="2023-06-20T15:07:00Z">
        <w:del w:id="2834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2835" w:author="S_Chhenglay" w:date="2023-08-04T09:12:00Z">
                <w:rPr>
                  <w:rFonts w:ascii="Khmer MEF1" w:hAnsi="Khmer MEF1" w:cs="Khmer MEF1"/>
                  <w:cs/>
                </w:rPr>
              </w:rPrChange>
            </w:rPr>
            <w:delText>២</w:delText>
          </w:r>
        </w:del>
      </w:ins>
      <w:ins w:id="2836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837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 ខែ</w:t>
        </w:r>
      </w:ins>
      <w:ins w:id="2838" w:author="Sopheak Phorn" w:date="2023-07-28T10:47:00Z">
        <w:r w:rsidR="00C77D65" w:rsidRPr="007A26A4">
          <w:rPr>
            <w:rFonts w:ascii="Khmer MEF1" w:hAnsi="Khmer MEF1" w:cs="Khmer MEF1"/>
            <w:spacing w:val="-6"/>
            <w:cs/>
          </w:rPr>
          <w:t>មេសា</w:t>
        </w:r>
      </w:ins>
      <w:ins w:id="2839" w:author="Kem Sereyboth" w:date="2023-06-20T15:07:00Z">
        <w:del w:id="2840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2841" w:author="S_Chhenglay" w:date="2023-08-04T09:12:00Z">
                <w:rPr>
                  <w:rFonts w:ascii="Khmer MEF1" w:hAnsi="Khmer MEF1" w:cs="Khmer MEF1"/>
                  <w:cs/>
                </w:rPr>
              </w:rPrChange>
            </w:rPr>
            <w:delText>ឧសភា</w:delText>
          </w:r>
        </w:del>
      </w:ins>
      <w:ins w:id="2842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843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 ឆ្នាំ</w:t>
        </w:r>
      </w:ins>
      <w:ins w:id="2844" w:author="Kem Sereyboth" w:date="2023-06-20T15:07:00Z">
        <w:r w:rsidRPr="007A26A4">
          <w:rPr>
            <w:rFonts w:ascii="Khmer MEF1" w:hAnsi="Khmer MEF1" w:cs="Khmer MEF1"/>
            <w:spacing w:val="-6"/>
            <w:cs/>
            <w:rPrChange w:id="2845" w:author="S_Chhenglay" w:date="2023-08-04T09:12:00Z">
              <w:rPr>
                <w:rFonts w:ascii="Khmer MEF1" w:hAnsi="Khmer MEF1" w:cs="Khmer MEF1"/>
                <w:cs/>
              </w:rPr>
            </w:rPrChange>
          </w:rPr>
          <w:t>២០២៣</w:t>
        </w:r>
      </w:ins>
      <w:ins w:id="2846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847" w:author="S_Chhenglay" w:date="2023-08-04T09:12:00Z">
              <w:rPr>
                <w:rFonts w:ascii="Khmer MEF1" w:hAnsi="Khmer MEF1" w:cs="Khmer MEF1"/>
                <w:cs/>
              </w:rPr>
            </w:rPrChange>
          </w:rPr>
          <w:t xml:space="preserve"> ដល់</w:t>
        </w:r>
        <w:r w:rsidRPr="007A26A4">
          <w:rPr>
            <w:rFonts w:ascii="Khmer MEF1" w:hAnsi="Khmer MEF1" w:cs="Khmer MEF1"/>
            <w:spacing w:val="-6"/>
            <w:cs/>
            <w:rPrChange w:id="2848" w:author="S_Chhenglay" w:date="2023-08-04T09:12:00Z">
              <w:rPr>
                <w:rFonts w:ascii="Khmer MEF1" w:hAnsi="Khmer MEF1" w:cs="Khmer MEF1"/>
                <w:spacing w:val="-12"/>
                <w:cs/>
              </w:rPr>
            </w:rPrChange>
          </w:rPr>
          <w:t>ថ្ងៃទី</w:t>
        </w:r>
      </w:ins>
      <w:ins w:id="2849" w:author="Sopheak Phorn" w:date="2023-07-28T10:47:00Z">
        <w:r w:rsidR="00C77D65" w:rsidRPr="007A26A4">
          <w:rPr>
            <w:rFonts w:ascii="Khmer MEF1" w:hAnsi="Khmer MEF1" w:cs="Khmer MEF1"/>
            <w:spacing w:val="-6"/>
            <w:cs/>
          </w:rPr>
          <w:t>៩</w:t>
        </w:r>
      </w:ins>
      <w:ins w:id="2850" w:author="Kem Sereyboth" w:date="2023-06-20T15:08:00Z">
        <w:del w:id="2851" w:author="Sopheak Phorn" w:date="2023-07-28T10:47:00Z">
          <w:r w:rsidRPr="007A26A4" w:rsidDel="00C77D65">
            <w:rPr>
              <w:rFonts w:ascii="Khmer MEF1" w:hAnsi="Khmer MEF1" w:cs="Khmer MEF1"/>
              <w:spacing w:val="-6"/>
              <w:cs/>
              <w:rPrChange w:id="2852" w:author="S_Chhenglay" w:date="2023-08-04T09:12:00Z">
                <w:rPr>
                  <w:rFonts w:ascii="Khmer MEF1" w:hAnsi="Khmer MEF1" w:cs="Khmer MEF1"/>
                  <w:spacing w:val="-12"/>
                  <w:cs/>
                </w:rPr>
              </w:rPrChange>
            </w:rPr>
            <w:delText>២២</w:delText>
          </w:r>
        </w:del>
      </w:ins>
      <w:ins w:id="2853" w:author="Kem Sereyboth" w:date="2023-06-20T14:18:00Z">
        <w:r w:rsidRPr="007A26A4">
          <w:rPr>
            <w:rFonts w:ascii="Khmer MEF1" w:hAnsi="Khmer MEF1" w:cs="Khmer MEF1"/>
            <w:spacing w:val="-6"/>
            <w:cs/>
            <w:rPrChange w:id="2854" w:author="S_Chhenglay" w:date="2023-08-04T09:12:00Z">
              <w:rPr>
                <w:rFonts w:ascii="Khmer MEF1" w:hAnsi="Khmer MEF1" w:cs="Khmer MEF1"/>
                <w:spacing w:val="-2"/>
                <w:cs/>
              </w:rPr>
            </w:rPrChange>
          </w:rPr>
          <w:t xml:space="preserve"> ខែ</w:t>
        </w:r>
      </w:ins>
      <w:ins w:id="2855" w:author="Kem Sereyboth" w:date="2023-06-20T15:08:00Z">
        <w:r w:rsidRPr="007A26A4">
          <w:rPr>
            <w:rFonts w:ascii="Khmer MEF1" w:hAnsi="Khmer MEF1" w:cs="Khmer MEF1"/>
            <w:spacing w:val="-6"/>
            <w:cs/>
            <w:rPrChange w:id="2856" w:author="S_Chhenglay" w:date="2023-08-04T09:12:00Z">
              <w:rPr>
                <w:rFonts w:ascii="Khmer MEF1" w:hAnsi="Khmer MEF1" w:cs="Khmer MEF1"/>
                <w:spacing w:val="-2"/>
                <w:cs/>
              </w:rPr>
            </w:rPrChange>
          </w:rPr>
          <w:t>ឧសភា</w:t>
        </w:r>
      </w:ins>
      <w:ins w:id="2857" w:author="Kem Sereyboth" w:date="2023-06-20T14:18:00Z">
        <w:r w:rsidRPr="007A26A4">
          <w:rPr>
            <w:rFonts w:ascii="Khmer MEF1" w:hAnsi="Khmer MEF1" w:cs="Khmer MEF1"/>
            <w:spacing w:val="-2"/>
            <w:cs/>
          </w:rPr>
          <w:t xml:space="preserve"> ឆ្នាំ</w:t>
        </w:r>
      </w:ins>
      <w:ins w:id="2858" w:author="Kem Sereyboth" w:date="2023-06-20T15:08:00Z">
        <w:r w:rsidRPr="007A26A4">
          <w:rPr>
            <w:rFonts w:ascii="Khmer MEF1" w:hAnsi="Khmer MEF1" w:cs="Khmer MEF1"/>
            <w:spacing w:val="-2"/>
            <w:cs/>
          </w:rPr>
          <w:t>២០២៣</w:t>
        </w:r>
      </w:ins>
      <w:ins w:id="2859" w:author="Kem Sereyboth" w:date="2023-06-20T14:18:00Z">
        <w:r w:rsidRPr="007A26A4">
          <w:rPr>
            <w:rFonts w:ascii="Khmer MEF1" w:hAnsi="Khmer MEF1" w:cs="Khmer MEF1"/>
            <w:spacing w:val="-2"/>
            <w:cs/>
          </w:rPr>
          <w:t>។</w:t>
        </w:r>
      </w:ins>
    </w:p>
    <w:p w14:paraId="587D022A" w14:textId="4CD8DD68" w:rsidR="005C3437" w:rsidRPr="0017346B" w:rsidRDefault="005C3437">
      <w:pPr>
        <w:spacing w:after="0" w:line="226" w:lineRule="auto"/>
        <w:ind w:firstLine="539"/>
        <w:jc w:val="both"/>
        <w:rPr>
          <w:ins w:id="2860" w:author="Kem Sereyboth" w:date="2023-06-20T14:18:00Z"/>
          <w:rFonts w:ascii="Khmer MEF1" w:hAnsi="Khmer MEF1" w:cs="Khmer MEF1"/>
          <w:spacing w:val="-2"/>
          <w:sz w:val="24"/>
          <w:szCs w:val="24"/>
          <w:rPrChange w:id="2861" w:author="Kem Sereyboth" w:date="2023-07-26T16:08:00Z">
            <w:rPr>
              <w:ins w:id="2862" w:author="Kem Sereyboth" w:date="2023-06-20T14:18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2863" w:author="Sopheak Phorn" w:date="2023-08-03T13:39:00Z">
          <w:pPr>
            <w:spacing w:after="0" w:line="240" w:lineRule="auto"/>
            <w:ind w:firstLine="540"/>
            <w:jc w:val="both"/>
          </w:pPr>
        </w:pPrChange>
      </w:pPr>
      <w:ins w:id="2864" w:author="Kem Sereyboth" w:date="2023-06-20T14:18:00Z">
        <w:r w:rsidRPr="005D200E">
          <w:rPr>
            <w:rFonts w:ascii="Khmer MEF1" w:hAnsi="Khmer MEF1" w:cs="Khmer MEF1"/>
            <w:spacing w:val="-2"/>
            <w:sz w:val="24"/>
            <w:szCs w:val="24"/>
            <w:cs/>
            <w:rPrChange w:id="2865" w:author="Sopheak" w:date="2023-08-03T06:0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lastRenderedPageBreak/>
          <w:t>ជាជំហានដំបូងនៃការធ្វើសវនកម្ម ប្រតិភូសវនកម្ម និងសវនករទទួលបន្ទុក បានចាប់ផ្តើមកិច្ចប្រជុំបើក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ការធ្វើសវនកម្មជាមួយថ្នាក់ដឹកនាំរបស់ </w:t>
        </w:r>
      </w:ins>
      <w:ins w:id="2866" w:author="Kem Sereyboth" w:date="2023-06-20T15:21:00Z">
        <w:r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86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2868" w:author="Sopheak" w:date="2023-08-03T06:08:00Z">
        <w:r w:rsidR="005D200E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>គ</w:t>
        </w:r>
      </w:ins>
      <w:ins w:id="2869" w:author="Kem Sereyboth" w:date="2023-06-20T15:21:00Z">
        <w:del w:id="2870" w:author="Sopheak" w:date="2023-08-03T06:08:00Z">
          <w:r w:rsidRPr="00E33574" w:rsidDel="005D200E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8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87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.ស.</w:t>
        </w:r>
      </w:ins>
      <w:ins w:id="2873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នៅថ្ងៃទី</w:t>
        </w:r>
      </w:ins>
      <w:ins w:id="2874" w:author="Kem Sereyboth" w:date="2023-06-20T15:22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២៧ </w:t>
        </w:r>
      </w:ins>
      <w:ins w:id="2875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ខែ</w:t>
        </w:r>
      </w:ins>
      <w:ins w:id="2876" w:author="Kem Sereyboth" w:date="2023-06-20T15:22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មីនា </w:t>
        </w:r>
      </w:ins>
      <w:ins w:id="2877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ឆ្នាំ</w:t>
        </w:r>
      </w:ins>
      <w:ins w:id="2878" w:author="Kem Sereyboth" w:date="2023-06-20T15:22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២០២៣</w:t>
        </w:r>
      </w:ins>
      <w:ins w:id="2879" w:author="Kem Sereyboth" w:date="2023-06-20T14:18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ដើម្បី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</w:rPr>
          <w:t>សំណេះសំណាល</w:t>
        </w:r>
        <w:r w:rsidRPr="00840AEA">
          <w:rPr>
            <w:rFonts w:ascii="Khmer MEF1" w:hAnsi="Khmer MEF1" w:cs="Khmer MEF1"/>
            <w:spacing w:val="6"/>
            <w:sz w:val="24"/>
            <w:szCs w:val="24"/>
            <w:cs/>
            <w:rPrChange w:id="2880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អំពីគោលបំណងនៃការធ្វើសវនកម្មសម្រាប់</w:t>
        </w:r>
        <w:r w:rsidRPr="00840AE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881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ឆ្នាំ</w:t>
        </w:r>
      </w:ins>
      <w:ins w:id="2882" w:author="Kem Sereyboth" w:date="2023-06-20T15:22:00Z">
        <w:r w:rsidRPr="00840AE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883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2884" w:author="Kem Sereyboth" w:date="2023-06-20T14:18:00Z">
        <w:r w:rsidRPr="00840AEA">
          <w:rPr>
            <w:rFonts w:ascii="Khmer MEF1" w:hAnsi="Khmer MEF1" w:cs="Khmer MEF1"/>
            <w:spacing w:val="6"/>
            <w:sz w:val="24"/>
            <w:szCs w:val="24"/>
            <w:cs/>
            <w:rPrChange w:id="2885" w:author="Kem Sereyboth" w:date="2023-07-25T10:5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ព្រមទាំងដើម្បីជាសក្ខីភាពក្នុងការ</w:t>
        </w:r>
        <w:r w:rsidRPr="00840AEA">
          <w:rPr>
            <w:rFonts w:ascii="Khmer MEF1" w:hAnsi="Khmer MEF1" w:cs="Khmer MEF1"/>
            <w:spacing w:val="6"/>
            <w:sz w:val="24"/>
            <w:szCs w:val="24"/>
            <w:cs/>
            <w:rPrChange w:id="2886" w:author="Kem Sereyboth" w:date="2023-07-25T10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ទទួលបានការ</w:t>
        </w:r>
        <w:r w:rsidRPr="007E2454">
          <w:rPr>
            <w:rFonts w:ascii="Khmer MEF1" w:hAnsi="Khmer MEF1" w:cs="Khmer MEF1"/>
            <w:sz w:val="24"/>
            <w:szCs w:val="24"/>
            <w:cs/>
          </w:rPr>
          <w:t xml:space="preserve">អនុញ្ញាតពីថ្នាក់ដឹកនាំរបស់ </w:t>
        </w:r>
      </w:ins>
      <w:ins w:id="2887" w:author="Kem Sereyboth" w:date="2023-06-20T15:22:00Z">
        <w:r w:rsidRPr="007E2454">
          <w:rPr>
            <w:rFonts w:ascii="Khmer MEF1" w:hAnsi="Khmer MEF1" w:cs="Khmer MEF1"/>
            <w:b/>
            <w:bCs/>
            <w:sz w:val="24"/>
            <w:szCs w:val="24"/>
            <w:cs/>
            <w:rPrChange w:id="2888" w:author="Sopheak Phorn" w:date="2023-07-28T10:48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2889" w:author="Sopheak Phorn" w:date="2023-07-28T10:47:00Z">
        <w:r w:rsidR="007E2454" w:rsidRPr="007E2454">
          <w:rPr>
            <w:rFonts w:ascii="Khmer MEF1" w:hAnsi="Khmer MEF1" w:cs="Khmer MEF1" w:hint="cs"/>
            <w:b/>
            <w:bCs/>
            <w:sz w:val="24"/>
            <w:szCs w:val="24"/>
            <w:cs/>
          </w:rPr>
          <w:t>គ</w:t>
        </w:r>
      </w:ins>
      <w:ins w:id="2890" w:author="Kem Sereyboth" w:date="2023-06-20T15:22:00Z">
        <w:del w:id="2891" w:author="Sopheak Phorn" w:date="2023-07-28T10:47:00Z">
          <w:r w:rsidRPr="007E2454" w:rsidDel="007E2454">
            <w:rPr>
              <w:rFonts w:ascii="Khmer MEF1" w:hAnsi="Khmer MEF1" w:cs="Khmer MEF1"/>
              <w:b/>
              <w:bCs/>
              <w:sz w:val="24"/>
              <w:szCs w:val="24"/>
              <w:cs/>
              <w:rPrChange w:id="2892" w:author="Sopheak Phorn" w:date="2023-07-28T10:48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Pr="007E2454">
          <w:rPr>
            <w:rFonts w:ascii="Khmer MEF1" w:hAnsi="Khmer MEF1" w:cs="Khmer MEF1"/>
            <w:b/>
            <w:bCs/>
            <w:sz w:val="24"/>
            <w:szCs w:val="24"/>
            <w:cs/>
            <w:rPrChange w:id="2893" w:author="Sopheak Phorn" w:date="2023-07-28T10:48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.ស.</w:t>
        </w:r>
        <w:r w:rsidRPr="007E2454">
          <w:rPr>
            <w:rFonts w:ascii="Khmer MEF1" w:hAnsi="Khmer MEF1" w:cs="Khmer MEF1"/>
            <w:sz w:val="24"/>
            <w:szCs w:val="24"/>
            <w:cs/>
            <w:lang w:val="ca-ES"/>
            <w:rPrChange w:id="2894" w:author="Sopheak Phorn" w:date="2023-07-28T10:4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895" w:author="Kem Sereyboth" w:date="2023-06-20T14:18:00Z">
        <w:r w:rsidRPr="007E2454">
          <w:rPr>
            <w:rFonts w:ascii="Khmer MEF1" w:hAnsi="Khmer MEF1" w:cs="Khmer MEF1"/>
            <w:spacing w:val="2"/>
            <w:sz w:val="24"/>
            <w:szCs w:val="24"/>
            <w:cs/>
            <w:rPrChange w:id="2896" w:author="Sopheak Phorn" w:date="2023-07-28T10:4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ឱ្យប្រតិភូសវនកម្មនិងសវនករ</w:t>
        </w:r>
        <w:r w:rsidRPr="007E2454">
          <w:rPr>
            <w:rFonts w:ascii="Khmer MEF1" w:hAnsi="Khmer MEF1" w:cs="Khmer MEF1"/>
            <w:spacing w:val="2"/>
            <w:sz w:val="24"/>
            <w:szCs w:val="24"/>
            <w:cs/>
            <w:rPrChange w:id="2897" w:author="Sopheak Phorn" w:date="2023-07-28T10:48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ទទួលបន្ទុក ចុះអនុវត្តការងារសវនកម្ម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rPrChange w:id="2898" w:author="Sopheak" w:date="2023-08-03T06:20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របស់ខ្លួន។ បន្ទាប់ពីទទួលបានទិន្នន័យនិងព័ត៌មានដូចមានកំណត់ក្នុង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rPrChange w:id="2899" w:author="Sopheak" w:date="2023-08-03T06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បញ្ជីត្រួតពិនិត្យពី </w:t>
        </w:r>
      </w:ins>
      <w:ins w:id="2900" w:author="Kem Sereyboth" w:date="2023-06-20T15:23:00Z">
        <w:r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2901" w:author="Sopheak" w:date="2023-08-03T06:2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2902" w:author="Sopheak Phorn" w:date="2023-07-28T10:48:00Z">
        <w:r w:rsidR="007E2454"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2903" w:author="Sopheak" w:date="2023-08-03T06:20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គ</w:t>
        </w:r>
      </w:ins>
      <w:ins w:id="2904" w:author="Kem Sereyboth" w:date="2023-06-20T15:23:00Z">
        <w:del w:id="2905" w:author="Sopheak Phorn" w:date="2023-07-28T10:48:00Z">
          <w:r w:rsidRPr="009A269B" w:rsidDel="007E2454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2906" w:author="Sopheak" w:date="2023-08-03T06:2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2907" w:author="Sopheak" w:date="2023-08-03T06:2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.ស.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08" w:author="Sopheak" w:date="2023-08-03T06:2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909" w:author="Kem Sereyboth" w:date="2023-06-20T14:18:00Z">
        <w:r w:rsidRPr="009A269B">
          <w:rPr>
            <w:rFonts w:ascii="Khmer MEF1" w:hAnsi="Khmer MEF1" w:cs="Khmer MEF1"/>
            <w:spacing w:val="6"/>
            <w:sz w:val="24"/>
            <w:szCs w:val="24"/>
            <w:cs/>
            <w:rPrChange w:id="2910" w:author="Sopheak" w:date="2023-08-03T06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រួចមក 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rPrChange w:id="2911" w:author="Kem Sereyboth" w:date="2023-07-27T10:2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ប្រតិភូសវនកម្មនិងសវនករទទួលបន្ទុកបានបន្ត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rPrChange w:id="2912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នីតិវិធីសវនកម្មរបស់ខ្លួនក្នុងការ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913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វិភាគ</w:t>
        </w:r>
        <w:r w:rsidRPr="000447A1">
          <w:rPr>
            <w:rFonts w:ascii="Khmer MEF1" w:hAnsi="Khmer MEF1" w:cs="Khmer MEF1"/>
            <w:spacing w:val="-8"/>
            <w:sz w:val="6"/>
            <w:szCs w:val="6"/>
            <w:lang w:val="ca-ES"/>
            <w:rPrChange w:id="2914" w:author="Kem Sereyboth" w:date="2023-07-27T10:28:00Z">
              <w:rPr>
                <w:rFonts w:ascii="Khmer MEF1" w:hAnsi="Khmer MEF1" w:cs="Khmer MEF1"/>
                <w:spacing w:val="4"/>
                <w:sz w:val="6"/>
                <w:szCs w:val="6"/>
                <w:lang w:val="ca-ES"/>
              </w:rPr>
            </w:rPrChange>
          </w:rPr>
          <w:t xml:space="preserve"> </w:t>
        </w:r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915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និងវាយតម្លៃលើទិន្ន</w:t>
        </w:r>
      </w:ins>
      <w:ins w:id="2916" w:author="Kem Sereyboth" w:date="2023-07-25T11:00:00Z">
        <w:r w:rsidR="00840AEA"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917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918" w:author="Kem Sereyboth" w:date="2023-06-20T14:18:00Z"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919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ន័</w:t>
        </w:r>
      </w:ins>
      <w:ins w:id="2920" w:author="Kem Sereyboth" w:date="2023-07-25T10:59:00Z">
        <w:r w:rsidR="00840AEA"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921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922" w:author="Kem Sereyboth" w:date="2023-07-25T11:00:00Z">
        <w:r w:rsidR="00840AEA"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923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924" w:author="Kem Sereyboth" w:date="2023-06-20T14:18:00Z">
        <w:r w:rsidRPr="000447A1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925" w:author="Kem Sereyboth" w:date="2023-07-27T10:2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យ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26" w:author="Sopheak" w:date="2023-08-03T06:2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និងព័ត៌មានដែលប្រមូលបានពី </w:t>
        </w:r>
      </w:ins>
      <w:ins w:id="2927" w:author="Kem Sereyboth" w:date="2023-06-20T15:23:00Z">
        <w:r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2928" w:author="Sopheak" w:date="2023-08-03T06:2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2929" w:author="Sopheak Phorn" w:date="2023-07-28T10:56:00Z">
        <w:r w:rsidR="00507064"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2930" w:author="Sopheak" w:date="2023-08-03T06:2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គ</w:t>
        </w:r>
      </w:ins>
      <w:ins w:id="2931" w:author="Kem Sereyboth" w:date="2023-06-20T15:23:00Z">
        <w:del w:id="2932" w:author="Sopheak Phorn" w:date="2023-07-28T10:56:00Z">
          <w:r w:rsidRPr="009A269B" w:rsidDel="00507064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2933" w:author="Sopheak" w:date="2023-08-03T06:22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Pr="009A269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2934" w:author="Sopheak" w:date="2023-08-03T06:2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.ស.</w:t>
        </w:r>
        <w:r w:rsidRPr="009A269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35" w:author="Sopheak" w:date="2023-08-03T06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936" w:author="Kem Sereyboth" w:date="2023-06-20T14:18:00Z">
        <w:r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937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ដោយធ្វើការប្រៀបធៀបរវាងលទ្ធផលសម្រេចបានជាមួយនឹង</w:t>
        </w:r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2938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គោ</w:t>
        </w:r>
      </w:ins>
      <w:ins w:id="2939" w:author="Kem Sereyboth" w:date="2023-07-27T10:26:00Z">
        <w:r w:rsidR="00822F4D"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2940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highlight w:val="yellow"/>
                <w:cs/>
                <w:lang w:val="ca-ES"/>
              </w:rPr>
            </w:rPrChange>
          </w:rPr>
          <w:t>​</w:t>
        </w:r>
      </w:ins>
      <w:ins w:id="2941" w:author="Kem Sereyboth" w:date="2023-07-25T11:00:00Z">
        <w:r w:rsidR="000F5B72"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2942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943" w:author="Kem Sereyboth" w:date="2023-06-20T14:18:00Z"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2944" w:author="Sopheak" w:date="2023-08-03T06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លដៅដែលបាន</w:t>
        </w:r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2945" w:author="Sopheak" w:date="2023-08-03T06:23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កំណត់</w:t>
        </w:r>
        <w:r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2946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ក្នុងគោលបំណង</w:t>
        </w:r>
        <w:r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947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ដើម្បីកំណត់អំពី</w:t>
        </w:r>
      </w:ins>
      <w:ins w:id="2948" w:author="Kem Sereyboth" w:date="2023-07-26T15:54:00Z">
        <w:r w:rsidR="0017346B"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949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>ភាពមិន</w:t>
        </w:r>
        <w:r w:rsidR="0017346B" w:rsidRPr="009A269B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lang w:val="ca-ES"/>
            <w:rPrChange w:id="2950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>អនុលោម</w:t>
        </w:r>
        <w:r w:rsidR="0017346B"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951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និង</w:t>
        </w:r>
      </w:ins>
      <w:ins w:id="2952" w:author="Kem Sereyboth" w:date="2023-06-20T14:18:00Z">
        <w:r w:rsidRPr="009A269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953" w:author="Sopheak" w:date="2023-08-03T06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គម្លាត</w:t>
        </w:r>
        <w:r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54" w:author="Kem Sereyboth" w:date="2023-07-27T10:28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រវាងលទ្ធផល</w:t>
        </w:r>
        <w:r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955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</w:t>
        </w:r>
        <w:r w:rsidRPr="006F0CFC">
          <w:rPr>
            <w:rFonts w:ascii="Khmer MEF1" w:hAnsi="Khmer MEF1" w:cs="Khmer MEF1"/>
            <w:sz w:val="24"/>
            <w:szCs w:val="24"/>
            <w:cs/>
            <w:lang w:val="ca-ES"/>
            <w:rPrChange w:id="2956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ម្រេ</w:t>
        </w:r>
      </w:ins>
      <w:ins w:id="2957" w:author="Kem Sereyboth" w:date="2023-07-27T10:26:00Z">
        <w:r w:rsidR="00822F4D" w:rsidRPr="006F0CFC">
          <w:rPr>
            <w:rFonts w:ascii="Khmer MEF1" w:hAnsi="Khmer MEF1" w:cs="Khmer MEF1"/>
            <w:sz w:val="24"/>
            <w:szCs w:val="24"/>
            <w:lang w:val="ca-ES"/>
            <w:rPrChange w:id="2958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lang w:val="ca-ES"/>
              </w:rPr>
            </w:rPrChange>
          </w:rPr>
          <w:t>​​</w:t>
        </w:r>
      </w:ins>
      <w:ins w:id="2959" w:author="Kem Sereyboth" w:date="2023-06-20T14:18:00Z">
        <w:r w:rsidRPr="006F0CFC">
          <w:rPr>
            <w:rFonts w:ascii="Khmer MEF1" w:hAnsi="Khmer MEF1" w:cs="Khmer MEF1"/>
            <w:sz w:val="24"/>
            <w:szCs w:val="24"/>
            <w:cs/>
            <w:lang w:val="ca-ES"/>
            <w:rPrChange w:id="2960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ច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បាន</w:t>
        </w:r>
        <w:r w:rsidRPr="006F0CFC">
          <w:rPr>
            <w:rFonts w:ascii="Khmer MEF1" w:hAnsi="Khmer MEF1" w:cs="Khmer MEF1"/>
            <w:spacing w:val="-2"/>
            <w:sz w:val="12"/>
            <w:szCs w:val="12"/>
            <w:lang w:val="ca-ES"/>
          </w:rPr>
          <w:t xml:space="preserve"> 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និងគោលដៅ</w:t>
        </w:r>
        <w:r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961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ដែលបានគ្រោងទុកនោះ។ </w:t>
        </w:r>
      </w:ins>
      <w:ins w:id="2962" w:author="Kem Sereyboth" w:date="2023-07-11T10:38:00Z">
        <w:r w:rsidR="001E6035"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963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</w:ins>
      <w:ins w:id="2964" w:author="Kem Sereyboth" w:date="2023-07-26T15:57:00Z">
        <w:r w:rsidR="0017346B"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</w:ins>
      <w:ins w:id="2965" w:author="Kem Sereyboth" w:date="2023-07-11T10:38:00Z">
        <w:r w:rsidR="001E6035" w:rsidRPr="006F0CF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966" w:author="Sopheak Phorn" w:date="2023-08-04T10:3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និងសវនករទទួលបន្ទុក បានធ្វើការ</w:t>
        </w:r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67" w:author="Kem Sereyboth" w:date="2023-07-27T10:28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សិក្សាអំពីបញ្ហា</w:t>
        </w:r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68" w:author="Kem Sereyboth" w:date="2023-07-27T10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នានាដែលបណ្តាលឱ្យមាន</w:t>
        </w:r>
      </w:ins>
      <w:ins w:id="2969" w:author="Kem Sereyboth" w:date="2023-07-26T15:58:00Z">
        <w:r w:rsidR="0017346B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70" w:author="Kem Sereyboth" w:date="2023-07-27T10:28:00Z">
              <w:rPr>
                <w:rFonts w:ascii="Khmer MEF1" w:hAnsi="Khmer MEF1" w:cs="Khmer MEF1"/>
                <w:spacing w:val="-2"/>
                <w:sz w:val="24"/>
                <w:szCs w:val="24"/>
                <w:highlight w:val="yellow"/>
                <w:cs/>
                <w:lang w:val="ca-ES"/>
              </w:rPr>
            </w:rPrChange>
          </w:rPr>
          <w:t>ភាពមិនអនុលោមតាមបទប្បញ្ញត្តិ និង</w:t>
        </w:r>
      </w:ins>
      <w:ins w:id="2971" w:author="Kem Sereyboth" w:date="2023-07-11T10:38:00Z"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72" w:author="Kem Sereyboth" w:date="2023-07-27T10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គម្លាត</w:t>
        </w:r>
        <w:r w:rsidR="001E6035" w:rsidRPr="000447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973" w:author="Kem Sereyboth" w:date="2023-07-27T10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នៅក្នុងការអនុវត្ត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74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កា</w:t>
        </w:r>
      </w:ins>
      <w:ins w:id="2975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76" w:author="Kem Sereyboth" w:date="2023-07-27T10:2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977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78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រងារ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2979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80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រួមមាន៖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2981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982" w:author="Kem Sereyboth" w:date="2023-07-27T10:2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១).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83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លំហូរការងារ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2984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985" w:author="Kem Sereyboth" w:date="2023-07-27T10:2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២).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86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លក្ខខណ្ឌយោងការងារ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2987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988" w:author="Kem Sereyboth" w:date="2023-07-27T10:2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៣).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89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យន្តការ</w:t>
        </w:r>
        <w:r w:rsidR="001E6035" w:rsidRPr="00822F4D">
          <w:rPr>
            <w:rFonts w:ascii="Khmer MEF1" w:hAnsi="Khmer MEF1" w:cs="Khmer MEF1"/>
            <w:spacing w:val="-4"/>
            <w:sz w:val="16"/>
            <w:szCs w:val="16"/>
            <w:cs/>
            <w:lang w:val="ca-ES"/>
            <w:rPrChange w:id="2990" w:author="Kem Sereyboth" w:date="2023-07-27T10:27:00Z">
              <w:rPr>
                <w:rFonts w:ascii="Khmer MEF1" w:hAnsi="Khmer MEF1" w:cs="Khmer MEF1"/>
                <w:spacing w:val="2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91" w:author="Kem Sereyboth" w:date="2023-07-27T10:2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និងនីតិវិធី</w:t>
        </w:r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92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ក្នុងការអនុវត្តកា</w:t>
        </w:r>
      </w:ins>
      <w:ins w:id="2993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94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995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96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</w:t>
        </w:r>
      </w:ins>
      <w:ins w:id="2997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998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999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00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ងា</w:t>
        </w:r>
      </w:ins>
      <w:ins w:id="3001" w:author="Kem Sereyboth" w:date="2023-07-27T10:27:00Z">
        <w:r w:rsidR="00822F4D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02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03" w:author="Kem Sereyboth" w:date="2023-07-11T10:38:00Z">
        <w:r w:rsidR="001E6035" w:rsidRPr="00822F4D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004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</w:t>
        </w:r>
        <w:r w:rsidR="001E6035" w:rsidRPr="00E3357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="001E6035" w:rsidRPr="00822F4D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៤).</w:t>
        </w:r>
        <w:r w:rsidR="001E6035" w:rsidRPr="00822F4D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យន្តការ និងនីតិវិធីតាមដានការអនុវត្តការងារ </w:t>
        </w:r>
        <w:r w:rsidR="001E6035" w:rsidRPr="00822F4D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៥).</w:t>
        </w:r>
        <w:r w:rsidR="001E6035" w:rsidRPr="00822F4D">
          <w:rPr>
            <w:rFonts w:ascii="Khmer MEF1" w:hAnsi="Khmer MEF1" w:cs="Khmer MEF1"/>
            <w:sz w:val="24"/>
            <w:szCs w:val="24"/>
            <w:cs/>
            <w:lang w:val="ca-ES"/>
          </w:rPr>
          <w:t>យន្តការ និងនីតិវិធីរាយការណ៍</w:t>
        </w:r>
        <w:r w:rsidR="001E6035" w:rsidRPr="00822F4D">
          <w:rPr>
            <w:rFonts w:ascii="Khmer MEF1" w:hAnsi="Khmer MEF1" w:cs="Khmer MEF1"/>
            <w:sz w:val="24"/>
            <w:szCs w:val="24"/>
            <w:cs/>
            <w:lang w:val="ca-ES"/>
            <w:rPrChange w:id="3005" w:author="Kem Sereyboth" w:date="2023-07-27T10:2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អំពីការអនុវត្ត</w:t>
        </w:r>
        <w:r w:rsidR="001E6035" w:rsidRPr="00F7685E">
          <w:rPr>
            <w:rFonts w:ascii="Khmer MEF1" w:hAnsi="Khmer MEF1" w:cs="Khmer MEF1"/>
            <w:spacing w:val="12"/>
            <w:sz w:val="24"/>
            <w:szCs w:val="24"/>
            <w:cs/>
            <w:lang w:val="ca-ES"/>
            <w:rPrChange w:id="3006" w:author="Kem Sereyboth" w:date="2023-07-25T11:0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ការងារ</w:t>
        </w:r>
        <w:r w:rsidR="001E6035" w:rsidRPr="00F7685E">
          <w:rPr>
            <w:rFonts w:ascii="Khmer MEF1" w:hAnsi="Khmer MEF1" w:cs="Khmer MEF1"/>
            <w:spacing w:val="12"/>
            <w:sz w:val="8"/>
            <w:szCs w:val="8"/>
            <w:cs/>
            <w:lang w:val="ca-ES"/>
            <w:rPrChange w:id="3007" w:author="Kem Sereyboth" w:date="2023-07-25T11:07:00Z">
              <w:rPr>
                <w:rFonts w:ascii="Khmer MEF1" w:hAnsi="Khmer MEF1" w:cs="Khmer MEF1"/>
                <w:spacing w:val="6"/>
                <w:sz w:val="8"/>
                <w:szCs w:val="8"/>
                <w:cs/>
                <w:lang w:val="ca-ES"/>
              </w:rPr>
            </w:rPrChange>
          </w:rPr>
          <w:t xml:space="preserve"> </w:t>
        </w:r>
        <w:r w:rsidR="001E6035" w:rsidRPr="00F7685E">
          <w:rPr>
            <w:rFonts w:ascii="Khmer MEF1" w:hAnsi="Khmer MEF1" w:cs="Khmer MEF1"/>
            <w:spacing w:val="12"/>
            <w:sz w:val="24"/>
            <w:szCs w:val="24"/>
            <w:cs/>
            <w:lang w:val="ca-ES"/>
            <w:rPrChange w:id="3008" w:author="Kem Sereyboth" w:date="2023-07-25T11:0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និ</w:t>
        </w:r>
      </w:ins>
      <w:ins w:id="3009" w:author="Kem Sereyboth" w:date="2023-07-27T10:27:00Z">
        <w:r w:rsidR="00822F4D">
          <w:rPr>
            <w:rFonts w:ascii="Khmer MEF1" w:hAnsi="Khmer MEF1" w:cs="Khmer MEF1" w:hint="cs"/>
            <w:spacing w:val="12"/>
            <w:sz w:val="24"/>
            <w:szCs w:val="24"/>
            <w:cs/>
            <w:lang w:val="ca-ES"/>
          </w:rPr>
          <w:t>​</w:t>
        </w:r>
      </w:ins>
      <w:ins w:id="3010" w:author="Kem Sereyboth" w:date="2023-07-11T10:38:00Z">
        <w:r w:rsidR="001E6035" w:rsidRPr="00F7685E">
          <w:rPr>
            <w:rFonts w:ascii="Khmer MEF1" w:hAnsi="Khmer MEF1" w:cs="Khmer MEF1"/>
            <w:spacing w:val="12"/>
            <w:sz w:val="24"/>
            <w:szCs w:val="24"/>
            <w:cs/>
            <w:lang w:val="ca-ES"/>
            <w:rPrChange w:id="3011" w:author="Kem Sereyboth" w:date="2023-07-25T11:0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ង</w:t>
        </w:r>
        <w:r w:rsidR="001E6035" w:rsidRPr="00F7685E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3012" w:author="Kem Sereyboth" w:date="2023-07-25T11:06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  <w:lang w:val="ca-ES"/>
              </w:rPr>
            </w:rPrChange>
          </w:rPr>
          <w:t>៦).</w:t>
        </w:r>
        <w:r w:rsidR="001E6035" w:rsidRPr="00F7685E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013" w:author="Kem Sereyboth" w:date="2023-07-25T11:0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សមត្ថភាពជំនាញរបស់មន្ត្រីអនុវត្តការងារ</w:t>
        </w:r>
      </w:ins>
      <w:ins w:id="3014" w:author="Kem Sereyboth" w:date="2023-07-25T11:06:00Z">
        <w:r w:rsidR="00F7685E" w:rsidRPr="00F7685E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015" w:author="Kem Sereyboth" w:date="2023-07-25T11:0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016" w:author="Kem Sereyboth" w:date="2023-07-11T10:38:00Z">
        <w:r w:rsidR="001E6035" w:rsidRPr="0065231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17" w:author="Sopheak Phorn" w:date="2023-07-28T10:5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ដើម្បីជាមូលដ្ឋា</w:t>
        </w:r>
      </w:ins>
      <w:ins w:id="3018" w:author="Kem Sereyboth" w:date="2023-07-25T11:06:00Z">
        <w:r w:rsidR="00F7685E" w:rsidRPr="00652317">
          <w:rPr>
            <w:rFonts w:ascii="Khmer MEF1" w:hAnsi="Khmer MEF1" w:cs="Khmer MEF1"/>
            <w:spacing w:val="4"/>
            <w:sz w:val="24"/>
            <w:szCs w:val="24"/>
            <w:lang w:val="ca-ES"/>
            <w:rPrChange w:id="3019" w:author="Sopheak Phorn" w:date="2023-07-28T10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</w:t>
        </w:r>
      </w:ins>
      <w:ins w:id="3020" w:author="Kem Sereyboth" w:date="2023-07-11T10:38:00Z">
        <w:r w:rsidR="001E6035" w:rsidRPr="0065231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21" w:author="Sopheak Phorn" w:date="2023-07-28T10:5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នត្រៀមពិភាក្សា</w:t>
        </w:r>
        <w:r w:rsidR="001E6035" w:rsidRPr="0065231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22" w:author="Sopheak Phorn" w:date="2023-07-28T10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ជាមួយបុគ្គលពាក់ព័ន្ធ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23" w:author="Kem Sereyboth" w:date="2023-07-27T10:27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ក្នុ</w:t>
        </w:r>
      </w:ins>
      <w:ins w:id="3024" w:author="Kem Sereyboth" w:date="2023-07-27T10:27:00Z">
        <w:r w:rsidR="00822F4D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25" w:author="Kem Sereyboth" w:date="2023-07-27T10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26" w:author="Kem Sereyboth" w:date="2023-07-11T10:38:00Z"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27" w:author="Kem Sereyboth" w:date="2023-07-27T10:27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ងការ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28" w:author="Kem Sereyboth" w:date="2023-07-27T10:2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  <w:lang w:val="ca-ES"/>
              </w:rPr>
            </w:rPrChange>
          </w:rPr>
          <w:t>ប្រមូលបន្ថែមនូវព័ត៌មាន ទិន្នន័យ និងសេចក្តីបំភ្លឺដែលជាប់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29" w:author="Kem Sereyboth" w:date="2023-07-27T10:27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ពាក់ព័ន្ធទៅនឹងគ</w:t>
        </w:r>
        <w:r w:rsidR="001E6035" w:rsidRPr="00822F4D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ម្លាតនៅក្នុងការ</w:t>
        </w:r>
        <w:r w:rsidR="001E6035" w:rsidRPr="00822F4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30" w:author="Kem Sereyboth" w:date="2023-07-27T10:27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អនុវត្ត</w:t>
        </w:r>
        <w:r w:rsidR="001E6035" w:rsidRPr="00E33574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ការងារពាក់ព័ន្ធនឹង</w:t>
        </w:r>
        <w:r w:rsidR="001E6035" w:rsidRPr="00E33574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ប្រធានបទ</w:t>
        </w:r>
        <w:r w:rsidR="001E6035" w:rsidRPr="00E33574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សវនកម្ម</w:t>
        </w:r>
        <w:r w:rsidR="001E6035" w:rsidRPr="00E33574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នីមួយៗ។</w:t>
        </w:r>
      </w:ins>
    </w:p>
    <w:p w14:paraId="35159F5F" w14:textId="2C5F4F74" w:rsidR="001E6035" w:rsidRPr="00E33574" w:rsidRDefault="001E6035">
      <w:pPr>
        <w:spacing w:after="0" w:line="226" w:lineRule="auto"/>
        <w:ind w:firstLine="539"/>
        <w:jc w:val="both"/>
        <w:rPr>
          <w:ins w:id="3031" w:author="Kem Sereyboth" w:date="2023-07-11T10:40:00Z"/>
          <w:rFonts w:ascii="Khmer MEF1" w:hAnsi="Khmer MEF1" w:cs="Khmer MEF1"/>
          <w:sz w:val="24"/>
          <w:szCs w:val="24"/>
          <w:lang w:val="ca-ES"/>
          <w:rPrChange w:id="3032" w:author="Kem Sereyboth" w:date="2023-07-19T16:59:00Z">
            <w:rPr>
              <w:ins w:id="3033" w:author="Kem Sereyboth" w:date="2023-07-11T10:40:00Z"/>
              <w:rFonts w:ascii="Khmer MEF1" w:hAnsi="Khmer MEF1" w:cs="Khmer MEF1"/>
              <w:color w:val="000000" w:themeColor="text1"/>
              <w:sz w:val="24"/>
              <w:szCs w:val="24"/>
              <w:lang w:val="ca-ES"/>
            </w:rPr>
          </w:rPrChange>
        </w:rPr>
        <w:pPrChange w:id="3034" w:author="Sopheak Phorn" w:date="2023-08-03T13:39:00Z">
          <w:pPr>
            <w:spacing w:after="0" w:line="226" w:lineRule="auto"/>
            <w:ind w:firstLine="540"/>
            <w:jc w:val="both"/>
          </w:pPr>
        </w:pPrChange>
      </w:pPr>
      <w:ins w:id="3035" w:author="Kem Sereyboth" w:date="2023-07-11T10:40:00Z">
        <w:r w:rsidRPr="00E33574">
          <w:rPr>
            <w:rFonts w:ascii="Khmer MEF1" w:hAnsi="Khmer MEF1" w:cs="Khmer MEF1"/>
            <w:sz w:val="24"/>
            <w:szCs w:val="24"/>
            <w:cs/>
            <w:lang w:val="ca-ES"/>
          </w:rPr>
          <w:t>បន្ទាប់ពីបានពិនិត្យលើឯកសារដែលប្រមូលបាន សវនករទទួលបន្ទុកបានរៀបចំនូវរបាយការណ៍ស្តីពី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ការពិនិត្យលើឯកសារ និងបានដាក់ឆ្លងជូនអនុប្រធានប្រតិភូសវនកម្មដើម្បីពិនិត្យ និងសម្រេច ព្រមទាំងស្នើសុំ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ការអនុញ្ញាតចុះជួបពិភាក្សាជាមួយបុគ្គលជាប់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036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ពាក់ព័ន្ធនានារបស់</w:t>
        </w:r>
      </w:ins>
      <w:ins w:id="3037" w:author="Sopheak Phorn" w:date="2023-08-04T10:31:00Z">
        <w:r w:rsidR="006F0CFC" w:rsidRPr="006F0CFC">
          <w:rPr>
            <w:rFonts w:ascii="Khmer MEF1" w:hAnsi="Khmer MEF1" w:cs="Khmer MEF1"/>
            <w:spacing w:val="-2"/>
            <w:sz w:val="24"/>
            <w:szCs w:val="24"/>
            <w:lang w:val="ca-ES"/>
            <w:rPrChange w:id="3038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</w:ins>
      <w:ins w:id="3039" w:author="Kem Sereyboth" w:date="2023-07-11T10:40:00Z">
        <w:del w:id="3040" w:author="Sopheak Phorn" w:date="2023-08-04T10:31:00Z">
          <w:r w:rsidRPr="006F0CFC" w:rsidDel="006F0CF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041" w:author="Sopheak Phorn" w:date="2023-08-04T10:3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42" w:author="Kem Sereyboth" w:date="2023-07-12T11:04:00Z">
        <w:r w:rsidR="004A4CD5" w:rsidRPr="006F0CF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043" w:author="Sopheak Phorn" w:date="2023-08-04T10:3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044" w:author="Sopheak Phorn" w:date="2023-07-28T10:59:00Z">
        <w:r w:rsidR="00652317" w:rsidRPr="006F0CF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045" w:author="Sopheak Phorn" w:date="2023-08-04T10:31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046" w:author="Kem Sereyboth" w:date="2023-07-12T11:04:00Z">
        <w:del w:id="3047" w:author="Sopheak Phorn" w:date="2023-07-28T10:59:00Z">
          <w:r w:rsidR="004A4CD5" w:rsidRPr="006F0CFC" w:rsidDel="0065231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048" w:author="Sopheak Phorn" w:date="2023-08-04T10:3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6F0CF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049" w:author="Sopheak Phorn" w:date="2023-08-04T10:3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050" w:author="Kem Sereyboth" w:date="2023-07-11T10:40:00Z">
        <w:r w:rsidRPr="006F0CFC">
          <w:rPr>
            <w:rFonts w:ascii="Khmer MEF1" w:hAnsi="Khmer MEF1" w:cs="Khmer MEF1"/>
            <w:spacing w:val="-2"/>
            <w:sz w:val="24"/>
            <w:szCs w:val="24"/>
            <w:cs/>
            <w:rPrChange w:id="3051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។</w:t>
        </w:r>
        <w:r w:rsidRPr="006F0CF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3052" w:author="Sopheak Phorn" w:date="2023-08-04T10:31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6F0CFC">
          <w:rPr>
            <w:rFonts w:ascii="Khmer MEF1" w:hAnsi="Khmer MEF1" w:cs="Khmer MEF1"/>
            <w:spacing w:val="-2"/>
            <w:sz w:val="24"/>
            <w:szCs w:val="24"/>
            <w:cs/>
            <w:rPrChange w:id="3053" w:author="Sopheak Phorn" w:date="2023-08-04T10:31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បន្ទាប់ពីទទួលបានការឯកភាព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ពី</w:t>
        </w:r>
      </w:ins>
      <w:ins w:id="3054" w:author="Kem Sereyboth" w:date="2023-07-25T11:07:00Z">
        <w:r w:rsidR="00C20521">
          <w:rPr>
            <w:rFonts w:ascii="Khmer MEF1" w:hAnsi="Khmer MEF1" w:cs="Khmer MEF1" w:hint="cs"/>
            <w:spacing w:val="-4"/>
            <w:sz w:val="24"/>
            <w:szCs w:val="24"/>
            <w:cs/>
          </w:rPr>
          <w:t>​</w:t>
        </w:r>
      </w:ins>
      <w:ins w:id="3055" w:author="Kem Sereyboth" w:date="2023-07-11T10:40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អនុប្រធានប្រតិភូសវនកម្ម សវនករទទួលបន្ទុកបានបន្តនីតិវិធីចុះប្រមូលទិន្នន័យនិង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ព័ត៌មានដល់ទីកន្លែងដើម្បីស្នើសុំការបញ្ជាក់បន្ថែម និងឬសេចក្តីបំភ្លឺនានា</w:t>
        </w:r>
        <w:r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</w:rPr>
          <w:t xml:space="preserve"> 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ដោយបានកំណត់នូវពេលវេលា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ប្រភេទឯកសារ និងរបាយការណ៍ដែលបុគ្គលទទួលបន្ទុកនៃ </w:t>
        </w:r>
      </w:ins>
      <w:ins w:id="3056" w:author="Kem Sereyboth" w:date="2023-07-12T11:04:00Z">
        <w:r w:rsidR="004A4CD5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057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058" w:author="Sopheak Phorn" w:date="2023-07-28T11:00:00Z">
        <w:r w:rsidR="00CE7CD2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គ</w:t>
        </w:r>
      </w:ins>
      <w:ins w:id="3059" w:author="Kem Sereyboth" w:date="2023-07-12T11:04:00Z">
        <w:del w:id="3060" w:author="Sopheak Phorn" w:date="2023-07-28T11:00:00Z">
          <w:r w:rsidR="004A4CD5" w:rsidRPr="00E33574" w:rsidDel="00CE7CD2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061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062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063" w:author="Kem Sereyboth" w:date="2023-07-11T10:40:00Z">
        <w:r w:rsidRPr="00E33574">
          <w:rPr>
            <w:rFonts w:ascii="Khmer MEF1" w:hAnsi="Khmer MEF1" w:cs="Khmer MEF1"/>
            <w:sz w:val="8"/>
            <w:szCs w:val="8"/>
            <w:lang w:val="ca-ES"/>
          </w:rPr>
          <w:t xml:space="preserve"> 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</w:rPr>
          <w:t>ត្រូវផ្តល់មកឱ្យ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ប្រតិភូសវនកម្ម</w:t>
        </w:r>
        <w:r w:rsidRPr="00E33574">
          <w:rPr>
            <w:rFonts w:ascii="Khmer MEF1" w:hAnsi="Khmer MEF1" w:cs="Khmer MEF1"/>
            <w:spacing w:val="-4"/>
            <w:sz w:val="8"/>
            <w:szCs w:val="8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សវនករទទួលបន្ទុក និង</w:t>
        </w:r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64" w:author="Kem Sereyboth" w:date="2023-07-25T11:0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បុគ្គល</w:t>
        </w:r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65" w:author="Kem Sereyboth" w:date="2023-07-25T11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ជាប់ពាក់ព័ន្ធនានាដែលប្រតិភូសវនកម្ម </w:t>
        </w:r>
        <w:r w:rsidRPr="00CE7CD2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66" w:author="Sopheak Phorn" w:date="2023-07-28T11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និងសវនករទទួល</w:t>
        </w:r>
        <w:r w:rsidRPr="00CE7CD2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67" w:author="Sopheak Phorn" w:date="2023-07-28T11:00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បន្ទុកត្រូវជួបពិភាក្សាដើម្បីចុះទៅប្រមូល</w:t>
        </w:r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068" w:author="Kem Sereyboth" w:date="2023-07-25T11:0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ទិន្នន័យនិងព័ត៌មានសំខាន់ៗដែលបម្រើឱ្យការវាយតម្លៃលើ</w:t>
        </w:r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69" w:author="Kem Sereyboth" w:date="2023-07-25T11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បញ្ហាដែលបានរកឃើញពាក់ព័ន្ធនឹងប្រធានប</w:t>
        </w:r>
      </w:ins>
      <w:ins w:id="3070" w:author="Kem Sereyboth" w:date="2023-07-25T11:08:00Z">
        <w:r w:rsidR="00C20521"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71" w:author="Kem Sereyboth" w:date="2023-07-25T11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72" w:author="Kem Sereyboth" w:date="2023-07-11T10:40:00Z">
        <w:r w:rsidRPr="00C2052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073" w:author="Kem Sereyboth" w:date="2023-07-25T11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ទ</w:t>
        </w:r>
      </w:ins>
      <w:ins w:id="3074" w:author="Kem Sereyboth" w:date="2023-07-25T11:08:00Z">
        <w:r w:rsidR="00C20521" w:rsidRPr="00C20521">
          <w:rPr>
            <w:rFonts w:ascii="Khmer MEF1" w:hAnsi="Khmer MEF1" w:cs="Khmer MEF1"/>
            <w:sz w:val="24"/>
            <w:szCs w:val="24"/>
            <w:cs/>
            <w:lang w:val="ca-ES"/>
            <w:rPrChange w:id="3075" w:author="Kem Sereyboth" w:date="2023-07-25T11:0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76" w:author="Kem Sereyboth" w:date="2023-07-11T10:40:00Z">
        <w:r w:rsidRPr="001575A7">
          <w:rPr>
            <w:rFonts w:ascii="Khmer MEF1" w:hAnsi="Khmer MEF1" w:cs="Khmer MEF1"/>
            <w:sz w:val="24"/>
            <w:szCs w:val="24"/>
            <w:cs/>
            <w:lang w:val="ca-ES"/>
            <w:rPrChange w:id="3077" w:author="Sopheak" w:date="2023-08-03T06:2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ដែល</w:t>
        </w:r>
        <w:r w:rsidRPr="001575A7">
          <w:rPr>
            <w:rFonts w:ascii="Khmer MEF1" w:hAnsi="Khmer MEF1" w:cs="Khmer MEF1"/>
            <w:sz w:val="24"/>
            <w:szCs w:val="24"/>
            <w:cs/>
            <w:lang w:val="ca-ES"/>
            <w:rPrChange w:id="3078" w:author="Sopheak" w:date="2023-08-03T06:26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បានកំណត់។ បន្ទាប់ពីបានបញ្ចប់ការចុះប្រមូលទិន្នន័យ និង</w:t>
        </w:r>
        <w:r w:rsidRPr="001575A7">
          <w:rPr>
            <w:rFonts w:ascii="Khmer MEF1" w:hAnsi="Khmer MEF1" w:cs="Khmer MEF1"/>
            <w:sz w:val="24"/>
            <w:szCs w:val="24"/>
            <w:cs/>
            <w:lang w:val="ca-ES"/>
          </w:rPr>
          <w:t>ព័ត៌មានដល់ទីកន្លែង សវនករទទួលបន្ទុក</w:t>
        </w:r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079" w:author="Kem Sereyboth" w:date="2023-07-25T11:10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បានធ្វើការវិភាគ ​និងវាយតម្លៃលើទិន្នន័យនិងព័ត៌មានដែលទទួល</w:t>
        </w:r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080" w:author="Kem Sereyboth" w:date="2023-07-25T11:10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បានដើម្បីកំណត់អំពីបញ្ហាជាក់លាក់នា</w:t>
        </w:r>
      </w:ins>
      <w:ins w:id="3081" w:author="Kem Sereyboth" w:date="2023-07-25T11:10:00Z">
        <w:r w:rsidR="00C20521" w:rsidRPr="00C20521">
          <w:rPr>
            <w:rFonts w:ascii="Khmer MEF1" w:hAnsi="Khmer MEF1" w:cs="Khmer MEF1"/>
            <w:sz w:val="24"/>
            <w:szCs w:val="24"/>
            <w:cs/>
            <w:lang w:val="ca-ES"/>
            <w:rPrChange w:id="3082" w:author="Kem Sereyboth" w:date="2023-07-25T11:1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83" w:author="Kem Sereyboth" w:date="2023-07-11T10:40:00Z">
        <w:r w:rsidRPr="00C20521">
          <w:rPr>
            <w:rFonts w:ascii="Khmer MEF1" w:hAnsi="Khmer MEF1" w:cs="Khmer MEF1"/>
            <w:sz w:val="24"/>
            <w:szCs w:val="24"/>
            <w:cs/>
            <w:lang w:val="ca-ES"/>
            <w:rPrChange w:id="3084" w:author="Kem Sereyboth" w:date="2023-07-25T11:10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នា</w:t>
        </w:r>
      </w:ins>
      <w:ins w:id="3085" w:author="Kem Sereyboth" w:date="2023-07-25T11:10:00Z">
        <w:r w:rsidR="00C20521" w:rsidRPr="00C20521">
          <w:rPr>
            <w:rFonts w:ascii="Khmer MEF1" w:hAnsi="Khmer MEF1" w:cs="Khmer MEF1"/>
            <w:sz w:val="24"/>
            <w:szCs w:val="24"/>
            <w:cs/>
            <w:lang w:val="ca-ES"/>
            <w:rPrChange w:id="3086" w:author="Kem Sereyboth" w:date="2023-07-25T11:1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087" w:author="Kem Sereyboth" w:date="2023-07-11T10:40:00Z"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088" w:author="Kem Sereyboth" w:date="2023-07-19T16:59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ដែល</w:t>
        </w:r>
        <w:r w:rsidRPr="00E33574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89" w:author="Kem Sereyboth" w:date="2023-07-19T16:59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ជា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3090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មូលហេតុនាំទៅដល់ការ</w:t>
        </w:r>
      </w:ins>
      <w:ins w:id="3091" w:author="Kem Sereyboth" w:date="2023-07-26T15:44:00Z">
        <w:r w:rsidR="00310DD7">
          <w:rPr>
            <w:rFonts w:ascii="Khmer MEF1" w:hAnsi="Khmer MEF1" w:cs="Khmer MEF1" w:hint="cs"/>
            <w:sz w:val="24"/>
            <w:szCs w:val="24"/>
            <w:cs/>
            <w:lang w:val="ca-ES"/>
          </w:rPr>
          <w:t>មិនអនុលោម និង</w:t>
        </w:r>
      </w:ins>
      <w:ins w:id="3092" w:author="Kem Sereyboth" w:date="2023-07-11T10:40:00Z"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3093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មានគម្លាតនៅក្នុងការអនុវត្ត។</w:t>
        </w:r>
      </w:ins>
    </w:p>
    <w:p w14:paraId="6CC8C120" w14:textId="3ACC3726" w:rsidR="001E6035" w:rsidRPr="000A3C93" w:rsidRDefault="001E6035">
      <w:pPr>
        <w:spacing w:after="0" w:line="228" w:lineRule="auto"/>
        <w:ind w:firstLine="539"/>
        <w:jc w:val="both"/>
        <w:rPr>
          <w:ins w:id="3094" w:author="Kem Sereyboth" w:date="2023-07-11T10:42:00Z"/>
          <w:rFonts w:ascii="Khmer MEF1" w:hAnsi="Khmer MEF1" w:cs="Khmer MEF1"/>
          <w:spacing w:val="8"/>
          <w:sz w:val="24"/>
          <w:szCs w:val="24"/>
          <w:lang w:val="ca-ES"/>
          <w:rPrChange w:id="3095" w:author="Kem Sereyboth" w:date="2023-07-27T10:25:00Z">
            <w:rPr>
              <w:ins w:id="3096" w:author="Kem Sereyboth" w:date="2023-07-11T10:42:00Z"/>
              <w:rFonts w:ascii="Khmer MEF1" w:hAnsi="Khmer MEF1" w:cs="Khmer MEF1"/>
              <w:color w:val="000000" w:themeColor="text1"/>
              <w:spacing w:val="8"/>
              <w:sz w:val="24"/>
              <w:szCs w:val="24"/>
              <w:lang w:val="ca-ES"/>
            </w:rPr>
          </w:rPrChange>
        </w:rPr>
        <w:pPrChange w:id="3097" w:author="Sopheak Phorn" w:date="2023-08-03T13:43:00Z">
          <w:pPr>
            <w:spacing w:after="0" w:line="226" w:lineRule="auto"/>
            <w:ind w:firstLine="540"/>
            <w:jc w:val="both"/>
          </w:pPr>
        </w:pPrChange>
      </w:pPr>
      <w:ins w:id="3098" w:author="Kem Sereyboth" w:date="2023-07-11T10:42:00Z">
        <w:r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099" w:author="Kem Sereyboth" w:date="2023-07-27T10:25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បន្ទាប់ពីបានបញ្ចប់ការវិភាគ និងវាយតម្លៃលើបញ្ហាដែលបានរកឃើញរួចមក សវនករទទួលបន្ទុក</w:t>
        </w:r>
        <w:r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100" w:author="Kem Sereyboth" w:date="2023-07-27T10:25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បាន</w:t>
        </w:r>
        <w:r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101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បន្តនីតិវិធីក្នុងការ</w:t>
        </w:r>
        <w:r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10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រៀបចំនូវសេចក្តីព្រាងរបាយការណ៍លទ្ធផលនៃការរកឃើញរបស់</w:t>
        </w:r>
        <w:r w:rsidRPr="000A3C93">
          <w:rPr>
            <w:rFonts w:ascii="Khmer MEF1" w:hAnsi="Khmer MEF1" w:cs="Khmer MEF1"/>
            <w:spacing w:val="-4"/>
            <w:sz w:val="24"/>
            <w:szCs w:val="24"/>
            <w:lang w:val="ca-ES"/>
            <w:rPrChange w:id="3103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</w:ins>
      <w:ins w:id="3104" w:author="Kem Sereyboth" w:date="2023-07-12T11:04:00Z">
        <w:r w:rsidR="004A4CD5" w:rsidRPr="00CE7CD2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105" w:author="Sopheak Phorn" w:date="2023-07-28T11:0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106" w:author="Sopheak Phorn" w:date="2023-07-28T11:01:00Z">
        <w:r w:rsidR="00CE7CD2" w:rsidRPr="00CE7CD2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107" w:author="Sopheak Phorn" w:date="2023-07-28T11:01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108" w:author="Kem Sereyboth" w:date="2023-07-12T11:04:00Z">
        <w:del w:id="3109" w:author="Sopheak Phorn" w:date="2023-07-28T11:01:00Z">
          <w:r w:rsidR="004A4CD5" w:rsidRPr="00CE7CD2" w:rsidDel="00CE7CD2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110" w:author="Sopheak Phorn" w:date="2023-07-28T11:0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CE7CD2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111" w:author="Sopheak Phorn" w:date="2023-07-28T11:0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3112" w:author="Kem Sereyboth" w:date="2023-07-11T10:42:00Z">
        <w:r w:rsidRPr="00CE7CD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113" w:author="Sopheak Phorn" w:date="2023-07-28T11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ដោយផ្អែ</w:t>
        </w:r>
      </w:ins>
      <w:ins w:id="3114" w:author="Kem Sereyboth" w:date="2023-07-12T11:04:00Z">
        <w:r w:rsidR="004A4CD5" w:rsidRPr="00CE7CD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115" w:author="Sopheak Phorn" w:date="2023-07-28T11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16" w:author="Kem Sereyboth" w:date="2023-07-11T10:42:00Z">
        <w:r w:rsidRPr="00CE7CD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117" w:author="Sopheak Phorn" w:date="2023-07-28T11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3118" w:author="Kem Sereyboth" w:date="2023-07-25T11:11:00Z">
        <w:r w:rsidR="00096504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119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20" w:author="Kem Sereyboth" w:date="2023-07-12T11:04:00Z">
        <w:r w:rsidR="004A4CD5"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21" w:author="Kem Sereyboth" w:date="2023-07-27T10:25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22" w:author="Kem Sereyboth" w:date="2023-07-11T10:42:00Z"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23" w:author="Kem Sereyboth" w:date="2023-07-27T10:25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លើទិន្នន័យនិងព័ត៌មានដែលទទួលបាន និងបានដាក់ឆ្លងការពិនិត្យ និងសម្រេចពីថ្នាក់ដឹកនាំរបស់</w:t>
        </w:r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24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អង្គភា</w:t>
        </w:r>
      </w:ins>
      <w:ins w:id="3125" w:author="Kem Sereyboth" w:date="2023-07-25T11:11:00Z">
        <w:r w:rsidR="00096504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26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27" w:author="Kem Sereyboth" w:date="2023-07-11T10:42:00Z"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28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ព</w:t>
        </w:r>
      </w:ins>
      <w:ins w:id="3129" w:author="Kem Sereyboth" w:date="2023-07-25T11:11:00Z">
        <w:r w:rsidR="00096504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130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31" w:author="Kem Sereyboth" w:date="2023-07-11T10:42:00Z">
        <w:r w:rsidRPr="000A3C93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313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សវនកម្មផ្ទៃក្នុងនៃ </w:t>
        </w:r>
        <w:r w:rsidRPr="000A3C93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3133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0A3C93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3134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មុននឹងដាក់ឆ្លងកិច្ចប្រជុំពិភាក្សាជាមួយថ្នាក់ដឹកនាំ </w:t>
        </w:r>
        <w:r w:rsidRPr="00CE7CD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135" w:author="Sopheak Phorn" w:date="2023-07-28T11:02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និង</w:t>
        </w:r>
        <w:r w:rsidRPr="00CE7CD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136" w:author="Sopheak Phorn" w:date="2023-07-28T11:02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មន្ត្រីជំនាញរបស់</w:t>
        </w:r>
      </w:ins>
      <w:ins w:id="3137" w:author="Kem Sereyboth" w:date="2023-07-26T12:58:00Z">
        <w:r w:rsidR="008100E8" w:rsidRPr="00CE7CD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138" w:author="Sopheak Phorn" w:date="2023-07-28T11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8100E8" w:rsidRPr="00CE7CD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139" w:author="Sopheak Phorn" w:date="2023-07-28T11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140" w:author="Sopheak Phorn" w:date="2023-07-28T11:01:00Z">
        <w:r w:rsidR="00CE7CD2" w:rsidRPr="00CE7CD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141" w:author="Sopheak Phorn" w:date="2023-07-28T11:02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142" w:author="Kem Sereyboth" w:date="2023-07-26T12:58:00Z">
        <w:del w:id="3143" w:author="Sopheak Phorn" w:date="2023-07-28T11:01:00Z">
          <w:r w:rsidR="008100E8" w:rsidRPr="00CE7CD2" w:rsidDel="00CE7CD2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3144" w:author="Sopheak Phorn" w:date="2023-07-28T11:0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8100E8" w:rsidRPr="00CE7CD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145" w:author="Sopheak Phorn" w:date="2023-07-28T11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146" w:author="Kem Sereyboth" w:date="2023-07-11T10:42:00Z">
        <w:r w:rsidRPr="000A3C93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147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  <w:rPrChange w:id="3148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លើលទ្ធផលនៃការរកឃើញនោះ។ បន្ទាប់ពីទទួលបានការអនុញ្ញាតពីថ្នាក់ដឹកនាំ</w:t>
        </w:r>
      </w:ins>
      <w:ins w:id="3149" w:author="Kem Sereyboth" w:date="2023-07-27T10:12:00Z">
        <w:r w:rsidR="00012515" w:rsidRPr="000A3C93">
          <w:rPr>
            <w:rFonts w:ascii="Khmer MEF1" w:hAnsi="Khmer MEF1" w:cs="Khmer MEF1"/>
            <w:sz w:val="24"/>
            <w:szCs w:val="24"/>
            <w:lang w:val="ca-ES"/>
            <w:rPrChange w:id="3150" w:author="Kem Sereyboth" w:date="2023-07-27T10:2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 xml:space="preserve">​​ </w:t>
        </w:r>
      </w:ins>
      <w:ins w:id="3151" w:author="Kem Sereyboth" w:date="2023-07-27T10:09:00Z">
        <w:r w:rsidR="002826BE" w:rsidRPr="000A3C93">
          <w:rPr>
            <w:rFonts w:ascii="Khmer MEF1" w:hAnsi="Khmer MEF1" w:cs="Khmer MEF1"/>
            <w:sz w:val="24"/>
            <w:szCs w:val="24"/>
            <w:cs/>
            <w:lang w:val="ca-ES"/>
            <w:rPrChange w:id="315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កាលពីថ្ងៃទី៥ ខែកក្កដា ឆ្នាំ</w:t>
        </w:r>
        <w:r w:rsidR="002826BE"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53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lastRenderedPageBreak/>
          <w:t>២០២៣</w:t>
        </w:r>
        <w:r w:rsidR="002826BE" w:rsidRPr="000A3C93">
          <w:rPr>
            <w:rFonts w:cs="MoolBoran"/>
            <w:spacing w:val="4"/>
            <w:cs/>
            <w:rPrChange w:id="3154" w:author="Kem Sereyboth" w:date="2023-07-27T10:25:00Z">
              <w:rPr>
                <w:rFonts w:cs="MoolBoran"/>
                <w:spacing w:val="-6"/>
                <w:cs/>
              </w:rPr>
            </w:rPrChange>
          </w:rPr>
          <w:t xml:space="preserve"> </w:t>
        </w:r>
      </w:ins>
      <w:ins w:id="3155" w:author="Kem Sereyboth" w:date="2023-07-11T10:42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56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សវនករទទួលបន្ទុកបានជួ</w:t>
        </w:r>
      </w:ins>
      <w:ins w:id="3157" w:author="Kem Sereyboth" w:date="2023-07-26T13:10:00Z">
        <w:r w:rsidR="008100E8"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58" w:author="Kem Sereyboth" w:date="2023-07-27T10:25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59" w:author="Kem Sereyboth" w:date="2023-07-11T10:42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60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បប្រជុំពិភាក្សាជាមួយតំណាងរបស់ </w:t>
        </w:r>
      </w:ins>
      <w:ins w:id="3161" w:author="Kem Sereyboth" w:date="2023-07-12T11:05:00Z">
        <w:r w:rsidR="004A4CD5" w:rsidRPr="000A3C9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3162" w:author="Kem Sereyboth" w:date="2023-07-27T10:25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163" w:author="Sopheak Phorn" w:date="2023-07-28T11:02:00Z">
        <w:r w:rsidR="00CE7CD2">
          <w:rPr>
            <w:rFonts w:ascii="Khmer MEF1" w:hAnsi="Khmer MEF1" w:cs="Khmer MEF1" w:hint="cs"/>
            <w:b/>
            <w:bCs/>
            <w:spacing w:val="4"/>
            <w:sz w:val="24"/>
            <w:szCs w:val="24"/>
            <w:cs/>
            <w:lang w:val="ca-ES"/>
          </w:rPr>
          <w:t>គ</w:t>
        </w:r>
      </w:ins>
      <w:ins w:id="3164" w:author="Kem Sereyboth" w:date="2023-07-12T11:05:00Z">
        <w:del w:id="3165" w:author="Sopheak Phorn" w:date="2023-07-28T11:02:00Z">
          <w:r w:rsidR="004A4CD5" w:rsidRPr="000A3C93" w:rsidDel="00CE7CD2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166" w:author="Kem Sereyboth" w:date="2023-07-27T10:25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0A3C9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3167" w:author="Kem Sereyboth" w:date="2023-07-27T10:25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168" w:author="Kem Sereyboth" w:date="2023-07-11T10:42:00Z">
        <w:r w:rsidRPr="000A3C9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169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rPrChange w:id="3170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ដើម្បីធ្វើការពន្យល់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171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អំពី</w:t>
        </w:r>
        <w:r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72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លទ្ធផ</w:t>
        </w:r>
      </w:ins>
      <w:ins w:id="3173" w:author="Kem Sereyboth" w:date="2023-07-27T10:12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74" w:author="Kem Sereyboth" w:date="2023-07-27T10:2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75" w:author="Kem Sereyboth" w:date="2023-07-25T11:16:00Z">
        <w:r w:rsidR="00096504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76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77" w:author="Kem Sereyboth" w:date="2023-07-11T10:42:00Z">
        <w:r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78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លនៃការរកឃើញ </w:t>
        </w:r>
      </w:ins>
      <w:ins w:id="3179" w:author="Kem Sereyboth" w:date="2023-07-27T10:10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80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និងអនុញ្ញាតឱ្យ </w:t>
        </w:r>
        <w:r w:rsidR="002826BE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181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182" w:author="Sopheak" w:date="2023-08-03T06:27:00Z">
        <w:r w:rsidR="001575A7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គ</w:t>
        </w:r>
      </w:ins>
      <w:ins w:id="3183" w:author="Kem Sereyboth" w:date="2023-07-27T10:10:00Z">
        <w:del w:id="3184" w:author="Sopheak" w:date="2023-08-03T06:27:00Z">
          <w:r w:rsidR="002826BE" w:rsidRPr="000A3C93" w:rsidDel="001575A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185" w:author="Kem Sereyboth" w:date="2023-07-27T10:25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2826BE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186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.ស.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87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 ផ្ដល់ជូន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rPrChange w:id="3188" w:author="Kem Sereyboth" w:date="2023-07-27T10:2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ឫសគល់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89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>នៃបញ្ហា</w:t>
        </w:r>
      </w:ins>
      <w:ins w:id="3190" w:author="Kem Sereyboth" w:date="2023-07-27T10:13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91" w:author="Kem Sereyboth" w:date="2023-07-27T10:2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192" w:author="Kem Sereyboth" w:date="2023-07-27T10:10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93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និងអនុសាសន៍នានា </w:t>
        </w:r>
      </w:ins>
      <w:ins w:id="3194" w:author="Kem Sereyboth" w:date="2023-07-27T10:11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95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>មក</w:t>
        </w:r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96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</w:t>
        </w:r>
      </w:ins>
      <w:ins w:id="3197" w:author="Kem Sereyboth" w:date="2023-07-27T10:13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198" w:author="Kem Sereyboth" w:date="2023-07-27T10:2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199" w:author="Kem Sereyboth" w:date="2023-07-27T10:11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00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3201" w:author="Kem Sereyboth" w:date="2023-07-27T10:13:00Z">
        <w:r w:rsidR="00012515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02" w:author="Kem Sereyboth" w:date="2023-07-27T10:2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03" w:author="Kem Sereyboth" w:date="2023-07-27T10:11:00Z">
        <w:r w:rsidR="002826BE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04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ករ</w:t>
        </w:r>
        <w:r w:rsidR="002826BE" w:rsidRPr="000A3C93">
          <w:rPr>
            <w:rFonts w:ascii="Khmer MEF1" w:hAnsi="Khmer MEF1" w:cs="Khmer MEF1"/>
            <w:sz w:val="24"/>
            <w:szCs w:val="24"/>
            <w:cs/>
            <w:lang w:val="ca-ES"/>
            <w:rPrChange w:id="3205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ទទួលបន្ទុកនៃអង្គភាពសវនកម្មផ្ទៃក្នុងនៃ </w:t>
        </w:r>
        <w:r w:rsidR="002826BE"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06" w:author="Kem Sereyboth" w:date="2023-07-27T10:25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2826BE" w:rsidRPr="000A3C93">
          <w:rPr>
            <w:rFonts w:ascii="Khmer MEF1" w:hAnsi="Khmer MEF1" w:cs="Khmer MEF1"/>
            <w:sz w:val="24"/>
            <w:szCs w:val="24"/>
            <w:cs/>
            <w:lang w:val="ca-ES"/>
            <w:rPrChange w:id="3207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។</w:t>
        </w:r>
        <w:r w:rsidR="002826BE" w:rsidRPr="000A3C93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208" w:author="Kem Sereyboth" w:date="2023-07-27T10:2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</w:p>
    <w:p w14:paraId="4CB8E513" w14:textId="2878FCCD" w:rsidR="00DE5CE1" w:rsidRDefault="001E6035">
      <w:pPr>
        <w:spacing w:after="0" w:line="230" w:lineRule="auto"/>
        <w:ind w:firstLine="720"/>
        <w:jc w:val="both"/>
        <w:rPr>
          <w:ins w:id="3209" w:author="Sopheak Phorn" w:date="2023-08-25T14:19:00Z"/>
          <w:rFonts w:ascii="Khmer MEF1" w:hAnsi="Khmer MEF1" w:cs="Khmer MEF1"/>
          <w:spacing w:val="-6"/>
          <w:sz w:val="24"/>
          <w:szCs w:val="24"/>
          <w:lang w:val="ca-ES"/>
        </w:rPr>
      </w:pPr>
      <w:ins w:id="3210" w:author="Kem Sereyboth" w:date="2023-07-11T10:43:00Z">
        <w:r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11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សវនករទទួលបន្ទុក</w:t>
        </w:r>
        <w:r w:rsidRPr="000A3C93">
          <w:rPr>
            <w:rFonts w:ascii="Khmer MEF1" w:hAnsi="Khmer MEF1" w:cs="Khmer MEF1"/>
            <w:spacing w:val="2"/>
            <w:sz w:val="24"/>
            <w:szCs w:val="24"/>
            <w:lang w:val="ca-ES"/>
            <w:rPrChange w:id="3212" w:author="Kem Sereyboth" w:date="2023-07-27T10:25:00Z">
              <w:rPr>
                <w:rFonts w:ascii="Khmer MEF1" w:hAnsi="Khmer MEF1" w:cs="Khmer MEF1"/>
                <w:color w:val="000000" w:themeColor="text1"/>
                <w:sz w:val="24"/>
                <w:szCs w:val="24"/>
                <w:lang w:val="ca-ES"/>
              </w:rPr>
            </w:rPrChange>
          </w:rPr>
          <w:t xml:space="preserve"> </w:t>
        </w:r>
      </w:ins>
      <w:ins w:id="3213" w:author="Kem Sereyboth" w:date="2023-07-12T11:05:00Z">
        <w:r w:rsidR="004A4CD5" w:rsidRPr="000A3C9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14" w:author="Kem Sereyboth" w:date="2023-07-27T10:25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15" w:author="Sopheak" w:date="2023-08-03T06:27:00Z">
        <w:r w:rsidR="001575A7"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  <w:lang w:val="ca-ES"/>
          </w:rPr>
          <w:t>គ</w:t>
        </w:r>
      </w:ins>
      <w:ins w:id="3216" w:author="Kem Sereyboth" w:date="2023-07-12T11:05:00Z">
        <w:del w:id="3217" w:author="Sopheak" w:date="2023-08-03T06:27:00Z">
          <w:r w:rsidR="004A4CD5" w:rsidRPr="000A3C93" w:rsidDel="001575A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18" w:author="Kem Sereyboth" w:date="2023-07-27T10:25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0A3C9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19" w:author="Kem Sereyboth" w:date="2023-07-27T10:25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3220" w:author="Kem Sereyboth" w:date="2023-07-11T10:43:00Z">
        <w:r w:rsidRPr="007310DE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21" w:author="Sopheak" w:date="2023-08-03T06:28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បានបន្តនីតិវិធីក្នុងការរៀបចំនូវសេចក្តីព្រាង</w:t>
        </w:r>
        <w:r w:rsidRPr="007310DE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22" w:author="Sopheak" w:date="2023-08-03T06:28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របាយការណ៍សវនកម្ម</w:t>
        </w:r>
      </w:ins>
      <w:ins w:id="3223" w:author="Kem Sereyboth" w:date="2023-07-18T15:23:00Z">
        <w:r w:rsidR="00F60D2D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24" w:author="Sopheak Phorn" w:date="2023-07-28T13:01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ឆ្នាំ</w:t>
        </w:r>
      </w:ins>
      <w:ins w:id="3225" w:author="Kem Sereyboth" w:date="2023-07-25T11:17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26" w:author="Sopheak Phorn" w:date="2023-07-28T13:0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27" w:author="Kem Sereyboth" w:date="2023-07-27T10:08:00Z">
        <w:r w:rsidR="00DA7BFD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28" w:author="Sopheak Phorn" w:date="2023-07-28T13:01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29" w:author="Kem Sereyboth" w:date="2023-07-18T15:23:00Z">
        <w:r w:rsidR="00F60D2D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30" w:author="Sopheak Phorn" w:date="2023-07-28T13:01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២០២៣ </w:t>
        </w:r>
      </w:ins>
      <w:ins w:id="3231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32" w:author="Sopheak Phorn" w:date="2023-07-28T13:01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របស់ខ្លួន បន្ទាប់ពីទទួលបានការឯកភាពពី</w:t>
        </w:r>
      </w:ins>
      <w:ins w:id="3233" w:author="Kem Sereyboth" w:date="2023-07-12T11:05:00Z">
        <w:r w:rsidR="004A4CD5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34" w:author="Sopheak Phorn" w:date="2023-07-28T13:01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តំណាងរបស់ </w:t>
        </w:r>
        <w:r w:rsidR="004A4CD5" w:rsidRPr="0051490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235" w:author="Sopheak Phorn" w:date="2023-07-28T13:0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36" w:author="Sopheak Phorn" w:date="2023-07-28T13:01:00Z">
        <w:r w:rsidR="00514900" w:rsidRPr="0051490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237" w:author="Sopheak Phorn" w:date="2023-07-28T13:01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38" w:author="Kem Sereyboth" w:date="2023-07-12T11:05:00Z">
        <w:del w:id="3239" w:author="Sopheak Phorn" w:date="2023-07-28T13:01:00Z">
          <w:r w:rsidR="004A4CD5" w:rsidRPr="00514900" w:rsidDel="0051490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240" w:author="Sopheak Phorn" w:date="2023-07-28T13:0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51490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241" w:author="Sopheak Phorn" w:date="2023-07-28T13:01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  <w:r w:rsidR="004A4CD5" w:rsidRPr="0051490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42" w:author="Sopheak Phorn" w:date="2023-07-28T13:01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3243" w:author="Kem Sereyboth" w:date="2023-07-25T11:18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rPrChange w:id="3244" w:author="Sopheak Phorn" w:date="2023-07-28T13:01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លើលទ្ធផល</w:t>
        </w:r>
      </w:ins>
      <w:ins w:id="3245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46" w:author="Sopheak Phorn" w:date="2023-07-28T13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នៃការរកឃើញ</w:t>
        </w:r>
      </w:ins>
      <w:ins w:id="3247" w:author="Kem Sereyboth" w:date="2023-07-25T11:18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48" w:author="Sopheak Phorn" w:date="2023-07-28T13:0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249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50" w:author="Sopheak Phorn" w:date="2023-07-28T13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និ</w:t>
        </w:r>
      </w:ins>
      <w:ins w:id="3251" w:author="Kem Sereyboth" w:date="2023-07-25T11:18:00Z">
        <w:r w:rsidR="00CB714F"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52" w:author="Sopheak Phorn" w:date="2023-07-28T13:0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53" w:author="Kem Sereyboth" w:date="2023-07-11T10:43:00Z">
        <w:r w:rsidRPr="0051490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54" w:author="Sopheak Phorn" w:date="2023-07-28T13:01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ង</w:t>
        </w:r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55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អនុសា</w:t>
        </w:r>
      </w:ins>
      <w:ins w:id="3256" w:author="Kem Sereyboth" w:date="2023-07-18T15:25:00Z">
        <w:r w:rsidR="00F60D2D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57" w:author="Sopheak Phorn" w:date="2023-07-28T13:0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58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59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ស</w:t>
        </w:r>
      </w:ins>
      <w:ins w:id="3260" w:author="Kem Sereyboth" w:date="2023-07-18T15:25:00Z">
        <w:r w:rsidR="00F60D2D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61" w:author="Sopheak Phorn" w:date="2023-07-28T13:0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62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63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ន៍</w:t>
        </w:r>
      </w:ins>
      <w:ins w:id="3264" w:author="Kem Sereyboth" w:date="2023-07-18T15:25:00Z">
        <w:r w:rsidR="00F60D2D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65" w:author="Sopheak Phorn" w:date="2023-07-28T13:0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66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67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ដែលបានស្នើឡើង</w:t>
        </w:r>
      </w:ins>
      <w:ins w:id="3268" w:author="Kem Sereyboth" w:date="2023-07-26T16:03:00Z">
        <w:r w:rsidR="0017346B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69" w:author="Sopheak Phorn" w:date="2023-07-28T13:02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។</w:t>
        </w:r>
      </w:ins>
      <w:ins w:id="3270" w:author="Kem Sereyboth" w:date="2023-07-11T10:43:00Z">
        <w:r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71" w:author="Sopheak Phorn" w:date="2023-07-28T13:02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272" w:author="Kem Sereyboth" w:date="2023-07-27T09:27:00Z">
        <w:r w:rsidR="00E53909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73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បន្ទាប់ពីបានបញ្ជប់នីតិវិធីក្នុងការរៀបចំរបាយការណ</w:t>
        </w:r>
      </w:ins>
      <w:ins w:id="3274" w:author="Kem Sereyboth" w:date="2023-07-27T09:28:00Z">
        <w:r w:rsidR="00E53909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75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៍ សវនករទទួលបន្ទុ</w:t>
        </w:r>
      </w:ins>
      <w:ins w:id="3276" w:author="Kem Sereyboth" w:date="2023-07-27T10:14:00Z">
        <w:r w:rsidR="00012515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77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78" w:author="Kem Sereyboth" w:date="2023-07-27T09:28:00Z">
        <w:r w:rsidR="00E53909" w:rsidRPr="00514900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79" w:author="Sopheak Phorn" w:date="2023-07-28T13:0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កបាន</w:t>
        </w:r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80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ដាក់ឆ្លងការពិនិត្យ និងសម្រេច</w:t>
        </w:r>
      </w:ins>
      <w:ins w:id="3281" w:author="Kem Sereyboth" w:date="2023-07-27T09:29:00Z"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82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តាមឋានានុក្រមជូន </w:t>
        </w:r>
        <w:r w:rsidR="00E53909" w:rsidRPr="006A353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3283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ឯកឧត្តមប្រធានអង្គភាព</w:t>
        </w:r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84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85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ដើម្បីស្នើសុំការអនុ</w:t>
        </w:r>
      </w:ins>
      <w:ins w:id="3286" w:author="Kem Sereyboth" w:date="2023-07-27T10:14:00Z">
        <w:r w:rsidR="00012515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87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88" w:author="Kem Sereyboth" w:date="2023-07-27T09:30:00Z"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89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ញ្ញា</w:t>
        </w:r>
      </w:ins>
      <w:ins w:id="3290" w:author="Kem Sereyboth" w:date="2023-07-27T10:14:00Z">
        <w:r w:rsidR="00012515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91" w:author="Sopheak Phorn" w:date="2023-08-04T10:35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92" w:author="Kem Sereyboth" w:date="2023-07-27T09:30:00Z">
        <w:r w:rsidR="00E53909" w:rsidRPr="006A353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93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តក្នុង</w:t>
        </w:r>
        <w:r w:rsidR="00E53909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294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ការផ្តល់សេចក្តីព្រាងរបាយការណ៍សវនកម្មឆ្នាំ២០២៣ ជូន </w:t>
        </w:r>
        <w:r w:rsidR="00E53909" w:rsidRPr="00DB69A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3295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ន.</w:t>
        </w:r>
      </w:ins>
      <w:ins w:id="3296" w:author="Sopheak Phorn" w:date="2023-07-28T13:02:00Z">
        <w:r w:rsidR="00514900" w:rsidRPr="00DB69A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3297" w:author="Sopheak Phorn" w:date="2023-08-04T10:35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98" w:author="Kem Sereyboth" w:date="2023-07-27T09:30:00Z">
        <w:del w:id="3299" w:author="Sopheak Phorn" w:date="2023-07-28T13:02:00Z">
          <w:r w:rsidR="00E53909" w:rsidRPr="00DB69AC" w:rsidDel="0051490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3300" w:author="Sopheak Phorn" w:date="2023-08-04T10:35:00Z">
                <w:rPr>
                  <w:rFonts w:ascii="Khmer MEF1" w:hAnsi="Khmer MEF1" w:cs="Khmer MEF1"/>
                  <w:spacing w:val="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E53909" w:rsidRPr="00DB69A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3301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>.ស.</w:t>
        </w:r>
        <w:r w:rsidR="00E53909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302" w:author="Sopheak Phorn" w:date="2023-08-04T10:35:00Z">
              <w:rPr>
                <w:rFonts w:ascii="Khmer MEF1" w:hAnsi="Khmer MEF1" w:cs="Khmer MEF1"/>
                <w:spacing w:val="10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</w:ins>
      <w:ins w:id="3303" w:author="Kem Sereyboth" w:date="2023-07-18T15:25:00Z">
        <w:r w:rsidR="00F60D2D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304" w:author="Sopheak Phorn" w:date="2023-08-04T10:35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ពិនិត្យ និងផ្តល់មតិយោបល់</w:t>
        </w:r>
      </w:ins>
      <w:ins w:id="3305" w:author="Kem Sereyboth" w:date="2023-07-27T09:31:00Z">
        <w:r w:rsidR="00E53909" w:rsidRPr="00DB69A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3306" w:author="Sopheak Phorn" w:date="2023-08-04T10:3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និង</w:t>
        </w:r>
        <w:r w:rsidR="00E53909"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307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សំណូមពរ</w:t>
        </w:r>
      </w:ins>
      <w:ins w:id="3308" w:author="Kem Sereyboth" w:date="2023-07-11T10:43:00Z">
        <w:r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309" w:author="Kem Sereyboth" w:date="2023-07-27T10:25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។ </w:t>
        </w:r>
      </w:ins>
      <w:ins w:id="3310" w:author="Kem Sereyboth" w:date="2023-07-27T09:31:00Z">
        <w:r w:rsidR="00E53909"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311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បន្ទាប់ពីទទួលបានការអនុញ្ញាតពីថ្នាក់ដឹកនាំ សវនករទទួលបន្ទុក បានផ្ត</w:t>
        </w:r>
      </w:ins>
      <w:ins w:id="3312" w:author="Kem Sereyboth" w:date="2023-07-27T09:32:00Z">
        <w:r w:rsidR="00E53909" w:rsidRPr="000A3C9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331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ល់នូវសេចក្តីព្រាង</w:t>
        </w:r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314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របាយការណ៍សវនកម្មឆ្នាំ២០២៣ របស់ខ្លួនជូន</w:t>
        </w:r>
      </w:ins>
      <w:ins w:id="3315" w:author="Kem Sereyboth" w:date="2023-07-27T09:33:00Z"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316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បុគ្គលទទួលបន្</w:t>
        </w:r>
      </w:ins>
      <w:ins w:id="3317" w:author="Kem Sereyboth" w:date="2023-07-27T09:34:00Z"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318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ទុក</w:t>
        </w:r>
      </w:ins>
      <w:ins w:id="3319" w:author="Sopheak Phorn" w:date="2023-08-04T10:36:00Z">
        <w:r w:rsidR="00DB69AC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នៃ</w:t>
        </w:r>
      </w:ins>
      <w:ins w:id="3320" w:author="Kem Sereyboth" w:date="2023-07-27T09:34:00Z">
        <w:del w:id="3321" w:author="Sopheak Phorn" w:date="2023-08-04T10:35:00Z">
          <w:r w:rsidR="00E53909" w:rsidRPr="00C0665C" w:rsidDel="00DB69A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322" w:author="Sopheak Phorn" w:date="2023-08-03T13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បៃ</w:delText>
          </w:r>
        </w:del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323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C0665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324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ន.</w:t>
        </w:r>
      </w:ins>
      <w:ins w:id="3325" w:author="Sopheak Phorn" w:date="2023-07-28T13:02:00Z">
        <w:r w:rsidR="00514900" w:rsidRPr="00C0665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326" w:author="Sopheak Phorn" w:date="2023-08-03T13:4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327" w:author="Kem Sereyboth" w:date="2023-07-27T09:34:00Z">
        <w:del w:id="3328" w:author="Sopheak Phorn" w:date="2023-07-28T13:02:00Z">
          <w:r w:rsidR="00E53909" w:rsidRPr="00C0665C" w:rsidDel="0051490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329" w:author="Sopheak Phorn" w:date="2023-08-03T13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E53909" w:rsidRPr="00C0665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330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.ស.</w:t>
        </w:r>
        <w:r w:rsidR="00E53909" w:rsidRPr="00C0665C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331" w:author="Sopheak Phorn" w:date="2023-08-03T13:4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332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ដោយទុកពេលចំនួន ២០</w:t>
        </w:r>
      </w:ins>
      <w:ins w:id="3333" w:author="Sopheak Phorn" w:date="2023-08-03T13:40:00Z">
        <w:r w:rsidR="00C0665C" w:rsidRPr="00C0665C">
          <w:rPr>
            <w:rFonts w:ascii="Khmer MEF1" w:hAnsi="Khmer MEF1" w:cs="Khmer MEF1"/>
            <w:spacing w:val="-2"/>
            <w:sz w:val="24"/>
            <w:szCs w:val="24"/>
            <w:lang w:val="ca-ES"/>
            <w:rPrChange w:id="3334" w:author="Sopheak Phorn" w:date="2023-08-03T13:40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  <w:ins w:id="3335" w:author="Kem Sereyboth" w:date="2023-07-27T09:34:00Z">
        <w:r w:rsidR="00E53909" w:rsidRPr="00C0665C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336" w:author="Sopheak Phorn" w:date="2023-08-03T13:40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ថ្ងៃ</w:t>
        </w:r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337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="00E53909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38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នៃថ្ងៃធ្វើការ</w:t>
        </w:r>
      </w:ins>
      <w:ins w:id="3339" w:author="Kem Sereyboth" w:date="2023-07-27T09:35:00Z">
        <w:r w:rsidR="00E53909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40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បន្ទាប់ពីទទួលបានសេចក្តីព្រាងរបាយការណ៍សវនកម្មឆ្នាំ២០២៣ ដើម្បីធ្វើការឆ្លើយតបជាលា</w:t>
        </w:r>
      </w:ins>
      <w:ins w:id="3341" w:author="Kem Sereyboth" w:date="2023-07-27T10:15:00Z">
        <w:r w:rsidR="00012515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42" w:author="Kem Sereyboth" w:date="2023-07-27T10:25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43" w:author="Kem Sereyboth" w:date="2023-07-27T09:35:00Z">
        <w:r w:rsidR="00E53909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44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យ</w:t>
        </w:r>
      </w:ins>
      <w:ins w:id="3345" w:author="Kem Sereyboth" w:date="2023-07-27T10:15:00Z">
        <w:r w:rsidR="00012515" w:rsidRPr="000A3C9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346" w:author="Kem Sereyboth" w:date="2023-07-27T10:25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347" w:author="Kem Sereyboth" w:date="2023-07-27T09:35:00Z"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348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ល</w:t>
        </w:r>
      </w:ins>
      <w:ins w:id="3349" w:author="Kem Sereyboth" w:date="2023-07-27T09:36:00Z"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350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ក្ខណ៍អក្សរមកអង្គភាពសវនកម្មផ្ទៃក្នុងនៃ </w:t>
        </w:r>
        <w:r w:rsidR="00E53909" w:rsidRPr="000A3C93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3351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352" w:author="Kem Sereyboth" w:date="2023-07-27T10:2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។</w:t>
        </w:r>
        <w:r w:rsidR="00E53909"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335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</w:ins>
    </w:p>
    <w:p w14:paraId="51216D03" w14:textId="7745EC57" w:rsidR="00730DF2" w:rsidRPr="00EB17DD" w:rsidRDefault="00730DF2" w:rsidP="00730DF2">
      <w:pPr>
        <w:spacing w:after="0" w:line="240" w:lineRule="auto"/>
        <w:ind w:firstLine="720"/>
        <w:jc w:val="both"/>
        <w:rPr>
          <w:ins w:id="3354" w:author="Kem Sereyboth" w:date="2023-07-26T16:34:00Z"/>
          <w:rFonts w:ascii="Khmer MEF1" w:hAnsi="Khmer MEF1" w:cs="Khmer MEF1"/>
          <w:color w:val="000000" w:themeColor="text1"/>
          <w:sz w:val="24"/>
          <w:szCs w:val="24"/>
          <w:rPrChange w:id="3355" w:author="Sopheak Phorn" w:date="2023-08-25T16:10:00Z">
            <w:rPr>
              <w:ins w:id="3356" w:author="Kem Sereyboth" w:date="2023-07-26T16:34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</w:pPr>
      <w:ins w:id="3357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3358" w:author="Sopheak Phorn" w:date="2023-08-25T16:10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បន្ទាប់ពីទទួលបាននូវការឯកភាពពី </w:t>
        </w:r>
        <w:r w:rsidRPr="00EB17DD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  <w:lang w:val="ca-ES"/>
            <w:rPrChange w:id="3359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ឯកឧត្តមប្រធានអង្គភាព</w:t>
        </w:r>
        <w:r w:rsidRPr="00EB17DD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3360" w:author="Sopheak Phorn" w:date="2023-08-25T16:10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សវនករទទួលបន្ទុកបានបន្តនីតិវិធីរប​ស់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361" w:author="Sopheak Phorn" w:date="2023-08-25T16:10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ខ្លួនក្នុង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362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ការរៀបចំរបាយការណ៍សវនកម្មឆ្នាំ២០២៣ នៅ </w:t>
        </w:r>
        <w:r w:rsidRPr="00EB17DD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lang w:val="ca-ES"/>
            <w:rPrChange w:id="3363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3364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 បញ្ចប់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rPrChange w:id="3365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</w:rPr>
            </w:rPrChange>
          </w:rPr>
          <w:t xml:space="preserve"> </w:t>
        </w:r>
        <w:r w:rsidRPr="00EB17DD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3366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>ដោយបានដាក់បញ្ចូលខ្លឹមសារ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367" w:author="Sopheak Phorn" w:date="2023-08-25T16:10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>នៃមតិ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368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យោ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rPrChange w:id="3369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</w:rPr>
            </w:rPrChange>
          </w:rPr>
          <w:t>​​​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370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បល់ និងសំណូមពររបស់ </w:t>
        </w:r>
        <w:r w:rsidRPr="00EB17DD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3371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372" w:author="Sopheak Phorn" w:date="2023-08-25T14:23:00Z">
        <w:r w:rsidR="000B3F46" w:rsidRPr="00EB17DD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3373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គ</w:t>
        </w:r>
      </w:ins>
      <w:ins w:id="3374" w:author="Sopheak Phorn" w:date="2023-08-25T14:19:00Z">
        <w:r w:rsidRPr="00EB17DD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3375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.ស.</w:t>
        </w:r>
        <w:r w:rsidRPr="00EB17DD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3376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 ចូលទៅក្នុងរបាយការណ៍ដើម្បីត្រៀមដាក់ឆ្លងរបាយការណ៍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377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សវ</w:t>
        </w:r>
      </w:ins>
      <w:ins w:id="3378" w:author="Sopheak Phorn" w:date="2023-08-25T14:23:00Z">
        <w:r w:rsidR="000B3F46"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379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80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381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ន</w:t>
        </w:r>
      </w:ins>
      <w:ins w:id="3382" w:author="Sopheak Phorn" w:date="2023-08-25T14:23:00Z">
        <w:r w:rsidR="000B3F46"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383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84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385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ក​ម្ម</w:t>
        </w:r>
      </w:ins>
      <w:ins w:id="3386" w:author="Sopheak Phorn" w:date="2023-08-25T14:23:00Z">
        <w:r w:rsidR="000B3F46"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387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388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389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​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390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ឆ្នាំ២០២៣ នៅ </w:t>
        </w:r>
        <w:r w:rsidRPr="00EB17DD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3391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392" w:author="Sopheak Phorn" w:date="2023-08-25T14:23:00Z">
        <w:r w:rsidR="000B3F46" w:rsidRPr="00EB17DD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3393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គ</w:t>
        </w:r>
      </w:ins>
      <w:ins w:id="3394" w:author="Sopheak Phorn" w:date="2023-08-25T14:19:00Z">
        <w:r w:rsidRPr="00EB17DD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3395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.ស.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3396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 បញ្ចប់ក្នុងកិច្ចប្រជុំគណៈកម្មការចំពោះកិច្ច។ </w:t>
        </w:r>
        <w:r w:rsidRPr="00EB17DD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3397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បន្ទាប់ពីបានដាក់ឆ្លងកិច្ចប្រជុំ</w:t>
        </w:r>
      </w:ins>
      <w:ins w:id="3398" w:author="Sopheak Phorn" w:date="2023-08-25T14:24:00Z">
        <w:r w:rsidR="00EF18CD" w:rsidRPr="00EB17DD">
          <w:rPr>
            <w:rFonts w:ascii="Khmer MEF1" w:hAnsi="Khmer MEF1" w:cs="Khmer MEF1"/>
            <w:color w:val="000000" w:themeColor="text1"/>
            <w:spacing w:val="-4"/>
            <w:sz w:val="24"/>
            <w:szCs w:val="24"/>
            <w:lang w:val="ca-ES"/>
            <w:rPrChange w:id="3399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>​​​​</w:t>
        </w:r>
      </w:ins>
      <w:ins w:id="3400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401" w:author="Sopheak Phorn" w:date="2023-08-25T16:1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ពិ​ភាក្សា</w:t>
        </w:r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402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403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ជាមួយ</w:t>
        </w:r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404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គណៈកម្មការចំពោះកិច្ចរួចមក ជាលទ្ធផល គណៈកម្មការចំពោះកិច្ចបានឯកភាពលើរបាយ</w:t>
        </w:r>
      </w:ins>
      <w:ins w:id="3405" w:author="Sopheak Phorn" w:date="2023-08-25T14:24:00Z">
        <w:r w:rsidR="009810AB"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lang w:val="en-GB"/>
            <w:rPrChange w:id="3406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lang w:val="en-GB"/>
              </w:rPr>
            </w:rPrChange>
          </w:rPr>
          <w:t>​​​​​​​​​</w:t>
        </w:r>
      </w:ins>
      <w:ins w:id="3407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408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កា</w:t>
        </w:r>
      </w:ins>
      <w:ins w:id="3409" w:author="Sopheak Phorn" w:date="2023-08-25T14:24:00Z">
        <w:r w:rsidR="009810AB"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410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411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412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រ</w:t>
        </w:r>
      </w:ins>
      <w:ins w:id="3413" w:author="Sopheak Phorn" w:date="2023-08-25T14:24:00Z">
        <w:r w:rsidR="009810AB"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414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415" w:author="Sopheak Phorn" w:date="2023-08-25T14:19:00Z">
        <w:r w:rsidRPr="00EB17DD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3416" w:author="Sopheak Phorn" w:date="2023-08-25T16:10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en-GB"/>
              </w:rPr>
            </w:rPrChange>
          </w:rPr>
          <w:t>ណ៍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417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សវន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418" w:author="Sopheak Phorn" w:date="2023-08-25T16:10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 xml:space="preserve">កម្មឆ្នាំ២០២៣ នៅ </w:t>
        </w:r>
        <w:r w:rsidRPr="00EB17DD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en-GB"/>
            <w:rPrChange w:id="3419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>ន.</w:t>
        </w:r>
      </w:ins>
      <w:ins w:id="3420" w:author="Sopheak Phorn" w:date="2023-08-25T14:23:00Z">
        <w:r w:rsidR="000B3F46" w:rsidRPr="00EB17DD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en-GB"/>
            <w:rPrChange w:id="3421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>គ</w:t>
        </w:r>
      </w:ins>
      <w:ins w:id="3422" w:author="Sopheak Phorn" w:date="2023-08-25T14:19:00Z">
        <w:r w:rsidRPr="00EB17DD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en-GB"/>
            <w:rPrChange w:id="3423" w:author="Sopheak Phorn" w:date="2023-08-25T16:10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>.ស.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424" w:author="Sopheak Phorn" w:date="2023-08-25T16:10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3425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របស់សវនករទទួលបន្ទុក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lang w:val="en-GB"/>
            <w:rPrChange w:id="3426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en-GB"/>
              </w:rPr>
            </w:rPrChange>
          </w:rPr>
          <w:t>។</w:t>
        </w:r>
        <w:r w:rsidRPr="00EB17DD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427" w:author="Sopheak Phorn" w:date="2023-08-25T16:1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</w:t>
        </w:r>
      </w:ins>
    </w:p>
    <w:p w14:paraId="574AFFDC" w14:textId="6877DBB3" w:rsidR="00022033" w:rsidRPr="000A3C93" w:rsidRDefault="007E6124">
      <w:pPr>
        <w:spacing w:after="0" w:line="230" w:lineRule="auto"/>
        <w:ind w:firstLine="709"/>
        <w:jc w:val="both"/>
        <w:rPr>
          <w:ins w:id="3428" w:author="Kem Sereyboth" w:date="2023-07-27T09:57:00Z"/>
          <w:rFonts w:ascii="Khmer MEF1" w:hAnsi="Khmer MEF1" w:cs="Khmer MEF1"/>
          <w:spacing w:val="-6"/>
          <w:sz w:val="24"/>
          <w:szCs w:val="24"/>
          <w:lang w:val="ca-ES"/>
        </w:rPr>
        <w:pPrChange w:id="3429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430" w:author="Kem Sereyboth" w:date="2023-07-26T16:34:00Z">
        <w:r w:rsidRPr="000A3C93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ជារួម បន្ទាប់ពី</w:t>
        </w:r>
      </w:ins>
      <w:ins w:id="3431" w:author="Kem Sereyboth" w:date="2023-07-27T09:45:00Z">
        <w:r w:rsidR="002903D5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បានធ្វើការវិភាគនិងវាយតម្លៃចុងក្រោយលើលទ្ធផលដែលបានរកឃើញរួចមក</w:t>
        </w:r>
      </w:ins>
      <w:ins w:id="3432" w:author="Kem Sereyboth" w:date="2023-07-27T09:46:00Z">
        <w:r w:rsidR="002903D5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សវនករ</w:t>
        </w:r>
        <w:r w:rsidR="002903D5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433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ទទួ</w:t>
        </w:r>
      </w:ins>
      <w:ins w:id="3434" w:author="Kem Sereyboth" w:date="2023-07-27T10:15:00Z">
        <w:r w:rsidR="0013599A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435" w:author="Sopheak Phorn" w:date="2023-08-04T10:37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36" w:author="Kem Sereyboth" w:date="2023-07-27T09:46:00Z">
        <w:r w:rsidR="002903D5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437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លបន្ទុកបានពិនិត្យឃើញថា </w:t>
        </w:r>
        <w:r w:rsidR="002903D5" w:rsidRPr="00235A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438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439" w:author="S_Chhenglay" w:date="2023-08-04T09:14:00Z">
        <w:r w:rsidR="007A26A4" w:rsidRPr="00235A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440" w:author="Sopheak Phorn" w:date="2023-08-04T10:37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441" w:author="Kem Sereyboth" w:date="2023-07-27T09:46:00Z">
        <w:del w:id="3442" w:author="S_Chhenglay" w:date="2023-08-04T09:14:00Z">
          <w:r w:rsidR="002903D5" w:rsidRPr="00235A74" w:rsidDel="007A26A4">
            <w:rPr>
              <w:rFonts w:ascii="Khmer MEF1" w:hAnsi="Khmer MEF1" w:cs="Khmer MEF1"/>
              <w:b/>
              <w:bCs/>
              <w:strike/>
              <w:spacing w:val="-4"/>
              <w:sz w:val="24"/>
              <w:szCs w:val="24"/>
              <w:cs/>
              <w:lang w:val="ca-ES"/>
              <w:rPrChange w:id="3443" w:author="Sopheak Phorn" w:date="2023-08-04T10:3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2903D5" w:rsidRPr="00235A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444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.ស.</w:t>
        </w:r>
        <w:r w:rsidR="002903D5" w:rsidRPr="00235A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3445" w:author="Sopheak Phorn" w:date="2023-08-04T10:37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2903D5" w:rsidRPr="00235A7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446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បានបំពេញការងារប្រកបដោយ</w:t>
        </w:r>
        <w:r w:rsidR="002903D5" w:rsidRPr="00235A74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447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ស្មារតីទទួលខ</w:t>
        </w:r>
      </w:ins>
      <w:ins w:id="3448" w:author="Kem Sereyboth" w:date="2023-07-27T09:47:00Z">
        <w:r w:rsidR="002903D5" w:rsidRPr="00235A74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449" w:author="Sopheak Phorn" w:date="2023-08-04T10:3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ុសត្រូវខ្ពស់ ព្រមទាំង</w:t>
        </w:r>
        <w:r w:rsidR="002903D5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450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សម្រេចបាននូវលទ្ធផលការងារគួរជាទីមោទនៈស្របទៅតាមផែនការ</w:t>
        </w:r>
      </w:ins>
      <w:ins w:id="3451" w:author="Kem Sereyboth" w:date="2023-07-27T09:48:00Z">
        <w:r w:rsidR="002903D5" w:rsidRPr="000A3C9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452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និងបទដ្ឋានការងារដែលបានកំណត់</w:t>
        </w:r>
        <w:r w:rsidR="002903D5" w:rsidRPr="000A3C93">
          <w:rPr>
            <w:rFonts w:ascii="Khmer MEF1" w:hAnsi="Khmer MEF1" w:cs="Khmer MEF1"/>
            <w:sz w:val="24"/>
            <w:szCs w:val="24"/>
            <w:cs/>
            <w:lang w:val="ca-ES"/>
            <w:rPrChange w:id="3453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លើ</w:t>
        </w:r>
      </w:ins>
      <w:ins w:id="3454" w:author="Kem Sereyboth" w:date="2023-07-27T10:06:00Z">
        <w:r w:rsidR="00A617C7" w:rsidRPr="000A3C93">
          <w:rPr>
            <w:rFonts w:ascii="Khmer MEF1" w:hAnsi="Khmer MEF1" w:cs="Khmer MEF1"/>
            <w:sz w:val="24"/>
            <w:szCs w:val="24"/>
            <w:cs/>
            <w:lang w:val="ca-ES"/>
            <w:rPrChange w:id="3455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456" w:author="Kem Sereyboth" w:date="2023-07-27T09:48:00Z">
        <w:r w:rsidR="002903D5" w:rsidRPr="000A3C93">
          <w:rPr>
            <w:rFonts w:ascii="Khmer MEF1" w:hAnsi="Khmer MEF1" w:cs="Khmer MEF1"/>
            <w:sz w:val="24"/>
            <w:szCs w:val="24"/>
            <w:cs/>
            <w:lang w:val="ca-ES"/>
            <w:rPrChange w:id="3457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3458" w:author="Kem Sereyboth" w:date="2023-07-27T10:06:00Z">
        <w:r w:rsidR="00A617C7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​</w:t>
        </w:r>
      </w:ins>
      <w:ins w:id="3459" w:author="Kem Sereyboth" w:date="2023-07-27T09:48:00Z">
        <w:r w:rsidR="002903D5" w:rsidRPr="000A3C93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លែងតែ៖ </w:t>
        </w:r>
      </w:ins>
    </w:p>
    <w:p w14:paraId="244893FB" w14:textId="1F2E2A37" w:rsidR="00022033" w:rsidRPr="000A3C93" w:rsidRDefault="00022033">
      <w:pPr>
        <w:spacing w:after="0" w:line="230" w:lineRule="auto"/>
        <w:ind w:firstLine="709"/>
        <w:jc w:val="both"/>
        <w:rPr>
          <w:ins w:id="3460" w:author="Kem Sereyboth" w:date="2023-07-27T09:56:00Z"/>
          <w:rFonts w:ascii="Khmer MEF1" w:hAnsi="Khmer MEF1" w:cs="Khmer MEF1"/>
          <w:b/>
          <w:bCs/>
          <w:sz w:val="24"/>
          <w:szCs w:val="24"/>
          <w:lang w:val="ca-ES"/>
          <w:rPrChange w:id="3461" w:author="Kem Sereyboth" w:date="2023-07-27T10:25:00Z">
            <w:rPr>
              <w:ins w:id="3462" w:author="Kem Sereyboth" w:date="2023-07-27T09:56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  <w:pPrChange w:id="3463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464" w:author="Kem Sereyboth" w:date="2023-07-27T09:57:00Z">
        <w:r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465" w:author="Kem Sereyboth" w:date="2023-07-27T10:25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ក.</w:t>
        </w:r>
        <w:r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466" w:author="Kem Sereyboth" w:date="2023-07-27T10:2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del w:id="3467" w:author="Sopheak" w:date="2023-08-03T06:29:00Z">
          <w:r w:rsidRPr="000A3C93" w:rsidDel="007310DE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468" w:author="Kem Sereyboth" w:date="2023-07-27T10:25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  <w:r w:rsidRPr="000A3C93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469" w:author="Kem Sereyboth" w:date="2023-07-27T10:2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អនុលោមភាព</w:t>
        </w:r>
      </w:ins>
    </w:p>
    <w:p w14:paraId="5E62555A" w14:textId="28813884" w:rsidR="00060E5F" w:rsidRPr="00060E5F" w:rsidRDefault="00022033">
      <w:pPr>
        <w:pStyle w:val="ListParagraph"/>
        <w:numPr>
          <w:ilvl w:val="0"/>
          <w:numId w:val="103"/>
        </w:numPr>
        <w:spacing w:after="0" w:line="230" w:lineRule="auto"/>
        <w:jc w:val="both"/>
        <w:rPr>
          <w:ins w:id="3470" w:author="Sopheak" w:date="2023-08-03T06:30:00Z"/>
          <w:rFonts w:ascii="Khmer MEF1" w:hAnsi="Khmer MEF1" w:cs="Khmer MEF1"/>
          <w:spacing w:val="-6"/>
          <w:sz w:val="24"/>
          <w:szCs w:val="24"/>
          <w:lang w:val="ca-ES"/>
          <w:rPrChange w:id="3471" w:author="Sopheak" w:date="2023-08-03T06:30:00Z">
            <w:rPr>
              <w:ins w:id="3472" w:author="Sopheak" w:date="2023-08-03T06:30:00Z"/>
              <w:rFonts w:ascii="Khmer MEF1" w:hAnsi="Khmer MEF1" w:cs="Khmer MEF1"/>
              <w:b/>
              <w:bCs/>
              <w:color w:val="000000"/>
              <w:spacing w:val="2"/>
              <w:sz w:val="24"/>
              <w:szCs w:val="24"/>
              <w:lang w:val="en-GB"/>
            </w:rPr>
          </w:rPrChange>
        </w:rPr>
        <w:pPrChange w:id="3473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474" w:author="Kem Sereyboth" w:date="2023-07-27T09:49:00Z">
        <w:del w:id="3475" w:author="Sopheak" w:date="2023-08-03T06:29:00Z">
          <w:r w:rsidRPr="007310DE" w:rsidDel="007310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476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១)</w:delText>
          </w:r>
        </w:del>
      </w:ins>
      <w:ins w:id="3477" w:author="Kem Sereyboth" w:date="2023-07-27T09:52:00Z">
        <w:del w:id="3478" w:author="Sopheak" w:date="2023-08-03T06:29:00Z">
          <w:r w:rsidRPr="007310DE" w:rsidDel="007310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479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3480" w:author="Kem Sereyboth" w:date="2023-07-27T09:53:00Z">
        <w:del w:id="3481" w:author="Sopheak" w:date="2023-08-03T06:29:00Z">
          <w:r w:rsidRPr="007310DE" w:rsidDel="007310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482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លទ្ធផលនៃការរកឃើញទី១</w:delText>
          </w:r>
        </w:del>
      </w:ins>
      <w:ins w:id="3483" w:author="Kem Sereyboth" w:date="2023-07-27T10:01:00Z">
        <w:del w:id="3484" w:author="Sopheak" w:date="2023-08-03T06:29:00Z">
          <w:r w:rsidR="00E3331A" w:rsidRPr="007310DE" w:rsidDel="007310DE">
            <w:rPr>
              <w:rFonts w:ascii="Khmer MEF1" w:hAnsi="Khmer MEF1" w:cs="Khmer MEF1"/>
              <w:spacing w:val="4"/>
              <w:sz w:val="24"/>
              <w:szCs w:val="24"/>
              <w:cs/>
              <w:rPrChange w:id="3485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86" w:author="Kem Sereyboth" w:date="2023-07-27T09:53:00Z">
        <w:del w:id="3487" w:author="Sopheak" w:date="2023-08-03T06:29:00Z">
          <w:r w:rsidRPr="007310DE" w:rsidDel="007310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488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89" w:author="Sopheak Phorn" w:date="2023-07-28T13:05:00Z">
        <w:r w:rsidR="00C65CDC" w:rsidRPr="00235A74">
          <w:rPr>
            <w:rFonts w:ascii="Khmer MEF1" w:hAnsi="Khmer MEF1" w:cs="Khmer MEF1"/>
            <w:b/>
            <w:bCs/>
            <w:sz w:val="24"/>
            <w:szCs w:val="24"/>
            <w:cs/>
            <w:rPrChange w:id="3490" w:author="Sopheak Phorn" w:date="2023-08-04T10:38:00Z">
              <w:rPr>
                <w:b/>
                <w:bCs/>
                <w:cs/>
              </w:rPr>
            </w:rPrChange>
          </w:rPr>
          <w:t>ន</w:t>
        </w:r>
        <w:r w:rsidR="00C65CDC" w:rsidRPr="00235A74">
          <w:rPr>
            <w:rFonts w:ascii="Khmer MEF1" w:hAnsi="Khmer MEF1" w:cs="Khmer MEF1"/>
            <w:b/>
            <w:bCs/>
            <w:color w:val="000000"/>
            <w:sz w:val="24"/>
            <w:szCs w:val="24"/>
            <w:cs/>
            <w:lang w:val="en-GB"/>
            <w:rPrChange w:id="3491" w:author="Sopheak Phorn" w:date="2023-08-04T10:38:00Z">
              <w:rPr>
                <w:b/>
                <w:bCs/>
                <w:color w:val="000000"/>
                <w:spacing w:val="10"/>
                <w:cs/>
                <w:lang w:val="en-GB"/>
              </w:rPr>
            </w:rPrChange>
          </w:rPr>
          <w:t>.គ.ស.</w:t>
        </w:r>
      </w:ins>
      <w:ins w:id="3492" w:author="Sopheak" w:date="2023-08-03T06:30:00Z">
        <w:r w:rsidR="007310DE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493" w:author="Sopheak Phorn" w:date="2023-08-04T10:38:00Z">
              <w:rPr>
                <w:rFonts w:ascii="Khmer MEF1" w:hAnsi="Khmer MEF1" w:cs="Khmer MEF1"/>
                <w:color w:val="000000"/>
                <w:spacing w:val="-2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3494" w:author="Sopheak Phorn" w:date="2023-07-28T13:05:00Z">
        <w:del w:id="3495" w:author="Sopheak" w:date="2023-08-03T06:30:00Z">
          <w:r w:rsidR="00C65CDC" w:rsidRPr="00235A74" w:rsidDel="007310DE">
            <w:rPr>
              <w:rFonts w:ascii="Khmer MEF1" w:hAnsi="Khmer MEF1" w:cs="Khmer MEF1"/>
              <w:color w:val="000000"/>
              <w:sz w:val="24"/>
              <w:szCs w:val="24"/>
              <w:cs/>
              <w:lang w:val="en-GB"/>
              <w:rPrChange w:id="3496" w:author="Sopheak Phorn" w:date="2023-08-04T10:38:00Z">
                <w:rPr>
                  <w:color w:val="000000"/>
                  <w:spacing w:val="10"/>
                  <w:cs/>
                  <w:lang w:val="en-GB"/>
                </w:rPr>
              </w:rPrChange>
            </w:rPr>
            <w:delText xml:space="preserve"> </w:delText>
          </w:r>
        </w:del>
        <w:r w:rsidR="00C65CDC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497" w:author="Sopheak Phorn" w:date="2023-08-04T10:38:00Z">
              <w:rPr>
                <w:color w:val="000000"/>
                <w:spacing w:val="10"/>
                <w:cs/>
                <w:lang w:val="en-GB"/>
              </w:rPr>
            </w:rPrChange>
          </w:rPr>
          <w:t>ពុំទាន់បានបង្កើត</w:t>
        </w:r>
        <w:r w:rsidR="00C65CDC" w:rsidRPr="00235A74">
          <w:rPr>
            <w:rFonts w:ascii="Khmer MEF1" w:hAnsi="Khmer MEF1" w:cs="Khmer MEF1"/>
            <w:color w:val="000000"/>
            <w:sz w:val="24"/>
            <w:szCs w:val="24"/>
            <w:highlight w:val="yellow"/>
            <w:cs/>
            <w:lang w:val="en-GB"/>
            <w:rPrChange w:id="3498" w:author="Sopheak Phorn" w:date="2023-08-04T10:38:00Z">
              <w:rPr>
                <w:color w:val="000000"/>
                <w:spacing w:val="10"/>
                <w:highlight w:val="yellow"/>
                <w:cs/>
                <w:lang w:val="en-GB"/>
              </w:rPr>
            </w:rPrChange>
          </w:rPr>
          <w:t>​</w:t>
        </w:r>
        <w:r w:rsidR="00C65CDC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499" w:author="Sopheak Phorn" w:date="2023-08-04T10:38:00Z">
              <w:rPr>
                <w:color w:val="000000"/>
                <w:spacing w:val="10"/>
                <w:cs/>
                <w:lang w:val="en-GB"/>
              </w:rPr>
            </w:rPrChange>
          </w:rPr>
          <w:t>ក្រុម</w:t>
        </w:r>
        <w:r w:rsidR="00C65CDC" w:rsidRPr="00235A74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500" w:author="Sopheak Phorn" w:date="2023-08-04T10:38:00Z">
              <w:rPr>
                <w:color w:val="000000"/>
                <w:spacing w:val="2"/>
                <w:cs/>
                <w:lang w:val="en-GB"/>
              </w:rPr>
            </w:rPrChange>
          </w:rPr>
          <w:t>ប្រឹក្សា​​វិន័យស្របតាមប្រកាសដាក់ឱ្យអនុវត្តបទបញ្ជាផ្ទៃក្នុង</w:t>
        </w:r>
      </w:ins>
      <w:ins w:id="3501" w:author="Sopheak Phorn" w:date="2023-08-04T10:40:00Z">
        <w:r w:rsidR="00C111EF">
          <w:rPr>
            <w:rFonts w:ascii="Khmer MEF1" w:hAnsi="Khmer MEF1" w:cs="Khmer MEF1" w:hint="cs"/>
            <w:spacing w:val="-8"/>
            <w:sz w:val="24"/>
            <w:szCs w:val="24"/>
            <w:cs/>
            <w:lang w:val="en-GB"/>
          </w:rPr>
          <w:t>សម្រាប់គ្រប់គ្រងមន្ត្រីរបស់</w:t>
        </w:r>
        <w:r w:rsidR="00C111EF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 xml:space="preserve"> </w:t>
        </w:r>
      </w:ins>
      <w:ins w:id="3502" w:author="Sopheak Phorn" w:date="2023-07-28T13:05:00Z">
        <w:r w:rsidR="00C65CDC" w:rsidRPr="007310DE">
          <w:rPr>
            <w:rFonts w:ascii="Khmer MEF1" w:hAnsi="Khmer MEF1" w:cs="Khmer MEF1"/>
            <w:b/>
            <w:bCs/>
            <w:color w:val="000000"/>
            <w:spacing w:val="2"/>
            <w:sz w:val="24"/>
            <w:szCs w:val="24"/>
            <w:cs/>
            <w:lang w:val="en-GB"/>
            <w:rPrChange w:id="3503" w:author="Sopheak" w:date="2023-08-03T06:29:00Z">
              <w:rPr>
                <w:b/>
                <w:bCs/>
                <w:color w:val="000000"/>
                <w:spacing w:val="2"/>
                <w:cs/>
                <w:lang w:val="en-GB"/>
              </w:rPr>
            </w:rPrChange>
          </w:rPr>
          <w:t xml:space="preserve">អ.ស.ហ. </w:t>
        </w:r>
      </w:ins>
    </w:p>
    <w:p w14:paraId="7A03C31B" w14:textId="13347467" w:rsidR="00022033" w:rsidRPr="007310DE" w:rsidDel="00060E5F" w:rsidRDefault="00022033">
      <w:pPr>
        <w:pStyle w:val="ListParagraph"/>
        <w:numPr>
          <w:ilvl w:val="0"/>
          <w:numId w:val="103"/>
        </w:numPr>
        <w:spacing w:after="0" w:line="230" w:lineRule="auto"/>
        <w:jc w:val="both"/>
        <w:rPr>
          <w:ins w:id="3504" w:author="Sopheak Phorn" w:date="2023-07-28T13:03:00Z"/>
          <w:del w:id="3505" w:author="Sopheak" w:date="2023-08-03T06:30:00Z"/>
          <w:rFonts w:ascii="Khmer MEF1" w:hAnsi="Khmer MEF1" w:cs="Khmer MEF1"/>
          <w:spacing w:val="-6"/>
          <w:sz w:val="24"/>
          <w:szCs w:val="24"/>
          <w:lang w:val="ca-ES"/>
          <w:rPrChange w:id="3506" w:author="Sopheak" w:date="2023-08-03T06:29:00Z">
            <w:rPr>
              <w:ins w:id="3507" w:author="Sopheak Phorn" w:date="2023-07-28T13:03:00Z"/>
              <w:del w:id="3508" w:author="Sopheak" w:date="2023-08-03T06:30:00Z"/>
              <w:spacing w:val="-6"/>
              <w:lang w:val="ca-ES"/>
            </w:rPr>
          </w:rPrChange>
        </w:rPr>
        <w:pPrChange w:id="3509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510" w:author="Kem Sereyboth" w:date="2023-07-27T09:53:00Z">
        <w:del w:id="3511" w:author="Sopheak Phorn" w:date="2023-07-28T13:05:00Z">
          <w:r w:rsidRPr="007310DE" w:rsidDel="00C65CDC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12" w:author="Sopheak" w:date="2023-08-03T06:2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  <w:r w:rsidRPr="007310DE" w:rsidDel="00C65CDC">
            <w:rPr>
              <w:rFonts w:ascii="Khmer MEF1" w:hAnsi="Khmer MEF1" w:cs="Khmer MEF1"/>
              <w:spacing w:val="4"/>
              <w:sz w:val="24"/>
              <w:szCs w:val="24"/>
              <w:cs/>
              <w:rPrChange w:id="3513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ពុំទាន់អាចអនុវត្តតាមប្រកាសស្ដីពីការដាក់ឱ្យអនុវត្ត</w:delText>
          </w:r>
          <w:r w:rsidRPr="007310DE" w:rsidDel="00C65CDC">
            <w:rPr>
              <w:rFonts w:ascii="Khmer MEF1" w:hAnsi="Khmer MEF1" w:cs="Khmer MEF1"/>
              <w:sz w:val="24"/>
              <w:szCs w:val="24"/>
              <w:cs/>
              <w:rPrChange w:id="3514" w:author="Sopheak" w:date="2023-08-03T06:2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បទប</w:delText>
          </w:r>
          <w:r w:rsidRPr="007310DE" w:rsidDel="00C65CDC">
            <w:rPr>
              <w:rFonts w:ascii="Khmer MEF1" w:hAnsi="Khmer MEF1" w:cs="Khmer MEF1"/>
              <w:spacing w:val="-6"/>
              <w:sz w:val="24"/>
              <w:szCs w:val="24"/>
              <w:cs/>
              <w:rPrChange w:id="3515" w:author="Sopheak" w:date="2023-08-03T06:29:00Z">
                <w:rPr>
                  <w:spacing w:val="-6"/>
                  <w:cs/>
                </w:rPr>
              </w:rPrChange>
            </w:rPr>
            <w:delText>​ញ្ជា​</w:delText>
          </w:r>
          <w:r w:rsidRPr="007310DE" w:rsidDel="00C65CDC">
            <w:rPr>
              <w:rFonts w:ascii="Khmer MEF1" w:hAnsi="Khmer MEF1" w:cs="Khmer MEF1"/>
              <w:spacing w:val="6"/>
              <w:sz w:val="24"/>
              <w:szCs w:val="24"/>
              <w:cs/>
              <w:rPrChange w:id="3516" w:author="Sopheak" w:date="2023-08-03T06:29:00Z">
                <w:rPr>
                  <w:spacing w:val="6"/>
                  <w:cs/>
                </w:rPr>
              </w:rPrChange>
            </w:rPr>
            <w:delText>ផ្ទៃក្នុ​ងសម្រាប់</w:delText>
          </w:r>
          <w:r w:rsidRPr="007310DE" w:rsidDel="00C65CDC">
            <w:rPr>
              <w:rFonts w:ascii="Khmer MEF1" w:hAnsi="Khmer MEF1" w:cs="Khmer MEF1"/>
              <w:sz w:val="24"/>
              <w:szCs w:val="24"/>
              <w:cs/>
              <w:rPrChange w:id="3517" w:author="Sopheak" w:date="2023-08-03T06:29:00Z">
                <w:rPr>
                  <w:cs/>
                </w:rPr>
              </w:rPrChange>
            </w:rPr>
            <w:delText>គ្រប់គ្រងមន្រ្តីរបស់អាជ្ញា​ធរ​សេ​​​វាហិ​រញ្ញ​វ​ត្ថុមិនមែនធនាគារ ឱ្យបានពេញលេញ</w:delText>
          </w:r>
          <w:r w:rsidRPr="007310DE" w:rsidDel="00C65CD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518" w:author="Sopheak" w:date="2023-08-03T06:29:00Z">
                <w:rPr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B2CCA7C" w14:textId="295CC5DF" w:rsidR="00AD1E0F" w:rsidRPr="00AD1E0F" w:rsidRDefault="00795E95">
      <w:pPr>
        <w:pStyle w:val="ListParagraph"/>
        <w:numPr>
          <w:ilvl w:val="0"/>
          <w:numId w:val="103"/>
        </w:numPr>
        <w:spacing w:after="0" w:line="230" w:lineRule="auto"/>
        <w:jc w:val="both"/>
        <w:rPr>
          <w:ins w:id="3519" w:author="Sopheak" w:date="2023-08-03T06:42:00Z"/>
          <w:rFonts w:ascii="Khmer MEF1" w:hAnsi="Khmer MEF1" w:cs="Khmer MEF1"/>
          <w:spacing w:val="-6"/>
          <w:sz w:val="24"/>
          <w:szCs w:val="24"/>
          <w:lang w:val="ca-ES"/>
          <w:rPrChange w:id="3520" w:author="Sopheak" w:date="2023-08-03T06:42:00Z">
            <w:rPr>
              <w:ins w:id="3521" w:author="Sopheak" w:date="2023-08-03T06:42:00Z"/>
              <w:rFonts w:ascii="Khmer MEF1" w:hAnsi="Khmer MEF1" w:cs="Khmer MEF1"/>
              <w:color w:val="000000"/>
              <w:spacing w:val="2"/>
              <w:sz w:val="24"/>
              <w:szCs w:val="24"/>
              <w:lang w:val="en-GB"/>
            </w:rPr>
          </w:rPrChange>
        </w:rPr>
        <w:pPrChange w:id="3522" w:author="Sopheak Phorn" w:date="2023-08-03T13:43:00Z">
          <w:pPr>
            <w:spacing w:after="0" w:line="245" w:lineRule="auto"/>
            <w:ind w:firstLine="709"/>
            <w:jc w:val="both"/>
          </w:pPr>
        </w:pPrChange>
      </w:pPr>
      <w:ins w:id="3523" w:author="Sopheak Phorn" w:date="2023-07-28T13:07:00Z">
        <w:del w:id="3524" w:author="Sopheak" w:date="2023-08-03T06:30:00Z">
          <w:r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525" w:author="Sopheak" w:date="2023-08-03T06:30:00Z">
                <w:rPr>
                  <w:cs/>
                  <w:lang w:val="ca-ES"/>
                </w:rPr>
              </w:rPrChange>
            </w:rPr>
            <w:delText>២</w:delText>
          </w:r>
        </w:del>
      </w:ins>
      <w:ins w:id="3526" w:author="Sopheak Phorn" w:date="2023-07-28T13:03:00Z">
        <w:del w:id="3527" w:author="Sopheak" w:date="2023-08-03T06:30:00Z">
          <w:r w:rsidR="00A7429E"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528" w:author="Sopheak" w:date="2023-08-03T06:3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).</w:delText>
          </w:r>
          <w:bookmarkStart w:id="3529" w:name="_Hlk141452434"/>
          <w:r w:rsidR="00A7429E" w:rsidRPr="00060E5F" w:rsidDel="00060E5F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30" w:author="Sopheak" w:date="2023-08-03T06:3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លទ្ធផលនៃការរកឃើញទី២</w:delText>
          </w:r>
          <w:r w:rsidR="00A7429E"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rPrChange w:id="3531" w:author="Sopheak" w:date="2023-08-03T06:3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532" w:author="Sopheak Phorn" w:date="2023-07-28T13:06:00Z">
        <w:del w:id="3533" w:author="Sopheak" w:date="2023-08-03T06:30:00Z">
          <w:r w:rsidR="00C65CDC" w:rsidRPr="00060E5F" w:rsidDel="00060E5F">
            <w:rPr>
              <w:rFonts w:ascii="Khmer MEF1" w:hAnsi="Khmer MEF1" w:cs="Khmer MEF1"/>
              <w:spacing w:val="-4"/>
              <w:sz w:val="24"/>
              <w:szCs w:val="24"/>
              <w:cs/>
              <w:rPrChange w:id="3534" w:author="Sopheak" w:date="2023-08-03T06:3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C65CDC" w:rsidRPr="00235A74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35" w:author="Sopheak Phorn" w:date="2023-08-04T10:3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ន.គ.ស.</w:t>
        </w:r>
        <w:r w:rsidR="00C65CDC" w:rsidRPr="00235A74">
          <w:rPr>
            <w:rFonts w:ascii="Khmer MEF1" w:hAnsi="Khmer MEF1" w:cs="Khmer MEF1"/>
            <w:spacing w:val="2"/>
            <w:sz w:val="24"/>
            <w:szCs w:val="24"/>
            <w:cs/>
            <w:rPrChange w:id="3536" w:author="Sopheak Phorn" w:date="2023-08-04T10:3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C65CDC" w:rsidRPr="00235A74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537" w:author="Sopheak Phorn" w:date="2023-08-04T10:38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បានតម្រូវឱ្យមន្ត្រីធ្វើកម្មសិក្សា</w:t>
        </w:r>
        <w:r w:rsidR="00C65CDC" w:rsidRPr="00235A74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រយៈពេល ៣ខែ បន្ទាប់</w:t>
        </w:r>
        <w:r w:rsidR="00C65CDC" w:rsidRPr="00235A74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538" w:author="Sopheak Phorn" w:date="2023-08-04T10:38:00Z">
              <w:rPr>
                <w:color w:val="000000"/>
                <w:spacing w:val="2"/>
                <w:cs/>
                <w:lang w:val="en-GB"/>
              </w:rPr>
            </w:rPrChange>
          </w:rPr>
          <w:t>ពីទទួលបានប្រកាសទទួល</w:t>
        </w:r>
        <w:r w:rsidR="00C65CDC" w:rsidRPr="00060E5F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539" w:author="Sopheak" w:date="2023-08-03T06:30:00Z">
              <w:rPr>
                <w:color w:val="000000"/>
                <w:spacing w:val="2"/>
                <w:cs/>
                <w:lang w:val="en-GB"/>
              </w:rPr>
            </w:rPrChange>
          </w:rPr>
          <w:t>ស្គាល់ជាមន្ត្រីលក្ខន្តិកៈប្រភេទក្រមការ</w:t>
        </w:r>
      </w:ins>
      <w:bookmarkEnd w:id="3529"/>
      <w:ins w:id="3540" w:author="Sopheak Phorn" w:date="2023-08-04T10:42:00Z">
        <w:r w:rsidR="00232DDA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>។</w:t>
        </w:r>
      </w:ins>
    </w:p>
    <w:p w14:paraId="7E84B4E7" w14:textId="77777777" w:rsidR="00AD1E0F" w:rsidRPr="00AD1E0F" w:rsidDel="000235B1" w:rsidRDefault="00AD1E0F">
      <w:pPr>
        <w:spacing w:after="0" w:line="230" w:lineRule="auto"/>
        <w:ind w:firstLine="709"/>
        <w:jc w:val="both"/>
        <w:rPr>
          <w:ins w:id="3541" w:author="Sopheak" w:date="2023-08-03T06:42:00Z"/>
          <w:del w:id="3542" w:author="Sopheak Phorn" w:date="2023-08-03T13:40:00Z"/>
          <w:rFonts w:ascii="Khmer MEF1" w:hAnsi="Khmer MEF1" w:cs="Khmer MEF1"/>
          <w:b/>
          <w:bCs/>
          <w:sz w:val="24"/>
          <w:szCs w:val="24"/>
          <w:lang w:val="ca-ES"/>
        </w:rPr>
        <w:pPrChange w:id="3543" w:author="Sopheak Phorn" w:date="2023-08-03T13:43:00Z">
          <w:pPr>
            <w:pStyle w:val="ListParagraph"/>
            <w:numPr>
              <w:numId w:val="103"/>
            </w:numPr>
            <w:spacing w:after="0" w:line="245" w:lineRule="auto"/>
            <w:ind w:left="1429" w:hanging="360"/>
            <w:jc w:val="both"/>
          </w:pPr>
        </w:pPrChange>
      </w:pPr>
      <w:ins w:id="3544" w:author="Sopheak" w:date="2023-08-03T06:42:00Z">
        <w:r w:rsidRPr="00AD1E0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ខ.សមិទ្ធកម្ម</w:t>
        </w:r>
      </w:ins>
    </w:p>
    <w:p w14:paraId="35942D85" w14:textId="77777777" w:rsidR="00AD1E0F" w:rsidRPr="00AD1E0F" w:rsidRDefault="00AD1E0F">
      <w:pPr>
        <w:spacing w:after="0" w:line="230" w:lineRule="auto"/>
        <w:ind w:firstLine="709"/>
        <w:jc w:val="both"/>
        <w:rPr>
          <w:ins w:id="3545" w:author="Sopheak" w:date="2023-08-03T06:41:00Z"/>
          <w:rFonts w:ascii="Khmer MEF1" w:hAnsi="Khmer MEF1" w:cs="Khmer MEF1"/>
          <w:spacing w:val="-6"/>
          <w:sz w:val="24"/>
          <w:szCs w:val="24"/>
          <w:lang w:val="ca-ES"/>
          <w:rPrChange w:id="3546" w:author="Sopheak" w:date="2023-08-03T06:42:00Z">
            <w:rPr>
              <w:ins w:id="3547" w:author="Sopheak" w:date="2023-08-03T06:41:00Z"/>
              <w:rFonts w:ascii="Khmer MEF1" w:hAnsi="Khmer MEF1" w:cs="Khmer MEF1"/>
              <w:color w:val="000000"/>
              <w:spacing w:val="2"/>
              <w:sz w:val="24"/>
              <w:szCs w:val="24"/>
              <w:lang w:val="en-GB"/>
            </w:rPr>
          </w:rPrChange>
        </w:rPr>
        <w:pPrChange w:id="3548" w:author="Sopheak Phorn" w:date="2023-08-03T13:43:00Z">
          <w:pPr>
            <w:spacing w:after="0" w:line="245" w:lineRule="auto"/>
            <w:ind w:firstLine="709"/>
            <w:jc w:val="both"/>
          </w:pPr>
        </w:pPrChange>
      </w:pPr>
    </w:p>
    <w:p w14:paraId="453501D5" w14:textId="77777777" w:rsidR="00AD1E0F" w:rsidRPr="00AD1E0F" w:rsidRDefault="00AD1E0F">
      <w:pPr>
        <w:pStyle w:val="ListParagraph"/>
        <w:numPr>
          <w:ilvl w:val="0"/>
          <w:numId w:val="103"/>
        </w:numPr>
        <w:spacing w:after="0" w:line="230" w:lineRule="auto"/>
        <w:rPr>
          <w:ins w:id="3549" w:author="Sopheak" w:date="2023-08-03T06:41:00Z"/>
          <w:rFonts w:ascii="Khmer MEF1" w:hAnsi="Khmer MEF1" w:cs="Khmer MEF1"/>
          <w:color w:val="000000" w:themeColor="text1"/>
          <w:spacing w:val="-8"/>
          <w:sz w:val="24"/>
          <w:szCs w:val="24"/>
        </w:rPr>
        <w:pPrChange w:id="3550" w:author="Sopheak Phorn" w:date="2023-08-03T13:43:00Z">
          <w:pPr>
            <w:pStyle w:val="ListParagraph"/>
            <w:numPr>
              <w:numId w:val="103"/>
            </w:numPr>
            <w:ind w:left="1429" w:hanging="360"/>
          </w:pPr>
        </w:pPrChange>
      </w:pPr>
      <w:ins w:id="3551" w:author="Sopheak" w:date="2023-08-03T06:41:00Z">
        <w:r w:rsidRPr="000235B1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552" w:author="Sopheak Phorn" w:date="2023-08-03T13:41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Pr="000235B1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53" w:author="Sopheak Phorn" w:date="2023-08-03T13:41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ព្រាងប្រកាសស្ដីពីការដាក់ឱ្យអនុវត្តស្ដង់ដាគណនេយ្យសម្រាប់គ្រឹះស្ថានសាធារណៈ</w:t>
        </w:r>
        <w:r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រដ្ឋបាល </w:t>
        </w:r>
        <w:r w:rsidRPr="00AD1E0F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ន.គ.ស.</w:t>
        </w:r>
        <w:r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ពុំទាន់អាចដាក់ឱ្យអនុវត្តស្របតាមផែនការសកម្មភាពឆ្នាំ២០២២</w:t>
        </w:r>
      </w:ins>
    </w:p>
    <w:p w14:paraId="4850C4B1" w14:textId="0D1292F6" w:rsidR="00A7429E" w:rsidRPr="00060E5F" w:rsidRDefault="00AD1E0F">
      <w:pPr>
        <w:pStyle w:val="ListParagraph"/>
        <w:numPr>
          <w:ilvl w:val="0"/>
          <w:numId w:val="103"/>
        </w:numPr>
        <w:spacing w:after="0" w:line="233" w:lineRule="auto"/>
        <w:jc w:val="both"/>
        <w:rPr>
          <w:ins w:id="3554" w:author="Kem Sereyboth" w:date="2023-07-27T09:56:00Z"/>
          <w:rFonts w:ascii="Khmer MEF1" w:hAnsi="Khmer MEF1" w:cs="Khmer MEF1"/>
          <w:spacing w:val="-6"/>
          <w:sz w:val="24"/>
          <w:szCs w:val="24"/>
          <w:lang w:val="ca-ES"/>
          <w:rPrChange w:id="3555" w:author="Sopheak" w:date="2023-08-03T06:30:00Z">
            <w:rPr>
              <w:ins w:id="3556" w:author="Kem Sereyboth" w:date="2023-07-27T09:56:00Z"/>
              <w:spacing w:val="-6"/>
              <w:lang w:val="ca-ES"/>
            </w:rPr>
          </w:rPrChange>
        </w:rPr>
        <w:pPrChange w:id="3557" w:author="Sopheak Phorn" w:date="2023-08-25T16:12:00Z">
          <w:pPr>
            <w:spacing w:after="0" w:line="245" w:lineRule="auto"/>
            <w:ind w:firstLine="709"/>
            <w:jc w:val="both"/>
          </w:pPr>
        </w:pPrChange>
      </w:pPr>
      <w:bookmarkStart w:id="3558" w:name="_Hlk141947511"/>
      <w:ins w:id="3559" w:author="Sopheak" w:date="2023-08-03T06:42:00Z">
        <w:r w:rsidRPr="00AD1E0F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560" w:author="Sopheak" w:date="2023-08-03T06:44:00Z">
              <w:rPr>
                <w:rFonts w:ascii="Khmer MEF1" w:hAnsi="Khmer MEF1" w:cs="Khmer MEF1"/>
                <w:color w:val="000000" w:themeColor="text1"/>
                <w:spacing w:val="-16"/>
                <w:sz w:val="24"/>
                <w:szCs w:val="24"/>
                <w:cs/>
              </w:rPr>
            </w:rPrChange>
          </w:rPr>
          <w:lastRenderedPageBreak/>
          <w:t xml:space="preserve">សេចក្ដីព្រាងប្រកាសស្ដីពីការដាក់ឱ្យអនុវត្តស្ដង់ដាគណនេយ្យសាមញ្ញកម្ពុជា </w:t>
        </w:r>
        <w:r w:rsidRPr="00AD1E0F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rPrChange w:id="3561" w:author="Sopheak" w:date="2023-08-03T06:44:00Z">
              <w:rPr>
                <w:rFonts w:ascii="Khmer MEF1" w:hAnsi="Khmer MEF1" w:cs="Khmer MEF1"/>
                <w:b/>
                <w:bCs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ន.គ.ស.</w:t>
        </w:r>
        <w:r w:rsidRPr="00AD1E0F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562" w:author="Sopheak" w:date="2023-08-03T06:44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 xml:space="preserve"> ពុំទាន់</w:t>
        </w:r>
        <w:r w:rsidRPr="00426378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អាចដាក់ឱ្យអនុវត្តស្របតាម</w:t>
        </w:r>
        <w:r w:rsidRPr="00426378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>ផែនការ</w:t>
        </w:r>
        <w:r w:rsidRPr="00426378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សកម្មភាពឆ្នាំ២០២២</w:t>
        </w:r>
      </w:ins>
      <w:ins w:id="3563" w:author="Sopheak Phorn" w:date="2023-08-04T10:42:00Z">
        <w:r w:rsidR="00232DDA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។</w:t>
        </w:r>
      </w:ins>
      <w:ins w:id="3564" w:author="Sopheak Phorn" w:date="2023-07-28T13:06:00Z">
        <w:del w:id="3565" w:author="Sopheak" w:date="2023-08-03T06:31:00Z">
          <w:r w:rsidR="00C65CDC" w:rsidRPr="00060E5F" w:rsidDel="00060E5F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lang w:val="en-GB"/>
              <w:rPrChange w:id="3566" w:author="Sopheak" w:date="2023-08-03T06:30:00Z">
                <w:rPr>
                  <w:color w:val="000000"/>
                  <w:spacing w:val="2"/>
                  <w:cs/>
                  <w:lang w:val="en-GB"/>
                </w:rPr>
              </w:rPrChange>
            </w:rPr>
            <w:delText>។</w:delText>
          </w:r>
        </w:del>
      </w:ins>
    </w:p>
    <w:bookmarkEnd w:id="3558"/>
    <w:p w14:paraId="4A1AF0BD" w14:textId="511859C0" w:rsidR="00022033" w:rsidRPr="000A3C93" w:rsidDel="00AD1E0F" w:rsidRDefault="00022033">
      <w:pPr>
        <w:spacing w:after="0" w:line="233" w:lineRule="auto"/>
        <w:ind w:firstLine="709"/>
        <w:jc w:val="both"/>
        <w:rPr>
          <w:ins w:id="3567" w:author="Kem Sereyboth" w:date="2023-07-27T09:57:00Z"/>
          <w:del w:id="3568" w:author="Sopheak" w:date="2023-08-03T06:42:00Z"/>
          <w:rFonts w:ascii="Khmer MEF1" w:hAnsi="Khmer MEF1" w:cs="Khmer MEF1"/>
          <w:b/>
          <w:bCs/>
          <w:sz w:val="24"/>
          <w:szCs w:val="24"/>
          <w:lang w:val="ca-ES"/>
          <w:rPrChange w:id="3569" w:author="Kem Sereyboth" w:date="2023-07-27T10:25:00Z">
            <w:rPr>
              <w:ins w:id="3570" w:author="Kem Sereyboth" w:date="2023-07-27T09:57:00Z"/>
              <w:del w:id="3571" w:author="Sopheak" w:date="2023-08-03T06:42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3572" w:author="Sopheak Phorn" w:date="2023-08-25T16:12:00Z">
          <w:pPr>
            <w:spacing w:after="0" w:line="245" w:lineRule="auto"/>
            <w:ind w:firstLine="709"/>
            <w:jc w:val="both"/>
          </w:pPr>
        </w:pPrChange>
      </w:pPr>
      <w:ins w:id="3573" w:author="Kem Sereyboth" w:date="2023-07-27T09:57:00Z">
        <w:del w:id="3574" w:author="Sopheak" w:date="2023-08-03T06:42:00Z">
          <w:r w:rsidRPr="000A3C93" w:rsidDel="00AD1E0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575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ខ.</w:delText>
          </w:r>
        </w:del>
        <w:del w:id="3576" w:author="Sopheak" w:date="2023-08-03T06:34:00Z">
          <w:r w:rsidRPr="000A3C93" w:rsidDel="003E4E5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577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  <w:del w:id="3578" w:author="Sopheak" w:date="2023-08-03T06:42:00Z">
          <w:r w:rsidRPr="000A3C93" w:rsidDel="00AD1E0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579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សមិទ្ធកម្</w:delText>
          </w:r>
        </w:del>
      </w:ins>
      <w:ins w:id="3580" w:author="Kem Sereyboth" w:date="2023-07-27T09:58:00Z">
        <w:del w:id="3581" w:author="Sopheak" w:date="2023-08-03T06:42:00Z">
          <w:r w:rsidRPr="000A3C93" w:rsidDel="00AD1E0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582" w:author="Kem Sereyboth" w:date="2023-07-27T10:2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</w:p>
    <w:p w14:paraId="5F85FC56" w14:textId="2909540B" w:rsidR="00022033" w:rsidRPr="00AD1E0F" w:rsidDel="003E4E58" w:rsidRDefault="00795E95">
      <w:pPr>
        <w:spacing w:after="0" w:line="233" w:lineRule="auto"/>
        <w:rPr>
          <w:ins w:id="3583" w:author="Kem Sereyboth" w:date="2023-07-27T09:57:00Z"/>
          <w:del w:id="3584" w:author="Sopheak" w:date="2023-08-03T06:33:00Z"/>
          <w:rFonts w:ascii="Khmer MEF1" w:hAnsi="Khmer MEF1" w:cs="Khmer MEF1"/>
          <w:spacing w:val="-6"/>
          <w:sz w:val="24"/>
          <w:szCs w:val="24"/>
          <w:lang w:val="ca-ES"/>
          <w:rPrChange w:id="3585" w:author="Sopheak" w:date="2023-08-03T06:41:00Z">
            <w:rPr>
              <w:ins w:id="3586" w:author="Kem Sereyboth" w:date="2023-07-27T09:57:00Z"/>
              <w:del w:id="3587" w:author="Sopheak" w:date="2023-08-03T06:33:00Z"/>
              <w:spacing w:val="-6"/>
              <w:lang w:val="ca-ES"/>
            </w:rPr>
          </w:rPrChange>
        </w:rPr>
        <w:pPrChange w:id="3588" w:author="Sopheak Phorn" w:date="2023-08-25T16:12:00Z">
          <w:pPr>
            <w:spacing w:after="0" w:line="245" w:lineRule="auto"/>
            <w:ind w:firstLine="709"/>
            <w:jc w:val="both"/>
          </w:pPr>
        </w:pPrChange>
      </w:pPr>
      <w:ins w:id="3589" w:author="Sopheak Phorn" w:date="2023-07-28T13:07:00Z">
        <w:del w:id="3590" w:author="Sopheak" w:date="2023-08-03T06:31:00Z">
          <w:r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591" w:author="Sopheak" w:date="2023-08-03T06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592" w:author="Kem Sereyboth" w:date="2023-07-27T10:05:00Z">
        <w:del w:id="3593" w:author="Sopheak" w:date="2023-08-03T06:31:00Z">
          <w:r w:rsidR="00E3331A"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594" w:author="Sopheak" w:date="2023-08-03T06:40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595" w:author="Kem Sereyboth" w:date="2023-07-27T09:54:00Z">
        <w:del w:id="3596" w:author="Sopheak" w:date="2023-08-03T06:31:00Z">
          <w:r w:rsidR="00022033"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597" w:author="Sopheak" w:date="2023-08-03T06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).</w:delText>
          </w:r>
        </w:del>
      </w:ins>
      <w:ins w:id="3598" w:author="Kem Sereyboth" w:date="2023-07-27T09:52:00Z">
        <w:del w:id="3599" w:author="Sopheak" w:date="2023-08-03T06:31:00Z">
          <w:r w:rsidR="00022033"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600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លទ្ធផលនៃការរកឃើញទី</w:delText>
          </w:r>
        </w:del>
      </w:ins>
      <w:ins w:id="3601" w:author="Sopheak Phorn" w:date="2023-07-28T13:06:00Z">
        <w:del w:id="3602" w:author="Sopheak" w:date="2023-08-03T06:31:00Z">
          <w:r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603" w:author="Sopheak" w:date="2023-08-03T06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04" w:author="Kem Sereyboth" w:date="2023-07-27T10:04:00Z">
        <w:del w:id="3605" w:author="Sopheak" w:date="2023-08-03T06:31:00Z">
          <w:r w:rsidR="00E3331A"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606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3607" w:author="Kem Sereyboth" w:date="2023-07-27T10:01:00Z">
        <w:del w:id="3608" w:author="Sopheak" w:date="2023-08-03T06:31:00Z">
          <w:r w:rsidR="00E3331A"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rPrChange w:id="3609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610" w:author="Sopheak Phorn" w:date="2023-07-28T13:08:00Z">
        <w:del w:id="3611" w:author="Sopheak" w:date="2023-08-03T06:31:00Z">
          <w:r w:rsidRPr="00AD1E0F" w:rsidDel="00060E5F">
            <w:rPr>
              <w:rFonts w:ascii="Khmer MEF1" w:hAnsi="Khmer MEF1" w:cs="Khmer MEF1"/>
              <w:spacing w:val="-12"/>
              <w:sz w:val="24"/>
              <w:szCs w:val="24"/>
              <w:cs/>
              <w:rPrChange w:id="3612" w:author="Sopheak" w:date="2023-08-03T06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13" w:author="Kem Sereyboth" w:date="2023-07-27T09:52:00Z">
        <w:del w:id="3614" w:author="Sopheak" w:date="2023-08-03T06:31:00Z">
          <w:r w:rsidR="00022033" w:rsidRPr="00AD1E0F" w:rsidDel="00060E5F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3615" w:author="Sopheak" w:date="2023-08-03T06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16" w:author="Sopheak Phorn" w:date="2023-07-28T13:06:00Z"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17" w:author="Sopheak" w:date="2023-08-03T06:4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18" w:author="Sopheak" w:date="2023-08-03T06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សុ​ខ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619" w:author="Sopheak" w:date="2023-08-03T06:40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20" w:author="Sopheak" w:date="2023-08-03T06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21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ភាព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622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 xml:space="preserve"> 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23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624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25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ង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626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27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ហា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628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29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630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31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ភ័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632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​​​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33" w:author="Sopheak" w:date="2023-08-03T06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យ​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634" w:author="Sopheak" w:date="2023-08-03T06:40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35" w:author="Sopheak" w:date="2023-08-03T06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rPrChange w:id="3636" w:author="Sopheak" w:date="2023-08-03T06:40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</w:delText>
          </w:r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rPrChange w:id="3637" w:author="Sopheak" w:date="2023-08-03T06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ងារ ពុំទាន់អាចសម្រេចបានស្របតាម​ផែ​ន​ការសក​ម្មភា​ពក្នុងឆ្នាំ២០២២</w:delText>
          </w:r>
        </w:del>
      </w:ins>
      <w:ins w:id="3638" w:author="Kem Sereyboth" w:date="2023-07-27T09:55:00Z">
        <w:del w:id="3639" w:author="Sopheak Phorn" w:date="2023-07-28T13:08:00Z">
          <w:r w:rsidR="00022033" w:rsidRPr="00AD1E0F" w:rsidDel="00795E95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3640" w:author="Sopheak" w:date="2023-08-03T06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bookmarkStart w:id="3641" w:name="_Hlk141452482"/>
      <w:ins w:id="3642" w:author="Sopheak Phorn" w:date="2023-07-28T13:08:00Z">
        <w:del w:id="3643" w:author="Sopheak" w:date="2023-08-03T06:33:00Z">
          <w:r w:rsidRPr="00AD1E0F" w:rsidDel="003E4E5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644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ន.គ.ស.</w:delText>
          </w:r>
        </w:del>
      </w:ins>
      <w:ins w:id="3645" w:author="Sopheak Phorn" w:date="2023-07-28T13:09:00Z">
        <w:del w:id="3646" w:author="Sopheak" w:date="2023-08-03T06:33:00Z"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647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648" w:author="Sopheak Phorn" w:date="2023-07-28T13:08:00Z">
        <w:del w:id="3649" w:author="Sopheak" w:date="2023-08-03T06:33:00Z"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650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បានរៀបចំ</w:delText>
          </w:r>
          <w:r w:rsidRPr="00AD1E0F" w:rsidDel="003E4E58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lang w:val="en-GB"/>
              <w:rPrChange w:id="3651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មិន</w:delText>
          </w:r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652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សម្រេចបានតាមផែនការកំណត់លើសេចក្ដី</w:delText>
          </w:r>
        </w:del>
      </w:ins>
      <w:ins w:id="3653" w:author="Sopheak Phorn" w:date="2023-07-28T13:09:00Z">
        <w:del w:id="3654" w:author="Sopheak" w:date="2023-08-03T06:33:00Z">
          <w:r w:rsidRPr="00AD1E0F" w:rsidDel="003E4E58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55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3656" w:author="Sopheak Phorn" w:date="2023-07-28T13:08:00Z">
        <w:del w:id="3657" w:author="Sopheak" w:date="2023-08-03T06:33:00Z">
          <w:r w:rsidRPr="00AD1E0F" w:rsidDel="003E4E58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658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ព្រាងប្រកាសស្ដីពីការ</w:delText>
          </w:r>
          <w:r w:rsidRPr="00AD1E0F" w:rsidDel="003E4E5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659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ដាក់</w:delText>
          </w:r>
          <w:r w:rsidRPr="00AD1E0F" w:rsidDel="003E4E58">
            <w:rPr>
              <w:rFonts w:ascii="Khmer MEF1" w:hAnsi="Khmer MEF1" w:cs="Khmer MEF1"/>
              <w:sz w:val="24"/>
              <w:szCs w:val="24"/>
              <w:cs/>
              <w:lang w:val="ca-ES"/>
              <w:rPrChange w:id="3660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ឱ្យអនុវត្តស្ដង់ដាគណនេយ្យសម្រាប់គ្រឹះស្ថានសាធារណៈរដ្ឋបាល</w:delText>
          </w:r>
          <w:bookmarkEnd w:id="3641"/>
          <w:r w:rsidRPr="00AD1E0F" w:rsidDel="003E4E58">
            <w:rPr>
              <w:rFonts w:ascii="Khmer MEF1" w:hAnsi="Khmer MEF1" w:cs="Khmer MEF1"/>
              <w:sz w:val="24"/>
              <w:szCs w:val="24"/>
              <w:cs/>
              <w:lang w:val="ca-ES"/>
              <w:rPrChange w:id="3661" w:author="Sopheak" w:date="2023-08-03T06:4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1FDD4C00" w14:textId="6E25E6EF" w:rsidR="007E6124" w:rsidRPr="003E4E58" w:rsidDel="00AD1E0F" w:rsidRDefault="00795E95">
      <w:pPr>
        <w:pStyle w:val="ListParagraph"/>
        <w:spacing w:after="0" w:line="233" w:lineRule="auto"/>
        <w:rPr>
          <w:ins w:id="3662" w:author="Kem Sereyboth" w:date="2023-07-11T10:45:00Z"/>
          <w:del w:id="3663" w:author="Sopheak" w:date="2023-08-03T06:40:00Z"/>
          <w:spacing w:val="-6"/>
          <w:lang w:val="ca-ES"/>
          <w:rPrChange w:id="3664" w:author="Kem Sereyboth" w:date="2023-07-27T10:25:00Z">
            <w:rPr>
              <w:ins w:id="3665" w:author="Kem Sereyboth" w:date="2023-07-11T10:45:00Z"/>
              <w:del w:id="3666" w:author="Sopheak" w:date="2023-08-03T06:40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667" w:author="Sopheak Phorn" w:date="2023-08-25T16:12:00Z">
          <w:pPr>
            <w:spacing w:after="0" w:line="240" w:lineRule="auto"/>
            <w:ind w:firstLine="720"/>
            <w:jc w:val="both"/>
          </w:pPr>
        </w:pPrChange>
      </w:pPr>
      <w:ins w:id="3668" w:author="Sopheak Phorn" w:date="2023-07-28T13:07:00Z">
        <w:del w:id="3669" w:author="Sopheak" w:date="2023-08-03T06:35:00Z">
          <w:r w:rsidRPr="003E4E58" w:rsidDel="003E4E58">
            <w:rPr>
              <w:spacing w:val="-8"/>
              <w:cs/>
              <w:lang w:val="ca-ES"/>
              <w:rPrChange w:id="3670" w:author="Sopheak Phorn" w:date="2023-07-28T13:1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671" w:author="Kem Sereyboth" w:date="2023-07-27T10:05:00Z">
        <w:del w:id="3672" w:author="Sopheak Phorn" w:date="2023-07-28T13:07:00Z">
          <w:r w:rsidR="00E3331A" w:rsidRPr="003E4E58" w:rsidDel="00795E95">
            <w:rPr>
              <w:spacing w:val="-8"/>
              <w:cs/>
              <w:lang w:val="ca-ES"/>
              <w:rPrChange w:id="3673" w:author="Sopheak Phorn" w:date="2023-07-28T13:10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674" w:author="Kem Sereyboth" w:date="2023-07-27T09:55:00Z">
        <w:del w:id="3675" w:author="Sopheak" w:date="2023-08-03T06:34:00Z">
          <w:r w:rsidR="00022033" w:rsidRPr="003E4E58" w:rsidDel="003E4E58">
            <w:rPr>
              <w:spacing w:val="-8"/>
              <w:cs/>
              <w:lang w:val="ca-ES"/>
              <w:rPrChange w:id="3676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).</w:delText>
          </w:r>
        </w:del>
      </w:ins>
      <w:ins w:id="3677" w:author="Kem Sereyboth" w:date="2023-07-27T09:52:00Z">
        <w:del w:id="3678" w:author="Sopheak" w:date="2023-08-03T06:40:00Z">
          <w:r w:rsidR="00022033" w:rsidRPr="003E4E58" w:rsidDel="00AD1E0F">
            <w:rPr>
              <w:b/>
              <w:bCs/>
              <w:spacing w:val="-8"/>
              <w:cs/>
              <w:rPrChange w:id="3679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លទ្ធផលនៃការរកឃើញទី</w:delText>
          </w:r>
        </w:del>
      </w:ins>
      <w:ins w:id="3680" w:author="Sopheak Phorn" w:date="2023-07-28T13:07:00Z">
        <w:del w:id="3681" w:author="Sopheak" w:date="2023-08-03T06:40:00Z">
          <w:r w:rsidRPr="003E4E58" w:rsidDel="00AD1E0F">
            <w:rPr>
              <w:b/>
              <w:bCs/>
              <w:spacing w:val="-8"/>
              <w:cs/>
              <w:rPrChange w:id="3682" w:author="Sopheak Phorn" w:date="2023-07-28T13:10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683" w:author="Kem Sereyboth" w:date="2023-07-27T10:05:00Z">
        <w:del w:id="3684" w:author="Sopheak" w:date="2023-08-03T06:40:00Z">
          <w:r w:rsidR="00E3331A" w:rsidRPr="003E4E58" w:rsidDel="00AD1E0F">
            <w:rPr>
              <w:b/>
              <w:bCs/>
              <w:spacing w:val="-8"/>
              <w:cs/>
              <w:rPrChange w:id="3685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686" w:author="Kem Sereyboth" w:date="2023-07-27T10:01:00Z">
        <w:del w:id="3687" w:author="Sopheak" w:date="2023-08-03T06:40:00Z">
          <w:r w:rsidR="00E3331A" w:rsidRPr="003E4E58" w:rsidDel="00AD1E0F">
            <w:rPr>
              <w:spacing w:val="-8"/>
              <w:cs/>
              <w:rPrChange w:id="3688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689" w:author="Kem Sereyboth" w:date="2023-07-27T09:52:00Z">
        <w:del w:id="3690" w:author="Sopheak" w:date="2023-08-03T06:40:00Z">
          <w:r w:rsidR="00022033" w:rsidRPr="003E4E58" w:rsidDel="00AD1E0F">
            <w:rPr>
              <w:b/>
              <w:bCs/>
              <w:spacing w:val="-8"/>
              <w:cs/>
              <w:rPrChange w:id="3691" w:author="Sopheak Phorn" w:date="2023-07-28T13:10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22033" w:rsidRPr="003E4E58" w:rsidDel="00AD1E0F">
            <w:rPr>
              <w:spacing w:val="-8"/>
              <w:cs/>
              <w:rPrChange w:id="3692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</w:delText>
          </w:r>
        </w:del>
      </w:ins>
      <w:ins w:id="3693" w:author="Kem Sereyboth" w:date="2023-07-27T10:05:00Z">
        <w:del w:id="3694" w:author="Sopheak" w:date="2023-08-03T06:40:00Z">
          <w:r w:rsidR="00E3331A" w:rsidRPr="003E4E58" w:rsidDel="00AD1E0F">
            <w:rPr>
              <w:spacing w:val="-8"/>
              <w:cs/>
              <w:rPrChange w:id="3695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696" w:author="Kem Sereyboth" w:date="2023-07-27T09:52:00Z">
        <w:del w:id="3697" w:author="Sopheak" w:date="2023-08-03T06:40:00Z">
          <w:r w:rsidR="00022033" w:rsidRPr="003E4E58" w:rsidDel="00AD1E0F">
            <w:rPr>
              <w:spacing w:val="-8"/>
              <w:cs/>
              <w:rPrChange w:id="3698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ប់គ្រ</w:delText>
          </w:r>
        </w:del>
      </w:ins>
      <w:ins w:id="3699" w:author="Kem Sereyboth" w:date="2023-07-27T10:05:00Z">
        <w:del w:id="3700" w:author="Sopheak" w:date="2023-08-03T06:40:00Z">
          <w:r w:rsidR="00E3331A" w:rsidRPr="003E4E58" w:rsidDel="00AD1E0F">
            <w:rPr>
              <w:spacing w:val="-8"/>
              <w:cs/>
              <w:rPrChange w:id="3701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702" w:author="Kem Sereyboth" w:date="2023-07-27T09:52:00Z">
        <w:del w:id="3703" w:author="Sopheak" w:date="2023-08-03T06:40:00Z">
          <w:r w:rsidR="00022033" w:rsidRPr="003E4E58" w:rsidDel="00AD1E0F">
            <w:rPr>
              <w:spacing w:val="-8"/>
              <w:cs/>
              <w:rPrChange w:id="3704" w:author="Sopheak Phorn" w:date="2023-07-28T13:1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ង</w:delText>
          </w:r>
          <w:r w:rsidR="00022033" w:rsidRPr="003E4E58" w:rsidDel="00AD1E0F">
            <w:rPr>
              <w:spacing w:val="-8"/>
              <w:cs/>
              <w:rPrChange w:id="3705" w:author="Sopheak Phorn" w:date="2023-07-28T13:1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ហានិភ័​យ ពុំ</w:delText>
          </w:r>
          <w:r w:rsidR="00022033" w:rsidRPr="003E4E58" w:rsidDel="00AD1E0F">
            <w:rPr>
              <w:rFonts w:hint="cs"/>
              <w:spacing w:val="-8"/>
              <w:cs/>
            </w:rPr>
            <w:delText>ទាន់</w:delText>
          </w:r>
          <w:r w:rsidR="00022033" w:rsidRPr="003E4E58" w:rsidDel="00AD1E0F">
            <w:rPr>
              <w:spacing w:val="-8"/>
              <w:cs/>
            </w:rPr>
            <w:delText>អា</w:delText>
          </w:r>
          <w:r w:rsidR="00022033" w:rsidRPr="003E4E58" w:rsidDel="00AD1E0F">
            <w:rPr>
              <w:rFonts w:hint="cs"/>
              <w:spacing w:val="-8"/>
              <w:cs/>
            </w:rPr>
            <w:delText>​</w:delText>
          </w:r>
          <w:r w:rsidR="00022033" w:rsidRPr="003E4E58" w:rsidDel="00AD1E0F">
            <w:rPr>
              <w:spacing w:val="-8"/>
              <w:cs/>
            </w:rPr>
            <w:delText>ច</w:delText>
          </w:r>
          <w:r w:rsidR="00022033" w:rsidRPr="003E4E58" w:rsidDel="00AD1E0F">
            <w:rPr>
              <w:spacing w:val="-8"/>
              <w:cs/>
              <w:rPrChange w:id="3706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​ដាក់ឱ្យអនុវត្តបាន ស្របតាម​ផែ​ន​កា​រ​​​ស​ក​ម្មភា​ពក្នុងឆ្នាំ២​០​២​២</w:delText>
          </w:r>
        </w:del>
      </w:ins>
      <w:ins w:id="3707" w:author="Kem Sereyboth" w:date="2023-07-27T10:00:00Z">
        <w:del w:id="3708" w:author="Sopheak" w:date="2023-08-03T06:40:00Z">
          <w:r w:rsidR="00E3331A" w:rsidRPr="003E4E58" w:rsidDel="00AD1E0F">
            <w:rPr>
              <w:spacing w:val="-8"/>
              <w:cs/>
              <w:rPrChange w:id="3709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710" w:author="Kem Sereyboth" w:date="2023-07-27T09:55:00Z">
        <w:del w:id="3711" w:author="Sopheak" w:date="2023-08-03T06:40:00Z">
          <w:r w:rsidR="00022033" w:rsidRPr="003E4E58" w:rsidDel="00AD1E0F">
            <w:rPr>
              <w:spacing w:val="-8"/>
              <w:cs/>
              <w:rPrChange w:id="3712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13" w:author="Sopheak Phorn" w:date="2023-07-28T13:10:00Z">
        <w:del w:id="3714" w:author="Sopheak" w:date="2023-08-03T06:40:00Z">
          <w:r w:rsidRPr="003E4E58" w:rsidDel="00AD1E0F">
            <w:rPr>
              <w:spacing w:val="-8"/>
              <w:cs/>
              <w:rPrChange w:id="3715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16" w:author="Kem Sereyboth" w:date="2023-07-27T09:52:00Z">
        <w:del w:id="3717" w:author="Sopheak" w:date="2023-08-03T06:40:00Z">
          <w:r w:rsidR="00022033" w:rsidRPr="003E4E58" w:rsidDel="00AD1E0F">
            <w:rPr>
              <w:b/>
              <w:bCs/>
              <w:spacing w:val="-8"/>
              <w:cs/>
              <w:rPrChange w:id="3718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tab/>
          </w:r>
        </w:del>
      </w:ins>
      <w:ins w:id="3719" w:author="Sopheak Phorn" w:date="2023-07-28T13:09:00Z">
        <w:del w:id="3720" w:author="Sopheak" w:date="2023-08-03T06:40:00Z">
          <w:r w:rsidRPr="003E4E58" w:rsidDel="00AD1E0F">
            <w:rPr>
              <w:b/>
              <w:bCs/>
              <w:spacing w:val="-8"/>
              <w:cs/>
              <w:rPrChange w:id="3721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ន.គ.ស.</w:delText>
          </w:r>
          <w:r w:rsidRPr="003E4E58" w:rsidDel="00AD1E0F">
            <w:rPr>
              <w:spacing w:val="-8"/>
              <w:cs/>
              <w:rPrChange w:id="3722" w:author="Sopheak Phorn" w:date="2023-07-28T13:1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3E4E58" w:rsidDel="00AD1E0F">
            <w:rPr>
              <w:spacing w:val="-6"/>
              <w:cs/>
            </w:rPr>
            <w:delText>បានរៀបចំមិនសម្រេចបានតាមផែនការកំណត់លើសេចក្ដី</w:delText>
          </w:r>
        </w:del>
      </w:ins>
      <w:ins w:id="3723" w:author="Sopheak Phorn" w:date="2023-07-28T13:10:00Z">
        <w:del w:id="3724" w:author="Sopheak" w:date="2023-08-03T06:40:00Z">
          <w:r w:rsidRPr="003E4E58" w:rsidDel="00AD1E0F">
            <w:rPr>
              <w:rFonts w:hint="cs"/>
              <w:spacing w:val="-6"/>
              <w:cs/>
            </w:rPr>
            <w:delText>​​​</w:delText>
          </w:r>
        </w:del>
      </w:ins>
      <w:ins w:id="3725" w:author="Sopheak Phorn" w:date="2023-07-28T13:09:00Z">
        <w:del w:id="3726" w:author="Sopheak" w:date="2023-08-03T06:40:00Z">
          <w:r w:rsidRPr="003E4E58" w:rsidDel="00AD1E0F">
            <w:rPr>
              <w:spacing w:val="-6"/>
              <w:cs/>
            </w:rPr>
            <w:delText>ព្រាងប្រកាសស្ដីពីការដាក់ឱ្យអនុវត្តស្ដង់ដាគណនេយ្យសាមញ្ញកម្ពុជា</w:delText>
          </w:r>
        </w:del>
      </w:ins>
      <w:ins w:id="3727" w:author="Sopheak Phorn" w:date="2023-07-28T13:10:00Z">
        <w:del w:id="3728" w:author="Sopheak" w:date="2023-08-03T06:40:00Z">
          <w:r w:rsidRPr="003E4E58" w:rsidDel="00AD1E0F">
            <w:rPr>
              <w:rFonts w:hint="cs"/>
              <w:spacing w:val="-6"/>
              <w:cs/>
            </w:rPr>
            <w:delText>។</w:delText>
          </w:r>
        </w:del>
      </w:ins>
    </w:p>
    <w:p w14:paraId="6C38E038" w14:textId="6CB3679E" w:rsidR="00DE5CE1" w:rsidRPr="000A3C93" w:rsidRDefault="00DE5CE1">
      <w:pPr>
        <w:spacing w:after="0" w:line="233" w:lineRule="auto"/>
        <w:ind w:firstLine="720"/>
        <w:jc w:val="both"/>
        <w:rPr>
          <w:ins w:id="3729" w:author="Kem Sereyboth" w:date="2023-07-11T10:45:00Z"/>
          <w:rFonts w:ascii="Khmer MEF1" w:hAnsi="Khmer MEF1" w:cs="Khmer MEF1"/>
          <w:sz w:val="24"/>
          <w:szCs w:val="24"/>
          <w:cs/>
          <w:lang w:val="ca-ES"/>
        </w:rPr>
        <w:pPrChange w:id="3730" w:author="Sopheak Phorn" w:date="2023-08-25T16:12:00Z">
          <w:pPr>
            <w:spacing w:after="0" w:line="240" w:lineRule="auto"/>
            <w:ind w:firstLine="720"/>
            <w:jc w:val="both"/>
          </w:pPr>
        </w:pPrChange>
      </w:pPr>
      <w:ins w:id="3731" w:author="Kem Sereyboth" w:date="2023-07-11T10:45:00Z">
        <w:r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ក្នុងគោលបំណងធ្វើឱ្យប្រសើរឡើងនូវប្រព័ន្ធត្រួតពិនិត្យផ្ទៃក្នុងរបស់ </w:t>
        </w:r>
      </w:ins>
      <w:ins w:id="3732" w:author="Kem Sereyboth" w:date="2023-07-12T11:06:00Z">
        <w:r w:rsidR="004A4CD5" w:rsidRPr="00592247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733" w:author="Sopheak Phorn" w:date="2023-08-04T10:3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734" w:author="Sopheak Phorn" w:date="2023-07-28T13:10:00Z">
        <w:r w:rsidR="00795E95" w:rsidRPr="00592247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735" w:author="Sopheak Phorn" w:date="2023-08-04T10:38:00Z">
              <w:rPr>
                <w:rFonts w:ascii="Khmer MEF1" w:hAnsi="Khmer MEF1" w:cs="Khmer MEF1"/>
                <w:b/>
                <w:bCs/>
                <w:spacing w:val="-1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736" w:author="Kem Sereyboth" w:date="2023-07-12T11:06:00Z">
        <w:del w:id="3737" w:author="Sopheak Phorn" w:date="2023-07-28T13:10:00Z">
          <w:r w:rsidR="004A4CD5" w:rsidRPr="00592247" w:rsidDel="00795E95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738" w:author="Sopheak Phorn" w:date="2023-08-04T10:38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4A4CD5" w:rsidRPr="00592247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739" w:author="Sopheak Phorn" w:date="2023-08-04T10:3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.ស.</w:t>
        </w:r>
        <w:r w:rsidR="004A4CD5"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740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741" w:author="Kem Sereyboth" w:date="2023-07-11T10:45:00Z">
        <w:r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742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សវនករទទួលបន្ទុកបា</w:t>
        </w:r>
      </w:ins>
      <w:ins w:id="3743" w:author="Kem Sereyboth" w:date="2023-07-12T11:06:00Z">
        <w:r w:rsidR="004A4CD5"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744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745" w:author="Kem Sereyboth" w:date="2023-07-13T13:59:00Z">
        <w:r w:rsidR="00776C1C"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746" w:author="Sopheak Phorn" w:date="2023-08-04T10:38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747" w:author="Kem Sereyboth" w:date="2023-07-11T10:45:00Z">
        <w:r w:rsidRPr="0059224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748" w:author="Sopheak Phorn" w:date="2023-08-04T10:3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3749" w:author="Kem Sereyboth" w:date="2023-07-12T11:06:00Z">
        <w:r w:rsidR="004A4CD5" w:rsidRPr="000A3C93">
          <w:rPr>
            <w:rFonts w:ascii="Khmer MEF1" w:hAnsi="Khmer MEF1" w:cs="Khmer MEF1"/>
            <w:spacing w:val="-2"/>
            <w:sz w:val="24"/>
            <w:szCs w:val="24"/>
            <w:lang w:val="ca-ES"/>
            <w:rPrChange w:id="3750" w:author="Kem Sereyboth" w:date="2023-07-27T10:25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</w:t>
        </w:r>
      </w:ins>
      <w:ins w:id="3751" w:author="Kem Sereyboth" w:date="2023-07-11T10:45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752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ដាក់បញ្ចូលនូវអនុសាសន៍សវនកម្មទៅក្នុង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ចំណុច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753" w:author="Kem Sereyboth" w:date="2023-07-27T10:2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ទី១</w:t>
        </w:r>
        <w:r w:rsidRPr="000A3C93">
          <w:rPr>
            <w:rFonts w:ascii="Khmer MEF1" w:hAnsi="Khmer MEF1" w:cs="Khmer MEF1"/>
            <w:spacing w:val="4"/>
            <w:sz w:val="24"/>
            <w:szCs w:val="24"/>
            <w:highlight w:val="yellow"/>
            <w:cs/>
            <w:lang w:val="ca-ES"/>
            <w:rPrChange w:id="3754" w:author="Kem Sereyboth" w:date="2023-07-27T10:2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755" w:author="Kem Sereyboth" w:date="2023-07-26T14:20:00Z">
        <w:r w:rsidR="00876B59"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៣</w:t>
        </w:r>
      </w:ins>
      <w:ins w:id="3756" w:author="Kem Sereyboth" w:date="2023-07-11T10:45:00Z"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757" w:author="Kem Sereyboth" w:date="2023-07-27T10:2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 xml:space="preserve"> នៃ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របាយ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758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ការ​ណ៍​សវនកម្ម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759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នេះ។</w:t>
        </w:r>
        <w:r w:rsidRPr="000A3C93">
          <w:rPr>
            <w:rFonts w:ascii="Khmer MEF1" w:hAnsi="Khmer MEF1" w:cs="Khmer MEF1"/>
            <w:spacing w:val="4"/>
            <w:sz w:val="24"/>
            <w:szCs w:val="24"/>
            <w:lang w:val="ca-ES"/>
            <w:rPrChange w:id="3760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 xml:space="preserve"> 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761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នាពេល</w:t>
        </w:r>
        <w:r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ខាងមុ</w:t>
        </w:r>
      </w:ins>
      <w:ins w:id="3762" w:author="Kem Sereyboth" w:date="2023-07-13T13:59:00Z">
        <w:r w:rsidR="00776C1C"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​​​​</w:t>
        </w:r>
      </w:ins>
      <w:ins w:id="3763" w:author="Kem Sereyboth" w:date="2023-07-12T11:06:00Z">
        <w:r w:rsidR="004A4CD5"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​​​</w:t>
        </w:r>
      </w:ins>
      <w:ins w:id="3764" w:author="Kem Sereyboth" w:date="2023-07-11T10:45:00Z">
        <w:r w:rsidRPr="000A3C9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ខ</w:t>
        </w:r>
        <w:r w:rsidRPr="000A3C9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65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អង្គ</w:t>
        </w:r>
      </w:ins>
      <w:ins w:id="3766" w:author="Kem Sereyboth" w:date="2023-07-18T15:28:00Z">
        <w:r w:rsidR="00AE5B2A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67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768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69" w:author="Kem Sereyboth" w:date="2023-07-27T10:2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ភាពសវនកម្ម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70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ផ្ទៃក្នុងនៃ </w:t>
        </w:r>
        <w:r w:rsidRPr="000A3C93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3771" w:author="Kem Sereyboth" w:date="2023-07-27T10:2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អ.ស.ហ</w:t>
        </w:r>
        <w:r w:rsidRPr="000A3C93">
          <w:rPr>
            <w:rFonts w:ascii="Khmer MEF1" w:hAnsi="Khmer MEF1" w:cs="Khmer MEF1"/>
            <w:b/>
            <w:bCs/>
            <w:spacing w:val="-2"/>
            <w:sz w:val="24"/>
            <w:szCs w:val="24"/>
            <w:lang w:val="ca-ES"/>
            <w:rPrChange w:id="3772" w:author="Kem Sereyboth" w:date="2023-07-27T10:2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lang w:val="ca-ES"/>
              </w:rPr>
            </w:rPrChange>
          </w:rPr>
          <w:t>.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73" w:author="Kem Sereyboth" w:date="2023-07-27T10:25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នឹងតាមដានលើវឌ្ឍនភាពនៃការអនុវត្តតាម</w:t>
        </w:r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74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អនុសាសន៍ដែលបា</w:t>
        </w:r>
      </w:ins>
      <w:ins w:id="3775" w:author="Kem Sereyboth" w:date="2023-07-12T11:06:00Z">
        <w:r w:rsidR="004A4CD5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76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777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78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3779" w:author="Kem Sereyboth" w:date="2023-07-12T11:06:00Z">
        <w:r w:rsidR="004A4CD5" w:rsidRPr="000A3C93">
          <w:rPr>
            <w:rFonts w:ascii="Khmer MEF1" w:hAnsi="Khmer MEF1" w:cs="Khmer MEF1"/>
            <w:spacing w:val="-2"/>
            <w:sz w:val="24"/>
            <w:szCs w:val="24"/>
            <w:lang w:val="ca-ES"/>
            <w:rPrChange w:id="3780" w:author="Kem Sereyboth" w:date="2023-07-27T10:25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</w:t>
        </w:r>
      </w:ins>
      <w:ins w:id="3781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82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ផ្ដ</w:t>
        </w:r>
      </w:ins>
      <w:ins w:id="3783" w:author="Kem Sereyboth" w:date="2023-07-18T15:28:00Z">
        <w:r w:rsidR="00AE5B2A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84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785" w:author="Kem Sereyboth" w:date="2023-07-11T10:45:00Z">
        <w:r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86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ល់</w:t>
        </w:r>
      </w:ins>
      <w:ins w:id="3787" w:author="Kem Sereyboth" w:date="2023-07-18T15:28:00Z">
        <w:r w:rsidR="00AE5B2A" w:rsidRPr="000A3C9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788" w:author="Kem Sereyboth" w:date="2023-07-27T10:2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  <w:r w:rsidR="00AE5B2A"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3789" w:author="Kem Sereyboth" w:date="2023-07-11T10:45:00Z"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ជូនដែលជាផ្នែកមួយនៃនីតិវិធីតាមដានអនុសាសន៍សវ</w:t>
        </w:r>
        <w:r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ន</w:t>
        </w:r>
        <w:r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កម្ម</w:t>
        </w:r>
        <w:r w:rsidRPr="000A3C93">
          <w:rPr>
            <w:rFonts w:ascii="Khmer MEF1" w:hAnsi="Khmer MEF1" w:cs="Khmer MEF1" w:hint="cs"/>
            <w:sz w:val="24"/>
            <w:szCs w:val="24"/>
            <w:cs/>
            <w:lang w:val="ca-ES"/>
          </w:rPr>
          <w:t>គ្រាបន្ទាប់</w:t>
        </w:r>
        <w:r w:rsidRPr="000A3C93">
          <w:rPr>
            <w:rFonts w:ascii="Khmer MEF1" w:hAnsi="Khmer MEF1" w:cs="Khmer MEF1"/>
            <w:sz w:val="24"/>
            <w:szCs w:val="24"/>
            <w:cs/>
            <w:lang w:val="ca-ES"/>
          </w:rPr>
          <w:t>។</w:t>
        </w:r>
      </w:ins>
    </w:p>
    <w:p w14:paraId="0F8A4130" w14:textId="5CFEA7C6" w:rsidR="00C26CA3" w:rsidRPr="00E33574" w:rsidDel="005C3437" w:rsidRDefault="00C26CA3">
      <w:pPr>
        <w:spacing w:after="0" w:line="233" w:lineRule="auto"/>
        <w:ind w:firstLine="720"/>
        <w:jc w:val="both"/>
        <w:rPr>
          <w:ins w:id="3790" w:author="Voeun Kuyeng" w:date="2022-09-01T10:54:00Z"/>
          <w:del w:id="3791" w:author="Kem Sereyboth" w:date="2023-06-20T14:18:00Z"/>
          <w:rFonts w:ascii="Khmer MEF1" w:hAnsi="Khmer MEF1" w:cs="Khmer MEF1"/>
          <w:b/>
          <w:bCs/>
          <w:spacing w:val="-2"/>
          <w:lang w:val="ca-ES"/>
          <w:rPrChange w:id="3792" w:author="Kem Sereyboth" w:date="2023-07-19T16:59:00Z">
            <w:rPr>
              <w:ins w:id="3793" w:author="Voeun Kuyeng" w:date="2022-09-01T10:54:00Z"/>
              <w:del w:id="3794" w:author="Kem Sereyboth" w:date="2023-06-20T14:18:00Z"/>
              <w:rFonts w:ascii="Khmer MEF1" w:hAnsi="Khmer MEF1" w:cs="Khmer MEF1"/>
              <w:b/>
              <w:bCs/>
              <w:lang w:val="ca-ES"/>
            </w:rPr>
          </w:rPrChange>
        </w:rPr>
        <w:pPrChange w:id="3795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3796" w:author="Kem Sereiboth" w:date="2022-09-13T15:45:00Z">
        <w:del w:id="3797" w:author="Kem Sereyboth" w:date="2023-06-20T14:18:00Z"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3798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ខ-គោលបំណងនៃការធ្វើសវនកម្ម</w:delText>
          </w:r>
        </w:del>
      </w:ins>
    </w:p>
    <w:p w14:paraId="0507024E" w14:textId="3C55AB25" w:rsidR="007710A5" w:rsidRPr="00E33574" w:rsidDel="005C3437" w:rsidRDefault="007710A5">
      <w:pPr>
        <w:spacing w:after="0" w:line="233" w:lineRule="auto"/>
        <w:ind w:firstLine="720"/>
        <w:jc w:val="both"/>
        <w:rPr>
          <w:ins w:id="3799" w:author="Voeun Kuyeng" w:date="2022-09-01T10:53:00Z"/>
          <w:del w:id="3800" w:author="Kem Sereyboth" w:date="2023-06-20T14:18:00Z"/>
          <w:spacing w:val="-2"/>
          <w:lang w:val="ca-ES"/>
          <w:rPrChange w:id="3801" w:author="Kem Sereyboth" w:date="2023-07-19T16:59:00Z">
            <w:rPr>
              <w:ins w:id="3802" w:author="Voeun Kuyeng" w:date="2022-09-01T10:53:00Z"/>
              <w:del w:id="3803" w:author="Kem Sereyboth" w:date="2023-06-20T14:18:00Z"/>
              <w:rFonts w:ascii="Khmer MEF1" w:hAnsi="Khmer MEF1" w:cs="Khmer MEF1"/>
              <w:lang w:val="ca-ES"/>
            </w:rPr>
          </w:rPrChange>
        </w:rPr>
        <w:pPrChange w:id="3804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1DEF98B7" w14:textId="6A756456" w:rsidR="007710A5" w:rsidRPr="00E33574" w:rsidDel="005C3437" w:rsidRDefault="007710A5">
      <w:pPr>
        <w:spacing w:after="0" w:line="233" w:lineRule="auto"/>
        <w:ind w:firstLine="720"/>
        <w:jc w:val="both"/>
        <w:rPr>
          <w:ins w:id="3805" w:author="Voeun Kuyeng" w:date="2022-09-01T10:53:00Z"/>
          <w:del w:id="3806" w:author="Kem Sereyboth" w:date="2023-06-20T14:18:00Z"/>
          <w:rFonts w:ascii="Khmer MEF1" w:hAnsi="Khmer MEF1" w:cs="Khmer MEF1"/>
          <w:strike/>
          <w:spacing w:val="-2"/>
          <w:lang w:val="ca-ES"/>
          <w:rPrChange w:id="3807" w:author="Kem Sereyboth" w:date="2023-07-19T16:59:00Z">
            <w:rPr>
              <w:ins w:id="3808" w:author="Voeun Kuyeng" w:date="2022-09-01T10:53:00Z"/>
              <w:del w:id="3809" w:author="Kem Sereyboth" w:date="2023-06-20T14:18:00Z"/>
              <w:rFonts w:ascii="Khmer MEF1" w:hAnsi="Khmer MEF1" w:cs="Khmer MEF1"/>
              <w:lang w:val="ca-ES"/>
            </w:rPr>
          </w:rPrChange>
        </w:rPr>
        <w:pPrChange w:id="3810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3811" w:author="Voeun Kuyeng" w:date="2022-09-01T10:53:00Z">
        <w:del w:id="3812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cs/>
              <w:lang w:val="ca-ES"/>
              <w:rPrChange w:id="3813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ខ-ចំណុចទី២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lang w:val="ca-ES"/>
              <w:rPrChange w:id="3814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cs/>
              <w:lang w:val="ca-ES"/>
              <w:rPrChange w:id="381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16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ត្រូវរៀបរាប់អំពីគោលបំណងនៃការធ្វើសវនកម្ម និងកត្តាដែលនាំឱ្យសម្រេចបាននូវ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3817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1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គោលបំណងសវនកម្មនេះ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3819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20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ដើម្បីបញ្ជាក់ឱ្យ</w:delText>
          </w:r>
        </w:del>
      </w:ins>
      <w:ins w:id="3821" w:author="socheata.ol@hotmail.com" w:date="2022-09-01T14:06:00Z">
        <w:del w:id="3822" w:author="Kem Sereyboth" w:date="2023-06-20T14:18:00Z">
          <w:r w:rsidR="00D36C29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2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អ្នកប្រើប្រាស់របាយការណ៍</w:delText>
          </w:r>
          <w:r w:rsidR="009A2C67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24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សវនកម្មនេះ</w:delText>
          </w:r>
        </w:del>
      </w:ins>
      <w:ins w:id="3825" w:author="Voeun Kuyeng" w:date="2022-09-01T10:53:00Z">
        <w:del w:id="3826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27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អ្នកអានបានយល់អំពីគោលបំណង</w:delText>
          </w:r>
        </w:del>
      </w:ins>
      <w:ins w:id="3828" w:author="socheata.ol@hotmail.com" w:date="2022-09-01T14:07:00Z">
        <w:del w:id="3829" w:author="Kem Sereyboth" w:date="2023-06-20T14:18:00Z">
          <w:r w:rsidR="009A2C67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3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​</w:delText>
          </w:r>
        </w:del>
      </w:ins>
      <w:ins w:id="3831" w:author="Voeun Kuyeng" w:date="2022-09-01T10:53:00Z">
        <w:del w:id="3832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33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សវនកម្មនិងគោលបំណងនៃការត្រួតពិនិត្យរបស់អង្គភាពសវនកម្មផ្ទៃក្នុងនៃ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pacing w:val="-2"/>
              <w:sz w:val="24"/>
              <w:szCs w:val="24"/>
              <w:cs/>
              <w:lang w:val="ca-ES"/>
              <w:rPrChange w:id="383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35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។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3836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37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សវនករទទួលបន្ទុក អាចរៀបរាប់អំពីចំណុចទី២ នេះ</w:delText>
          </w:r>
        </w:del>
      </w:ins>
      <w:ins w:id="3838" w:author="socheata.ol@hotmail.com" w:date="2022-09-01T14:10:00Z">
        <w:del w:id="3839" w:author="Kem Sereyboth" w:date="2023-06-20T14:18:00Z">
          <w:r w:rsidR="00120FD7"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40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3841" w:author="Voeun Kuyeng" w:date="2022-09-01T10:53:00Z">
        <w:del w:id="3842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43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ដោយបែងចែកជា ៣ កថាខណ្ឌ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lang w:val="ca-ES"/>
              <w:rPrChange w:id="3844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trike/>
              <w:spacing w:val="-2"/>
              <w:sz w:val="24"/>
              <w:szCs w:val="24"/>
              <w:cs/>
              <w:lang w:val="ca-ES"/>
              <w:rPrChange w:id="384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ដូចគំរូខាងក្រោម៖ </w:delText>
          </w:r>
        </w:del>
      </w:ins>
    </w:p>
    <w:p w14:paraId="0BC26D04" w14:textId="7E47FFED" w:rsidR="007710A5" w:rsidRPr="00E33574" w:rsidDel="005C3437" w:rsidRDefault="007710A5">
      <w:pPr>
        <w:spacing w:after="0" w:line="233" w:lineRule="auto"/>
        <w:ind w:firstLine="720"/>
        <w:jc w:val="both"/>
        <w:rPr>
          <w:ins w:id="3846" w:author="Voeun Kuyeng" w:date="2022-09-01T10:53:00Z"/>
          <w:del w:id="3847" w:author="Kem Sereyboth" w:date="2023-06-20T14:18:00Z"/>
          <w:rFonts w:ascii="Khmer MEF1" w:hAnsi="Khmer MEF1" w:cs="Khmer MEF1"/>
          <w:lang w:val="ca-ES"/>
          <w:rPrChange w:id="3848" w:author="Kem Sereyboth" w:date="2023-07-19T16:59:00Z">
            <w:rPr>
              <w:ins w:id="3849" w:author="Voeun Kuyeng" w:date="2022-09-01T10:53:00Z"/>
              <w:del w:id="3850" w:author="Kem Sereyboth" w:date="2023-06-20T14:18:00Z"/>
              <w:rFonts w:ascii="Khmer MEF1" w:hAnsi="Khmer MEF1" w:cs="Khmer MEF1"/>
              <w:spacing w:val="-6"/>
              <w:lang w:val="ca-ES"/>
            </w:rPr>
          </w:rPrChange>
        </w:rPr>
        <w:pPrChange w:id="3851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3852" w:author="Voeun Kuyeng" w:date="2022-09-01T10:53:00Z">
        <w:del w:id="3853" w:author="Kem Sereyboth" w:date="2023-06-20T14:18:00Z"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ជាទូទៅ </w:delText>
          </w:r>
        </w:del>
      </w:ins>
      <w:ins w:id="3854" w:author="LENOVO" w:date="2022-10-02T03:56:00Z">
        <w:del w:id="3855" w:author="Kem Sereyboth" w:date="2023-06-20T14:18:00Z"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385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សវនកម្មអនុលោមភាព ជាប្រភេទ​សវនកម្មមួយ​ដែលអនុវត្ត​លើ</w:delText>
          </w:r>
        </w:del>
      </w:ins>
      <w:ins w:id="3857" w:author="Un Seakamey" w:date="2022-11-14T15:27:00Z">
        <w:del w:id="3858" w:author="Kem Sereyboth" w:date="2023-06-20T14:18:00Z">
          <w:r w:rsidR="0082388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3859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  <w:r w:rsidR="00823888" w:rsidRPr="00E33574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3860" w:author="Kem Sereyboth" w:date="2023-07-19T16:59:00Z">
                <w:rPr>
                  <w:rFonts w:ascii="Khmer MEF1" w:hAnsi="Khmer MEF1" w:cs="Khmer MEF1"/>
                  <w:b/>
                  <w:bCs/>
                  <w:spacing w:val="5"/>
                  <w:cs/>
                  <w:lang w:val="ca-ES"/>
                </w:rPr>
              </w:rPrChange>
            </w:rPr>
            <w:delText>ន.ស.ស.</w:delText>
          </w:r>
          <w:r w:rsidR="0082388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3861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 xml:space="preserve"> </w:delText>
          </w:r>
        </w:del>
      </w:ins>
      <w:ins w:id="3862" w:author="LENOVO" w:date="2022-10-02T03:56:00Z">
        <w:del w:id="3863" w:author="Kem Sereyboth" w:date="2023-06-20T14:18:00Z"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3864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សវនដ្ឋាន​ចំពោះ</w:delText>
          </w:r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rPrChange w:id="3865" w:author="Kem Sereyboth" w:date="2023-07-19T16:59:00Z">
                <w:rPr>
                  <w:rFonts w:ascii="Khmer MEF1" w:hAnsi="Khmer MEF1" w:cs="Khmer MEF1"/>
                  <w:spacing w:val="-4"/>
                </w:rPr>
              </w:rPrChange>
            </w:rPr>
            <w:delText>​​</w:delText>
          </w:r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386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ការ​អនុវត្ត​ច្បាប់ និ</w:delText>
          </w:r>
        </w:del>
      </w:ins>
      <w:ins w:id="3867" w:author="Un Seakamey" w:date="2022-11-14T15:27:00Z">
        <w:del w:id="3868" w:author="Kem Sereyboth" w:date="2023-06-20T14:18:00Z">
          <w:r w:rsidR="0082388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3869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​</w:delText>
          </w:r>
        </w:del>
      </w:ins>
      <w:ins w:id="3870" w:author="LENOVO" w:date="2022-10-02T03:56:00Z">
        <w:del w:id="3871" w:author="Kem Sereyboth" w:date="2023-06-20T14:18:00Z">
          <w:r w:rsidR="001513EA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3872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ង</w:delText>
          </w:r>
        </w:del>
      </w:ins>
      <w:ins w:id="3873" w:author="Un Seakamey" w:date="2022-11-14T15:27:00Z">
        <w:del w:id="3874" w:author="Kem Sereyboth" w:date="2023-06-20T14:18:00Z">
          <w:r w:rsidR="00823888" w:rsidRPr="00E33574" w:rsidDel="005C3437">
            <w:rPr>
              <w:rFonts w:ascii="Khmer MEF1" w:hAnsi="Khmer MEF1" w:cs="Khmer MEF1" w:hint="cs"/>
              <w:spacing w:val="-4"/>
              <w:cs/>
            </w:rPr>
            <w:delText>​</w:delText>
          </w:r>
        </w:del>
      </w:ins>
      <w:ins w:id="3875" w:author="LENOVO" w:date="2022-10-02T03:56:00Z">
        <w:del w:id="3876" w:author="Kem Sereyboth" w:date="2023-06-20T14:18:00Z">
          <w:r w:rsidR="001513EA" w:rsidRPr="00E33574" w:rsidDel="005C3437">
            <w:rPr>
              <w:rFonts w:ascii="Khmer MEF1" w:hAnsi="Khmer MEF1" w:cs="Khmer MEF1"/>
              <w:cs/>
            </w:rPr>
            <w:delText>​</w:delText>
          </w:r>
          <w:r w:rsidR="001513EA" w:rsidRPr="00E33574" w:rsidDel="005C3437">
            <w:rPr>
              <w:rFonts w:ascii="Khmer MEF1" w:hAnsi="Khmer MEF1" w:cs="Khmer MEF1"/>
              <w:spacing w:val="-6"/>
              <w:cs/>
            </w:rPr>
            <w:delText>បទប្បញ្ញត្តិ គោលនយោបាយ ក្រមសីលធម៌ ឬលក្ខខណ្ឌដែលបានព្រមព្រៀងគ្នា ដូចជា​លក្ខខណ្ឌ</w:delText>
          </w:r>
          <w:r w:rsidR="001513EA" w:rsidRPr="00E33574" w:rsidDel="005C3437">
            <w:rPr>
              <w:rFonts w:ascii="Khmer MEF1" w:hAnsi="Khmer MEF1" w:cs="Khmer MEF1"/>
              <w:spacing w:val="-6"/>
            </w:rPr>
            <w:delText>​​</w:delText>
          </w:r>
          <w:r w:rsidR="001513EA" w:rsidRPr="00E33574" w:rsidDel="005C3437">
            <w:rPr>
              <w:rFonts w:ascii="Khmer MEF1" w:hAnsi="Khmer MEF1" w:cs="Khmer MEF1"/>
              <w:spacing w:val="-6"/>
              <w:cs/>
            </w:rPr>
            <w:delText>នៃកិច្ចសន្យា</w:delText>
          </w:r>
          <w:r w:rsidR="001513EA" w:rsidRPr="00E33574" w:rsidDel="005C3437">
            <w:rPr>
              <w:rFonts w:ascii="Khmer MEF1" w:hAnsi="Khmer MEF1" w:cs="Khmer MEF1"/>
              <w:cs/>
            </w:rPr>
            <w:delText xml:space="preserve"> ឬលក្ខខណ្ឌនៃកិច្ចព្រមព្រៀងផ្តល់មូលនិធិ។ </w:delText>
          </w:r>
          <w:r w:rsidR="001513EA" w:rsidRPr="00E33574" w:rsidDel="005C3437">
            <w:rPr>
              <w:rFonts w:ascii="Khmer MEF1" w:hAnsi="Khmer MEF1" w:cs="Khmer MEF1"/>
              <w:cs/>
              <w:lang w:val="ca-ES"/>
            </w:rPr>
            <w:delText>ការធ្វើសវនកម្ម​អនុលោមភាព​របស់​អង្គភាព</w:delText>
          </w:r>
          <w:r w:rsidR="001513EA"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="001513EA" w:rsidRPr="00E33574" w:rsidDel="005C3437">
            <w:rPr>
              <w:rFonts w:ascii="Khmer MEF1" w:hAnsi="Khmer MEF1" w:cs="Khmer MEF1"/>
              <w:cs/>
              <w:lang w:val="ca-ES"/>
            </w:rPr>
            <w:delText xml:space="preserve">សវនកម្មផ្ទៃក្នុង​នៃ </w:delText>
          </w:r>
          <w:r w:rsidR="001513EA" w:rsidRPr="00E33574" w:rsidDel="005C3437">
            <w:rPr>
              <w:rFonts w:ascii="Khmer MEF1" w:eastAsia="Times New Roman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3877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អ.ស.ហ.</w:delText>
          </w:r>
          <w:r w:rsidR="001513EA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387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មានគោលបំណងត្រួតពិនិត្យនិងវាយតម្លៃថា​តើការអនុវត្តរបស់ </w:delText>
          </w:r>
          <w:r w:rsidR="001513EA" w:rsidRPr="00E33574" w:rsidDel="005C3437">
            <w:rPr>
              <w:rFonts w:ascii="Khmer MEF1" w:eastAsia="Times New Roman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3879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ន.ស.ស.</w:delText>
          </w:r>
          <w:r w:rsidR="001513EA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388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បានស្រប​តាមច្បាប់</w:delText>
          </w:r>
          <w:r w:rsidR="001513EA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88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អនុក្រឹត្យ</w:delText>
          </w:r>
          <w:r w:rsidR="001513EA" w:rsidRPr="00E33574" w:rsidDel="005C3437">
            <w:rPr>
              <w:rFonts w:ascii="Khmer MEF1" w:hAnsi="Khmer MEF1" w:cs="Khmer MEF1"/>
              <w:cs/>
              <w:lang w:val="ca-ES"/>
            </w:rPr>
            <w:delText xml:space="preserve"> ប្រកាស បទប្បញ្ញត្តិ និងកិច្ចព្រមព្រៀងដូចមានចែងជាធរមានដែរឬទេ។</w:delText>
          </w:r>
        </w:del>
      </w:ins>
      <w:ins w:id="3882" w:author="Voeun Kuyeng" w:date="2022-09-01T10:53:00Z">
        <w:del w:id="3883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3884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សវនកម្មអនុលោមភាព សំដៅ</w:delText>
          </w:r>
        </w:del>
      </w:ins>
      <w:ins w:id="3885" w:author="Un Seakamey" w:date="2022-09-27T16:17:00Z">
        <w:del w:id="3886" w:author="Kem Sereyboth" w:date="2023-06-20T14:18:00Z">
          <w:r w:rsidR="002F185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3887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ជា</w:delText>
          </w:r>
        </w:del>
      </w:ins>
      <w:ins w:id="3888" w:author="Voeun Kuyeng" w:date="2022-09-01T10:53:00Z">
        <w:del w:id="3889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3890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ដល់ប្រភេទសវនកម្មមួយដែលអនុវត្តលើសវនដ្ឋានចំពោះការអនុវត្តច្បាប់ និង</w:delText>
          </w:r>
        </w:del>
      </w:ins>
      <w:ins w:id="3891" w:author="Un Seakamey" w:date="2022-09-27T15:59:00Z">
        <w:del w:id="3892" w:author="Kem Sereyboth" w:date="2023-06-20T14:18:00Z">
          <w:r w:rsidR="00A77C24"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3893" w:author="Kem Sereyboth" w:date="2023-07-19T16:59:00Z">
                <w:rPr>
                  <w:rFonts w:ascii="Khmer MEF1" w:hAnsi="Khmer MEF1" w:cs="Khmer MEF1"/>
                  <w:spacing w:val="-6"/>
                </w:rPr>
              </w:rPrChange>
            </w:rPr>
            <w:delText xml:space="preserve"> </w:delText>
          </w:r>
        </w:del>
      </w:ins>
      <w:ins w:id="3894" w:author="Voeun Kuyeng" w:date="2022-09-01T10:53:00Z">
        <w:del w:id="3895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3896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 xml:space="preserve">បទប្បញ្ញត្តិ គោលនយោបាយ ក្រមសីលធម៌ ឬលក្ខខណ្ឌដែលបានព្រមព្រៀងគ្នា ដូចជាលក្ខខណ្ឌនៃកិច្ចសន្យា ឬលក្ខខណ្ឌនៃកិច្ចព្រមព្រៀងផ្តល់មូលនិធិ។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897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ការធ្វើសវនកម្មអនុលោមភាពរបស់អង្គភាពសវនកម្មផ្ទៃក្នុងនៃ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3898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899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 មានគោលបំណងត្រួតពិនិត្យ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3900" w:author="Kem Sereyboth" w:date="2023-07-19T16:59:00Z">
                <w:rPr>
                  <w:rFonts w:ascii="Khmer MEF1" w:hAnsi="Khmer MEF1" w:cs="Khmer MEF1"/>
                  <w:spacing w:val="-12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901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និងវាយតម្លៃថា​តើការអនុវត្តការងាររបស់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lang w:val="ca-ES"/>
              <w:rPrChange w:id="3902" w:author="Kem Sereyboth" w:date="2023-07-19T16:59:00Z">
                <w:rPr>
                  <w:rFonts w:ascii="Khmer MEF1" w:hAnsi="Khmer MEF1" w:cs="Khmer MEF1"/>
                  <w:spacing w:val="-12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3903" w:author="Kem Sereyboth" w:date="2023-07-19T16:5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>សវនដ្ឋាន]</w:delText>
          </w:r>
        </w:del>
      </w:ins>
      <w:ins w:id="3904" w:author="User" w:date="2022-09-10T12:14:00Z">
        <w:del w:id="3905" w:author="Kem Sereyboth" w:date="2023-06-20T14:18:00Z">
          <w:r w:rsidR="009E6232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3906" w:author="Kem Sereyboth" w:date="2023-07-19T16:59:00Z">
                <w:rPr>
                  <w:rFonts w:ascii="Khmer MEF1" w:hAnsi="Khmer MEF1" w:cs="Khmer MEF1"/>
                  <w:spacing w:val="-14"/>
                  <w:cs/>
                  <w:lang w:val="ca-ES"/>
                </w:rPr>
              </w:rPrChange>
            </w:rPr>
            <w:delText>ន.ស.ស.</w:delText>
          </w:r>
        </w:del>
      </w:ins>
      <w:ins w:id="3907" w:author="Voeun Kuyeng" w:date="2022-09-01T10:53:00Z">
        <w:del w:id="3908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បានស្របតាមច្បាប់ អនុក្រឹត្យ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90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ប្រកាស បទប្បញ្ញត្តិ និងកិច្ចព្រមព្រៀងដូចមានចែងជាធរមានដែរឬទេ។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3910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</w:p>
    <w:p w14:paraId="3CDCDF56" w14:textId="7B7D0138" w:rsidR="007710A5" w:rsidRPr="00E33574" w:rsidDel="005C3437" w:rsidRDefault="007C081A">
      <w:pPr>
        <w:spacing w:after="0" w:line="233" w:lineRule="auto"/>
        <w:ind w:firstLine="720"/>
        <w:jc w:val="both"/>
        <w:rPr>
          <w:ins w:id="3911" w:author="Voeun Kuyeng" w:date="2022-09-01T10:53:00Z"/>
          <w:del w:id="3912" w:author="Kem Sereyboth" w:date="2023-06-20T14:18:00Z"/>
          <w:rFonts w:ascii="Khmer MEF1" w:hAnsi="Khmer MEF1" w:cs="Khmer MEF1"/>
          <w:lang w:val="ca-ES"/>
        </w:rPr>
        <w:pPrChange w:id="3913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3914" w:author="LENOVO" w:date="2022-10-02T04:01:00Z">
        <w:del w:id="3915" w:author="Kem Sereyboth" w:date="2023-06-20T14:18:00Z"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ដើម្បីធានាសម្រេចបាននូវគោលបំណងនៃការធ្វើសវនកម្មអនុលោមភាពប្រចាំឆ្នាំ</w:delText>
          </w:r>
          <w:r w:rsidRPr="00E33574" w:rsidDel="005C3437">
            <w:rPr>
              <w:rFonts w:ascii="Khmer MEF1" w:hAnsi="Khmer MEF1" w:cs="Khmer MEF1"/>
              <w:spacing w:val="6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សវនករទទួល</w:delText>
          </w:r>
          <w:r w:rsidRPr="00E33574" w:rsidDel="005C3437">
            <w:rPr>
              <w:rFonts w:ascii="Khmer MEF1" w:hAnsi="Khmer MEF1" w:cs="Khmer MEF1"/>
              <w:spacing w:val="1"/>
              <w:cs/>
              <w:lang w:val="ca-ES"/>
            </w:rPr>
            <w:delText>បន្ទុកត្រូវធ្វើការកំណត់នូវប្រធានបទសវនកម្មជាក់លាក់ជាមុនសិនដើម្បីជាមូលដ្ឋានក្នុងការត្រួតពិនិត្យ និង</w:delText>
          </w:r>
          <w:r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391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វាយតម្លៃ​លើការ​អនុវត្តរបស់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91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សវនដ្ឋាន</w:delText>
          </w:r>
        </w:del>
      </w:ins>
      <w:ins w:id="3918" w:author="User" w:date="2022-10-09T12:37:00Z">
        <w:del w:id="3919" w:author="Kem Sereyboth" w:date="2023-06-20T14:18:00Z">
          <w:r w:rsidR="00D9553E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920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="00D9553E" w:rsidRPr="00E33574" w:rsidDel="005C3437">
            <w:rPr>
              <w:rFonts w:ascii="Khmer MEF1" w:eastAsia="Times New Roman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92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ន.ស.ស.</w:delText>
          </w:r>
        </w:del>
      </w:ins>
      <w:ins w:id="3922" w:author="LENOVO" w:date="2022-10-02T04:01:00Z">
        <w:del w:id="3923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92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។ ក្នុងន័យនេះ ប្រធានបទសវនកម្ម សំដៅដល់​ប្រធានបទដែលសវនករ​ទទួល​បន្ទុក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3925" w:author="Kem Sereyboth" w:date="2023-07-19T16:59:00Z">
                <w:rPr>
                  <w:rFonts w:ascii="Khmer MEF1" w:hAnsi="Khmer MEF1" w:cs="Khmer MEF1"/>
                  <w:spacing w:val="1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3926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បាន​កំណត់ដើម្បីការចុះធ្វើសវនកម្ម បន្ទាប់ពីបានពិនិត្យ​ឃើញថាការអនុវត្ត​របស់​សវនដ្ឋាន​ត្រង់​ផ្នែកណា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មួយនៅមាន​ភាពខ្វះចន្លោះដែលអាចនាំឱ្យកើតមាននូវហានិភ័យ</w:delText>
          </w:r>
        </w:del>
      </w:ins>
      <w:ins w:id="3927" w:author="User" w:date="2022-10-05T12:34:00Z">
        <w:del w:id="3928" w:author="Kem Sereyboth" w:date="2023-06-20T14:18:00Z">
          <w:r w:rsidR="00664E53" w:rsidRPr="00E33574" w:rsidDel="005C3437">
            <w:rPr>
              <w:rFonts w:ascii="Khmer MEF1" w:hAnsi="Khmer MEF1" w:cs="Khmer MEF1"/>
              <w:cs/>
              <w:lang w:val="ca-ES"/>
            </w:rPr>
            <w:delText>នៃភាពមិនអនុលោម</w:delText>
          </w:r>
        </w:del>
      </w:ins>
      <w:ins w:id="3929" w:author="User" w:date="2022-10-03T10:44:00Z">
        <w:del w:id="3930" w:author="Kem Sereyboth" w:date="2023-06-20T14:18:00Z">
          <w:r w:rsidR="003D04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931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  <w:ins w:id="3932" w:author="LENOVO" w:date="2022-10-02T04:01:00Z">
        <w:del w:id="3933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នៃភាពមិនអនុលោម។ </w:delText>
          </w:r>
        </w:del>
      </w:ins>
      <w:ins w:id="3934" w:author="Voeun Kuyeng" w:date="2022-09-01T10:53:00Z">
        <w:del w:id="393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936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ដើម្បីធានាសម្រេចបាននូវគោលបំណងនៃការធ្វើសវនកម្មអនុលោមភាពប្រចាំឆ្នាំ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3937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938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3939" w:author="User" w:date="2022-09-28T15:52:00Z">
        <w:del w:id="3940" w:author="Kem Sereyboth" w:date="2023-06-20T14:18:00Z">
          <w:r w:rsidR="00F600CB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</w:del>
      </w:ins>
      <w:ins w:id="3941" w:author="Voeun Kuyeng" w:date="2022-09-01T10:53:00Z">
        <w:del w:id="394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394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ត្រូវធ្វើការកំណត់នូវប្រធានបទសវនកម្មជាក់លាក់ជាមុនសិនដើម្បីជា</w:delText>
          </w:r>
        </w:del>
      </w:ins>
      <w:ins w:id="3944" w:author="Un Seakamey" w:date="2022-09-27T16:01:00Z">
        <w:del w:id="3945" w:author="Kem Sereyboth" w:date="2023-06-20T14:18:00Z">
          <w:r w:rsidR="00A77C24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3946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មូលដ្ឋាន</w:delText>
          </w:r>
        </w:del>
      </w:ins>
      <w:ins w:id="3947" w:author="Voeun Kuyeng" w:date="2022-09-01T10:53:00Z">
        <w:del w:id="394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394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គោលក្នុងការពិនិត្យ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3950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395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និងវាយតម្លៃ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395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លើការអនុវត្តការងាររបស់សវនដ្ឋាន។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3953" w:author="Kem Sereyboth" w:date="2023-07-19T16:5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3954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ក្នុងន័យនេះ ប្រធានបទសវនកម្ម សំដៅដល់ប្រធានបទដែលសវនករ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395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395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3957" w:author="User" w:date="2022-09-28T15:53:00Z">
        <w:del w:id="3958" w:author="Kem Sereyboth" w:date="2023-06-20T14:18:00Z">
          <w:r w:rsidR="00F600CB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3959" w:author="Voeun Kuyeng" w:date="2022-09-01T10:53:00Z">
        <w:del w:id="3960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បានកំណត់ជាគោលក្នុង</w:delText>
          </w:r>
        </w:del>
      </w:ins>
      <w:ins w:id="3961" w:author="Un Seakamey" w:date="2022-09-27T16:27:00Z">
        <w:del w:id="3962" w:author="Kem Sereyboth" w:date="2023-06-20T14:18:00Z">
          <w:r w:rsidR="00363CE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963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ដើម្បី</w:delText>
          </w:r>
        </w:del>
      </w:ins>
      <w:ins w:id="3964" w:author="Voeun Kuyeng" w:date="2022-09-01T10:53:00Z">
        <w:del w:id="3965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ការ</w:delText>
          </w:r>
        </w:del>
      </w:ins>
      <w:ins w:id="3966" w:author="Un Seakamey" w:date="2022-09-27T16:27:00Z">
        <w:del w:id="3967" w:author="Kem Sereyboth" w:date="2023-06-20T14:18:00Z">
          <w:r w:rsidR="00363CE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968" w:author="Kem Sereyboth" w:date="2023-07-19T16:59:00Z">
                <w:rPr>
                  <w:rFonts w:ascii="Khmer MEF1" w:hAnsi="Khmer MEF1" w:cs="Khmer MEF1"/>
                  <w:spacing w:val="1"/>
                  <w:cs/>
                  <w:lang w:val="ca-ES"/>
                </w:rPr>
              </w:rPrChange>
            </w:rPr>
            <w:delText>ចុះ</w:delText>
          </w:r>
        </w:del>
      </w:ins>
      <w:ins w:id="3969" w:author="Voeun Kuyeng" w:date="2022-09-01T10:53:00Z">
        <w:del w:id="3970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ចុះធ្វើសវនកម្ម បន្ទាប់ពីបានពិនិត្យឃើញថាការអនុវត្តការងាររបស់</w:delText>
          </w:r>
          <w:r w:rsidR="007710A5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971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សវនដ្ឋានត្រង់ផ្នែកណាមួយ</w:delText>
          </w:r>
        </w:del>
      </w:ins>
      <w:ins w:id="3972" w:author="User" w:date="2022-09-28T15:54:00Z">
        <w:del w:id="3973" w:author="Kem Sereyboth" w:date="2023-06-20T14:18:00Z">
          <w:r w:rsidR="00F600CB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3974" w:author="Voeun Kuyeng" w:date="2022-09-01T10:53:00Z">
        <w:del w:id="397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976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នៃការអនុវត្តនៅមានខ្វះចន្លោះដែលអាចនាំឱ្យកើត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មាននូវហានិភ័យនៃភាព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97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មិន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 xml:space="preserve">អនុលោម។ </w:delText>
          </w:r>
        </w:del>
      </w:ins>
    </w:p>
    <w:p w14:paraId="0070B885" w14:textId="4600200A" w:rsidR="007710A5" w:rsidRPr="00E33574" w:rsidDel="005C3437" w:rsidRDefault="007C081A">
      <w:pPr>
        <w:spacing w:after="0" w:line="233" w:lineRule="auto"/>
        <w:ind w:firstLine="720"/>
        <w:jc w:val="both"/>
        <w:rPr>
          <w:ins w:id="3978" w:author="Kem Sereiboth" w:date="2022-09-13T15:46:00Z"/>
          <w:del w:id="3979" w:author="Kem Sereyboth" w:date="2023-06-20T14:18:00Z"/>
          <w:rFonts w:ascii="Khmer MEF1" w:hAnsi="Khmer MEF1" w:cs="Khmer MEF1"/>
          <w:lang w:val="ca-ES"/>
        </w:rPr>
        <w:pPrChange w:id="3980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3981" w:author="LENOVO" w:date="2022-10-02T04:02:00Z">
        <w:del w:id="3982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3983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បន្ថែមពីនេះ ដើម្បីធានាបាននូវការវាស់វែងការអនុវត្តរបស់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398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</w:delText>
          </w:r>
        </w:del>
      </w:ins>
      <w:ins w:id="3985" w:author="LENOVO" w:date="2022-10-02T04:03:00Z">
        <w:del w:id="3986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3987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3988" w:author="LENOVO" w:date="2022-10-02T04:02:00Z">
        <w:del w:id="3989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3990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3991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អនុលោមទៅតាម​បទប្បញ្ញត្តិជា​ធរមាន សវនករទទួលបន្ទុក​ត្រូវជ្រើសរើសនូវ​លក្ខណៈវិនិច្ឆ័យ​សវនកម្ម​ជាក់លាក់​ដើម្បីធ្វើការ​ផ្ទៀងផ្ទាត់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1"/>
              <w:cs/>
              <w:lang w:val="ca-ES"/>
            </w:rPr>
            <w:delText>ជាមួយ​ភស្តុតាងដែលសវនករបានរកឃើញក្នុងកំឡុងពេលចុះធ្វើសវនកម្មរហូតទាញបាននូវ​ការសន្និដ្ឋាន​ពី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ភា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399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ពអនុលោម ឬ​មិនអនុលោមនៃការអនុវត្តរបស់សវនដ្ឋាន</w:delText>
          </w:r>
        </w:del>
      </w:ins>
      <w:ins w:id="3993" w:author="User" w:date="2022-10-09T12:38:00Z">
        <w:del w:id="3994" w:author="Kem Sereyboth" w:date="2023-06-20T14:18:00Z">
          <w:r w:rsidR="00D9553E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</w:rPr>
            <w:delText>ន.ស.ស.</w:delText>
          </w:r>
        </w:del>
      </w:ins>
      <w:ins w:id="3995" w:author="LENOVO" w:date="2022-10-02T04:02:00Z">
        <w:del w:id="3996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399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 ក្នុងន័​យនេះ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399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399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លក្ខណៈវិនិច្ឆ័យសវនកម្ម ​សំដៅ​ដល់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4000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001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002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ទាំងឡាយដែលពាក់ព័ន្ធនឹងការអនុវត្តរបស់សវនដ្ឋាន</w:delText>
          </w:r>
        </w:del>
      </w:ins>
      <w:ins w:id="4003" w:author="User" w:date="2022-10-09T12:38:00Z">
        <w:del w:id="4004" w:author="Kem Sereyboth" w:date="2023-06-20T14:18:00Z">
          <w:r w:rsidR="00D9553E" w:rsidRPr="00E33574" w:rsidDel="005C3437">
            <w:rPr>
              <w:rFonts w:ascii="Khmer MEF1" w:hAnsi="Khmer MEF1" w:cs="Khmer MEF1" w:hint="cs"/>
              <w:spacing w:val="8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</w:rPr>
            <w:delText>ន.ស.ស.</w:delText>
          </w:r>
        </w:del>
      </w:ins>
      <w:ins w:id="4005" w:author="LENOVO" w:date="2022-10-02T04:02:00Z">
        <w:del w:id="4006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007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008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ដោយក្នុងនោះសវនករទទួលបន្ទុកនឹងប្រើប្រាស់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00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បទប្បញ្ញត្តិទាំងន</w:delText>
          </w:r>
        </w:del>
      </w:ins>
      <w:ins w:id="4010" w:author="User" w:date="2022-10-04T09:52:00Z">
        <w:del w:id="4011" w:author="Kem Sereyboth" w:date="2023-06-20T14:18:00Z">
          <w:r w:rsidR="000008B6"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012" w:author="Kem Sereyboth" w:date="2023-07-19T16:59:00Z">
                <w:rPr>
                  <w:rFonts w:ascii="Khmer MEF1" w:eastAsia="Times New Roman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ោះ</w:delText>
          </w:r>
        </w:del>
      </w:ins>
      <w:ins w:id="4013" w:author="LENOVO" w:date="2022-10-02T04:02:00Z">
        <w:del w:id="4014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015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េះជាលក្ខណៈវិនិច្ឆ័យសវនកម្មក្នុងការវាយតម្លៃអំពីអនុលោមភាពនៃការអនុវត្តរបស់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401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  <w:r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ដ្ឋាន</w:delText>
          </w:r>
        </w:del>
      </w:ins>
      <w:ins w:id="4017" w:author="User" w:date="2022-10-09T12:38:00Z">
        <w:del w:id="4018" w:author="Kem Sereyboth" w:date="2023-06-20T14:18:00Z"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ន.ស.ស.</w:delText>
          </w:r>
        </w:del>
      </w:ins>
      <w:ins w:id="4019" w:author="LENOVO" w:date="2022-10-02T04:02:00Z">
        <w:del w:id="4020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>។</w:delText>
          </w:r>
        </w:del>
      </w:ins>
      <w:ins w:id="4021" w:author="Voeun Kuyeng" w:date="2022-09-01T10:53:00Z">
        <w:del w:id="402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02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បន្ថែមពីនេះ ដើម្បីធានាបាននូវ</w:delText>
          </w:r>
        </w:del>
      </w:ins>
      <w:ins w:id="4024" w:author="socheata.ol@hotmail.com" w:date="2022-09-01T14:16:00Z">
        <w:del w:id="4025" w:author="Kem Sereyboth" w:date="2023-06-20T14:18:00Z">
          <w:r w:rsidR="00F03D60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026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4027" w:author="Voeun Kuyeng" w:date="2022-09-01T10:53:00Z">
        <w:del w:id="402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02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វាស់វែងការអនុវត្តការងាររបស់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030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031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032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4033" w:author="User" w:date="2022-09-10T12:17:00Z">
        <w:del w:id="4034" w:author="Kem Sereyboth" w:date="2023-06-20T14:18:00Z">
          <w:r w:rsidR="009E6232" w:rsidRPr="00994600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</w:rPr>
            <w:delText>ន.ស.ស.</w:delText>
          </w:r>
        </w:del>
      </w:ins>
      <w:ins w:id="4035" w:author="Voeun Kuyeng" w:date="2022-09-01T10:53:00Z">
        <w:del w:id="4036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03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ប្រកបដោយប្រសិទ្ធភាព និង</w:delText>
          </w:r>
        </w:del>
      </w:ins>
      <w:ins w:id="4038" w:author="Uon Rithy" w:date="2022-09-22T07:38:00Z">
        <w:del w:id="4039" w:author="Kem Sereyboth" w:date="2023-06-20T14:18:00Z">
          <w:r w:rsidR="00021991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04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041" w:author="Voeun Kuyeng" w:date="2022-09-01T10:53:00Z">
        <w:del w:id="404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043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ស័ក្តិសិទ្ធភាព</w:delText>
          </w:r>
        </w:del>
      </w:ins>
      <w:ins w:id="4044" w:author="Un Seakamey" w:date="2022-09-27T16:28:00Z">
        <w:del w:id="4045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04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អនុលោមទៅតាមបទប</w:delText>
          </w:r>
        </w:del>
      </w:ins>
      <w:ins w:id="4047" w:author="Un Seakamey" w:date="2022-09-27T16:29:00Z">
        <w:del w:id="4048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04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្បញ្ញត្តិ</w:delText>
          </w:r>
        </w:del>
      </w:ins>
      <w:ins w:id="4050" w:author="Un Seakamey" w:date="2022-09-27T16:31:00Z">
        <w:del w:id="4051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05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ជាធរមាន</w:delText>
          </w:r>
        </w:del>
      </w:ins>
      <w:ins w:id="4053" w:author="User" w:date="2022-09-28T15:54:00Z">
        <w:del w:id="4054" w:author="Kem Sereyboth" w:date="2023-06-20T14:18:00Z">
          <w:r w:rsidR="00F600CB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055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4056" w:author="Voeun Kuyeng" w:date="2022-09-01T10:53:00Z">
        <w:del w:id="405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058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059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06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សវនករទទួលបន្ទុកត្រូវជ្រើសរើសនូវលក្ខណៈវិនិច្ឆ័យសវនកម្មជាក់លាក់ដើម្បីធ្វើការផ្ទៀងផ្ទាត់</w:delText>
          </w:r>
        </w:del>
      </w:ins>
      <w:ins w:id="4061" w:author="Uon Rithy" w:date="2022-09-22T07:38:00Z">
        <w:del w:id="4062" w:author="Kem Sereyboth" w:date="2023-06-20T14:18:00Z">
          <w:r w:rsidR="00021991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06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064" w:author="Voeun Kuyeng" w:date="2022-09-01T10:53:00Z">
        <w:del w:id="406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06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06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</w:delText>
          </w:r>
        </w:del>
      </w:ins>
      <w:ins w:id="4068" w:author="Un Seakamey" w:date="2022-09-27T16:32:00Z">
        <w:del w:id="4069" w:author="Kem Sereyboth" w:date="2023-06-20T14:18:00Z">
          <w:r w:rsidR="004163FA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07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ភស្តុតាង</w:delText>
          </w:r>
        </w:del>
      </w:ins>
      <w:ins w:id="4071" w:author="Voeun Kuyeng" w:date="2022-09-01T10:53:00Z">
        <w:del w:id="407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07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ដែលសវនករបានរកឃើញក្នុងកំឡុងពេលចុះធ្វើសវនកម្ម</w:delText>
          </w:r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407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07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រហូតទាញបាននូវ</w:delText>
          </w:r>
        </w:del>
      </w:ins>
      <w:ins w:id="4076" w:author="User" w:date="2022-09-28T09:18:00Z">
        <w:del w:id="4077" w:author="Kem Sereyboth" w:date="2023-06-20T14:18:00Z">
          <w:r w:rsidR="00C43117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07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ការសន្និដ្ឋានព</w:delText>
          </w:r>
        </w:del>
      </w:ins>
      <w:ins w:id="4079" w:author="User" w:date="2022-09-28T09:19:00Z">
        <w:del w:id="4080" w:author="Kem Sereyboth" w:date="2023-06-20T14:18:00Z">
          <w:r w:rsidR="00C43117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08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ី</w:delText>
          </w:r>
        </w:del>
      </w:ins>
      <w:ins w:id="4082" w:author="Voeun Kuyeng" w:date="2022-09-01T10:53:00Z">
        <w:del w:id="408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08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ភាព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085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អនុលោម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086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087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ឬមិនអនុលោមនៃការអនុវត្តការងាររបស់សវនដ្ឋាន។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088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089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ក្នុងន័យនេះ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09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091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លក្ខណៈវិនិច្ឆ័យសវនកម្ម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09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09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សំដៅដល់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09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បទដ្ឋានការងារ</w:delText>
          </w:r>
        </w:del>
      </w:ins>
      <w:ins w:id="4095" w:author="User" w:date="2022-09-28T09:19:00Z">
        <w:del w:id="4096" w:author="Kem Sereyboth" w:date="2023-06-20T14:18:00Z">
          <w:r w:rsidR="00C43117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09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ប្បញ្ញត្តិ</w:delText>
          </w:r>
        </w:del>
      </w:ins>
      <w:ins w:id="4098" w:author="Voeun Kuyeng" w:date="2022-09-01T10:53:00Z">
        <w:del w:id="4099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10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ទាំងឡាយដែលពាក់ព័ន្ធនឹងការអនុវត្តការងាររបស់សវនដ្ឋាន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10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10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ដោយក្នុងនោះ</w:delText>
          </w:r>
        </w:del>
      </w:ins>
      <w:ins w:id="4103" w:author="Uon Rithy" w:date="2022-09-22T07:39:00Z">
        <w:del w:id="4104" w:author="Kem Sereyboth" w:date="2023-06-20T14:18:00Z">
          <w:r w:rsidR="00771F5B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10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106" w:author="Voeun Kuyeng" w:date="2022-09-01T10:53:00Z">
        <w:del w:id="410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10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109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11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</w:del>
      </w:ins>
      <w:ins w:id="4111" w:author="Uon Rithy" w:date="2022-09-22T07:39:00Z">
        <w:del w:id="4112" w:author="Kem Sereyboth" w:date="2023-06-20T14:18:00Z">
          <w:r w:rsidR="00021991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11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114" w:author="Voeun Kuyeng" w:date="2022-09-01T10:53:00Z">
        <w:del w:id="411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11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បន្ទុកនឹង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1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ប្រើប្រាស់បទដ្ឋាន</w:delText>
          </w:r>
        </w:del>
      </w:ins>
      <w:ins w:id="4118" w:author="Un Seakamey" w:date="2022-09-27T16:39:00Z">
        <w:del w:id="4119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2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បទប</w:delText>
          </w:r>
        </w:del>
      </w:ins>
      <w:ins w:id="4121" w:author="Un Seakamey" w:date="2022-09-27T16:40:00Z">
        <w:del w:id="4122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2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្បញ្ញត្តិ</w:delText>
          </w:r>
        </w:del>
      </w:ins>
      <w:ins w:id="4124" w:author="User" w:date="2022-09-28T12:40:00Z">
        <w:del w:id="4125" w:author="Kem Sereyboth" w:date="2023-06-20T14:18:00Z">
          <w:r w:rsidR="002C7911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12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4127" w:author="Voeun Kuyeng" w:date="2022-09-01T10:53:00Z">
        <w:del w:id="412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12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ការងារទាំងនេះជាលក្ខណៈវិនិច្ឆ័យសវនកម្មក្នុងការវាយតម្លៃអំពីអនុលោមភាពនៃការអនុវត្ត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3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ការងាររបស់សវនដ្ឋាន។</w:delText>
          </w:r>
        </w:del>
      </w:ins>
    </w:p>
    <w:p w14:paraId="08FE031E" w14:textId="5EC806B5" w:rsidR="00C26CA3" w:rsidRPr="00E33574" w:rsidDel="005C3437" w:rsidRDefault="00C26CA3">
      <w:pPr>
        <w:spacing w:after="0" w:line="233" w:lineRule="auto"/>
        <w:ind w:firstLine="720"/>
        <w:jc w:val="both"/>
        <w:rPr>
          <w:ins w:id="4131" w:author="Voeun Kuyeng" w:date="2022-09-01T10:54:00Z"/>
          <w:del w:id="4132" w:author="Kem Sereyboth" w:date="2023-06-20T14:18:00Z"/>
          <w:rFonts w:ascii="Khmer MEF1" w:hAnsi="Khmer MEF1" w:cs="Khmer MEF1"/>
          <w:b/>
          <w:bCs/>
          <w:spacing w:val="-2"/>
          <w:lang w:val="ca-ES"/>
          <w:rPrChange w:id="4133" w:author="Kem Sereyboth" w:date="2023-07-19T16:59:00Z">
            <w:rPr>
              <w:ins w:id="4134" w:author="Voeun Kuyeng" w:date="2022-09-01T10:54:00Z"/>
              <w:del w:id="4135" w:author="Kem Sereyboth" w:date="2023-06-20T14:18:00Z"/>
              <w:rFonts w:ascii="Khmer MEF1" w:hAnsi="Khmer MEF1" w:cs="Khmer MEF1"/>
              <w:lang w:val="ca-ES"/>
            </w:rPr>
          </w:rPrChange>
        </w:rPr>
        <w:pPrChange w:id="4136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137" w:author="Kem Sereiboth" w:date="2022-09-13T15:46:00Z">
        <w:del w:id="4138" w:author="Kem Sereyboth" w:date="2023-06-20T14:18:00Z"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413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គ-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4140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cs/>
                  <w:lang w:val="ca-ES"/>
                </w:rPr>
              </w:rPrChange>
            </w:rPr>
            <w:delText>ដំណើរការនៃការកំណត់ហានិភ័យអនុលោមភាពគន្លឹះ ប្រធានបទ</w:delText>
          </w:r>
          <w:r w:rsidRPr="00E33574" w:rsidDel="005C343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414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cs/>
                  <w:lang w:val="ca-ES"/>
                </w:rPr>
              </w:rPrChange>
            </w:rPr>
            <w:delText>សវនកម្ម និងលក្ខណៈវិនិច្ឆ័យសវនកម្ម</w:delText>
          </w:r>
        </w:del>
      </w:ins>
    </w:p>
    <w:p w14:paraId="645C27CB" w14:textId="3AB62B6A" w:rsidR="007710A5" w:rsidRPr="00E33574" w:rsidDel="005C3437" w:rsidRDefault="007710A5">
      <w:pPr>
        <w:spacing w:after="0" w:line="233" w:lineRule="auto"/>
        <w:ind w:firstLine="720"/>
        <w:jc w:val="both"/>
        <w:rPr>
          <w:ins w:id="4142" w:author="Voeun Kuyeng" w:date="2022-09-01T10:53:00Z"/>
          <w:del w:id="4143" w:author="Kem Sereyboth" w:date="2023-06-20T14:18:00Z"/>
          <w:lang w:val="ca-ES"/>
          <w:rPrChange w:id="4144" w:author="Kem Sereyboth" w:date="2023-07-19T16:59:00Z">
            <w:rPr>
              <w:ins w:id="4145" w:author="Voeun Kuyeng" w:date="2022-09-01T10:53:00Z"/>
              <w:del w:id="4146" w:author="Kem Sereyboth" w:date="2023-06-20T14:18:00Z"/>
              <w:rFonts w:ascii="Khmer MEF1" w:hAnsi="Khmer MEF1" w:cs="Khmer MEF1"/>
              <w:lang w:val="ca-ES"/>
            </w:rPr>
          </w:rPrChange>
        </w:rPr>
        <w:pPrChange w:id="4147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7F63645C" w14:textId="7938C7F3" w:rsidR="007710A5" w:rsidRPr="00E33574" w:rsidDel="005C3437" w:rsidRDefault="007710A5">
      <w:pPr>
        <w:spacing w:after="0" w:line="233" w:lineRule="auto"/>
        <w:ind w:firstLine="720"/>
        <w:jc w:val="both"/>
        <w:rPr>
          <w:ins w:id="4148" w:author="Voeun Kuyeng" w:date="2022-09-01T10:53:00Z"/>
          <w:del w:id="4149" w:author="Kem Sereyboth" w:date="2023-06-20T14:18:00Z"/>
          <w:rFonts w:ascii="Khmer MEF1" w:hAnsi="Khmer MEF1" w:cs="Khmer MEF1"/>
          <w:strike/>
          <w:cs/>
          <w:lang w:val="ca-ES"/>
          <w:rPrChange w:id="4150" w:author="Kem Sereyboth" w:date="2023-07-19T16:59:00Z">
            <w:rPr>
              <w:ins w:id="4151" w:author="Voeun Kuyeng" w:date="2022-09-01T10:53:00Z"/>
              <w:del w:id="4152" w:author="Kem Sereyboth" w:date="2023-06-20T14:18:00Z"/>
              <w:rFonts w:ascii="Khmer MEF1" w:hAnsi="Khmer MEF1" w:cs="Khmer MEF1"/>
              <w:cs/>
              <w:lang w:val="ca-ES"/>
            </w:rPr>
          </w:rPrChange>
        </w:rPr>
        <w:pPrChange w:id="4153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154" w:author="Voeun Kuyeng" w:date="2022-09-01T10:53:00Z">
        <w:del w:id="4155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z w:val="24"/>
              <w:szCs w:val="24"/>
              <w:cs/>
              <w:lang w:val="ca-ES"/>
              <w:rPrChange w:id="4156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គ-ចំណុចទី៣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trike/>
              <w:sz w:val="24"/>
              <w:szCs w:val="24"/>
              <w:lang w:val="ca-ES"/>
              <w:rPrChange w:id="4157" w:author="Kem Sereyboth" w:date="2023-07-19T16:59:00Z">
                <w:rPr>
                  <w:rFonts w:ascii="Khmer MEF1" w:hAnsi="Khmer MEF1" w:cs="Khmer MEF1"/>
                  <w:b/>
                  <w:bCs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Khmer MEF1" w:eastAsia="Times New Roman" w:hAnsi="Khmer MEF1" w:cs="Khmer MEF1"/>
              <w:strike/>
              <w:sz w:val="24"/>
              <w:szCs w:val="24"/>
              <w:cs/>
              <w:lang w:val="ca-ES"/>
              <w:rPrChange w:id="415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ត្រូវរៀបរាប់អំពីដំណើរការនៃការកំណត់ហានិភ័យអនុលោមភាពគន្លឹះ ប្រធានបទសវនកម្ម និងលក្ខណៈវិនិច្ឆ័យសវនកម្មដែលសវនករទទួលបន្ទុករកឃើញក្នុងដំណើរការធ្វើសវនកម្មនៅសវន</w:delText>
          </w:r>
        </w:del>
      </w:ins>
      <w:ins w:id="4159" w:author="Voeun Kuyeng" w:date="2022-09-07T13:51:00Z">
        <w:del w:id="4160" w:author="Kem Sereyboth" w:date="2023-06-20T14:18:00Z">
          <w:r w:rsidR="00650A48" w:rsidRPr="00E33574" w:rsidDel="005C3437">
            <w:rPr>
              <w:rFonts w:ascii="Khmer MEF1" w:eastAsia="Times New Roman" w:hAnsi="Khmer MEF1" w:cs="Khmer MEF1"/>
              <w:strike/>
              <w:sz w:val="24"/>
              <w:szCs w:val="24"/>
              <w:cs/>
              <w:lang w:val="ca-ES"/>
              <w:rPrChange w:id="416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-</w:delText>
          </w:r>
        </w:del>
      </w:ins>
      <w:ins w:id="4162" w:author="Voeun Kuyeng" w:date="2022-09-01T10:53:00Z">
        <w:del w:id="4163" w:author="Kem Sereyboth" w:date="2023-06-20T14:18:00Z">
          <w:r w:rsidRPr="00E33574" w:rsidDel="005C3437">
            <w:rPr>
              <w:rFonts w:ascii="Khmer MEF1" w:eastAsia="Times New Roman" w:hAnsi="Khmer MEF1" w:cs="Khmer MEF1"/>
              <w:strike/>
              <w:sz w:val="24"/>
              <w:szCs w:val="24"/>
              <w:cs/>
              <w:lang w:val="ca-ES"/>
              <w:rPrChange w:id="416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ដ្ឋាន។ ​សវនករទទួលបន្ទុក អាចរៀបរាប់អំពីចំណុចទី៣ នេះ ដោយបែងចែកជា ៣ កថាខណ្ឌ ដូចគំរូខាងក្រោម៖</w:delText>
          </w:r>
        </w:del>
      </w:ins>
    </w:p>
    <w:p w14:paraId="52F19446" w14:textId="5C17ABD5" w:rsidR="00C0604B" w:rsidRPr="00E33574" w:rsidDel="005C3437" w:rsidRDefault="007915DC">
      <w:pPr>
        <w:spacing w:after="0" w:line="233" w:lineRule="auto"/>
        <w:ind w:firstLine="720"/>
        <w:jc w:val="both"/>
        <w:rPr>
          <w:ins w:id="4165" w:author="sakaria fa" w:date="2022-09-15T21:01:00Z"/>
          <w:del w:id="4166" w:author="Kem Sereyboth" w:date="2023-06-20T14:18:00Z"/>
          <w:rFonts w:ascii="Khmer MEF1" w:hAnsi="Khmer MEF1" w:cs="Khmer MEF1"/>
          <w:lang w:val="ca-ES"/>
          <w:rPrChange w:id="4167" w:author="Kem Sereyboth" w:date="2023-07-19T16:59:00Z">
            <w:rPr>
              <w:ins w:id="4168" w:author="sakaria fa" w:date="2022-09-15T21:01:00Z"/>
              <w:del w:id="4169" w:author="Kem Sereyboth" w:date="2023-06-20T14:18:00Z"/>
              <w:rFonts w:ascii="Khmer MEF1" w:hAnsi="Khmer MEF1" w:cs="Khmer MEF1"/>
              <w:spacing w:val="-2"/>
              <w:lang w:val="ca-ES"/>
            </w:rPr>
          </w:rPrChange>
        </w:rPr>
        <w:pPrChange w:id="4170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171" w:author="LENOVO" w:date="2022-10-02T04:06:00Z">
        <w:del w:id="4172" w:author="Kem Sereyboth" w:date="2023-06-20T14:18:00Z"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ស្របតាមគោលបំណងនៃការធ្វើសវនកម្ម និងដើម្បីធានាបានការអនុវត្តសវនកម្ម​ប្រចាំឆ្នាំ​ប្រកប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ដោយប្រសិទ្ធភាព និងស័ក្តិសិទ្ធភាព កាលពីថ្ងៃទី២២ ខែធ្នូ ឆ្នាំ២០២១ ប្រតិភូសវនកម្ម​របស់​អង្គភាព​សវនកម្ម​​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173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ផ្ទៃក្នុង​​នៃ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417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 xml:space="preserve">អ.ស.ហ. 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17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បានចុះសិក្សាស្វែងយល់អំពីបរិស្ថានរបស់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417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17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ដោយបាន​ប្រមូល​ទិន្នន័យ និង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178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ព័ត៌មាន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17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180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>ពាក់ព័ន្ធ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181" w:author="Kem Sereyboth" w:date="2023-07-19T16:59:00Z">
                <w:rPr>
                  <w:rFonts w:ascii="Khmer MEF1" w:hAnsi="Khmer MEF1" w:cs="Khmer MEF1"/>
                  <w:spacing w:val="5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182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>ដែលជាធាតុចូលដ៏សំខាន់សម្រាប់សវនករទទួលបន្ទុករៀបចំផែនការសវនកម្មឆ្នាំ២០២២</w:delText>
          </w:r>
          <w:r w:rsidRPr="00E33574" w:rsidDel="005C3437">
            <w:rPr>
              <w:rFonts w:ascii="Khmer MEF1" w:hAnsi="Khmer MEF1" w:cs="Khmer MEF1"/>
              <w:spacing w:val="5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83" w:author="Kem Sereyboth" w:date="2023-07-19T16:59:00Z">
                <w:rPr>
                  <w:rFonts w:ascii="Khmer MEF1" w:hAnsi="Khmer MEF1" w:cs="Khmer MEF1"/>
                  <w:spacing w:val="5"/>
                  <w:cs/>
                  <w:lang w:val="ca-ES"/>
                </w:rPr>
              </w:rPrChange>
            </w:rPr>
            <w:delText>របស់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អង្គភាព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184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​​​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សវនកម្ម</w:delText>
          </w:r>
          <w:r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។ តាមរយៈនេះ សវនករទទួលបន្ទុកបានធ្វើការពិនិត្យ​លើទិន្នន័យ និង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185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ព័ត៌មាន​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86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ដែល​ប្រមូល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187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​​​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88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បានព្រមទាំងធ្វើ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ការវាយតម្លៃយ៉ាងយកចិត្តទុក</w:delText>
          </w:r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89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ដាក់លើ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ការអនុវត្តរបស់សវនដ្ឋាន</w:delText>
          </w:r>
        </w:del>
      </w:ins>
      <w:ins w:id="4190" w:author="User" w:date="2022-10-09T12:39:00Z">
        <w:del w:id="4191" w:author="Kem Sereyboth" w:date="2023-06-20T14:18:00Z">
          <w:r w:rsidR="00D9553E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92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  <w:r w:rsidR="00D9553E" w:rsidRPr="00E33574" w:rsidDel="005C3437">
            <w:rPr>
              <w:rFonts w:ascii="Khmer MEF1" w:eastAsia="Times New Roman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4193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ន.ស.ស.</w:delText>
          </w:r>
          <w:r w:rsidR="00D9553E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94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4195" w:author="LENOVO" w:date="2022-10-02T04:06:00Z">
        <w:del w:id="4196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197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ដោយ​ផ្អែកលើ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19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លក្ខណៈ</w:delText>
          </w:r>
          <w:r w:rsidRPr="00E33574" w:rsidDel="005C3437">
            <w:rPr>
              <w:rFonts w:ascii="Khmer MEF1" w:eastAsia="Times New Roman" w:hAnsi="Khmer MEF1" w:cs="Khmer MEF1"/>
              <w:spacing w:val="12"/>
              <w:sz w:val="24"/>
              <w:szCs w:val="24"/>
              <w:cs/>
              <w:lang w:val="ca-ES"/>
              <w:rPrChange w:id="419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វិនិច្ឆ័យ​សវនកម្មជាក់លាក់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20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12"/>
              <w:sz w:val="24"/>
              <w:szCs w:val="24"/>
              <w:cs/>
              <w:lang w:val="ca-ES"/>
              <w:rPrChange w:id="420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និងគ្រប់គ្រាន់ដែលជា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20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​លទ្ធផលសវនករទទួលបន្ទុក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​កំណត់​បាន​នូវ​ហានិភ័យ​អនុលោមភាពគន្លឹះមួយចំនួន</w:delText>
          </w:r>
        </w:del>
      </w:ins>
      <w:ins w:id="4203" w:author="User" w:date="2022-10-05T12:37:00Z">
        <w:del w:id="4204" w:author="Kem Sereyboth" w:date="2023-06-20T14:18:00Z">
          <w:r w:rsidR="00C865F9" w:rsidRPr="00E33574" w:rsidDel="005C3437">
            <w:rPr>
              <w:rFonts w:ascii="Khmer MEF1" w:hAnsi="Khmer MEF1" w:cs="Khmer MEF1"/>
              <w:cs/>
              <w:lang w:val="ca-ES"/>
            </w:rPr>
            <w:delText>រួម</w:delText>
          </w:r>
        </w:del>
      </w:ins>
      <w:ins w:id="4205" w:author="User" w:date="2022-10-05T12:38:00Z">
        <w:del w:id="4206" w:author="Kem Sereyboth" w:date="2023-06-20T14:18:00Z">
          <w:r w:rsidR="00C865F9" w:rsidRPr="00E33574" w:rsidDel="005C3437">
            <w:rPr>
              <w:rFonts w:ascii="Khmer MEF1" w:hAnsi="Khmer MEF1" w:cs="Khmer MEF1"/>
              <w:cs/>
              <w:lang w:val="ca-ES"/>
            </w:rPr>
            <w:delText>មាន</w:delText>
          </w:r>
        </w:del>
      </w:ins>
      <w:ins w:id="4207" w:author="LENOVO" w:date="2022-10-02T04:06:00Z">
        <w:del w:id="4208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ដូចជា៖ </w:delText>
          </w:r>
        </w:del>
      </w:ins>
      <w:ins w:id="4209" w:author="Voeun Kuyeng" w:date="2022-09-01T10:53:00Z">
        <w:del w:id="421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211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ស្របតាមគោលបំណងនៃការធ្វើសវនកម្ម និងដើម្បីធានាបានការអនុវត្តការងារសវនកម្មប្រចាំឆ្នាំប្រកបដោយ</w:delText>
          </w:r>
        </w:del>
      </w:ins>
      <w:ins w:id="4212" w:author="User" w:date="2022-09-28T15:56:00Z">
        <w:del w:id="4213" w:author="Kem Sereyboth" w:date="2023-06-20T14:18:00Z">
          <w:r w:rsidR="00F600CB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</w:del>
      </w:ins>
      <w:ins w:id="4214" w:author="Voeun Kuyeng" w:date="2022-09-01T10:53:00Z">
        <w:del w:id="421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1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ប្រសិទ្ធភាព និងស័ក្តិសិទ្ធភាព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21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  <w:ins w:id="4218" w:author="socheata.ol@hotmail.com" w:date="2022-09-01T14:31:00Z">
        <w:del w:id="4219" w:author="Kem Sereyboth" w:date="2023-06-20T14:18:00Z">
          <w:r w:rsidR="007B2D6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rPrChange w:id="4220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</w:del>
      </w:ins>
      <w:ins w:id="4221" w:author="Voeun Kuyeng" w:date="2022-09-01T10:53:00Z">
        <w:del w:id="4222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2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កាលពីថ្ងៃទី.......</w:delText>
          </w:r>
        </w:del>
      </w:ins>
      <w:ins w:id="4224" w:author="User" w:date="2022-09-10T12:18:00Z">
        <w:del w:id="4225" w:author="Kem Sereyboth" w:date="2023-06-20T14:18:00Z">
          <w:r w:rsidR="004E45A6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2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២២ </w:delText>
          </w:r>
        </w:del>
      </w:ins>
      <w:ins w:id="4227" w:author="Voeun Kuyeng" w:date="2022-09-01T10:53:00Z">
        <w:del w:id="422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2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ខែ....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230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...</w:delText>
          </w:r>
        </w:del>
      </w:ins>
      <w:ins w:id="4231" w:author="User" w:date="2022-09-10T12:18:00Z">
        <w:del w:id="4232" w:author="Kem Sereyboth" w:date="2023-06-20T14:18:00Z">
          <w:r w:rsidR="004E45A6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3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ធ្នូ </w:delText>
          </w:r>
        </w:del>
      </w:ins>
      <w:ins w:id="4234" w:author="Voeun Kuyeng" w:date="2022-09-01T10:53:00Z">
        <w:del w:id="4235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3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ឆ្នាំ២០២១</w:delText>
          </w:r>
        </w:del>
      </w:ins>
      <w:ins w:id="4237" w:author="socheata.ol@hotmail.com" w:date="2022-09-01T14:31:00Z">
        <w:del w:id="4238" w:author="Kem Sereyboth" w:date="2023-06-20T14:18:00Z">
          <w:r w:rsidR="007B2D6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23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4240" w:author="Voeun Kuyeng" w:date="2022-09-01T10:53:00Z">
        <w:del w:id="4241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4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ក្រុម</w:delText>
          </w:r>
        </w:del>
      </w:ins>
      <w:ins w:id="4243" w:author="Un Seakamey" w:date="2022-09-27T16:40:00Z">
        <w:del w:id="4244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45" w:author="Kem Sereyboth" w:date="2023-07-19T16:59:00Z">
                <w:rPr>
                  <w:rFonts w:ascii="Khmer MEF1" w:hAnsi="Khmer MEF1" w:cs="Khmer MEF1"/>
                  <w:spacing w:val="-14"/>
                  <w:cs/>
                  <w:lang w:val="ca-ES"/>
                </w:rPr>
              </w:rPrChange>
            </w:rPr>
            <w:delText>ប្រតិភូ</w:delText>
          </w:r>
        </w:del>
      </w:ins>
      <w:ins w:id="4246" w:author="Voeun Kuyeng" w:date="2022-09-01T10:53:00Z">
        <w:del w:id="424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4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សវនករ</w:delText>
          </w:r>
        </w:del>
      </w:ins>
      <w:ins w:id="4249" w:author="Un Seakamey" w:date="2022-09-27T16:40:00Z">
        <w:del w:id="4250" w:author="Kem Sereyboth" w:date="2023-06-20T14:18:00Z">
          <w:r w:rsidR="00897833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51" w:author="Kem Sereyboth" w:date="2023-07-19T16:59:00Z">
                <w:rPr>
                  <w:rFonts w:ascii="Khmer MEF1" w:hAnsi="Khmer MEF1" w:cs="Khmer MEF1"/>
                  <w:spacing w:val="-14"/>
                  <w:cs/>
                  <w:lang w:val="ca-ES"/>
                </w:rPr>
              </w:rPrChange>
            </w:rPr>
            <w:delText>ម្ម</w:delText>
          </w:r>
        </w:del>
      </w:ins>
      <w:ins w:id="4252" w:author="Voeun Kuyeng" w:date="2022-09-01T10:53:00Z">
        <w:del w:id="425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25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របស់អង្គភាពសវនកម្មផ្ទៃក្នុង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 xml:space="preserve">នៃ </w:delText>
          </w:r>
          <w:r w:rsidR="007710A5"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 xml:space="preserve">អ.ស.ហ. 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បានចុះ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255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សិក្សាស្វែងយល់អំពីបរិស្ថានសវនដ្ឋាន ដោយបានប្រមូលទិន្នន័យ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256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25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និងព័ត៌មានពាក់ព័ន្ធ</w:delText>
          </w:r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25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ដែល</w:delText>
          </w:r>
        </w:del>
      </w:ins>
      <w:ins w:id="4259" w:author="User" w:date="2022-09-28T09:23:00Z">
        <w:del w:id="4260" w:author="Kem Sereyboth" w:date="2023-06-20T14:18:00Z">
          <w:r w:rsidR="00367AAA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rPrChange w:id="4261" w:author="Kem Sereyboth" w:date="2023-07-19T16:59:00Z">
                <w:rPr>
                  <w:rFonts w:ascii="Khmer MEF1" w:hAnsi="Khmer MEF1" w:cs="Khmer MEF1"/>
                  <w:spacing w:val="-12"/>
                  <w:cs/>
                </w:rPr>
              </w:rPrChange>
            </w:rPr>
            <w:delText>ជា</w:delText>
          </w:r>
        </w:del>
      </w:ins>
      <w:ins w:id="4262" w:author="Voeun Kuyeng" w:date="2022-09-01T10:53:00Z">
        <w:del w:id="426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264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ធាតុចូលដ៏សំខាន់</w:delText>
          </w:r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265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26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សម្រាប់សវនករទទួលបន្ទុកក្នុងការរៀបចំផែនការសវនកម្មឆ្នាំ</w:delText>
          </w:r>
        </w:del>
      </w:ins>
      <w:ins w:id="4267" w:author="socheata.ol@hotmail.com" w:date="2022-09-01T14:32:00Z">
        <w:del w:id="4268" w:author="Kem Sereyboth" w:date="2023-06-20T14:18:00Z">
          <w:r w:rsidR="004014F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269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[</w:delText>
          </w:r>
        </w:del>
      </w:ins>
      <w:ins w:id="4270" w:author="Voeun Kuyeng" w:date="2022-09-01T10:53:00Z">
        <w:del w:id="4271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27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២០២២</w:delText>
          </w:r>
        </w:del>
      </w:ins>
      <w:ins w:id="4273" w:author="socheata.ol@hotmail.com" w:date="2022-09-01T14:32:00Z">
        <w:del w:id="4274" w:author="Kem Sereyboth" w:date="2023-06-20T14:18:00Z">
          <w:r w:rsidR="004014F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275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]</w:delText>
          </w:r>
        </w:del>
      </w:ins>
      <w:ins w:id="4276" w:author="Voeun Kuyeng" w:date="2022-09-01T10:53:00Z">
        <w:del w:id="4277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278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 xml:space="preserve"> របស់អង្គភាព</w:delText>
          </w:r>
          <w:r w:rsidR="007710A5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27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សវនកម្ម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28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ផ្ទៃក្នុង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8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នៃ </w:delText>
          </w:r>
          <w:r w:rsidR="007710A5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4282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អ.ស.ហ.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8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។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284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85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តាមរយៈនេះ សវនករទទួលបន្ទុក បានធ្វើការពិនិត្យលើទិន្នន័យ</w:delText>
          </w:r>
        </w:del>
      </w:ins>
      <w:ins w:id="4286" w:author="Kem Sereiboth" w:date="2022-09-16T12:42:00Z">
        <w:del w:id="4287" w:author="Kem Sereyboth" w:date="2023-06-20T14:18:00Z">
          <w:r w:rsidR="00D71E7A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288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  <w:ins w:id="4289" w:author="Voeun Kuyeng" w:date="2022-09-01T10:53:00Z">
        <w:del w:id="429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9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និង</w:delText>
          </w:r>
        </w:del>
      </w:ins>
      <w:ins w:id="4292" w:author="Uon Rithy" w:date="2022-09-22T07:41:00Z">
        <w:del w:id="4293" w:author="Kem Sereyboth" w:date="2023-06-20T14:18:00Z">
          <w:r w:rsidR="00771F5B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94" w:author="Kem Sereyboth" w:date="2023-07-19T16:59:00Z">
                <w:rPr>
                  <w:rFonts w:ascii="Khmer MEF1" w:hAnsi="Khmer MEF1" w:cs="Khmer MEF1"/>
                  <w:spacing w:val="8"/>
                  <w:cs/>
                  <w:lang w:val="ca-ES"/>
                </w:rPr>
              </w:rPrChange>
            </w:rPr>
            <w:delText xml:space="preserve"> </w:delText>
          </w:r>
        </w:del>
      </w:ins>
      <w:ins w:id="4295" w:author="Voeun Kuyeng" w:date="2022-09-01T10:53:00Z">
        <w:del w:id="4296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29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ព័ត៌មានដែលប្រមូលបាន</w:delText>
          </w:r>
          <w:r w:rsidR="007710A5" w:rsidRPr="00E33574" w:rsidDel="005C3437">
            <w:rPr>
              <w:rFonts w:ascii="Khmer MEF1" w:hAnsi="Khmer MEF1" w:cs="Khmer MEF1"/>
              <w:spacing w:val="-6"/>
              <w:lang w:val="ca-ES"/>
            </w:rPr>
            <w:delText xml:space="preserve"> </w:delText>
          </w:r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298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ព្រមទាំងធ្វើការវាយតម្លៃយ៉ាងយកចិត្តទុកដាក់លើការអនុវត្តការងាររបស់សវនដ្ឋាន</w:delText>
          </w:r>
        </w:del>
      </w:ins>
      <w:ins w:id="4299" w:author="Uon Rithy" w:date="2022-09-22T07:41:00Z">
        <w:del w:id="4300" w:author="Kem Sereyboth" w:date="2023-06-20T14:18:00Z">
          <w:r w:rsidR="00771F5B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0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  <w:ins w:id="4302" w:author="Voeun Kuyeng" w:date="2022-09-01T10:53:00Z">
        <w:del w:id="4303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0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ដោយផ្អែកលើលក្ខណៈវិនិច្ឆ័យ</w:delText>
          </w:r>
        </w:del>
      </w:ins>
      <w:ins w:id="4305" w:author="User" w:date="2022-09-28T12:46:00Z">
        <w:del w:id="4306" w:author="Kem Sereyboth" w:date="2023-06-20T14:18:00Z">
          <w:r w:rsidR="00F235EE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307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4308" w:author="Voeun Kuyeng" w:date="2022-09-01T10:53:00Z">
        <w:del w:id="4309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31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សវនកម្មជាក់លាក់ និងគ្រប់គ្រាន់ ដែលជាលទ្ធផល សវនករទទួលបន្ទុក កំណត់បាននូវ</w:delText>
          </w:r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311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 xml:space="preserve">ហានិភ័យអនុលោមភាពគន្លឹះមួយចំនួនដូចជា៖ </w:delText>
          </w:r>
        </w:del>
      </w:ins>
    </w:p>
    <w:p w14:paraId="176D0D57" w14:textId="09AEAC12" w:rsidR="00C0604B" w:rsidRPr="00E33574" w:rsidDel="005C3437" w:rsidRDefault="004E45A6">
      <w:pPr>
        <w:spacing w:after="0" w:line="233" w:lineRule="auto"/>
        <w:ind w:firstLine="720"/>
        <w:jc w:val="both"/>
        <w:rPr>
          <w:ins w:id="4312" w:author="sakaria fa" w:date="2022-09-15T21:02:00Z"/>
          <w:del w:id="4313" w:author="Kem Sereyboth" w:date="2023-06-20T14:18:00Z"/>
          <w:rFonts w:ascii="Khmer MEF1" w:hAnsi="Khmer MEF1" w:cs="Khmer MEF1"/>
          <w:spacing w:val="-4"/>
          <w:lang w:val="ca-ES"/>
          <w:rPrChange w:id="4314" w:author="Kem Sereyboth" w:date="2023-07-19T16:59:00Z">
            <w:rPr>
              <w:ins w:id="4315" w:author="sakaria fa" w:date="2022-09-15T21:02:00Z"/>
              <w:del w:id="4316" w:author="Kem Sereyboth" w:date="2023-06-20T14:18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4317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4318" w:author="User" w:date="2022-09-10T12:19:00Z">
        <w:del w:id="431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20" w:author="Kem Sereyboth" w:date="2023-07-19T16:59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១.</w:delText>
          </w:r>
        </w:del>
      </w:ins>
      <w:ins w:id="4321" w:author="sakaria fa" w:date="2022-09-15T21:02:00Z">
        <w:del w:id="4322" w:author="Kem Sereyboth" w:date="2023-06-20T14:18:00Z">
          <w:r w:rsidR="00C0604B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32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cs/>
                  <w:lang w:val="ca-ES"/>
                </w:rPr>
              </w:rPrChange>
            </w:rPr>
            <w:delText>ហានិភ័យអនុលោមភាពជាសារវ័ន្តចំនួន ២ គឺ៖</w:delText>
          </w:r>
        </w:del>
      </w:ins>
    </w:p>
    <w:p w14:paraId="01E50AB0" w14:textId="77789F99" w:rsidR="00514F77" w:rsidRPr="00E33574" w:rsidDel="005C3437" w:rsidRDefault="00C0604B">
      <w:pPr>
        <w:spacing w:after="0" w:line="233" w:lineRule="auto"/>
        <w:ind w:firstLine="720"/>
        <w:jc w:val="both"/>
        <w:rPr>
          <w:ins w:id="4324" w:author="sakaria fa" w:date="2022-09-30T20:45:00Z"/>
          <w:del w:id="4325" w:author="Kem Sereyboth" w:date="2023-06-20T14:18:00Z"/>
          <w:rFonts w:ascii="Khmer MEF1" w:hAnsi="Khmer MEF1" w:cs="Khmer MEF1"/>
          <w:lang w:val="ca-ES"/>
        </w:rPr>
        <w:pPrChange w:id="4326" w:author="Sopheak Phorn" w:date="2023-08-25T16:12:00Z">
          <w:pPr>
            <w:pStyle w:val="NormalWeb"/>
            <w:numPr>
              <w:numId w:val="27"/>
            </w:numPr>
            <w:spacing w:before="0" w:beforeAutospacing="0" w:after="0" w:afterAutospacing="0" w:line="230" w:lineRule="auto"/>
            <w:ind w:left="1440" w:hanging="360"/>
            <w:jc w:val="both"/>
          </w:pPr>
        </w:pPrChange>
      </w:pPr>
      <w:ins w:id="4327" w:author="sakaria fa" w:date="2022-09-15T21:03:00Z">
        <w:del w:id="4328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329" w:author="Kem Sereyboth" w:date="2023-07-19T16:59:00Z">
                <w:rPr>
                  <w:rFonts w:ascii="Khmer MEF1" w:hAnsi="Khmer MEF1" w:cs="Khmer MEF1"/>
                  <w:color w:val="FF0000"/>
                  <w:spacing w:val="-4"/>
                  <w:lang w:val="ca-ES"/>
                </w:rPr>
              </w:rPrChange>
            </w:rPr>
            <w:delText>-</w:delText>
          </w:r>
        </w:del>
      </w:ins>
      <w:ins w:id="4330" w:author="sakaria fa" w:date="2022-09-30T20:45:00Z">
        <w:del w:id="4331" w:author="Kem Sereyboth" w:date="2023-06-20T14:18:00Z">
          <w:r w:rsidR="00514F7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33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រចនាសម្ព័</w:delText>
          </w:r>
          <w:r w:rsidR="00514F77" w:rsidRPr="00E33574" w:rsidDel="005C3437">
            <w:rPr>
              <w:rFonts w:ascii="Khmer MEF1" w:hAnsi="Khmer MEF1" w:cs="Khmer MEF1"/>
              <w:cs/>
            </w:rPr>
            <w:delText>ន្ធ</w:delText>
          </w:r>
        </w:del>
      </w:ins>
      <w:ins w:id="4333" w:author="User" w:date="2022-10-03T12:09:00Z">
        <w:del w:id="4334" w:author="Kem Sereyboth" w:date="2023-06-20T14:18:00Z">
          <w:r w:rsidR="00927B54" w:rsidRPr="00E33574" w:rsidDel="005C3437">
            <w:rPr>
              <w:rFonts w:ascii="Khmer MEF1" w:hAnsi="Khmer MEF1" w:cs="Khmer MEF1"/>
              <w:cs/>
            </w:rPr>
            <w:delText>គ្រប់គ្រង</w:delText>
          </w:r>
        </w:del>
      </w:ins>
      <w:ins w:id="4335" w:author="User" w:date="2022-10-04T10:00:00Z">
        <w:del w:id="4336" w:author="Kem Sereyboth" w:date="2023-06-20T14:18:00Z">
          <w:r w:rsidR="00C73A47" w:rsidRPr="00E33574" w:rsidDel="005C3437">
            <w:rPr>
              <w:rFonts w:ascii="Khmer MEF1" w:hAnsi="Khmer MEF1" w:cs="Khmer MEF1"/>
              <w:cs/>
            </w:rPr>
            <w:delText>អាច</w:delText>
          </w:r>
        </w:del>
      </w:ins>
      <w:ins w:id="4337" w:author="sakaria fa" w:date="2022-09-30T20:45:00Z">
        <w:del w:id="4338" w:author="Kem Sereyboth" w:date="2023-06-20T14:18:00Z">
          <w:r w:rsidR="00514F77" w:rsidRPr="00E33574" w:rsidDel="005C3437">
            <w:rPr>
              <w:rFonts w:ascii="Khmer MEF1" w:hAnsi="Khmer MEF1" w:cs="Khmer MEF1"/>
              <w:cs/>
            </w:rPr>
            <w:delText>គ្រប់គ្រងមួយចំនួនមិន</w:delText>
          </w:r>
        </w:del>
      </w:ins>
      <w:ins w:id="4339" w:author="User" w:date="2022-10-07T09:33:00Z">
        <w:del w:id="4340" w:author="Kem Sereyboth" w:date="2023-06-20T14:18:00Z">
          <w:r w:rsidR="00130F4B" w:rsidRPr="00E33574" w:rsidDel="005C3437">
            <w:rPr>
              <w:rFonts w:ascii="Khmer MEF1" w:hAnsi="Khmer MEF1" w:cs="Khmer MEF1"/>
              <w:cs/>
            </w:rPr>
            <w:delText>ពុំ</w:delText>
          </w:r>
        </w:del>
      </w:ins>
      <w:ins w:id="4341" w:author="sakaria fa" w:date="2022-09-30T20:45:00Z">
        <w:del w:id="4342" w:author="Kem Sereyboth" w:date="2023-06-20T14:18:00Z">
          <w:r w:rsidR="00514F77" w:rsidRPr="00E33574" w:rsidDel="005C3437">
            <w:rPr>
              <w:rFonts w:ascii="Khmer MEF1" w:hAnsi="Khmer MEF1" w:cs="Khmer MEF1"/>
              <w:cs/>
            </w:rPr>
            <w:delText>ទាន់បានបំពេញស្របតាមបទប្បញ្ញត្តិ</w:delText>
          </w:r>
        </w:del>
      </w:ins>
      <w:ins w:id="4343" w:author="User" w:date="2022-10-03T12:09:00Z">
        <w:del w:id="4344" w:author="Kem Sereyboth" w:date="2023-06-20T14:18:00Z">
          <w:r w:rsidR="00927B54" w:rsidRPr="00E33574" w:rsidDel="005C3437">
            <w:rPr>
              <w:rFonts w:ascii="Khmer MEF1" w:hAnsi="Khmer MEF1" w:cs="Khmer MEF1"/>
              <w:cs/>
            </w:rPr>
            <w:delText xml:space="preserve"> </w:delText>
          </w:r>
        </w:del>
      </w:ins>
      <w:ins w:id="4345" w:author="sakaria fa" w:date="2022-09-30T20:45:00Z">
        <w:del w:id="4346" w:author="Kem Sereyboth" w:date="2023-06-20T14:18:00Z">
          <w:r w:rsidR="00514F77" w:rsidRPr="00E33574" w:rsidDel="005C3437">
            <w:rPr>
              <w:rFonts w:ascii="Khmer MEF1" w:hAnsi="Khmer MEF1" w:cs="Khmer MEF1"/>
              <w:cs/>
            </w:rPr>
            <w:delText>ជាធរមាន</w:delText>
          </w:r>
        </w:del>
      </w:ins>
    </w:p>
    <w:p w14:paraId="44F24FA6" w14:textId="47DCE802" w:rsidR="00C0604B" w:rsidRPr="00E33574" w:rsidDel="005C3437" w:rsidRDefault="00D96000">
      <w:pPr>
        <w:spacing w:after="0" w:line="233" w:lineRule="auto"/>
        <w:ind w:firstLine="720"/>
        <w:jc w:val="both"/>
        <w:rPr>
          <w:del w:id="4347" w:author="Kem Sereyboth" w:date="2023-06-20T14:18:00Z"/>
          <w:rFonts w:ascii="Khmer MEF1" w:hAnsi="Khmer MEF1" w:cs="Khmer MEF1"/>
          <w:spacing w:val="-4"/>
          <w:lang w:val="ca-ES"/>
          <w:rPrChange w:id="4348" w:author="Kem Sereyboth" w:date="2023-07-19T16:59:00Z">
            <w:rPr>
              <w:del w:id="4349" w:author="Kem Sereyboth" w:date="2023-06-20T14:18:00Z"/>
              <w:rFonts w:ascii="Khmer MEF1" w:hAnsi="Khmer MEF1" w:cs="Khmer MEF1"/>
              <w:color w:val="171717" w:themeColor="background2" w:themeShade="1A"/>
              <w:spacing w:val="-4"/>
              <w:lang w:val="ca-ES"/>
            </w:rPr>
          </w:rPrChange>
        </w:rPr>
        <w:pPrChange w:id="4350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ins w:id="4351" w:author="Kem Sereiboth" w:date="2022-09-19T13:14:00Z">
        <w:del w:id="4352" w:author="Kem Sereyboth" w:date="2023-06-20T14:18:00Z">
          <w:r w:rsidRPr="00E33574" w:rsidDel="005C3437">
            <w:rPr>
              <w:rFonts w:ascii="Khmer MEF1" w:hAnsi="Khmer MEF1" w:cs="Khmer MEF1"/>
              <w:spacing w:val="-4"/>
              <w:cs/>
              <w:lang w:val="ca-ES"/>
              <w:rPrChange w:id="43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cs/>
                  <w:lang w:val="ca-ES"/>
                </w:rPr>
              </w:rPrChange>
            </w:rPr>
            <w:delText>នាយកដ្ឋានត្រួតពិនិត្យ</w:delText>
          </w:r>
        </w:del>
      </w:ins>
    </w:p>
    <w:p w14:paraId="2CE55F80" w14:textId="00BD75B0" w:rsidR="00FD7ADA" w:rsidRPr="00E33574" w:rsidDel="005C3437" w:rsidRDefault="00FD7ADA">
      <w:pPr>
        <w:spacing w:after="0" w:line="233" w:lineRule="auto"/>
        <w:ind w:firstLine="720"/>
        <w:jc w:val="both"/>
        <w:rPr>
          <w:ins w:id="4354" w:author="Uon Rithy" w:date="2022-09-22T07:43:00Z"/>
          <w:del w:id="4355" w:author="Kem Sereyboth" w:date="2023-06-20T14:18:00Z"/>
          <w:rFonts w:ascii="Khmer MEF1" w:hAnsi="Khmer MEF1" w:cs="Khmer MEF1"/>
          <w:spacing w:val="-4"/>
          <w:lang w:val="ca-ES"/>
          <w:rPrChange w:id="4356" w:author="Kem Sereyboth" w:date="2023-07-19T16:59:00Z">
            <w:rPr>
              <w:ins w:id="4357" w:author="Uon Rithy" w:date="2022-09-22T07:43:00Z"/>
              <w:del w:id="4358" w:author="Kem Sereyboth" w:date="2023-06-20T14:18:00Z"/>
              <w:rFonts w:ascii="Khmer MEF1" w:hAnsi="Khmer MEF1" w:cs="Khmer MEF1"/>
              <w:color w:val="FF0000"/>
              <w:spacing w:val="-4"/>
              <w:lang w:val="ca-ES"/>
            </w:rPr>
          </w:rPrChange>
        </w:rPr>
        <w:pPrChange w:id="4359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24699454" w14:textId="7F58960F" w:rsidR="00B8306A" w:rsidRPr="00E33574" w:rsidDel="005C3437" w:rsidRDefault="00B8306A">
      <w:pPr>
        <w:spacing w:after="0" w:line="233" w:lineRule="auto"/>
        <w:ind w:firstLine="720"/>
        <w:jc w:val="both"/>
        <w:rPr>
          <w:del w:id="4360" w:author="Kem Sereyboth" w:date="2023-06-20T14:18:00Z"/>
          <w:rFonts w:ascii="Khmer MEF1" w:hAnsi="Khmer MEF1" w:cs="Khmer MEF1"/>
          <w:spacing w:val="-4"/>
          <w:lang w:val="ca-ES"/>
          <w:rPrChange w:id="4361" w:author="Kem Sereyboth" w:date="2023-07-19T16:59:00Z">
            <w:rPr>
              <w:del w:id="4362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4"/>
              <w:highlight w:val="yellow"/>
              <w:lang w:val="ca-ES"/>
            </w:rPr>
          </w:rPrChange>
        </w:rPr>
        <w:pPrChange w:id="4363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 w:line="228" w:lineRule="auto"/>
            <w:ind w:left="907" w:hanging="187"/>
            <w:jc w:val="both"/>
          </w:pPr>
        </w:pPrChange>
      </w:pPr>
    </w:p>
    <w:p w14:paraId="7F4A1766" w14:textId="0481B557" w:rsidR="00FD7ADA" w:rsidRPr="00E33574" w:rsidDel="005C3437" w:rsidRDefault="00FD7ADA">
      <w:pPr>
        <w:spacing w:after="0" w:line="233" w:lineRule="auto"/>
        <w:ind w:firstLine="720"/>
        <w:jc w:val="both"/>
        <w:rPr>
          <w:ins w:id="4364" w:author="User" w:date="2022-10-03T12:10:00Z"/>
          <w:del w:id="4365" w:author="Kem Sereyboth" w:date="2023-06-20T14:18:00Z"/>
          <w:rFonts w:ascii="Khmer MEF1" w:hAnsi="Khmer MEF1" w:cs="Khmer MEF1"/>
          <w:spacing w:val="4"/>
          <w:lang w:val="ca-ES"/>
          <w:rPrChange w:id="4366" w:author="Kem Sereyboth" w:date="2023-07-19T16:59:00Z">
            <w:rPr>
              <w:ins w:id="4367" w:author="User" w:date="2022-10-03T12:10:00Z"/>
              <w:del w:id="4368" w:author="Kem Sereyboth" w:date="2023-06-20T14:18:00Z"/>
              <w:rFonts w:ascii="Khmer MEF1" w:hAnsi="Khmer MEF1" w:cs="Khmer MEF1"/>
              <w:color w:val="171717" w:themeColor="background2" w:themeShade="1A"/>
              <w:spacing w:val="4"/>
              <w:highlight w:val="yellow"/>
              <w:lang w:val="ca-ES"/>
            </w:rPr>
          </w:rPrChange>
        </w:rPr>
        <w:pPrChange w:id="4369" w:author="Sopheak Phorn" w:date="2023-08-25T16:12:00Z">
          <w:pPr>
            <w:spacing w:after="0" w:line="226" w:lineRule="auto"/>
            <w:ind w:firstLine="720"/>
            <w:jc w:val="both"/>
          </w:pPr>
        </w:pPrChange>
      </w:pPr>
    </w:p>
    <w:p w14:paraId="772BCD4F" w14:textId="1C828238" w:rsidR="00927B54" w:rsidRPr="00E33574" w:rsidDel="005C3437" w:rsidRDefault="00F67CBE">
      <w:pPr>
        <w:spacing w:after="0" w:line="233" w:lineRule="auto"/>
        <w:ind w:firstLine="720"/>
        <w:jc w:val="both"/>
        <w:rPr>
          <w:ins w:id="4370" w:author="Uon Rithy" w:date="2022-09-22T07:43:00Z"/>
          <w:del w:id="4371" w:author="Kem Sereyboth" w:date="2023-06-20T14:18:00Z"/>
          <w:rFonts w:ascii="Khmer MEF1" w:hAnsi="Khmer MEF1" w:cs="Khmer MEF1"/>
          <w:spacing w:val="4"/>
          <w:lang w:val="ca-ES"/>
          <w:rPrChange w:id="4372" w:author="Kem Sereyboth" w:date="2023-07-19T16:59:00Z">
            <w:rPr>
              <w:ins w:id="4373" w:author="Uon Rithy" w:date="2022-09-22T07:43:00Z"/>
              <w:del w:id="4374" w:author="Kem Sereyboth" w:date="2023-06-20T14:18:00Z"/>
              <w:rFonts w:ascii="Khmer MEF1" w:hAnsi="Khmer MEF1" w:cs="Khmer MEF1"/>
              <w:color w:val="171717" w:themeColor="background2" w:themeShade="1A"/>
              <w:spacing w:val="-4"/>
              <w:lang w:val="ca-ES"/>
            </w:rPr>
          </w:rPrChange>
        </w:rPr>
        <w:pPrChange w:id="4375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bookmarkStart w:id="4376" w:name="_Hlk116148132"/>
      <w:ins w:id="4377" w:author="User" w:date="2022-10-04T09:57:00Z">
        <w:del w:id="4378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43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cs/>
                  <w:lang w:val="ca-ES"/>
                </w:rPr>
              </w:rPrChange>
            </w:rPr>
            <w:delText>ចំណូលអាច</w:delText>
          </w:r>
        </w:del>
      </w:ins>
    </w:p>
    <w:p w14:paraId="354EDEBE" w14:textId="7ADD550C" w:rsidR="00B8306A" w:rsidRPr="00E33574" w:rsidDel="005C3437" w:rsidRDefault="00B8306A">
      <w:pPr>
        <w:spacing w:after="0" w:line="233" w:lineRule="auto"/>
        <w:ind w:firstLine="720"/>
        <w:jc w:val="both"/>
        <w:rPr>
          <w:del w:id="4380" w:author="Kem Sereyboth" w:date="2023-06-20T14:18:00Z"/>
          <w:rFonts w:ascii="Khmer MEF1" w:hAnsi="Khmer MEF1" w:cs="Khmer MEF1"/>
          <w:rPrChange w:id="4381" w:author="Kem Sereyboth" w:date="2023-07-19T16:59:00Z">
            <w:rPr>
              <w:del w:id="4382" w:author="Kem Sereyboth" w:date="2023-06-20T14:18:00Z"/>
              <w:rFonts w:ascii="Khmer MEF1" w:hAnsi="Khmer MEF1" w:cs="Khmer MEF1"/>
              <w:color w:val="171717" w:themeColor="background2" w:themeShade="1A"/>
            </w:rPr>
          </w:rPrChange>
        </w:rPr>
        <w:pPrChange w:id="4383" w:author="Sopheak Phorn" w:date="2023-08-25T16:12:00Z">
          <w:pPr>
            <w:pStyle w:val="NormalWeb"/>
            <w:spacing w:before="0" w:beforeAutospacing="0" w:after="0" w:afterAutospacing="0" w:line="230" w:lineRule="auto"/>
            <w:jc w:val="both"/>
          </w:pPr>
        </w:pPrChange>
      </w:pPr>
      <w:ins w:id="4384" w:author="sakaria fa" w:date="2022-09-15T21:17:00Z">
        <w:del w:id="4385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4386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cs/>
                  <w:lang w:val="ca-ES"/>
                </w:rPr>
              </w:rPrChange>
            </w:rPr>
            <w:delText>២.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387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388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 xml:space="preserve">ហានិភ័យប្រតិបត្តិការជាសារវ័ន្តចំនួន​ </w:delText>
          </w:r>
        </w:del>
      </w:ins>
      <w:ins w:id="4389" w:author="sakaria fa" w:date="2022-09-15T21:27:00Z">
        <w:del w:id="4390" w:author="Kem Sereyboth" w:date="2023-06-20T14:18:00Z">
          <w:r w:rsidR="004A4517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439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cs/>
                  <w:lang w:val="ca-ES"/>
                </w:rPr>
              </w:rPrChange>
            </w:rPr>
            <w:delText xml:space="preserve">៤ </w:delText>
          </w:r>
        </w:del>
      </w:ins>
      <w:ins w:id="4392" w:author="sakaria fa" w:date="2022-09-15T21:17:00Z">
        <w:del w:id="4393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394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គឺ៖</w:delText>
          </w:r>
        </w:del>
      </w:ins>
    </w:p>
    <w:p w14:paraId="55D513D3" w14:textId="4D0F8386" w:rsidR="00C0604B" w:rsidRPr="00E33574" w:rsidDel="005C3437" w:rsidRDefault="00B8306A">
      <w:pPr>
        <w:spacing w:after="0" w:line="233" w:lineRule="auto"/>
        <w:ind w:firstLine="720"/>
        <w:jc w:val="both"/>
        <w:rPr>
          <w:del w:id="4395" w:author="Kem Sereyboth" w:date="2023-06-20T14:18:00Z"/>
          <w:rFonts w:ascii="Khmer MEF1" w:hAnsi="Khmer MEF1" w:cs="Khmer MEF1"/>
          <w:spacing w:val="-6"/>
          <w:lang w:val="ca-ES"/>
          <w:rPrChange w:id="4396" w:author="Kem Sereyboth" w:date="2023-07-19T16:59:00Z">
            <w:rPr>
              <w:del w:id="4397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6"/>
              <w:highlight w:val="yellow"/>
              <w:lang w:val="ca-ES"/>
            </w:rPr>
          </w:rPrChange>
        </w:rPr>
        <w:pPrChange w:id="4398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399" w:author="sakaria fa" w:date="2022-09-15T21:18:00Z">
        <w:del w:id="4400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401" w:author="Kem Sereyboth" w:date="2023-07-19T16:59:00Z">
                <w:rPr>
                  <w:rFonts w:ascii="Khmer MEF1" w:eastAsia="Times New Roman" w:hAnsi="Khmer MEF1" w:cs="Khmer MEF1"/>
                  <w:b/>
                  <w:bCs/>
                  <w:sz w:val="24"/>
                  <w:szCs w:val="24"/>
                </w:rPr>
              </w:rPrChange>
            </w:rPr>
            <w:delText>-</w:delText>
          </w:r>
        </w:del>
      </w:ins>
      <w:ins w:id="4402" w:author="sakaria fa" w:date="2022-09-15T21:19:00Z">
        <w:del w:id="4403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04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ខ្វះនូវ</w:delText>
          </w:r>
        </w:del>
      </w:ins>
      <w:ins w:id="4405" w:author="sakaria fa" w:date="2022-09-15T21:24:00Z">
        <w:del w:id="4406" w:author="Kem Sereyboth" w:date="2023-06-20T14:18:00Z">
          <w:r w:rsidR="004A4517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បទ</w:delText>
          </w:r>
        </w:del>
      </w:ins>
      <w:ins w:id="4408" w:author="sakaria fa" w:date="2022-09-15T21:19:00Z">
        <w:del w:id="440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10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គតិយុត្ត</w:delText>
          </w:r>
        </w:del>
      </w:ins>
      <w:ins w:id="4411" w:author="sakaria fa" w:date="2022-09-15T21:23:00Z">
        <w:del w:id="4412" w:author="Kem Sereyboth" w:date="2023-06-20T14:18:00Z">
          <w:r w:rsidR="004A4517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13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4A451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ឬយន្តការនីតិវិធី</w:delText>
          </w:r>
        </w:del>
      </w:ins>
      <w:ins w:id="4414" w:author="sakaria fa" w:date="2022-09-15T21:24:00Z">
        <w:del w:id="4415" w:author="Kem Sereyboth" w:date="2023-06-20T14:18:00Z">
          <w:r w:rsidR="004A4517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16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ដើម្បីគាំទ្រដល់ដំណើរការរបស់ </w:delText>
          </w:r>
          <w:r w:rsidR="004A4517" w:rsidRPr="00E33574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4417" w:author="Kem Sereyboth" w:date="2023-07-19T16:59:00Z">
                <w:rPr>
                  <w:rFonts w:ascii="Khmer MEF1" w:eastAsia="Times New Roman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</w:p>
    <w:p w14:paraId="526159CC" w14:textId="1BA80C5D" w:rsidR="00927B54" w:rsidRPr="00E33574" w:rsidDel="005C3437" w:rsidRDefault="00130F4B">
      <w:pPr>
        <w:spacing w:after="0" w:line="233" w:lineRule="auto"/>
        <w:ind w:firstLine="720"/>
        <w:jc w:val="both"/>
        <w:rPr>
          <w:ins w:id="4418" w:author="User" w:date="2022-10-03T12:13:00Z"/>
          <w:del w:id="4419" w:author="Kem Sereyboth" w:date="2023-06-20T14:18:00Z"/>
          <w:rFonts w:ascii="Khmer MEF1" w:hAnsi="Khmer MEF1" w:cs="Khmer MEF1"/>
          <w:spacing w:val="-6"/>
          <w:lang w:val="ca-ES"/>
          <w:rPrChange w:id="4420" w:author="Kem Sereyboth" w:date="2023-07-19T16:59:00Z">
            <w:rPr>
              <w:ins w:id="4421" w:author="User" w:date="2022-10-03T12:13:00Z"/>
              <w:del w:id="4422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6"/>
              <w:highlight w:val="yellow"/>
              <w:lang w:val="ca-ES"/>
            </w:rPr>
          </w:rPrChange>
        </w:rPr>
        <w:pPrChange w:id="4423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424" w:author="User" w:date="2022-10-07T09:38:00Z">
        <w:del w:id="4425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26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427" w:author="User" w:date="2022-10-03T12:12:00Z">
        <w:del w:id="4428" w:author="Kem Sereyboth" w:date="2023-06-20T14:18:00Z">
          <w:r w:rsidR="0087482B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29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ទាន់ប្រមូល</w:delText>
          </w:r>
        </w:del>
      </w:ins>
      <w:ins w:id="4430" w:author="User" w:date="2022-10-04T09:57:00Z">
        <w:del w:id="4431" w:author="Kem Sereyboth" w:date="2023-06-20T14:18:00Z">
          <w:r w:rsidR="00F67CBE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បានស្រប</w:delText>
          </w:r>
        </w:del>
      </w:ins>
      <w:ins w:id="4433" w:author="User" w:date="2022-10-04T09:58:00Z">
        <w:del w:id="4434" w:author="Kem Sereyboth" w:date="2023-06-20T14:18:00Z">
          <w:r w:rsidR="00F67CBE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តាមបទប្បញ្ញត្តិ</w:delText>
          </w:r>
        </w:del>
      </w:ins>
      <w:bookmarkEnd w:id="4376"/>
    </w:p>
    <w:p w14:paraId="33AC46D7" w14:textId="3A880C68" w:rsidR="00F67A04" w:rsidRPr="00E33574" w:rsidDel="005C3437" w:rsidRDefault="00C73A47">
      <w:pPr>
        <w:spacing w:after="0" w:line="233" w:lineRule="auto"/>
        <w:ind w:firstLine="720"/>
        <w:jc w:val="both"/>
        <w:rPr>
          <w:ins w:id="4436" w:author="User" w:date="2022-10-03T12:19:00Z"/>
          <w:del w:id="4437" w:author="Kem Sereyboth" w:date="2023-06-20T14:18:00Z"/>
          <w:rFonts w:ascii="Khmer MEF1" w:hAnsi="Khmer MEF1" w:cs="Khmer MEF1"/>
          <w:spacing w:val="-6"/>
          <w:lang w:val="ca-ES"/>
          <w:rPrChange w:id="4438" w:author="Kem Sereyboth" w:date="2023-07-19T16:59:00Z">
            <w:rPr>
              <w:ins w:id="4439" w:author="User" w:date="2022-10-03T12:19:00Z"/>
              <w:del w:id="4440" w:author="Kem Sereyboth" w:date="2023-06-20T14:18:00Z"/>
              <w:rFonts w:ascii="Khmer MEF1" w:hAnsi="Khmer MEF1" w:cs="Khmer MEF1"/>
              <w:b/>
              <w:bCs/>
              <w:color w:val="171717" w:themeColor="background2" w:themeShade="1A"/>
              <w:spacing w:val="-6"/>
              <w:lang w:val="ca-ES"/>
            </w:rPr>
          </w:rPrChange>
        </w:rPr>
        <w:pPrChange w:id="4441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442" w:author="User" w:date="2022-10-04T09:58:00Z">
        <w:del w:id="4443" w:author="Kem Sereyboth" w:date="2023-06-20T14:18:00Z"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ការបង់ភាគទាន</w:delText>
          </w:r>
        </w:del>
      </w:ins>
      <w:ins w:id="4445" w:author="User" w:date="2022-10-03T12:15:00Z">
        <w:del w:id="4446" w:author="Kem Sereyboth" w:date="2023-06-20T14:18:00Z">
          <w:r w:rsidR="00BD158E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47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១០% </w:delText>
          </w:r>
        </w:del>
      </w:ins>
      <w:ins w:id="4448" w:author="User" w:date="2022-10-03T12:13:00Z">
        <w:del w:id="4449" w:author="Kem Sereyboth" w:date="2023-06-20T14:18:00Z">
          <w:r w:rsidR="0087482B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50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ជូនអគ្គលេខាធិការដ្ឋាន </w:delText>
          </w:r>
          <w:r w:rsidR="0087482B" w:rsidRPr="00E33574" w:rsidDel="005C3437">
            <w:rPr>
              <w:rFonts w:ascii="Khmer MEF1" w:eastAsia="Times New Roman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4451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អ.ស.ហ.</w:delText>
          </w:r>
        </w:del>
      </w:ins>
      <w:ins w:id="4452" w:author="User" w:date="2022-10-04T09:59:00Z">
        <w:del w:id="4453" w:author="Kem Sereyboth" w:date="2023-06-20T14:18:00Z">
          <w:r w:rsidRPr="00E33574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445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55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4456" w:author="User" w:date="2022-10-07T09:38:00Z">
        <w:del w:id="4457" w:author="Kem Sereyboth" w:date="2023-06-20T14:18:00Z">
          <w:r w:rsidR="00DF588C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58" w:author="Kem Sereyboth" w:date="2023-07-19T16:5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459" w:author="User" w:date="2022-10-04T09:59:00Z">
        <w:del w:id="4460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461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ទាន់បានអនុវត្ត</w:delText>
          </w:r>
        </w:del>
      </w:ins>
    </w:p>
    <w:p w14:paraId="73267334" w14:textId="33F63F9F" w:rsidR="00F67A04" w:rsidRPr="00E33574" w:rsidDel="005C3437" w:rsidRDefault="00F67A04">
      <w:pPr>
        <w:spacing w:after="0" w:line="233" w:lineRule="auto"/>
        <w:ind w:firstLine="720"/>
        <w:jc w:val="both"/>
        <w:rPr>
          <w:ins w:id="4462" w:author="User" w:date="2022-10-03T12:19:00Z"/>
          <w:del w:id="4463" w:author="Kem Sereyboth" w:date="2023-06-20T14:18:00Z"/>
          <w:rFonts w:ascii="Khmer MEF1" w:hAnsi="Khmer MEF1" w:cs="Khmer MEF1"/>
          <w:spacing w:val="-6"/>
          <w:lang w:val="ca-ES"/>
          <w:rPrChange w:id="4464" w:author="Kem Sereyboth" w:date="2023-07-19T16:59:00Z">
            <w:rPr>
              <w:ins w:id="4465" w:author="User" w:date="2022-10-03T12:19:00Z"/>
              <w:del w:id="4466" w:author="Kem Sereyboth" w:date="2023-06-20T14:18:00Z"/>
              <w:rFonts w:ascii="Khmer MEF1" w:hAnsi="Khmer MEF1" w:cs="Khmer MEF1"/>
              <w:color w:val="171717" w:themeColor="background2" w:themeShade="1A"/>
              <w:spacing w:val="-6"/>
              <w:lang w:val="ca-ES"/>
            </w:rPr>
          </w:rPrChange>
        </w:rPr>
        <w:pPrChange w:id="4467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468" w:author="User" w:date="2022-10-03T12:19:00Z">
        <w:del w:id="4469" w:author="Kem Sereyboth" w:date="2023-06-20T14:18:00Z"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ប្រព័ន្ធលើកទឹកចិត្ត</w:delText>
          </w:r>
        </w:del>
      </w:ins>
      <w:ins w:id="4471" w:author="User" w:date="2022-10-04T10:00:00Z">
        <w:del w:id="4472" w:author="Kem Sereyboth" w:date="2023-06-20T14:18:00Z">
          <w:r w:rsidR="00973967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មន្ត្រី</w:delText>
          </w:r>
        </w:del>
      </w:ins>
      <w:ins w:id="4474" w:author="User" w:date="2022-10-04T09:59:00Z">
        <w:del w:id="4475" w:author="Kem Sereyboth" w:date="2023-06-20T14:18:00Z">
          <w:r w:rsidR="00C73A47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អាច</w:delText>
          </w:r>
        </w:del>
      </w:ins>
      <w:ins w:id="4477" w:author="User" w:date="2022-10-03T12:19:00Z">
        <w:del w:id="4478" w:author="Kem Sereyboth" w:date="2023-06-20T14:18:00Z"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មាន</w:delText>
          </w:r>
        </w:del>
      </w:ins>
      <w:ins w:id="4480" w:author="User" w:date="2022-10-04T10:26:00Z">
        <w:del w:id="4481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ការអនុវត្ត</w:delText>
          </w:r>
        </w:del>
      </w:ins>
      <w:ins w:id="4483" w:author="User" w:date="2022-10-04T10:25:00Z">
        <w:del w:id="4484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ផ្សេងគ្នាក្រោម</w:delText>
          </w:r>
        </w:del>
      </w:ins>
      <w:ins w:id="4486" w:author="User" w:date="2022-10-04T10:27:00Z">
        <w:del w:id="4487" w:author="Kem Sereyboth" w:date="2023-06-20T14:18:00Z">
          <w:r w:rsidR="009D3400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="009D3400" w:rsidRPr="00E33574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448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អ.ស.ហ. </w:delText>
          </w:r>
        </w:del>
      </w:ins>
      <w:ins w:id="4490" w:author="User" w:date="2022-10-04T10:25:00Z">
        <w:del w:id="4491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តែមួយ</w:delText>
          </w:r>
        </w:del>
      </w:ins>
      <w:ins w:id="4493" w:author="User" w:date="2022-10-04T10:26:00Z">
        <w:del w:id="4494" w:author="Kem Sereyboth" w:date="2023-06-20T14:18:00Z">
          <w:r w:rsidR="00F61E64"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4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D4C000A" w14:textId="1526335E" w:rsidR="0087482B" w:rsidRPr="00E33574" w:rsidDel="005C3437" w:rsidRDefault="00F67A04">
      <w:pPr>
        <w:spacing w:after="0" w:line="233" w:lineRule="auto"/>
        <w:ind w:firstLine="720"/>
        <w:jc w:val="both"/>
        <w:rPr>
          <w:ins w:id="4496" w:author="User" w:date="2022-10-03T12:06:00Z"/>
          <w:del w:id="4497" w:author="Kem Sereyboth" w:date="2023-06-20T14:18:00Z"/>
          <w:rFonts w:ascii="Khmer MEF1" w:hAnsi="Khmer MEF1" w:cs="Khmer MEF1"/>
          <w:spacing w:val="-6"/>
          <w:lang w:val="ca-ES"/>
          <w:rPrChange w:id="4498" w:author="Kem Sereyboth" w:date="2023-07-19T16:59:00Z">
            <w:rPr>
              <w:ins w:id="4499" w:author="User" w:date="2022-10-03T12:06:00Z"/>
              <w:del w:id="4500" w:author="Kem Sereyboth" w:date="2023-06-20T14:18:00Z"/>
              <w:rFonts w:ascii="Khmer MEF1" w:hAnsi="Khmer MEF1" w:cs="Khmer MEF1"/>
              <w:b/>
              <w:bCs/>
            </w:rPr>
          </w:rPrChange>
        </w:rPr>
        <w:pPrChange w:id="4501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bookmarkStart w:id="4502" w:name="_Hlk116148349"/>
      <w:ins w:id="4503" w:author="User" w:date="2022-10-03T12:19:00Z">
        <w:del w:id="4504" w:author="Kem Sereyboth" w:date="2023-06-20T14:18:00Z">
          <w:r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45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  <w:lang w:val="ca-ES"/>
                </w:rPr>
              </w:rPrChange>
            </w:rPr>
            <w:delText>បទប្បញ្ញត្តិសម្រាប់</w:delText>
          </w:r>
          <w:r w:rsidRPr="00E33574" w:rsidDel="005C3437">
            <w:rPr>
              <w:rFonts w:ascii="Khmer MEF1" w:hAnsi="Khmer MEF1" w:cs="Khmer MEF1"/>
              <w:spacing w:val="-6"/>
              <w:cs/>
              <w:lang w:val="ca-ES"/>
              <w:rPrChange w:id="45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គាំទ្រដល់ដំណើរការរបស់ </w:delText>
          </w:r>
          <w:r w:rsidRPr="00E33574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  <w:rPrChange w:id="450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4508" w:author="User" w:date="2022-10-04T09:59:00Z">
        <w:del w:id="4509" w:author="Kem Sereyboth" w:date="2023-06-20T14:18:00Z">
          <w:r w:rsidR="00C73A47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1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អាច</w:delText>
          </w:r>
        </w:del>
      </w:ins>
      <w:ins w:id="4511" w:author="User" w:date="2022-10-07T09:38:00Z">
        <w:del w:id="4512" w:author="Kem Sereyboth" w:date="2023-06-20T14:18:00Z">
          <w:r w:rsidR="00DF588C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514" w:author="User" w:date="2022-10-03T12:19:00Z">
        <w:del w:id="4515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1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cs/>
                  <w:lang w:val="ca-ES"/>
                </w:rPr>
              </w:rPrChange>
            </w:rPr>
            <w:delText>ទាន់បានរៀបចំរួចរាល់</w:delText>
          </w:r>
        </w:del>
      </w:ins>
      <w:ins w:id="4517" w:author="User" w:date="2022-10-03T12:13:00Z">
        <w:del w:id="4518" w:author="Kem Sereyboth" w:date="2023-06-20T14:18:00Z">
          <w:r w:rsidR="0087482B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451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bookmarkEnd w:id="4502"/>
    <w:p w14:paraId="43757142" w14:textId="758D6873" w:rsidR="00FD7ADA" w:rsidRPr="00E33574" w:rsidDel="005C3437" w:rsidRDefault="00FD7ADA">
      <w:pPr>
        <w:spacing w:after="0" w:line="233" w:lineRule="auto"/>
        <w:ind w:firstLine="720"/>
        <w:jc w:val="both"/>
        <w:rPr>
          <w:ins w:id="4520" w:author="Uon Rithy" w:date="2022-09-22T07:44:00Z"/>
          <w:del w:id="4521" w:author="Kem Sereyboth" w:date="2023-06-20T14:18:00Z"/>
          <w:rFonts w:ascii="Khmer MEF1" w:hAnsi="Khmer MEF1" w:cs="Khmer MEF1"/>
          <w:spacing w:val="-6"/>
          <w:lang w:val="ca-ES"/>
          <w:rPrChange w:id="4522" w:author="Kem Sereyboth" w:date="2023-07-19T16:59:00Z">
            <w:rPr>
              <w:ins w:id="4523" w:author="Uon Rithy" w:date="2022-09-22T07:44:00Z"/>
              <w:del w:id="4524" w:author="Kem Sereyboth" w:date="2023-06-20T14:18:00Z"/>
              <w:rFonts w:ascii="Khmer MEF1" w:hAnsi="Khmer MEF1" w:cs="Khmer MEF1"/>
              <w:color w:val="FF0000"/>
              <w:spacing w:val="-6"/>
              <w:lang w:val="ca-ES"/>
            </w:rPr>
          </w:rPrChange>
        </w:rPr>
        <w:pPrChange w:id="4525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69F5BEF4" w14:textId="3F0898FD" w:rsidR="004A4517" w:rsidRPr="00E33574" w:rsidDel="005C3437" w:rsidRDefault="00B8306A">
      <w:pPr>
        <w:spacing w:after="0" w:line="233" w:lineRule="auto"/>
        <w:ind w:firstLine="720"/>
        <w:jc w:val="both"/>
        <w:rPr>
          <w:del w:id="4526" w:author="Kem Sereyboth" w:date="2023-06-20T14:18:00Z"/>
          <w:rFonts w:ascii="Khmer MEF1" w:hAnsi="Khmer MEF1" w:cs="Khmer MEF1"/>
          <w:b/>
          <w:bCs/>
          <w:lang w:val="ca-ES"/>
          <w:rPrChange w:id="4527" w:author="Kem Sereyboth" w:date="2023-07-19T16:59:00Z">
            <w:rPr>
              <w:del w:id="4528" w:author="Kem Sereyboth" w:date="2023-06-20T14:18:00Z"/>
              <w:rFonts w:ascii="Khmer MEF1" w:hAnsi="Khmer MEF1" w:cs="Khmer MEF1"/>
            </w:rPr>
          </w:rPrChange>
        </w:rPr>
        <w:pPrChange w:id="4529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ins w:id="4530" w:author="sakaria fa" w:date="2022-09-15T21:19:00Z">
        <w:del w:id="4531" w:author="Kem Sereyboth" w:date="2023-06-20T14:18:00Z">
          <w:r w:rsidRPr="00E33574" w:rsidDel="005C3437">
            <w:rPr>
              <w:rFonts w:ascii="Khmer MEF1" w:hAnsi="Khmer MEF1" w:cs="Khmer MEF1"/>
              <w:b/>
              <w:bCs/>
            </w:rPr>
            <w:delText>-</w:delText>
          </w:r>
        </w:del>
      </w:ins>
      <w:ins w:id="4532" w:author="Kem Sereiboth" w:date="2022-09-13T08:43:00Z">
        <w:del w:id="4533" w:author="Kem Sereyboth" w:date="2023-06-20T14:18:00Z">
          <w:r w:rsidR="009F1BB6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53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មាន</w:delText>
          </w:r>
        </w:del>
      </w:ins>
      <w:ins w:id="4535" w:author="Kem Sereiboth" w:date="2022-09-12T12:47:00Z">
        <w:del w:id="4536" w:author="Kem Sereyboth" w:date="2023-06-20T14:18:00Z">
          <w:r w:rsidR="00CB1875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537" w:author="Kem Sereyboth" w:date="2023-07-19T16:59:00Z">
                <w:rPr>
                  <w:rFonts w:ascii="Khmer MEF1" w:hAnsi="Khmer MEF1" w:cs="Khmer MEF1"/>
                  <w:highlight w:val="yellow"/>
                  <w:lang w:val="ca-ES"/>
                </w:rPr>
              </w:rPrChange>
            </w:rPr>
            <w:delText xml:space="preserve"> </w:delText>
          </w:r>
        </w:del>
      </w:ins>
      <w:ins w:id="4538" w:author="sakaria fa" w:date="2022-09-15T21:35:00Z">
        <w:del w:id="4539" w:author="Kem Sereyboth" w:date="2023-06-20T14:18:00Z">
          <w:r w:rsidR="006820EF" w:rsidRPr="00E33574" w:rsidDel="005C3437">
            <w:rPr>
              <w:rFonts w:ascii="Khmer MEF1" w:hAnsi="Khmer MEF1" w:cs="Khmer MEF1"/>
              <w:cs/>
              <w:lang w:val="ca-ES"/>
            </w:rPr>
            <w:delText>អភិវឌ្ឍន៍ស្ថា</w:delText>
          </w:r>
        </w:del>
      </w:ins>
      <w:ins w:id="4540" w:author="sakaria fa" w:date="2022-09-15T21:36:00Z">
        <w:del w:id="4541" w:author="Kem Sereyboth" w:date="2023-06-20T14:18:00Z">
          <w:r w:rsidR="006820EF" w:rsidRPr="00E33574" w:rsidDel="005C3437">
            <w:rPr>
              <w:rFonts w:ascii="Khmer MEF1" w:hAnsi="Khmer MEF1" w:cs="Khmer MEF1"/>
              <w:cs/>
              <w:lang w:val="ca-ES"/>
            </w:rPr>
            <w:delText>ប័នរ</w:delText>
          </w:r>
        </w:del>
      </w:ins>
    </w:p>
    <w:p w14:paraId="32836852" w14:textId="47E1F814" w:rsidR="00FD7ADA" w:rsidRPr="00E33574" w:rsidDel="005C3437" w:rsidRDefault="00FD7ADA">
      <w:pPr>
        <w:spacing w:after="0" w:line="233" w:lineRule="auto"/>
        <w:ind w:firstLine="720"/>
        <w:jc w:val="both"/>
        <w:rPr>
          <w:ins w:id="4542" w:author="Uon Rithy" w:date="2022-09-22T07:44:00Z"/>
          <w:del w:id="4543" w:author="Kem Sereyboth" w:date="2023-06-20T14:18:00Z"/>
          <w:rFonts w:ascii="Khmer MEF1" w:hAnsi="Khmer MEF1" w:cs="Khmer MEF1"/>
          <w:b/>
          <w:bCs/>
          <w:lang w:val="ca-ES"/>
        </w:rPr>
        <w:pPrChange w:id="4544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6BE5DA9E" w14:textId="4F53DD5E" w:rsidR="004A4517" w:rsidRPr="00E33574" w:rsidDel="005C3437" w:rsidRDefault="004A4517">
      <w:pPr>
        <w:spacing w:after="0" w:line="233" w:lineRule="auto"/>
        <w:ind w:firstLine="720"/>
        <w:jc w:val="both"/>
        <w:rPr>
          <w:del w:id="4545" w:author="Kem Sereyboth" w:date="2023-06-20T14:18:00Z"/>
          <w:rFonts w:ascii="Khmer MEF1" w:hAnsi="Khmer MEF1" w:cs="Khmer MEF1"/>
          <w:lang w:val="ca-ES"/>
          <w:rPrChange w:id="4546" w:author="Kem Sereyboth" w:date="2023-07-19T16:59:00Z">
            <w:rPr>
              <w:del w:id="4547" w:author="Kem Sereyboth" w:date="2023-06-20T14:18:00Z"/>
              <w:rFonts w:ascii="Khmer MEF1" w:hAnsi="Khmer MEF1" w:cs="Khmer MEF1"/>
            </w:rPr>
          </w:rPrChange>
        </w:rPr>
        <w:pPrChange w:id="4548" w:author="Sopheak Phorn" w:date="2023-08-25T16:12:00Z">
          <w:pPr>
            <w:pStyle w:val="NormalWeb"/>
            <w:numPr>
              <w:numId w:val="24"/>
            </w:numPr>
            <w:spacing w:before="0" w:beforeAutospacing="0" w:after="0" w:afterAutospacing="0"/>
            <w:ind w:left="900" w:hanging="180"/>
            <w:jc w:val="both"/>
          </w:pPr>
        </w:pPrChange>
      </w:pPr>
      <w:ins w:id="4549" w:author="sakaria fa" w:date="2022-09-15T21:22:00Z">
        <w:del w:id="4550" w:author="Kem Sereyboth" w:date="2023-06-20T14:18:00Z">
          <w:r w:rsidRPr="00E33574" w:rsidDel="005C3437">
            <w:rPr>
              <w:rFonts w:ascii="Khmer MEF1" w:hAnsi="Khmer MEF1" w:cs="Khmer MEF1"/>
            </w:rPr>
            <w:delText>-</w:delText>
          </w:r>
        </w:del>
      </w:ins>
      <w:ins w:id="4551" w:author="Kem Sereiboth" w:date="2022-09-19T13:19:00Z">
        <w:del w:id="4552" w:author="Kem Sereyboth" w:date="2023-06-20T14:18:00Z">
          <w:r w:rsidR="00D96000" w:rsidRPr="00E33574" w:rsidDel="005C3437">
            <w:rPr>
              <w:rFonts w:ascii="Khmer MEF1" w:hAnsi="Khmer MEF1" w:cs="Khmer MEF1"/>
              <w:spacing w:val="6"/>
              <w:cs/>
              <w:rPrChange w:id="45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cs/>
                </w:rPr>
              </w:rPrChange>
            </w:rPr>
            <w:delText>ចំនួនមន្រ្តីនៅមានកម្រិតមិនឆ្លើយតបនឹងទំហំការងារ</w:delText>
          </w:r>
        </w:del>
      </w:ins>
      <w:ins w:id="4554" w:author="sakaria fa" w:date="2022-09-15T21:23:00Z">
        <w:del w:id="4555" w:author="Kem Sereyboth" w:date="2023-06-20T14:18:00Z">
          <w:r w:rsidRPr="00E33574" w:rsidDel="005C3437">
            <w:rPr>
              <w:rFonts w:ascii="Khmer MEF1" w:hAnsi="Khmer MEF1" w:cs="Khmer MEF1"/>
              <w:cs/>
            </w:rPr>
            <w:delText>ខ្វះ</w:delText>
          </w:r>
        </w:del>
      </w:ins>
    </w:p>
    <w:p w14:paraId="67759810" w14:textId="5F603756" w:rsidR="00FD7ADA" w:rsidRPr="00E33574" w:rsidDel="005C3437" w:rsidRDefault="00FD7ADA">
      <w:pPr>
        <w:spacing w:after="0" w:line="233" w:lineRule="auto"/>
        <w:ind w:firstLine="720"/>
        <w:jc w:val="both"/>
        <w:rPr>
          <w:ins w:id="4556" w:author="Uon Rithy" w:date="2022-09-22T07:44:00Z"/>
          <w:del w:id="4557" w:author="Kem Sereyboth" w:date="2023-06-20T14:18:00Z"/>
          <w:rFonts w:ascii="Khmer MEF1" w:hAnsi="Khmer MEF1" w:cs="Khmer MEF1"/>
          <w:lang w:val="ca-ES"/>
        </w:rPr>
        <w:pPrChange w:id="4558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261AE413" w14:textId="4B01B088" w:rsidR="00D71E7A" w:rsidRPr="00E33574" w:rsidDel="005C3437" w:rsidRDefault="004A4517">
      <w:pPr>
        <w:spacing w:after="0" w:line="233" w:lineRule="auto"/>
        <w:ind w:firstLine="720"/>
        <w:jc w:val="both"/>
        <w:rPr>
          <w:ins w:id="4559" w:author="Kem Sereiboth" w:date="2022-09-16T12:43:00Z"/>
          <w:del w:id="4560" w:author="Kem Sereyboth" w:date="2023-06-20T14:18:00Z"/>
          <w:rFonts w:ascii="Khmer MEF1" w:hAnsi="Khmer MEF1" w:cs="Khmer MEF1"/>
          <w:spacing w:val="-4"/>
          <w:lang w:val="ca-ES"/>
        </w:rPr>
        <w:pPrChange w:id="4561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562" w:author="sakaria fa" w:date="2022-09-15T21:25:00Z">
        <w:del w:id="4563" w:author="Kem Sereyboth" w:date="2023-06-20T14:18:00Z">
          <w:r w:rsidRPr="00E33574" w:rsidDel="005C3437">
            <w:rPr>
              <w:rFonts w:ascii="Khmer MEF1" w:hAnsi="Khmer MEF1" w:cs="Khmer MEF1"/>
            </w:rPr>
            <w:delText>-</w:delText>
          </w:r>
        </w:del>
      </w:ins>
      <w:ins w:id="4564" w:author="Kem Sereiboth" w:date="2022-09-13T08:44:00Z">
        <w:del w:id="4565" w:author="Kem Sereyboth" w:date="2023-06-20T14:18:00Z">
          <w:r w:rsidR="004621A6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566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នីតិវិធី</w:delText>
          </w:r>
        </w:del>
      </w:ins>
      <w:ins w:id="4567" w:author="Un Seakamey" w:date="2022-09-27T16:43:00Z">
        <w:del w:id="4568" w:author="Kem Sereyboth" w:date="2023-06-20T14:18:00Z">
          <w:r w:rsidR="00427FF6" w:rsidRPr="00E33574" w:rsidDel="005C3437">
            <w:rPr>
              <w:rFonts w:ascii="Khmer MEF1" w:hAnsi="Khmer MEF1" w:cs="Khmer MEF1"/>
              <w:cs/>
              <w:lang w:val="ca-ES"/>
            </w:rPr>
            <w:delText>ទាន់</w:delText>
          </w:r>
        </w:del>
      </w:ins>
      <w:ins w:id="4569" w:author="Voeun Kuyeng" w:date="2022-09-01T10:53:00Z">
        <w:del w:id="457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571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១).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572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[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57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ហានិភ័យអនុលោមភាពគន្លឹះទី១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574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]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57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២).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57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[</w:delText>
          </w:r>
          <w:r w:rsidR="007710A5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57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ហា</w:delText>
          </w:r>
          <w:r w:rsidR="007710A5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និ</w:delText>
          </w:r>
        </w:del>
      </w:ins>
      <w:ins w:id="4578" w:author="Voeun Kuyeng" w:date="2022-09-06T16:51:00Z">
        <w:del w:id="4579" w:author="Kem Sereyboth" w:date="2023-06-20T14:18:00Z">
          <w:r w:rsidR="000D5373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-</w:delText>
          </w:r>
        </w:del>
      </w:ins>
      <w:ins w:id="4580" w:author="Voeun Kuyeng" w:date="2022-09-01T10:53:00Z">
        <w:del w:id="4581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582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ភ័យអនុលោមភាពគន្លឹះទី២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583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]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58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៣)..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585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........</w:delText>
          </w:r>
          <w:r w:rsidR="000D5373"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..</w:delText>
          </w:r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58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..............។ </w:delText>
          </w:r>
        </w:del>
      </w:ins>
    </w:p>
    <w:p w14:paraId="230E1769" w14:textId="390E07BA" w:rsidR="007710A5" w:rsidRPr="00E33574" w:rsidDel="005C3437" w:rsidRDefault="008675EF">
      <w:pPr>
        <w:spacing w:after="0" w:line="233" w:lineRule="auto"/>
        <w:ind w:firstLine="720"/>
        <w:jc w:val="both"/>
        <w:rPr>
          <w:ins w:id="4587" w:author="Voeun Kuyeng" w:date="2022-09-01T10:53:00Z"/>
          <w:del w:id="4588" w:author="Kem Sereyboth" w:date="2023-06-20T14:18:00Z"/>
          <w:rFonts w:ascii="Khmer MEF1" w:hAnsi="Khmer MEF1" w:cs="Khmer MEF1"/>
          <w:b/>
          <w:bCs/>
          <w:rPrChange w:id="4589" w:author="Kem Sereyboth" w:date="2023-07-19T16:59:00Z">
            <w:rPr>
              <w:ins w:id="4590" w:author="Voeun Kuyeng" w:date="2022-09-01T10:53:00Z"/>
              <w:del w:id="4591" w:author="Kem Sereyboth" w:date="2023-06-20T14:18:00Z"/>
              <w:rFonts w:ascii="Khmer MEF1" w:hAnsi="Khmer MEF1" w:cs="Khmer MEF1"/>
              <w:spacing w:val="-6"/>
              <w:lang w:val="ca-ES"/>
            </w:rPr>
          </w:rPrChange>
        </w:rPr>
        <w:pPrChange w:id="4592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4593" w:author="LENOVO" w:date="2022-10-02T04:20:00Z">
        <w:del w:id="4594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គួរបញ្ជាក់​ផងដែរ​ថា ហានិភ័យ​អនុលោមភាព សំដៅដល់លទ្ធភាពដែលសកម្មភាពការងារមួយ​</w:delText>
          </w:r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59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59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ឬ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​ច្រើន​មិនអនុលោម​តាមច្បាប់</w:delText>
          </w:r>
          <w:r w:rsidRPr="00E33574" w:rsidDel="005C3437">
            <w:rPr>
              <w:rFonts w:ascii="Khmer MEF1" w:hAnsi="Khmer MEF1" w:cs="Khmer MEF1"/>
              <w:lang w:val="ca-ES"/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និង​បទប្បញ្ញតិ្ត។</w:delText>
          </w:r>
        </w:del>
      </w:ins>
      <w:ins w:id="4597" w:author="Voeun Kuyeng" w:date="2022-09-01T10:53:00Z">
        <w:del w:id="4598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59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គួរបញ្ជាក់ផងដែរថា</w:delText>
          </w:r>
        </w:del>
      </w:ins>
      <w:ins w:id="4600" w:author="Un Seakamey" w:date="2022-09-27T16:59:00Z">
        <w:del w:id="4601" w:author="Kem Sereyboth" w:date="2023-06-20T14:18:00Z">
          <w:r w:rsidR="00F92181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602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</w:ins>
      <w:ins w:id="4603" w:author="Voeun Kuyeng" w:date="2022-09-01T10:53:00Z">
        <w:del w:id="4604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605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ហានិភ័យអនុលោមភាព សំដៅ</w:delText>
          </w:r>
        </w:del>
      </w:ins>
      <w:ins w:id="4606" w:author="socheata.ol@hotmail.com" w:date="2022-09-02T09:10:00Z">
        <w:del w:id="4607" w:author="Kem Sereyboth" w:date="2023-06-20T14:18:00Z">
          <w:r w:rsidR="0028121A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608" w:author="Kem Sereyboth" w:date="2023-07-19T16:59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 xml:space="preserve"> </w:delText>
          </w:r>
        </w:del>
      </w:ins>
      <w:ins w:id="4609" w:author="Voeun Kuyeng" w:date="2022-09-01T10:53:00Z">
        <w:del w:id="4610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611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ដល់លទ្ធភាពដែលសកម្មភាពការងារមួយ ឬច្រើន</w:delText>
          </w:r>
        </w:del>
      </w:ins>
      <w:ins w:id="4612" w:author="Uon Rithy" w:date="2022-09-22T07:45:00Z">
        <w:del w:id="4613" w:author="Kem Sereyboth" w:date="2023-06-20T14:18:00Z">
          <w:r w:rsidR="00FD7ADA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14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</w:ins>
      <w:ins w:id="4615" w:author="Voeun Kuyeng" w:date="2022-09-01T10:53:00Z">
        <w:del w:id="4616" w:author="Kem Sereyboth" w:date="2023-06-20T14:18:00Z">
          <w:r w:rsidR="007710A5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1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មិន</w:delText>
          </w:r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>អនុលោមតាមច្បាប់</w:delText>
          </w:r>
        </w:del>
      </w:ins>
      <w:ins w:id="4618" w:author="Uon Rithy" w:date="2022-09-22T07:44:00Z">
        <w:del w:id="4619" w:author="Kem Sereyboth" w:date="2023-06-20T14:18:00Z">
          <w:r w:rsidR="00FD7ADA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4620" w:author="Voeun Kuyeng" w:date="2022-09-01T10:53:00Z">
        <w:del w:id="4621" w:author="Kem Sereyboth" w:date="2023-06-20T14:18:00Z">
          <w:r w:rsidR="007710A5" w:rsidRPr="00E33574" w:rsidDel="005C3437">
            <w:rPr>
              <w:rFonts w:ascii="Khmer MEF1" w:hAnsi="Khmer MEF1" w:cs="Khmer MEF1"/>
              <w:cs/>
              <w:lang w:val="ca-ES"/>
            </w:rPr>
            <w:delText xml:space="preserve">និងបទប្បញ្ញតិ្ត។ </w:delText>
          </w:r>
        </w:del>
      </w:ins>
    </w:p>
    <w:p w14:paraId="36E653D5" w14:textId="4BCBAACD" w:rsidR="004E45A6" w:rsidRPr="00E33574" w:rsidDel="005C3437" w:rsidRDefault="007710A5">
      <w:pPr>
        <w:spacing w:after="0" w:line="233" w:lineRule="auto"/>
        <w:ind w:firstLine="720"/>
        <w:jc w:val="both"/>
        <w:rPr>
          <w:ins w:id="4622" w:author="User" w:date="2022-09-29T09:39:00Z"/>
          <w:del w:id="4623" w:author="Kem Sereyboth" w:date="2023-06-20T14:18:00Z"/>
          <w:rFonts w:ascii="Khmer MEF1" w:hAnsi="Khmer MEF1" w:cs="Khmer MEF1"/>
          <w:lang w:val="ca-ES"/>
        </w:rPr>
        <w:pPrChange w:id="4624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625" w:author="Voeun Kuyeng" w:date="2022-09-01T10:53:00Z">
        <w:del w:id="4626" w:author="Kem Sereyboth" w:date="2023-06-20T14:18:00Z">
          <w:r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2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បន្ទាប់ពីកំណត់បាននូវហានិភ័យសវនកម្មគន្លឹះរួចមក សវនករទទួលបន្ទុក បានបន្តនីតិវិធីសវនកម្មរបស់ខ្លួនក្នុងការកំណត់នូវប្រធានបទសវនកម្ម ដោយប្រើប្រាស់លក្ខណៈវិនិច្ឆ័យសវនកម្មជាក់លាក់ និងគ្រប់គ្រាន់សម្រាប់ជាគោលក្នុងការប្រៀបធៀប និងវាយតម្លៃនូវអនុលោមភាពនៃការអនុវត្តការងាររបស់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សវនដ្ឋាន។ </w:delText>
          </w:r>
        </w:del>
      </w:ins>
      <w:ins w:id="4628" w:author="socheata.ol@hotmail.com" w:date="2022-09-01T14:36:00Z">
        <w:del w:id="4629" w:author="Kem Sereyboth" w:date="2023-06-20T14:18:00Z">
          <w:r w:rsidR="001A4C34" w:rsidRPr="00E33574" w:rsidDel="005C3437">
            <w:rPr>
              <w:rFonts w:ascii="Khmer MEF1" w:hAnsi="Khmer MEF1" w:cs="Khmer MEF1"/>
              <w:cs/>
              <w:lang w:val="ca-ES"/>
            </w:rPr>
            <w:delText>ដូចនេះ</w:delText>
          </w:r>
        </w:del>
      </w:ins>
      <w:ins w:id="4630" w:author="Voeun Kuyeng" w:date="2022-09-01T10:53:00Z">
        <w:del w:id="4631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តាមរយៈនេះ សវនករទទួលបន្ទុកកំណត់បាននូវប្រធានសវនកម្មចំនួន .... </w:delText>
          </w:r>
        </w:del>
      </w:ins>
      <w:ins w:id="4632" w:author="Kem Sereiboth" w:date="2022-09-13T08:46:00Z">
        <w:del w:id="4633" w:author="Kem Sereyboth" w:date="2023-06-20T14:18:00Z">
          <w:r w:rsidR="00625FC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3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4635" w:author="Voeun Kuyeng" w:date="2022-09-01T10:53:00Z">
        <w:del w:id="4636" w:author="Kem Sereyboth" w:date="2023-06-20T14:18:00Z">
          <w:r w:rsidRPr="00E33574" w:rsidDel="005C3437">
            <w:rPr>
              <w:rFonts w:ascii="Khmer MEF1" w:hAnsi="Khmer MEF1" w:cs="Khmer MEF1"/>
              <w:cs/>
              <w:lang w:val="ca-ES"/>
            </w:rPr>
            <w:delText>ប្រធានបទ សម្រាប់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3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ការធ្វើសវនកម្មអនុលោមភាពនៅ 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63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3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64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4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ដែលរួមមាន ៖ </w:delText>
          </w:r>
        </w:del>
      </w:ins>
      <w:ins w:id="4642" w:author="Uon Rithy" w:date="2022-09-22T07:46:00Z">
        <w:del w:id="4643" w:author="Kem Sereyboth" w:date="2023-06-20T14:18:00Z">
          <w:r w:rsidR="00FD7ADA" w:rsidRPr="00E33574" w:rsidDel="005C3437">
            <w:rPr>
              <w:rFonts w:ascii="Khmer MEF1" w:hAnsi="Khmer MEF1" w:cs="Khmer MEF1"/>
              <w:cs/>
              <w:lang w:val="ca-ES"/>
            </w:rPr>
            <w:delText>)</w:delText>
          </w:r>
        </w:del>
      </w:ins>
      <w:ins w:id="4644" w:author="Kem Sereiboth" w:date="2022-09-16T12:43:00Z">
        <w:del w:id="4645" w:author="Kem Sereyboth" w:date="2023-06-20T14:18:00Z">
          <w:r w:rsidR="00D71E7A" w:rsidRPr="00E33574" w:rsidDel="005C3437">
            <w:rPr>
              <w:rFonts w:ascii="Khmer MEF1" w:hAnsi="Khmer MEF1" w:cs="Khmer MEF1"/>
              <w:cs/>
              <w:lang w:val="ca-ES"/>
            </w:rPr>
            <w:delText>ការ</w:delText>
          </w:r>
        </w:del>
      </w:ins>
      <w:ins w:id="4646" w:author="Uon Rithy" w:date="2022-09-22T07:47:00Z">
        <w:del w:id="4647" w:author="Kem Sereyboth" w:date="2023-06-20T14:18:00Z">
          <w:r w:rsidR="00FD7ADA" w:rsidRPr="00E33574" w:rsidDel="005C3437">
            <w:rPr>
              <w:rFonts w:ascii="Khmer MEF1" w:hAnsi="Khmer MEF1" w:cs="Khmer MEF1"/>
              <w:cs/>
              <w:lang w:val="ca-ES"/>
            </w:rPr>
            <w:delText xml:space="preserve"> ិ</w:delText>
          </w:r>
        </w:del>
      </w:ins>
    </w:p>
    <w:p w14:paraId="6E656FB0" w14:textId="18E4CDA2" w:rsidR="000819C3" w:rsidRPr="00E33574" w:rsidDel="005C3437" w:rsidRDefault="001C5472">
      <w:pPr>
        <w:spacing w:after="0" w:line="233" w:lineRule="auto"/>
        <w:ind w:firstLine="720"/>
        <w:jc w:val="both"/>
        <w:rPr>
          <w:ins w:id="4648" w:author="User" w:date="2022-09-29T09:39:00Z"/>
          <w:del w:id="4649" w:author="Kem Sereyboth" w:date="2023-06-20T14:18:00Z"/>
          <w:rFonts w:ascii="Khmer MEF1" w:hAnsi="Khmer MEF1" w:cs="Khmer MEF1"/>
          <w:rPrChange w:id="4650" w:author="Kem Sereyboth" w:date="2023-07-19T16:59:00Z">
            <w:rPr>
              <w:ins w:id="4651" w:author="User" w:date="2022-09-29T09:39:00Z"/>
              <w:del w:id="4652" w:author="Kem Sereyboth" w:date="2023-06-20T14:18:00Z"/>
              <w:rFonts w:ascii="Khmer MEF1" w:hAnsi="Khmer MEF1" w:cs="Khmer MEF1"/>
              <w:highlight w:val="green"/>
            </w:rPr>
          </w:rPrChange>
        </w:rPr>
        <w:pPrChange w:id="4653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654" w:author="LENOVO" w:date="2022-10-02T04:22:00Z">
        <w:del w:id="4655" w:author="Kem Sereyboth" w:date="2023-06-20T14:18:00Z">
          <w:r w:rsidRPr="00E33574" w:rsidDel="005C3437">
            <w:rPr>
              <w:rFonts w:ascii="Khmer MEF1" w:hAnsi="Khmer MEF1" w:cs="Khmer MEF1"/>
              <w:spacing w:val="1"/>
              <w:cs/>
              <w:lang w:val="ca-ES"/>
            </w:rPr>
            <w:delText>បន្ទាប់ពីកំណត់បាននូវហានិភ័យសវនកម្មគន្លឹះរួចមក សវនករទទួលបន្ទុកបានបន្ត​នីតិវិធីសវនកម្ម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របស់</w:delText>
          </w:r>
          <w:r w:rsidRPr="00E33574" w:rsidDel="005C3437">
            <w:rPr>
              <w:rFonts w:ascii="Khmer MEF1" w:hAnsi="Khmer MEF1" w:cs="Khmer MEF1"/>
              <w:spacing w:val="6"/>
              <w:lang w:val="ca-ES"/>
            </w:rPr>
            <w:delText>​​​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ខ្លួន​ក្នុងការកំណត់នូវប្រធានបទសវនកម្ម ដោយប្រើប្រាស់លក្ខណៈវិនិច្ឆ័យសវនកម្មជាក់លាក់ និង</w:delText>
          </w:r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គ្រប់គ្រាន់​សម្រាប់​ជាមូលដ្ឋានក្នុងការប្រៀបធៀប និងវាយតម្លៃនូវអនុលោមភាពនៃការអនុវត្តរបស់សវនដ្ឋាន</w:delText>
          </w:r>
        </w:del>
      </w:ins>
      <w:ins w:id="4656" w:author="User" w:date="2022-10-09T12:40:00Z">
        <w:del w:id="4657" w:author="Kem Sereyboth" w:date="2023-06-20T14:18:00Z">
          <w:r w:rsidR="00D9553E"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ន.ស.ស.</w:delText>
          </w:r>
        </w:del>
      </w:ins>
      <w:ins w:id="4658" w:author="LENOVO" w:date="2022-10-02T04:22:00Z">
        <w:del w:id="4659" w:author="Kem Sereyboth" w:date="2023-06-20T14:18:00Z"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។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សវនករទទួល​បន្ទុកកំណត់បាននូវប្រធានបទសវនកម្មចំនួន ៥ (ប្រាំ) សម្រាប់ការធ្វើសវនកម្មអនុលោមភាព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​នៅ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ន.ស.ស.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ដែលរួមមាន៖</w:delText>
          </w:r>
        </w:del>
      </w:ins>
      <w:ins w:id="4660" w:author="User" w:date="2022-09-29T09:39:00Z">
        <w:del w:id="4661" w:author="Kem Sereyboth" w:date="2023-06-20T14:18:00Z"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662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 xml:space="preserve">បន្ទាប់ពីកំណត់បាននូវហានិភ័យគន្លឹះរួចមក សវនករទទួលបន្ទុក បានបន្តនីតិវិធីសវនកម្មរបស់ខ្លួនក្នុងការកំណត់នូវប្រធានបទសវនកម្ម ដោយប្រើប្រាស់លក្ខណៈវិនិច្ឆ័យសវនកម្មជាក់លាក់ និងគ្រប់គ្រាន់សម្រាប់ជាមូលដ្ឋានក្នុងការប្រៀបធៀប និងវាយតម្លៃនូវអនុលោមភាពនៃការអនុវត្តរបស់សវនដ្ឋាន។ សវនករទទួលបន្ទុកកំណត់បាននូវប្រធានបទសវនកម្មចំនួន ៥ 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663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(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664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ប្រាំ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665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) 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66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 xml:space="preserve">សម្រាប់ការធ្វើសវនកម្មអនុលោមភាពនៅ </w:delText>
          </w:r>
          <w:r w:rsidR="000819C3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667" w:author="Kem Sereyboth" w:date="2023-07-19T16:59:00Z">
                <w:rPr>
                  <w:rFonts w:ascii="Khmer MEF1" w:hAnsi="Khmer MEF1" w:cs="Khmer MEF1"/>
                  <w:b/>
                  <w:bCs/>
                  <w:highlight w:val="green"/>
                  <w:cs/>
                </w:rPr>
              </w:rPrChange>
            </w:rPr>
            <w:delText xml:space="preserve">ន.ស.ស. </w:delText>
          </w:r>
          <w:r w:rsidR="000819C3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66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ដែលរួមមាន៖</w:delText>
          </w:r>
        </w:del>
      </w:ins>
    </w:p>
    <w:p w14:paraId="447A9565" w14:textId="49B3C94F" w:rsidR="000819C3" w:rsidRPr="00E33574" w:rsidDel="005C3437" w:rsidRDefault="000819C3">
      <w:pPr>
        <w:spacing w:after="0" w:line="233" w:lineRule="auto"/>
        <w:ind w:firstLine="720"/>
        <w:jc w:val="both"/>
        <w:rPr>
          <w:ins w:id="4669" w:author="User" w:date="2022-09-29T09:39:00Z"/>
          <w:del w:id="4670" w:author="Kem Sereyboth" w:date="2023-06-20T14:18:00Z"/>
          <w:rFonts w:ascii="Khmer MEF1" w:hAnsi="Khmer MEF1" w:cs="Khmer MEF1"/>
          <w:rPrChange w:id="4671" w:author="Kem Sereyboth" w:date="2023-07-19T16:59:00Z">
            <w:rPr>
              <w:ins w:id="4672" w:author="User" w:date="2022-09-29T09:39:00Z"/>
              <w:del w:id="4673" w:author="Kem Sereyboth" w:date="2023-06-20T14:18:00Z"/>
              <w:rFonts w:ascii="Khmer MEF1" w:hAnsi="Khmer MEF1" w:cs="Khmer MEF1"/>
              <w:highlight w:val="green"/>
            </w:rPr>
          </w:rPrChange>
        </w:rPr>
        <w:pPrChange w:id="4674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675" w:author="User" w:date="2022-09-29T09:39:00Z">
        <w:del w:id="4676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677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១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678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679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រចនាសម្ព័ន្ធគ្រប់គ្រង</w:delText>
          </w:r>
        </w:del>
      </w:ins>
      <w:ins w:id="4680" w:author="LENOVO" w:date="2022-10-06T11:04:00Z">
        <w:del w:id="4681" w:author="Kem Sereyboth" w:date="2023-06-20T14:18:00Z">
          <w:r w:rsidR="002151EF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2DC2113E" w14:textId="3B347EDE" w:rsidR="000819C3" w:rsidRPr="00E33574" w:rsidDel="005C3437" w:rsidRDefault="000819C3">
      <w:pPr>
        <w:spacing w:after="0" w:line="233" w:lineRule="auto"/>
        <w:ind w:firstLine="720"/>
        <w:jc w:val="both"/>
        <w:rPr>
          <w:ins w:id="4682" w:author="User" w:date="2022-09-29T09:39:00Z"/>
          <w:del w:id="4683" w:author="Kem Sereyboth" w:date="2023-06-20T14:18:00Z"/>
          <w:rFonts w:ascii="Khmer MEF1" w:hAnsi="Khmer MEF1" w:cs="Khmer MEF1"/>
          <w:rPrChange w:id="4684" w:author="Kem Sereyboth" w:date="2023-07-19T16:59:00Z">
            <w:rPr>
              <w:ins w:id="4685" w:author="User" w:date="2022-09-29T09:39:00Z"/>
              <w:del w:id="4686" w:author="Kem Sereyboth" w:date="2023-06-20T14:18:00Z"/>
              <w:rFonts w:ascii="Khmer MEF1" w:hAnsi="Khmer MEF1" w:cs="Khmer MEF1"/>
              <w:highlight w:val="green"/>
            </w:rPr>
          </w:rPrChange>
        </w:rPr>
        <w:pPrChange w:id="4687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688" w:author="User" w:date="2022-09-29T09:39:00Z">
        <w:del w:id="4689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690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២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691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692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ប្រភពចំណូល</w:delText>
          </w:r>
        </w:del>
      </w:ins>
      <w:ins w:id="4693" w:author="LENOVO" w:date="2022-10-02T04:23:00Z">
        <w:del w:id="4694" w:author="Kem Sereyboth" w:date="2023-06-20T14:18:00Z">
          <w:r w:rsidR="00635C9E" w:rsidRPr="00E33574" w:rsidDel="005C3437">
            <w:rPr>
              <w:rFonts w:ascii="Khmer MEF1" w:hAnsi="Khmer MEF1" w:cs="Khmer MEF1"/>
              <w:cs/>
            </w:rPr>
            <w:delText xml:space="preserve">របស់ </w:delText>
          </w:r>
          <w:r w:rsidR="00635C9E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</w:rPr>
            <w:delText>ន.ស.ស.</w:delText>
          </w:r>
        </w:del>
      </w:ins>
      <w:ins w:id="4695" w:author="LENOVO" w:date="2022-10-06T11:04:00Z">
        <w:del w:id="4696" w:author="Kem Sereyboth" w:date="2023-06-20T14:18:00Z">
          <w:r w:rsidR="002151EF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697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។</w:delText>
          </w:r>
        </w:del>
      </w:ins>
    </w:p>
    <w:p w14:paraId="091C514B" w14:textId="7A35C686" w:rsidR="000819C3" w:rsidRPr="00E33574" w:rsidDel="005C3437" w:rsidRDefault="000819C3">
      <w:pPr>
        <w:spacing w:after="0" w:line="233" w:lineRule="auto"/>
        <w:ind w:firstLine="720"/>
        <w:jc w:val="both"/>
        <w:rPr>
          <w:ins w:id="4698" w:author="User" w:date="2022-09-29T09:39:00Z"/>
          <w:del w:id="4699" w:author="Kem Sereyboth" w:date="2023-06-20T14:18:00Z"/>
          <w:rFonts w:ascii="Khmer MEF1" w:hAnsi="Khmer MEF1" w:cs="Khmer MEF1"/>
          <w:rPrChange w:id="4700" w:author="Kem Sereyboth" w:date="2023-07-19T16:59:00Z">
            <w:rPr>
              <w:ins w:id="4701" w:author="User" w:date="2022-09-29T09:39:00Z"/>
              <w:del w:id="4702" w:author="Kem Sereyboth" w:date="2023-06-20T14:18:00Z"/>
              <w:rFonts w:ascii="Khmer MEF1" w:hAnsi="Khmer MEF1" w:cs="Khmer MEF1"/>
              <w:highlight w:val="green"/>
            </w:rPr>
          </w:rPrChange>
        </w:rPr>
        <w:pPrChange w:id="4703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704" w:author="User" w:date="2022-09-29T09:39:00Z">
        <w:del w:id="4705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70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៣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707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70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709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710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ការបង់ភាគទាន ១០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rPrChange w:id="4711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%</w:delText>
          </w:r>
        </w:del>
      </w:ins>
      <w:ins w:id="4712" w:author="LENOVO" w:date="2022-10-06T11:05:00Z">
        <w:del w:id="4713" w:author="Kem Sereyboth" w:date="2023-06-20T14:18:00Z">
          <w:r w:rsidR="002151EF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1E674E97" w14:textId="0AB13C9E" w:rsidR="000819C3" w:rsidRPr="00E33574" w:rsidDel="005C3437" w:rsidRDefault="000819C3">
      <w:pPr>
        <w:spacing w:after="0" w:line="233" w:lineRule="auto"/>
        <w:ind w:firstLine="720"/>
        <w:jc w:val="both"/>
        <w:rPr>
          <w:ins w:id="4714" w:author="User" w:date="2022-09-29T09:39:00Z"/>
          <w:del w:id="4715" w:author="Kem Sereyboth" w:date="2023-06-20T14:18:00Z"/>
          <w:rFonts w:ascii="Khmer MEF1" w:hAnsi="Khmer MEF1" w:cs="Khmer MEF1"/>
          <w:rPrChange w:id="4716" w:author="Kem Sereyboth" w:date="2023-07-19T16:59:00Z">
            <w:rPr>
              <w:ins w:id="4717" w:author="User" w:date="2022-09-29T09:39:00Z"/>
              <w:del w:id="4718" w:author="Kem Sereyboth" w:date="2023-06-20T14:18:00Z"/>
              <w:rFonts w:ascii="Khmer MEF1" w:hAnsi="Khmer MEF1" w:cs="Khmer MEF1"/>
              <w:highlight w:val="green"/>
            </w:rPr>
          </w:rPrChange>
        </w:rPr>
        <w:pPrChange w:id="4719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4720" w:author="User" w:date="2022-09-29T09:39:00Z">
        <w:del w:id="4721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722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៤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723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724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ប្រព័ន្ធលើកទឹកចិត្តមន្រ្តី</w:delText>
          </w:r>
        </w:del>
      </w:ins>
      <w:ins w:id="4725" w:author="LENOVO" w:date="2022-10-06T11:05:00Z">
        <w:del w:id="4726" w:author="Kem Sereyboth" w:date="2023-06-20T14:18:00Z">
          <w:r w:rsidR="002151EF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54689027" w14:textId="66996B0F" w:rsidR="000819C3" w:rsidRPr="00E33574" w:rsidDel="005C3437" w:rsidRDefault="000819C3">
      <w:pPr>
        <w:spacing w:after="0" w:line="233" w:lineRule="auto"/>
        <w:ind w:firstLine="720"/>
        <w:jc w:val="both"/>
        <w:rPr>
          <w:ins w:id="4727" w:author="sakaria fa" w:date="2022-09-30T20:50:00Z"/>
          <w:del w:id="4728" w:author="Kem Sereyboth" w:date="2023-06-20T14:18:00Z"/>
          <w:rFonts w:ascii="Khmer MEF1" w:hAnsi="Khmer MEF1" w:cs="Khmer MEF1"/>
        </w:rPr>
        <w:pPrChange w:id="4729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730" w:author="User" w:date="2022-09-29T09:39:00Z">
        <w:del w:id="4731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73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៥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rPrChange w:id="473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green"/>
                </w:rPr>
              </w:rPrChange>
            </w:rPr>
            <w:delText>)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73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. 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4735" w:author="sakaria fa" w:date="2022-09-30T20:50:00Z">
        <w:del w:id="4736" w:author="Kem Sereyboth" w:date="2023-06-20T14:18:00Z">
          <w:r w:rsidR="00F171DC" w:rsidRPr="00E33574" w:rsidDel="005C3437">
            <w:rPr>
              <w:rFonts w:ascii="Khmer MEF1" w:hAnsi="Khmer MEF1" w:cs="Khmer MEF1"/>
              <w:cs/>
            </w:rPr>
            <w:delText>។</w:delText>
          </w:r>
        </w:del>
      </w:ins>
    </w:p>
    <w:p w14:paraId="16547333" w14:textId="43D7D1DC" w:rsidR="003D4B1A" w:rsidRPr="00E33574" w:rsidDel="005C3437" w:rsidRDefault="003D4B1A">
      <w:pPr>
        <w:spacing w:after="0" w:line="233" w:lineRule="auto"/>
        <w:ind w:firstLine="720"/>
        <w:jc w:val="both"/>
        <w:rPr>
          <w:ins w:id="4737" w:author="User" w:date="2022-10-03T12:20:00Z"/>
          <w:del w:id="4738" w:author="Kem Sereyboth" w:date="2023-06-20T14:18:00Z"/>
          <w:rFonts w:ascii="Khmer MEF1" w:hAnsi="Khmer MEF1" w:cs="Khmer MEF1"/>
          <w:lang w:val="ca-ES"/>
        </w:rPr>
        <w:pPrChange w:id="4739" w:author="Sopheak Phorn" w:date="2023-08-25T16:12:00Z">
          <w:pPr>
            <w:spacing w:after="0" w:line="235" w:lineRule="auto"/>
            <w:ind w:firstLine="720"/>
            <w:jc w:val="both"/>
          </w:pPr>
        </w:pPrChange>
      </w:pPr>
      <w:ins w:id="4740" w:author="LENOVO" w:date="2022-10-02T04:32:00Z">
        <w:del w:id="4741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74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បន្ទាប់ពីបានធ្វើការវិភាគនិងវាយតម្លៃចុងក្រោយលើលទ្ធផលដែលបានរកឃើញរួចមក សវនករ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74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ទទួលបន្ទុកបានពិនិត្យឃើញថា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47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74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បានបំពេញ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4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ការងារទៅ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7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តាមតួនាទី និងភារកិច្ចដោយស្មារតី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74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ខុសត្រូវខ្ពស់ និងស្របតាមច្បាប់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7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បទប្បញ្ញត្តិ និងគោលការណ៍</w:delText>
          </w:r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7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ណែនាំដែលបាន</w:delText>
          </w:r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75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កំណត់ដែលការណ៍នេះនាំ</w:delText>
          </w:r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5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ឱ្យសម្រេចបាននូវលទ្ធផលគួរជាទីមោទនៈ។ ទោះជាយ៉ាងណាក៏នៅមានចំណុចខ្វះខាតមួយចំនួន</w:delText>
          </w:r>
        </w:del>
      </w:ins>
      <w:ins w:id="4754" w:author="LENOVO" w:date="2022-10-06T11:06:00Z">
        <w:del w:id="4755" w:author="Kem Sereyboth" w:date="2023-06-20T14:18:00Z">
          <w:r w:rsidR="002151EF" w:rsidRPr="00E33574" w:rsidDel="005C3437">
            <w:rPr>
              <w:rFonts w:ascii="Khmer MEF1" w:hAnsi="Khmer MEF1" w:cs="Khmer MEF1"/>
              <w:cs/>
              <w:lang w:val="ca-ES"/>
            </w:rPr>
            <w:delText>លើ</w:delText>
          </w:r>
        </w:del>
      </w:ins>
      <w:ins w:id="4756" w:author="LENOVO" w:date="2022-10-02T04:32:00Z">
        <w:del w:id="4757" w:author="Kem Sereyboth" w:date="2023-06-20T14:18:00Z">
          <w:r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75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លើ៖</w:delText>
          </w:r>
        </w:del>
      </w:ins>
      <w:ins w:id="4759" w:author="sakaria fa" w:date="2022-09-30T20:50:00Z">
        <w:del w:id="4760" w:author="Kem Sereyboth" w:date="2023-06-20T14:18:00Z"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7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បន្ទាប់ពីបានធ្វើការវិភាគនិងវាយតម្លៃ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762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ចុងក្រោយលើលទ្ធផលដែលបានរកឃើញរួចមក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763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764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សវនករទទួលបន្ទុកបានពិនិត្យឃើញថា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lang w:val="ca-ES"/>
              <w:rPrChange w:id="4765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4766" w:author="Kem Sereyboth" w:date="2023-07-19T16:59:00Z">
                <w:rPr>
                  <w:rFonts w:ascii="Khmer MEF1" w:hAnsi="Khmer MEF1" w:cs="Khmer MEF1"/>
                  <w:b/>
                  <w:bCs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ន.ស.ស.</w:delText>
          </w:r>
          <w:r w:rsidR="00F171DC" w:rsidRPr="00E33574" w:rsidDel="005C3437">
            <w:rPr>
              <w:rFonts w:ascii="Khmer MEF1" w:eastAsia="Times New Roman" w:hAnsi="Khmer MEF1" w:cs="Khmer MEF1"/>
              <w:spacing w:val="5"/>
              <w:sz w:val="24"/>
              <w:szCs w:val="24"/>
              <w:cs/>
              <w:lang w:val="ca-ES"/>
              <w:rPrChange w:id="4767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បាន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76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បំពេញការងារទៅតាមតួនាទី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76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77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និងភារកិច្ចដោយស្មារតីទទួលខុសត្រូវខ្ពស់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77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77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និងស្របទៅតាមច្បាប់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477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77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បទប្បញ្ញតិ្ត</w:delText>
          </w:r>
          <w:r w:rsidR="00F171DC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7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47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និងគោលការណ៍ណែនាំដែលបានកំណត់ ដែលការណ៍នេះនាំឱ្យសម្រេចបាននូវលទ្ធផលគួរជាទីមោទនៈ។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77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778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ទោះជាយ៉ាងណាក៏នៅមានចំណុចខ្វះខាតមួយចំនួនលើ</w:delText>
          </w:r>
        </w:del>
      </w:ins>
    </w:p>
    <w:p w14:paraId="7B632647" w14:textId="06927079" w:rsidR="00F67A04" w:rsidRPr="00E33574" w:rsidDel="005C3437" w:rsidRDefault="00F67A04">
      <w:pPr>
        <w:spacing w:after="0" w:line="233" w:lineRule="auto"/>
        <w:ind w:firstLine="720"/>
        <w:jc w:val="both"/>
        <w:rPr>
          <w:ins w:id="4779" w:author="User" w:date="2022-10-03T12:20:00Z"/>
          <w:del w:id="4780" w:author="Kem Sereyboth" w:date="2023-06-20T14:18:00Z"/>
          <w:rFonts w:ascii="Khmer MEF1" w:hAnsi="Khmer MEF1" w:cs="Khmer MEF1"/>
          <w:spacing w:val="4"/>
          <w:lang w:val="ca-ES"/>
          <w:rPrChange w:id="4781" w:author="Kem Sereyboth" w:date="2023-07-19T16:59:00Z">
            <w:rPr>
              <w:ins w:id="4782" w:author="User" w:date="2022-10-03T12:20:00Z"/>
              <w:del w:id="4783" w:author="Kem Sereyboth" w:date="2023-06-20T14:18:00Z"/>
              <w:rFonts w:ascii="Khmer MEF1" w:hAnsi="Khmer MEF1" w:cs="Khmer MEF1"/>
              <w:spacing w:val="6"/>
              <w:lang w:val="ca-ES"/>
            </w:rPr>
          </w:rPrChange>
        </w:rPr>
        <w:pPrChange w:id="4784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785" w:author="User" w:date="2022-10-03T12:20:00Z">
        <w:del w:id="4786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១.រចនាសម្ព័ន្ធ</w:delText>
          </w:r>
          <w:r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គ្រប់គ្រងគឺ</w:delText>
          </w:r>
        </w:del>
      </w:ins>
      <w:ins w:id="4787" w:author="User" w:date="2022-10-07T09:32:00Z">
        <w:del w:id="4788" w:author="Kem Sereyboth" w:date="2023-06-20T14:18:00Z">
          <w:r w:rsidR="00130F4B"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ពុំ</w:delText>
          </w:r>
        </w:del>
      </w:ins>
      <w:ins w:id="4789" w:author="User" w:date="2022-10-03T12:20:00Z">
        <w:del w:id="4790" w:author="Kem Sereyboth" w:date="2023-06-20T14:18:00Z">
          <w:r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ទាន់បានបំពេញទៅតាមក្របខណ្ឌបទប្បញ្ញត្តិ</w:delText>
          </w:r>
        </w:del>
      </w:ins>
      <w:ins w:id="4791" w:author="LENOVO" w:date="2022-10-06T11:06:00Z">
        <w:del w:id="4792" w:author="Kem Sereyboth" w:date="2023-06-20T14:18:00Z">
          <w:r w:rsidR="00C321F0"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>។</w:delText>
          </w:r>
        </w:del>
      </w:ins>
      <w:ins w:id="4793" w:author="User" w:date="2022-10-03T12:20:00Z">
        <w:del w:id="4794" w:author="Kem Sereyboth" w:date="2023-06-20T14:18:00Z">
          <w:r w:rsidRPr="00E33574" w:rsidDel="005C3437">
            <w:rPr>
              <w:rFonts w:ascii="Khmer MEF1" w:hAnsi="Khmer MEF1" w:cs="Khmer MEF1"/>
              <w:spacing w:val="12"/>
              <w:cs/>
              <w:lang w:val="ca-ES"/>
            </w:rPr>
            <w:delText xml:space="preserve"> </w:delText>
          </w:r>
        </w:del>
      </w:ins>
    </w:p>
    <w:p w14:paraId="43DCCD17" w14:textId="56FDBB1A" w:rsidR="00CD134D" w:rsidRPr="00E33574" w:rsidDel="005C3437" w:rsidRDefault="00F67A04">
      <w:pPr>
        <w:spacing w:after="0" w:line="233" w:lineRule="auto"/>
        <w:ind w:firstLine="720"/>
        <w:jc w:val="both"/>
        <w:rPr>
          <w:ins w:id="4795" w:author="User" w:date="2022-10-04T10:32:00Z"/>
          <w:del w:id="4796" w:author="Kem Sereyboth" w:date="2023-06-20T14:18:00Z"/>
          <w:rFonts w:ascii="Khmer MEF1" w:hAnsi="Khmer MEF1" w:cs="Khmer MEF1"/>
          <w:spacing w:val="-2"/>
          <w:lang w:val="ca-ES"/>
        </w:rPr>
        <w:pPrChange w:id="4797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798" w:author="User" w:date="2022-10-03T12:20:00Z">
        <w:del w:id="479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80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</w:del>
      </w:ins>
      <w:ins w:id="4801" w:author="User" w:date="2022-10-04T10:31:00Z">
        <w:del w:id="4802" w:author="Kem Sereyboth" w:date="2023-06-20T14:18:00Z">
          <w:r w:rsidR="00CD134D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</w:rPr>
            <w:delText>ន.ស.ស.</w:delText>
          </w:r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 </w:delText>
          </w:r>
        </w:del>
      </w:ins>
      <w:ins w:id="4803" w:author="User" w:date="2022-10-07T09:32:00Z">
        <w:del w:id="4804" w:author="Kem Sereyboth" w:date="2023-06-20T14:18:00Z">
          <w:r w:rsidR="00130F4B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ព</w:delText>
          </w:r>
        </w:del>
      </w:ins>
      <w:ins w:id="4805" w:author="User" w:date="2022-10-07T09:33:00Z">
        <w:del w:id="4806" w:author="Kem Sereyboth" w:date="2023-06-20T14:18:00Z">
          <w:r w:rsidR="00130F4B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ុំ</w:delText>
          </w:r>
        </w:del>
      </w:ins>
      <w:ins w:id="4807" w:author="User" w:date="2022-10-04T10:31:00Z">
        <w:del w:id="4808" w:author="Kem Sereyboth" w:date="2023-06-20T14:18:00Z"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ទាន់អាចប្រមូលចំ</w:delText>
          </w:r>
        </w:del>
      </w:ins>
      <w:ins w:id="4809" w:author="User" w:date="2022-10-04T10:32:00Z">
        <w:del w:id="4810" w:author="Kem Sereyboth" w:date="2023-06-20T14:18:00Z"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ណូលពីប្រតិបត្តិការរបស់ខ្លួនបានទេ</w:delText>
          </w:r>
        </w:del>
      </w:ins>
      <w:ins w:id="4811" w:author="LENOVO" w:date="2022-10-06T11:06:00Z">
        <w:del w:id="4812" w:author="Kem Sereyboth" w:date="2023-06-20T14:18:00Z">
          <w:r w:rsidR="00C321F0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។</w:delText>
          </w:r>
        </w:del>
      </w:ins>
      <w:ins w:id="4813" w:author="User" w:date="2022-10-04T10:32:00Z">
        <w:del w:id="4814" w:author="Kem Sereyboth" w:date="2023-06-20T14:18:00Z">
          <w:r w:rsidR="00CD134D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 </w:delText>
          </w:r>
        </w:del>
      </w:ins>
    </w:p>
    <w:p w14:paraId="262014F5" w14:textId="6BBC7E80" w:rsidR="0086223A" w:rsidRPr="00E33574" w:rsidDel="005C3437" w:rsidRDefault="00CD134D">
      <w:pPr>
        <w:spacing w:after="0" w:line="233" w:lineRule="auto"/>
        <w:ind w:firstLine="720"/>
        <w:jc w:val="both"/>
        <w:rPr>
          <w:ins w:id="4815" w:author="User" w:date="2022-10-03T12:23:00Z"/>
          <w:del w:id="4816" w:author="Kem Sereyboth" w:date="2023-06-20T14:18:00Z"/>
          <w:rFonts w:ascii="Khmer MEF1" w:hAnsi="Khmer MEF1" w:cs="Khmer MEF1"/>
          <w:b/>
          <w:bCs/>
          <w:spacing w:val="-8"/>
          <w:lang w:val="ca-ES"/>
        </w:rPr>
        <w:pPrChange w:id="4817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818" w:author="User" w:date="2022-10-04T10:32:00Z">
        <w:del w:id="4819" w:author="Kem Sereyboth" w:date="2023-06-20T14:18:00Z"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៣.</w:delText>
          </w:r>
        </w:del>
      </w:ins>
      <w:ins w:id="4820" w:author="User" w:date="2022-10-03T12:21:00Z">
        <w:del w:id="4821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482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B725E8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82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824" w:author="User" w:date="2022-10-03T12:22:00Z">
        <w:del w:id="4825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82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មិនអាច</w:delText>
          </w:r>
          <w:r w:rsidR="00B725E8"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បំពេញកា</w:delText>
          </w:r>
        </w:del>
      </w:ins>
      <w:ins w:id="4827" w:author="User" w:date="2022-10-05T15:09:00Z">
        <w:del w:id="4828" w:author="Kem Sereyboth" w:date="2023-06-20T14:18:00Z">
          <w:r w:rsidR="008D3DB1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82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តព្វ</w:delText>
          </w:r>
        </w:del>
      </w:ins>
      <w:ins w:id="4830" w:author="User" w:date="2022-10-03T12:22:00Z">
        <w:del w:id="4831" w:author="Kem Sereyboth" w:date="2023-06-20T14:18:00Z">
          <w:r w:rsidR="00B725E8"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កិច្ចបង់ភាគទាន ១០% ជូនអគ្គលេខាធិការដ្ឋាន </w:delText>
          </w:r>
          <w:r w:rsidR="00B725E8" w:rsidRPr="00994600" w:rsidDel="005C3437">
            <w:rPr>
              <w:rFonts w:ascii="Khmer MEF1" w:eastAsia="Times New Roman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អ.ស.ហ.</w:delText>
          </w:r>
        </w:del>
      </w:ins>
      <w:ins w:id="4832" w:author="LENOVO" w:date="2022-10-06T11:06:00Z">
        <w:del w:id="4833" w:author="Kem Sereyboth" w:date="2023-06-20T14:18:00Z">
          <w:r w:rsidR="00C321F0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483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603A82E2" w14:textId="73EB90FF" w:rsidR="0086223A" w:rsidRPr="00E33574" w:rsidDel="005C3437" w:rsidRDefault="00217574">
      <w:pPr>
        <w:spacing w:after="0" w:line="233" w:lineRule="auto"/>
        <w:ind w:firstLine="720"/>
        <w:jc w:val="both"/>
        <w:rPr>
          <w:ins w:id="4835" w:author="User" w:date="2022-10-03T12:24:00Z"/>
          <w:del w:id="4836" w:author="Kem Sereyboth" w:date="2023-06-20T14:18:00Z"/>
          <w:rFonts w:ascii="Khmer MEF1" w:hAnsi="Khmer MEF1" w:cs="Khmer MEF1"/>
          <w:spacing w:val="-10"/>
          <w:lang w:val="ca-ES"/>
          <w:rPrChange w:id="4837" w:author="Kem Sereyboth" w:date="2023-07-19T16:59:00Z">
            <w:rPr>
              <w:ins w:id="4838" w:author="User" w:date="2022-10-03T12:24:00Z"/>
              <w:del w:id="4839" w:author="Kem Sereyboth" w:date="2023-06-20T14:18:00Z"/>
              <w:rFonts w:ascii="Khmer MEF1" w:hAnsi="Khmer MEF1" w:cs="Khmer MEF1"/>
              <w:spacing w:val="-8"/>
              <w:lang w:val="ca-ES"/>
            </w:rPr>
          </w:rPrChange>
        </w:rPr>
        <w:pPrChange w:id="4840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841" w:author="User" w:date="2022-10-04T10:33:00Z">
        <w:del w:id="4842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4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4844" w:author="User" w:date="2022-10-03T12:23:00Z">
        <w:del w:id="4845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4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4847" w:author="User" w:date="2022-10-04T10:34:00Z">
        <w:del w:id="4848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4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ការអនុវត្ត</w:delText>
          </w:r>
        </w:del>
      </w:ins>
      <w:ins w:id="4850" w:author="User" w:date="2022-10-03T12:24:00Z">
        <w:del w:id="4851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5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ប្រព័ន</w:delText>
          </w:r>
        </w:del>
      </w:ins>
      <w:ins w:id="4853" w:author="User" w:date="2022-10-04T10:34:00Z">
        <w:del w:id="4854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5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្ធ</w:delText>
          </w:r>
        </w:del>
      </w:ins>
      <w:ins w:id="4856" w:author="User" w:date="2022-10-03T12:24:00Z">
        <w:del w:id="4857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5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លើកទឹកចិត្តមន្ត្រី</w:delText>
          </w:r>
        </w:del>
      </w:ins>
      <w:ins w:id="4859" w:author="User" w:date="2022-10-04T10:34:00Z">
        <w:del w:id="4860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6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មានភាពខុសគ្នា</w:delText>
          </w:r>
        </w:del>
      </w:ins>
      <w:ins w:id="4862" w:author="User" w:date="2022-10-04T16:57:00Z">
        <w:del w:id="4863" w:author="Kem Sereyboth" w:date="2023-06-20T14:18:00Z">
          <w:r w:rsidR="009B0DE2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6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</w:del>
      </w:ins>
      <w:ins w:id="4865" w:author="User" w:date="2022-10-03T12:24:00Z">
        <w:del w:id="4866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6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4868" w:author="User" w:date="2022-10-04T10:35:00Z">
        <w:del w:id="4869" w:author="Kem Sereyboth" w:date="2023-06-20T14:18:00Z">
          <w:r w:rsidR="00401D2C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7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ដទៃទៀត</w:delText>
          </w:r>
        </w:del>
      </w:ins>
      <w:ins w:id="4871" w:author="User" w:date="2022-10-03T12:24:00Z">
        <w:del w:id="4872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7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ក្រោមឱវាទ </w:delText>
          </w:r>
          <w:r w:rsidR="00B725E8" w:rsidRPr="00E33574" w:rsidDel="005C3437">
            <w:rPr>
              <w:rFonts w:ascii="Khmer MEF1" w:eastAsia="Times New Roman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487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B725E8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487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4876" w:author="LENOVO" w:date="2022-10-06T11:07:00Z">
        <w:del w:id="4877" w:author="Kem Sereyboth" w:date="2023-06-20T14:18:00Z">
          <w:r w:rsidR="00C321F0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487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C3A8017" w14:textId="4393D39E" w:rsidR="00B725E8" w:rsidRPr="00E33574" w:rsidDel="005C3437" w:rsidRDefault="00401D2C">
      <w:pPr>
        <w:spacing w:after="0" w:line="233" w:lineRule="auto"/>
        <w:ind w:firstLine="720"/>
        <w:jc w:val="both"/>
        <w:rPr>
          <w:ins w:id="4879" w:author="User" w:date="2022-10-03T12:24:00Z"/>
          <w:del w:id="4880" w:author="Kem Sereyboth" w:date="2023-06-20T14:18:00Z"/>
          <w:rFonts w:ascii="Khmer MEF1" w:hAnsi="Khmer MEF1" w:cs="Khmer MEF1"/>
          <w:spacing w:val="-12"/>
          <w:lang w:val="ca-ES"/>
          <w:rPrChange w:id="4881" w:author="Kem Sereyboth" w:date="2023-07-19T16:59:00Z">
            <w:rPr>
              <w:ins w:id="4882" w:author="User" w:date="2022-10-03T12:24:00Z"/>
              <w:del w:id="4883" w:author="Kem Sereyboth" w:date="2023-06-20T14:18:00Z"/>
              <w:rFonts w:ascii="Khmer MEF1" w:hAnsi="Khmer MEF1" w:cs="Khmer MEF1"/>
              <w:spacing w:val="-8"/>
              <w:lang w:val="ca-ES"/>
            </w:rPr>
          </w:rPrChange>
        </w:rPr>
        <w:pPrChange w:id="4884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885" w:author="User" w:date="2022-10-04T10:35:00Z">
        <w:del w:id="4886" w:author="Kem Sereyboth" w:date="2023-06-20T14:18:00Z">
          <w:r w:rsidRPr="00E33574" w:rsidDel="005C3437">
            <w:rPr>
              <w:rFonts w:ascii="Khmer MEF1" w:hAnsi="Khmer MEF1" w:cs="Khmer MEF1"/>
              <w:spacing w:val="-12"/>
              <w:cs/>
              <w:lang w:val="ca-ES"/>
            </w:rPr>
            <w:delText>៥</w:delText>
          </w:r>
        </w:del>
      </w:ins>
      <w:ins w:id="4887" w:author="User" w:date="2022-10-03T12:24:00Z">
        <w:del w:id="4888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488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4890" w:author="User" w:date="2022-10-07T09:38:00Z">
        <w:del w:id="4891" w:author="Kem Sereyboth" w:date="2023-06-20T14:18:00Z">
          <w:r w:rsidR="00DF588C"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4892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4893" w:author="User" w:date="2022-10-03T12:25:00Z">
        <w:del w:id="4894" w:author="Kem Sereyboth" w:date="2023-06-20T14:18:00Z">
          <w:r w:rsidR="00B725E8"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4895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ទាន់​បានរៀបចំរួចរាល់​</w:delText>
          </w:r>
        </w:del>
      </w:ins>
      <w:ins w:id="4896" w:author="User" w:date="2022-10-04T10:35:00Z">
        <w:del w:id="4897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-12"/>
              <w:sz w:val="24"/>
              <w:szCs w:val="24"/>
              <w:cs/>
              <w:lang w:val="ca-ES"/>
              <w:rPrChange w:id="4898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76FCEA8" w14:textId="192A1CB5" w:rsidR="00F67A04" w:rsidRPr="00E33574" w:rsidDel="005C3437" w:rsidRDefault="00F67A04">
      <w:pPr>
        <w:spacing w:after="0" w:line="233" w:lineRule="auto"/>
        <w:ind w:firstLine="720"/>
        <w:jc w:val="both"/>
        <w:rPr>
          <w:ins w:id="4899" w:author="LENOVO" w:date="2022-10-02T04:30:00Z"/>
          <w:del w:id="4900" w:author="Kem Sereyboth" w:date="2023-06-20T14:18:00Z"/>
          <w:rFonts w:ascii="Khmer MEF1" w:eastAsia="Times New Roman" w:hAnsi="Khmer MEF1" w:cs="Khmer MEF1"/>
          <w:spacing w:val="8"/>
          <w:sz w:val="24"/>
          <w:szCs w:val="24"/>
          <w:lang w:val="ca-ES"/>
          <w:rPrChange w:id="4901" w:author="Kem Sereyboth" w:date="2023-07-19T16:59:00Z">
            <w:rPr>
              <w:ins w:id="4902" w:author="LENOVO" w:date="2022-10-02T04:30:00Z"/>
              <w:del w:id="4903" w:author="Kem Sereyboth" w:date="2023-06-20T14:18:00Z"/>
              <w:rFonts w:ascii="Khmer MEF1" w:hAnsi="Khmer MEF1" w:cs="Khmer MEF1"/>
              <w:spacing w:val="8"/>
              <w:sz w:val="24"/>
              <w:szCs w:val="24"/>
              <w:highlight w:val="green"/>
              <w:lang w:val="ca-ES"/>
            </w:rPr>
          </w:rPrChange>
        </w:rPr>
        <w:pPrChange w:id="4904" w:author="Sopheak Phorn" w:date="2023-08-25T16:12:00Z">
          <w:pPr>
            <w:spacing w:after="0" w:line="214" w:lineRule="auto"/>
            <w:ind w:firstLine="720"/>
            <w:jc w:val="both"/>
          </w:pPr>
        </w:pPrChange>
      </w:pPr>
      <w:moveToRangeStart w:id="4905" w:author="sakaria fa" w:date="2022-09-30T20:50:00Z" w:name="move115463467"/>
    </w:p>
    <w:p w14:paraId="7189685A" w14:textId="56028C9B" w:rsidR="00F171DC" w:rsidRPr="00E33574" w:rsidDel="005C3437" w:rsidRDefault="00063A4B">
      <w:pPr>
        <w:spacing w:after="0" w:line="233" w:lineRule="auto"/>
        <w:ind w:firstLine="720"/>
        <w:jc w:val="both"/>
        <w:rPr>
          <w:del w:id="4906" w:author="Kem Sereyboth" w:date="2023-06-20T14:18:00Z"/>
          <w:rFonts w:ascii="Khmer MEF1" w:hAnsi="Khmer MEF1" w:cs="Khmer MEF1"/>
          <w:strike/>
          <w:lang w:val="ca-ES"/>
        </w:rPr>
        <w:pPrChange w:id="4907" w:author="Sopheak Phorn" w:date="2023-08-25T16:12:00Z">
          <w:pPr>
            <w:spacing w:after="0" w:line="214" w:lineRule="auto"/>
            <w:ind w:firstLine="720"/>
            <w:jc w:val="both"/>
          </w:pPr>
        </w:pPrChange>
      </w:pPr>
      <w:ins w:id="4908" w:author="LENOVO" w:date="2022-10-02T04:34:00Z">
        <w:del w:id="490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910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moveTo w:id="4911" w:author="sakaria fa" w:date="2022-09-30T20:50:00Z">
        <w:del w:id="4912" w:author="Kem Sereyboth" w:date="2023-06-20T14:18:00Z"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91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រចនាសម្ព័ន្ធគ្រប់គ្រង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491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91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ដែលអាចប៉ះពាល់ទៅដល់ប្រសិទ្ធភាព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49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491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និងស័ក្តិសិទ្ធភាពនៃ​​ផលសម្រេច</w:delText>
          </w:r>
          <w:r w:rsidR="00F171DC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491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91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ថ្វីបើនៅពេលនេះមិនបានរាំងស្ទះដល់ដំណើរការរបស់អង្គភាពទាំង​មូល​ក៏ដោយ។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lang w:val="ca-ES"/>
              <w:rPrChange w:id="492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green"/>
                  <w:lang w:val="ca-ES"/>
                </w:rPr>
              </w:rPrChange>
            </w:rPr>
            <w:delText xml:space="preserve"> </w:delText>
          </w:r>
          <w:r w:rsidR="00F171DC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49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ម៉្យាងវិញទៀត បទប្បញ្ញត្តិដើម្បីអនុវត្តការងារគឺមិនទាន់រៀបចំរួចរាល់ ការណ៍នេះធ្វើឱ្យរាំងស្ទះដល់ការគ្រប់គ្រង</w:delText>
          </w:r>
          <w:r w:rsidR="00F171DC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92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ការអនុវត្តការងារ និង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2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ការប្រមូលចំណូល ដែលជាហេតុនាំឱ្យ </w:delText>
          </w:r>
          <w:r w:rsidR="00F171DC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92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ន.ស.ស.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2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មិនអាចបំពេញកាតព្វកិច្ចបង់ភាគទាន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2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 xml:space="preserve">ជូនអគ្គលេខាធិការដ្ឋាននៃ </w:delText>
          </w:r>
          <w:r w:rsidR="00F171DC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rPrChange w:id="492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171DC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rPrChange w:id="49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។</w:delText>
          </w:r>
        </w:del>
      </w:moveTo>
    </w:p>
    <w:moveToRangeEnd w:id="4905"/>
    <w:p w14:paraId="0167929C" w14:textId="6BD62BF4" w:rsidR="00CD4DB1" w:rsidRPr="00E33574" w:rsidDel="005C3437" w:rsidRDefault="002A5494">
      <w:pPr>
        <w:spacing w:after="0" w:line="233" w:lineRule="auto"/>
        <w:ind w:firstLine="720"/>
        <w:jc w:val="both"/>
        <w:rPr>
          <w:ins w:id="4929" w:author="Un Seakamey" w:date="2022-11-04T10:10:00Z"/>
          <w:del w:id="4930" w:author="Kem Sereyboth" w:date="2023-06-20T14:18:00Z"/>
          <w:rFonts w:ascii="Khmer MEF1" w:hAnsi="Khmer MEF1" w:cs="Khmer MEF1"/>
          <w:lang w:val="ca-ES"/>
        </w:rPr>
        <w:pPrChange w:id="4931" w:author="Sopheak Phorn" w:date="2023-08-25T16:12:00Z">
          <w:pPr>
            <w:spacing w:after="0" w:line="226" w:lineRule="auto"/>
            <w:ind w:firstLine="720"/>
            <w:jc w:val="both"/>
          </w:pPr>
        </w:pPrChange>
      </w:pPr>
      <w:ins w:id="4932" w:author="LENOVO" w:date="2022-10-02T04:39:00Z">
        <w:del w:id="4933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93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បន្ទាប់​ពី​​កា</w:delText>
          </w:r>
        </w:del>
      </w:ins>
      <w:ins w:id="4935" w:author="User" w:date="2022-10-02T21:37:00Z">
        <w:del w:id="4936" w:author="Kem Sereyboth" w:date="2023-06-20T14:18:00Z">
          <w:r w:rsidR="00372308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93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</w:delText>
          </w:r>
        </w:del>
      </w:ins>
      <w:ins w:id="4938" w:author="LENOVO" w:date="2022-10-02T04:39:00Z">
        <w:del w:id="4939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940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ធ្វើ​</w:delText>
          </w:r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494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សវនកម្ម​អនុលោម​ភាព​នៅ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lang w:val="ca-ES"/>
              <w:rPrChange w:id="494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4943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4944" w:author="LENOVO" w:date="2022-10-02T04:40:00Z">
        <w:del w:id="4945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494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4947" w:author="LENOVO" w:date="2022-10-02T04:39:00Z">
        <w:del w:id="4948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494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4950" w:author="LENOVO" w:date="2022-10-02T04:40:00Z">
        <w:del w:id="4951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495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4953" w:author="LENOVO" w:date="2022-10-02T04:39:00Z">
        <w:del w:id="4954" w:author="Kem Sereyboth" w:date="2023-06-20T14:18:00Z">
          <w:r w:rsidRPr="00E33574" w:rsidDel="005C3437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4955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.​</w:delText>
          </w:r>
          <w:r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495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រួចមក  សវនករទទួលបន្ទុក​​បាន​រៀបចំ​នូវ​</w:delText>
          </w:r>
          <w:r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95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សេចក្ដី​ព្រាង​​របាយការណ៍​​សវនកម្ម​អនុលោមភាព​របស់​ខ្លួន​ ដោយ​បាន​ដាក់​បញ្ចូលនូវធាតុ​សំខាន់ៗ​</w:delText>
          </w:r>
        </w:del>
      </w:ins>
      <w:ins w:id="4958" w:author="LENOVO" w:date="2022-10-06T11:08:00Z">
        <w:del w:id="4959" w:author="Kem Sereyboth" w:date="2023-06-20T14:18:00Z">
          <w:r w:rsidR="00714781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960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រួមមាន៖</w:delText>
          </w:r>
        </w:del>
      </w:ins>
      <w:ins w:id="4961" w:author="LENOVO" w:date="2022-10-02T04:39:00Z">
        <w:del w:id="4962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496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ទិដ្ឋភាព​</w:delText>
          </w:r>
          <w:r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ទូទៅ​នៃ​អង្គភាព​​សវនកម្ម​ផ្ទៃក្នុង​និងសវនដ្ឋាន ប្រធានបទសវនកម្ម​ លក្ខណៈវិនិច្ឆ័យសវនកម្ម នីតិវិធី</w:delText>
          </w:r>
        </w:del>
      </w:ins>
      <w:ins w:id="4964" w:author="LENOVO" w:date="2022-10-06T11:16:00Z">
        <w:del w:id="4965" w:author="Kem Sereyboth" w:date="2023-06-20T14:18:00Z">
          <w:r w:rsidR="004D10D7"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សវនកម្ម ការសង្កេត លទ្ធផលរកឃើញ ការវិភាគនិងវាយតម្លៃរបស់សវនករទទួលបន្ទុក ការសន្និដ្ឋាននិង</w:delText>
          </w:r>
          <w:r w:rsidR="004D10D7" w:rsidRPr="00E33574" w:rsidDel="005C3437">
            <w:rPr>
              <w:rFonts w:ascii="Khmer MEF1" w:hAnsi="Khmer MEF1" w:cs="Khmer MEF1"/>
              <w:spacing w:val="-10"/>
              <w:cs/>
              <w:lang w:val="ca-ES"/>
            </w:rPr>
            <w:delText>អនុសាសន៍របស់សវនករទទួលបន្ទុក និងការតាមដានការអនុវត្តអនុសាសន៍។​ បន្ថែម​​ពីនេះ​ សវនករទទួលបន្ទុក</w:delText>
          </w:r>
          <w:r w:rsidR="004D10D7"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="004D10D7"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បាន​ដាក់​ឆ្លង​​សេចក្ដីព្រាង​របាយការណ៍សវនកម្ម​អនុលោមភាព​របស់​ខ្លួន​​ជូន​​គណៈ​កម្មការ​​​ចំពោះ​កិច្ច​ដើម្បី​​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ពិនិត្យ </w:delText>
          </w:r>
          <w:r w:rsidR="004D10D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66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និងវាយតម្លៃ​​ទៅ​លើ​​​​ការអនុវត្តការងារ​របស់​</w:delText>
          </w:r>
          <w:r w:rsidR="004D10D7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សវនករទទួលបន្ទុក​នៅ</w:delText>
          </w:r>
          <w:r w:rsidR="004D10D7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67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​សវនដ្ឋាន​​</w:delText>
          </w:r>
        </w:del>
      </w:ins>
      <w:ins w:id="4968" w:author="User" w:date="2022-10-09T12:42:00Z">
        <w:del w:id="4969" w:author="Kem Sereyboth" w:date="2023-06-20T14:18:00Z">
          <w:r w:rsidR="00D9553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70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D9553E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971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D9553E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72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973" w:author="LENOVO" w:date="2022-10-06T11:16:00Z">
        <w:del w:id="4974" w:author="Kem Sereyboth" w:date="2023-06-20T14:18:00Z">
          <w:r w:rsidR="004D10D7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សម្រាប់​ការិយបរិច្ឆេទ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="004D10D7"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 xml:space="preserve">២០២២ </w:delText>
          </w:r>
          <w:r w:rsidR="004D10D7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នេះ។</w:delText>
          </w:r>
        </w:del>
      </w:ins>
      <w:ins w:id="4975" w:author="User" w:date="2022-10-06T04:20:00Z">
        <w:del w:id="4976" w:author="Kem Sereyboth" w:date="2023-06-20T14:18:00Z">
          <w:r w:rsidR="00273858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4977" w:author="LENOVO" w:date="2022-10-02T04:39:00Z">
        <w:del w:id="4978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4979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980" w:author="LENOVO" w:date="2022-10-06T11:18:00Z">
        <w:del w:id="4981" w:author="Kem Sereyboth" w:date="2023-06-20T14:18:00Z">
          <w:r w:rsidR="004D10D7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បន្ទាប់ពី​ទទួលបាន​​ការ​ឯកភាព​ជា​គោល​ការណ៍​ពី​​គណៈ​កម្មការ​​​ចំពោះ​កិច្ច</w:delText>
          </w:r>
          <w:r w:rsidR="004D10D7"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​ សវនករ​ទទួលបន្ទុក​​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បាន​បន្ត​នីតិវិធី​របស់​ខ្លួន​ ដោយ​រៀបចំសំណើ​សុំការ​អនុញ្ញា​ត​ដ៏​ខ្ពង់​ខ្ពស់​​ពី​ </w:delText>
          </w:r>
          <w:r w:rsidR="004D10D7" w:rsidRPr="00E33574" w:rsidDel="005C3437">
            <w:rPr>
              <w:rFonts w:ascii="Khmer MEF2" w:hAnsi="Khmer MEF2" w:cs="Khmer MEF2"/>
              <w:cs/>
              <w:lang w:val="ca-ES"/>
            </w:rPr>
            <w:delText>ឯកឧត្តមប្រធាន​អង្គភាព​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 ក្នុង​​ការ</w:delText>
          </w:r>
          <w:r w:rsidR="004D10D7" w:rsidRPr="00E33574" w:rsidDel="005C3437">
            <w:rPr>
              <w:rFonts w:ascii="Khmer MEF1" w:hAnsi="Khmer MEF1" w:cs="Khmer MEF1"/>
              <w:spacing w:val="-10"/>
              <w:lang w:val="ca-ES"/>
            </w:rPr>
            <w:delText>​​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>ផ្ញើជូន​សេចក្ដីព្រាង​របាយការណ៍​សវនកម្ម​អនុលោមភាព​របស់​ខ្លួន​ជូន​សវនដ្ឋាន</w:delText>
          </w:r>
        </w:del>
      </w:ins>
      <w:ins w:id="4982" w:author="User" w:date="2022-10-09T12:42:00Z">
        <w:del w:id="4983" w:author="Kem Sereyboth" w:date="2023-06-20T14:18:00Z">
          <w:r w:rsidR="00D9553E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D9553E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</w:del>
      </w:ins>
      <w:ins w:id="4984" w:author="LENOVO" w:date="2022-10-06T11:18:00Z">
        <w:del w:id="4985" w:author="Kem Sereyboth" w:date="2023-06-20T14:18:00Z">
          <w:r w:rsidR="004D10D7" w:rsidRPr="00E33574" w:rsidDel="005C3437">
            <w:rPr>
              <w:rFonts w:ascii="Khmer MEF1" w:hAnsi="Khmer MEF1" w:cs="Khmer MEF1"/>
              <w:lang w:val="ca-ES"/>
            </w:rPr>
            <w:delText xml:space="preserve">​​ 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ដើម្បី​ធ្វើការពិនិត្យ និងផ្ដល់​ជូន​នូវមតិយោបល់​ក៏​ដូចជា​សំណូមពរ​ជាលាយលក្ខណ៍​អក្សរ​មក​អង្គភាពសវនកម្ម​ផ្ទៃក្នុង​នៃ​ </w:delText>
          </w:r>
          <w:r w:rsidR="004D10D7"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អ.ស.ហ.</w:delText>
          </w:r>
          <w:r w:rsidR="004D10D7" w:rsidRPr="00E33574" w:rsidDel="005C3437">
            <w:rPr>
              <w:rFonts w:ascii="Khmer MEF1" w:hAnsi="Khmer MEF1" w:cs="Khmer MEF1"/>
              <w:cs/>
              <w:lang w:val="ca-ES"/>
            </w:rPr>
            <w:delText xml:space="preserve"> វិញ។</w:delText>
          </w:r>
        </w:del>
      </w:ins>
      <w:ins w:id="4986" w:author="User" w:date="2022-10-02T21:42:00Z">
        <w:del w:id="4987" w:author="Kem Sereyboth" w:date="2023-06-20T14:18:00Z">
          <w:r w:rsidR="00B73CBA" w:rsidRPr="00E33574" w:rsidDel="005C3437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4988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4989" w:author="User" w:date="2022-09-29T10:02:00Z">
        <w:del w:id="4990" w:author="Kem Sereyboth" w:date="2023-06-20T14:18:00Z"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91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បន្ទាប់ពីធ្វើសវនកម្មអនុលោមភាពនៅ </w:delText>
          </w:r>
          <w:r w:rsidR="00CD4DB1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499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99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9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រួចមកសវនករទទួលបន្ទុកបានរៀបចំនូវសេចក្តីព្រាងរបាយការណ៍សវនកម្មអនុលោមភាពរបស់ខ្លួន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995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96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ដោយបានដាក់បញ្ចូលនូវធាតុសំខាន់ៗដូចជា ទិដ្ឋភាពទូទៅនៃអង្គភាពសវនកម្មផ្ទៃក្នុងនិងសវនដ្ឋាន ប្រធានបទសវនកម្ម លក្ខណៈវិនិច្ឆ័យសវនកម្ម នីតិវិធីសវនកម្ម លទ្ធផលរកឃើញ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499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98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ការវិភាគនិងវាយតម្លៃរបស់សវនករទទួលបន្ទុក សេចក្តីសន្និដ្ឋាន និងអនុសាសន៍សវនកម្ម។ </w:delText>
          </w:r>
          <w:r w:rsidR="00CD4DB1" w:rsidRPr="00E33574" w:rsidDel="005C3437">
            <w:rPr>
              <w:rFonts w:ascii="Khmer MEF1" w:hAnsi="Khmer MEF1" w:cs="Khmer MEF1"/>
              <w:cs/>
              <w:lang w:val="ca-ES"/>
            </w:rPr>
            <w:delText>បន្ថែមពីនេះ សវនករទទួលបន្ទុកនឹងដាក់ឆ្លងសេចក្តីព្រាងរបាយការណ៍សវនកម្មអនុលោមភាពរបស់ខ្លួន</w:delText>
          </w:r>
          <w:r w:rsidR="00CD4DB1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CD4DB1" w:rsidRPr="00E33574" w:rsidDel="005C3437">
            <w:rPr>
              <w:rFonts w:ascii="Khmer MEF1" w:hAnsi="Khmer MEF1" w:cs="Khmer MEF1"/>
              <w:cs/>
              <w:lang w:val="ca-ES"/>
            </w:rPr>
            <w:delText>ជូន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4999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គណៈកម្មការចំពោះកិច្ចដើម្បីពិនិត្យ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000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001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និងវាយតម្លៃទៅលើការអនុវត្តការងាររបស់សវនករទទួលបន្ទុកនៅសវនដ្ឋានសម្រាប់ការិយបរិច្ឆេទឆ្នាំ២០២២ នេះ។ បន្ទាប់ពីទទួលបានការឯកភាពជាគោលការណ៍ពីគណៈកម្មការចំពោះកិច្ច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002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00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សវនករទទួលបន្ទុកនឹងបន្តនីតិវិធីរបស់ខ្លួន  ដោយរៀបចំសំណើសុំការអនុញ្ញាតដ៏ខ្ពង់ខ្ពស់ពី</w:delText>
          </w:r>
          <w:r w:rsidR="00CD4DB1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CD4DB1" w:rsidRPr="00E33574" w:rsidDel="005C3437">
            <w:rPr>
              <w:rFonts w:ascii="Khmer MEF2" w:eastAsia="Times New Roman" w:hAnsi="Khmer MEF2" w:cs="Khmer MEF2"/>
              <w:sz w:val="24"/>
              <w:szCs w:val="24"/>
              <w:cs/>
              <w:lang w:val="ca-ES"/>
              <w:rPrChange w:id="5004" w:author="Kem Sereyboth" w:date="2023-07-19T16:59:00Z">
                <w:rPr>
                  <w:rFonts w:ascii="Khmer MEF2" w:eastAsia="Times New Roman" w:hAnsi="Khmer MEF2" w:cs="Khmer MEF2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ឯកឧត្តមប្រធានអង្គភាព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005" w:author="Kem Sereyboth" w:date="2023-07-19T16:59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ក្នុងការផ្ញើជូនសេចក្តីព្រាងរបាយការណ៍សវនកម្មអនុលោមភាពរបស់ខ្លួនជូនសវនដ្ឋានដើម្បីធ្វើការពិនិត្យ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lang w:val="ca-ES"/>
              <w:rPrChange w:id="5006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007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និងផ្តល់នូវមតិយោបល់ក៏ដូចជាសំណូមពរជាលាយលក្ខណ៍អក្សរមកអង្គភាពសវនកម្មផ្ទៃក្នុងនៃ </w:delText>
          </w:r>
          <w:r w:rsidR="00CD4DB1" w:rsidRPr="00E33574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500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D4DB1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500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វិញ។</w:delText>
          </w:r>
        </w:del>
      </w:ins>
    </w:p>
    <w:p w14:paraId="15728194" w14:textId="3221F90C" w:rsidR="009842BD" w:rsidRPr="00E33574" w:rsidDel="005C3437" w:rsidRDefault="00186F21">
      <w:pPr>
        <w:spacing w:after="0" w:line="233" w:lineRule="auto"/>
        <w:ind w:firstLine="720"/>
        <w:jc w:val="both"/>
        <w:rPr>
          <w:ins w:id="5010" w:author="Un Seakamey" w:date="2022-11-04T10:12:00Z"/>
          <w:del w:id="5011" w:author="Kem Sereyboth" w:date="2023-06-20T14:18:00Z"/>
          <w:rFonts w:ascii="Khmer MEF1" w:hAnsi="Khmer MEF1" w:cs="Khmer MEF1"/>
          <w:lang w:val="ca-ES"/>
        </w:rPr>
        <w:pPrChange w:id="5012" w:author="Sopheak Phorn" w:date="2023-08-25T16:12:00Z">
          <w:pPr>
            <w:pStyle w:val="NormalWeb"/>
            <w:spacing w:line="226" w:lineRule="auto"/>
          </w:pPr>
        </w:pPrChange>
      </w:pPr>
      <w:ins w:id="5013" w:author="Un Seakamey" w:date="2022-11-14T14:16:00Z">
        <w:del w:id="5014" w:author="Kem Sereyboth" w:date="2023-06-20T14:18:00Z"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ក្រោយពីទទួលបានមតិយោបល់ និងសំណូមពរ</w:delText>
          </w:r>
        </w:del>
      </w:ins>
      <w:ins w:id="5015" w:author="Un Seakamey" w:date="2022-11-14T14:17:00Z">
        <w:del w:id="5016" w:author="Kem Sereyboth" w:date="2023-06-20T14:18:00Z"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ពី </w:delText>
          </w:r>
          <w:r w:rsidRPr="00994600" w:rsidDel="005C3437">
            <w:rPr>
              <w:rFonts w:ascii="Khmer MEF1" w:eastAsia="Times New Roman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ន.ស.ស.</w:delText>
          </w:r>
        </w:del>
      </w:ins>
      <w:ins w:id="5017" w:author="Un Seakamey" w:date="2022-11-14T14:18:00Z">
        <w:del w:id="5018" w:author="Kem Sereyboth" w:date="2023-06-20T14:18:00Z">
          <w:r w:rsidRPr="00E33574" w:rsidDel="005C3437">
            <w:rPr>
              <w:rFonts w:ascii="Khmer MEF1" w:hAnsi="Khmer MEF1" w:cs="Khmer MEF1" w:hint="cs"/>
              <w:b/>
              <w:bCs/>
              <w:spacing w:val="-8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01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និង</w:delText>
          </w:r>
        </w:del>
      </w:ins>
      <w:ins w:id="5020" w:author="Un Seakamey" w:date="2022-11-04T10:12:00Z">
        <w:del w:id="5021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02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បន្ទាប់ពីបានធ្វើការវិភាគនិងវាយតម្លៃចុងក្រោយលើលទ្ធផលដែលបានរកឃើញរួចមក</w:delText>
          </w:r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5023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02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សវនករទទួ</w:delText>
          </w:r>
        </w:del>
      </w:ins>
      <w:ins w:id="5025" w:author="Un Seakamey" w:date="2022-11-04T11:11:00Z">
        <w:del w:id="5026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02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5028" w:author="Un Seakamey" w:date="2022-11-04T10:12:00Z">
        <w:del w:id="5029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03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ល</w:delText>
          </w:r>
        </w:del>
      </w:ins>
      <w:ins w:id="5031" w:author="Un Seakamey" w:date="2022-11-04T11:11:00Z">
        <w:del w:id="5032" w:author="Kem Sereyboth" w:date="2023-06-20T14:18:00Z">
          <w:r w:rsidR="0023717F" w:rsidRPr="00E33574" w:rsidDel="005C3437">
            <w:rPr>
              <w:rFonts w:ascii="Khmer MEF1" w:hAnsi="Khmer MEF1" w:cs="Khmer MEF1" w:hint="cs"/>
              <w:cs/>
              <w:lang w:val="ca-ES"/>
            </w:rPr>
            <w:delText>​</w:delText>
          </w:r>
        </w:del>
      </w:ins>
      <w:ins w:id="5033" w:author="Un Seakamey" w:date="2022-11-04T10:12:00Z">
        <w:del w:id="5034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503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បន្ទុកបានពិនិត្យ</w:delText>
          </w:r>
          <w:r w:rsidR="009842BD" w:rsidRPr="00E33574" w:rsidDel="005C3437">
            <w:rPr>
              <w:rFonts w:ascii="Khmer MEF1" w:eastAsia="Times New Roman" w:hAnsi="Khmer MEF1" w:cs="Khmer MEF1"/>
              <w:spacing w:val="-18"/>
              <w:sz w:val="24"/>
              <w:szCs w:val="24"/>
              <w:cs/>
              <w:lang w:val="ca-ES"/>
              <w:rPrChange w:id="503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ឃើញថា</w:delText>
          </w:r>
          <w:r w:rsidR="009842BD" w:rsidRPr="00E33574" w:rsidDel="005C3437">
            <w:rPr>
              <w:rFonts w:ascii="Khmer MEF1" w:eastAsia="Times New Roman" w:hAnsi="Khmer MEF1" w:cs="Khmer MEF1"/>
              <w:spacing w:val="-18"/>
              <w:sz w:val="24"/>
              <w:szCs w:val="24"/>
              <w:lang w:val="ca-ES"/>
              <w:rPrChange w:id="503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  <w:ins w:id="5038" w:author="Un Seakamey" w:date="2022-11-04T10:13:00Z">
        <w:del w:id="5039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b/>
              <w:bCs/>
              <w:spacing w:val="-18"/>
              <w:sz w:val="24"/>
              <w:szCs w:val="24"/>
              <w:cs/>
              <w:lang w:val="ca-ES"/>
              <w:rPrChange w:id="504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ន.ស.ស.</w:delText>
          </w:r>
        </w:del>
      </w:ins>
      <w:ins w:id="5041" w:author="Un Seakamey" w:date="2022-11-04T10:12:00Z">
        <w:del w:id="5042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18"/>
              <w:sz w:val="24"/>
              <w:szCs w:val="24"/>
              <w:cs/>
              <w:lang w:val="ca-ES"/>
              <w:rPrChange w:id="504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បានបំពេញ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4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ការងារទៅតាមតួនាទី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04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4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និងភារកិច្ចដោយស្មារតីទទួលខុសត្រូវខ្ព</w:delText>
          </w:r>
        </w:del>
      </w:ins>
      <w:ins w:id="5047" w:author="Un Seakamey" w:date="2022-11-04T11:11:00Z">
        <w:del w:id="5048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4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​</w:delText>
          </w:r>
        </w:del>
      </w:ins>
      <w:ins w:id="5050" w:author="Un Seakamey" w:date="2022-11-04T10:12:00Z">
        <w:del w:id="5051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5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ស់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053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5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និងស្របទៅតាមច្បាប់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05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5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បទប្បញ្ញតិ្ត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505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9842BD" w:rsidRPr="00E33574" w:rsidDel="005C3437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505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</w:delText>
          </w:r>
          <w:r w:rsidR="009842BD"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05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គោលការ</w:delText>
          </w:r>
        </w:del>
      </w:ins>
      <w:ins w:id="5060" w:author="Un Seakamey" w:date="2022-11-14T14:19:00Z">
        <w:del w:id="5061" w:author="Kem Sereyboth" w:date="2023-06-20T14:18:00Z">
          <w:r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06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5063" w:author="Un Seakamey" w:date="2022-11-04T10:12:00Z">
        <w:del w:id="5064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10"/>
              <w:sz w:val="24"/>
              <w:szCs w:val="24"/>
              <w:cs/>
              <w:lang w:val="ca-ES"/>
              <w:rPrChange w:id="506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ណ៍ណែនាំដែលបានកំណត់ ដែលការណ៍នេះនាំឱ្យសម្រេចបាននូវលទ្ធផលគួរជាទីមោទនៈ។</w:delText>
          </w:r>
          <w:r w:rsidR="009842BD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9842BD" w:rsidRPr="00E33574" w:rsidDel="005C3437">
            <w:rPr>
              <w:rFonts w:ascii="Khmer MEF1" w:hAnsi="Khmer MEF1" w:cs="Khmer MEF1"/>
              <w:cs/>
              <w:lang w:val="ca-ES"/>
            </w:rPr>
            <w:delText>ទោះជា</w:delText>
          </w:r>
          <w:r w:rsidR="009842BD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06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យ៉ាងណាក៏នៅមានចំណុចខ្វះខាតមួយចំនួន</w:delText>
          </w:r>
        </w:del>
      </w:ins>
      <w:ins w:id="5067" w:author="Un Seakamey" w:date="2022-11-04T11:07:00Z">
        <w:del w:id="5068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06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ដែលអាចប៉ះពាល់ទៅ</w:delText>
          </w:r>
        </w:del>
      </w:ins>
      <w:ins w:id="5070" w:author="Un Seakamey" w:date="2022-11-04T11:12:00Z">
        <w:del w:id="5071" w:author="Kem Sereyboth" w:date="2023-06-20T14:18:00Z">
          <w:r w:rsidR="0023717F" w:rsidRPr="00E33574" w:rsidDel="005C3437">
            <w:rPr>
              <w:rFonts w:ascii="Khmer MEF1" w:hAnsi="Khmer MEF1" w:cs="Khmer MEF1" w:hint="cs"/>
              <w:cs/>
              <w:lang w:val="ca-ES"/>
            </w:rPr>
            <w:delText>​</w:delText>
          </w:r>
        </w:del>
      </w:ins>
      <w:ins w:id="5072" w:author="Un Seakamey" w:date="2022-11-04T11:07:00Z">
        <w:del w:id="5073" w:author="Kem Sereyboth" w:date="2023-06-20T14:18:00Z">
          <w:r w:rsidR="0023717F" w:rsidRPr="00E33574" w:rsidDel="005C3437">
            <w:rPr>
              <w:rFonts w:ascii="Khmer MEF1" w:hAnsi="Khmer MEF1" w:cs="Khmer MEF1"/>
              <w:cs/>
              <w:lang w:val="ca-ES"/>
            </w:rPr>
            <w:delText>ដល់ប្រសិទ្ធភាព</w:delText>
          </w:r>
          <w:r w:rsidR="0023717F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="0023717F" w:rsidRPr="00E33574" w:rsidDel="005C3437">
            <w:rPr>
              <w:rFonts w:ascii="Khmer MEF1" w:hAnsi="Khmer MEF1" w:cs="Khmer MEF1"/>
              <w:cs/>
              <w:lang w:val="ca-ES"/>
            </w:rPr>
            <w:delText>និងស័ក្តិសិទ្ធភាព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7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នៃ​​ផលសម្រេច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07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7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ថ្វីបើនៅពេលនេះ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07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7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វាមិនបានរាំងស្ទះដល់ដំណើរការរបស់អង្គភាពទាំង​មូល​</w:delText>
          </w:r>
        </w:del>
      </w:ins>
      <w:ins w:id="5079" w:author="Un Seakamey" w:date="2022-11-04T11:08:00Z">
        <w:del w:id="5080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8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រួមមាន៖</w:delText>
          </w:r>
        </w:del>
      </w:ins>
      <w:ins w:id="5082" w:author="Un Seakamey" w:date="2022-11-04T10:49:00Z">
        <w:del w:id="5083" w:author="Kem Sereyboth" w:date="2023-06-20T14:18:00Z">
          <w:r w:rsidR="00AC0392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8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រចនា</w:delText>
          </w:r>
          <w:r w:rsidR="00AC0392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08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សម្ព័ន្ធគ្រប់គ្រងនាយកដ្ឋានត្រួតពិនិត្យពុំទាន់មានប្រធាននាយកដ្ឋាន និងអនុប្រធាននាយកដ្ឋាន ពុំទាន់អនុវត្ត</w:delText>
          </w:r>
          <w:r w:rsidR="00AC0392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8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ការប្រមូលចំណូលស្របតាមបទប្បញ្ញត្តិ ពុំទាន់</w:delText>
          </w:r>
        </w:del>
      </w:ins>
      <w:ins w:id="5087" w:author="Un Seakamey" w:date="2022-11-14T14:10:00Z">
        <w:del w:id="5088" w:author="Kem Sereyboth" w:date="2023-06-20T14:18:00Z">
          <w:r w:rsidR="007332D4" w:rsidRPr="00E33574" w:rsidDel="005C3437">
            <w:rPr>
              <w:rFonts w:ascii="Khmer MEF1" w:hAnsi="Khmer MEF1" w:cs="Khmer MEF1" w:hint="cs"/>
              <w:spacing w:val="2"/>
              <w:cs/>
              <w:lang w:val="ca-ES"/>
            </w:rPr>
            <w:delText>អាច</w:delText>
          </w:r>
        </w:del>
      </w:ins>
      <w:ins w:id="5089" w:author="Un Seakamey" w:date="2022-11-04T10:49:00Z">
        <w:del w:id="5090" w:author="Kem Sereyboth" w:date="2023-06-20T14:18:00Z">
          <w:r w:rsidR="00AC0392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09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អនុវត្តការបង់ភាគទាន ១០% ជូនអគ្គលេខាធិការដ្ឋាន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AC0392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5092" w:author="Un Seakamey" w:date="2022-11-04T10:52:00Z">
        <w:del w:id="5093" w:author="Kem Sereyboth" w:date="2023-06-20T14:18:00Z">
          <w:r w:rsidR="005C171F" w:rsidRPr="00E33574" w:rsidDel="005C3437">
            <w:rPr>
              <w:rFonts w:ascii="Khmer MEF1" w:hAnsi="Khmer MEF1" w:cs="Khmer MEF1"/>
              <w:cs/>
              <w:lang w:val="ca-ES"/>
            </w:rPr>
            <w:delText>មិនបាន</w:delText>
          </w:r>
        </w:del>
      </w:ins>
      <w:ins w:id="5094" w:author="Un Seakamey" w:date="2022-11-04T10:50:00Z">
        <w:del w:id="5095" w:author="Kem Sereyboth" w:date="2023-06-20T14:18:00Z">
          <w:r w:rsidR="00467965" w:rsidRPr="00E33574" w:rsidDel="005C3437">
            <w:rPr>
              <w:rFonts w:ascii="Khmer MEF1" w:hAnsi="Khmer MEF1" w:cs="Khmer MEF1"/>
              <w:cs/>
              <w:lang w:val="ca-ES"/>
            </w:rPr>
            <w:delText>អនុ</w:delText>
          </w:r>
          <w:r w:rsidR="00467965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09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វត្ត</w:delText>
          </w:r>
        </w:del>
      </w:ins>
      <w:ins w:id="5097" w:author="Un Seakamey" w:date="2022-11-04T10:49:00Z">
        <w:del w:id="5098" w:author="Kem Sereyboth" w:date="2023-06-20T14:18:00Z">
          <w:r w:rsidR="00AC0392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09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របស់ </w:delText>
          </w:r>
          <w:r w:rsidR="00AC0392" w:rsidRPr="00994600" w:rsidDel="005C3437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 xml:space="preserve"> ពុំ</w:delText>
          </w:r>
          <w:r w:rsidR="00AC0392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10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បានអនុវត្តតាមបទ</w:delText>
          </w:r>
          <w:r w:rsidR="00AC0392" w:rsidRPr="00E33574" w:rsidDel="005C3437">
            <w:rPr>
              <w:rFonts w:ascii="Khmer MEF1" w:hAnsi="Khmer MEF1" w:cs="Khmer MEF1"/>
              <w:cs/>
              <w:lang w:val="ca-ES"/>
            </w:rPr>
            <w:delText>ប្បញ្ញត្តិដែលកំណត់ដោយអាជ្ញាធរសេវាហិរញ្ញវត្ថុមិនមែនធនាគារ និងពុំទាន់មានវិធាន និងយន្តការត្រួតពិនិត្យប្រតិបត្តិការរបស់ប្រតិបត្តិករសន្តិសុខ</w:delText>
          </w:r>
          <w:r w:rsidR="00AC0392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10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សង្គម</w:delText>
          </w:r>
        </w:del>
      </w:ins>
      <w:ins w:id="5102" w:author="Un Seakamey" w:date="2022-11-04T11:09:00Z">
        <w:del w:id="5103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10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ក៏នៅ</w:delText>
          </w:r>
        </w:del>
      </w:ins>
      <w:ins w:id="5105" w:author="Un Seakamey" w:date="2022-11-04T11:10:00Z">
        <w:del w:id="5106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107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5108" w:author="Un Seakamey" w:date="2022-11-04T11:09:00Z">
        <w:del w:id="5109" w:author="Kem Sereyboth" w:date="2023-06-20T14:18:00Z">
          <w:r w:rsidR="0023717F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11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ទាន់បានបំពេញ</w:delText>
          </w:r>
          <w:r w:rsidR="0023717F" w:rsidRPr="00E33574" w:rsidDel="005C3437">
            <w:rPr>
              <w:rFonts w:ascii="Khmer MEF1" w:eastAsia="Times New Roman" w:hAnsi="Khmer MEF1" w:cs="Khmer MEF1"/>
              <w:spacing w:val="8"/>
              <w:sz w:val="24"/>
              <w:szCs w:val="24"/>
              <w:cs/>
              <w:lang w:val="ca-ES"/>
              <w:rPrChange w:id="5111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មុខងារគ្រប់ជ្រុងជ្រោយនៅ</w:delText>
          </w:r>
          <w:r w:rsidR="0023717F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11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ឡើយ</w:delText>
          </w:r>
        </w:del>
      </w:ins>
      <w:ins w:id="5113" w:author="Un Seakamey" w:date="2022-11-04T10:12:00Z">
        <w:del w:id="5114" w:author="Kem Sereyboth" w:date="2023-06-20T14:18:00Z">
          <w:r w:rsidR="009842BD" w:rsidRPr="00E33574" w:rsidDel="005C3437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511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  <w:r w:rsidR="009842BD"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</w:del>
      </w:ins>
    </w:p>
    <w:p w14:paraId="17D15B36" w14:textId="5C5C228A" w:rsidR="009842BD" w:rsidRPr="00E33574" w:rsidDel="005C3437" w:rsidRDefault="009842BD">
      <w:pPr>
        <w:spacing w:after="0" w:line="233" w:lineRule="auto"/>
        <w:ind w:firstLine="720"/>
        <w:jc w:val="both"/>
        <w:rPr>
          <w:ins w:id="5116" w:author="User" w:date="2022-09-29T10:05:00Z"/>
          <w:del w:id="5117" w:author="Kem Sereyboth" w:date="2023-06-20T14:18:00Z"/>
          <w:rFonts w:ascii="Khmer MEF1" w:hAnsi="Khmer MEF1" w:cs="Khmer MEF1"/>
          <w:lang w:val="ca-ES"/>
          <w:rPrChange w:id="5118" w:author="Kem Sereyboth" w:date="2023-07-19T16:59:00Z">
            <w:rPr>
              <w:ins w:id="5119" w:author="User" w:date="2022-09-29T10:05:00Z"/>
              <w:del w:id="5120" w:author="Kem Sereyboth" w:date="2023-06-20T14:18:00Z"/>
              <w:rFonts w:ascii="Khmer MEF1" w:hAnsi="Khmer MEF1" w:cs="Khmer MEF1"/>
              <w:spacing w:val="-4"/>
              <w:lang w:val="ca-ES"/>
            </w:rPr>
          </w:rPrChange>
        </w:rPr>
        <w:pPrChange w:id="5121" w:author="Sopheak Phorn" w:date="2023-08-25T16:12:00Z">
          <w:pPr>
            <w:spacing w:after="0" w:line="226" w:lineRule="auto"/>
            <w:ind w:firstLine="720"/>
            <w:jc w:val="both"/>
          </w:pPr>
        </w:pPrChange>
      </w:pPr>
    </w:p>
    <w:p w14:paraId="7A73522E" w14:textId="38F946CE" w:rsidR="007D0C1F" w:rsidRPr="00E33574" w:rsidDel="005C3437" w:rsidRDefault="007D0C1F">
      <w:pPr>
        <w:spacing w:after="0" w:line="233" w:lineRule="auto"/>
        <w:ind w:firstLine="720"/>
        <w:jc w:val="both"/>
        <w:rPr>
          <w:ins w:id="5122" w:author="User" w:date="2022-09-29T10:05:00Z"/>
          <w:del w:id="5123" w:author="Kem Sereyboth" w:date="2023-06-20T14:18:00Z"/>
          <w:rFonts w:ascii="Khmer MEF1" w:hAnsi="Khmer MEF1" w:cs="Khmer MEF1"/>
          <w:strike/>
          <w:lang w:val="ca-ES"/>
        </w:rPr>
        <w:pPrChange w:id="5124" w:author="Sopheak Phorn" w:date="2023-08-25T16:12:00Z">
          <w:pPr>
            <w:spacing w:after="0" w:line="214" w:lineRule="auto"/>
            <w:ind w:firstLine="720"/>
            <w:jc w:val="both"/>
          </w:pPr>
        </w:pPrChange>
      </w:pPr>
      <w:moveFromRangeStart w:id="5125" w:author="sakaria fa" w:date="2022-09-30T20:50:00Z" w:name="move115463467"/>
      <w:moveFrom w:id="5126" w:author="sakaria fa" w:date="2022-09-30T20:50:00Z">
        <w:ins w:id="5127" w:author="User" w:date="2022-09-29T10:05:00Z">
          <w:del w:id="5128" w:author="Kem Sereyboth" w:date="2023-06-20T14:18:00Z"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  <w:lang w:val="ca-ES"/>
                <w:rPrChange w:id="5129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បន្ទាប់ពីបានធ្វើការវិភាគនិងវាយតម្លៃ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cs/>
                <w:lang w:val="ca-ES"/>
                <w:rPrChange w:id="5130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ចុងក្រោយលើលទ្ធផលដែលបានរកឃើញរួចមក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lang w:val="ca-ES"/>
                <w:rPrChange w:id="5131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cs/>
                <w:lang w:val="ca-ES"/>
                <w:rPrChange w:id="5132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សវនករទទួលបន្ទុកបានពិនិត្យឃើញថា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lang w:val="ca-ES"/>
                <w:rPrChange w:id="5133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b/>
                <w:bCs/>
                <w:spacing w:val="5"/>
                <w:sz w:val="24"/>
                <w:szCs w:val="24"/>
                <w:cs/>
                <w:lang w:val="ca-ES"/>
                <w:rPrChange w:id="5134" w:author="Kem Sereyboth" w:date="2023-07-19T16:59:00Z">
                  <w:rPr>
                    <w:rFonts w:ascii="Khmer MEF1" w:hAnsi="Khmer MEF1" w:cs="Khmer MEF1"/>
                    <w:b/>
                    <w:bCs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ន.ស.ស.</w:delText>
            </w:r>
            <w:r w:rsidRPr="00E33574" w:rsidDel="005C3437">
              <w:rPr>
                <w:rFonts w:ascii="Khmer MEF1" w:eastAsia="Times New Roman" w:hAnsi="Khmer MEF1" w:cs="Khmer MEF1"/>
                <w:spacing w:val="5"/>
                <w:sz w:val="24"/>
                <w:szCs w:val="24"/>
                <w:cs/>
                <w:lang w:val="ca-ES"/>
                <w:rPrChange w:id="5135" w:author="Kem Sereyboth" w:date="2023-07-19T16:59:00Z">
                  <w:rPr>
                    <w:rFonts w:ascii="Khmer MEF1" w:hAnsi="Khmer MEF1" w:cs="Khmer MEF1"/>
                    <w:spacing w:val="5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 xml:space="preserve"> បាន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136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បំពេញការងារទៅតាមតួនាទី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lang w:val="ca-ES"/>
                <w:rPrChange w:id="5137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138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និងភារកិច្ចដោយស្មារតីទទួលខុសត្រូវខ្ពស់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lang w:val="ca-ES"/>
                <w:rPrChange w:id="5139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140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និងស្របទៅតាមច្បាប់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lang w:val="ca-ES"/>
                <w:rPrChange w:id="5141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2"/>
                <w:sz w:val="24"/>
                <w:szCs w:val="24"/>
                <w:cs/>
                <w:lang w:val="ca-ES"/>
                <w:rPrChange w:id="5142" w:author="Kem Sereyboth" w:date="2023-07-19T16:59:00Z">
                  <w:rPr>
                    <w:rFonts w:ascii="Khmer MEF1" w:hAnsi="Khmer MEF1" w:cs="Khmer MEF1"/>
                    <w:spacing w:val="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បទប្បញ្ញតិ្ត</w:delText>
            </w:r>
            <w:r w:rsidRPr="00E33574" w:rsidDel="005C3437">
              <w:rPr>
                <w:rFonts w:ascii="Khmer MEF1" w:eastAsia="Times New Roman" w:hAnsi="Khmer MEF1" w:cs="Khmer MEF1"/>
                <w:spacing w:val="4"/>
                <w:sz w:val="24"/>
                <w:szCs w:val="24"/>
                <w:lang w:val="ca-ES"/>
                <w:rPrChange w:id="5143" w:author="Kem Sereyboth" w:date="2023-07-19T16:59:00Z">
                  <w:rPr>
                    <w:rFonts w:ascii="Khmer MEF1" w:hAnsi="Khmer MEF1" w:cs="Khmer MEF1"/>
                    <w:spacing w:val="4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4"/>
                <w:sz w:val="24"/>
                <w:szCs w:val="24"/>
                <w:cs/>
                <w:lang w:val="ca-ES"/>
                <w:rPrChange w:id="5144" w:author="Kem Sereyboth" w:date="2023-07-19T16:59:00Z">
                  <w:rPr>
                    <w:rFonts w:ascii="Khmer MEF1" w:hAnsi="Khmer MEF1" w:cs="Khmer MEF1"/>
                    <w:spacing w:val="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និងគោលការណ៍ណែនាំដែលបានកំណត់ ដែលការណ៍នេះនាំឱ្យសម្រេចបាននូវលទ្ធផលគួរជាទីមោទនៈ។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lang w:val="ca-ES"/>
                <w:rPrChange w:id="5145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8"/>
                <w:sz w:val="24"/>
                <w:szCs w:val="24"/>
                <w:cs/>
                <w:lang w:val="ca-ES"/>
                <w:rPrChange w:id="5146" w:author="Kem Sereyboth" w:date="2023-07-19T16:59:00Z">
                  <w:rPr>
                    <w:rFonts w:ascii="Khmer MEF1" w:hAnsi="Khmer MEF1" w:cs="Khmer MEF1"/>
                    <w:spacing w:val="8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ទោះជាយ៉ាងណាក៏នៅមានចំណុចខ្វះខាតមួយចំនួនលើរចនាសម្ព័ន្ធគ្រប់គ្រង</w:delText>
            </w:r>
            <w:r w:rsidRPr="00E33574" w:rsidDel="005C3437">
              <w:rPr>
                <w:rFonts w:ascii="Khmer MEF1" w:eastAsia="Times New Roman" w:hAnsi="Khmer MEF1" w:cs="Khmer MEF1"/>
                <w:spacing w:val="8"/>
                <w:sz w:val="24"/>
                <w:szCs w:val="24"/>
                <w:lang w:val="ca-ES"/>
                <w:rPrChange w:id="5147" w:author="Kem Sereyboth" w:date="2023-07-19T16:59:00Z">
                  <w:rPr>
                    <w:rFonts w:ascii="Khmer MEF1" w:hAnsi="Khmer MEF1" w:cs="Khmer MEF1"/>
                    <w:spacing w:val="8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8"/>
                <w:sz w:val="24"/>
                <w:szCs w:val="24"/>
                <w:cs/>
                <w:lang w:val="ca-ES"/>
                <w:rPrChange w:id="5148" w:author="Kem Sereyboth" w:date="2023-07-19T16:59:00Z">
                  <w:rPr>
                    <w:rFonts w:ascii="Khmer MEF1" w:hAnsi="Khmer MEF1" w:cs="Khmer MEF1"/>
                    <w:spacing w:val="8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ដែលអាចប៉ះពាល់ទៅដល់</w:delText>
            </w:r>
            <w:r w:rsidRPr="00E33574" w:rsidDel="005C3437">
              <w:rPr>
                <w:rFonts w:ascii="Khmer MEF1" w:eastAsia="Times New Roman" w:hAnsi="Khmer MEF1" w:cs="Khmer MEF1"/>
                <w:spacing w:val="-12"/>
                <w:sz w:val="24"/>
                <w:szCs w:val="24"/>
                <w:cs/>
                <w:lang w:val="ca-ES"/>
                <w:rPrChange w:id="5149" w:author="Kem Sereyboth" w:date="2023-07-19T16:59:00Z">
                  <w:rPr>
                    <w:rFonts w:ascii="Khmer MEF1" w:hAnsi="Khmer MEF1" w:cs="Khmer MEF1"/>
                    <w:spacing w:val="-1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ប្រសិទ្ធភាព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lang w:val="ca-ES"/>
                <w:rPrChange w:id="5150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  <w:lang w:val="ca-ES"/>
                <w:rPrChange w:id="5151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និង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152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ស័ក្តិសិទ្ធភាពនៃ​​ផលសម្រេច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lang w:val="ca-ES"/>
                <w:rPrChange w:id="5153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154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ថ្វីបើនៅពេលនេះមិនបានរាំងស្ទះដល់ដំណើរការរបស់អង្គភាពទាំង​មូល​ក៏ដោយ។</w:delText>
            </w:r>
            <w:r w:rsidRPr="00E33574" w:rsidDel="005C3437">
              <w:rPr>
                <w:rFonts w:ascii="Khmer MEF1" w:eastAsia="Times New Roman" w:hAnsi="Khmer MEF1" w:cs="Khmer MEF1"/>
                <w:spacing w:val="6"/>
                <w:sz w:val="24"/>
                <w:szCs w:val="24"/>
                <w:lang w:val="ca-ES"/>
                <w:rPrChange w:id="5155" w:author="Kem Sereyboth" w:date="2023-07-19T16:59:00Z">
                  <w:rPr>
                    <w:rFonts w:ascii="Khmer MEF1" w:hAnsi="Khmer MEF1" w:cs="Khmer MEF1"/>
                    <w:spacing w:val="6"/>
                    <w:sz w:val="24"/>
                    <w:szCs w:val="24"/>
                    <w:highlight w:val="cyan"/>
                    <w:lang w:val="ca-ES"/>
                  </w:rPr>
                </w:rPrChange>
              </w:rPr>
              <w:delText xml:space="preserve"> </w:delText>
            </w:r>
            <w:r w:rsidRPr="00E33574" w:rsidDel="005C3437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  <w:lang w:val="ca-ES"/>
                <w:rPrChange w:id="5156" w:author="Kem Sereyboth" w:date="2023-07-19T16:59:00Z">
                  <w:rPr>
                    <w:rFonts w:ascii="Khmer MEF1" w:hAnsi="Khmer MEF1" w:cs="Khmer MEF1"/>
                    <w:spacing w:val="-4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ម៉្យាងវិញទៀត បទប្បញ្ញត្តិដើម្បីអនុវត្តការងារគឺមិនទាន់រៀបចំរួចរាល់ ការណ៍នេះធ្វើឱ្យរាំងស្ទះដល់ការគ្រប់គ្រង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157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 xml:space="preserve"> ការអនុវត្តការងារ និងការប្រមូលចំណូល ដែលជាហេតុនាំឱ្យ </w:delText>
            </w:r>
            <w:r w:rsidRPr="00E33574" w:rsidDel="005C3437">
              <w:rPr>
                <w:rFonts w:ascii="Khmer MEF1" w:eastAsia="Times New Roman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  <w:rPrChange w:id="5158" w:author="Kem Sereyboth" w:date="2023-07-19T16:59:00Z">
                  <w:rPr>
                    <w:rFonts w:ascii="Khmer MEF1" w:hAnsi="Khmer MEF1" w:cs="Khmer MEF1"/>
                    <w:b/>
                    <w:bCs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ន.ស.ស.</w:delText>
            </w:r>
            <w:r w:rsidRPr="00E33574" w:rsidDel="005C3437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  <w:lang w:val="ca-ES"/>
                <w:rPrChange w:id="5159" w:author="Kem Sereyboth" w:date="2023-07-19T16:59:00Z">
                  <w:rPr>
                    <w:rFonts w:ascii="Khmer MEF1" w:hAnsi="Khmer MEF1" w:cs="Khmer MEF1"/>
                    <w:spacing w:val="-2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 xml:space="preserve"> មិនអាច</w:delText>
            </w:r>
            <w:r w:rsidRPr="00E33574" w:rsidDel="005C3437">
              <w:rPr>
                <w:rFonts w:ascii="Khmer MEF1" w:eastAsia="Times New Roman" w:hAnsi="Khmer MEF1" w:cs="Khmer MEF1"/>
                <w:spacing w:val="6"/>
                <w:sz w:val="24"/>
                <w:szCs w:val="24"/>
                <w:cs/>
                <w:lang w:val="ca-ES"/>
                <w:rPrChange w:id="5160" w:author="Kem Sereyboth" w:date="2023-07-19T16:59:00Z">
                  <w:rPr>
                    <w:rFonts w:ascii="Khmer MEF1" w:hAnsi="Khmer MEF1" w:cs="Khmer MEF1"/>
                    <w:spacing w:val="6"/>
                    <w:sz w:val="24"/>
                    <w:szCs w:val="24"/>
                    <w:highlight w:val="cyan"/>
                    <w:cs/>
                    <w:lang w:val="ca-ES"/>
                  </w:rPr>
                </w:rPrChange>
              </w:rPr>
              <w:delText>បំពេញកាតព្វកិច្ចបង់ភាគទាន</w:delText>
            </w:r>
            <w:r w:rsidRPr="00E33574" w:rsidDel="005C3437">
              <w:rPr>
                <w:rFonts w:ascii="Khmer MEF1" w:eastAsia="Times New Roman" w:hAnsi="Khmer MEF1" w:cs="Khmer MEF1"/>
                <w:sz w:val="24"/>
                <w:szCs w:val="24"/>
                <w:cs/>
                <w:rPrChange w:id="5161" w:author="Kem Sereyboth" w:date="2023-07-19T16:59:00Z">
                  <w:rPr>
                    <w:rFonts w:ascii="Khmer MEF1" w:hAnsi="Khmer MEF1" w:cs="Khmer MEF1"/>
                    <w:sz w:val="24"/>
                    <w:szCs w:val="24"/>
                    <w:highlight w:val="cyan"/>
                    <w:cs/>
                  </w:rPr>
                </w:rPrChange>
              </w:rPr>
              <w:delText xml:space="preserve">ជូនអគ្គលេខាធិការដ្ឋាននៃ </w:delText>
            </w:r>
            <w:r w:rsidRPr="00E33574" w:rsidDel="005C3437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cs/>
                <w:rPrChange w:id="5162" w:author="Kem Sereyboth" w:date="2023-07-19T16:59:00Z">
                  <w:rPr>
                    <w:rFonts w:ascii="Khmer MEF1" w:hAnsi="Khmer MEF1" w:cs="Khmer MEF1"/>
                    <w:b/>
                    <w:bCs/>
                    <w:sz w:val="24"/>
                    <w:szCs w:val="24"/>
                    <w:highlight w:val="cyan"/>
                    <w:cs/>
                  </w:rPr>
                </w:rPrChange>
              </w:rPr>
              <w:delText>អ.ស.ហ.</w:delText>
            </w:r>
            <w:r w:rsidRPr="00E33574" w:rsidDel="005C3437">
              <w:rPr>
                <w:rFonts w:ascii="Khmer MEF1" w:eastAsia="Times New Roman" w:hAnsi="Khmer MEF1" w:cs="Khmer MEF1"/>
                <w:sz w:val="24"/>
                <w:szCs w:val="24"/>
                <w:cs/>
                <w:rPrChange w:id="5163" w:author="Kem Sereyboth" w:date="2023-07-19T16:59:00Z">
                  <w:rPr>
                    <w:rFonts w:ascii="Khmer MEF1" w:hAnsi="Khmer MEF1" w:cs="Khmer MEF1"/>
                    <w:sz w:val="24"/>
                    <w:szCs w:val="24"/>
                    <w:highlight w:val="cyan"/>
                    <w:cs/>
                  </w:rPr>
                </w:rPrChange>
              </w:rPr>
              <w:delText>។</w:delText>
            </w:r>
          </w:del>
        </w:ins>
      </w:moveFrom>
    </w:p>
    <w:moveFromRangeEnd w:id="5125"/>
    <w:p w14:paraId="3524A759" w14:textId="11B987FD" w:rsidR="007D0C1F" w:rsidRPr="00E33574" w:rsidDel="005C3437" w:rsidRDefault="007D0C1F">
      <w:pPr>
        <w:spacing w:after="0" w:line="233" w:lineRule="auto"/>
        <w:ind w:firstLine="720"/>
        <w:jc w:val="both"/>
        <w:rPr>
          <w:ins w:id="5164" w:author="User" w:date="2022-09-29T10:05:00Z"/>
          <w:del w:id="5165" w:author="Kem Sereyboth" w:date="2023-06-20T14:18:00Z"/>
          <w:rFonts w:ascii="Khmer MEF1" w:hAnsi="Khmer MEF1" w:cs="Khmer MEF1"/>
          <w:lang w:val="ca-ES"/>
        </w:rPr>
        <w:pPrChange w:id="5166" w:author="Sopheak Phorn" w:date="2023-08-25T16:12:00Z">
          <w:pPr>
            <w:tabs>
              <w:tab w:val="left" w:pos="709"/>
            </w:tabs>
            <w:spacing w:after="120" w:line="209" w:lineRule="auto"/>
            <w:jc w:val="both"/>
          </w:pPr>
        </w:pPrChange>
      </w:pPr>
      <w:ins w:id="5167" w:author="User" w:date="2022-09-29T10:05:00Z">
        <w:del w:id="5168" w:author="Kem Sereyboth" w:date="2023-06-20T14:18:00Z">
          <w:r w:rsidRPr="00E33574" w:rsidDel="005C3437">
            <w:rPr>
              <w:rFonts w:ascii="Khmer MEF1" w:hAnsi="Khmer MEF1" w:cs="Khmer MEF1"/>
              <w:spacing w:val="-8"/>
              <w:lang w:val="ca-ES"/>
            </w:rPr>
            <w:tab/>
          </w:r>
        </w:del>
      </w:ins>
      <w:ins w:id="5169" w:author="LENOVO" w:date="2022-10-02T04:41:00Z">
        <w:del w:id="5170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1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ក្នុងគោលបំណងធ្វើឱ្យប្រសើរឡើងនូវប្រព័ន្ធត្រួតពិនិត្យផ្ទៃក្នុងរបស់</w:delText>
          </w:r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17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097658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517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</w:delText>
          </w:r>
        </w:del>
      </w:ins>
      <w:ins w:id="5174" w:author="LENOVO" w:date="2022-10-02T04:42:00Z">
        <w:del w:id="5175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517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5177" w:author="LENOVO" w:date="2022-10-02T04:41:00Z">
        <w:del w:id="5178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517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  <w:rPrChange w:id="518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097658" w:rsidRPr="00E33574" w:rsidDel="005C3437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51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18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បាន​ដាក់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51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18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បញ្ចូលនូវអនុសាសន៍សវនកម្មទៅក្នុងចំណុចទី១</w:delText>
          </w:r>
        </w:del>
      </w:ins>
      <w:ins w:id="5185" w:author="User" w:date="2022-10-07T08:15:00Z">
        <w:del w:id="5186" w:author="Kem Sereyboth" w:date="2023-06-20T14:18:00Z">
          <w:r w:rsidR="005C60F6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១</w:delText>
          </w:r>
        </w:del>
      </w:ins>
      <w:ins w:id="5187" w:author="Un Seakamey" w:date="2022-11-04T08:17:00Z">
        <w:del w:id="5188" w:author="Kem Sereyboth" w:date="2023-06-20T14:18:00Z">
          <w:r w:rsidR="0022454D" w:rsidRPr="00E33574" w:rsidDel="005C3437">
            <w:rPr>
              <w:rFonts w:ascii="Khmer MEF1" w:hAnsi="Khmer MEF1" w:cs="Khmer MEF1" w:hint="cs"/>
              <w:spacing w:val="-6"/>
              <w:cs/>
              <w:lang w:val="ca-ES"/>
            </w:rPr>
            <w:delText>៤</w:delText>
          </w:r>
        </w:del>
      </w:ins>
      <w:ins w:id="5189" w:author="User" w:date="2022-10-07T15:12:00Z">
        <w:del w:id="5190" w:author="Kem Sereyboth" w:date="2023-06-20T14:18:00Z">
          <w:r w:rsidR="00EA2084" w:rsidRPr="00E33574" w:rsidDel="005C3437">
            <w:rPr>
              <w:rFonts w:ascii="Khmer MEF1" w:hAnsi="Khmer MEF1" w:cs="Khmer MEF1"/>
              <w:spacing w:val="-6"/>
              <w:cs/>
              <w:lang w:val="ca-ES"/>
            </w:rPr>
            <w:delText>៣</w:delText>
          </w:r>
        </w:del>
      </w:ins>
      <w:ins w:id="5191" w:author="LENOVO" w:date="2022-10-02T04:41:00Z">
        <w:del w:id="5192" w:author="Kem Sereyboth" w:date="2023-06-20T14:18:00Z"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1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 នៃរបាយការណ៍សវនកម្មនេះ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51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  <w:r w:rsidR="00097658" w:rsidRPr="00E33574" w:rsidDel="005C3437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519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នាពេលខាងមុខ</w:delText>
          </w:r>
          <w:r w:rsidR="00097658" w:rsidRPr="00E33574" w:rsidDel="005C3437">
            <w:rPr>
              <w:rFonts w:ascii="Khmer MEF1" w:hAnsi="Khmer MEF1" w:cs="Khmer MEF1"/>
              <w:spacing w:val="-4"/>
              <w:lang w:val="ca-ES"/>
            </w:rPr>
            <w:delText>​​</w:delText>
          </w:r>
          <w:r w:rsidR="00097658"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097658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អង្គភាព​​សវនកម្ម​ផ្ទៃក្នុង​នៃ </w:delText>
          </w:r>
          <w:r w:rsidR="00097658" w:rsidRPr="00E33574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អ.ស.ហ.</w:delText>
          </w:r>
          <w:r w:rsidR="00097658"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</w:delText>
          </w:r>
          <w:r w:rsidR="00097658" w:rsidRPr="00E33574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19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នឹង​ធ្វើ​ការ​តាមដានលើវឌ្ឍនភាពនៃ​ការអនុវត្ត​តាម​អនុសាសន៍ដែល</w:delText>
          </w:r>
          <w:r w:rsidR="00097658" w:rsidRPr="00E33574" w:rsidDel="005C3437">
            <w:rPr>
              <w:rFonts w:ascii="Khmer MEF1" w:hAnsi="Khmer MEF1" w:cs="Khmer MEF1"/>
              <w:cs/>
              <w:lang w:val="ca-ES"/>
            </w:rPr>
            <w:delText>បានផ្ដល់ជូន ដែលជា​ផ្នែកមួយ​នៃ​នីតិ​វិធី​តាមដាន​អនុសាសន៍​សវនកម្មគ្រាបន្ទាប់។</w:delText>
          </w:r>
        </w:del>
      </w:ins>
      <w:ins w:id="5197" w:author="User" w:date="2022-09-29T10:05:00Z">
        <w:del w:id="5198" w:author="Kem Sereyboth" w:date="2023-06-20T14:18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ក្នុងគោលបំណងធ្វើឱ្យប្រសើរឡើងនូវប្រព័ន្ធត្រួតពិនិត្យផ្ទៃក្នុងរបស់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cs/>
              <w:lang w:val="ca-ES"/>
            </w:rPr>
            <w:delText>ន.ស.ស.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cs/>
              <w:lang w:val="ca-ES"/>
            </w:rPr>
            <w:delText>សវនករទទួលបន្ទុក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បានដាក់បញ្ចូលនូវអនុសាសន៍សវនកម្មទៅក្នុងចំណុចទី១​២ នៃរបាយការណ៍សវនកម្មនេះ</w:delText>
          </w:r>
          <w:r w:rsidRPr="00E33574" w:rsidDel="005C3437">
            <w:rPr>
              <w:rFonts w:ascii="Khmer MEF1" w:hAnsi="Khmer MEF1" w:cs="Khmer MEF1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ដែលអនុសាសន៍</w:delText>
          </w:r>
          <w:r w:rsidRPr="00E33574" w:rsidDel="005C3437">
            <w:rPr>
              <w:rFonts w:ascii="Khmer MEF1" w:hAnsi="Khmer MEF1" w:cs="Khmer MEF1"/>
              <w:spacing w:val="6"/>
              <w:cs/>
              <w:lang w:val="ca-ES"/>
            </w:rPr>
            <w:delText>ដូចមានរៀបរាប់ទាំងនោះត្រូវបានទទួលការឯកភាពពីសវនដ្ឋានជាលាយលក្ខណ៍អក្សរ។ បន្ថែមពីនេះក្នុង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ចំណុច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ខាងលើក៏មានរំលេចនូវការឆ្លើយតបរបស់ថ្នាក់គ្រប់គ្រងចំពោះអនុសាសន៍សវនកម្ម និងការរកឃើញផងដែរ។</w:delText>
          </w:r>
          <w:r w:rsidRPr="00E33574" w:rsidDel="005C3437">
            <w:rPr>
              <w:rFonts w:ascii="Khmer MEF1" w:hAnsi="Khmer MEF1" w:cs="Khmer MEF1"/>
              <w:spacing w:val="-2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នាពេលខាងមុខ អង្គភាពសវនកម្មផ្ទៃក្នុងនៃ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</w:delText>
          </w:r>
          <w:r w:rsidRPr="00E33574" w:rsidDel="005C3437">
            <w:rPr>
              <w:rFonts w:ascii="Khmer MEF1" w:hAnsi="Khmer MEF1" w:cs="Khmer MEF1"/>
              <w:lang w:val="ca-ES"/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នឹងតាមដានលើវឌ្ឍនភាពនៃការអនុវត្តតាមអនុសាសន៍ដែលបានផ្ដល់ជូន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ន.ស.ស.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។</w:delText>
          </w:r>
        </w:del>
      </w:ins>
    </w:p>
    <w:p w14:paraId="492C5642" w14:textId="6695FD3D" w:rsidR="007D0C1F" w:rsidRPr="00E33574" w:rsidDel="00994600" w:rsidRDefault="007D0C1F">
      <w:pPr>
        <w:spacing w:after="0" w:line="233" w:lineRule="auto"/>
        <w:ind w:firstLine="720"/>
        <w:jc w:val="both"/>
        <w:rPr>
          <w:ins w:id="5199" w:author="User" w:date="2022-09-29T09:39:00Z"/>
          <w:del w:id="5200" w:author="Sopheak Phorn" w:date="2023-08-03T13:42:00Z"/>
          <w:rFonts w:ascii="Khmer MEF1" w:hAnsi="Khmer MEF1" w:cs="Khmer MEF1"/>
          <w:sz w:val="4"/>
          <w:szCs w:val="4"/>
          <w:rPrChange w:id="5201" w:author="Kem Sereyboth" w:date="2023-07-19T16:59:00Z">
            <w:rPr>
              <w:ins w:id="5202" w:author="User" w:date="2022-09-29T09:39:00Z"/>
              <w:del w:id="5203" w:author="Sopheak Phorn" w:date="2023-08-03T13:42:00Z"/>
              <w:rFonts w:ascii="Khmer MEF1" w:hAnsi="Khmer MEF1" w:cs="Khmer MEF1"/>
              <w:highlight w:val="green"/>
            </w:rPr>
          </w:rPrChange>
        </w:rPr>
        <w:pPrChange w:id="5204" w:author="Sopheak Phorn" w:date="2023-08-25T16:12:00Z">
          <w:pPr>
            <w:spacing w:after="0" w:line="226" w:lineRule="auto"/>
            <w:ind w:firstLine="720"/>
            <w:jc w:val="both"/>
          </w:pPr>
        </w:pPrChange>
      </w:pPr>
    </w:p>
    <w:p w14:paraId="6EA4CB11" w14:textId="315C2438" w:rsidR="007710A5" w:rsidRPr="00E33574" w:rsidDel="004E45A6" w:rsidRDefault="007710A5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205" w:author="Voeun Kuyeng" w:date="2022-09-01T10:53:00Z"/>
          <w:del w:id="5206" w:author="User" w:date="2022-09-10T12:24:00Z"/>
          <w:rFonts w:ascii="Khmer MEF1" w:hAnsi="Khmer MEF1" w:cs="Khmer MEF1"/>
          <w:spacing w:val="2"/>
          <w:lang w:val="ca-ES"/>
          <w:rPrChange w:id="5207" w:author="Kem Sereyboth" w:date="2023-07-19T16:59:00Z">
            <w:rPr>
              <w:ins w:id="5208" w:author="Voeun Kuyeng" w:date="2022-09-01T10:53:00Z"/>
              <w:del w:id="5209" w:author="User" w:date="2022-09-10T12:24:00Z"/>
              <w:rFonts w:ascii="Khmer MEF1" w:hAnsi="Khmer MEF1" w:cs="Khmer MEF1"/>
              <w:lang w:val="ca-ES"/>
            </w:rPr>
          </w:rPrChange>
        </w:rPr>
        <w:pPrChange w:id="5210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5211" w:author="Voeun Kuyeng" w:date="2022-09-01T10:53:00Z">
        <w:del w:id="5212" w:author="User" w:date="2022-09-10T12:24:00Z"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21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១).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214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[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21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ប្រធានបទសវនកម្មទី១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216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] 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21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២).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218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[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219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ប្រធានបទសវនកម្មទី២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220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] 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221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៣).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222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.................................</w:delText>
          </w:r>
          <w:r w:rsidRPr="00E33574" w:rsidDel="004E45A6">
            <w:rPr>
              <w:rFonts w:ascii="Khmer MEF1" w:hAnsi="Khmer MEF1" w:cs="Khmer MEF1"/>
              <w:spacing w:val="2"/>
              <w:cs/>
              <w:lang w:val="ca-ES"/>
              <w:rPrChange w:id="522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។ </w:delText>
          </w:r>
          <w:r w:rsidRPr="00E33574" w:rsidDel="004E45A6">
            <w:rPr>
              <w:rFonts w:ascii="Khmer MEF1" w:hAnsi="Khmer MEF1" w:cs="Khmer MEF1"/>
              <w:spacing w:val="2"/>
              <w:lang w:val="ca-ES"/>
              <w:rPrChange w:id="5224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</w:del>
      </w:ins>
    </w:p>
    <w:p w14:paraId="430F46A8" w14:textId="09279045" w:rsidR="007710A5" w:rsidRPr="00E33574" w:rsidDel="002B6F97" w:rsidRDefault="002C0040">
      <w:pPr>
        <w:pStyle w:val="NormalWeb"/>
        <w:spacing w:before="0" w:beforeAutospacing="0" w:after="0" w:afterAutospacing="0" w:line="233" w:lineRule="auto"/>
        <w:ind w:firstLine="720"/>
        <w:jc w:val="both"/>
        <w:rPr>
          <w:del w:id="5225" w:author="User" w:date="2022-09-16T11:20:00Z"/>
          <w:rFonts w:ascii="Khmer MEF1" w:hAnsi="Khmer MEF1" w:cs="Khmer MEF1"/>
          <w:lang w:val="ca-ES"/>
          <w:rPrChange w:id="5226" w:author="Kem Sereyboth" w:date="2023-07-19T16:59:00Z">
            <w:rPr>
              <w:del w:id="5227" w:author="User" w:date="2022-09-16T11:20:00Z"/>
              <w:rFonts w:ascii="Khmer MEF1" w:hAnsi="Khmer MEF1" w:cs="Khmer MEF1"/>
              <w:strike/>
              <w:highlight w:val="yellow"/>
              <w:lang w:val="ca-ES"/>
            </w:rPr>
          </w:rPrChange>
        </w:rPr>
        <w:pPrChange w:id="5228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229" w:author="socheata.ol@hotmail.com" w:date="2022-09-01T14:37:00Z">
        <w:del w:id="5230" w:author="User" w:date="2022-09-29T10:08:00Z">
          <w:r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23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ក្រោយ</w:delText>
          </w:r>
        </w:del>
      </w:ins>
      <w:ins w:id="5232" w:author="Voeun Kuyeng" w:date="2022-09-01T10:53:00Z">
        <w:del w:id="5233" w:author="User" w:date="2022-09-29T10:08:00Z">
          <w:r w:rsidR="007710A5"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23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បន្ទាប់ពីកំណត់បាននូវប្រធានបទសវនកម្ម</w:delText>
          </w:r>
          <w:r w:rsidR="007710A5" w:rsidRPr="00E33574" w:rsidDel="007D0C1F">
            <w:rPr>
              <w:rFonts w:ascii="Khmer MEF1" w:hAnsi="Khmer MEF1" w:cs="Khmer MEF1"/>
              <w:spacing w:val="2"/>
              <w:lang w:val="ca-ES"/>
              <w:rPrChange w:id="5235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23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និងលក្ខណៈវិនិច្ឆ័យជាក់លាក់រួចមក</w:delText>
          </w:r>
        </w:del>
      </w:ins>
      <w:ins w:id="5237" w:author="Windows User" w:date="2022-09-04T22:06:00Z">
        <w:del w:id="5238" w:author="User" w:date="2022-09-28T13:02:00Z">
          <w:r w:rsidR="00ED2F15" w:rsidRPr="00E33574" w:rsidDel="001F09D5">
            <w:rPr>
              <w:rFonts w:ascii="Khmer MEF1" w:hAnsi="Khmer MEF1" w:cs="Khmer MEF1"/>
              <w:spacing w:val="2"/>
              <w:cs/>
              <w:lang w:val="ca-ES"/>
              <w:rPrChange w:id="523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</w:del>
        <w:del w:id="5240" w:author="User" w:date="2022-09-29T10:08:00Z">
          <w:r w:rsidR="00ED2F15" w:rsidRPr="00E33574" w:rsidDel="007D0C1F">
            <w:rPr>
              <w:rFonts w:ascii="Khmer MEF1" w:hAnsi="Khmer MEF1" w:cs="Khmer MEF1"/>
              <w:spacing w:val="2"/>
              <w:cs/>
              <w:lang w:val="ca-ES"/>
              <w:rPrChange w:id="524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អង្គភាពសវនក​ម្ម</w:delText>
          </w:r>
          <w:r w:rsidR="00ED2F1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24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ផ្ទៃក្នុង</w:delText>
          </w:r>
        </w:del>
      </w:ins>
      <w:ins w:id="5243" w:author="Uon Rithy" w:date="2022-09-22T07:47:00Z">
        <w:del w:id="5244" w:author="User" w:date="2022-09-29T10:08:00Z">
          <w:r w:rsidR="00B80A53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24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នៃ អ.ស.ហ. </w:delText>
          </w:r>
        </w:del>
      </w:ins>
      <w:ins w:id="5246" w:author="Windows User" w:date="2022-09-04T22:06:00Z">
        <w:del w:id="5247" w:author="User" w:date="2022-09-29T10:08:00Z">
          <w:r w:rsidR="00ED2F1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248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បាន</w:delText>
          </w:r>
        </w:del>
      </w:ins>
      <w:ins w:id="5249" w:author="Windows User" w:date="2022-09-04T22:10:00Z">
        <w:del w:id="5250" w:author="User" w:date="2022-09-29T10:08:00Z">
          <w:r w:rsidR="000544C2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251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រៀបចំ</w:delText>
          </w:r>
        </w:del>
      </w:ins>
      <w:ins w:id="5252" w:author="Voeun Kuyeng" w:date="2022-09-01T10:53:00Z">
        <w:del w:id="5253" w:author="User" w:date="2022-09-29T10:08:00Z"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254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255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សវនករទទួលបន្ទុក</w:delText>
          </w:r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256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25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បានរៀបចំនូវផែនការសវនកម្មប្រចាំឆ្នាំរបស់ខ្លួន</w:delText>
          </w:r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258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cs/>
              <w:lang w:val="ca-ES"/>
              <w:rPrChange w:id="525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ដោយបានដាក់បញ្ចូលនូវធាតុសំខាន់ៗ</w:delText>
          </w:r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  <w:rPrChange w:id="526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ដូចជា៖ គោល</w:delText>
          </w:r>
        </w:del>
      </w:ins>
      <w:ins w:id="5261" w:author="Voeun Kuyeng" w:date="2022-09-06T16:53:00Z">
        <w:del w:id="5262" w:author="User" w:date="2022-09-29T10:08:00Z">
          <w:r w:rsidR="00B20A76" w:rsidRPr="00E33574" w:rsidDel="007D0C1F">
            <w:rPr>
              <w:rFonts w:ascii="Khmer MEF1" w:hAnsi="Khmer MEF1" w:cs="Khmer MEF1"/>
              <w:spacing w:val="-4"/>
              <w:cs/>
              <w:lang w:val="ca-ES"/>
              <w:rPrChange w:id="526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-</w:delText>
          </w:r>
        </w:del>
      </w:ins>
      <w:ins w:id="5264" w:author="Voeun Kuyeng" w:date="2022-09-01T10:53:00Z">
        <w:del w:id="5265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  <w:rPrChange w:id="5266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បំណង</w:delText>
          </w:r>
          <w:r w:rsidR="007710A5" w:rsidRPr="00E33574" w:rsidDel="007D0C1F">
            <w:rPr>
              <w:rFonts w:ascii="Khmer MEF1" w:hAnsi="Khmer MEF1" w:cs="Khmer MEF1"/>
              <w:spacing w:val="-4"/>
              <w:lang w:val="ca-ES"/>
              <w:rPrChange w:id="526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</w:rPr>
            <w:delText>ផែនការសវនកម្មប្រចាំឆ្នាំដោយបង្ហាញពីកាលវិភាគការងារច្បាស់លាស់ វិសាលភាព</w:delText>
          </w:r>
        </w:del>
      </w:ins>
      <w:ins w:id="5268" w:author="Uon Rithy" w:date="2022-09-22T07:48:00Z">
        <w:del w:id="5269" w:author="User" w:date="2022-09-28T13:06:00Z">
          <w:r w:rsidR="00B80A53" w:rsidRPr="00E33574" w:rsidDel="00B443EF">
            <w:rPr>
              <w:rFonts w:ascii="Khmer MEF1" w:hAnsi="Khmer MEF1" w:cs="Khmer MEF1"/>
              <w:spacing w:val="-4"/>
              <w:cs/>
              <w:lang w:val="ca-ES"/>
            </w:rPr>
            <w:delText xml:space="preserve"> </w:delText>
          </w:r>
        </w:del>
      </w:ins>
      <w:ins w:id="5270" w:author="Voeun Kuyeng" w:date="2022-09-01T10:53:00Z">
        <w:del w:id="5271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</w:rPr>
            <w:delText>និង</w:delText>
          </w:r>
        </w:del>
        <w:del w:id="5272" w:author="User" w:date="2022-09-28T13:04:00Z">
          <w:r w:rsidR="007710A5" w:rsidRPr="00E33574" w:rsidDel="001F09D5">
            <w:rPr>
              <w:rFonts w:ascii="Khmer MEF1" w:hAnsi="Khmer MEF1" w:cs="Khmer MEF1"/>
              <w:spacing w:val="1"/>
              <w:cs/>
              <w:lang w:val="ca-ES"/>
              <w:rPrChange w:id="527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ដែ</w:delText>
          </w:r>
        </w:del>
        <w:del w:id="5274" w:author="User" w:date="2022-09-29T10:08:00Z">
          <w:r w:rsidR="007710A5" w:rsidRPr="00E33574" w:rsidDel="007D0C1F">
            <w:rPr>
              <w:rFonts w:ascii="Khmer MEF1" w:hAnsi="Khmer MEF1" w:cs="Khmer MEF1"/>
              <w:spacing w:val="1"/>
              <w:cs/>
              <w:lang w:val="ca-ES"/>
              <w:rPrChange w:id="527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ន</w:delText>
          </w:r>
          <w:r w:rsidR="007710A5" w:rsidRPr="00E33574" w:rsidDel="007D0C1F">
            <w:rPr>
              <w:rFonts w:ascii="Khmer MEF1" w:hAnsi="Khmer MEF1" w:cs="Khmer MEF1"/>
              <w:spacing w:val="-4"/>
              <w:cs/>
              <w:lang w:val="ca-ES"/>
            </w:rPr>
            <w:delText>កំណត់</w:delText>
          </w:r>
          <w:r w:rsidR="007710A5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276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សវនកម្ម</w:delText>
          </w:r>
          <w:r w:rsidR="007710A5" w:rsidRPr="00E33574" w:rsidDel="007D0C1F">
            <w:rPr>
              <w:rFonts w:ascii="Khmer MEF1" w:hAnsi="Khmer MEF1" w:cs="Khmer MEF1"/>
              <w:spacing w:val="-6"/>
              <w:lang w:val="ca-ES"/>
              <w:rPrChange w:id="5277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27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មូលដ្ឋានគតិយុត្តិ ការវាយតម្លៃហានិភ័យ </w:delText>
          </w:r>
        </w:del>
      </w:ins>
      <w:ins w:id="5279" w:author="Windows User" w:date="2022-09-04T22:11:00Z">
        <w:del w:id="5280" w:author="User" w:date="2022-09-29T10:08:00Z">
          <w:r w:rsidR="003D18C1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28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ប្រធានបទសវនកម្ម </w:delText>
          </w:r>
        </w:del>
      </w:ins>
      <w:ins w:id="5282" w:author="Voeun Kuyeng" w:date="2022-09-01T10:53:00Z">
        <w:del w:id="5283" w:author="User" w:date="2022-09-29T10:08:00Z">
          <w:r w:rsidR="007710A5" w:rsidRPr="00E33574" w:rsidDel="007D0C1F">
            <w:rPr>
              <w:rFonts w:ascii="Khmer MEF1" w:hAnsi="Khmer MEF1" w:cs="Khmer MEF1"/>
              <w:spacing w:val="-6"/>
              <w:cs/>
              <w:lang w:val="ca-ES"/>
              <w:rPrChange w:id="528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លក្ខណៈវិនិច្ឆ័យសវនកម្ម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>វិធីសាស្រ្តសវនកម្ម</w:delText>
          </w:r>
          <w:r w:rsidR="007710A5" w:rsidRPr="00E33574" w:rsidDel="007D0C1F">
            <w:rPr>
              <w:rFonts w:ascii="Khmer MEF1" w:hAnsi="Khmer MEF1" w:cs="Khmer MEF1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>ហានិភ័យសវនកម្ម</w:delText>
          </w:r>
          <w:r w:rsidR="007710A5" w:rsidRPr="00E33574" w:rsidDel="007D0C1F">
            <w:rPr>
              <w:rFonts w:ascii="Khmer MEF1" w:hAnsi="Khmer MEF1" w:cs="Khmer MEF1"/>
              <w:lang w:val="ca-ES"/>
            </w:rPr>
            <w:delText xml:space="preserve">​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  <w:rPrChange w:id="528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និងធនធានសវនករ</w:delText>
          </w:r>
        </w:del>
      </w:ins>
      <w:ins w:id="5286" w:author="Uon Rithy" w:date="2022-09-22T07:49:00Z">
        <w:del w:id="5287" w:author="User" w:date="2022-09-29T10:08:00Z">
          <w:r w:rsidR="00B80A53" w:rsidRPr="00E33574" w:rsidDel="007D0C1F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5288" w:author="Voeun Kuyeng" w:date="2022-09-01T10:53:00Z">
        <w:del w:id="5289" w:author="User" w:date="2022-09-29T10:08:00Z">
          <w:r w:rsidR="007710A5" w:rsidRPr="00E33574" w:rsidDel="007D0C1F">
            <w:rPr>
              <w:rFonts w:ascii="Khmer MEF1" w:hAnsi="Khmer MEF1" w:cs="Khmer MEF1"/>
              <w:cs/>
              <w:lang w:val="ca-ES"/>
              <w:rPrChange w:id="5290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ដើម្បីស្នើសុំការពិនិត្យ</w:delText>
          </w:r>
        </w:del>
      </w:ins>
      <w:ins w:id="5291" w:author="Uon Rithy" w:date="2022-09-22T07:49:00Z">
        <w:del w:id="5292" w:author="User" w:date="2022-09-29T10:08:00Z">
          <w:r w:rsidR="00B80A53" w:rsidRPr="00E33574" w:rsidDel="007D0C1F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</w:ins>
      <w:ins w:id="5293" w:author="Voeun Kuyeng" w:date="2022-09-01T10:53:00Z">
        <w:del w:id="5294" w:author="User" w:date="2022-09-29T10:08:00Z">
          <w:r w:rsidR="007710A5" w:rsidRPr="00E33574" w:rsidDel="007D0C1F">
            <w:rPr>
              <w:rFonts w:ascii="Khmer MEF1" w:hAnsi="Khmer MEF1" w:cs="Khmer MEF1"/>
              <w:cs/>
              <w:lang w:val="ca-ES"/>
              <w:rPrChange w:id="529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និងសម្រេចដ៏ខ្ពង់ខ្ពស់ពី</w:delText>
          </w:r>
          <w:r w:rsidR="007710A5" w:rsidRPr="00E33574" w:rsidDel="007D0C1F">
            <w:rPr>
              <w:rFonts w:ascii="Khmer MEF1" w:hAnsi="Khmer MEF1" w:cs="Khmer MEF1"/>
              <w:spacing w:val="4"/>
              <w:lang w:val="ca-ES"/>
              <w:rPrChange w:id="5296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2" w:hAnsi="Khmer MEF2" w:cs="Khmer MEF2"/>
              <w:cs/>
              <w:lang w:val="ca-ES"/>
              <w:rPrChange w:id="5297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>ឯកឧត្តមអគ្គបណ្ឌិតសភាចារ្យឧបនាយក</w:delText>
          </w:r>
          <w:r w:rsidR="007710A5" w:rsidRPr="00E33574" w:rsidDel="007D0C1F">
            <w:rPr>
              <w:rFonts w:ascii="Khmer MEF2" w:hAnsi="Khmer MEF2" w:cs="Khmer MEF2"/>
              <w:lang w:val="ca-ES"/>
            </w:rPr>
            <w:delText xml:space="preserve"> </w:delText>
          </w:r>
          <w:r w:rsidR="007710A5" w:rsidRPr="00E33574" w:rsidDel="007D0C1F">
            <w:rPr>
              <w:rFonts w:ascii="Khmer MEF2" w:hAnsi="Khmer MEF2" w:cs="Khmer MEF2"/>
              <w:cs/>
              <w:lang w:val="ca-ES"/>
            </w:rPr>
            <w:delText>រដ្ឋមន្ត្រី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 xml:space="preserve"> និងជាប្រធាន</w:delText>
          </w:r>
        </w:del>
      </w:ins>
      <w:ins w:id="5298" w:author="socheata.ol@hotmail.com" w:date="2022-09-01T14:38:00Z">
        <w:del w:id="5299" w:author="User" w:date="2022-09-29T10:08:00Z">
          <w:r w:rsidR="00475D80" w:rsidRPr="00E33574" w:rsidDel="007D0C1F">
            <w:rPr>
              <w:rFonts w:ascii="Khmer MEF1" w:hAnsi="Khmer MEF1" w:cs="Khmer MEF1"/>
              <w:cs/>
              <w:lang w:val="ca-ES"/>
            </w:rPr>
            <w:delText>ក្រុមប្រឹក្សា</w:delText>
          </w:r>
        </w:del>
      </w:ins>
      <w:ins w:id="5300" w:author="Voeun Kuyeng" w:date="2022-09-01T10:53:00Z">
        <w:del w:id="5301" w:author="User" w:date="2022-09-29T10:08:00Z">
          <w:r w:rsidR="007710A5" w:rsidRPr="00E33574" w:rsidDel="007D0C1F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cs/>
              <w:lang w:val="ca-ES"/>
              <w:rPrChange w:id="5302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អ.ស.ហ.។</w:delText>
          </w:r>
        </w:del>
      </w:ins>
    </w:p>
    <w:p w14:paraId="470868B7" w14:textId="4DD6578B" w:rsidR="002B6F97" w:rsidRPr="00E33574" w:rsidDel="007D0C1F" w:rsidRDefault="002B6F97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303" w:author="Un Seakamey" w:date="2022-09-27T16:49:00Z"/>
          <w:del w:id="5304" w:author="User" w:date="2022-09-29T10:08:00Z"/>
          <w:rFonts w:ascii="Khmer MEF1" w:hAnsi="Khmer MEF1" w:cs="Khmer MEF1"/>
          <w:lang w:val="ca-ES"/>
          <w:rPrChange w:id="5305" w:author="Kem Sereyboth" w:date="2023-07-19T16:59:00Z">
            <w:rPr>
              <w:ins w:id="5306" w:author="Un Seakamey" w:date="2022-09-27T16:49:00Z"/>
              <w:del w:id="5307" w:author="User" w:date="2022-09-29T10:08:00Z"/>
              <w:rFonts w:ascii="Khmer MEF1" w:hAnsi="Khmer MEF1" w:cs="Khmer MEF1"/>
              <w:strike/>
              <w:highlight w:val="yellow"/>
              <w:lang w:val="ca-ES"/>
            </w:rPr>
          </w:rPrChange>
        </w:rPr>
        <w:pPrChange w:id="5308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</w:p>
    <w:p w14:paraId="1563F847" w14:textId="00934028" w:rsidR="002B6F97" w:rsidRPr="00E33574" w:rsidDel="00D13685" w:rsidRDefault="00745533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309" w:author="Un Seakamey" w:date="2022-09-27T17:14:00Z"/>
          <w:del w:id="5310" w:author="User" w:date="2022-09-28T10:24:00Z"/>
          <w:rFonts w:ascii="Khmer MEF1" w:hAnsi="Khmer MEF1" w:cs="Khmer MEF1"/>
          <w:rPrChange w:id="5311" w:author="Kem Sereyboth" w:date="2023-07-19T16:59:00Z">
            <w:rPr>
              <w:ins w:id="5312" w:author="Un Seakamey" w:date="2022-09-27T17:14:00Z"/>
              <w:del w:id="5313" w:author="User" w:date="2022-09-28T10:24:00Z"/>
              <w:rFonts w:ascii="Khmer MEF1" w:hAnsi="Khmer MEF1" w:cs="Khmer MEF1"/>
              <w:highlight w:val="green"/>
            </w:rPr>
          </w:rPrChange>
        </w:rPr>
        <w:pPrChange w:id="5314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315" w:author="Un Seakamey" w:date="2022-09-27T16:55:00Z">
        <w:del w:id="5316" w:author="User" w:date="2022-09-28T10:24:00Z">
          <w:r w:rsidRPr="00E33574" w:rsidDel="00D13685">
            <w:rPr>
              <w:rFonts w:ascii="Khmer MEF1" w:hAnsi="Khmer MEF1" w:cs="Khmer MEF1"/>
              <w:cs/>
              <w:lang w:val="ca-ES"/>
              <w:rPrChange w:id="5317" w:author="Kem Sereyboth" w:date="2023-07-19T16:59:00Z">
                <w:rPr>
                  <w:rFonts w:ascii="Khmer MEF1" w:hAnsi="Khmer MEF1" w:cs="Khmer MEF1"/>
                  <w:b/>
                  <w:bCs/>
                  <w:strike/>
                  <w:highlight w:val="yellow"/>
                  <w:cs/>
                  <w:lang w:val="ca-ES"/>
                </w:rPr>
              </w:rPrChange>
            </w:rPr>
            <w:delText>បន្ទាប់ពីកំណត់បាននូវហានិភ័យគន្លឹ</w:delText>
          </w:r>
        </w:del>
      </w:ins>
      <w:ins w:id="5318" w:author="Un Seakamey" w:date="2022-09-27T16:56:00Z">
        <w:del w:id="5319" w:author="User" w:date="2022-09-28T10:24:00Z">
          <w:r w:rsidRPr="00E33574" w:rsidDel="00D13685">
            <w:rPr>
              <w:rFonts w:ascii="Khmer MEF1" w:hAnsi="Khmer MEF1" w:cs="Khmer MEF1"/>
              <w:cs/>
              <w:lang w:val="ca-ES"/>
              <w:rPrChange w:id="5320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ះរួចមក សវនករទទួលបន្ទុក បានបន្តនីតិ</w:delText>
          </w:r>
        </w:del>
      </w:ins>
      <w:ins w:id="5321" w:author="Un Seakamey" w:date="2022-09-27T16:57:00Z">
        <w:del w:id="5322" w:author="User" w:date="2022-09-28T10:24:00Z">
          <w:r w:rsidR="00F92181" w:rsidRPr="00E33574" w:rsidDel="00D13685">
            <w:rPr>
              <w:rFonts w:ascii="Khmer MEF1" w:hAnsi="Khmer MEF1" w:cs="Khmer MEF1"/>
              <w:cs/>
              <w:lang w:val="ca-ES"/>
              <w:rPrChange w:id="5323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វិធីសវនកម្មរបស់ខ្លួនក្នុងការកំណត់នូវប្រធានបទសវនកម្ម ដោយប្រើប្រាស់លក្ខណៈវិនិច្ឆ័យសវនកម្ម</w:delText>
          </w:r>
        </w:del>
      </w:ins>
      <w:ins w:id="5324" w:author="Un Seakamey" w:date="2022-09-27T16:58:00Z">
        <w:del w:id="5325" w:author="User" w:date="2022-09-28T10:24:00Z">
          <w:r w:rsidR="00F92181" w:rsidRPr="00E33574" w:rsidDel="00D13685">
            <w:rPr>
              <w:rFonts w:ascii="Khmer MEF1" w:hAnsi="Khmer MEF1" w:cs="Khmer MEF1"/>
              <w:cs/>
              <w:lang w:val="ca-ES"/>
              <w:rPrChange w:id="5326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ជាក់លាក់ និងគ្រប់គ្រាន់សម្រាប់ជាមូលដ្ឋានក្នុងការប្រ</w:delText>
          </w:r>
        </w:del>
      </w:ins>
      <w:ins w:id="5327" w:author="Un Seakamey" w:date="2022-09-27T17:01:00Z">
        <w:del w:id="5328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329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ៀបធៀប និង</w:delText>
          </w:r>
        </w:del>
      </w:ins>
      <w:ins w:id="5330" w:author="Un Seakamey" w:date="2022-09-27T17:02:00Z">
        <w:del w:id="5331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332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វាយតម្លៃនូវអនុលោមភាព</w:delText>
          </w:r>
        </w:del>
      </w:ins>
      <w:ins w:id="5333" w:author="Un Seakamey" w:date="2022-09-27T17:03:00Z">
        <w:del w:id="5334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335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>នៃការអនុវត្តរបស់សវនដ្ឋាន។ សវនករទទួលបន្ទុកកំណត់បាននូវ</w:delText>
          </w:r>
        </w:del>
      </w:ins>
      <w:ins w:id="5336" w:author="Un Seakamey" w:date="2022-09-27T17:04:00Z">
        <w:del w:id="5337" w:author="User" w:date="2022-09-28T10:24:00Z">
          <w:r w:rsidR="0091361D" w:rsidRPr="00E33574" w:rsidDel="00D13685">
            <w:rPr>
              <w:rFonts w:ascii="Khmer MEF1" w:hAnsi="Khmer MEF1" w:cs="Khmer MEF1"/>
              <w:cs/>
              <w:lang w:val="ca-ES"/>
              <w:rPrChange w:id="5338" w:author="Kem Sereyboth" w:date="2023-07-19T16:59:00Z">
                <w:rPr>
                  <w:rFonts w:ascii="Khmer MEF1" w:hAnsi="Khmer MEF1" w:cs="Khmer MEF1"/>
                  <w:highlight w:val="green"/>
                  <w:cs/>
                  <w:lang w:val="ca-ES"/>
                </w:rPr>
              </w:rPrChange>
            </w:rPr>
            <w:delText xml:space="preserve">ប្រធានបទសវនកម្មចំនួន ៥ </w:delText>
          </w:r>
          <w:r w:rsidR="0091361D" w:rsidRPr="00E33574" w:rsidDel="00D13685">
            <w:rPr>
              <w:rFonts w:ascii="Khmer MEF1" w:hAnsi="Khmer MEF1" w:cs="Khmer MEF1"/>
              <w:rPrChange w:id="5339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(</w:delText>
          </w:r>
          <w:r w:rsidR="0091361D" w:rsidRPr="00E33574" w:rsidDel="00D13685">
            <w:rPr>
              <w:rFonts w:ascii="Khmer MEF1" w:hAnsi="Khmer MEF1" w:cs="Khmer MEF1"/>
              <w:cs/>
              <w:rPrChange w:id="5340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ប្រាំ</w:delText>
          </w:r>
          <w:r w:rsidR="0091361D" w:rsidRPr="00E33574" w:rsidDel="00D13685">
            <w:rPr>
              <w:rFonts w:ascii="Khmer MEF1" w:hAnsi="Khmer MEF1" w:cs="Khmer MEF1"/>
              <w:rPrChange w:id="5341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) </w:delText>
          </w:r>
          <w:r w:rsidR="0091361D" w:rsidRPr="00E33574" w:rsidDel="00D13685">
            <w:rPr>
              <w:rFonts w:ascii="Khmer MEF1" w:hAnsi="Khmer MEF1" w:cs="Khmer MEF1"/>
              <w:cs/>
              <w:rPrChange w:id="5342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សម្រាប់ការធ្វ</w:delText>
          </w:r>
        </w:del>
      </w:ins>
      <w:ins w:id="5343" w:author="Un Seakamey" w:date="2022-09-27T17:05:00Z">
        <w:del w:id="5344" w:author="User" w:date="2022-09-28T10:24:00Z">
          <w:r w:rsidR="0091361D" w:rsidRPr="00E33574" w:rsidDel="00D13685">
            <w:rPr>
              <w:rFonts w:ascii="Khmer MEF1" w:hAnsi="Khmer MEF1" w:cs="Khmer MEF1"/>
              <w:cs/>
              <w:rPrChange w:id="5345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ើសវនកម្មអនុលោមភាព</w:delText>
          </w:r>
          <w:r w:rsidR="00A176D9" w:rsidRPr="00E33574" w:rsidDel="00D13685">
            <w:rPr>
              <w:rFonts w:ascii="Khmer MEF1" w:hAnsi="Khmer MEF1" w:cs="Khmer MEF1"/>
              <w:cs/>
              <w:rPrChange w:id="534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នៅ ន.ស.ស. ដែលរួមមាន៖</w:delText>
          </w:r>
        </w:del>
      </w:ins>
    </w:p>
    <w:p w14:paraId="1ACB9A46" w14:textId="10A4E23C" w:rsidR="00436C5C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347" w:author="Un Seakamey" w:date="2022-09-27T17:14:00Z"/>
          <w:del w:id="5348" w:author="User" w:date="2022-09-28T10:24:00Z"/>
          <w:rFonts w:ascii="Khmer MEF1" w:hAnsi="Khmer MEF1" w:cs="Khmer MEF1"/>
          <w:rPrChange w:id="5349" w:author="Kem Sereyboth" w:date="2023-07-19T16:59:00Z">
            <w:rPr>
              <w:ins w:id="5350" w:author="Un Seakamey" w:date="2022-09-27T17:14:00Z"/>
              <w:del w:id="5351" w:author="User" w:date="2022-09-28T10:24:00Z"/>
              <w:rFonts w:ascii="Khmer MEF1" w:hAnsi="Khmer MEF1" w:cs="Khmer MEF1"/>
              <w:highlight w:val="green"/>
            </w:rPr>
          </w:rPrChange>
        </w:rPr>
        <w:pPrChange w:id="5352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353" w:author="Un Seakamey" w:date="2022-09-27T17:14:00Z">
        <w:del w:id="5354" w:author="User" w:date="2022-09-28T10:24:00Z">
          <w:r w:rsidRPr="00E33574" w:rsidDel="00D13685">
            <w:rPr>
              <w:rFonts w:ascii="Khmer MEF1" w:hAnsi="Khmer MEF1" w:cs="Khmer MEF1"/>
              <w:cs/>
              <w:rPrChange w:id="5355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១</w:delText>
          </w:r>
          <w:r w:rsidRPr="00E33574" w:rsidDel="00D13685">
            <w:rPr>
              <w:rFonts w:ascii="Khmer MEF1" w:hAnsi="Khmer MEF1" w:cs="Khmer MEF1"/>
              <w:rPrChange w:id="5356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D13685">
            <w:rPr>
              <w:rFonts w:ascii="Khmer MEF1" w:hAnsi="Khmer MEF1" w:cs="Khmer MEF1"/>
              <w:cs/>
              <w:rPrChange w:id="5357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រចនាសម្ព័ន្ធគ្រប់គ្រង</w:delText>
          </w:r>
        </w:del>
      </w:ins>
    </w:p>
    <w:p w14:paraId="6E3AB6AD" w14:textId="19C5FF82" w:rsidR="00436C5C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358" w:author="Un Seakamey" w:date="2022-09-27T17:14:00Z"/>
          <w:del w:id="5359" w:author="User" w:date="2022-09-28T10:24:00Z"/>
          <w:rFonts w:ascii="Khmer MEF1" w:hAnsi="Khmer MEF1" w:cs="Khmer MEF1"/>
          <w:rPrChange w:id="5360" w:author="Kem Sereyboth" w:date="2023-07-19T16:59:00Z">
            <w:rPr>
              <w:ins w:id="5361" w:author="Un Seakamey" w:date="2022-09-27T17:14:00Z"/>
              <w:del w:id="5362" w:author="User" w:date="2022-09-28T10:24:00Z"/>
              <w:rFonts w:ascii="Khmer MEF1" w:hAnsi="Khmer MEF1" w:cs="Khmer MEF1"/>
              <w:highlight w:val="green"/>
            </w:rPr>
          </w:rPrChange>
        </w:rPr>
        <w:pPrChange w:id="5363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364" w:author="Un Seakamey" w:date="2022-09-27T17:14:00Z">
        <w:del w:id="5365" w:author="User" w:date="2022-09-28T10:24:00Z">
          <w:r w:rsidRPr="00E33574" w:rsidDel="00D13685">
            <w:rPr>
              <w:rFonts w:ascii="Khmer MEF1" w:hAnsi="Khmer MEF1" w:cs="Khmer MEF1"/>
              <w:cs/>
              <w:rPrChange w:id="5366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២</w:delText>
          </w:r>
          <w:r w:rsidRPr="00E33574" w:rsidDel="00D13685">
            <w:rPr>
              <w:rFonts w:ascii="Khmer MEF1" w:hAnsi="Khmer MEF1" w:cs="Khmer MEF1"/>
              <w:rPrChange w:id="5367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D13685">
            <w:rPr>
              <w:rFonts w:ascii="Khmer MEF1" w:hAnsi="Khmer MEF1" w:cs="Khmer MEF1"/>
              <w:cs/>
              <w:rPrChange w:id="5368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 ប្រភពចំណូល</w:delText>
          </w:r>
        </w:del>
      </w:ins>
    </w:p>
    <w:p w14:paraId="621824FC" w14:textId="5105DD28" w:rsidR="00436C5C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369" w:author="Un Seakamey" w:date="2022-09-27T17:15:00Z"/>
          <w:del w:id="5370" w:author="User" w:date="2022-09-28T10:24:00Z"/>
          <w:rFonts w:ascii="Khmer MEF1" w:hAnsi="Khmer MEF1" w:cs="Khmer MEF1"/>
          <w:rPrChange w:id="5371" w:author="Kem Sereyboth" w:date="2023-07-19T16:59:00Z">
            <w:rPr>
              <w:ins w:id="5372" w:author="Un Seakamey" w:date="2022-09-27T17:15:00Z"/>
              <w:del w:id="5373" w:author="User" w:date="2022-09-28T10:24:00Z"/>
              <w:rFonts w:ascii="Khmer MEF1" w:hAnsi="Khmer MEF1" w:cs="Khmer MEF1"/>
              <w:highlight w:val="green"/>
            </w:rPr>
          </w:rPrChange>
        </w:rPr>
        <w:pPrChange w:id="5374" w:author="Sopheak Phorn" w:date="2023-08-25T16:12:00Z">
          <w:pPr>
            <w:pStyle w:val="NormalWeb"/>
            <w:spacing w:before="0" w:beforeAutospacing="0" w:after="0" w:afterAutospacing="0" w:line="214" w:lineRule="auto"/>
            <w:ind w:firstLine="720"/>
            <w:jc w:val="both"/>
          </w:pPr>
        </w:pPrChange>
      </w:pPr>
      <w:ins w:id="5375" w:author="Un Seakamey" w:date="2022-09-27T17:14:00Z">
        <w:del w:id="5376" w:author="User" w:date="2022-09-28T10:24:00Z">
          <w:r w:rsidRPr="00E33574" w:rsidDel="00D13685">
            <w:rPr>
              <w:rFonts w:ascii="Khmer MEF1" w:hAnsi="Khmer MEF1" w:cs="Khmer MEF1"/>
              <w:cs/>
              <w:rPrChange w:id="5377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៣</w:delText>
          </w:r>
        </w:del>
      </w:ins>
      <w:ins w:id="5378" w:author="Un Seakamey" w:date="2022-09-27T17:15:00Z">
        <w:del w:id="5379" w:author="User" w:date="2022-09-28T10:24:00Z">
          <w:r w:rsidRPr="00E33574" w:rsidDel="00D13685">
            <w:rPr>
              <w:rFonts w:ascii="Khmer MEF1" w:hAnsi="Khmer MEF1" w:cs="Khmer MEF1"/>
              <w:rPrChange w:id="5380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)</w:delText>
          </w:r>
          <w:r w:rsidRPr="00E33574" w:rsidDel="00D13685">
            <w:rPr>
              <w:rFonts w:ascii="Khmer MEF1" w:hAnsi="Khmer MEF1" w:cs="Khmer MEF1"/>
              <w:cs/>
              <w:rPrChange w:id="5381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.</w:delText>
          </w:r>
          <w:r w:rsidRPr="00E33574" w:rsidDel="00D13685">
            <w:rPr>
              <w:rFonts w:ascii="Khmer MEF1" w:hAnsi="Khmer MEF1" w:cs="Khmer MEF1"/>
              <w:rPrChange w:id="5382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 xml:space="preserve"> </w:delText>
          </w:r>
          <w:r w:rsidRPr="00E33574" w:rsidDel="00D13685">
            <w:rPr>
              <w:rFonts w:ascii="Khmer MEF1" w:hAnsi="Khmer MEF1" w:cs="Khmer MEF1"/>
              <w:cs/>
              <w:rPrChange w:id="5383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ការបង់ភាគទាន ១០</w:delText>
          </w:r>
          <w:r w:rsidRPr="00E33574" w:rsidDel="00D13685">
            <w:rPr>
              <w:rFonts w:ascii="Khmer MEF1" w:hAnsi="Khmer MEF1" w:cs="Khmer MEF1"/>
              <w:rPrChange w:id="5384" w:author="Kem Sereyboth" w:date="2023-07-19T16:59:00Z">
                <w:rPr>
                  <w:rFonts w:ascii="Khmer MEF1" w:hAnsi="Khmer MEF1" w:cs="Khmer MEF1"/>
                  <w:highlight w:val="green"/>
                </w:rPr>
              </w:rPrChange>
            </w:rPr>
            <w:delText>%</w:delText>
          </w:r>
        </w:del>
      </w:ins>
    </w:p>
    <w:p w14:paraId="7ADC36BC" w14:textId="1C1C630B" w:rsidR="0022483B" w:rsidRPr="00E33574" w:rsidDel="00D13685" w:rsidRDefault="00436C5C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385" w:author="Un Seakamey" w:date="2022-09-27T16:49:00Z"/>
          <w:del w:id="5386" w:author="User" w:date="2022-09-28T10:24:00Z"/>
          <w:rFonts w:ascii="Khmer MEF1" w:hAnsi="Khmer MEF1" w:cs="Khmer MEF1"/>
          <w:rPrChange w:id="5387" w:author="Kem Sereyboth" w:date="2023-07-19T16:59:00Z">
            <w:rPr>
              <w:ins w:id="5388" w:author="Un Seakamey" w:date="2022-09-27T16:49:00Z"/>
              <w:del w:id="5389" w:author="User" w:date="2022-09-28T10:24:00Z"/>
              <w:rFonts w:ascii="Khmer MEF1" w:hAnsi="Khmer MEF1" w:cs="Khmer MEF1"/>
              <w:b/>
              <w:bCs/>
              <w:lang w:val="ca-ES"/>
            </w:rPr>
          </w:rPrChange>
        </w:rPr>
        <w:pPrChange w:id="5390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5391" w:author="Un Seakamey" w:date="2022-09-27T17:15:00Z">
        <w:del w:id="5392" w:author="User" w:date="2022-09-28T10:24:00Z">
          <w:r w:rsidRPr="00E33574" w:rsidDel="00D13685">
            <w:rPr>
              <w:rFonts w:ascii="Khmer MEF1" w:hAnsi="Khmer MEF1" w:cs="Khmer MEF1"/>
              <w:cs/>
              <w:rPrChange w:id="5393" w:author="Kem Sereyboth" w:date="2023-07-19T16:59:00Z">
                <w:rPr>
                  <w:rFonts w:ascii="Khmer MEF1" w:hAnsi="Khmer MEF1" w:cs="Khmer MEF1"/>
                  <w:highlight w:val="green"/>
                  <w:cs/>
                </w:rPr>
              </w:rPrChange>
            </w:rPr>
            <w:delText>៤</w:delText>
          </w:r>
        </w:del>
      </w:ins>
    </w:p>
    <w:p w14:paraId="47E44390" w14:textId="62154B92" w:rsidR="00C26CA3" w:rsidRPr="00E33574" w:rsidDel="00913214" w:rsidRDefault="00C26CA3">
      <w:pPr>
        <w:spacing w:after="0" w:line="233" w:lineRule="auto"/>
        <w:jc w:val="both"/>
        <w:rPr>
          <w:ins w:id="5394" w:author="Voeun Kuyeng" w:date="2022-09-01T10:53:00Z"/>
          <w:del w:id="5395" w:author="User" w:date="2022-09-16T11:20:00Z"/>
          <w:rFonts w:ascii="Khmer MEF1" w:hAnsi="Khmer MEF1" w:cs="Khmer MEF1"/>
          <w:spacing w:val="-8"/>
          <w:lang w:val="ca-ES"/>
          <w:rPrChange w:id="5396" w:author="Kem Sereyboth" w:date="2023-07-19T16:59:00Z">
            <w:rPr>
              <w:ins w:id="5397" w:author="Voeun Kuyeng" w:date="2022-09-01T10:53:00Z"/>
              <w:del w:id="5398" w:author="User" w:date="2022-09-16T11:20:00Z"/>
              <w:rFonts w:ascii="Khmer MEF1" w:hAnsi="Khmer MEF1" w:cs="Khmer MEF1"/>
              <w:lang w:val="ca-ES"/>
            </w:rPr>
          </w:rPrChange>
        </w:rPr>
        <w:pPrChange w:id="5399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5400" w:author="Kem Sereiboth" w:date="2022-09-13T15:47:00Z">
        <w:del w:id="5401" w:author="User" w:date="2022-09-16T11:20:00Z">
          <w:r w:rsidRPr="00E33574" w:rsidDel="00913214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540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ឃ-លទ្ធផលសង្ខេប</w:delText>
          </w:r>
        </w:del>
      </w:ins>
    </w:p>
    <w:p w14:paraId="3C16820F" w14:textId="32E95D58" w:rsidR="007710A5" w:rsidRPr="00E33574" w:rsidDel="007D0C1F" w:rsidRDefault="007710A5">
      <w:pPr>
        <w:spacing w:after="0" w:line="233" w:lineRule="auto"/>
        <w:jc w:val="both"/>
        <w:rPr>
          <w:del w:id="5403" w:author="User" w:date="2022-09-29T10:08:00Z"/>
          <w:rFonts w:ascii="Khmer MEF1" w:eastAsia="Times New Roman" w:hAnsi="Khmer MEF1" w:cs="Khmer MEF1"/>
          <w:spacing w:val="2"/>
          <w:sz w:val="24"/>
          <w:szCs w:val="24"/>
          <w:lang w:val="ca-ES"/>
        </w:rPr>
        <w:pPrChange w:id="5404" w:author="Sopheak Phorn" w:date="2023-08-25T16:12:00Z">
          <w:pPr>
            <w:spacing w:after="0" w:line="240" w:lineRule="auto"/>
            <w:jc w:val="both"/>
          </w:pPr>
        </w:pPrChange>
      </w:pPr>
    </w:p>
    <w:p w14:paraId="2B37AEAB" w14:textId="3DAEB762" w:rsidR="00F6785F" w:rsidRPr="00E33574" w:rsidDel="007D0C1F" w:rsidRDefault="00F6785F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5405" w:author="sakaria fa" w:date="2022-09-15T20:58:00Z"/>
          <w:del w:id="5406" w:author="User" w:date="2022-09-29T10:08:00Z"/>
          <w:cs/>
          <w:lang w:val="ca-ES"/>
        </w:rPr>
        <w:pPrChange w:id="5407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468849EC" w14:textId="2B92DBB7" w:rsidR="007710A5" w:rsidRPr="00E33574" w:rsidDel="007D0C1F" w:rsidRDefault="00F6785F">
      <w:pPr>
        <w:spacing w:after="0" w:line="233" w:lineRule="auto"/>
        <w:jc w:val="both"/>
        <w:rPr>
          <w:ins w:id="5408" w:author="Voeun Kuyeng" w:date="2022-09-01T10:53:00Z"/>
          <w:del w:id="5409" w:author="User" w:date="2022-09-29T10:08:00Z"/>
          <w:rFonts w:ascii="Khmer MEF1" w:hAnsi="Khmer MEF1" w:cs="Khmer MEF1"/>
          <w:spacing w:val="-5"/>
          <w:sz w:val="24"/>
          <w:szCs w:val="24"/>
          <w:lang w:val="ca-ES"/>
          <w:rPrChange w:id="5410" w:author="Kem Sereyboth" w:date="2023-07-19T16:59:00Z">
            <w:rPr>
              <w:ins w:id="5411" w:author="Voeun Kuyeng" w:date="2022-09-01T10:53:00Z"/>
              <w:del w:id="5412" w:author="User" w:date="2022-09-29T10:0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5413" w:author="Sopheak Phorn" w:date="2023-08-25T16:12:00Z">
          <w:pPr>
            <w:spacing w:after="0" w:line="240" w:lineRule="auto"/>
            <w:jc w:val="both"/>
          </w:pPr>
        </w:pPrChange>
      </w:pPr>
      <w:ins w:id="5414" w:author="sakaria fa" w:date="2022-09-15T20:58:00Z">
        <w:del w:id="5415" w:author="User" w:date="2022-09-29T10:08:00Z">
          <w:r w:rsidRPr="00E33574" w:rsidDel="007D0C1F">
            <w:rPr>
              <w:rFonts w:ascii="Khmer MEF1" w:eastAsia="Times New Roman" w:hAnsi="Khmer MEF1" w:cs="Khmer MEF1"/>
              <w:spacing w:val="2"/>
              <w:sz w:val="24"/>
              <w:szCs w:val="24"/>
              <w:lang w:val="ca-ES"/>
            </w:rPr>
            <w:tab/>
          </w:r>
        </w:del>
      </w:ins>
      <w:ins w:id="5416" w:author="Voeun Kuyeng" w:date="2022-09-01T10:53:00Z">
        <w:del w:id="5417" w:author="User" w:date="2022-09-29T10:08:00Z"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18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tab/>
            <w:delText>ឃ-ចំណុចទី៤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41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>: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20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</w:delText>
          </w:r>
        </w:del>
      </w:ins>
      <w:ins w:id="5421" w:author="socheata.ol@hotmail.com" w:date="2022-09-01T14:39:00Z">
        <w:del w:id="5422" w:author="User" w:date="2022-09-29T10:08:00Z">
          <w:r w:rsidR="00190BB1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2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ដោយ</w:delText>
          </w:r>
        </w:del>
      </w:ins>
      <w:ins w:id="5424" w:author="Voeun Kuyeng" w:date="2022-09-01T10:53:00Z">
        <w:del w:id="5425" w:author="User" w:date="2022-09-29T10:08:00Z"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2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ជាសង្ខេបអំពីលទ្ធផលដែលសវនករទទួលបន្ទុក</w:delText>
          </w:r>
        </w:del>
      </w:ins>
      <w:ins w:id="5427" w:author="Windows User" w:date="2022-09-04T22:01:00Z">
        <w:del w:id="5428" w:author="User" w:date="2022-09-29T10:08:00Z">
          <w:r w:rsidR="00343208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29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5430" w:author="Windows User" w:date="2022-09-04T22:22:00Z">
        <w:del w:id="5431" w:author="User" w:date="2022-09-29T10:08:00Z">
          <w:r w:rsidR="00A205F2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3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និងសវនករទទួលបន្ទុក  </w:delText>
          </w:r>
        </w:del>
      </w:ins>
      <w:ins w:id="5433" w:author="Voeun Kuyeng" w:date="2022-09-01T10:53:00Z">
        <w:del w:id="5434" w:author="User" w:date="2022-09-29T10:08:00Z"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3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បានរកឃើញ ក្នុងដំណើរ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43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-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37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ការនៃការធ្វើសវនកម្ម។ សវនករទទួលបន្ទុក អាចរៀបរាប់អំពីចំណុចទី៤ នេះ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438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39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ដោយបែងចែកជា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440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41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lang w:val="ca-ES"/>
              <w:rPrChange w:id="5442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eastAsia="Times New Roman" w:hAnsi="Khmer MEF1" w:cs="Khmer MEF1"/>
              <w:spacing w:val="-5"/>
              <w:sz w:val="24"/>
              <w:szCs w:val="24"/>
              <w:cs/>
              <w:lang w:val="ca-ES"/>
              <w:rPrChange w:id="544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កថាខណ្ឌ ដូចគំរូខាងក្រោម៖</w:delText>
          </w:r>
        </w:del>
      </w:ins>
    </w:p>
    <w:p w14:paraId="635CA6D7" w14:textId="173E9C52" w:rsidR="00CA7159" w:rsidRPr="00E33574" w:rsidDel="007D0C1F" w:rsidRDefault="007710A5">
      <w:pPr>
        <w:spacing w:after="0" w:line="233" w:lineRule="auto"/>
        <w:jc w:val="both"/>
        <w:rPr>
          <w:ins w:id="5444" w:author="Windows User" w:date="2022-09-04T22:20:00Z"/>
          <w:del w:id="5445" w:author="User" w:date="2022-09-29T10:08:00Z"/>
          <w:rFonts w:ascii="Khmer MEF1" w:hAnsi="Khmer MEF1" w:cs="Khmer MEF1"/>
          <w:spacing w:val="-5"/>
          <w:sz w:val="24"/>
          <w:szCs w:val="24"/>
          <w:lang w:val="ca-ES"/>
          <w:rPrChange w:id="5446" w:author="Kem Sereyboth" w:date="2023-07-19T16:59:00Z">
            <w:rPr>
              <w:ins w:id="5447" w:author="Windows User" w:date="2022-09-04T22:20:00Z"/>
              <w:del w:id="5448" w:author="User" w:date="2022-09-29T10:08:00Z"/>
              <w:rFonts w:ascii="Khmer MEF1" w:hAnsi="Khmer MEF1" w:cs="Khmer MEF1"/>
              <w:strike/>
              <w:spacing w:val="-8"/>
              <w:sz w:val="24"/>
              <w:szCs w:val="24"/>
              <w:lang w:val="ca-ES"/>
            </w:rPr>
          </w:rPrChange>
        </w:rPr>
        <w:pPrChange w:id="5449" w:author="Sopheak Phorn" w:date="2023-08-25T16:12:00Z">
          <w:pPr>
            <w:spacing w:after="0" w:line="240" w:lineRule="auto"/>
            <w:jc w:val="both"/>
          </w:pPr>
        </w:pPrChange>
      </w:pPr>
      <w:ins w:id="5450" w:author="Voeun Kuyeng" w:date="2022-09-01T10:53:00Z">
        <w:del w:id="5451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5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5453" w:author="socheata.ol@hotmail.com" w:date="2022-09-01T14:56:00Z">
        <w:del w:id="5454" w:author="User" w:date="2022-09-29T10:08:00Z">
          <w:r w:rsidR="00CF0607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55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</w:delText>
          </w:r>
        </w:del>
      </w:ins>
      <w:ins w:id="5456" w:author="Voeun Kuyeng" w:date="2022-09-01T10:53:00Z">
        <w:del w:id="5457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58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បន្ទាប់ពីទទួលបានការអនុញ្ញាតដ៏ខ្ពង់ខ្ពស់ពី </w:delText>
          </w:r>
          <w:r w:rsidRPr="00E33574" w:rsidDel="007D0C1F">
            <w:rPr>
              <w:rFonts w:ascii="Khmer MEF2" w:hAnsi="Khmer MEF2" w:cs="Khmer MEF2"/>
              <w:spacing w:val="-5"/>
              <w:sz w:val="24"/>
              <w:szCs w:val="24"/>
              <w:cs/>
              <w:lang w:val="ca-ES"/>
              <w:rPrChange w:id="5459" w:author="Kem Sereyboth" w:date="2023-07-19T16:59:00Z">
                <w:rPr>
                  <w:rFonts w:ascii="Khmer MEF2" w:eastAsia="Times New Roman" w:hAnsi="Khmer MEF2" w:cs="Khmer MEF2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60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និងជាប្រធាន</w:delText>
          </w:r>
        </w:del>
      </w:ins>
      <w:ins w:id="5461" w:author="socheata.ol@hotmail.com" w:date="2022-09-01T14:40:00Z">
        <w:del w:id="5462" w:author="User" w:date="2022-09-29T10:08:00Z">
          <w:r w:rsidR="00F85C6B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63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ក្រុមប្រឹក្សា</w:delText>
          </w:r>
        </w:del>
      </w:ins>
      <w:ins w:id="5464" w:author="Voeun Kuyeng" w:date="2022-09-01T10:53:00Z">
        <w:del w:id="5465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6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អ.ស.ហ. លើ</w:delText>
          </w:r>
        </w:del>
      </w:ins>
    </w:p>
    <w:p w14:paraId="7588BFB8" w14:textId="2B6A11D7" w:rsidR="007710A5" w:rsidRPr="00E33574" w:rsidDel="007D0C1F" w:rsidRDefault="00CA7159">
      <w:pPr>
        <w:spacing w:after="0" w:line="233" w:lineRule="auto"/>
        <w:jc w:val="both"/>
        <w:rPr>
          <w:ins w:id="5467" w:author="Kem Sereiboth" w:date="2022-09-13T15:52:00Z"/>
          <w:del w:id="5468" w:author="User" w:date="2022-09-29T10:08:00Z"/>
          <w:rFonts w:ascii="Khmer MEF1" w:hAnsi="Khmer MEF1" w:cs="Khmer MEF1"/>
          <w:sz w:val="24"/>
          <w:szCs w:val="24"/>
          <w:lang w:val="ca-ES"/>
          <w:rPrChange w:id="5469" w:author="Kem Sereyboth" w:date="2023-07-19T16:59:00Z">
            <w:rPr>
              <w:ins w:id="5470" w:author="Kem Sereiboth" w:date="2022-09-13T15:52:00Z"/>
              <w:del w:id="5471" w:author="User" w:date="2022-09-29T10:08:00Z"/>
              <w:rFonts w:ascii="Khmer MEF1" w:hAnsi="Khmer MEF1" w:cs="Khmer MEF1"/>
              <w:spacing w:val="-6"/>
              <w:sz w:val="24"/>
              <w:szCs w:val="24"/>
              <w:highlight w:val="yellow"/>
              <w:lang w:val="ca-ES"/>
            </w:rPr>
          </w:rPrChange>
        </w:rPr>
        <w:pPrChange w:id="5472" w:author="Sopheak Phorn" w:date="2023-08-25T16:12:00Z">
          <w:pPr>
            <w:spacing w:after="0" w:line="240" w:lineRule="auto"/>
            <w:jc w:val="both"/>
          </w:pPr>
        </w:pPrChange>
      </w:pPr>
      <w:ins w:id="5473" w:author="Windows User" w:date="2022-09-04T22:21:00Z">
        <w:del w:id="5474" w:author="User" w:date="2022-09-29T10:08:00Z">
          <w:r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75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tab/>
            <w:delText>បន្ទាប់ពីទទួលបានការអនុញ្ញាតជាគោលការណ៍លើ</w:delText>
          </w:r>
        </w:del>
      </w:ins>
      <w:ins w:id="5476" w:author="Voeun Kuyeng" w:date="2022-09-01T10:53:00Z">
        <w:del w:id="5477" w:author="User" w:date="2022-09-29T10:08:00Z">
          <w:r w:rsidR="007710A5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78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ផែនការសវនកម្ម</w:delText>
          </w:r>
        </w:del>
      </w:ins>
      <w:ins w:id="5479" w:author="Voeun Kuyeng" w:date="2022-09-06T16:56:00Z">
        <w:del w:id="5480" w:author="User" w:date="2022-09-29T10:08:00Z">
          <w:r w:rsidR="003B5D4B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81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</w:delText>
          </w:r>
        </w:del>
      </w:ins>
      <w:ins w:id="5482" w:author="Voeun Kuyeng" w:date="2022-09-01T10:53:00Z">
        <w:del w:id="5483" w:author="User" w:date="2022-09-29T10:08:00Z">
          <w:r w:rsidR="007710A5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84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</w:del>
      </w:ins>
      <w:ins w:id="5485" w:author="Voeun Kuyeng" w:date="2022-09-06T16:56:00Z">
        <w:del w:id="5486" w:author="User" w:date="2022-09-29T10:08:00Z">
          <w:r w:rsidR="003B5D4B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8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488" w:author="socheata.ol@hotmail.com" w:date="2022-09-01T14:40:00Z">
        <w:del w:id="5489" w:author="User" w:date="2022-09-29T10:08:00Z">
          <w:r w:rsidR="00F85C6B" w:rsidRPr="00E33574" w:rsidDel="007D0C1F">
            <w:rPr>
              <w:rFonts w:ascii="Khmer MEF1" w:hAnsi="Khmer MEF1" w:cs="Khmer MEF1"/>
              <w:spacing w:val="-5"/>
              <w:sz w:val="24"/>
              <w:szCs w:val="24"/>
              <w:rPrChange w:id="549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5491" w:author="Voeun Kuyeng" w:date="2022-09-01T10:53:00Z">
        <w:del w:id="5492" w:author="User" w:date="2022-09-29T10:08:00Z">
          <w:r w:rsidR="007710A5" w:rsidRPr="00E33574" w:rsidDel="007D0C1F">
            <w:rPr>
              <w:rFonts w:ascii="Khmer MEF1" w:hAnsi="Khmer MEF1" w:cs="Khmer MEF1"/>
              <w:spacing w:val="-5"/>
              <w:sz w:val="24"/>
              <w:szCs w:val="24"/>
              <w:cs/>
              <w:lang w:val="ca-ES"/>
              <w:rPrChange w:id="549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5494" w:author="socheata.ol@hotmail.com" w:date="2022-09-01T14:40:00Z">
        <w:del w:id="5495" w:author="User" w:date="2022-09-29T10:08:00Z">
          <w:r w:rsidR="00F85C6B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49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5497" w:author="Voeun Kuyeng" w:date="2022-09-01T10:53:00Z">
        <w:del w:id="5498" w:author="User" w:date="2022-09-29T10:08:00Z"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49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របស់អង្គភាពសវនកម្មផ្ទៃក្នុងនៃ អ.ស.ហ.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50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5501" w:author="Windows User" w:date="2022-09-04T22:00:00Z">
        <w:del w:id="5502" w:author="User" w:date="2022-09-29T10:08:00Z">
          <w:r w:rsidR="009A4E8B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503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</w:delText>
          </w:r>
          <w:r w:rsidR="009F151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50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តិភូសវនកម្ម </w:delText>
          </w:r>
        </w:del>
      </w:ins>
      <w:ins w:id="5505" w:author="Windows User" w:date="2022-09-04T22:22:00Z">
        <w:del w:id="5506" w:author="User" w:date="2022-09-29T10:08:00Z">
          <w:r w:rsidR="00A205F2" w:rsidRPr="00E33574" w:rsidDel="007D0C1F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5507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និងសវនករទទួលបន្ទុក  </w:delText>
          </w:r>
        </w:del>
      </w:ins>
      <w:ins w:id="5508" w:author="Voeun Kuyeng" w:date="2022-09-01T10:53:00Z">
        <w:del w:id="5509" w:author="User" w:date="2022-09-29T10:08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51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សវនករទទួល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51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51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 បានបន្តអនុវត្តភារកិច្ច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5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របស់ខ្លួន</w:delText>
          </w:r>
        </w:del>
      </w:ins>
      <w:ins w:id="5514" w:author="Un Seakamey" w:date="2022-09-27T16:44:00Z">
        <w:del w:id="5515" w:author="User" w:date="2022-09-29T10:08:00Z">
          <w:r w:rsidR="00502666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516" w:author="Kem Sereyboth" w:date="2023-07-19T16:59:00Z">
                <w:rPr>
                  <w:rFonts w:ascii="Khmer MEF1" w:hAnsi="Khmer MEF1" w:cs="Khmer MEF1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ដោយបាន</w:delText>
          </w:r>
        </w:del>
      </w:ins>
      <w:ins w:id="5517" w:author="Voeun Kuyeng" w:date="2022-09-01T10:53:00Z">
        <w:del w:id="5518" w:author="User" w:date="2022-09-29T10:08:00Z"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5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ចុះធ្វើសវនកម្មអនុលោមភាពនៅ </w:delText>
          </w:r>
        </w:del>
        <w:del w:id="5520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52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2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52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2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525" w:author="socheata.ol@hotmail.com" w:date="2022-09-01T14:48:00Z">
        <w:del w:id="5526" w:author="User" w:date="2022-09-10T12:26:00Z">
          <w:r w:rsidR="001045D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52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5528" w:author="Voeun Kuyeng" w:date="2022-09-01T10:53:00Z">
        <w:del w:id="5529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3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ចាប់ពីថ្ងៃទី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53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3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....ខែ......ឆ្នាំ២០២២ ដល់ថ្ងៃទី...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53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..ខែ...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53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..</w:delText>
          </w:r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..ឆ្នាំ២០២២។</w:delText>
          </w:r>
        </w:del>
      </w:ins>
      <w:ins w:id="5537" w:author="socheata.ol@hotmail.com" w:date="2022-09-01T14:48:00Z">
        <w:del w:id="5538" w:author="User" w:date="2022-09-10T12:26:00Z">
          <w:r w:rsidR="001045D5" w:rsidRPr="00E33574" w:rsidDel="004E45A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53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5540" w:author="Voeun Kuyeng" w:date="2022-09-01T10:53:00Z">
        <w:del w:id="5541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 តាមរយៈការធ្វើសវនកម្មរយៈពេល</w:delText>
          </w:r>
        </w:del>
        <w:del w:id="5543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</w:delText>
          </w:r>
        </w:del>
      </w:ins>
      <w:ins w:id="5545" w:author="Voeun Kuyeng" w:date="2022-09-06T16:58:00Z">
        <w:del w:id="5546" w:author="User" w:date="2022-09-10T12:26:00Z">
          <w:r w:rsidR="003B5D4B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</w:delText>
          </w:r>
        </w:del>
      </w:ins>
      <w:ins w:id="5548" w:author="Voeun Kuyeng" w:date="2022-09-01T10:53:00Z">
        <w:del w:id="5549" w:author="User" w:date="2022-09-10T12:26:00Z">
          <w:r w:rsidR="007710A5" w:rsidRPr="00E33574" w:rsidDel="004E45A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</w:delText>
          </w:r>
        </w:del>
        <w:del w:id="5551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5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ថ្ងៃ</w:delText>
          </w:r>
        </w:del>
      </w:ins>
      <w:ins w:id="5553" w:author="Uon Rithy" w:date="2022-09-22T07:52:00Z">
        <w:del w:id="5554" w:author="User" w:date="2022-09-29T10:08:00Z">
          <w:r w:rsidR="00B80A53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5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556" w:author="Voeun Kuyeng" w:date="2022-09-01T10:53:00Z">
        <w:del w:id="5557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5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</w:delText>
          </w:r>
        </w:del>
      </w:ins>
      <w:ins w:id="5559" w:author="Kem Sereiboth" w:date="2022-09-20T15:39:00Z">
        <w:del w:id="5560" w:author="User" w:date="2022-09-29T10:08:00Z">
          <w:r w:rsidR="00CF7759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6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562" w:author="Voeun Kuyeng" w:date="2022-09-01T10:53:00Z">
        <w:del w:id="5563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6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5565" w:author="Kem Sereiboth" w:date="2022-09-20T15:39:00Z">
        <w:del w:id="5566" w:author="User" w:date="2022-09-29T10:08:00Z">
          <w:r w:rsidR="00CF7759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6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5568" w:author="Voeun Kuyeng" w:date="2022-09-01T10:53:00Z">
        <w:del w:id="5569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70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571" w:author="Windows User" w:date="2022-09-04T22:23:00Z">
        <w:del w:id="5572" w:author="User" w:date="2022-09-29T10:08:00Z">
          <w:r w:rsidR="00FC3AD4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7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</w:delText>
          </w:r>
        </w:del>
      </w:ins>
      <w:ins w:id="5574" w:author="Voeun Kuyeng" w:date="2022-09-01T10:53:00Z">
        <w:del w:id="5575" w:author="User" w:date="2022-09-29T10:08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57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57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57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បានធ្វើការពិនិត្យយ៉ាងល្អិតល្អន់ទៅលើទិន្នន័យ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557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58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និងព័ត៌មានដែលប្រមូលបានតាមរយៈ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បញ្ជីត្រួតពិនិត្យដែលអង្គភាពសវនកម្មផ្ទៃក្នុងនៃ​ អ.ស.ហ.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558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8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បានផ្តល់ជូន</w:delText>
          </w:r>
        </w:del>
        <w:del w:id="5584" w:author="User" w:date="2022-09-22T08:56:00Z">
          <w:r w:rsidR="007710A5" w:rsidRPr="00E33574" w:rsidDel="003C447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8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  <w:del w:id="5586" w:author="User" w:date="2022-09-29T10:08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58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នៅមុនពេលចុះធ្វើសវនកម្ម</w:delText>
          </w:r>
          <w:r w:rsidR="007710A5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58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58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និងបានធ្វើការសាកសួរដោយផ្ទាល់ជាមួយបុគ្គលពាក់ព័ន្ធនានារបស់</w:delText>
          </w:r>
        </w:del>
      </w:ins>
      <w:ins w:id="5590" w:author="Kem Sereiboth" w:date="2022-09-20T15:39:00Z">
        <w:del w:id="5591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59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ន.ស.ស. </w:delText>
          </w:r>
        </w:del>
      </w:ins>
      <w:ins w:id="5593" w:author="Voeun Kuyeng" w:date="2022-09-01T10:53:00Z">
        <w:del w:id="5594" w:author="User" w:date="2022-09-29T10:08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59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 ព្រមទាំងបានស្នើសុំនូវឯកសារ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596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បទដ្ឋានការងារពាក់ព័ន្ធផ្សេងទៀតមកពិនិត្យបន្ថែម ដើម្បីធានាបានការវិនិច្ឆ័យប្រកបដោយវិជ្ជាជី</w:delText>
          </w:r>
        </w:del>
      </w:ins>
      <w:ins w:id="5597" w:author="Uon Rithy" w:date="2022-09-22T07:52:00Z">
        <w:del w:id="5598" w:author="User" w:date="2022-09-29T10:08:00Z">
          <w:r w:rsidR="0075589E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59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វៈ</w:delText>
          </w:r>
        </w:del>
      </w:ins>
      <w:ins w:id="5600" w:author="Voeun Kuyeng" w:date="2022-09-01T10:53:00Z">
        <w:del w:id="5601" w:author="User" w:date="2022-09-29T10:08:00Z"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60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វៈ ច្បាស់លាស់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5603" w:author="Kem Sereyboth" w:date="2023-07-19T16:59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60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និងគ្រប់ជ្រុងជ្រោយ។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605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5606" w:author="Windows User" w:date="2022-09-04T22:26:00Z">
        <w:del w:id="5607" w:author="User" w:date="2022-09-29T10:08:00Z">
          <w:r w:rsidR="00FD01F6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608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5609" w:author="Uon Rithy" w:date="2022-09-22T07:53:00Z">
        <w:del w:id="5610" w:author="User" w:date="2022-09-29T10:08:00Z">
          <w:r w:rsidR="0075589E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61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612" w:author="Windows User" w:date="2022-09-04T22:26:00Z">
        <w:del w:id="5613" w:author="User" w:date="2022-09-29T10:08:00Z">
          <w:r w:rsidR="00FD01F6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614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5615" w:author="Voeun Kuyeng" w:date="2022-09-01T10:53:00Z">
        <w:del w:id="5616" w:author="User" w:date="2022-09-29T10:08:00Z"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617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តាមរយៈនេះ សវនករទទួលបន្ទុក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61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61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បានរកឃើញថាការអនុវត្តការងាររបស់</w:delText>
          </w:r>
          <w:r w:rsidR="007710A5"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620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5621" w:author="User" w:date="2022-09-10T12:27:00Z">
          <w:r w:rsidR="007710A5" w:rsidRPr="00E33574" w:rsidDel="004E45A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62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="007710A5" w:rsidRPr="00E33574" w:rsidDel="004E45A6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562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4E45A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562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5625" w:author="User" w:date="2022-09-29T10:08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62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627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5628" w:author="Voeun Kuyeng" w:date="2022-09-06T16:59:00Z">
        <w:del w:id="5629" w:author="User" w:date="2022-09-29T10:08:00Z">
          <w:r w:rsidR="003B5D4B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630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631" w:author="socheata.ol@hotmail.com" w:date="2022-09-01T14:52:00Z">
        <w:del w:id="5632" w:author="User" w:date="2022-09-29T10:08:00Z">
          <w:r w:rsidR="004165F9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63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5634" w:author="Voeun Kuyeng" w:date="2022-09-01T10:53:00Z">
        <w:del w:id="5635" w:author="User" w:date="2022-09-29T10:08:00Z"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63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5637" w:author="socheata.ol@hotmail.com" w:date="2022-09-01T14:52:00Z">
        <w:del w:id="5638" w:author="User" w:date="2022-09-29T10:08:00Z">
          <w:r w:rsidR="004165F9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63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5640" w:author="Voeun Kuyeng" w:date="2022-09-01T10:53:00Z">
        <w:del w:id="5641" w:author="User" w:date="2022-09-29T10:08:00Z"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64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នេះ នៅមានចំណុចខ្វះចន្លោះមួយចំនួន ដូច</w:delText>
          </w:r>
        </w:del>
        <w:del w:id="5643" w:author="User" w:date="2022-09-28T10:29:00Z">
          <w:r w:rsidR="007710A5" w:rsidRPr="00E33574" w:rsidDel="004A540D">
            <w:rPr>
              <w:rFonts w:ascii="Khmer MEF1" w:hAnsi="Khmer MEF1" w:cs="Khmer MEF1"/>
              <w:sz w:val="24"/>
              <w:szCs w:val="24"/>
              <w:cs/>
              <w:lang w:val="ca-ES"/>
              <w:rPrChange w:id="564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មាន</w:delText>
          </w:r>
        </w:del>
        <w:del w:id="5645" w:author="User" w:date="2022-09-27T19:26:00Z">
          <w:r w:rsidR="007710A5" w:rsidRPr="00E33574" w:rsidDel="00BE08AE">
            <w:rPr>
              <w:rFonts w:ascii="Khmer MEF1" w:hAnsi="Khmer MEF1" w:cs="Khmer MEF1"/>
              <w:sz w:val="24"/>
              <w:szCs w:val="24"/>
              <w:cs/>
              <w:lang w:val="ca-ES"/>
              <w:rPrChange w:id="564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រៀបរាប់</w:delText>
          </w:r>
        </w:del>
        <w:del w:id="5647" w:author="User" w:date="2022-09-29T10:08:00Z">
          <w:r w:rsidR="007710A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64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ខាងក្រោម៖</w:delText>
          </w:r>
        </w:del>
      </w:ins>
    </w:p>
    <w:p w14:paraId="5FE78959" w14:textId="78CC5523" w:rsidR="00C26CA3" w:rsidRPr="00E33574" w:rsidDel="007D0C1F" w:rsidRDefault="00501773">
      <w:pPr>
        <w:spacing w:after="0" w:line="233" w:lineRule="auto"/>
        <w:ind w:firstLine="720"/>
        <w:jc w:val="both"/>
        <w:rPr>
          <w:ins w:id="5649" w:author="Kem Sereiboth" w:date="2022-09-13T15:52:00Z"/>
          <w:del w:id="5650" w:author="User" w:date="2022-09-29T10:08:00Z"/>
          <w:rFonts w:ascii="Khmer MEF1" w:hAnsi="Khmer MEF1" w:cs="Khmer MEF1"/>
          <w:sz w:val="24"/>
          <w:szCs w:val="24"/>
          <w:lang w:val="ca-ES"/>
          <w:rPrChange w:id="5651" w:author="Kem Sereyboth" w:date="2023-07-19T16:59:00Z">
            <w:rPr>
              <w:ins w:id="5652" w:author="Kem Sereiboth" w:date="2022-09-13T15:52:00Z"/>
              <w:del w:id="5653" w:author="User" w:date="2022-09-29T10:0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5654" w:author="Sopheak Phorn" w:date="2023-08-25T16:12:00Z">
          <w:pPr>
            <w:spacing w:before="240" w:after="0" w:line="240" w:lineRule="auto"/>
            <w:ind w:firstLine="720"/>
          </w:pPr>
        </w:pPrChange>
      </w:pPr>
      <w:ins w:id="5655" w:author="Kem Sereiboth" w:date="2022-09-13T15:54:00Z">
        <w:del w:id="5656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65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</w:delText>
          </w:r>
        </w:del>
      </w:ins>
      <w:ins w:id="5658" w:author="Kem Sereiboth" w:date="2022-09-13T15:52:00Z">
        <w:del w:id="5659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66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661" w:author="Kem Sereiboth" w:date="2022-09-13T15:53:00Z">
        <w:del w:id="5662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66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ទី១</w:delText>
          </w:r>
        </w:del>
      </w:ins>
      <w:ins w:id="5664" w:author="Kem Sereiboth" w:date="2022-09-13T15:52:00Z">
        <w:del w:id="5665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6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 ន.ស.ស. មាននាយកដ្ឋានចំនួន ៥  ព្រមទាំង</w:delText>
          </w:r>
        </w:del>
      </w:ins>
      <w:ins w:id="5667" w:author="Seng Chheanglay" w:date="2022-09-20T13:13:00Z">
        <w:del w:id="5668" w:author="User" w:date="2022-09-29T10:08:00Z">
          <w:r w:rsidR="00F93014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6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ដែលក្នុងនោះ</w:delText>
          </w:r>
        </w:del>
      </w:ins>
      <w:ins w:id="5670" w:author="Kem Sereiboth" w:date="2022-09-13T15:52:00Z">
        <w:del w:id="5671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6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មានប្រធាននាយកដ្ឋាន</w:delText>
          </w:r>
        </w:del>
      </w:ins>
      <w:ins w:id="5673" w:author="Uon Rithy" w:date="2022-09-22T08:01:00Z">
        <w:del w:id="5674" w:author="User" w:date="2022-09-29T10:08:00Z">
          <w:r w:rsidR="00553E6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5675" w:author="Seng Chheanglay" w:date="2022-09-20T13:14:00Z">
        <w:del w:id="5676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</w:delText>
          </w:r>
        </w:del>
        <w:del w:id="5677" w:author="User" w:date="2022-09-22T08:59:00Z">
          <w:r w:rsidR="00F93014" w:rsidRPr="00E33574" w:rsidDel="001839ED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បួន</w:delText>
          </w:r>
        </w:del>
        <w:del w:id="5678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ដែលមានប្រធាន</w:delText>
          </w:r>
        </w:del>
      </w:ins>
      <w:ins w:id="5679" w:author="Kem Sereiboth" w:date="2022-09-13T15:52:00Z">
        <w:del w:id="5680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68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និងអនុប្រធាននាយកដ្ឋាន</w:delText>
          </w:r>
        </w:del>
      </w:ins>
      <w:ins w:id="5682" w:author="Seng Chheanglay" w:date="2022-09-20T13:14:00Z">
        <w:del w:id="5683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5684" w:author="Kem Sereiboth" w:date="2022-09-13T15:52:00Z">
        <w:del w:id="5685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68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ដោយឡែកសម្រាប់</w:delText>
          </w:r>
        </w:del>
      </w:ins>
      <w:ins w:id="5687" w:author="sakaria fa" w:date="2022-09-13T21:55:00Z">
        <w:del w:id="5688" w:author="User" w:date="2022-09-29T10:08:00Z">
          <w:r w:rsidR="0015148F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មានតែ</w:delText>
          </w:r>
        </w:del>
      </w:ins>
      <w:ins w:id="5689" w:author="Seng Chheanglay" w:date="2022-09-20T13:14:00Z">
        <w:del w:id="5690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សម្រាប់</w:delText>
          </w:r>
        </w:del>
      </w:ins>
      <w:ins w:id="5691" w:author="Kem Sereiboth" w:date="2022-09-13T15:52:00Z">
        <w:del w:id="5692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69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នាយកដ្ឋានត្រួតពិនិត្យវិញ</w:delText>
          </w:r>
        </w:del>
      </w:ins>
      <w:ins w:id="5694" w:author="sakaria fa" w:date="2022-09-13T21:55:00Z">
        <w:del w:id="5695" w:author="User" w:date="2022-09-29T10:08:00Z">
          <w:r w:rsidR="0015148F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ទេ ដែល</w:delText>
          </w:r>
        </w:del>
      </w:ins>
      <w:ins w:id="5696" w:author="Kem Sereiboth" w:date="2022-09-13T15:52:00Z">
        <w:del w:id="5697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69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នៅមិនទាន់បានតែងតាំង</w:delText>
          </w:r>
        </w:del>
      </w:ins>
      <w:ins w:id="5699" w:author="Uon Rithy" w:date="2022-09-22T08:01:00Z">
        <w:del w:id="5700" w:author="User" w:date="2022-09-29T10:08:00Z">
          <w:r w:rsidR="00553E6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5701" w:author="Kem Sereiboth" w:date="2022-09-13T15:52:00Z">
        <w:del w:id="5702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70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ប្រធាននាយកដ្ឋាននៅឡើយ។</w:delText>
          </w:r>
        </w:del>
      </w:ins>
      <w:ins w:id="5704" w:author="Seng Chheanglay" w:date="2022-09-20T13:15:00Z">
        <w:del w:id="5705" w:author="User" w:date="2022-09-29T10:08:00Z">
          <w:r w:rsidR="00F93014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7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ការអនុវត្តការងារ</w:delText>
          </w:r>
        </w:del>
      </w:ins>
      <w:ins w:id="5707" w:author="Kem Sereiboth" w:date="2022-09-20T16:10:00Z">
        <w:del w:id="5708" w:author="User" w:date="2022-09-29T10:08:00Z">
          <w:r w:rsidR="00900B1F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7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10" w:author="Seng Chheanglay" w:date="2022-09-20T13:15:00Z">
        <w:del w:id="5711" w:author="User" w:date="2022-09-29T10:08:00Z">
          <w:r w:rsidR="00F93014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7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គឺធ្វើជាក្រុមក្នុងកម្រិតនាយកដ្ឋានដោយពុំមានរចនាសម្ព័ន្ធ</w:delText>
          </w:r>
        </w:del>
      </w:ins>
      <w:ins w:id="5713" w:author="Uon Rithy" w:date="2022-09-22T08:01:00Z">
        <w:del w:id="5714" w:author="User" w:date="2022-09-22T09:01:00Z">
          <w:r w:rsidR="00553E69" w:rsidRPr="00E33574" w:rsidDel="001839ED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5715" w:author="Seng Chheanglay" w:date="2022-09-20T13:15:00Z">
        <w:del w:id="5716" w:author="User" w:date="2022-09-29T10:08:00Z">
          <w:r w:rsidR="00F93014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ថ្នាក់ការិយាល័យទេ។</w:delText>
          </w:r>
        </w:del>
      </w:ins>
    </w:p>
    <w:p w14:paraId="4F609436" w14:textId="6064C250" w:rsidR="00C26CA3" w:rsidRPr="00E33574" w:rsidDel="007D0C1F" w:rsidRDefault="00501773">
      <w:pPr>
        <w:spacing w:after="0" w:line="233" w:lineRule="auto"/>
        <w:ind w:firstLine="720"/>
        <w:jc w:val="both"/>
        <w:rPr>
          <w:ins w:id="5717" w:author="Kem Sereiboth" w:date="2022-09-13T15:52:00Z"/>
          <w:del w:id="5718" w:author="User" w:date="2022-09-29T10:08:00Z"/>
          <w:rFonts w:ascii="Khmer MEF1" w:hAnsi="Khmer MEF1" w:cs="Khmer MEF1"/>
          <w:spacing w:val="8"/>
          <w:sz w:val="24"/>
          <w:szCs w:val="24"/>
          <w:rPrChange w:id="5719" w:author="Kem Sereyboth" w:date="2023-07-19T16:59:00Z">
            <w:rPr>
              <w:ins w:id="5720" w:author="Kem Sereiboth" w:date="2022-09-13T15:52:00Z"/>
              <w:del w:id="5721" w:author="User" w:date="2022-09-29T10:08:00Z"/>
              <w:rFonts w:ascii="Khmer MEF1" w:hAnsi="Khmer MEF1" w:cs="Khmer MEF1"/>
              <w:spacing w:val="8"/>
              <w:sz w:val="24"/>
              <w:szCs w:val="24"/>
              <w:highlight w:val="yellow"/>
            </w:rPr>
          </w:rPrChange>
        </w:rPr>
        <w:pPrChange w:id="5722" w:author="Sopheak Phorn" w:date="2023-08-25T16:12:00Z">
          <w:pPr>
            <w:spacing w:before="240" w:after="0" w:line="240" w:lineRule="auto"/>
            <w:ind w:firstLine="720"/>
          </w:pPr>
        </w:pPrChange>
      </w:pPr>
      <w:ins w:id="5723" w:author="Kem Sereiboth" w:date="2022-09-13T15:54:00Z">
        <w:del w:id="5724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2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72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5727" w:author="Kem Sereiboth" w:date="2022-09-13T15:52:00Z">
        <w:del w:id="5728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72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730" w:author="Kem Sereiboth" w:date="2022-09-13T15:54:00Z">
        <w:del w:id="5731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73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ទី២</w:delText>
          </w:r>
        </w:del>
      </w:ins>
      <w:ins w:id="5733" w:author="Kem Sereiboth" w:date="2022-09-13T15:52:00Z">
        <w:del w:id="5734" w:author="User" w:date="2022-09-29T10:08:00Z"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73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 ន.ស.ស. មិនបានអនុវត្តតាមប្រព័ន្ធលើកទឹកចិត្តមន្រ្តីដែលកំណត់</w:delText>
          </w:r>
        </w:del>
      </w:ins>
      <w:ins w:id="5736" w:author="Uon Rithy" w:date="2022-09-22T08:02:00Z">
        <w:del w:id="5737" w:author="User" w:date="2022-09-28T13:11:00Z">
          <w:r w:rsidR="006D5CC3" w:rsidRPr="00E33574" w:rsidDel="00E10E4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7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39" w:author="Kem Sereiboth" w:date="2022-09-13T15:52:00Z">
        <w:del w:id="5740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74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ដោយបទប្បញ្ញត្តិ អ.ស.ហ. ទេ </w:delText>
          </w:r>
        </w:del>
      </w:ins>
      <w:ins w:id="5742" w:author="Seng Chheanglay" w:date="2022-09-20T13:16:00Z">
        <w:del w:id="5743" w:author="User" w:date="2022-09-27T19:27:00Z">
          <w:r w:rsidR="00F93014" w:rsidRPr="00E33574" w:rsidDel="00736FD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7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ព្រោះ</w:delText>
          </w:r>
        </w:del>
      </w:ins>
      <w:ins w:id="5745" w:author="Kem Sereiboth" w:date="2022-09-13T15:52:00Z">
        <w:del w:id="5746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574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</w:del>
        <w:del w:id="5748" w:author="User" w:date="2022-09-28T10:34:00Z">
          <w:r w:rsidR="00C26CA3" w:rsidRPr="00E33574" w:rsidDel="004A540D">
            <w:rPr>
              <w:rFonts w:ascii="Khmer MEF1" w:hAnsi="Khmer MEF1" w:cs="Khmer MEF1"/>
              <w:spacing w:val="2"/>
              <w:sz w:val="24"/>
              <w:szCs w:val="24"/>
              <w:rPrChange w:id="574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</w:del>
        <w:del w:id="5750" w:author="User" w:date="2022-09-27T19:27:00Z">
          <w:r w:rsidR="00C26CA3" w:rsidRPr="00E33574" w:rsidDel="00736FDC">
            <w:rPr>
              <w:rFonts w:ascii="Khmer MEF1" w:hAnsi="Khmer MEF1" w:cs="Khmer MEF1"/>
              <w:spacing w:val="2"/>
              <w:sz w:val="24"/>
              <w:szCs w:val="24"/>
              <w:cs/>
              <w:rPrChange w:id="575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</w:delText>
          </w:r>
        </w:del>
        <w:del w:id="5752" w:author="User" w:date="2022-09-29T10:08:00Z">
          <w:r w:rsidR="00C26CA3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575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បទប្បញ្ញត្តិរបស់ក្រសួងសេដ្ឋកិច្ច</w:delText>
          </w:r>
        </w:del>
      </w:ins>
      <w:ins w:id="5754" w:author="Uon Rithy" w:date="2022-09-22T08:03:00Z">
        <w:del w:id="5755" w:author="User" w:date="2022-09-28T13:12:00Z">
          <w:r w:rsidR="006D5CC3" w:rsidRPr="00E33574" w:rsidDel="00E10E49">
            <w:rPr>
              <w:rFonts w:ascii="Khmer MEF1" w:hAnsi="Khmer MEF1" w:cs="Khmer MEF1"/>
              <w:spacing w:val="4"/>
              <w:sz w:val="24"/>
              <w:szCs w:val="24"/>
              <w:cs/>
              <w:rPrChange w:id="575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5757" w:author="Kem Sereiboth" w:date="2022-09-13T15:52:00Z">
        <w:del w:id="5758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5759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yellow"/>
                  <w:cs/>
                </w:rPr>
              </w:rPrChange>
            </w:rPr>
            <w:delText xml:space="preserve">និងហិរញ្ញវត្ថុ។ </w:delText>
          </w:r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6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ការលើកទឹកចិត្ត</w:delText>
          </w:r>
        </w:del>
        <w:del w:id="5761" w:author="User" w:date="2022-09-28T10:36:00Z">
          <w:r w:rsidR="00C26CA3" w:rsidRPr="00E33574" w:rsidDel="00791B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6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ត្រូវផ្ដល់</w:delText>
          </w:r>
        </w:del>
        <w:del w:id="5763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6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ជូនថ្នាក់ដឹកនាំ និងមន្រ្តីរាជការ </w:delText>
          </w:r>
        </w:del>
        <w:del w:id="5765" w:author="User" w:date="2022-09-28T10:35:00Z">
          <w:r w:rsidR="00C26CA3" w:rsidRPr="00E33574" w:rsidDel="00791B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តាម</w:delText>
          </w:r>
        </w:del>
        <w:del w:id="5767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២ប្រភេទ</w:delText>
          </w:r>
        </w:del>
      </w:ins>
      <w:ins w:id="5769" w:author="Uon Rithy" w:date="2022-09-22T08:03:00Z">
        <w:del w:id="5770" w:author="User" w:date="2022-09-29T10:08:00Z">
          <w:r w:rsidR="006D5CC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7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772" w:author="Kem Sereiboth" w:date="2022-09-13T15:52:00Z">
        <w:del w:id="5773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7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</w:delText>
          </w:r>
          <w:r w:rsidR="00C26CA3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77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ប្រើ</w:delText>
          </w:r>
          <w:r w:rsidR="00C26C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77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ប្រព័ន្ធលើកទឹកចិត្តមន្ត្រីដោយផ្ដល់ប្រាក់ឧបត្ថម្ភជីវភាព និងប្រាក់ឧបត្ថម្ភមុខងារ។</w:delText>
          </w:r>
        </w:del>
      </w:ins>
    </w:p>
    <w:p w14:paraId="183C4AD4" w14:textId="3E13D2ED" w:rsidR="00C26CA3" w:rsidRPr="00E33574" w:rsidDel="007D0C1F" w:rsidRDefault="00501773">
      <w:pPr>
        <w:spacing w:after="0" w:line="233" w:lineRule="auto"/>
        <w:ind w:firstLine="720"/>
        <w:jc w:val="both"/>
        <w:rPr>
          <w:ins w:id="5777" w:author="Kem Sereiboth" w:date="2022-09-13T15:52:00Z"/>
          <w:del w:id="5778" w:author="User" w:date="2022-09-29T10:08:00Z"/>
          <w:rFonts w:ascii="Khmer MEF1" w:hAnsi="Khmer MEF1" w:cs="Khmer MEF1"/>
          <w:spacing w:val="4"/>
          <w:sz w:val="24"/>
          <w:szCs w:val="24"/>
          <w:lang w:val="ca-ES"/>
          <w:rPrChange w:id="5779" w:author="Kem Sereyboth" w:date="2023-07-19T16:59:00Z">
            <w:rPr>
              <w:ins w:id="5780" w:author="Kem Sereiboth" w:date="2022-09-13T15:52:00Z"/>
              <w:del w:id="5781" w:author="User" w:date="2022-09-29T10:0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5782" w:author="Sopheak Phorn" w:date="2023-08-25T16:12:00Z">
          <w:pPr>
            <w:spacing w:before="240" w:after="200" w:line="276" w:lineRule="auto"/>
            <w:ind w:firstLine="720"/>
          </w:pPr>
        </w:pPrChange>
      </w:pPr>
      <w:ins w:id="5783" w:author="Kem Sereiboth" w:date="2022-09-13T15:54:00Z">
        <w:del w:id="5784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8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គ.</w:delText>
          </w:r>
        </w:del>
      </w:ins>
      <w:ins w:id="5786" w:author="Kem Sereiboth" w:date="2022-09-13T15:52:00Z">
        <w:del w:id="5787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8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789" w:author="Kem Sereiboth" w:date="2022-09-13T15:54:00Z">
        <w:del w:id="5790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9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ទី៣</w:delText>
          </w:r>
        </w:del>
      </w:ins>
      <w:ins w:id="5792" w:author="Kem Sereiboth" w:date="2022-09-13T15:52:00Z">
        <w:del w:id="5793" w:author="User" w:date="2022-09-29T10:08:00Z">
          <w:r w:rsidR="00C26C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79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ន.ស.ស. ពុំទាន់មានប្រភពចំណូលទេ ព្រោះមិនទាន់កម្រងសេវាសាធារណៈក្រោមសមត្ថកិច្ចនៅឡើយ។ </w:delText>
          </w:r>
        </w:del>
      </w:ins>
    </w:p>
    <w:p w14:paraId="53FB465A" w14:textId="14016ABB" w:rsidR="00C26CA3" w:rsidRPr="00E33574" w:rsidDel="007D0C1F" w:rsidRDefault="00C26CA3">
      <w:pPr>
        <w:spacing w:after="0" w:line="233" w:lineRule="auto"/>
        <w:ind w:firstLine="720"/>
        <w:jc w:val="both"/>
        <w:rPr>
          <w:ins w:id="5795" w:author="Kem Sereiboth" w:date="2022-09-13T15:52:00Z"/>
          <w:del w:id="5796" w:author="User" w:date="2022-09-29T10:08:00Z"/>
          <w:rFonts w:ascii="Khmer MEF1" w:hAnsi="Khmer MEF1" w:cs="Khmer MEF1"/>
          <w:spacing w:val="4"/>
          <w:sz w:val="24"/>
          <w:szCs w:val="24"/>
          <w:lang w:val="ca-ES"/>
          <w:rPrChange w:id="5797" w:author="Kem Sereyboth" w:date="2023-07-19T16:59:00Z">
            <w:rPr>
              <w:ins w:id="5798" w:author="Kem Sereiboth" w:date="2022-09-13T15:52:00Z"/>
              <w:del w:id="5799" w:author="User" w:date="2022-09-29T10:0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5800" w:author="Sopheak Phorn" w:date="2023-08-25T16:12:00Z">
          <w:pPr>
            <w:spacing w:before="240" w:after="0" w:line="240" w:lineRule="auto"/>
            <w:ind w:firstLine="720"/>
          </w:pPr>
        </w:pPrChange>
      </w:pPr>
      <w:ins w:id="5801" w:author="Kem Sereiboth" w:date="2022-09-13T15:52:00Z">
        <w:del w:id="5802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580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ឃ</w:delText>
          </w:r>
        </w:del>
      </w:ins>
      <w:ins w:id="5804" w:author="Kem Sereiboth" w:date="2022-09-13T15:54:00Z">
        <w:del w:id="5805" w:author="User" w:date="2022-09-29T10:08:00Z">
          <w:r w:rsidR="0050177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80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5807" w:author="Kem Sereiboth" w:date="2022-09-13T15:52:00Z">
        <w:del w:id="5808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80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5810" w:author="Kem Sereiboth" w:date="2022-09-13T15:54:00Z">
        <w:del w:id="5811" w:author="User" w:date="2022-09-29T10:08:00Z">
          <w:r w:rsidR="0050177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81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ទី៤</w:delText>
          </w:r>
        </w:del>
      </w:ins>
      <w:ins w:id="5813" w:author="Kem Sereiboth" w:date="2022-09-13T15:52:00Z">
        <w:del w:id="5814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58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581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ន.ស.ស. ពុំទាន់មានកម្រងសេវាសាធារណៈក្រោមសមត្ថកិច្ចនៅឡើយ។</w:delText>
          </w:r>
        </w:del>
      </w:ins>
    </w:p>
    <w:p w14:paraId="17D27B47" w14:textId="374FB0AA" w:rsidR="00CF7759" w:rsidRPr="00E33574" w:rsidDel="007D0C1F" w:rsidRDefault="00C26CA3">
      <w:pPr>
        <w:spacing w:after="0" w:line="233" w:lineRule="auto"/>
        <w:ind w:firstLine="720"/>
        <w:jc w:val="both"/>
        <w:rPr>
          <w:ins w:id="5817" w:author="Kem Sereiboth" w:date="2022-09-20T15:43:00Z"/>
          <w:del w:id="5818" w:author="User" w:date="2022-09-29T10:08:00Z"/>
          <w:rFonts w:ascii="Khmer MEF1" w:hAnsi="Khmer MEF1" w:cs="Khmer MEF1"/>
          <w:sz w:val="24"/>
          <w:szCs w:val="24"/>
          <w:cs/>
          <w:lang w:val="ca-ES"/>
        </w:rPr>
        <w:pPrChange w:id="5819" w:author="Sopheak Phorn" w:date="2023-08-25T16:12:00Z">
          <w:pPr>
            <w:spacing w:before="240" w:after="0" w:line="240" w:lineRule="auto"/>
            <w:ind w:firstLine="720"/>
            <w:jc w:val="both"/>
          </w:pPr>
        </w:pPrChange>
      </w:pPr>
      <w:ins w:id="5820" w:author="Kem Sereiboth" w:date="2022-09-13T15:52:00Z">
        <w:del w:id="5821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rPrChange w:id="582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</w:delText>
          </w:r>
        </w:del>
      </w:ins>
      <w:ins w:id="5823" w:author="Kem Sereiboth" w:date="2022-09-20T15:44:00Z">
        <w:del w:id="5824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rPrChange w:id="5825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5826" w:author="Kem Sereiboth" w:date="2022-09-20T15:43:00Z">
        <w:del w:id="5827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rPrChange w:id="582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.</w:delText>
          </w:r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82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លទ្ធផលនៃការរកឃើញទី</w:delText>
          </w:r>
        </w:del>
      </w:ins>
      <w:ins w:id="5830" w:author="Kem Sereiboth" w:date="2022-09-20T15:45:00Z">
        <w:del w:id="5831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83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5833" w:author="Kem Sereiboth" w:date="2022-09-20T15:43:00Z">
        <w:del w:id="5834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8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៖ ន.ស.ស. មិនទាន់មាន</w:delText>
          </w:r>
        </w:del>
      </w:ins>
      <w:ins w:id="5836" w:author="Kem Sereiboth" w:date="2022-09-20T15:48:00Z">
        <w:del w:id="5837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8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</w:ins>
      <w:ins w:id="5839" w:author="Kem Sereiboth" w:date="2022-09-20T15:49:00Z">
        <w:del w:id="5840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8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គ្រប់គ្រាន់</w:delText>
          </w:r>
        </w:del>
      </w:ins>
      <w:ins w:id="5842" w:author="Kem Sereiboth" w:date="2022-09-20T15:48:00Z">
        <w:del w:id="5843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8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សម្រាប់</w:delText>
          </w:r>
        </w:del>
      </w:ins>
      <w:ins w:id="5845" w:author="Kem Sereiboth" w:date="2022-09-20T15:43:00Z">
        <w:del w:id="5846" w:author="User" w:date="2022-09-29T10:08:00Z">
          <w:r w:rsidR="00CF7759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58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ប្រតិបត្តិការរបស់ប្រតិបត្តិករសន្តិសុខសង្គមនៅឡើយ</w:delText>
          </w:r>
        </w:del>
      </w:ins>
      <w:ins w:id="5848" w:author="Kem Sereiboth" w:date="2022-09-20T15:50:00Z">
        <w:del w:id="5849" w:author="User" w:date="2022-09-29T10:08:00Z">
          <w:r w:rsidR="009535E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ទេ</w:delText>
          </w:r>
        </w:del>
      </w:ins>
      <w:ins w:id="5850" w:author="Kem Sereiboth" w:date="2022-09-20T15:43:00Z">
        <w:del w:id="5851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សម្រាប់ឆ្នាំ២០២២។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5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0D008AC" w14:textId="6E4F7F46" w:rsidR="00CF7759" w:rsidRPr="00E33574" w:rsidDel="007D0C1F" w:rsidRDefault="009535E3">
      <w:pPr>
        <w:spacing w:after="0" w:line="233" w:lineRule="auto"/>
        <w:ind w:firstLine="720"/>
        <w:jc w:val="both"/>
        <w:rPr>
          <w:ins w:id="5853" w:author="Kem Sereiboth" w:date="2022-09-20T15:43:00Z"/>
          <w:del w:id="5854" w:author="User" w:date="2022-09-29T10:08:00Z"/>
          <w:rFonts w:ascii="Khmer MEF1" w:hAnsi="Khmer MEF1" w:cs="Khmer MEF1"/>
          <w:sz w:val="24"/>
          <w:szCs w:val="24"/>
          <w:lang w:val="ca-ES"/>
        </w:rPr>
        <w:pPrChange w:id="5855" w:author="Sopheak Phorn" w:date="2023-08-25T16:12:00Z">
          <w:pPr>
            <w:ind w:firstLine="720"/>
            <w:jc w:val="both"/>
          </w:pPr>
        </w:pPrChange>
      </w:pPr>
      <w:ins w:id="5856" w:author="Kem Sereiboth" w:date="2022-09-20T15:55:00Z">
        <w:del w:id="5857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- </w:delText>
          </w:r>
        </w:del>
      </w:ins>
      <w:ins w:id="5858" w:author="Kem Sereiboth" w:date="2022-09-20T15:43:00Z">
        <w:del w:id="5859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នាយកដ្ឋានត្រួតពិនិត្យបានរៀបចំបទប្បញ្ញត្តិចំនួន </w:delText>
          </w:r>
        </w:del>
      </w:ins>
      <w:ins w:id="5860" w:author="Kem Sereiboth" w:date="2022-09-20T15:54:00Z">
        <w:del w:id="5861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៥</w:delText>
          </w:r>
        </w:del>
      </w:ins>
      <w:ins w:id="5862" w:author="Kem Sereiboth" w:date="2022-09-20T15:43:00Z">
        <w:del w:id="5863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រួមមាន៖</w:delText>
          </w:r>
        </w:del>
      </w:ins>
    </w:p>
    <w:p w14:paraId="6F5BF777" w14:textId="5D2E8F67" w:rsidR="009535E3" w:rsidRPr="00E33574" w:rsidDel="007D0C1F" w:rsidRDefault="009535E3">
      <w:pPr>
        <w:spacing w:after="0" w:line="233" w:lineRule="auto"/>
        <w:ind w:firstLine="720"/>
        <w:jc w:val="both"/>
        <w:rPr>
          <w:ins w:id="5864" w:author="Kem Sereiboth" w:date="2022-09-20T15:54:00Z"/>
          <w:del w:id="5865" w:author="User" w:date="2022-09-29T10:08:00Z"/>
          <w:rFonts w:ascii="Khmer MEF1" w:hAnsi="Khmer MEF1" w:cs="Khmer MEF1"/>
          <w:sz w:val="24"/>
          <w:szCs w:val="24"/>
          <w:lang w:val="ca-ES"/>
          <w:rPrChange w:id="5866" w:author="Kem Sereyboth" w:date="2023-07-19T16:59:00Z">
            <w:rPr>
              <w:ins w:id="5867" w:author="Kem Sereiboth" w:date="2022-09-20T15:54:00Z"/>
              <w:del w:id="5868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5869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5870" w:author="Kem Sereiboth" w:date="2022-09-20T15:54:00Z">
        <w:del w:id="5871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58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១.</w:delText>
          </w:r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58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សេចក្ដីព្រាងផែនការអភិវឌ្ឍន៍ស្ថាប័នរបស់និយ័តករ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សន្តិសុខសង្គម</w:delText>
          </w:r>
        </w:del>
        <w:del w:id="5875" w:author="User" w:date="2022-09-22T09:08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58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</w:delText>
          </w:r>
        </w:del>
        <w:del w:id="5877" w:author="User" w:date="2022-09-22T09:06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58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  <w:del w:id="5879" w:author="User" w:date="2022-09-22T09:08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58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-២០២៦</w:delText>
          </w:r>
        </w:del>
        <w:del w:id="5881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5883" w:author="User" w:date="2022-09-22T09:11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58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  <w:del w:id="5885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8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បានឆ្លងកិច្ចប្រជុំបច្ចេកទេសកាលពីថ្ងៃទី១៩ ខែសីហា ឆ្នាំ២០២២។ </w:delText>
          </w:r>
        </w:del>
        <w:del w:id="5887" w:author="User" w:date="2022-09-22T09:11:00Z"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58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ក្រោយពីបានឆ្លងកាត់កិច្ចប្រជុំបច្ចេកទេសសេចក្តីព្រាងផែនការនេះ កំពុងរៀបចំលិខិតជូន</w:delText>
          </w:r>
          <w:r w:rsidRPr="00E33574" w:rsidDel="00965D33">
            <w:rPr>
              <w:rFonts w:ascii="Khmer MEF1" w:hAnsi="Khmer MEF1" w:cs="Khmer MEF1"/>
              <w:sz w:val="24"/>
              <w:szCs w:val="24"/>
              <w:lang w:val="ca-ES"/>
              <w:rPrChange w:id="588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5890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 ដើម្បីដាក់ឆ្លងក្រុមប្រឹក្សា អ.ស.ហ.។</w:delText>
          </w:r>
        </w:del>
      </w:ins>
    </w:p>
    <w:p w14:paraId="47E9529A" w14:textId="194188D5" w:rsidR="00CF7759" w:rsidRPr="00E33574" w:rsidDel="007D0C1F" w:rsidRDefault="009535E3">
      <w:pPr>
        <w:spacing w:after="0" w:line="233" w:lineRule="auto"/>
        <w:ind w:firstLine="720"/>
        <w:jc w:val="both"/>
        <w:rPr>
          <w:ins w:id="5891" w:author="Kem Sereiboth" w:date="2022-09-20T15:43:00Z"/>
          <w:del w:id="5892" w:author="User" w:date="2022-09-29T10:08:00Z"/>
          <w:rFonts w:ascii="Khmer MEF1" w:hAnsi="Khmer MEF1" w:cs="Khmer MEF1"/>
          <w:sz w:val="24"/>
          <w:szCs w:val="24"/>
          <w:lang w:val="ca-ES"/>
          <w:rPrChange w:id="5893" w:author="Kem Sereyboth" w:date="2023-07-19T16:59:00Z">
            <w:rPr>
              <w:ins w:id="5894" w:author="Kem Sereiboth" w:date="2022-09-20T15:43:00Z"/>
              <w:del w:id="5895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5896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5897" w:author="Kem Sereiboth" w:date="2022-09-20T15:54:00Z">
        <w:del w:id="5898" w:author="User" w:date="2022-09-29T10:08:00Z">
          <w:r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8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5900" w:author="Kem Sereiboth" w:date="2022-09-20T15:43:00Z">
        <w:del w:id="5901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9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.អនុក្រឹត្យស្ដីពីនិយ័តកម្មប្រព័ន្ធសន្តិសុខសង្គម</w:delText>
          </w:r>
        </w:del>
        <w:del w:id="5903" w:author="User" w:date="2022-09-22T09:10:00Z">
          <w:r w:rsidR="00CF7759" w:rsidRPr="00E33574" w:rsidDel="00965D3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9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ក្រោយពីបានបញ្ចប់ការចុះធ្វើសវនក​ម្មអនុលោមភាពសេចក្តីព្រាងនេះ ទើបតែ</w:delText>
          </w:r>
        </w:del>
        <w:del w:id="5905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9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បានចុះហត្ថលេខា</w:delText>
          </w:r>
        </w:del>
      </w:ins>
      <w:ins w:id="5907" w:author="Kem Sereiboth" w:date="2022-09-20T15:46:00Z">
        <w:del w:id="5908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9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ដាក់ឱ្យប្រើប្រាស់</w:delText>
          </w:r>
        </w:del>
      </w:ins>
      <w:ins w:id="5910" w:author="Kem Sereiboth" w:date="2022-09-20T15:43:00Z">
        <w:del w:id="5911" w:author="User" w:date="2022-09-29T10:08:00Z"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9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កាលពីថ្ងៃទី០៨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ខែសីហា ឆ្នាំ២០២២។</w:delText>
          </w:r>
        </w:del>
      </w:ins>
    </w:p>
    <w:p w14:paraId="5D12A68D" w14:textId="3E9A3A1F" w:rsidR="00CF7759" w:rsidRPr="00E33574" w:rsidDel="007D0C1F" w:rsidRDefault="009535E3">
      <w:pPr>
        <w:spacing w:after="0" w:line="233" w:lineRule="auto"/>
        <w:ind w:firstLine="720"/>
        <w:jc w:val="both"/>
        <w:rPr>
          <w:ins w:id="5914" w:author="Kem Sereiboth" w:date="2022-09-20T15:43:00Z"/>
          <w:del w:id="5915" w:author="User" w:date="2022-09-29T10:08:00Z"/>
          <w:rFonts w:ascii="Khmer MEF1" w:hAnsi="Khmer MEF1" w:cs="Khmer MEF1"/>
          <w:sz w:val="24"/>
          <w:szCs w:val="24"/>
          <w:rPrChange w:id="5916" w:author="Kem Sereyboth" w:date="2023-07-19T16:59:00Z">
            <w:rPr>
              <w:ins w:id="5917" w:author="Kem Sereiboth" w:date="2022-09-20T15:43:00Z"/>
              <w:del w:id="5918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5919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5920" w:author="Kem Sereiboth" w:date="2022-09-20T15:54:00Z">
        <w:del w:id="5921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5923" w:author="Kem Sereiboth" w:date="2022-09-20T15:43:00Z">
        <w:del w:id="5924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.សេចក្ដីព្រាងអនុក្រឹត្យស្ដីពីគោលការណ៍ណែនាំសម្រាប់ការវិនិយោគមូលនិធិសន្តិសុខសង្គម បាន</w:delText>
          </w:r>
        </w:del>
      </w:ins>
      <w:ins w:id="5926" w:author="Uon Rithy" w:date="2022-09-22T08:06:00Z">
        <w:del w:id="5927" w:author="User" w:date="2022-09-29T10:08:00Z">
          <w:r w:rsidR="00066925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929" w:author="Kem Sereiboth" w:date="2022-09-20T15:43:00Z">
        <w:del w:id="5930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ឆ្លង</w:delText>
          </w:r>
        </w:del>
        <w:del w:id="5932" w:author="User" w:date="2022-09-22T09:13:00Z">
          <w:r w:rsidR="00CF7759" w:rsidRPr="00E33574" w:rsidDel="00965D33">
            <w:rPr>
              <w:rFonts w:ascii="Khmer MEF1" w:hAnsi="Khmer MEF1" w:cs="Khmer MEF1"/>
              <w:sz w:val="24"/>
              <w:szCs w:val="24"/>
              <w:cs/>
              <w:lang w:val="ca-ES"/>
              <w:rPrChange w:id="59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កាត់កម្មវិធីសិក្ខាសាលាស្ដីពីការ</w:delText>
          </w:r>
        </w:del>
      </w:ins>
      <w:ins w:id="5934" w:author="Uon Rithy" w:date="2022-09-22T08:09:00Z">
        <w:del w:id="5935" w:author="User" w:date="2022-09-29T10:08:00Z">
          <w:r w:rsidR="00F27107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3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កិច្ចប្រជុំពិគ្រោះយោបល់ជាសាធារណៈ</w:delText>
          </w:r>
        </w:del>
      </w:ins>
      <w:ins w:id="5937" w:author="Uon Rithy" w:date="2022-09-22T08:10:00Z">
        <w:del w:id="5938" w:author="User" w:date="2022-09-29T10:08:00Z">
          <w:r w:rsidR="00F27107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3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ដើម្បី</w:delText>
          </w:r>
        </w:del>
      </w:ins>
      <w:ins w:id="5940" w:author="Kem Sereiboth" w:date="2022-09-20T15:43:00Z">
        <w:del w:id="5941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ពិនិត្យបញ្ចប់ខ្លឹមសារនៃសេចក្ដីព្រាងអនុក្រឹត្យចុងក្រោយនៅថ្ងៃទី១៨ ខែកក្កដា ឆ្នាំ២០២២។</w:delText>
          </w:r>
        </w:del>
        <w:del w:id="5943" w:author="User" w:date="2022-09-22T09:13:00Z">
          <w:r w:rsidR="00CF7759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59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បន្ទាប់ពីឆ្លងកាត់កម្មវិធីសិក្ខាសាលារួច ក្រុមការងារកំពុងរៀបចំលិខិតជូនអគ្គលេខធិការដ្ឋាន អ.ស.ហ. ដើម្បីរៀបចំកិច្ចប្រជុំបច្ចេកទេសកម្រិតអគ្គនាយកនិយ័តករក្រោមឱវាទ អ.ស.ហ.។</w:delText>
          </w:r>
        </w:del>
      </w:ins>
    </w:p>
    <w:p w14:paraId="702807E1" w14:textId="5AF9075A" w:rsidR="009535E3" w:rsidRPr="00E33574" w:rsidDel="007D0C1F" w:rsidRDefault="009535E3">
      <w:pPr>
        <w:spacing w:after="0" w:line="233" w:lineRule="auto"/>
        <w:ind w:firstLine="720"/>
        <w:jc w:val="both"/>
        <w:rPr>
          <w:ins w:id="5945" w:author="Kem Sereiboth" w:date="2022-09-20T15:54:00Z"/>
          <w:del w:id="5946" w:author="User" w:date="2022-09-29T10:08:00Z"/>
          <w:rFonts w:ascii="Khmer MEF1" w:hAnsi="Khmer MEF1" w:cs="Khmer MEF1"/>
          <w:sz w:val="24"/>
          <w:szCs w:val="24"/>
          <w:lang w:val="ca-ES"/>
          <w:rPrChange w:id="5947" w:author="Kem Sereyboth" w:date="2023-07-19T16:59:00Z">
            <w:rPr>
              <w:ins w:id="5948" w:author="Kem Sereiboth" w:date="2022-09-20T15:54:00Z"/>
              <w:del w:id="5949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5950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5951" w:author="Kem Sereiboth" w:date="2022-09-20T15:53:00Z">
        <w:del w:id="5952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5954" w:author="Kem Sereiboth" w:date="2022-09-20T15:43:00Z">
        <w:del w:id="5955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.សេចក្តីព្រាងប្រកាសស្តីពីនីតិវិធីក្នុងការជ្រើសរើសក្រុមហ៊ុនផ្តល់សេវាសវនកម្មក្នុងវិស័យសន្តិសុខ</w:delText>
          </w:r>
        </w:del>
      </w:ins>
      <w:ins w:id="5957" w:author="Uon Rithy" w:date="2022-09-22T08:13:00Z">
        <w:del w:id="5958" w:author="User" w:date="2022-09-29T10:08:00Z">
          <w:r w:rsidR="00C11FB2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960" w:author="Kem Sereiboth" w:date="2022-09-20T15:43:00Z">
        <w:del w:id="5961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សង្គម </w:delText>
          </w:r>
        </w:del>
      </w:ins>
      <w:ins w:id="5963" w:author="Kem Sereiboth" w:date="2022-09-20T15:55:00Z">
        <w:del w:id="5964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ដែលសេចក្តីព្រាងនេះកំពុងស្ថិតក្នុងកិច្ចពិភាក្សាផ្ទៃក្នុងកម្រិតនាយកដ្ឋាន</w:delText>
          </w:r>
        </w:del>
      </w:ins>
      <w:ins w:id="5966" w:author="Uon Rithy" w:date="2022-09-22T08:13:00Z">
        <w:del w:id="5967" w:author="User" w:date="2022-09-29T10:08:00Z">
          <w:r w:rsidR="00C11FB2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35A1E80D" w14:textId="45E059AF" w:rsidR="00CF7759" w:rsidRPr="00E33574" w:rsidDel="007D0C1F" w:rsidRDefault="009535E3">
      <w:pPr>
        <w:spacing w:after="0" w:line="233" w:lineRule="auto"/>
        <w:ind w:firstLine="720"/>
        <w:jc w:val="both"/>
        <w:rPr>
          <w:ins w:id="5969" w:author="Kem Sereiboth" w:date="2022-09-20T15:43:00Z"/>
          <w:del w:id="5970" w:author="User" w:date="2022-09-29T10:08:00Z"/>
          <w:rFonts w:ascii="Khmer MEF1" w:hAnsi="Khmer MEF1" w:cs="Khmer MEF1"/>
          <w:sz w:val="24"/>
          <w:szCs w:val="24"/>
          <w:lang w:val="ca-ES"/>
          <w:rPrChange w:id="5971" w:author="Kem Sereyboth" w:date="2023-07-19T16:59:00Z">
            <w:rPr>
              <w:ins w:id="5972" w:author="Kem Sereiboth" w:date="2022-09-20T15:43:00Z"/>
              <w:del w:id="5973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5974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5975" w:author="Kem Sereiboth" w:date="2022-09-20T15:54:00Z">
        <w:del w:id="5976" w:author="User" w:date="2022-09-29T10:08:00Z">
          <w:r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9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5978" w:author="Kem Sereiboth" w:date="2022-09-20T15:43:00Z">
        <w:del w:id="5979" w:author="User" w:date="2022-09-29T10:08:00Z">
          <w:r w:rsidR="00CF7759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59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.សេចក្តីព្រាងប្រកាសស្តីពីការកំណត់ប្រភេទ និងទម្រង់របាយការណ៍របស់ប្រតិបត្តិករសន្តិសុខសង្គម</w:delText>
          </w:r>
        </w:del>
        <w:del w:id="5981" w:author="User" w:date="2022-09-28T13:22:00Z">
          <w:r w:rsidR="00CF7759" w:rsidRPr="00E33574" w:rsidDel="00452B45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59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,</w:delText>
          </w:r>
        </w:del>
        <w:del w:id="5983" w:author="User" w:date="2022-09-29T10:08:00Z">
          <w:r w:rsidR="00CF7759"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59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F7759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59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ស្ថាប័នបញ្ជាក់ចំណាយសេវាសុខាភិបាល និងមូលដ្ឋានសុខាភិបាលឯកជន ដែលសេចក្តីព្រាងនេះកំពុងស្ថិត</w:delText>
          </w:r>
          <w:r w:rsidR="00CF7759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ក្នុងកិច្ចពិភាក្សាផ្ទៃក្នុងកម្រិតនាយកដ្ឋាន។</w:delText>
          </w:r>
        </w:del>
      </w:ins>
    </w:p>
    <w:p w14:paraId="1F50152A" w14:textId="52C917C0" w:rsidR="00CF7759" w:rsidRPr="00E33574" w:rsidDel="007D0C1F" w:rsidRDefault="00CF7759">
      <w:pPr>
        <w:spacing w:after="0" w:line="233" w:lineRule="auto"/>
        <w:ind w:firstLine="720"/>
        <w:jc w:val="both"/>
        <w:rPr>
          <w:ins w:id="5987" w:author="Kem Sereiboth" w:date="2022-09-20T15:43:00Z"/>
          <w:del w:id="5988" w:author="User" w:date="2022-09-29T10:08:00Z"/>
          <w:rFonts w:ascii="Khmer MEF1" w:hAnsi="Khmer MEF1" w:cs="Khmer MEF1"/>
          <w:sz w:val="24"/>
          <w:szCs w:val="24"/>
          <w:lang w:val="ca-ES"/>
          <w:rPrChange w:id="5989" w:author="Kem Sereyboth" w:date="2023-07-19T16:59:00Z">
            <w:rPr>
              <w:ins w:id="5990" w:author="Kem Sereiboth" w:date="2022-09-20T15:43:00Z"/>
              <w:del w:id="5991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5992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5993" w:author="Kem Sereiboth" w:date="2022-09-20T15:43:00Z">
        <w:del w:id="5994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5996" w:author="Kem Sereiboth" w:date="2022-09-20T15:55:00Z">
        <w:del w:id="5997" w:author="User" w:date="2022-09-29T10:08:00Z">
          <w:r w:rsidR="009535E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59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5999" w:author="Kem Sereiboth" w:date="2022-09-20T15:43:00Z">
        <w:del w:id="6000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នាយកដ្ឋានផ្សះផ្សាវិវាទ និងការពារអ្នកទទួលផល បានរៀបចំនូវ</w:delText>
          </w:r>
        </w:del>
      </w:ins>
      <w:ins w:id="6002" w:author="Kem Sereiboth" w:date="2022-09-20T15:55:00Z">
        <w:del w:id="6003" w:author="User" w:date="2022-09-29T10:08:00Z">
          <w:r w:rsidR="009535E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ប្រកាស</w:delText>
          </w:r>
        </w:del>
      </w:ins>
      <w:ins w:id="6005" w:author="Kem Sereiboth" w:date="2022-09-20T15:43:00Z">
        <w:del w:id="6006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ចំនួន ១ គឺ៖</w:delText>
          </w:r>
        </w:del>
      </w:ins>
    </w:p>
    <w:p w14:paraId="5E48A8F3" w14:textId="52128089" w:rsidR="00CF7759" w:rsidRPr="00E33574" w:rsidDel="007D0C1F" w:rsidRDefault="00CF7759">
      <w:pPr>
        <w:spacing w:after="0" w:line="233" w:lineRule="auto"/>
        <w:ind w:firstLine="720"/>
        <w:jc w:val="both"/>
        <w:rPr>
          <w:ins w:id="6008" w:author="Kem Sereiboth" w:date="2022-09-20T15:43:00Z"/>
          <w:del w:id="6009" w:author="User" w:date="2022-09-29T10:08:00Z"/>
          <w:rFonts w:ascii="Khmer MEF1" w:hAnsi="Khmer MEF1" w:cs="Khmer MEF1"/>
          <w:sz w:val="24"/>
          <w:szCs w:val="24"/>
          <w:lang w:val="ca-ES"/>
          <w:rPrChange w:id="6010" w:author="Kem Sereyboth" w:date="2023-07-19T16:59:00Z">
            <w:rPr>
              <w:ins w:id="6011" w:author="Kem Sereiboth" w:date="2022-09-20T15:43:00Z"/>
              <w:del w:id="6012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013" w:author="Sopheak Phorn" w:date="2023-08-25T16:12:00Z">
          <w:pPr>
            <w:spacing w:after="200" w:line="276" w:lineRule="auto"/>
            <w:ind w:firstLine="720"/>
            <w:jc w:val="both"/>
          </w:pPr>
        </w:pPrChange>
      </w:pPr>
      <w:ins w:id="6014" w:author="Kem Sereiboth" w:date="2022-09-20T15:43:00Z">
        <w:del w:id="6015" w:author="User" w:date="2022-09-29T10:08:00Z">
          <w:r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0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សេចក្ដីព្រាងប្រកាសស្តីពីការដោះស្រាយវិវាទក្នុងប្រព័ន្ធសន្តិសុខសង្គម ដែលបានឆ្លង</w:delText>
          </w:r>
        </w:del>
        <w:del w:id="6017" w:author="User" w:date="2022-09-22T09:15:00Z">
          <w:r w:rsidRPr="00E33574" w:rsidDel="00470203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0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កម្មវិធីសិក្ខាសាលា</w:delText>
          </w:r>
        </w:del>
      </w:ins>
      <w:ins w:id="6019" w:author="Uon Rithy" w:date="2022-09-22T08:15:00Z">
        <w:del w:id="6020" w:author="User" w:date="2022-09-29T10:08:00Z">
          <w:r w:rsidR="006F6298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02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កិច្ចប្រជុំ</w:delText>
          </w:r>
        </w:del>
      </w:ins>
      <w:ins w:id="6022" w:author="Kem Sereiboth" w:date="2022-09-20T15:43:00Z">
        <w:del w:id="6023" w:author="User" w:date="2022-09-29T10:08:00Z">
          <w:r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0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ពិគ្រោះ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0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យោបល់ជាសាធារណៈ កា​ល​ពីថ្ងៃទី១៦ ខែសីហា ឆ្នាំ២០២២។</w:delText>
          </w:r>
        </w:del>
        <w:del w:id="6026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0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នាយកដ្ឋានកំពុងតែរៀបចំស្នើសុំកិច្ចប្រជុំកម្រិតមន្ត្រីបច្ចេកទេសនៃនិយ័តករ</w:delText>
          </w:r>
        </w:del>
      </w:ins>
      <w:ins w:id="6028" w:author="Uon Rithy" w:date="2022-09-22T08:19:00Z">
        <w:del w:id="6029" w:author="User" w:date="2022-09-22T09:15:00Z">
          <w:r w:rsidR="00F13B8F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0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ពាក់ព័ន្ធនៃ</w:delText>
          </w:r>
        </w:del>
      </w:ins>
      <w:ins w:id="6031" w:author="Kem Sereiboth" w:date="2022-09-20T15:43:00Z">
        <w:del w:id="6032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0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អ.ស.ហ.</w:delText>
          </w:r>
        </w:del>
      </w:ins>
      <w:ins w:id="6034" w:author="Uon Rithy" w:date="2022-09-22T08:17:00Z">
        <w:del w:id="6035" w:author="User" w:date="2022-09-22T09:15:00Z">
          <w:r w:rsidR="006F6298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03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មួយដំណាក់កាលសិន ដើម្បី</w:delText>
          </w:r>
        </w:del>
      </w:ins>
      <w:ins w:id="6037" w:author="Uon Rithy" w:date="2022-09-22T08:18:00Z">
        <w:del w:id="6038" w:author="User" w:date="2022-09-22T09:15:00Z">
          <w:r w:rsidR="006F6298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0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ឈានស្នើសុំកិច្ចប្រជុំកម្រិតបច្ចេកទេស</w:delText>
          </w:r>
        </w:del>
      </w:ins>
      <w:ins w:id="6040" w:author="Uon Rithy" w:date="2022-09-22T08:19:00Z">
        <w:del w:id="6041" w:author="User" w:date="2022-09-22T09:15:00Z">
          <w:r w:rsidR="006F6298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0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នៃ អ.ស.ហ.</w:delText>
          </w:r>
        </w:del>
      </w:ins>
      <w:ins w:id="6043" w:author="Kem Sereiboth" w:date="2022-09-20T15:43:00Z">
        <w:del w:id="6044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0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 សម្រាប់ឆ្នាំ២០២៣</w:delText>
          </w:r>
        </w:del>
      </w:ins>
      <w:ins w:id="6046" w:author="Uon Rithy" w:date="2022-09-22T08:20:00Z">
        <w:del w:id="6047" w:author="User" w:date="2022-09-22T09:15:00Z">
          <w:r w:rsidR="00F13B8F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និងឆ្នាំ</w:delText>
          </w:r>
        </w:del>
      </w:ins>
      <w:ins w:id="6048" w:author="Kem Sereiboth" w:date="2022-09-20T15:43:00Z">
        <w:del w:id="6049" w:author="User" w:date="2022-09-22T09:15:00Z">
          <w:r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២០២៤ នាយកដ្ឋានក៏ត្រៀមរៀបចំជាសេចក្ដីសម្រេចផ្សេងៗ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និងអាចមានបង្កើតជាប្រកាសស្ដីពីក្រមសីលធម៌សម្រាប់អ្នកដោះស្រាយវិវាទ។</w:delText>
          </w:r>
        </w:del>
      </w:ins>
    </w:p>
    <w:p w14:paraId="57012B39" w14:textId="6EF483EB" w:rsidR="00C26CA3" w:rsidRPr="00E33574" w:rsidDel="007D0C1F" w:rsidRDefault="001566A3">
      <w:pPr>
        <w:spacing w:after="0" w:line="233" w:lineRule="auto"/>
        <w:ind w:firstLine="720"/>
        <w:jc w:val="both"/>
        <w:rPr>
          <w:del w:id="6050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051" w:author="Kem Sereyboth" w:date="2023-07-19T16:59:00Z">
            <w:rPr>
              <w:del w:id="6052" w:author="User" w:date="2022-09-29T10:08:00Z"/>
              <w:rFonts w:ascii="Khmer MEF1" w:hAnsi="Khmer MEF1" w:cs="Khmer MEF1"/>
              <w:b/>
              <w:bCs/>
              <w:sz w:val="24"/>
              <w:szCs w:val="24"/>
              <w:highlight w:val="green"/>
              <w:lang w:val="ca-ES"/>
            </w:rPr>
          </w:rPrChange>
        </w:rPr>
        <w:pPrChange w:id="6053" w:author="Sopheak Phorn" w:date="2023-08-25T16:12:00Z">
          <w:pPr>
            <w:spacing w:after="0" w:line="228" w:lineRule="auto"/>
            <w:ind w:firstLine="720"/>
            <w:jc w:val="both"/>
          </w:pPr>
        </w:pPrChange>
      </w:pPr>
      <w:ins w:id="6054" w:author="Seng Chheanglay" w:date="2022-09-20T13:26:00Z">
        <w:del w:id="6055" w:author="User" w:date="2022-09-29T10:08:00Z">
          <w:r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rPrChange w:id="605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គ</w:delText>
          </w:r>
        </w:del>
      </w:ins>
      <w:ins w:id="6057" w:author="Seng Chheanglay" w:date="2022-09-20T13:28:00Z">
        <w:del w:id="6058" w:author="User" w:date="2022-09-29T10:08:00Z">
          <w:r w:rsidR="00791584"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05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៣</w:delText>
          </w:r>
        </w:del>
      </w:ins>
    </w:p>
    <w:p w14:paraId="3A9DA1EE" w14:textId="3575C476" w:rsidR="006B218D" w:rsidRPr="00E33574" w:rsidDel="007D0C1F" w:rsidRDefault="006B218D">
      <w:pPr>
        <w:spacing w:after="0" w:line="233" w:lineRule="auto"/>
        <w:ind w:firstLine="720"/>
        <w:jc w:val="both"/>
        <w:rPr>
          <w:ins w:id="6060" w:author="Seng Chheanglay" w:date="2022-09-20T13:37:00Z"/>
          <w:del w:id="6061" w:author="User" w:date="2022-09-29T10:08:00Z"/>
          <w:rFonts w:ascii="Khmer MEF1" w:hAnsi="Khmer MEF1" w:cs="Khmer MEF1"/>
          <w:spacing w:val="-6"/>
          <w:sz w:val="24"/>
          <w:szCs w:val="24"/>
          <w:cs/>
          <w:lang w:val="ca-ES"/>
          <w:rPrChange w:id="6062" w:author="Kem Sereyboth" w:date="2023-07-19T16:59:00Z">
            <w:rPr>
              <w:ins w:id="6063" w:author="Seng Chheanglay" w:date="2022-09-20T13:37:00Z"/>
              <w:del w:id="6064" w:author="User" w:date="2022-09-29T10:08:00Z"/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pPrChange w:id="6065" w:author="Sopheak Phorn" w:date="2023-08-25T16:12:00Z">
          <w:pPr>
            <w:spacing w:after="0" w:line="240" w:lineRule="auto"/>
            <w:jc w:val="both"/>
          </w:pPr>
        </w:pPrChange>
      </w:pPr>
    </w:p>
    <w:p w14:paraId="44897230" w14:textId="1D1B82FF" w:rsidR="004E45A6" w:rsidRPr="00E33574" w:rsidDel="007D0C1F" w:rsidRDefault="006B218D">
      <w:pPr>
        <w:spacing w:after="0" w:line="233" w:lineRule="auto"/>
        <w:ind w:firstLine="720"/>
        <w:jc w:val="both"/>
        <w:rPr>
          <w:del w:id="6066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067" w:author="Kem Sereyboth" w:date="2023-07-19T16:59:00Z">
            <w:rPr>
              <w:del w:id="6068" w:author="User" w:date="2022-09-29T10:08:00Z"/>
              <w:rFonts w:ascii="Khmer MEF1" w:hAnsi="Khmer MEF1" w:cs="Khmer MEF1"/>
              <w:sz w:val="24"/>
              <w:szCs w:val="24"/>
              <w:highlight w:val="green"/>
              <w:lang w:val="ca-ES"/>
            </w:rPr>
          </w:rPrChange>
        </w:rPr>
        <w:pPrChange w:id="6069" w:author="Sopheak Phorn" w:date="2023-08-25T16:12:00Z">
          <w:pPr>
            <w:spacing w:after="0" w:line="228" w:lineRule="auto"/>
            <w:ind w:firstLine="720"/>
            <w:jc w:val="both"/>
          </w:pPr>
        </w:pPrChange>
      </w:pPr>
      <w:ins w:id="6070" w:author="Seng Chheanglay" w:date="2022-09-20T13:37:00Z">
        <w:del w:id="6071" w:author="User" w:date="2022-09-29T10:08:00Z">
          <w:r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07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tab/>
          </w:r>
        </w:del>
      </w:ins>
      <w:ins w:id="6073" w:author="Voeun Kuyeng" w:date="2022-09-01T10:53:00Z">
        <w:del w:id="6074" w:author="User" w:date="2022-09-29T10:08:00Z">
          <w:r w:rsidR="007710A5" w:rsidRPr="00E33574" w:rsidDel="007D0C1F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075" w:author="Kem Sereyboth" w:date="2023-07-19T16:59:00Z">
                <w:rPr>
                  <w:rFonts w:ascii="Khmer MEF1" w:hAnsi="Khmer MEF1" w:cs="Khmer MEF1"/>
                  <w:b/>
                  <w:bCs/>
                  <w:lang w:val="ca-ES"/>
                </w:rPr>
              </w:rPrChange>
            </w:rPr>
            <w:tab/>
          </w:r>
        </w:del>
      </w:ins>
      <w:ins w:id="6076" w:author="Seng Chheanglay" w:date="2022-09-20T13:36:00Z">
        <w:del w:id="6077" w:author="User" w:date="2022-09-29T10:08:00Z">
          <w:r w:rsidRPr="00E33574" w:rsidDel="007D0C1F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07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បទប្បញ្ញត្តិ</w:delText>
          </w:r>
        </w:del>
      </w:ins>
    </w:p>
    <w:p w14:paraId="4C5A09EB" w14:textId="437D2D54" w:rsidR="006B218D" w:rsidRPr="00E33574" w:rsidDel="007D0C1F" w:rsidRDefault="006B218D">
      <w:pPr>
        <w:spacing w:after="0" w:line="233" w:lineRule="auto"/>
        <w:ind w:firstLine="720"/>
        <w:jc w:val="both"/>
        <w:rPr>
          <w:ins w:id="6079" w:author="Seng Chheanglay" w:date="2022-09-20T13:37:00Z"/>
          <w:del w:id="6080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081" w:author="Kem Sereyboth" w:date="2023-07-19T16:59:00Z">
            <w:rPr>
              <w:ins w:id="6082" w:author="Seng Chheanglay" w:date="2022-09-20T13:37:00Z"/>
              <w:del w:id="6083" w:author="User" w:date="2022-09-29T10:08:00Z"/>
              <w:rFonts w:ascii="Khmer MEF1" w:hAnsi="Khmer MEF1" w:cs="Khmer MEF1"/>
              <w:szCs w:val="22"/>
              <w:lang w:val="ca-ES"/>
            </w:rPr>
          </w:rPrChange>
        </w:rPr>
        <w:pPrChange w:id="6084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</w:p>
    <w:p w14:paraId="0DF418C7" w14:textId="3440CE4D" w:rsidR="00293CC4" w:rsidRPr="00E33574" w:rsidDel="007D0C1F" w:rsidRDefault="00293CC4">
      <w:pPr>
        <w:spacing w:after="0" w:line="233" w:lineRule="auto"/>
        <w:ind w:firstLine="720"/>
        <w:jc w:val="both"/>
        <w:rPr>
          <w:ins w:id="6085" w:author="Seng Chheanglay" w:date="2022-09-20T13:26:00Z"/>
          <w:del w:id="6086" w:author="User" w:date="2022-09-29T10:08:00Z"/>
          <w:rFonts w:ascii="Khmer MEF1" w:hAnsi="Khmer MEF1" w:cs="Khmer MEF1"/>
          <w:spacing w:val="-6"/>
          <w:sz w:val="24"/>
          <w:szCs w:val="24"/>
          <w:lang w:val="ca-ES"/>
          <w:rPrChange w:id="6087" w:author="Kem Sereyboth" w:date="2023-07-19T16:59:00Z">
            <w:rPr>
              <w:ins w:id="6088" w:author="Seng Chheanglay" w:date="2022-09-20T13:26:00Z"/>
              <w:del w:id="6089" w:author="User" w:date="2022-09-29T10:0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090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01EB35E3" w14:textId="12B83D9B" w:rsidR="004A540D" w:rsidRPr="00E33574" w:rsidDel="008F026D" w:rsidRDefault="001566A3">
      <w:pPr>
        <w:spacing w:after="0" w:line="233" w:lineRule="auto"/>
        <w:ind w:firstLine="720"/>
        <w:jc w:val="both"/>
        <w:rPr>
          <w:ins w:id="6091" w:author="Seng Chheanglay" w:date="2022-09-20T13:26:00Z"/>
          <w:del w:id="6092" w:author="User" w:date="2022-09-28T10:45:00Z"/>
          <w:rFonts w:ascii="Khmer MEF1" w:hAnsi="Khmer MEF1" w:cs="Khmer MEF1"/>
          <w:spacing w:val="-8"/>
          <w:sz w:val="24"/>
          <w:szCs w:val="24"/>
          <w:rPrChange w:id="6093" w:author="Kem Sereyboth" w:date="2023-07-19T16:59:00Z">
            <w:rPr>
              <w:ins w:id="6094" w:author="Seng Chheanglay" w:date="2022-09-20T13:26:00Z"/>
              <w:del w:id="6095" w:author="User" w:date="2022-09-28T10:45:00Z"/>
              <w:rFonts w:ascii="Khmer MEF1" w:hAnsi="Khmer MEF1" w:cs="Khmer MEF1"/>
              <w:sz w:val="24"/>
              <w:szCs w:val="24"/>
            </w:rPr>
          </w:rPrChange>
        </w:rPr>
        <w:pPrChange w:id="6096" w:author="Sopheak Phorn" w:date="2023-08-25T16:12:00Z">
          <w:pPr>
            <w:spacing w:before="240" w:after="0" w:line="240" w:lineRule="auto"/>
            <w:ind w:firstLine="720"/>
            <w:jc w:val="both"/>
          </w:pPr>
        </w:pPrChange>
      </w:pPr>
      <w:ins w:id="6097" w:author="Seng Chheanglay" w:date="2022-09-20T13:26:00Z">
        <w:del w:id="6098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09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ឃ</w:delText>
          </w:r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1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.លទ្ធផលនៃការរកឃើញទី៤៖ </w:delText>
          </w:r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10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 ពុំទាន់</w:delText>
          </w:r>
        </w:del>
        <w:del w:id="6102" w:author="User" w:date="2022-09-28T10:46:00Z">
          <w:r w:rsidRPr="00E33574" w:rsidDel="008F026D">
            <w:rPr>
              <w:rFonts w:ascii="Khmer MEF1" w:hAnsi="Khmer MEF1" w:cs="Khmer MEF1"/>
              <w:spacing w:val="2"/>
              <w:sz w:val="24"/>
              <w:szCs w:val="24"/>
              <w:cs/>
              <w:rPrChange w:id="61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មាន</w:delText>
          </w:r>
        </w:del>
        <w:del w:id="6104" w:author="User" w:date="2022-09-29T10:08:00Z">
          <w:r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rPrChange w:id="61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ចំណូលនោះទេ</w:delText>
          </w:r>
        </w:del>
        <w:del w:id="6106" w:author="User" w:date="2022-09-28T10:44:00Z">
          <w:r w:rsidRPr="00E33574" w:rsidDel="00B7735E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1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ព្រោះកម្រងសេវាសាធារណៈ</w:delText>
          </w:r>
        </w:del>
      </w:ins>
      <w:ins w:id="6108" w:author="Uon Rithy" w:date="2022-09-22T08:21:00Z">
        <w:del w:id="6109" w:author="User" w:date="2022-09-28T10:44:00Z">
          <w:r w:rsidR="00F13B8F"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1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6111" w:author="Seng Chheanglay" w:date="2022-09-20T13:26:00Z">
        <w:del w:id="6112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1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ក្រោមសមត្ថកិច្ច</w:delText>
          </w:r>
        </w:del>
      </w:ins>
      <w:ins w:id="6114" w:author="Seng Chheanglay" w:date="2022-09-20T13:27:00Z">
        <w:del w:id="6115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1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មិនទាន់បាន</w:delText>
          </w:r>
        </w:del>
        <w:del w:id="6117" w:author="User" w:date="2022-09-22T09:16:00Z">
          <w:r w:rsidRPr="00E33574" w:rsidDel="00470203">
            <w:rPr>
              <w:rFonts w:ascii="Khmer MEF1" w:hAnsi="Khmer MEF1" w:cs="Khmer MEF1"/>
              <w:strike/>
              <w:sz w:val="24"/>
              <w:szCs w:val="24"/>
              <w:cs/>
              <w:rPrChange w:id="61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កំណត់គ្រប់ជ្រុងជ្រោយ</w:delText>
          </w:r>
        </w:del>
        <w:del w:id="6119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1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ដើម្បីអនុវត្តការប្រមូលចំណូលនោះទេ</w:delText>
          </w:r>
        </w:del>
      </w:ins>
      <w:ins w:id="6121" w:author="Seng Chheanglay" w:date="2022-09-20T13:26:00Z">
        <w:del w:id="6122" w:author="User" w:date="2022-09-28T10:44:00Z">
          <w:r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1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6124" w:author="Uon Rithy" w:date="2022-09-22T08:24:00Z">
        <w:del w:id="6125" w:author="User" w:date="2022-09-28T10:44:00Z">
          <w:r w:rsidR="00F13B8F" w:rsidRPr="00E33574" w:rsidDel="00B7735E">
            <w:rPr>
              <w:rFonts w:ascii="Khmer MEF1" w:hAnsi="Khmer MEF1" w:cs="Khmer MEF1"/>
              <w:strike/>
              <w:sz w:val="24"/>
              <w:szCs w:val="24"/>
              <w:cs/>
              <w:rPrChange w:id="61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6127" w:author="User" w:date="2022-09-22T09:18:00Z">
          <w:r w:rsidR="00DC4CC4" w:rsidRPr="00E33574" w:rsidDel="00470203">
            <w:rPr>
              <w:rFonts w:ascii="Khmer MEF1" w:hAnsi="Khmer MEF1" w:cs="Khmer MEF1"/>
              <w:sz w:val="24"/>
              <w:szCs w:val="24"/>
              <w:cs/>
              <w:rPrChange w:id="612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ម្យ៉ាងទៀត</w:delText>
          </w:r>
          <w:r w:rsidR="00DC4CC4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1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ទើបតែបានចុះហត្ថលេខាដាក់ឱ្យប្រើប្រាស់កាលពីថ្ងៃទី០៨ ខែសីហា ឆ្នាំ២០២២</w:delText>
          </w:r>
        </w:del>
      </w:ins>
      <w:ins w:id="6130" w:author="Uon Rithy" w:date="2022-09-22T08:25:00Z">
        <w:del w:id="6131" w:author="User" w:date="2022-09-22T09:18:00Z">
          <w:r w:rsidR="00DC4CC4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  <w:rPrChange w:id="613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មិនទាន់ធ្វើការផ្សាព្វផ្សាយជូនដល់ភាគីពាក់ព័ន្ធនៅឡើយ។</w:delText>
          </w:r>
        </w:del>
      </w:ins>
    </w:p>
    <w:p w14:paraId="6586FDDE" w14:textId="2765FE7C" w:rsidR="001566A3" w:rsidRPr="00E33574" w:rsidDel="007D0C1F" w:rsidRDefault="005A2842">
      <w:pPr>
        <w:spacing w:after="0" w:line="233" w:lineRule="auto"/>
        <w:ind w:firstLine="720"/>
        <w:jc w:val="both"/>
        <w:rPr>
          <w:ins w:id="6133" w:author="Seng Chheanglay" w:date="2022-09-20T13:41:00Z"/>
          <w:del w:id="6134" w:author="User" w:date="2022-09-29T10:08:00Z"/>
          <w:rFonts w:ascii="Khmer MEF1" w:hAnsi="Khmer MEF1" w:cs="Khmer MEF1"/>
          <w:sz w:val="24"/>
          <w:szCs w:val="24"/>
          <w:lang w:val="ca-ES"/>
        </w:rPr>
        <w:pPrChange w:id="6135" w:author="Sopheak Phorn" w:date="2023-08-25T16:12:00Z">
          <w:pPr>
            <w:spacing w:before="240" w:after="200" w:line="276" w:lineRule="auto"/>
            <w:ind w:firstLine="720"/>
            <w:jc w:val="both"/>
          </w:pPr>
        </w:pPrChange>
      </w:pPr>
      <w:ins w:id="6136" w:author="Seng Chheanglay" w:date="2022-09-20T13:31:00Z">
        <w:del w:id="6137" w:author="User" w:date="2022-09-29T10:08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13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ង</w:delText>
          </w:r>
        </w:del>
      </w:ins>
      <w:ins w:id="6139" w:author="Seng Chheanglay" w:date="2022-09-20T13:26:00Z">
        <w:del w:id="6140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14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.លទ្ធផលនៃការរកឃើញ</w:delText>
          </w:r>
          <w:r w:rsidR="00791584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14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  <w:ins w:id="6143" w:author="Seng Chheanglay" w:date="2022-09-20T13:28:00Z">
        <w:del w:id="6144" w:author="User" w:date="2022-09-29T10:08:00Z">
          <w:r w:rsidR="00791584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14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6146" w:author="Seng Chheanglay" w:date="2022-09-20T13:26:00Z">
        <w:del w:id="6147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1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៖ ន.ស.ស. ពុំ</w:delText>
          </w:r>
        </w:del>
      </w:ins>
      <w:ins w:id="6149" w:author="Seng Chheanglay" w:date="2022-09-20T13:27:00Z">
        <w:del w:id="6150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1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បានបង់ភាគទាន ១០</w:delText>
          </w:r>
        </w:del>
      </w:ins>
      <w:ins w:id="6152" w:author="Uon Rithy" w:date="2022-09-22T08:25:00Z">
        <w:del w:id="6153" w:author="User" w:date="2022-09-29T10:08:00Z">
          <w:r w:rsidR="00092DA6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1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% </w:delText>
          </w:r>
        </w:del>
      </w:ins>
      <w:ins w:id="6155" w:author="Seng Chheanglay" w:date="2022-09-20T13:27:00Z">
        <w:del w:id="6156" w:author="User" w:date="2022-09-29T10:08:00Z">
          <w:r w:rsidR="001566A3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1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ភាគរយនៃចំណូលរបស់ខ្លួនទៅអគ្គ</w:delText>
          </w:r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លេខាធិការដ្ឋាននៃ </w:delText>
          </w:r>
        </w:del>
      </w:ins>
      <w:ins w:id="6158" w:author="Seng Chheanglay" w:date="2022-09-20T13:28:00Z">
        <w:del w:id="6159" w:author="User" w:date="2022-09-29T10:08:00Z"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16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នោះទេព្រោះមិនមាន</w:delText>
          </w:r>
        </w:del>
      </w:ins>
      <w:ins w:id="6161" w:author="Seng Chheanglay" w:date="2022-09-20T13:26:00Z">
        <w:del w:id="6162" w:author="User" w:date="2022-09-22T09:18:00Z">
          <w:r w:rsidR="001566A3" w:rsidRPr="00E33574" w:rsidDel="0047020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ប្រភព</w:delText>
          </w:r>
        </w:del>
        <w:del w:id="6163" w:author="User" w:date="2022-09-29T10:08:00Z"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ចំណូល</w:delText>
          </w:r>
        </w:del>
      </w:ins>
      <w:ins w:id="6164" w:author="Seng Chheanglay" w:date="2022-09-20T13:28:00Z">
        <w:del w:id="6165" w:author="User" w:date="2022-09-29T10:08:00Z">
          <w:r w:rsidR="001566A3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6CA03A92" w14:textId="6CD8FA60" w:rsidR="00696F8F" w:rsidRPr="00E33574" w:rsidDel="009535E3" w:rsidRDefault="00696F8F">
      <w:pPr>
        <w:spacing w:after="0" w:line="233" w:lineRule="auto"/>
        <w:ind w:firstLine="720"/>
        <w:jc w:val="both"/>
        <w:rPr>
          <w:ins w:id="6166" w:author="Seng Chheanglay" w:date="2022-09-20T13:26:00Z"/>
          <w:del w:id="6167" w:author="Kem Sereiboth" w:date="2022-09-20T15:56:00Z"/>
          <w:rFonts w:ascii="Khmer MEF1" w:hAnsi="Khmer MEF1" w:cs="Khmer MEF1"/>
          <w:sz w:val="24"/>
          <w:szCs w:val="24"/>
          <w:lang w:val="ca-ES"/>
        </w:rPr>
        <w:pPrChange w:id="6168" w:author="Sopheak Phorn" w:date="2023-08-25T16:12:00Z">
          <w:pPr>
            <w:spacing w:before="240" w:after="200" w:line="276" w:lineRule="auto"/>
            <w:ind w:firstLine="720"/>
            <w:jc w:val="both"/>
          </w:pPr>
        </w:pPrChange>
      </w:pPr>
      <w:ins w:id="6169" w:author="Seng Chheanglay" w:date="2022-09-20T13:42:00Z">
        <w:del w:id="6170" w:author="Kem Sereiboth" w:date="2022-09-20T15:56:00Z">
          <w:r w:rsidRPr="00E33574" w:rsidDel="009535E3">
            <w:rPr>
              <w:rFonts w:ascii="Khmer MEF1" w:hAnsi="Khmer MEF1" w:cs="Khmer MEF1"/>
              <w:sz w:val="24"/>
              <w:szCs w:val="24"/>
              <w:cs/>
              <w:lang w:val="ca-ES"/>
              <w:rPrChange w:id="617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  <w:r w:rsidRPr="00E33574" w:rsidDel="009535E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</w:delText>
          </w:r>
          <w:r w:rsidRPr="00E33574" w:rsidDel="009535E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1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ការរៀបចំនូវផែនការអភិវឌ្ឍន៍ស្ថាប័នរបស់ </w:delText>
          </w:r>
          <w:r w:rsidRPr="00E33574" w:rsidDel="009535E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17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9535E3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17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szCs w:val="24"/>
                  <w:lang w:val="ca-ES"/>
                </w:rPr>
              </w:rPrChange>
            </w:rPr>
            <w:delText>?</w:delText>
          </w:r>
        </w:del>
      </w:ins>
    </w:p>
    <w:p w14:paraId="0442EB1E" w14:textId="1F6D55FB" w:rsidR="001566A3" w:rsidRPr="00E33574" w:rsidDel="00DA17D9" w:rsidRDefault="001566A3">
      <w:pPr>
        <w:spacing w:after="0" w:line="233" w:lineRule="auto"/>
        <w:ind w:firstLine="720"/>
        <w:jc w:val="both"/>
        <w:rPr>
          <w:ins w:id="6175" w:author="Kem Sereiboth" w:date="2022-09-20T09:57:00Z"/>
          <w:del w:id="6176" w:author="Seng Chheanglay" w:date="2022-09-20T13:31:00Z"/>
          <w:rFonts w:ascii="Khmer MEF1" w:hAnsi="Khmer MEF1" w:cs="Khmer MEF1"/>
          <w:sz w:val="24"/>
          <w:szCs w:val="24"/>
          <w:rPrChange w:id="6177" w:author="Kem Sereyboth" w:date="2023-07-19T16:59:00Z">
            <w:rPr>
              <w:ins w:id="6178" w:author="Kem Sereiboth" w:date="2022-09-20T09:57:00Z"/>
              <w:del w:id="6179" w:author="Seng Chheanglay" w:date="2022-09-20T13:31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6180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67EE744D" w14:textId="55102869" w:rsidR="004E45A6" w:rsidRPr="00E33574" w:rsidDel="00625FC7" w:rsidRDefault="004E45A6">
      <w:pPr>
        <w:spacing w:after="0" w:line="233" w:lineRule="auto"/>
        <w:jc w:val="both"/>
        <w:rPr>
          <w:ins w:id="6181" w:author="User" w:date="2022-09-10T12:27:00Z"/>
          <w:del w:id="6182" w:author="Kem Sereiboth" w:date="2022-09-13T08:49:00Z"/>
          <w:rFonts w:ascii="Khmer MEF1" w:hAnsi="Khmer MEF1" w:cs="Khmer MEF1"/>
          <w:sz w:val="24"/>
          <w:szCs w:val="24"/>
          <w:rPrChange w:id="6183" w:author="Kem Sereyboth" w:date="2023-07-19T16:59:00Z">
            <w:rPr>
              <w:ins w:id="6184" w:author="User" w:date="2022-09-10T12:27:00Z"/>
              <w:del w:id="6185" w:author="Kem Sereiboth" w:date="2022-09-13T08:49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6186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left="1530" w:hanging="360"/>
          </w:pPr>
        </w:pPrChange>
      </w:pPr>
      <w:ins w:id="6187" w:author="User" w:date="2022-09-10T12:27:00Z">
        <w:del w:id="6188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18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</w:delText>
          </w:r>
        </w:del>
        <w:del w:id="6190" w:author="Kem Sereiboth" w:date="2022-09-20T09:49:00Z">
          <w:r w:rsidRPr="00E33574" w:rsidDel="003701FB">
            <w:rPr>
              <w:rFonts w:ascii="Khmer MEF1" w:hAnsi="Khmer MEF1" w:cs="Khmer MEF1"/>
              <w:sz w:val="24"/>
              <w:szCs w:val="24"/>
              <w:cs/>
              <w:lang w:val="ca-ES"/>
              <w:rPrChange w:id="619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6192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19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បានចុះហត្ថលេខារួចរាល់ហើយត្រៀមនឹងដាក់ផ្សព្វផ្សាយនៅចុងខែកញ្ញា ឆ្នាំ២០២២ នេះជាសាធារណៈដែលមានការចូលរួមគ្រប់និយ័តករទាំងអស់រួមទាំងអង្គភាពសវនកម្មផ្ទៃក្នុងផងដែរ។</w:delText>
          </w:r>
        </w:del>
      </w:ins>
    </w:p>
    <w:p w14:paraId="41F09825" w14:textId="12EF084A" w:rsidR="004E45A6" w:rsidRPr="00E33574" w:rsidDel="00625FC7" w:rsidRDefault="004E45A6">
      <w:pPr>
        <w:spacing w:after="0" w:line="233" w:lineRule="auto"/>
        <w:jc w:val="both"/>
        <w:rPr>
          <w:ins w:id="6194" w:author="User" w:date="2022-09-10T12:27:00Z"/>
          <w:del w:id="6195" w:author="Kem Sereiboth" w:date="2022-09-13T08:49:00Z"/>
          <w:rFonts w:ascii="Khmer MEF1" w:hAnsi="Khmer MEF1" w:cs="Khmer MEF1"/>
          <w:sz w:val="24"/>
          <w:szCs w:val="24"/>
          <w:rPrChange w:id="6196" w:author="Kem Sereyboth" w:date="2023-07-19T16:59:00Z">
            <w:rPr>
              <w:ins w:id="6197" w:author="User" w:date="2022-09-10T12:27:00Z"/>
              <w:del w:id="6198" w:author="Kem Sereiboth" w:date="2022-09-13T08:49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6199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left="1530" w:hanging="360"/>
          </w:pPr>
        </w:pPrChange>
      </w:pPr>
      <w:ins w:id="6200" w:author="User" w:date="2022-09-10T12:27:00Z">
        <w:del w:id="6201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20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</w:delText>
          </w:r>
        </w:del>
        <w:del w:id="6203" w:author="Kem Sereiboth" w:date="2022-09-20T09:49:00Z">
          <w:r w:rsidRPr="00E33574" w:rsidDel="003701FB">
            <w:rPr>
              <w:rFonts w:ascii="Khmer MEF1" w:hAnsi="Khmer MEF1" w:cs="Khmer MEF1"/>
              <w:sz w:val="24"/>
              <w:szCs w:val="24"/>
              <w:cs/>
              <w:lang w:val="ca-ES"/>
              <w:rPrChange w:id="620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6205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20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អនុក្រឹត្យស្ដីពីគោលការណ៍ណែនាំសម្រាប់ការវិនិយោគមូលនិធិសន្តិសុខសង្គម ឆ្លងកាត់ការប្រជុំចុងក្រោយនៅថ្ងៃទី១៨ ខែកក្កដា ឆ្នាំ២០២២ ជាមួយគ្នានេះ ន.ស.ស. បានធ្វើការកែលម្អជាបន្តបន្ទាប់លើការរៀបចំសេចក្ដីព្រាងអនុក្រឹត្យ និងប្រកាសពាក់ព័ន្ធ និងមានការរៀបចំយន្ដការផ្សេងៗទៀតដើម្បីងាយស្រួលគ្រប់គ្រង</w:delText>
          </w:r>
        </w:del>
      </w:ins>
    </w:p>
    <w:p w14:paraId="4609AC0B" w14:textId="3FBCF13E" w:rsidR="004E45A6" w:rsidRPr="00E33574" w:rsidDel="00293CC4" w:rsidRDefault="004E45A6">
      <w:pPr>
        <w:spacing w:after="0" w:line="233" w:lineRule="auto"/>
        <w:ind w:firstLine="720"/>
        <w:jc w:val="both"/>
        <w:rPr>
          <w:ins w:id="6207" w:author="User" w:date="2022-09-10T12:27:00Z"/>
          <w:del w:id="6208" w:author="Kem Sereiboth" w:date="2022-09-20T09:57:00Z"/>
          <w:rFonts w:ascii="Khmer MEF1" w:hAnsi="Khmer MEF1" w:cs="Khmer MEF1"/>
          <w:sz w:val="24"/>
          <w:szCs w:val="24"/>
          <w:rPrChange w:id="6209" w:author="Kem Sereyboth" w:date="2023-07-19T16:59:00Z">
            <w:rPr>
              <w:ins w:id="6210" w:author="User" w:date="2022-09-10T12:27:00Z"/>
              <w:del w:id="6211" w:author="Kem Sereiboth" w:date="2022-09-20T09:57:00Z"/>
              <w:highlight w:val="yellow"/>
            </w:rPr>
          </w:rPrChange>
        </w:rPr>
        <w:pPrChange w:id="6212" w:author="Sopheak Phorn" w:date="2023-08-25T16:12:00Z">
          <w:pPr>
            <w:pStyle w:val="ListParagraph"/>
            <w:numPr>
              <w:numId w:val="3"/>
            </w:numPr>
            <w:spacing w:after="200" w:line="276" w:lineRule="auto"/>
            <w:ind w:left="1530" w:hanging="360"/>
          </w:pPr>
        </w:pPrChange>
      </w:pPr>
      <w:ins w:id="6213" w:author="User" w:date="2022-09-10T12:27:00Z">
        <w:del w:id="6214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2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</w:delText>
          </w:r>
        </w:del>
        <w:del w:id="6216" w:author="Kem Sereiboth" w:date="2022-09-20T09:49:00Z">
          <w:r w:rsidRPr="00E33574" w:rsidDel="003701FB">
            <w:rPr>
              <w:rFonts w:ascii="Khmer MEF1" w:hAnsi="Khmer MEF1" w:cs="Khmer MEF1"/>
              <w:sz w:val="24"/>
              <w:szCs w:val="24"/>
              <w:cs/>
              <w:lang w:val="ca-ES"/>
              <w:rPrChange w:id="621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6218" w:author="Kem Sereiboth" w:date="2022-09-20T09:57:00Z">
          <w:r w:rsidRPr="00E33574" w:rsidDel="00293CC4">
            <w:rPr>
              <w:rFonts w:ascii="Khmer MEF1" w:hAnsi="Khmer MEF1" w:cs="Khmer MEF1"/>
              <w:sz w:val="24"/>
              <w:szCs w:val="24"/>
              <w:cs/>
              <w:lang w:val="ca-ES"/>
              <w:rPrChange w:id="621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ប្រកាសការដោះស្រាយវិវាទក្នុងប្រព័ន្ធសន្តិសុខសង្គម ក៏មានរៀបចំជាសេចក្ដីសម្រេចផ្សេងៗ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និងអាចមានបង្កើតជាប្រកាសស្ដីពីក្រមសីលធម៌សម្រាប់អ្នកដោះស្រាយវិវាទដែលគ្រោងបន្តនៅឆ្នាំ២០២៣ ២០២៤ ខាងមុខនេះ</w:delText>
          </w:r>
        </w:del>
      </w:ins>
    </w:p>
    <w:p w14:paraId="014D31E1" w14:textId="4FFA8CA3" w:rsidR="004E45A6" w:rsidRPr="00E33574" w:rsidDel="004E45A6" w:rsidRDefault="007710A5">
      <w:pPr>
        <w:spacing w:after="0" w:line="233" w:lineRule="auto"/>
        <w:jc w:val="both"/>
        <w:rPr>
          <w:ins w:id="6220" w:author="Voeun Kuyeng" w:date="2022-09-01T10:53:00Z"/>
          <w:del w:id="6221" w:author="User" w:date="2022-09-10T12:27:00Z"/>
          <w:rFonts w:ascii="Khmer MEF1" w:hAnsi="Khmer MEF1" w:cs="Khmer MEF1"/>
          <w:sz w:val="24"/>
          <w:szCs w:val="24"/>
          <w:lang w:val="ca-ES"/>
        </w:rPr>
        <w:pPrChange w:id="6222" w:author="Sopheak Phorn" w:date="2023-08-25T16:12:00Z">
          <w:pPr>
            <w:spacing w:after="0" w:line="240" w:lineRule="auto"/>
          </w:pPr>
        </w:pPrChange>
      </w:pPr>
      <w:ins w:id="6223" w:author="Voeun Kuyeng" w:date="2022-09-01T10:53:00Z">
        <w:del w:id="6224" w:author="User" w:date="2022-09-10T12:27:00Z"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១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.[</w:delText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លទ្ធផលនៃការរកឃើញទី១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39A382B3" w14:textId="3693D387" w:rsidR="007710A5" w:rsidRPr="00E33574" w:rsidDel="004E45A6" w:rsidRDefault="007710A5">
      <w:pPr>
        <w:spacing w:after="0" w:line="233" w:lineRule="auto"/>
        <w:jc w:val="both"/>
        <w:rPr>
          <w:ins w:id="6225" w:author="Voeun Kuyeng" w:date="2022-09-01T10:53:00Z"/>
          <w:del w:id="6226" w:author="User" w:date="2022-09-10T12:27:00Z"/>
          <w:rFonts w:ascii="Khmer MEF1" w:hAnsi="Khmer MEF1" w:cs="Khmer MEF1"/>
          <w:sz w:val="24"/>
          <w:szCs w:val="24"/>
          <w:lang w:val="ca-ES"/>
        </w:rPr>
        <w:pPrChange w:id="6227" w:author="Sopheak Phorn" w:date="2023-08-25T16:12:00Z">
          <w:pPr>
            <w:spacing w:after="0" w:line="240" w:lineRule="auto"/>
          </w:pPr>
        </w:pPrChange>
      </w:pPr>
      <w:ins w:id="6228" w:author="Voeun Kuyeng" w:date="2022-09-01T10:53:00Z">
        <w:del w:id="6229" w:author="User" w:date="2022-09-10T12:27:00Z"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.[</w:delText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លទ្ធផលនៃការរកឃើញទី២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50D9EAFD" w14:textId="6BA20330" w:rsidR="007710A5" w:rsidRPr="00E33574" w:rsidDel="004E45A6" w:rsidRDefault="007710A5">
      <w:pPr>
        <w:spacing w:after="0" w:line="233" w:lineRule="auto"/>
        <w:jc w:val="both"/>
        <w:rPr>
          <w:ins w:id="6230" w:author="Voeun Kuyeng" w:date="2022-09-01T10:53:00Z"/>
          <w:del w:id="6231" w:author="User" w:date="2022-09-10T12:27:00Z"/>
          <w:rFonts w:ascii="Khmer MEF1" w:hAnsi="Khmer MEF1" w:cs="Khmer MEF1"/>
          <w:sz w:val="24"/>
          <w:szCs w:val="24"/>
          <w:cs/>
          <w:lang w:val="ca-ES"/>
        </w:rPr>
        <w:pPrChange w:id="6232" w:author="Sopheak Phorn" w:date="2023-08-25T16:12:00Z">
          <w:pPr>
            <w:spacing w:after="0" w:line="240" w:lineRule="auto"/>
          </w:pPr>
        </w:pPrChange>
      </w:pPr>
      <w:ins w:id="6233" w:author="Voeun Kuyeng" w:date="2022-09-01T10:53:00Z">
        <w:del w:id="6234" w:author="User" w:date="2022-09-10T12:27:00Z"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៣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....................................</w:delText>
          </w:r>
          <w:r w:rsidRPr="00E33574" w:rsidDel="004E45A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  <w:r w:rsidRPr="00E33574" w:rsidDel="004E45A6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5318BD35" w14:textId="1CFA14DB" w:rsidR="007710A5" w:rsidRPr="00E33574" w:rsidDel="00913214" w:rsidRDefault="007710A5">
      <w:pPr>
        <w:spacing w:after="0" w:line="233" w:lineRule="auto"/>
        <w:jc w:val="both"/>
        <w:rPr>
          <w:ins w:id="6235" w:author="Voeun Kuyeng" w:date="2022-09-01T10:54:00Z"/>
          <w:del w:id="6236" w:author="User" w:date="2022-09-16T11:21:00Z"/>
          <w:rFonts w:ascii="Khmer MEF1" w:hAnsi="Khmer MEF1" w:cs="Khmer MEF1"/>
          <w:sz w:val="24"/>
          <w:szCs w:val="24"/>
          <w:lang w:val="ca-ES"/>
        </w:rPr>
        <w:pPrChange w:id="6237" w:author="Sopheak Phorn" w:date="2023-08-25T16:12:00Z">
          <w:pPr>
            <w:spacing w:after="0" w:line="240" w:lineRule="auto"/>
          </w:pPr>
        </w:pPrChange>
      </w:pPr>
      <w:ins w:id="6238" w:author="Voeun Kuyeng" w:date="2022-09-01T10:53:00Z">
        <w:del w:id="6239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</w:del>
        <w:del w:id="6240" w:author="socheata.ol@hotmail.com" w:date="2022-09-01T14:53:00Z">
          <w:r w:rsidRPr="00E33574" w:rsidDel="00906B4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62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បន្ទាប់ពីបាន</w:delText>
          </w:r>
        </w:del>
      </w:ins>
      <w:ins w:id="6242" w:author="socheata.ol@hotmail.com" w:date="2022-09-01T14:56:00Z">
        <w:del w:id="6243" w:author="User" w:date="2022-09-29T10:02:00Z">
          <w:r w:rsidR="00CF0607"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</w:delText>
          </w:r>
        </w:del>
      </w:ins>
      <w:ins w:id="6245" w:author="Voeun Kuyeng" w:date="2022-09-01T10:53:00Z">
        <w:del w:id="6246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បញ្ចប់</w:delText>
          </w:r>
        </w:del>
      </w:ins>
      <w:ins w:id="6248" w:author="socheata.ol@hotmail.com" w:date="2022-09-01T14:53:00Z">
        <w:del w:id="6249" w:author="User" w:date="2022-09-29T10:02:00Z">
          <w:r w:rsidR="00906B48"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ពី</w:delText>
          </w:r>
        </w:del>
      </w:ins>
      <w:ins w:id="6251" w:author="Voeun Kuyeng" w:date="2022-09-01T10:53:00Z">
        <w:del w:id="6252" w:author="User" w:date="2022-09-28T11:06:00Z">
          <w:r w:rsidRPr="00E33574" w:rsidDel="00641405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  <w:del w:id="6254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ធ្វើសវនកម្មអនុលោមភាពនៅ </w:delText>
          </w:r>
        </w:del>
        <w:del w:id="6256" w:author="User" w:date="2022-09-10T12:31:00Z">
          <w:r w:rsidRPr="00E33574" w:rsidDel="00A2263C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25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A2263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5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A2263C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25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6260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26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រួចមក</w:delText>
          </w:r>
        </w:del>
        <w:del w:id="6263" w:author="User" w:date="2022-09-27T19:28:00Z">
          <w:r w:rsidRPr="00E33574" w:rsidDel="00736FDC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26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265" w:author="User" w:date="2022-09-29T10:02:00Z"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សវនករទទួលបន្ទុកបាន</w:delText>
          </w:r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26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26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រៀបចំនូវសេចក្តីព្រាង</w:delText>
          </w:r>
          <w:r w:rsidRPr="00E33574" w:rsidDel="00CD4DB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2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របាយការណ៍សវនកម្មអនុលោមភាពរបស់ខ្លួន</w:delText>
          </w:r>
          <w:r w:rsidRPr="00E33574" w:rsidDel="00CD4DB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2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2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ដោយបានដាក់បញ្ចូលនូវធាតុសំខាន់ៗដូចជា ទិដ្ឋភាពទូទៅ</w:delText>
          </w:r>
          <w:r w:rsidRPr="00E33574" w:rsidDel="00CD4DB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27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នៃអង្គភាពសវនកម្មផ្ទៃក្នុងនិងសវនដ្ឋាន ប្រធានបទសវនកម្ម លក្ខណៈវិនិច្ឆ័យសវនកម្ម នីតិវិធីសវនកម្ម 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2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លទ្ធផលរកឃើញ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627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2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ការវិភាគនិងវាយតម្លៃរបស់សវនករទទួលបន្ទុក សេចក្តីសន្និដ្ឋាន និងអនុសាសន៍សវនកម្ម។</w:delText>
          </w:r>
          <w:r w:rsidRPr="00E33574" w:rsidDel="00CD4DB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62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  <w:rPrChange w:id="62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បន្ថែមពីនេះ សវនករទទួលបន្ទុក</w:delText>
          </w:r>
        </w:del>
        <w:del w:id="6278" w:author="User" w:date="2022-09-28T11:03:00Z">
          <w:r w:rsidRPr="00E33574" w:rsidDel="009073DF">
            <w:rPr>
              <w:rFonts w:ascii="Khmer MEF1" w:hAnsi="Khmer MEF1" w:cs="Khmer MEF1"/>
              <w:sz w:val="24"/>
              <w:szCs w:val="24"/>
              <w:cs/>
              <w:lang w:val="ca-ES"/>
              <w:rPrChange w:id="627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6280" w:author="User" w:date="2022-09-27T19:30:00Z">
          <w:r w:rsidRPr="00E33574" w:rsidDel="00736FDC">
            <w:rPr>
              <w:rFonts w:ascii="Khmer MEF1" w:hAnsi="Khmer MEF1" w:cs="Khmer MEF1"/>
              <w:sz w:val="24"/>
              <w:szCs w:val="24"/>
              <w:cs/>
              <w:lang w:val="ca-ES"/>
              <w:rPrChange w:id="62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  <w:del w:id="6282" w:author="User" w:date="2022-09-29T10:02:00Z"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  <w:rPrChange w:id="628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ដាក់ឆ្លងសេចក្តីព្រាងរបាយការណ៍សវនកម្មអនុលោមភាពរបស់ខ្លួន</w:delText>
          </w:r>
        </w:del>
        <w:del w:id="6284" w:author="User" w:date="2022-09-28T16:32:00Z">
          <w:r w:rsidRPr="00E33574" w:rsidDel="00C86CB1">
            <w:rPr>
              <w:rFonts w:ascii="Khmer MEF1" w:hAnsi="Khmer MEF1" w:cs="Khmer MEF1"/>
              <w:sz w:val="24"/>
              <w:szCs w:val="24"/>
              <w:lang w:val="ca-ES"/>
              <w:rPrChange w:id="628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286" w:author="User" w:date="2022-09-29T10:02:00Z"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  <w:rPrChange w:id="628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ជូន</w:delText>
          </w:r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28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គណៈកម្មការចំពោះកិច្ច</w:delText>
          </w:r>
        </w:del>
      </w:ins>
      <w:ins w:id="6289" w:author="Uon Rithy" w:date="2022-09-22T08:29:00Z">
        <w:del w:id="6290" w:author="User" w:date="2022-09-28T16:32:00Z">
          <w:r w:rsidR="00F5284D" w:rsidRPr="00E33574" w:rsidDel="00C86C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29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292" w:author="Voeun Kuyeng" w:date="2022-09-01T10:53:00Z">
        <w:del w:id="6293" w:author="User" w:date="2022-09-29T10:02:00Z"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29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ដើម្បីពិនិត្យ</w:delText>
          </w:r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29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29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និងវាយតម្លៃទៅលើការអនុវត្តការងាររបស់សវនករទទួលបន្ទុកនៅ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2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សវនដ្ឋានសម្រាប់ការិយបរិច្ឆេទឆ្នាំ</w:delText>
          </w:r>
        </w:del>
      </w:ins>
      <w:ins w:id="6298" w:author="Voeun Kuyeng" w:date="2022-09-06T17:10:00Z">
        <w:del w:id="6299" w:author="User" w:date="2022-09-29T10:02:00Z">
          <w:r w:rsidR="00B4046D"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30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301" w:author="socheata.ol@hotmail.com" w:date="2022-09-01T14:58:00Z">
        <w:del w:id="6302" w:author="User" w:date="2022-09-29T10:02:00Z">
          <w:r w:rsidR="009B31A9"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30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ins w:id="6304" w:author="Voeun Kuyeng" w:date="2022-09-01T10:53:00Z">
        <w:del w:id="6305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6307" w:author="Seng Chheanglay" w:date="2022-09-20T13:40:00Z">
        <w:del w:id="6308" w:author="User" w:date="2022-09-29T10:02:00Z">
          <w:r w:rsidR="00696F8F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310" w:author="socheata.ol@hotmail.com" w:date="2022-09-01T14:58:00Z">
        <w:del w:id="6311" w:author="User" w:date="2022-09-29T10:02:00Z">
          <w:r w:rsidR="009B31A9"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31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6313" w:author="Voeun Kuyeng" w:date="2022-09-01T10:53:00Z">
        <w:del w:id="6314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នេះ។ បន្ទាប់ពីទទួលបានការឯកភាពជាគោលការណ៍ពី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31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1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គណៈ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1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កម្មការចំពោះកិច្ច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631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2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6321" w:author="User" w:date="2022-09-27T19:30:00Z">
          <w:r w:rsidRPr="00E33574" w:rsidDel="00736FD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2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បានបន្ត</w:delText>
          </w:r>
        </w:del>
        <w:del w:id="6323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2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នីតិវិធី</w:delText>
          </w:r>
        </w:del>
      </w:ins>
      <w:ins w:id="6325" w:author="socheata.ol@hotmail.com" w:date="2022-09-01T15:00:00Z">
        <w:del w:id="6326" w:author="User" w:date="2022-09-29T10:02:00Z"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2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របស់ខ្លួន</w:delText>
          </w:r>
        </w:del>
      </w:ins>
      <w:ins w:id="6328" w:author="Windows User" w:date="2022-09-04T22:46:00Z">
        <w:del w:id="6329" w:author="User" w:date="2022-09-29T10:02:00Z">
          <w:r w:rsidR="0047652C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3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331" w:author="socheata.ol@hotmail.com" w:date="2022-09-01T14:59:00Z">
        <w:del w:id="6332" w:author="User" w:date="2022-09-29T10:02:00Z">
          <w:r w:rsidR="00AD0E32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3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3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ដោយរៀ</w:delText>
          </w:r>
        </w:del>
      </w:ins>
      <w:ins w:id="6335" w:author="socheata.ol@hotmail.com" w:date="2022-09-01T15:00:00Z">
        <w:del w:id="6336" w:author="User" w:date="2022-09-29T10:02:00Z"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3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បចំ</w:delText>
          </w:r>
        </w:del>
      </w:ins>
      <w:ins w:id="6338" w:author="Voeun Kuyeng" w:date="2022-09-01T10:53:00Z">
        <w:del w:id="6339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4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ការងាររបស់ខ្លួន</w:delText>
          </w:r>
        </w:del>
      </w:ins>
      <w:ins w:id="6341" w:author="socheata.ol@hotmail.com" w:date="2022-09-01T15:00:00Z">
        <w:del w:id="6342" w:author="User" w:date="2022-09-29T10:02:00Z">
          <w:r w:rsidR="008C70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4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សំណើ</w:delText>
          </w:r>
        </w:del>
      </w:ins>
      <w:ins w:id="6344" w:author="Voeun Kuyeng" w:date="2022-09-01T10:53:00Z">
        <w:del w:id="6345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4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ស្នើសុំការអនុញ្ញាតដ៏ខ្ពង់ខ្ពស់ពី</w:delText>
          </w:r>
          <w:r w:rsidRPr="00E33574" w:rsidDel="00CD4DB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CD4DB1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  <w:rPrChange w:id="6347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</w:ins>
      <w:ins w:id="6348" w:author="Windows User" w:date="2022-09-04T22:33:00Z">
        <w:del w:id="6349" w:author="User" w:date="2022-09-29T10:02:00Z">
          <w:r w:rsidR="000677E9" w:rsidRPr="00E33574" w:rsidDel="00CD4DB1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  <w:rPrChange w:id="6350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6351" w:author="Voeun Kuyeng" w:date="2022-09-01T10:53:00Z">
        <w:del w:id="6352" w:author="User" w:date="2022-09-29T10:02:00Z">
          <w:r w:rsidRPr="00E33574" w:rsidDel="00CD4DB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3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ក្នុងការផ្ញើជូនសេចក្តីព្រាងរបាយការណ៍សវនកម្មអនុលោមភាពរបស់ខ្លួនជូន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5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ថ្នាក់ដឹកនាំសវនដ្ឋាន</w:delText>
          </w:r>
        </w:del>
        <w:del w:id="6355" w:author="User" w:date="2022-09-28T13:29:00Z">
          <w:r w:rsidRPr="00E33574" w:rsidDel="008B53F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35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357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5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35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6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និងផ្តល់នូវមតិយោបល់ក៏ដូចជាសំណូមពរ</w:delText>
          </w:r>
        </w:del>
      </w:ins>
      <w:ins w:id="6361" w:author="socheata.ol@hotmail.com" w:date="2022-09-01T15:03:00Z">
        <w:del w:id="6362" w:author="User" w:date="2022-09-29T10:02:00Z">
          <w:r w:rsidR="00660A71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6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ជាលាយលក្ខ</w:delText>
          </w:r>
        </w:del>
      </w:ins>
      <w:ins w:id="6364" w:author="Windows User" w:date="2022-09-04T22:46:00Z">
        <w:del w:id="6365" w:author="User" w:date="2022-09-29T10:02:00Z">
          <w:r w:rsidR="0047652C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6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ណ៍</w:delText>
          </w:r>
        </w:del>
      </w:ins>
      <w:ins w:id="6367" w:author="socheata.ol@hotmail.com" w:date="2022-09-01T15:03:00Z">
        <w:del w:id="6368" w:author="User" w:date="2022-09-29T10:02:00Z">
          <w:r w:rsidR="00660A71"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6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អក្សរ</w:delText>
          </w:r>
        </w:del>
      </w:ins>
      <w:ins w:id="6370" w:author="Voeun Kuyeng" w:date="2022-09-01T10:53:00Z">
        <w:del w:id="6371" w:author="User" w:date="2022-09-29T10:02:00Z">
          <w:r w:rsidRPr="00E33574" w:rsidDel="00CD4DB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37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មកអង្គភាព</w:delText>
          </w:r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37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សវនកម្មផ្ទៃក្នុងនៃ អ.ស.ហ. វិញ។</w:delText>
          </w:r>
        </w:del>
        <w:del w:id="6374" w:author="User" w:date="2022-09-29T10:08:00Z"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</w:p>
    <w:p w14:paraId="7403589E" w14:textId="0EE098F1" w:rsidR="007710A5" w:rsidRPr="00E33574" w:rsidDel="007D0C1F" w:rsidRDefault="007710A5">
      <w:pPr>
        <w:spacing w:after="0" w:line="233" w:lineRule="auto"/>
        <w:jc w:val="both"/>
        <w:rPr>
          <w:ins w:id="6375" w:author="Voeun Kuyeng" w:date="2022-09-01T10:53:00Z"/>
          <w:del w:id="6376" w:author="User" w:date="2022-09-29T10:08:00Z"/>
          <w:rFonts w:ascii="Khmer MEF1" w:hAnsi="Khmer MEF1" w:cs="Khmer MEF1"/>
          <w:sz w:val="24"/>
          <w:szCs w:val="24"/>
          <w:lang w:val="ca-ES"/>
        </w:rPr>
        <w:pPrChange w:id="6377" w:author="Sopheak Phorn" w:date="2023-08-25T16:12:00Z">
          <w:pPr>
            <w:spacing w:after="0" w:line="240" w:lineRule="auto"/>
            <w:jc w:val="both"/>
          </w:pPr>
        </w:pPrChange>
      </w:pPr>
    </w:p>
    <w:p w14:paraId="0986DA43" w14:textId="66010650" w:rsidR="00501773" w:rsidRPr="00E33574" w:rsidDel="00913214" w:rsidRDefault="007710A5">
      <w:pPr>
        <w:spacing w:after="0" w:line="233" w:lineRule="auto"/>
        <w:ind w:firstLine="720"/>
        <w:jc w:val="both"/>
        <w:rPr>
          <w:ins w:id="6378" w:author="Kem Sereiboth" w:date="2022-09-13T15:59:00Z"/>
          <w:del w:id="6379" w:author="User" w:date="2022-09-16T11:21:00Z"/>
          <w:rFonts w:ascii="Khmer MEF1" w:hAnsi="Khmer MEF1" w:cs="Khmer MEF1"/>
          <w:spacing w:val="-6"/>
          <w:sz w:val="24"/>
          <w:szCs w:val="24"/>
          <w:lang w:val="ca-ES"/>
          <w:rPrChange w:id="6380" w:author="Kem Sereyboth" w:date="2023-07-19T16:59:00Z">
            <w:rPr>
              <w:ins w:id="6381" w:author="Kem Sereiboth" w:date="2022-09-13T15:59:00Z"/>
              <w:del w:id="6382" w:author="User" w:date="2022-09-16T11:21:00Z"/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</w:rPr>
          </w:rPrChange>
        </w:rPr>
        <w:pPrChange w:id="6383" w:author="Sopheak Phorn" w:date="2023-08-25T16:12:00Z">
          <w:pPr>
            <w:ind w:firstLine="720"/>
          </w:pPr>
        </w:pPrChange>
      </w:pPr>
      <w:ins w:id="6384" w:author="Voeun Kuyeng" w:date="2022-09-01T10:53:00Z">
        <w:del w:id="6385" w:author="Kem Sereiboth" w:date="2022-09-13T15:59:00Z">
          <w:r w:rsidRPr="00E33574" w:rsidDel="00501773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6386" w:author="Kem Sereiboth" w:date="2022-09-13T15:59:00Z">
        <w:del w:id="6387" w:author="User" w:date="2022-09-16T11:21:00Z">
          <w:r w:rsidR="00501773" w:rsidRPr="00E33574" w:rsidDel="0091321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38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ង-សេចក្តីសន្និដ្ឋានសង្ខេប</w:delText>
          </w:r>
        </w:del>
      </w:ins>
    </w:p>
    <w:p w14:paraId="771F7729" w14:textId="5FE98C77" w:rsidR="007710A5" w:rsidRPr="00E33574" w:rsidDel="00501773" w:rsidRDefault="000B1F79">
      <w:pPr>
        <w:spacing w:after="0" w:line="233" w:lineRule="auto"/>
        <w:jc w:val="both"/>
        <w:rPr>
          <w:ins w:id="6389" w:author="Voeun Kuyeng" w:date="2022-09-01T10:53:00Z"/>
          <w:del w:id="6390" w:author="Kem Sereiboth" w:date="2022-09-13T15:59:00Z"/>
          <w:rFonts w:ascii="Khmer MEF1" w:hAnsi="Khmer MEF1" w:cs="Khmer MEF1"/>
          <w:spacing w:val="-4"/>
          <w:sz w:val="24"/>
          <w:szCs w:val="24"/>
          <w:lang w:val="ca-ES"/>
        </w:rPr>
        <w:pPrChange w:id="6391" w:author="Sopheak Phorn" w:date="2023-08-25T16:12:00Z">
          <w:pPr>
            <w:spacing w:after="0" w:line="228" w:lineRule="auto"/>
            <w:jc w:val="both"/>
          </w:pPr>
        </w:pPrChange>
      </w:pPr>
      <w:ins w:id="6392" w:author="sakaria fa" w:date="2022-09-15T21:28:00Z">
        <w:del w:id="6393" w:author="User" w:date="2022-09-16T11:21:00Z">
          <w:r w:rsidRPr="00E33574" w:rsidDel="0091321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6394" w:author="Kem Sereyboth" w:date="2023-07-19T16:59:00Z">
                <w:rPr>
                  <w:rFonts w:ascii="Khmer MEF1" w:hAnsi="Khmer MEF1" w:cs="Khmer MEF1"/>
                  <w:b/>
                  <w:bCs/>
                  <w:strike/>
                  <w:spacing w:val="-6"/>
                  <w:sz w:val="24"/>
                  <w:szCs w:val="24"/>
                  <w:lang w:val="ca-ES"/>
                </w:rPr>
              </w:rPrChange>
            </w:rPr>
            <w:tab/>
          </w:r>
        </w:del>
      </w:ins>
      <w:ins w:id="6395" w:author="Voeun Kuyeng" w:date="2022-09-01T10:53:00Z">
        <w:del w:id="6396" w:author="Kem Sereiboth" w:date="2022-09-13T15:59:00Z"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639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ង-ចំណុចទី៥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: 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ត្រូវដាក់បញ្ចូលនូវសេចក្តីសន្និដ្ឋាន</w:delText>
          </w:r>
        </w:del>
      </w:ins>
      <w:ins w:id="6398" w:author="socheata.ol@hotmail.com" w:date="2022-09-01T15:04:00Z">
        <w:del w:id="6399" w:author="Kem Sereiboth" w:date="2022-09-13T15:59:00Z">
          <w:r w:rsidR="00F672DD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ដោយ</w:delText>
          </w:r>
        </w:del>
      </w:ins>
      <w:ins w:id="6400" w:author="Voeun Kuyeng" w:date="2022-09-01T10:53:00Z">
        <w:del w:id="6401" w:author="Kem Sereiboth" w:date="2022-09-13T15:59:00Z"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ជាសង្ខេបរបស់សវនករទទួលបន្ទុក បន្ទាប់ពីបញ្ចប់</w:delText>
          </w:r>
          <w:r w:rsidR="007710A5" w:rsidRPr="00E33574" w:rsidDel="00501773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ការធ្វើសវនកម្មអនុលោមភាពនៅ 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សវនដ្ឋាន</w:delText>
          </w:r>
          <w:r w:rsidR="007710A5" w:rsidRPr="00E33574" w:rsidDel="0050177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  <w:r w:rsidR="007710A5" w:rsidRPr="00E33574" w:rsidDel="0050177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 ជាទូទៅ សេចក្តីសន្និដ្ឋានត្រូវបាន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រៀបរាប់អំពីភាព</w:delText>
          </w:r>
          <w:r w:rsidR="007710A5" w:rsidRPr="00E33574" w:rsidDel="005017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40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វិជ្ជមាននៃការអនុវត្តការងាររបស់សវនដ្ឋានជាមុន រួចទើបបង្ហាញអំពីភាពអវិជ្ជមានផ្សេងដែលសវនករទទួល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4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បន្ទុកបានរកឃើញក្នុងដំណើរការសវនកម្ម។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lang w:val="ca-ES"/>
              <w:rPrChange w:id="640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86201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សវនករទទួលបន្ទុក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4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អាចរៀបរាប់អំពីចំណុចទី៥ </w:delText>
          </w:r>
          <w:r w:rsidR="00E86201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នេះ</w:delText>
          </w:r>
          <w:r w:rsidR="007710A5" w:rsidRPr="00E33574" w:rsidDel="00501773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4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ដូចគំរូខាងក្រោម៖</w:delText>
          </w:r>
        </w:del>
      </w:ins>
    </w:p>
    <w:p w14:paraId="0D2B6917" w14:textId="255A443E" w:rsidR="007710A5" w:rsidRPr="00E33574" w:rsidDel="007D0C1F" w:rsidRDefault="00C20E38">
      <w:pPr>
        <w:spacing w:after="0" w:line="233" w:lineRule="auto"/>
        <w:ind w:firstLine="720"/>
        <w:jc w:val="both"/>
        <w:rPr>
          <w:ins w:id="6407" w:author="Kem Sereiboth" w:date="2022-09-13T15:59:00Z"/>
          <w:del w:id="6408" w:author="User" w:date="2022-09-29T10:05:00Z"/>
          <w:rFonts w:ascii="Khmer MEF1" w:hAnsi="Khmer MEF1" w:cs="Khmer MEF1"/>
          <w:strike/>
          <w:sz w:val="24"/>
          <w:szCs w:val="24"/>
          <w:lang w:val="ca-ES"/>
          <w:rPrChange w:id="6409" w:author="Kem Sereyboth" w:date="2023-07-19T16:59:00Z">
            <w:rPr>
              <w:ins w:id="6410" w:author="Kem Sereiboth" w:date="2022-09-13T15:59:00Z"/>
              <w:del w:id="6411" w:author="User" w:date="2022-09-29T10:05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6412" w:author="Sopheak Phorn" w:date="2023-08-25T16:12:00Z">
          <w:pPr>
            <w:spacing w:after="0" w:line="228" w:lineRule="auto"/>
            <w:jc w:val="both"/>
          </w:pPr>
        </w:pPrChange>
      </w:pPr>
      <w:ins w:id="6413" w:author="socheata.ol@hotmail.com" w:date="2022-09-01T15:18:00Z">
        <w:del w:id="6414" w:author="User" w:date="2022-09-29T10:05:00Z">
          <w:r w:rsidRPr="00E33574" w:rsidDel="007D0C1F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641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ដោយ</w:delText>
          </w:r>
        </w:del>
        <w:del w:id="6416" w:author="User" w:date="2022-09-29T10:02:00Z">
          <w:r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1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ក្រោយពី</w:delText>
          </w:r>
        </w:del>
      </w:ins>
      <w:ins w:id="6418" w:author="Voeun Kuyeng" w:date="2022-09-01T10:53:00Z">
        <w:del w:id="6419" w:author="User" w:date="2022-09-29T10:02:00Z">
          <w:r w:rsidR="007710A5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2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</w:delText>
          </w:r>
        </w:del>
      </w:ins>
      <w:ins w:id="6421" w:author="Windows User" w:date="2022-09-04T22:42:00Z">
        <w:del w:id="6422" w:author="User" w:date="2022-09-29T10:02:00Z">
          <w:r w:rsidR="00027CE0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2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បានមតិយោបល់</w:delText>
          </w:r>
        </w:del>
      </w:ins>
      <w:ins w:id="6424" w:author="Windows User" w:date="2022-09-04T22:41:00Z">
        <w:del w:id="6425" w:author="User" w:date="2022-09-29T10:02:00Z">
          <w:r w:rsidR="007C7A86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2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និងសំណូមពរ</w:delText>
          </w:r>
        </w:del>
      </w:ins>
      <w:ins w:id="6427" w:author="Voeun Kuyeng" w:date="2022-09-01T10:53:00Z">
        <w:del w:id="6428" w:author="User" w:date="2022-09-29T10:02:00Z">
          <w:r w:rsidR="007710A5" w:rsidRPr="00E33574" w:rsidDel="00CD4DB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2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ពីថ្នាក់ដឹកនាំសវនដ្ឋាន និង</w:delText>
          </w:r>
        </w:del>
        <w:del w:id="6430" w:author="User" w:date="2022-09-29T10:05:00Z"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43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បន្ទាប់ពីបានធ្វើការវិភាគនិងវាយតម្លៃ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43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ចុង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43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43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ក្រោយលើលទ្ធផលដែលបានរកឃើញរួចមក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4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4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6437" w:author="User" w:date="2022-09-22T09:22:00Z">
          <w:r w:rsidR="007710A5" w:rsidRPr="00E33574" w:rsidDel="00470203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43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439" w:author="User" w:date="2022-09-29T10:05:00Z"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44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បានពិនិត្យឃើញថា</w:delText>
          </w:r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44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442" w:author="User" w:date="2022-09-10T12:32:00Z">
          <w:r w:rsidR="007710A5" w:rsidRPr="00E33574" w:rsidDel="00A2263C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44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="007710A5" w:rsidRPr="00E33574" w:rsidDel="00A2263C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44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7710A5" w:rsidRPr="00E33574" w:rsidDel="00A2263C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64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6446" w:author="User" w:date="2022-09-29T10:05:00Z">
          <w:r w:rsidR="007710A5" w:rsidRPr="00E33574" w:rsidDel="007D0C1F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644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44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បំពេញការងារទៅតាមតួនាទី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4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45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និងភារកិច្ចដោយស្មារតីទទួល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45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45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ខុសត្រូវខ្ពស់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45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4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និងស្របទៅតាមច្បាប់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645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645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បទប្បញ្ញតិ្ត</w:delText>
          </w:r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 xml:space="preserve"> </w:delText>
          </w:r>
        </w:del>
      </w:ins>
      <w:ins w:id="6457" w:author="socheata.ol@hotmail.com" w:date="2022-09-01T15:20:00Z">
        <w:del w:id="6458" w:author="User" w:date="2022-09-29T10:05:00Z">
          <w:r w:rsidR="002F65DF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</w:delText>
          </w:r>
        </w:del>
      </w:ins>
      <w:ins w:id="6459" w:author="Voeun Kuyeng" w:date="2022-09-01T10:53:00Z">
        <w:del w:id="6460" w:author="User" w:date="2022-09-29T10:05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គោលការណ៍ណែនាំដែលបានកំណត់</w:delText>
          </w:r>
        </w:del>
      </w:ins>
      <w:ins w:id="6462" w:author="Windows User" w:date="2022-09-04T22:36:00Z">
        <w:del w:id="6463" w:author="User" w:date="2022-09-29T10:05:00Z">
          <w:r w:rsidR="00285ADF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6465" w:author="Voeun Kuyeng" w:date="2022-09-01T10:53:00Z">
        <w:del w:id="6466" w:author="User" w:date="2022-09-29T10:05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6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ins w:id="6468" w:author="socheata.ol@hotmail.com" w:date="2022-09-01T15:20:00Z">
        <w:del w:id="6469" w:author="User" w:date="2022-09-29T10:05:00Z">
          <w:r w:rsidR="00174E96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</w:delText>
          </w:r>
        </w:del>
      </w:ins>
      <w:ins w:id="6471" w:author="Windows User" w:date="2022-09-04T22:36:00Z">
        <w:del w:id="6472" w:author="User" w:date="2022-09-29T10:05:00Z">
          <w:r w:rsidR="00285ADF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7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រណ៍</w:delText>
          </w:r>
        </w:del>
      </w:ins>
      <w:ins w:id="6474" w:author="socheata.ol@hotmail.com" w:date="2022-09-01T15:20:00Z">
        <w:del w:id="6475" w:author="User" w:date="2022-09-29T10:05:00Z">
          <w:r w:rsidR="00174E96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7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លនេះ</w:delText>
          </w:r>
        </w:del>
      </w:ins>
      <w:ins w:id="6477" w:author="Voeun Kuyeng" w:date="2022-09-01T10:53:00Z">
        <w:del w:id="6478" w:author="User" w:date="2022-09-29T10:05:00Z">
          <w:r w:rsidR="007710A5"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47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នាំឱ្យសម្រេចបាននូវលទ្ធផលគួរជាទីមោទនៈ។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48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ទោះជាយ៉ាងណាក៏នៅមានចំណុចខ្វះខាតមួយចំនួនលើ</w:delText>
          </w:r>
        </w:del>
      </w:ins>
      <w:ins w:id="6481" w:author="Windows User" w:date="2022-09-04T22:52:00Z">
        <w:del w:id="6482" w:author="User" w:date="2022-09-29T10:05:00Z"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48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484" w:author="sakaria fa" w:date="2022-09-15T21:30:00Z">
        <w:del w:id="6485" w:author="User" w:date="2022-09-29T10:05:00Z">
          <w:r w:rsidR="000B1F79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486" w:author="Kem Sereyboth" w:date="2023-07-19T16:59:00Z">
                <w:rPr>
                  <w:rFonts w:ascii="Khmer MEF1" w:hAnsi="Khmer MEF1" w:cs="Khmer MEF1"/>
                  <w:color w:val="FF0000"/>
                  <w:spacing w:val="-14"/>
                  <w:cs/>
                  <w:lang w:val="ca-ES"/>
                </w:rPr>
              </w:rPrChange>
            </w:rPr>
            <w:delText>រចនាសម្ព័ន្ធគ្រប់គ្រង</w:delText>
          </w:r>
          <w:r w:rsidR="000B1F79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48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488" w:author="Windows User" w:date="2022-09-04T22:52:00Z">
        <w:del w:id="6489" w:author="User" w:date="2022-09-29T10:05:00Z"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49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[</w:delText>
          </w:r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49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ប្រព័ន្ធត្រួតពិនិត្យផ្នែក</w:delText>
          </w:r>
          <w:r w:rsidR="009A44A3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49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......]</w:delText>
          </w:r>
        </w:del>
      </w:ins>
      <w:ins w:id="6493" w:author="Voeun Kuyeng" w:date="2022-09-01T10:53:00Z">
        <w:del w:id="6494" w:author="User" w:date="2022-09-29T10:05:00Z"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4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ផ្នែកប្រតិបត្តិការ</w:delText>
          </w:r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649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64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ដែលអាចប៉ះពាល់ទៅដល់</w:delText>
          </w:r>
          <w:r w:rsidR="007710A5" w:rsidRPr="00E33574" w:rsidDel="007D0C1F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649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ប្រសិទ្ធភាព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និង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49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ស័ក្តិសិទ្ធភាពនៃ​​ផលសម្រេច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650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50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ថ្វីបើនៅពេលនេះ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650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50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វាមិនបានរាំងស្ទះដល់ដំណើរការរបស់អង្គភាពទាំង</w:delText>
          </w:r>
        </w:del>
      </w:ins>
      <w:ins w:id="6504" w:author="socheata.ol@hotmail.com" w:date="2022-09-01T15:21:00Z">
        <w:del w:id="6505" w:author="User" w:date="2022-09-29T10:05:00Z">
          <w:r w:rsidR="008F7EC1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50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6507" w:author="Voeun Kuyeng" w:date="2022-09-01T10:53:00Z">
        <w:del w:id="6508" w:author="User" w:date="2022-09-29T10:05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50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មូល</w:delText>
          </w:r>
        </w:del>
      </w:ins>
      <w:ins w:id="6510" w:author="socheata.ol@hotmail.com" w:date="2022-09-01T15:21:00Z">
        <w:del w:id="6511" w:author="User" w:date="2022-09-29T10:05:00Z">
          <w:r w:rsidR="008F7EC1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51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6513" w:author="Voeun Kuyeng" w:date="2022-09-01T10:53:00Z">
        <w:del w:id="6514" w:author="User" w:date="2022-09-29T10:05:00Z">
          <w:r w:rsidR="007710A5" w:rsidRPr="00E33574" w:rsidDel="007D0C1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651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ក៏ដោយ។</w:delText>
          </w:r>
          <w:r w:rsidR="007710A5" w:rsidRPr="00E33574" w:rsidDel="007D0C1F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51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710A5" w:rsidRPr="00E33574" w:rsidDel="007D0C1F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651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ម៉្យាងវិញទៀត</w:delText>
          </w:r>
        </w:del>
        <w:del w:id="6518" w:author="User" w:date="2022-09-22T09:47:00Z"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51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520" w:author="Windows User" w:date="2022-09-04T22:51:00Z">
        <w:del w:id="6521" w:author="User" w:date="2022-09-22T09:47:00Z">
          <w:r w:rsidR="009A44A3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52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6523" w:author="Voeun Kuyeng" w:date="2022-09-01T10:53:00Z">
        <w:del w:id="6524" w:author="User" w:date="2022-09-22T09:47:00Z"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52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ប្រព័ន្ធត្រួតពិនិត្យផ្នែក</w:delText>
          </w:r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52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......</w:delText>
          </w:r>
        </w:del>
      </w:ins>
      <w:ins w:id="6527" w:author="Windows User" w:date="2022-09-04T22:51:00Z">
        <w:del w:id="6528" w:author="User" w:date="2022-09-22T09:47:00Z">
          <w:r w:rsidR="009A44A3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52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6530" w:author="sakaria fa" w:date="2022-09-15T21:37:00Z">
        <w:del w:id="6531" w:author="User" w:date="2022-09-22T09:47:00Z">
          <w:r w:rsidR="006820EF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532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ការរៀ</w:delText>
          </w:r>
        </w:del>
      </w:ins>
      <w:ins w:id="6533" w:author="sakaria fa" w:date="2022-09-15T21:38:00Z">
        <w:del w:id="6534" w:author="User" w:date="2022-09-22T09:47:00Z">
          <w:r w:rsidR="006820EF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535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បចំនូវផែនការអភិវឌ្ឍន៍ស្ថាប័នរបស់ ន.ស.ស.</w:delText>
          </w:r>
        </w:del>
      </w:ins>
      <w:ins w:id="6536" w:author="Voeun Kuyeng" w:date="2022-09-06T17:13:00Z">
        <w:del w:id="6537" w:author="User" w:date="2022-09-22T09:47:00Z">
          <w:r w:rsidR="005026AD" w:rsidRPr="00E33574" w:rsidDel="00571F6B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53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6539" w:author="Voeun Kuyeng" w:date="2022-09-01T10:53:00Z">
        <w:del w:id="6540" w:author="User" w:date="2022-09-22T09:47:00Z">
          <w:r w:rsidR="007710A5" w:rsidRPr="00E33574" w:rsidDel="00571F6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54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ក៏នៅមិនទាន់</w:delText>
          </w:r>
          <w:r w:rsidR="007710A5" w:rsidRPr="00E33574" w:rsidDel="00571F6B">
            <w:rPr>
              <w:rFonts w:ascii="Khmer MEF1" w:hAnsi="Khmer MEF1" w:cs="Khmer MEF1"/>
              <w:sz w:val="24"/>
              <w:szCs w:val="24"/>
              <w:cs/>
              <w:lang w:val="ca-ES"/>
              <w:rPrChange w:id="654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  <w:r w:rsidR="007710A5" w:rsidRPr="00E33574" w:rsidDel="00571F6B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654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បំពេញមុខងារគ្រប់ជ្រុងជ្រោយនៅឡើយ។</w:delText>
          </w:r>
        </w:del>
      </w:ins>
    </w:p>
    <w:p w14:paraId="015301FC" w14:textId="505C28F1" w:rsidR="00501773" w:rsidRPr="00E33574" w:rsidDel="001E606D" w:rsidRDefault="00501773">
      <w:pPr>
        <w:spacing w:after="0" w:line="233" w:lineRule="auto"/>
        <w:ind w:firstLine="720"/>
        <w:jc w:val="both"/>
        <w:rPr>
          <w:ins w:id="6544" w:author="Voeun Kuyeng" w:date="2022-09-01T10:54:00Z"/>
          <w:del w:id="6545" w:author="User" w:date="2022-09-16T09:21:00Z"/>
          <w:rFonts w:ascii="Khmer MEF1" w:hAnsi="Khmer MEF1" w:cs="Khmer MEF1"/>
          <w:spacing w:val="-8"/>
          <w:sz w:val="24"/>
          <w:szCs w:val="24"/>
          <w:lang w:val="ca-ES"/>
          <w:rPrChange w:id="6546" w:author="Kem Sereyboth" w:date="2023-07-19T16:59:00Z">
            <w:rPr>
              <w:ins w:id="6547" w:author="Voeun Kuyeng" w:date="2022-09-01T10:54:00Z"/>
              <w:del w:id="6548" w:author="User" w:date="2022-09-16T09:2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6549" w:author="Sopheak Phorn" w:date="2023-08-25T16:12:00Z">
          <w:pPr>
            <w:spacing w:after="0" w:line="228" w:lineRule="auto"/>
            <w:jc w:val="both"/>
          </w:pPr>
        </w:pPrChange>
      </w:pPr>
      <w:ins w:id="6550" w:author="Kem Sereiboth" w:date="2022-09-13T15:59:00Z">
        <w:del w:id="6551" w:author="User" w:date="2022-09-16T11:21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655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ច-អនុសាសន៍សវនកម្មសង្ខេប</w:delText>
          </w:r>
        </w:del>
      </w:ins>
    </w:p>
    <w:p w14:paraId="075F2971" w14:textId="7A9B8561" w:rsidR="007710A5" w:rsidRPr="00E33574" w:rsidDel="00913214" w:rsidRDefault="007710A5">
      <w:pPr>
        <w:spacing w:after="0" w:line="233" w:lineRule="auto"/>
        <w:ind w:firstLine="720"/>
        <w:jc w:val="both"/>
        <w:rPr>
          <w:ins w:id="6553" w:author="Voeun Kuyeng" w:date="2022-09-01T10:53:00Z"/>
          <w:del w:id="6554" w:author="User" w:date="2022-09-16T11:21:00Z"/>
          <w:rFonts w:ascii="Khmer MEF1" w:hAnsi="Khmer MEF1" w:cs="Khmer MEF1"/>
          <w:sz w:val="24"/>
          <w:szCs w:val="24"/>
          <w:lang w:val="ca-ES"/>
        </w:rPr>
        <w:pPrChange w:id="6555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556B614F" w14:textId="39E66D9B" w:rsidR="007710A5" w:rsidRPr="00E33574" w:rsidDel="007D0C1F" w:rsidRDefault="007710A5">
      <w:pPr>
        <w:tabs>
          <w:tab w:val="left" w:pos="709"/>
        </w:tabs>
        <w:spacing w:after="0" w:line="233" w:lineRule="auto"/>
        <w:jc w:val="both"/>
        <w:rPr>
          <w:ins w:id="6556" w:author="Voeun Kuyeng" w:date="2022-09-01T10:53:00Z"/>
          <w:del w:id="6557" w:author="User" w:date="2022-09-29T10:05:00Z"/>
          <w:rFonts w:ascii="Khmer MEF1" w:hAnsi="Khmer MEF1" w:cs="Khmer MEF1"/>
          <w:strike/>
          <w:spacing w:val="-4"/>
          <w:sz w:val="24"/>
          <w:szCs w:val="24"/>
          <w:lang w:val="ca-ES"/>
          <w:rPrChange w:id="6558" w:author="Kem Sereyboth" w:date="2023-07-19T16:59:00Z">
            <w:rPr>
              <w:ins w:id="6559" w:author="Voeun Kuyeng" w:date="2022-09-01T10:53:00Z"/>
              <w:del w:id="6560" w:author="User" w:date="2022-09-29T10:05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6561" w:author="Sopheak Phorn" w:date="2023-08-25T16:12:00Z">
          <w:pPr>
            <w:tabs>
              <w:tab w:val="left" w:pos="709"/>
            </w:tabs>
            <w:spacing w:after="0" w:line="228" w:lineRule="auto"/>
            <w:jc w:val="both"/>
          </w:pPr>
        </w:pPrChange>
      </w:pPr>
      <w:ins w:id="6562" w:author="Voeun Kuyeng" w:date="2022-09-01T10:53:00Z">
        <w:del w:id="6563" w:author="User" w:date="2022-09-29T10:05:00Z">
          <w:r w:rsidRPr="00E33574" w:rsidDel="007D0C1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656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tab/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65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ច-ចំណុចទី៦ 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656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6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សវនករទទួលបន្ទុកត្រូវរៀបរាប់ដោយសង្ខេបអំពីអនុសាសន៍សវនកម្ម និងបង្ហាញដល់អ្ន</w:delText>
          </w:r>
        </w:del>
      </w:ins>
      <w:ins w:id="6568" w:author="socheata.ol@hotmail.com" w:date="2022-09-01T15:22:00Z">
        <w:del w:id="6569" w:author="User" w:date="2022-09-29T10:05:00Z">
          <w:r w:rsidR="008F7EC1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7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កប្រើប្រាស់របាយការណ៍</w:delText>
          </w:r>
        </w:del>
      </w:ins>
      <w:ins w:id="6571" w:author="socheata.ol@hotmail.com" w:date="2022-09-01T15:23:00Z">
        <w:del w:id="6572" w:author="User" w:date="2022-09-29T10:05:00Z">
          <w:r w:rsidR="00196F7A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</w:ins>
      <w:ins w:id="6574" w:author="socheata.ol@hotmail.com" w:date="2022-09-01T15:22:00Z">
        <w:del w:id="6575" w:author="User" w:date="2022-09-29T10:05:00Z">
          <w:r w:rsidR="008F7EC1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</w:del>
      </w:ins>
      <w:ins w:id="6577" w:author="Voeun Kuyeng" w:date="2022-09-01T10:53:00Z">
        <w:del w:id="6578" w:author="User" w:date="2022-09-29T10:05:00Z"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7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កអានឱ្យ</w:delText>
          </w:r>
        </w:del>
      </w:ins>
      <w:ins w:id="6580" w:author="socheata.ol@hotmail.com" w:date="2022-09-01T15:23:00Z">
        <w:del w:id="6581" w:author="User" w:date="2022-09-29T10:05:00Z">
          <w:r w:rsidR="00196F7A"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8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យល់</w:delText>
          </w:r>
        </w:del>
      </w:ins>
      <w:ins w:id="6583" w:author="Voeun Kuyeng" w:date="2022-09-01T10:53:00Z">
        <w:del w:id="6584" w:author="User" w:date="2022-09-29T10:05:00Z"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8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បានដឹងថាអនុសាសន៍ទាំងអស់នេះ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658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8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ត្រូវបានប្រើប្រាស់ជាផ្នែកមួយដ៏សំខាន់ក្នុងនីតិវិធីតាមដានអនុសាសន៍សម្រាប់ការិយបរិច្ឆេទបន្ទាប់។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658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658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អាចរៀបរាប់អំពីចំណុចទី៦ នេះ ដូចគំរូខាងក្រោម៖​​</w:delText>
          </w:r>
        </w:del>
      </w:ins>
    </w:p>
    <w:p w14:paraId="1380F842" w14:textId="749A424A" w:rsidR="007710A5" w:rsidRPr="00E33574" w:rsidDel="007D0C1F" w:rsidRDefault="007710A5">
      <w:pPr>
        <w:tabs>
          <w:tab w:val="left" w:pos="709"/>
        </w:tabs>
        <w:spacing w:after="0" w:line="233" w:lineRule="auto"/>
        <w:jc w:val="both"/>
        <w:rPr>
          <w:ins w:id="6590" w:author="Voeun Kuyeng" w:date="2022-09-01T10:54:00Z"/>
          <w:del w:id="6591" w:author="User" w:date="2022-09-29T10:05:00Z"/>
          <w:rFonts w:ascii="Khmer MEF1" w:hAnsi="Khmer MEF1" w:cs="Khmer MEF1"/>
          <w:sz w:val="24"/>
          <w:szCs w:val="24"/>
          <w:lang w:val="ca-ES"/>
        </w:rPr>
        <w:pPrChange w:id="6592" w:author="Sopheak Phorn" w:date="2023-08-25T16:12:00Z">
          <w:pPr>
            <w:spacing w:after="0" w:line="228" w:lineRule="auto"/>
            <w:ind w:firstLine="720"/>
            <w:jc w:val="both"/>
          </w:pPr>
        </w:pPrChange>
      </w:pPr>
      <w:ins w:id="6593" w:author="Voeun Kuyeng" w:date="2022-09-01T10:53:00Z">
        <w:del w:id="6594" w:author="User" w:date="2022-09-29T10:05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9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ក្នុងគោលបំណងធ្វើឱ្យប្រសើរឡើងនូវប្រព័ន្ធត្រួតពិនិត្យផ្ទៃក្នុងរបស់</w:delText>
          </w:r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59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597" w:author="User" w:date="2022-09-10T12:34:00Z">
          <w:r w:rsidRPr="00E33574" w:rsidDel="00A2263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59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A2263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59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A2263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60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  <w:del w:id="6601" w:author="User" w:date="2022-09-29T10:05:00Z"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60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60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6604" w:author="User" w:date="2022-09-28T13:48:00Z">
          <w:r w:rsidRPr="00E33574" w:rsidDel="00C41D45">
            <w:rPr>
              <w:rFonts w:ascii="Khmer MEF1" w:hAnsi="Khmer MEF1" w:cs="Khmer MEF1"/>
              <w:sz w:val="24"/>
              <w:szCs w:val="24"/>
              <w:lang w:val="ca-ES"/>
              <w:rPrChange w:id="660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  <w:del w:id="6606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60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បានដាក់បញ្ចូលនូវអនុសាសន៍សវនកម្មទៅក្នុងចំណុចទី១​</w:delText>
          </w:r>
        </w:del>
        <w:del w:id="6608" w:author="User" w:date="2022-09-22T09:48:00Z">
          <w:r w:rsidRPr="00E33574" w:rsidDel="00571F6B">
            <w:rPr>
              <w:rFonts w:ascii="Khmer MEF1" w:hAnsi="Khmer MEF1" w:cs="Khmer MEF1"/>
              <w:sz w:val="24"/>
              <w:szCs w:val="24"/>
              <w:cs/>
              <w:lang w:val="ca-ES"/>
              <w:rPrChange w:id="660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  <w:del w:id="6610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61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នៃរបាយការណ៍</w:delText>
          </w:r>
        </w:del>
      </w:ins>
      <w:ins w:id="6612" w:author="socheata.ol@hotmail.com" w:date="2022-09-01T15:24:00Z">
        <w:del w:id="6613" w:author="User" w:date="2022-09-29T10:05:00Z">
          <w:r w:rsidR="002F5F7D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61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</w:ins>
      <w:ins w:id="6615" w:author="Voeun Kuyeng" w:date="2022-09-01T10:53:00Z">
        <w:del w:id="6616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61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661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61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ដែលអនុសាសន៍</w:delText>
          </w:r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2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ដូចមានរៀបរាប់</w:delText>
          </w:r>
        </w:del>
      </w:ins>
      <w:ins w:id="6621" w:author="socheata.ol@hotmail.com" w:date="2022-09-01T15:24:00Z">
        <w:del w:id="6622" w:author="User" w:date="2022-09-29T10:05:00Z">
          <w:r w:rsidR="002F5F7D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2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ទាំង</w:delText>
          </w:r>
        </w:del>
      </w:ins>
      <w:ins w:id="6624" w:author="Voeun Kuyeng" w:date="2022-09-01T10:53:00Z">
        <w:del w:id="6625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2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នោះត្រូវបានទទួលការឯកភាពពីថ្នាក់ដឹកនាំ</w:delText>
          </w:r>
        </w:del>
      </w:ins>
      <w:ins w:id="6627" w:author="socheata.ol@hotmail.com" w:date="2022-09-01T15:26:00Z">
        <w:del w:id="6628" w:author="User" w:date="2022-09-29T10:05:00Z">
          <w:r w:rsidR="004B1A4D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2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សវនដ្ឋាន</w:delText>
          </w:r>
        </w:del>
      </w:ins>
      <w:ins w:id="6630" w:author="Voeun Kuyeng" w:date="2022-09-01T10:53:00Z">
        <w:del w:id="6631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3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ជាលាយល</w:delText>
          </w:r>
        </w:del>
        <w:del w:id="6633" w:author="User" w:date="2022-09-10T12:34:00Z">
          <w:r w:rsidRPr="00E33574" w:rsidDel="00A2263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3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័</w:delText>
          </w:r>
        </w:del>
        <w:del w:id="6635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3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ក្ខ</w:delText>
          </w:r>
        </w:del>
      </w:ins>
      <w:ins w:id="6637" w:author="Windows User" w:date="2022-09-04T22:53:00Z">
        <w:del w:id="6638" w:author="User" w:date="2022-09-29T10:05:00Z">
          <w:r w:rsidR="008664F0"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3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ណ៍</w:delText>
          </w:r>
        </w:del>
      </w:ins>
      <w:ins w:id="6640" w:author="Voeun Kuyeng" w:date="2022-09-01T10:53:00Z">
        <w:del w:id="6641" w:author="User" w:date="2022-09-29T10:05:00Z"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4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អក្សរ។ បន្ថែមពីនេះ</w:delText>
          </w:r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664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66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  <w:r w:rsidRPr="00E33574" w:rsidDel="007D0C1F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66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ខាងលើក៏មានរំលេចនូវការឆ្លើយតបរបស់ថ្នាក់គ្រប់គ្រងចំពោះអនុសាសន៍សវនកម្ម និងការរកឃើញផងដែរ។</w:delText>
          </w:r>
          <w:r w:rsidRPr="00E33574" w:rsidDel="007D0C1F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 xml:space="preserve"> 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64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នាពេល</w:delText>
          </w:r>
        </w:del>
      </w:ins>
      <w:ins w:id="6647" w:author="socheata.ol@hotmail.com" w:date="2022-09-01T15:28:00Z">
        <w:del w:id="6648" w:author="User" w:date="2022-09-29T10:05:00Z">
          <w:r w:rsidR="002F560B"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64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ខាងមុខ</w:delText>
          </w:r>
        </w:del>
      </w:ins>
      <w:ins w:id="6650" w:author="Voeun Kuyeng" w:date="2022-09-01T10:53:00Z">
        <w:del w:id="6651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65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អនាគត អង្គភាពសវនកម្មផ្ទៃក្នុងនៃ អ.ស.ហ</w:delText>
          </w:r>
          <w:r w:rsidRPr="00E33574" w:rsidDel="007D0C1F">
            <w:rPr>
              <w:rFonts w:ascii="Khmer MEF1" w:hAnsi="Khmer MEF1" w:cs="Khmer MEF1"/>
              <w:sz w:val="24"/>
              <w:szCs w:val="24"/>
              <w:lang w:val="ca-ES"/>
              <w:rPrChange w:id="665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  <w:rPrChange w:id="665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នឹងតាមដានលើវឌ្ឍនភាពនៃការអនុវត្តតាមអនុសាសន៍ដែលបានផ្ដល់ជូន</w:delText>
          </w:r>
        </w:del>
        <w:del w:id="6655" w:author="User" w:date="2022-09-22T09:55:00Z">
          <w:r w:rsidRPr="00E33574" w:rsidDel="001C6AC0">
            <w:rPr>
              <w:rFonts w:ascii="Khmer MEF1" w:hAnsi="Khmer MEF1" w:cs="Khmer MEF1"/>
              <w:sz w:val="24"/>
              <w:szCs w:val="24"/>
              <w:cs/>
              <w:lang w:val="ca-ES"/>
              <w:rPrChange w:id="665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ដែលជាផ្នែកមួយនៃនីតិវិធីតាមដានអនុសាសន៍</w:delText>
          </w:r>
          <w:r w:rsidRPr="00E33574" w:rsidDel="001C6AC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សវនកម្ម</w:delText>
          </w:r>
        </w:del>
        <w:del w:id="6657" w:author="User" w:date="2022-09-22T09:54:00Z">
          <w:r w:rsidRPr="00E33574" w:rsidDel="00571F6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គ្រាមុន</w:delText>
          </w:r>
        </w:del>
        <w:del w:id="6658" w:author="User" w:date="2022-09-29T10:05:00Z">
          <w:r w:rsidRPr="00E33574" w:rsidDel="007D0C1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19C13136" w14:textId="5CEDFA4E" w:rsidR="007710A5" w:rsidRPr="00E33574" w:rsidDel="007D0C1F" w:rsidRDefault="007710A5">
      <w:pPr>
        <w:tabs>
          <w:tab w:val="left" w:pos="709"/>
        </w:tabs>
        <w:spacing w:after="0" w:line="233" w:lineRule="auto"/>
        <w:jc w:val="both"/>
        <w:rPr>
          <w:ins w:id="6659" w:author="Voeun Kuyeng" w:date="2022-09-01T10:53:00Z"/>
          <w:del w:id="6660" w:author="User" w:date="2022-09-29T10:05:00Z"/>
          <w:rFonts w:ascii="Khmer MEF1" w:hAnsi="Khmer MEF1" w:cs="Khmer MEF1"/>
          <w:sz w:val="24"/>
          <w:szCs w:val="24"/>
          <w:lang w:val="ca-ES"/>
        </w:rPr>
        <w:pPrChange w:id="6661" w:author="Sopheak Phorn" w:date="2023-08-25T16:12:00Z">
          <w:pPr>
            <w:spacing w:after="0" w:line="228" w:lineRule="auto"/>
            <w:ind w:firstLine="720"/>
            <w:jc w:val="both"/>
          </w:pPr>
        </w:pPrChange>
      </w:pPr>
    </w:p>
    <w:p w14:paraId="1E9C0D0D" w14:textId="33F72916" w:rsidR="00F226D0" w:rsidRPr="00E33574" w:rsidRDefault="00F226D0">
      <w:pPr>
        <w:pStyle w:val="Heading1"/>
        <w:spacing w:before="0" w:line="233" w:lineRule="auto"/>
        <w:ind w:firstLine="720"/>
        <w:rPr>
          <w:ins w:id="6662" w:author="Kem Sereiboth" w:date="2022-09-13T16:00:00Z"/>
          <w:rFonts w:ascii="Khmer MEF2" w:hAnsi="Khmer MEF2" w:cs="Khmer MEF2"/>
          <w:sz w:val="24"/>
          <w:szCs w:val="24"/>
          <w:rPrChange w:id="6663" w:author="Kem Sereyboth" w:date="2023-07-19T16:59:00Z">
            <w:rPr>
              <w:ins w:id="6664" w:author="Kem Sereiboth" w:date="2022-09-13T16:00:00Z"/>
            </w:rPr>
          </w:rPrChange>
        </w:rPr>
        <w:pPrChange w:id="6665" w:author="Sopheak Phorn" w:date="2023-08-25T16:12:00Z">
          <w:pPr>
            <w:spacing w:after="0" w:line="240" w:lineRule="auto"/>
            <w:ind w:firstLine="360"/>
          </w:pPr>
        </w:pPrChange>
      </w:pPr>
      <w:bookmarkStart w:id="6666" w:name="_Toc143872978"/>
      <w:ins w:id="6667" w:author="Voeun Kuyeng" w:date="2022-08-31T11:06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6668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២.</w:t>
        </w:r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6669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សេចក្តីផ្តើម</w:t>
        </w:r>
      </w:ins>
      <w:bookmarkEnd w:id="6666"/>
    </w:p>
    <w:p w14:paraId="19B941F1" w14:textId="6E07A883" w:rsidR="00501773" w:rsidRPr="00E33574" w:rsidDel="00913214" w:rsidRDefault="00501773">
      <w:pPr>
        <w:spacing w:after="0" w:line="233" w:lineRule="auto"/>
        <w:ind w:firstLine="709"/>
        <w:jc w:val="both"/>
        <w:rPr>
          <w:ins w:id="6670" w:author="Voeun Kuyeng" w:date="2022-08-31T11:06:00Z"/>
          <w:del w:id="6671" w:author="User" w:date="2022-09-16T11:21:00Z"/>
          <w:rFonts w:ascii="Khmer MEF2" w:hAnsi="Khmer MEF2" w:cs="Khmer MEF2"/>
          <w:b/>
          <w:bCs/>
          <w:sz w:val="24"/>
          <w:szCs w:val="24"/>
          <w:rPrChange w:id="6672" w:author="Kem Sereyboth" w:date="2023-07-19T16:59:00Z">
            <w:rPr>
              <w:ins w:id="6673" w:author="Voeun Kuyeng" w:date="2022-08-31T11:06:00Z"/>
              <w:del w:id="6674" w:author="User" w:date="2022-09-16T11:21:00Z"/>
              <w:lang w:val="ca-ES"/>
            </w:rPr>
          </w:rPrChange>
        </w:rPr>
        <w:pPrChange w:id="6675" w:author="Sopheak Phorn" w:date="2023-08-25T16:12:00Z">
          <w:pPr>
            <w:spacing w:after="0" w:line="240" w:lineRule="auto"/>
            <w:ind w:firstLine="360"/>
          </w:pPr>
        </w:pPrChange>
      </w:pPr>
      <w:ins w:id="6676" w:author="Kem Sereiboth" w:date="2022-09-13T16:00:00Z">
        <w:del w:id="6677" w:author="User" w:date="2022-09-16T11:21:00Z">
          <w:r w:rsidRPr="00E33574" w:rsidDel="00913214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ក-សាវតានៃអង្គភាពសវនកម្មផ្ទៃក្នុងនៃ អ.ស.ហ.</w:delText>
          </w:r>
        </w:del>
      </w:ins>
    </w:p>
    <w:p w14:paraId="63AD5B3A" w14:textId="481BCF95" w:rsidR="00F226D0" w:rsidRPr="00E33574" w:rsidDel="00501773" w:rsidRDefault="00F226D0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6678" w:author="Voeun Kuyeng" w:date="2022-08-31T11:24:00Z"/>
          <w:del w:id="6679" w:author="Kem Sereiboth" w:date="2022-09-13T16:00:00Z"/>
          <w:rFonts w:ascii="Khmer MEF1" w:hAnsi="Khmer MEF1" w:cs="Khmer MEF1"/>
          <w:spacing w:val="4"/>
          <w:lang w:val="ca-ES"/>
          <w:rPrChange w:id="6680" w:author="Kem Sereyboth" w:date="2023-07-19T16:59:00Z">
            <w:rPr>
              <w:ins w:id="6681" w:author="Voeun Kuyeng" w:date="2022-08-31T11:24:00Z"/>
              <w:del w:id="6682" w:author="Kem Sereiboth" w:date="2022-09-13T16:00:00Z"/>
              <w:rFonts w:ascii="Khmer MEF1" w:hAnsi="Khmer MEF1" w:cs="Khmer MEF1"/>
              <w:lang w:val="ca-ES"/>
            </w:rPr>
          </w:rPrChange>
        </w:rPr>
        <w:pPrChange w:id="6683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6684" w:author="Voeun Kuyeng" w:date="2022-08-31T11:06:00Z">
        <w:del w:id="6685" w:author="Kem Sereiboth" w:date="2022-09-13T16:00:00Z">
          <w:r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68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សេចក្តីផ្តើម គឺជាផ្នែកមួយដែលផ្តល់ឱកាសឱ្យអង្គភាពសវនកម្មផ្ទៃក្នុងនៃ </w:delText>
          </w:r>
          <w:r w:rsidRPr="00E33574" w:rsidDel="00501773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668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អ.ស.ហ.</w:delText>
          </w:r>
          <w:r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688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ប្រាប់ទៅ</w:delText>
          </w:r>
        </w:del>
      </w:ins>
      <w:ins w:id="6689" w:author="socheata.ol@hotmail.com" w:date="2022-09-01T15:29:00Z">
        <w:del w:id="6690" w:author="Kem Sereiboth" w:date="2022-09-13T16:00:00Z">
          <w:r w:rsidR="00E75EC5"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691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អ្នក</w:delText>
          </w:r>
          <w:r w:rsidR="00B34597" w:rsidRPr="00E33574" w:rsidDel="00501773">
            <w:rPr>
              <w:rFonts w:ascii="Khmer MEF1" w:hAnsi="Khmer MEF1" w:cs="Khmer MEF1"/>
              <w:cs/>
              <w:lang w:val="ca-ES"/>
              <w:rPrChange w:id="6692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ប្រើ</w:delText>
          </w:r>
          <w:r w:rsidR="00B34597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69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ប្រាស់</w:delText>
          </w:r>
          <w:r w:rsidR="00E75EC5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694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របា</w:delText>
          </w:r>
        </w:del>
      </w:ins>
      <w:ins w:id="6695" w:author="socheata.ol@hotmail.com" w:date="2022-09-01T15:30:00Z">
        <w:del w:id="6696" w:author="Kem Sereiboth" w:date="2022-09-13T16:00:00Z">
          <w:r w:rsidR="00E75EC5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69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យការណ៍សវនកម្មនេះ</w:delText>
          </w:r>
        </w:del>
      </w:ins>
      <w:ins w:id="6698" w:author="Voeun Kuyeng" w:date="2022-08-31T11:06:00Z">
        <w:del w:id="6699" w:author="Kem Sereiboth" w:date="2022-09-13T16:00:00Z">
          <w:r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700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អ្នកអាននូវរឿងរ៉ាវជាក់ស្តែងអំពី</w:delText>
          </w:r>
        </w:del>
      </w:ins>
      <w:ins w:id="6701" w:author="socheata.ol@hotmail.com" w:date="2022-09-01T15:30:00Z">
        <w:del w:id="6702" w:author="Kem Sereiboth" w:date="2022-09-13T16:00:00Z">
          <w:r w:rsidR="00916DC4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703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សិទ្ធ</w:delText>
          </w:r>
          <w:r w:rsidR="00285349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704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ិអំណាច</w:delText>
          </w:r>
        </w:del>
      </w:ins>
      <w:ins w:id="6705" w:author="socheata.ol@hotmail.com" w:date="2022-09-01T15:31:00Z">
        <w:del w:id="6706" w:author="Kem Sereiboth" w:date="2022-09-13T16:00:00Z">
          <w:r w:rsidR="00285349"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70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របស់ខ្លួន និង</w:delText>
          </w:r>
        </w:del>
      </w:ins>
      <w:ins w:id="6708" w:author="Voeun Kuyeng" w:date="2022-08-31T11:06:00Z">
        <w:del w:id="6709" w:author="Kem Sereiboth" w:date="2022-09-13T16:00:00Z">
          <w:r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71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ដំណើរការនៃការធ្វើសវនកម្មរបស់ខ្លួន ដូចនេះសេចក្តីផ្តើមត្រូវរៀបចំឡើងដោយបែងចែក​ជា </w:delText>
          </w:r>
          <w:r w:rsidRPr="00E33574" w:rsidDel="00501773">
            <w:rPr>
              <w:rFonts w:ascii="Khmer MEF1" w:hAnsi="Khmer MEF1" w:cs="Khmer MEF1"/>
              <w:b/>
              <w:bCs/>
              <w:spacing w:val="6"/>
              <w:cs/>
              <w:lang w:val="ca-ES"/>
              <w:rPrChange w:id="6711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៣</w:delText>
          </w:r>
          <w:r w:rsidRPr="00E33574" w:rsidDel="00501773">
            <w:rPr>
              <w:rFonts w:ascii="Khmer MEF1" w:hAnsi="Khmer MEF1" w:cs="Khmer MEF1"/>
              <w:spacing w:val="6"/>
              <w:cs/>
              <w:lang w:val="ca-ES"/>
              <w:rPrChange w:id="671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ចំណុចសំខាន់ៗ ដូចមានរៀបរាប់</w:delText>
          </w:r>
          <w:r w:rsidRPr="00E33574" w:rsidDel="00501773">
            <w:rPr>
              <w:rFonts w:ascii="Khmer MEF1" w:hAnsi="Khmer MEF1" w:cs="Khmer MEF1"/>
              <w:cs/>
              <w:lang w:val="ca-ES"/>
            </w:rPr>
            <w:delText>ខាងក្រោម</w:delText>
          </w:r>
        </w:del>
      </w:ins>
      <w:ins w:id="6713" w:author="Kem Sereiboth" w:date="2022-09-13T16:00:00Z">
        <w:del w:id="6714" w:author="Kem Sereyboth" w:date="2023-06-20T15:34:00Z">
          <w:r w:rsidR="00501773" w:rsidRPr="00E33574" w:rsidDel="005C3437">
            <w:rPr>
              <w:rFonts w:ascii="Khmer MEF1" w:hAnsi="Khmer MEF1" w:cs="Khmer MEF1"/>
              <w:b/>
              <w:bCs/>
              <w:spacing w:val="-4"/>
              <w:cs/>
              <w:lang w:val="ca-ES"/>
              <w:rPrChange w:id="6715" w:author="Kem Sereyboth" w:date="2023-07-19T16:59:00Z">
                <w:rPr>
                  <w:rFonts w:ascii="Khmer MEF1" w:hAnsi="Khmer MEF1" w:cs="Khmer MEF1"/>
                  <w:b/>
                  <w:bCs/>
                  <w:strike/>
                  <w:spacing w:val="-4"/>
                  <w:cs/>
                  <w:lang w:val="ca-ES"/>
                </w:rPr>
              </w:rPrChange>
            </w:rPr>
            <w:tab/>
          </w:r>
        </w:del>
      </w:ins>
      <w:ins w:id="6716" w:author="Voeun Kuyeng" w:date="2022-08-31T11:06:00Z">
        <w:del w:id="6717" w:author="Kem Sereiboth" w:date="2022-09-13T16:00:00Z">
          <w:r w:rsidRPr="00E33574" w:rsidDel="00501773">
            <w:rPr>
              <w:rFonts w:ascii="Khmer MEF1" w:hAnsi="Khmer MEF1" w:cs="Khmer MEF1"/>
              <w:spacing w:val="4"/>
              <w:cs/>
              <w:lang w:val="ca-ES"/>
              <w:rPrChange w:id="671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៖</w:delText>
          </w:r>
        </w:del>
      </w:ins>
    </w:p>
    <w:p w14:paraId="1C865534" w14:textId="77777777" w:rsidR="00C34129" w:rsidRPr="00E33574" w:rsidDel="00501773" w:rsidRDefault="00C34129">
      <w:pPr>
        <w:pStyle w:val="NormalWeb"/>
        <w:spacing w:before="0" w:beforeAutospacing="0" w:after="0" w:afterAutospacing="0" w:line="233" w:lineRule="auto"/>
        <w:jc w:val="both"/>
        <w:rPr>
          <w:ins w:id="6719" w:author="Voeun Kuyeng" w:date="2022-08-31T11:06:00Z"/>
          <w:del w:id="6720" w:author="Kem Sereiboth" w:date="2022-09-13T16:00:00Z"/>
          <w:rFonts w:ascii="Khmer MEF1" w:hAnsi="Khmer MEF1" w:cs="Khmer MEF1"/>
          <w:spacing w:val="4"/>
          <w:lang w:val="ca-ES"/>
          <w:rPrChange w:id="6721" w:author="Kem Sereyboth" w:date="2023-07-19T16:59:00Z">
            <w:rPr>
              <w:ins w:id="6722" w:author="Voeun Kuyeng" w:date="2022-08-31T11:06:00Z"/>
              <w:del w:id="6723" w:author="Kem Sereiboth" w:date="2022-09-13T16:00:00Z"/>
              <w:rFonts w:ascii="Khmer MEF1" w:hAnsi="Khmer MEF1" w:cs="Khmer MEF1"/>
              <w:lang w:val="ca-ES"/>
            </w:rPr>
          </w:rPrChange>
        </w:rPr>
        <w:pPrChange w:id="6724" w:author="Sopheak Phorn" w:date="2023-08-25T16:12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0C91A00F" w14:textId="61AEE695" w:rsidR="00F226D0" w:rsidRPr="00E33574" w:rsidDel="002C2DF9" w:rsidRDefault="00F226D0">
      <w:pPr>
        <w:spacing w:after="0" w:line="233" w:lineRule="auto"/>
        <w:jc w:val="both"/>
        <w:rPr>
          <w:ins w:id="6725" w:author="Voeun Kuyeng" w:date="2022-08-31T11:06:00Z"/>
          <w:del w:id="6726" w:author="Kem Sereiboth" w:date="2022-09-13T11:24:00Z"/>
          <w:rFonts w:ascii="Khmer MEF1" w:hAnsi="Khmer MEF1" w:cs="Khmer MEF1"/>
          <w:spacing w:val="4"/>
          <w:sz w:val="24"/>
          <w:szCs w:val="24"/>
          <w:lang w:val="ca-ES"/>
          <w:rPrChange w:id="6727" w:author="Kem Sereyboth" w:date="2023-07-19T16:59:00Z">
            <w:rPr>
              <w:ins w:id="6728" w:author="Voeun Kuyeng" w:date="2022-08-31T11:06:00Z"/>
              <w:del w:id="6729" w:author="Kem Sereiboth" w:date="2022-09-13T11:2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6730" w:author="Sopheak Phorn" w:date="2023-08-25T16:12:00Z">
          <w:pPr>
            <w:spacing w:after="0" w:line="228" w:lineRule="auto"/>
            <w:ind w:firstLine="709"/>
          </w:pPr>
        </w:pPrChange>
      </w:pPr>
      <w:ins w:id="6731" w:author="Voeun Kuyeng" w:date="2022-08-31T11:06:00Z">
        <w:del w:id="6732" w:author="Kem Sereiboth" w:date="2022-09-13T11:24:00Z"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6733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ក-ចំណុចទី១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73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3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ត្រូវរៀបរាប់អំពីសាវតាដែលនាំឱ្យមានការបង្កើតអង្គភាពសវនកម្មផ្ទៃក្នុងនៃ </w:delText>
          </w:r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6736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ព្រមទាំងបទដ្ឋានការងារផ្សេងៗដែលអង្គភាពបានរៀបចំដើម្បីឆ្លើយតបទៅនឹងមុខងារ</w:delText>
          </w:r>
        </w:del>
      </w:ins>
      <w:ins w:id="6738" w:author="socheata.ol@hotmail.com" w:date="2022-09-01T15:33:00Z">
        <w:del w:id="6739" w:author="Kem Sereiboth" w:date="2022-09-13T11:24:00Z">
          <w:r w:rsidR="003D1FB6"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4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និងត</w:delText>
          </w:r>
          <w:r w:rsidR="00C90815"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4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ួនាទី</w:delText>
          </w:r>
        </w:del>
      </w:ins>
      <w:ins w:id="6742" w:author="Voeun Kuyeng" w:date="2022-08-31T11:06:00Z">
        <w:del w:id="6743" w:author="Kem Sereiboth" w:date="2022-09-13T11:24:00Z"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4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របស់ខ្លួន។ សវនករទទួលបន្ទុក អាចរៀបរាប់អំពីចំណុចទី១ នេះ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74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ដោយបែងចែកជា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74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674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67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 ដូចគំរូខាងក្រោម៖</w:delText>
          </w:r>
        </w:del>
      </w:ins>
    </w:p>
    <w:p w14:paraId="48FD1A6D" w14:textId="07BA8EC4" w:rsidR="00DE5CE1" w:rsidRPr="00E33574" w:rsidRDefault="00DE5CE1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6751" w:author="Kem Sereyboth" w:date="2023-07-11T10:48:00Z"/>
          <w:rFonts w:ascii="!Khmer MEF1" w:hAnsi="!Khmer MEF1" w:cs="!Khmer MEF1"/>
          <w:lang w:val="ca-ES"/>
        </w:rPr>
        <w:pPrChange w:id="6752" w:author="Sopheak Phorn" w:date="2023-08-25T16:12:00Z">
          <w:pPr>
            <w:pStyle w:val="NormalWeb"/>
            <w:spacing w:before="0" w:beforeAutospacing="0" w:after="0" w:afterAutospacing="0" w:line="226" w:lineRule="auto"/>
            <w:ind w:firstLine="720"/>
            <w:jc w:val="both"/>
          </w:pPr>
        </w:pPrChange>
      </w:pPr>
      <w:ins w:id="6753" w:author="Kem Sereyboth" w:date="2023-07-11T10:48:00Z">
        <w:r w:rsidRPr="00E33574">
          <w:rPr>
            <w:rFonts w:ascii="Khmer MEF1" w:hAnsi="Khmer MEF1" w:cs="Khmer MEF1"/>
            <w:spacing w:val="2"/>
            <w:cs/>
            <w:lang w:val="ca-ES"/>
          </w:rPr>
          <w:t>យោងតាមអនុក្រឹត្យលេខ១១៣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អនក្រ</w:t>
        </w:r>
        <w:r w:rsidRPr="00E33574">
          <w:rPr>
            <w:rFonts w:ascii="Khmer MEF1" w:hAnsi="Khmer MEF1" w:cs="Khmer MEF1"/>
            <w:spacing w:val="2"/>
            <w:lang w:val="ca-ES"/>
          </w:rPr>
          <w:t>.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បក ចុះថ្ងៃទី១៤ ខែកក្កដា ឆ្នាំ២០២១ ស្តីពីការរៀបចំនិ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ង</w:t>
        </w:r>
        <w:r w:rsidRPr="00E33574">
          <w:rPr>
            <w:rFonts w:ascii="Khmer MEF1" w:hAnsi="Khmer MEF1" w:cs="Khmer MEF1" w:hint="cs"/>
            <w:cs/>
            <w:lang w:val="ca-ES"/>
          </w:rPr>
          <w:t>​</w:t>
        </w:r>
        <w:r w:rsidRPr="00D93DD8">
          <w:rPr>
            <w:rFonts w:ascii="Khmer MEF1" w:hAnsi="Khmer MEF1" w:cs="Khmer MEF1"/>
            <w:spacing w:val="2"/>
            <w:cs/>
            <w:lang w:val="ca-ES"/>
            <w:rPrChange w:id="6754" w:author="Kem Sereyboth" w:date="2023-07-25T11:2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ការប្រព្រឹត្តទៅរបស់អាជ្ញាធរសេវា</w:t>
        </w:r>
        <w:r w:rsidRPr="00D93DD8">
          <w:rPr>
            <w:rFonts w:ascii="Khmer MEF1" w:hAnsi="Khmer MEF1" w:cs="Khmer MEF1"/>
            <w:spacing w:val="2"/>
            <w:cs/>
            <w:lang w:val="ca-ES"/>
            <w:rPrChange w:id="6755" w:author="Kem Sereyboth" w:date="2023-07-25T11:21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ហិរញ្ញវត្ថុមិនមែនធនាគារ</w:t>
        </w:r>
        <w:r w:rsidRPr="00D93DD8">
          <w:rPr>
            <w:rFonts w:ascii="Khmer MEF1" w:hAnsi="Khmer MEF1" w:cs="Khmer MEF1"/>
            <w:spacing w:val="2"/>
            <w:sz w:val="16"/>
            <w:szCs w:val="16"/>
            <w:cs/>
            <w:lang w:val="ca-ES"/>
            <w:rPrChange w:id="6756" w:author="Kem Sereyboth" w:date="2023-07-25T11:21:00Z">
              <w:rPr>
                <w:rFonts w:ascii="Khmer MEF1" w:hAnsi="Khmer MEF1" w:cs="Khmer MEF1"/>
                <w:spacing w:val="8"/>
                <w:sz w:val="16"/>
                <w:szCs w:val="16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spacing w:val="2"/>
            <w:cs/>
            <w:lang w:val="ca-ES"/>
            <w:rPrChange w:id="6757" w:author="Kem Sereyboth" w:date="2023-07-25T11:21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អង្គភាពសវនកម្មផ្ទៃក្នុង</w:t>
        </w:r>
      </w:ins>
      <w:ins w:id="6758" w:author="Kem Sereyboth" w:date="2023-07-25T11:20:00Z">
        <w:r w:rsidR="00D93DD8" w:rsidRPr="00D93DD8">
          <w:rPr>
            <w:rFonts w:ascii="Khmer MEF1" w:hAnsi="Khmer MEF1" w:cs="Khmer MEF1"/>
            <w:spacing w:val="2"/>
            <w:cs/>
            <w:lang w:val="ca-ES"/>
            <w:rPrChange w:id="6759" w:author="Kem Sereyboth" w:date="2023-07-25T11:21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 xml:space="preserve">នៃ </w:t>
        </w:r>
        <w:r w:rsidR="00D93DD8" w:rsidRPr="00D93DD8">
          <w:rPr>
            <w:rFonts w:ascii="Khmer MEF1" w:eastAsiaTheme="minorHAnsi" w:hAnsi="Khmer MEF1" w:cs="Khmer MEF1"/>
            <w:b/>
            <w:bCs/>
            <w:spacing w:val="2"/>
            <w:cs/>
            <w:lang w:val="ca-ES"/>
          </w:rPr>
          <w:t>អ.ស.ហ.</w:t>
        </w:r>
      </w:ins>
      <w:ins w:id="6760" w:author="Kem Sereyboth" w:date="2023-07-25T11:21:00Z">
        <w:r w:rsidR="00D93DD8" w:rsidRPr="00D93DD8">
          <w:rPr>
            <w:rFonts w:ascii="Khmer MEF1" w:eastAsiaTheme="minorHAnsi" w:hAnsi="Khmer MEF1" w:cs="Khmer MEF1"/>
            <w:b/>
            <w:bCs/>
            <w:spacing w:val="2"/>
            <w:cs/>
            <w:lang w:val="ca-ES"/>
            <w:rPrChange w:id="6761" w:author="Kem Sereyboth" w:date="2023-07-25T11:21:00Z">
              <w:rPr>
                <w:rFonts w:ascii="Khmer MEF1" w:eastAsiaTheme="minorHAnsi" w:hAnsi="Khmer MEF1" w:cs="Khmer MEF1"/>
                <w:b/>
                <w:bCs/>
                <w:cs/>
                <w:lang w:val="ca-ES"/>
              </w:rPr>
            </w:rPrChange>
          </w:rPr>
          <w:t xml:space="preserve"> </w:t>
        </w:r>
      </w:ins>
      <w:ins w:id="6762" w:author="Kem Sereyboth" w:date="2023-07-11T10:48:00Z">
        <w:r w:rsidRPr="00D93DD8">
          <w:rPr>
            <w:rFonts w:ascii="Khmer MEF1" w:hAnsi="Khmer MEF1" w:cs="Khmer MEF1"/>
            <w:spacing w:val="2"/>
            <w:cs/>
            <w:lang w:val="ca-ES"/>
            <w:rPrChange w:id="6763" w:author="Kem Sereyboth" w:date="2023-07-25T11:2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ត្រូវបាន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បង្កើតឡើ</w:t>
        </w:r>
        <w:r w:rsidRPr="00E33574">
          <w:rPr>
            <w:rFonts w:ascii="Khmer MEF1" w:hAnsi="Khmer MEF1" w:cs="Khmer MEF1" w:hint="cs"/>
            <w:spacing w:val="4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ង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ដោយបំពេញ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មុខងារជាសេនាធិការជូនក្រុមប្រឹ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 xml:space="preserve">ក្សា </w:t>
        </w:r>
        <w:r w:rsidRPr="00E33574">
          <w:rPr>
            <w:rFonts w:ascii="Khmer MEF1" w:eastAsiaTheme="minorHAnsi" w:hAnsi="Khmer MEF1" w:cs="Khmer MEF1"/>
            <w:b/>
            <w:bCs/>
            <w:spacing w:val="2"/>
            <w:cs/>
            <w:lang w:val="ca-ES"/>
          </w:rPr>
          <w:t>អ.ស.ហ.</w:t>
        </w:r>
        <w:r w:rsidRPr="00E33574">
          <w:rPr>
            <w:rFonts w:ascii="Khmer MEF2" w:hAnsi="Khmer MEF2" w:cs="Khmer MEF2" w:hint="cs"/>
            <w:spacing w:val="2"/>
            <w:cs/>
            <w:lang w:val="ca-ES"/>
          </w:rPr>
          <w:t xml:space="preserve"> 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 xml:space="preserve">និងប្រធានក្រុមប្រឹក្សា </w:t>
        </w:r>
        <w:r w:rsidRPr="00E33574">
          <w:rPr>
            <w:rFonts w:ascii="Khmer MEF1" w:eastAsiaTheme="minorHAnsi" w:hAnsi="Khmer MEF1" w:cs="Khmer MEF1"/>
            <w:b/>
            <w:bCs/>
            <w:spacing w:val="2"/>
            <w:cs/>
            <w:lang w:val="ca-ES"/>
          </w:rPr>
          <w:t>អ.ស.ហ.</w:t>
        </w:r>
        <w:r w:rsidRPr="00E33574">
          <w:rPr>
            <w:rFonts w:ascii="Khmer MEF1" w:eastAsiaTheme="minorHAnsi" w:hAnsi="Khmer MEF1" w:cs="Khmer MEF1" w:hint="cs"/>
            <w:b/>
            <w:bCs/>
            <w:spacing w:val="2"/>
            <w:cs/>
            <w:lang w:val="ca-ES"/>
          </w:rPr>
          <w:t xml:space="preserve"> </w:t>
        </w:r>
        <w:r w:rsidRPr="00D93DD8">
          <w:rPr>
            <w:rFonts w:ascii="Khmer MEF1" w:hAnsi="Khmer MEF1" w:cs="Khmer MEF1"/>
            <w:spacing w:val="-2"/>
            <w:cs/>
            <w:lang w:val="ca-ES"/>
            <w:rPrChange w:id="6764" w:author="Kem Sereyboth" w:date="2023-07-25T11:21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លើការ​ងា​រ​</w:t>
        </w:r>
        <w:r w:rsidRPr="00D93DD8">
          <w:rPr>
            <w:rFonts w:ascii="Khmer MEF1" w:hAnsi="Khmer MEF1" w:cs="Khmer MEF1"/>
            <w:spacing w:val="-2"/>
            <w:cs/>
            <w:lang w:val="ca-ES"/>
            <w:rPrChange w:id="6765" w:author="Kem Sereyboth" w:date="2023-07-25T11:21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សវនកម្ម។</w:t>
        </w:r>
        <w:r w:rsidRPr="00D93DD8">
          <w:rPr>
            <w:rFonts w:ascii="Khmer MEF1" w:hAnsi="Khmer MEF1" w:cs="Khmer MEF1"/>
            <w:spacing w:val="-2"/>
            <w:sz w:val="20"/>
            <w:szCs w:val="20"/>
            <w:lang w:val="ca-ES"/>
            <w:rPrChange w:id="6766" w:author="Kem Sereyboth" w:date="2023-07-25T11:21:00Z">
              <w:rPr>
                <w:rFonts w:ascii="Khmer MEF1" w:hAnsi="Khmer MEF1" w:cs="Khmer MEF1"/>
                <w:spacing w:val="4"/>
                <w:sz w:val="20"/>
                <w:szCs w:val="20"/>
                <w:lang w:val="ca-ES"/>
              </w:rPr>
            </w:rPrChange>
          </w:rPr>
          <w:t xml:space="preserve"> </w:t>
        </w:r>
        <w:r w:rsidRPr="00D93DD8">
          <w:rPr>
            <w:rFonts w:ascii="!Khmer MEF1" w:hAnsi="!Khmer MEF1" w:cs="!Khmer MEF1"/>
            <w:spacing w:val="-2"/>
            <w:cs/>
            <w:lang w:val="ca-ES"/>
            <w:rPrChange w:id="6767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ដើម្បីធានាបានការអនុវត្តមុខងាររបស់ខ្លួនប្រកបដោយប្រសិទ្ធភាព</w:t>
        </w:r>
        <w:r w:rsidRPr="00D93DD8">
          <w:rPr>
            <w:rFonts w:ascii="!Khmer MEF1" w:hAnsi="!Khmer MEF1" w:cs="!Khmer MEF1"/>
            <w:spacing w:val="-2"/>
            <w:sz w:val="20"/>
            <w:szCs w:val="20"/>
            <w:cs/>
            <w:lang w:val="ca-ES"/>
            <w:rPrChange w:id="6768" w:author="Kem Sereyboth" w:date="2023-07-25T11:21:00Z">
              <w:rPr>
                <w:rFonts w:ascii="!Khmer MEF1" w:hAnsi="!Khmer MEF1" w:cs="!Khmer MEF1"/>
                <w:spacing w:val="4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!Khmer MEF1" w:hAnsi="!Khmer MEF1" w:cs="!Khmer MEF1"/>
            <w:spacing w:val="-2"/>
            <w:cs/>
            <w:lang w:val="ca-ES"/>
            <w:rPrChange w:id="6769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ស័ក្តិសិទ្ធភាព</w:t>
        </w:r>
        <w:r w:rsidRPr="00D93DD8">
          <w:rPr>
            <w:rFonts w:ascii="!Khmer MEF1" w:hAnsi="!Khmer MEF1" w:cs="!Khmer MEF1"/>
            <w:spacing w:val="-2"/>
            <w:sz w:val="20"/>
            <w:szCs w:val="20"/>
            <w:cs/>
            <w:lang w:val="ca-ES"/>
            <w:rPrChange w:id="6770" w:author="Kem Sereyboth" w:date="2023-07-25T11:21:00Z">
              <w:rPr>
                <w:rFonts w:ascii="!Khmer MEF1" w:hAnsi="!Khmer MEF1" w:cs="!Khmer MEF1"/>
                <w:spacing w:val="4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!Khmer MEF1" w:hAnsi="!Khmer MEF1" w:cs="!Khmer MEF1"/>
            <w:spacing w:val="-2"/>
            <w:cs/>
            <w:lang w:val="ca-ES"/>
            <w:rPrChange w:id="6771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និ</w:t>
        </w:r>
      </w:ins>
      <w:ins w:id="6772" w:author="Kem Sereyboth" w:date="2023-07-25T11:21:00Z">
        <w:r w:rsidR="00D93DD8" w:rsidRPr="00D93DD8">
          <w:rPr>
            <w:rFonts w:ascii="!Khmer MEF1" w:hAnsi="!Khmer MEF1" w:cs="!Khmer MEF1"/>
            <w:spacing w:val="-2"/>
            <w:cs/>
            <w:lang w:val="ca-ES"/>
            <w:rPrChange w:id="6773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​</w:t>
        </w:r>
      </w:ins>
      <w:ins w:id="6774" w:author="Kem Sereyboth" w:date="2023-07-11T10:48:00Z">
        <w:r w:rsidRPr="00D93DD8">
          <w:rPr>
            <w:rFonts w:ascii="!Khmer MEF1" w:hAnsi="!Khmer MEF1" w:cs="!Khmer MEF1"/>
            <w:spacing w:val="-2"/>
            <w:cs/>
            <w:lang w:val="ca-ES"/>
            <w:rPrChange w:id="6775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ង</w:t>
        </w:r>
      </w:ins>
      <w:ins w:id="6776" w:author="Kem Sereyboth" w:date="2023-07-25T11:21:00Z">
        <w:r w:rsidR="00D93DD8" w:rsidRPr="00D93DD8">
          <w:rPr>
            <w:rFonts w:ascii="!Khmer MEF1" w:hAnsi="!Khmer MEF1" w:cs="!Khmer MEF1"/>
            <w:spacing w:val="-2"/>
            <w:cs/>
            <w:lang w:val="ca-ES"/>
            <w:rPrChange w:id="6777" w:author="Kem Sereyboth" w:date="2023-07-25T11:21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​</w:t>
        </w:r>
      </w:ins>
      <w:ins w:id="6778" w:author="Kem Sereyboth" w:date="2023-07-11T10:48:00Z">
        <w:r w:rsidRPr="00D93DD8">
          <w:rPr>
            <w:rFonts w:ascii="!Khmer MEF1" w:hAnsi="!Khmer MEF1" w:cs="!Khmer MEF1"/>
            <w:cs/>
            <w:lang w:val="ca-ES"/>
            <w:rPrChange w:id="6779" w:author="Kem Sereyboth" w:date="2023-07-25T11:22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ត្រឹមត្រូ​វតាមគតិច្បាប់</w:t>
        </w:r>
        <w:r w:rsidRPr="00D93DD8">
          <w:rPr>
            <w:rFonts w:ascii="!Khmer MEF1" w:hAnsi="!Khmer MEF1" w:cs="!Khmer MEF1"/>
            <w:lang w:val="ca-ES"/>
            <w:rPrChange w:id="6780" w:author="Kem Sereyboth" w:date="2023-07-25T11:22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cs/>
            <w:lang w:val="ca-ES"/>
            <w:rPrChange w:id="6781" w:author="Kem Sereyboth" w:date="2023-07-25T11:2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អង្គភាពសវនកម្មផ្ទៃក្នុងនៃ</w:t>
        </w:r>
        <w:r w:rsidRPr="00D93DD8">
          <w:rPr>
            <w:rFonts w:ascii="Khmer MEF1" w:hAnsi="Khmer MEF1" w:cs="Khmer MEF1"/>
            <w:sz w:val="10"/>
            <w:szCs w:val="10"/>
            <w:lang w:val="ca-ES"/>
            <w:rPrChange w:id="6782" w:author="Kem Sereyboth" w:date="2023-07-25T11:22:00Z">
              <w:rPr>
                <w:rFonts w:ascii="Khmer MEF1" w:hAnsi="Khmer MEF1" w:cs="Khmer MEF1"/>
                <w:spacing w:val="4"/>
                <w:sz w:val="10"/>
                <w:szCs w:val="10"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sz w:val="10"/>
            <w:szCs w:val="10"/>
            <w:cs/>
            <w:lang w:val="ca-ES"/>
            <w:rPrChange w:id="6783" w:author="Kem Sereyboth" w:date="2023-07-25T11:22:00Z">
              <w:rPr>
                <w:rFonts w:ascii="Khmer MEF1" w:hAnsi="Khmer MEF1" w:cs="Khmer MEF1"/>
                <w:spacing w:val="4"/>
                <w:sz w:val="10"/>
                <w:szCs w:val="10"/>
                <w:cs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b/>
            <w:bCs/>
            <w:cs/>
            <w:lang w:val="ca-ES"/>
            <w:rPrChange w:id="6784" w:author="Kem Sereyboth" w:date="2023-07-25T11:2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អ</w:t>
        </w:r>
        <w:r w:rsidRPr="00D93DD8">
          <w:rPr>
            <w:rFonts w:ascii="Khmer MEF1" w:hAnsi="Khmer MEF1" w:cs="Khmer MEF1"/>
            <w:b/>
            <w:bCs/>
            <w:lang w:val="ca-ES"/>
            <w:rPrChange w:id="6785" w:author="Kem Sereyboth" w:date="2023-07-25T11:22:00Z">
              <w:rPr>
                <w:rFonts w:ascii="Khmer MEF1" w:hAnsi="Khmer MEF1" w:cs="Khmer MEF1"/>
                <w:b/>
                <w:bCs/>
                <w:spacing w:val="4"/>
                <w:lang w:val="ca-ES"/>
              </w:rPr>
            </w:rPrChange>
          </w:rPr>
          <w:t>.</w:t>
        </w:r>
        <w:r w:rsidRPr="00D93DD8">
          <w:rPr>
            <w:rFonts w:ascii="Khmer MEF1" w:hAnsi="Khmer MEF1" w:cs="Khmer MEF1"/>
            <w:b/>
            <w:bCs/>
            <w:cs/>
            <w:lang w:val="ca-ES"/>
            <w:rPrChange w:id="6786" w:author="Kem Sereyboth" w:date="2023-07-25T11:2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ស</w:t>
        </w:r>
        <w:r w:rsidRPr="00D93DD8">
          <w:rPr>
            <w:rFonts w:ascii="Khmer MEF1" w:hAnsi="Khmer MEF1" w:cs="Khmer MEF1"/>
            <w:b/>
            <w:bCs/>
            <w:lang w:val="ca-ES"/>
            <w:rPrChange w:id="6787" w:author="Kem Sereyboth" w:date="2023-07-25T11:22:00Z">
              <w:rPr>
                <w:rFonts w:ascii="Khmer MEF1" w:hAnsi="Khmer MEF1" w:cs="Khmer MEF1"/>
                <w:b/>
                <w:bCs/>
                <w:spacing w:val="4"/>
                <w:lang w:val="ca-ES"/>
              </w:rPr>
            </w:rPrChange>
          </w:rPr>
          <w:t>.</w:t>
        </w:r>
        <w:r w:rsidRPr="00D93DD8">
          <w:rPr>
            <w:rFonts w:ascii="Khmer MEF1" w:hAnsi="Khmer MEF1" w:cs="Khmer MEF1"/>
            <w:b/>
            <w:bCs/>
            <w:cs/>
            <w:lang w:val="ca-ES"/>
            <w:rPrChange w:id="6788" w:author="Kem Sereyboth" w:date="2023-07-25T11:2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ហ</w:t>
        </w:r>
        <w:r w:rsidRPr="00D93DD8">
          <w:rPr>
            <w:rFonts w:ascii="Khmer MEF1" w:hAnsi="Khmer MEF1" w:cs="Khmer MEF1"/>
            <w:b/>
            <w:bCs/>
            <w:lang w:val="ca-ES"/>
            <w:rPrChange w:id="6789" w:author="Kem Sereyboth" w:date="2023-07-25T11:22:00Z">
              <w:rPr>
                <w:rFonts w:ascii="Khmer MEF1" w:hAnsi="Khmer MEF1" w:cs="Khmer MEF1"/>
                <w:b/>
                <w:bCs/>
                <w:spacing w:val="4"/>
                <w:lang w:val="ca-ES"/>
              </w:rPr>
            </w:rPrChange>
          </w:rPr>
          <w:t>.</w:t>
        </w:r>
        <w:r w:rsidRPr="00D93DD8">
          <w:rPr>
            <w:rFonts w:ascii="Khmer MEF1" w:hAnsi="Khmer MEF1" w:cs="Khmer MEF1"/>
            <w:b/>
            <w:bCs/>
            <w:sz w:val="10"/>
            <w:szCs w:val="10"/>
            <w:lang w:val="ca-ES"/>
            <w:rPrChange w:id="6790" w:author="Kem Sereyboth" w:date="2023-07-25T11:22:00Z">
              <w:rPr>
                <w:rFonts w:ascii="Khmer MEF1" w:hAnsi="Khmer MEF1" w:cs="Khmer MEF1"/>
                <w:b/>
                <w:bCs/>
                <w:spacing w:val="4"/>
                <w:sz w:val="10"/>
                <w:szCs w:val="10"/>
                <w:lang w:val="ca-ES"/>
              </w:rPr>
            </w:rPrChange>
          </w:rPr>
          <w:t xml:space="preserve"> </w:t>
        </w:r>
        <w:r w:rsidRPr="00D93DD8">
          <w:rPr>
            <w:rFonts w:ascii="Khmer MEF1" w:hAnsi="Khmer MEF1" w:cs="Khmer MEF1"/>
            <w:cs/>
            <w:lang w:val="ca-ES"/>
            <w:rPrChange w:id="6791" w:author="Kem Sereyboth" w:date="2023-07-25T11:2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បានរៀបចំផែនការអភិវឌ្ឍន៍អង្គភាពសវន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កម្មផ្ទៃក្នុ​ង</w:t>
        </w:r>
        <w:r w:rsidRPr="00E33574">
          <w:rPr>
            <w:rFonts w:ascii="Khmer MEF1" w:hAnsi="Khmer MEF1" w:cs="Khmer MEF1"/>
            <w:cs/>
            <w:lang w:val="ca-ES"/>
          </w:rPr>
          <w:t>​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សម្រាប់រយៈពេល</w:t>
        </w:r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៥ឆ្នាំ</w:t>
        </w:r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lang w:val="ca-ES"/>
          </w:rPr>
          <w:t>(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</w:t>
        </w:r>
      </w:ins>
      <w:ins w:id="6792" w:author="Kem Sereyboth" w:date="2023-07-18T15:28:00Z">
        <w:r w:rsidR="00327DE1" w:rsidRPr="00E33574">
          <w:rPr>
            <w:rFonts w:ascii="Khmer MEF1" w:hAnsi="Khmer MEF1" w:cs="Khmer MEF1"/>
            <w:spacing w:val="4"/>
            <w:cs/>
            <w:lang w:val="ca-ES"/>
            <w:rPrChange w:id="6793" w:author="Kem Sereyboth" w:date="2023-07-19T16:59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៣</w:t>
        </w:r>
      </w:ins>
      <w:ins w:id="6794" w:author="Kem Sereyboth" w:date="2023-07-11T10:48:00Z">
        <w:r w:rsidRPr="00E33574">
          <w:rPr>
            <w:rFonts w:ascii="Khmer MEF1" w:hAnsi="Khmer MEF1" w:cs="Khmer MEF1"/>
            <w:spacing w:val="4"/>
            <w:lang w:val="ca-ES"/>
          </w:rPr>
          <w:t>-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២០២៥</w:t>
        </w:r>
        <w:r w:rsidRPr="00E33574">
          <w:rPr>
            <w:rFonts w:ascii="Khmer MEF1" w:hAnsi="Khmer MEF1" w:cs="Khmer MEF1"/>
            <w:spacing w:val="4"/>
            <w:lang w:val="ca-ES"/>
          </w:rPr>
          <w:t>)</w:t>
        </w:r>
        <w:r w:rsidRPr="00E33574">
          <w:rPr>
            <w:rFonts w:ascii="Khmer MEF1" w:hAnsi="Khmer MEF1" w:cs="Khmer MEF1"/>
            <w:spacing w:val="4"/>
            <w:sz w:val="20"/>
            <w:szCs w:val="20"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ផែនការសកម្មភាពបីឆ្នាំរំកិល</w:t>
        </w:r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</w:t>
        </w:r>
      </w:ins>
      <w:ins w:id="6795" w:author="Kem Sereyboth" w:date="2023-07-18T15:29:00Z">
        <w:r w:rsidR="00327DE1" w:rsidRPr="00E33574">
          <w:rPr>
            <w:rFonts w:ascii="Khmer MEF1" w:hAnsi="Khmer MEF1" w:cs="Khmer MEF1"/>
            <w:spacing w:val="4"/>
            <w:cs/>
            <w:lang w:val="ca-ES"/>
            <w:rPrChange w:id="6796" w:author="Kem Sereyboth" w:date="2023-07-19T16:59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៣</w:t>
        </w:r>
      </w:ins>
      <w:ins w:id="6797" w:author="Kem Sereyboth" w:date="2023-07-11T10:48:00Z">
        <w:r w:rsidRPr="00E33574">
          <w:rPr>
            <w:rFonts w:ascii="Khmer MEF1" w:hAnsi="Khmer MEF1" w:cs="Khmer MEF1"/>
            <w:spacing w:val="4"/>
            <w:lang w:val="ca-ES"/>
          </w:rPr>
          <w:t>-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២០២</w:t>
        </w:r>
      </w:ins>
      <w:ins w:id="6798" w:author="Kem Sereyboth" w:date="2023-07-18T15:29:00Z">
        <w:r w:rsidR="00327DE1" w:rsidRPr="00E33574">
          <w:rPr>
            <w:rFonts w:ascii="Khmer MEF1" w:hAnsi="Khmer MEF1" w:cs="Khmer MEF1"/>
            <w:spacing w:val="4"/>
            <w:cs/>
            <w:lang w:val="ca-ES"/>
            <w:rPrChange w:id="6799" w:author="Kem Sereyboth" w:date="2023-07-19T16:59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៥</w:t>
        </w:r>
      </w:ins>
      <w:ins w:id="6800" w:author="Kem Sereyboth" w:date="2023-07-11T10:48:00Z">
        <w:r w:rsidRPr="00E33574">
          <w:rPr>
            <w:rFonts w:ascii="Khmer MEF1" w:hAnsi="Khmer MEF1" w:cs="Khmer MEF1"/>
            <w:spacing w:val="4"/>
            <w:sz w:val="20"/>
            <w:szCs w:val="20"/>
            <w:cs/>
            <w:lang w:val="ca-ES"/>
          </w:rPr>
          <w:t xml:space="preserve"> </w:t>
        </w:r>
      </w:ins>
      <w:ins w:id="6801" w:author="Kem Sereyboth" w:date="2023-07-18T15:30:00Z">
        <w:r w:rsidR="00D92315" w:rsidRPr="00E33574">
          <w:rPr>
            <w:rFonts w:ascii="Khmer MEF1" w:hAnsi="Khmer MEF1" w:cs="Khmer MEF1"/>
            <w:spacing w:val="-6"/>
            <w:cs/>
            <w:lang w:val="ca-ES"/>
            <w:rPrChange w:id="6802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និង</w:t>
        </w:r>
        <w:r w:rsidR="00D92315" w:rsidRPr="00E33574">
          <w:rPr>
            <w:rFonts w:ascii="Khmer MEF1" w:hAnsi="Khmer MEF1" w:cs="Khmer MEF1"/>
            <w:spacing w:val="-4"/>
            <w:cs/>
            <w:lang w:val="ca-ES"/>
            <w:rPrChange w:id="6803" w:author="Kem Sereyboth" w:date="2023-07-19T16:59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>ផែនការយុទ្ធ​សាស្រ្ដសវនកម្ម</w:t>
        </w:r>
        <w:r w:rsidR="00D92315" w:rsidRPr="00E33574">
          <w:rPr>
            <w:rFonts w:ascii="Khmer MEF1" w:hAnsi="Khmer MEF1" w:cs="Khmer MEF1"/>
            <w:spacing w:val="-6"/>
            <w:lang w:val="ca-ES"/>
            <w:rPrChange w:id="6804" w:author="Kem Sereyboth" w:date="2023-07-19T16:59:00Z">
              <w:rPr>
                <w:rFonts w:ascii="Khmer MEF1" w:hAnsi="Khmer MEF1" w:cs="Khmer MEF1"/>
                <w:color w:val="FF0000"/>
                <w:spacing w:val="-6"/>
                <w:lang w:val="ca-ES"/>
              </w:rPr>
            </w:rPrChange>
          </w:rPr>
          <w:t xml:space="preserve"> </w:t>
        </w:r>
        <w:r w:rsidR="00D92315" w:rsidRPr="00E33574">
          <w:rPr>
            <w:rFonts w:ascii="Khmer MEF1" w:hAnsi="Khmer MEF1" w:cs="Khmer MEF1"/>
            <w:spacing w:val="-6"/>
            <w:cs/>
            <w:lang w:val="ca-ES"/>
            <w:rPrChange w:id="6805" w:author="Kem Sereyboth" w:date="2023-07-19T16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 xml:space="preserve">២០២៣-២០២៥ </w:t>
        </w:r>
      </w:ins>
      <w:ins w:id="6806" w:author="Kem Sereyboth" w:date="2023-07-11T10:48:00Z">
        <w:r w:rsidRPr="00E33574">
          <w:rPr>
            <w:rFonts w:ascii="Khmer MEF1" w:hAnsi="Khmer MEF1" w:cs="Khmer MEF1" w:hint="cs"/>
            <w:spacing w:val="-6"/>
            <w:cs/>
            <w:lang w:val="ca-ES"/>
          </w:rPr>
          <w:t>ស​ម្រា​​ប់​ជាមាគ៌ាក្នុងការអនុវត្ត</w:t>
        </w:r>
        <w:r w:rsidRPr="00E33574">
          <w:rPr>
            <w:rFonts w:ascii="Khmer MEF1" w:hAnsi="Khmer MEF1" w:cs="Khmer MEF1" w:hint="cs"/>
            <w:cs/>
            <w:lang w:val="ca-ES"/>
          </w:rPr>
          <w:t>ការងារ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របស់ខ្លួន។</w:t>
        </w:r>
        <w:r w:rsidRPr="00E33574">
          <w:rPr>
            <w:rFonts w:ascii="Khmer MEF1" w:hAnsi="Khmer MEF1" w:cs="Khmer MEF1"/>
            <w:spacing w:val="-8"/>
            <w:sz w:val="20"/>
            <w:szCs w:val="20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ដោយអនុវត្តតាមផែនការដែលបានដាក់ចេញ</w:t>
        </w:r>
        <w:r w:rsidRPr="008D37B5">
          <w:rPr>
            <w:rFonts w:ascii="Khmer MEF1" w:hAnsi="Khmer MEF1" w:cs="Khmer MEF1"/>
            <w:spacing w:val="-8"/>
            <w:cs/>
            <w:lang w:val="ca-ES"/>
          </w:rPr>
          <w:t>នេះ</w:t>
        </w:r>
        <w:r w:rsidRPr="008D37B5">
          <w:rPr>
            <w:rFonts w:ascii="Khmer MEF1" w:hAnsi="Khmer MEF1" w:cs="Khmer MEF1"/>
            <w:spacing w:val="-8"/>
            <w:sz w:val="20"/>
            <w:szCs w:val="20"/>
            <w:cs/>
            <w:lang w:val="ca-ES"/>
          </w:rPr>
          <w:t xml:space="preserve"> </w:t>
        </w:r>
        <w:r w:rsidRPr="008D37B5">
          <w:rPr>
            <w:rFonts w:ascii="Khmer MEF1" w:hAnsi="Khmer MEF1" w:cs="Khmer MEF1"/>
            <w:cs/>
            <w:lang w:val="ca-ES"/>
            <w:rPrChange w:id="6807" w:author="Sopheak Phorn" w:date="2023-08-04T10:4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អង្គភា​ព</w:t>
        </w:r>
      </w:ins>
      <w:ins w:id="6808" w:author="Kem Sereyboth" w:date="2023-07-25T11:23:00Z">
        <w:r w:rsidR="00272EC9" w:rsidRPr="008D37B5">
          <w:rPr>
            <w:rFonts w:ascii="Khmer MEF1" w:hAnsi="Khmer MEF1" w:cs="Khmer MEF1"/>
            <w:cs/>
            <w:lang w:val="ca-ES"/>
          </w:rPr>
          <w:t>សវនកម្មផ្ទៃក្នុងនៃ</w:t>
        </w:r>
        <w:r w:rsidR="00272EC9" w:rsidRPr="008D37B5">
          <w:rPr>
            <w:rFonts w:ascii="Khmer MEF1" w:hAnsi="Khmer MEF1" w:cs="Khmer MEF1"/>
            <w:sz w:val="10"/>
            <w:szCs w:val="10"/>
            <w:lang w:val="ca-ES"/>
          </w:rPr>
          <w:t xml:space="preserve"> </w:t>
        </w:r>
        <w:r w:rsidR="00272EC9" w:rsidRPr="008D37B5">
          <w:rPr>
            <w:rFonts w:ascii="Khmer MEF1" w:hAnsi="Khmer MEF1" w:cs="Khmer MEF1"/>
            <w:sz w:val="10"/>
            <w:szCs w:val="10"/>
            <w:cs/>
            <w:lang w:val="ca-ES"/>
          </w:rPr>
          <w:t xml:space="preserve"> </w:t>
        </w:r>
        <w:r w:rsidR="00272EC9" w:rsidRPr="008D37B5">
          <w:rPr>
            <w:rFonts w:ascii="Khmer MEF1" w:hAnsi="Khmer MEF1" w:cs="Khmer MEF1"/>
            <w:b/>
            <w:bCs/>
            <w:cs/>
            <w:lang w:val="ca-ES"/>
          </w:rPr>
          <w:t>អ</w:t>
        </w:r>
        <w:r w:rsidR="00272EC9" w:rsidRPr="008D37B5">
          <w:rPr>
            <w:rFonts w:ascii="Khmer MEF1" w:hAnsi="Khmer MEF1" w:cs="Khmer MEF1"/>
            <w:b/>
            <w:bCs/>
            <w:lang w:val="ca-ES"/>
          </w:rPr>
          <w:t>.</w:t>
        </w:r>
        <w:r w:rsidR="00272EC9" w:rsidRPr="008D37B5">
          <w:rPr>
            <w:rFonts w:ascii="Khmer MEF1" w:hAnsi="Khmer MEF1" w:cs="Khmer MEF1"/>
            <w:b/>
            <w:bCs/>
            <w:cs/>
            <w:lang w:val="ca-ES"/>
          </w:rPr>
          <w:t>ស</w:t>
        </w:r>
        <w:r w:rsidR="00272EC9" w:rsidRPr="008D37B5">
          <w:rPr>
            <w:rFonts w:ascii="Khmer MEF1" w:hAnsi="Khmer MEF1" w:cs="Khmer MEF1"/>
            <w:b/>
            <w:bCs/>
            <w:lang w:val="ca-ES"/>
          </w:rPr>
          <w:t>.</w:t>
        </w:r>
        <w:r w:rsidR="00272EC9" w:rsidRPr="008D37B5">
          <w:rPr>
            <w:rFonts w:ascii="Khmer MEF1" w:hAnsi="Khmer MEF1" w:cs="Khmer MEF1"/>
            <w:b/>
            <w:bCs/>
            <w:cs/>
            <w:lang w:val="ca-ES"/>
          </w:rPr>
          <w:t>ហ</w:t>
        </w:r>
        <w:r w:rsidR="00272EC9" w:rsidRPr="008D37B5">
          <w:rPr>
            <w:rFonts w:ascii="Khmer MEF1" w:hAnsi="Khmer MEF1" w:cs="Khmer MEF1"/>
            <w:b/>
            <w:bCs/>
            <w:lang w:val="ca-ES"/>
          </w:rPr>
          <w:t>.</w:t>
        </w:r>
        <w:r w:rsidR="00272EC9" w:rsidRPr="008D37B5">
          <w:rPr>
            <w:rFonts w:ascii="Khmer MEF1" w:hAnsi="Khmer MEF1" w:cs="Khmer MEF1"/>
            <w:b/>
            <w:bCs/>
            <w:sz w:val="10"/>
            <w:szCs w:val="10"/>
            <w:lang w:val="ca-ES"/>
          </w:rPr>
          <w:t xml:space="preserve"> </w:t>
        </w:r>
      </w:ins>
      <w:ins w:id="6809" w:author="Kem Sereyboth" w:date="2023-07-11T10:48:00Z">
        <w:r w:rsidRPr="008D37B5">
          <w:rPr>
            <w:rFonts w:ascii="!Khmer MEF1" w:hAnsi="!Khmer MEF1" w:cs="!Khmer MEF1"/>
            <w:cs/>
            <w:lang w:val="ca-ES"/>
            <w:rPrChange w:id="6810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ត្រូវចុះធ្វើសវនកម្ម</w:t>
        </w:r>
      </w:ins>
      <w:ins w:id="6811" w:author="Kem Sereyboth" w:date="2023-07-18T15:31:00Z">
        <w:r w:rsidR="00D92315" w:rsidRPr="008D37B5">
          <w:rPr>
            <w:rFonts w:ascii="!Khmer MEF1" w:hAnsi="!Khmer MEF1" w:cs="!Khmer MEF1"/>
            <w:cs/>
            <w:lang w:val="ca-ES"/>
            <w:rPrChange w:id="6812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អនុលោ</w:t>
        </w:r>
      </w:ins>
      <w:ins w:id="6813" w:author="S_Chhenglay" w:date="2023-08-04T09:18:00Z">
        <w:r w:rsidR="00665E73" w:rsidRPr="008D37B5">
          <w:rPr>
            <w:rFonts w:ascii="!Khmer MEF1" w:hAnsi="!Khmer MEF1" w:cs="!Khmer MEF1"/>
            <w:cs/>
            <w:lang w:val="ca-ES"/>
            <w:rPrChange w:id="6814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ម</w:t>
        </w:r>
      </w:ins>
      <w:ins w:id="6815" w:author="Kem Sereyboth" w:date="2023-07-18T15:31:00Z">
        <w:del w:id="6816" w:author="Sopheak Phorn" w:date="2023-08-04T10:44:00Z">
          <w:r w:rsidR="00D92315" w:rsidRPr="008D37B5" w:rsidDel="00A21CCE">
            <w:rPr>
              <w:rFonts w:ascii="!Khmer MEF1" w:hAnsi="!Khmer MEF1" w:cs="!Khmer MEF1"/>
              <w:strike/>
              <w:cs/>
              <w:lang w:val="ca-ES"/>
              <w:rPrChange w:id="6817" w:author="Sopheak Phorn" w:date="2023-08-04T10:46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ក</w:delText>
          </w:r>
        </w:del>
        <w:r w:rsidR="00D92315" w:rsidRPr="008D37B5">
          <w:rPr>
            <w:rFonts w:ascii="!Khmer MEF1" w:hAnsi="!Khmer MEF1" w:cs="!Khmer MEF1"/>
            <w:cs/>
            <w:lang w:val="ca-ES"/>
            <w:rPrChange w:id="6818" w:author="Sopheak Phorn" w:date="2023-08-04T10:46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ភាព</w:t>
        </w:r>
        <w:r w:rsidR="00D92315" w:rsidRPr="00E33574">
          <w:rPr>
            <w:rFonts w:ascii="!Khmer MEF1" w:hAnsi="!Khmer MEF1" w:cs="!Khmer MEF1"/>
            <w:spacing w:val="-8"/>
            <w:cs/>
            <w:lang w:val="ca-ES"/>
          </w:rPr>
          <w:t xml:space="preserve"> និង</w:t>
        </w:r>
        <w:r w:rsidR="00D92315" w:rsidRPr="00E33574">
          <w:rPr>
            <w:rFonts w:ascii="!Khmer MEF1" w:hAnsi="!Khmer MEF1" w:cs="!Khmer MEF1" w:hint="cs"/>
            <w:spacing w:val="-8"/>
            <w:cs/>
            <w:lang w:val="ca-ES"/>
          </w:rPr>
          <w:t>សវនកម្ម</w:t>
        </w:r>
      </w:ins>
      <w:ins w:id="6819" w:author="Kem Sereyboth" w:date="2023-07-11T10:48:00Z">
        <w:r w:rsidRPr="00E33574">
          <w:rPr>
            <w:rFonts w:ascii="!Khmer MEF1" w:hAnsi="!Khmer MEF1" w:cs="!Khmer MEF1"/>
            <w:spacing w:val="-8"/>
            <w:cs/>
            <w:lang w:val="ca-ES"/>
          </w:rPr>
          <w:t>សមិទ្ធកម្មលើអង្គភាព</w:t>
        </w:r>
        <w:r w:rsidRPr="00E33574">
          <w:rPr>
            <w:rFonts w:ascii="!Khmer MEF1" w:hAnsi="!Khmer MEF1" w:cs="!Khmer MEF1"/>
            <w:cs/>
            <w:lang w:val="ca-ES"/>
          </w:rPr>
          <w:t>ក្រោមឱវាទ</w:t>
        </w:r>
        <w:r w:rsidRPr="00E33574">
          <w:rPr>
            <w:rFonts w:ascii="!Khmer MEF1" w:hAnsi="!Khmer MEF1" w:cs="!Khmer MEF1"/>
            <w:lang w:val="ca-ES"/>
          </w:rPr>
          <w:t xml:space="preserve"> 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អ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ស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ហ</w:t>
        </w:r>
        <w:r w:rsidRPr="00E33574">
          <w:rPr>
            <w:rFonts w:ascii="!Khmer MEF1" w:hAnsi="!Khmer MEF1" w:cs="!Khmer MEF1"/>
            <w:b/>
            <w:bCs/>
            <w:lang w:val="ca-ES"/>
          </w:rPr>
          <w:t>.</w:t>
        </w:r>
        <w:r w:rsidRPr="00E33574">
          <w:rPr>
            <w:rFonts w:ascii="!Khmer MEF1" w:hAnsi="!Khmer MEF1" w:cs="!Khmer MEF1"/>
            <w:lang w:val="ca-ES"/>
          </w:rPr>
          <w:t xml:space="preserve"> </w:t>
        </w:r>
        <w:r w:rsidRPr="00E33574">
          <w:rPr>
            <w:rFonts w:ascii="!Khmer MEF1" w:hAnsi="!Khmer MEF1" w:cs="!Khmer MEF1"/>
            <w:cs/>
            <w:lang w:val="ca-ES"/>
          </w:rPr>
          <w:t>សម្រាប់ការិយបរិច្ឆេទ២០២</w:t>
        </w:r>
        <w:r w:rsidRPr="00E33574">
          <w:rPr>
            <w:rFonts w:ascii="!Khmer MEF1" w:hAnsi="!Khmer MEF1" w:cs="!Khmer MEF1" w:hint="cs"/>
            <w:cs/>
            <w:lang w:val="ca-ES"/>
          </w:rPr>
          <w:t>៣។</w:t>
        </w:r>
      </w:ins>
    </w:p>
    <w:p w14:paraId="19690415" w14:textId="745BECBB" w:rsidR="005C3437" w:rsidRPr="00E33574" w:rsidRDefault="005C3437">
      <w:pPr>
        <w:pStyle w:val="NormalWeb"/>
        <w:spacing w:before="0" w:beforeAutospacing="0" w:after="0" w:afterAutospacing="0" w:line="233" w:lineRule="auto"/>
        <w:ind w:firstLine="709"/>
        <w:jc w:val="both"/>
        <w:rPr>
          <w:ins w:id="6820" w:author="Kem Sereyboth" w:date="2023-06-20T14:21:00Z"/>
          <w:rFonts w:ascii="Khmer MEF1" w:hAnsi="Khmer MEF1" w:cs="Khmer MEF1"/>
          <w:lang w:val="ca-ES"/>
        </w:rPr>
        <w:pPrChange w:id="6821" w:author="Sopheak Phorn" w:date="2023-08-25T16:12:00Z">
          <w:pPr>
            <w:pStyle w:val="NormalWeb"/>
            <w:spacing w:before="0" w:beforeAutospacing="0" w:after="0" w:afterAutospacing="0" w:line="226" w:lineRule="auto"/>
            <w:ind w:firstLine="709"/>
            <w:jc w:val="both"/>
          </w:pPr>
        </w:pPrChange>
      </w:pPr>
      <w:ins w:id="6822" w:author="Kem Sereyboth" w:date="2023-06-20T14:20:00Z">
        <w:r w:rsidRPr="00E33574">
          <w:rPr>
            <w:rFonts w:ascii="Khmer MEF1" w:hAnsi="Khmer MEF1" w:cs="Khmer MEF1"/>
            <w:spacing w:val="6"/>
            <w:cs/>
            <w:lang w:val="ca-ES"/>
          </w:rPr>
          <w:t>យោងតាម​ប្រកាសលេខ</w:t>
        </w:r>
      </w:ins>
      <w:ins w:id="6823" w:author="Kem Sereyboth" w:date="2023-06-23T13:54:00Z">
        <w:r w:rsidR="0029406E" w:rsidRPr="00E33574">
          <w:rPr>
            <w:rFonts w:ascii="Khmer MEF1" w:hAnsi="Khmer MEF1" w:cs="Khmer MEF1"/>
            <w:spacing w:val="6"/>
            <w:lang w:val="ca-ES"/>
          </w:rPr>
          <w:t xml:space="preserve"> </w:t>
        </w:r>
      </w:ins>
      <w:ins w:id="6824" w:author="Kem Sereyboth" w:date="2023-06-20T14:20:00Z">
        <w:r w:rsidRPr="00E33574">
          <w:rPr>
            <w:rFonts w:ascii="Khmer MEF1" w:hAnsi="Khmer MEF1" w:cs="Khmer MEF1" w:hint="cs"/>
            <w:spacing w:val="6"/>
            <w:cs/>
            <w:lang w:val="ca-ES"/>
          </w:rPr>
          <w:t xml:space="preserve">០០៩ អ.ស.ហ.ប្រ.ក ចុះថ្ងៃទី១ ខែតុលា ឆ្នាំ២០២១ </w:t>
        </w:r>
        <w:r w:rsidRPr="00E33574">
          <w:rPr>
            <w:rFonts w:ascii="Khmer MEF1" w:hAnsi="Khmer MEF1" w:cs="Khmer MEF1"/>
            <w:spacing w:val="6"/>
            <w:cs/>
            <w:lang w:val="ca-ES"/>
          </w:rPr>
          <w:t>ស្តីពីការរៀបចំនិ</w:t>
        </w:r>
        <w:r w:rsidRPr="00E33574">
          <w:rPr>
            <w:rFonts w:ascii="Khmer MEF1" w:hAnsi="Khmer MEF1" w:cs="Khmer MEF1" w:hint="cs"/>
            <w:spacing w:val="6"/>
            <w:cs/>
            <w:lang w:val="ca-ES"/>
          </w:rPr>
          <w:t>ង</w:t>
        </w:r>
        <w:r w:rsidRPr="00E33574">
          <w:rPr>
            <w:rFonts w:ascii="Khmer MEF1" w:hAnsi="Khmer MEF1" w:cs="Khmer MEF1" w:hint="cs"/>
            <w:spacing w:val="2"/>
            <w:cs/>
            <w:lang w:val="ca-ES"/>
          </w:rPr>
          <w:t>ការ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ប្រព្រឹត្តទៅរបស់នាយកដ្ឋានក្រោមឱវាទអង្គភាពសវនកម្មផ្ទៃ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 xml:space="preserve">ក្នុងនៃ </w:t>
        </w:r>
        <w:r w:rsidRPr="00E33574">
          <w:rPr>
            <w:rFonts w:ascii="Khmer MEF1" w:hAnsi="Khmer MEF1" w:cs="Khmer MEF1"/>
            <w:b/>
            <w:bCs/>
            <w:spacing w:val="4"/>
            <w:cs/>
            <w:lang w:val="ca-ES"/>
          </w:rPr>
          <w:t>អ.ស.ហ.</w:t>
        </w:r>
        <w:r w:rsidRPr="00E33574">
          <w:rPr>
            <w:rFonts w:ascii="Khmer MEF1" w:hAnsi="Khmer MEF1" w:cs="Khmer MEF1"/>
            <w:spacing w:val="4"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4"/>
            <w:cs/>
            <w:lang w:val="ca-ES"/>
          </w:rPr>
          <w:t>នាយក</w:t>
        </w:r>
        <w:r w:rsidRPr="00E33574">
          <w:rPr>
            <w:rFonts w:ascii="Khmer MEF1" w:hAnsi="Khmer MEF1" w:cs="Khmer MEF1"/>
            <w:spacing w:val="2"/>
            <w:cs/>
            <w:lang w:val="ca-ES"/>
          </w:rPr>
          <w:t>ដ្ឋានសវនកម្មទី១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  <w:r w:rsidRPr="007709E5">
          <w:rPr>
            <w:rFonts w:ascii="Khmer MEF1" w:hAnsi="Khmer MEF1" w:cs="Khmer MEF1"/>
            <w:spacing w:val="-2"/>
            <w:cs/>
            <w:lang w:val="ca-ES"/>
            <w:rPrChange w:id="6825" w:author="Kem Sereyboth" w:date="2023-07-25T11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និងនាយកដ្ឋានសវនកម្មទី២ ជាសេនាធិការឱ្យ</w:t>
        </w:r>
        <w:r w:rsidRPr="007709E5">
          <w:rPr>
            <w:rFonts w:ascii="Khmer MEF1" w:hAnsi="Khmer MEF1" w:cs="Khmer MEF1"/>
            <w:spacing w:val="-2"/>
            <w:cs/>
            <w:lang w:val="ca-ES"/>
            <w:rPrChange w:id="6826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អង្គភាពសវនកម្មផ្ទៃក្នុង</w:t>
        </w:r>
      </w:ins>
      <w:ins w:id="6827" w:author="Kem Sereyboth" w:date="2023-07-19T14:57:00Z">
        <w:r w:rsidR="0003566A" w:rsidRPr="007709E5">
          <w:rPr>
            <w:rFonts w:ascii="Khmer MEF1" w:hAnsi="Khmer MEF1" w:cs="Khmer MEF1"/>
            <w:spacing w:val="-2"/>
            <w:cs/>
            <w:lang w:val="ca-ES"/>
            <w:rPrChange w:id="6828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នៃ </w:t>
        </w:r>
        <w:r w:rsidR="0003566A" w:rsidRPr="007709E5">
          <w:rPr>
            <w:rFonts w:ascii="Khmer MEF1" w:hAnsi="Khmer MEF1" w:cs="Khmer MEF1"/>
            <w:b/>
            <w:bCs/>
            <w:spacing w:val="-2"/>
            <w:cs/>
            <w:lang w:val="ca-ES"/>
            <w:rPrChange w:id="6829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អ.ស.ហ.</w:t>
        </w:r>
        <w:r w:rsidR="0003566A" w:rsidRPr="007709E5">
          <w:rPr>
            <w:rFonts w:ascii="Khmer MEF1" w:hAnsi="Khmer MEF1" w:cs="Khmer MEF1"/>
            <w:spacing w:val="-2"/>
            <w:cs/>
            <w:lang w:val="ca-ES"/>
            <w:rPrChange w:id="6830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</w:t>
        </w:r>
      </w:ins>
      <w:ins w:id="6831" w:author="Kem Sereyboth" w:date="2023-06-20T14:20:00Z">
        <w:r w:rsidRPr="007709E5">
          <w:rPr>
            <w:rFonts w:ascii="Khmer MEF1" w:hAnsi="Khmer MEF1" w:cs="Khmer MEF1"/>
            <w:spacing w:val="-2"/>
            <w:cs/>
            <w:lang w:val="ca-ES"/>
            <w:rPrChange w:id="6832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លើការងារសវនកម្មដូ</w:t>
        </w:r>
      </w:ins>
      <w:ins w:id="6833" w:author="Kem Sereyboth" w:date="2023-07-25T11:24:00Z">
        <w:r w:rsidR="007709E5" w:rsidRPr="007709E5">
          <w:rPr>
            <w:rFonts w:ascii="Khmer MEF1" w:hAnsi="Khmer MEF1" w:cs="Khmer MEF1"/>
            <w:spacing w:val="-2"/>
            <w:cs/>
            <w:lang w:val="ca-ES"/>
            <w:rPrChange w:id="6834" w:author="Kem Sereyboth" w:date="2023-07-25T11:24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6835" w:author="Kem Sereyboth" w:date="2023-06-20T14:20:00Z">
        <w:r w:rsidRPr="007709E5">
          <w:rPr>
            <w:rFonts w:ascii="Khmer MEF1" w:hAnsi="Khmer MEF1" w:cs="Khmer MEF1"/>
            <w:spacing w:val="-2"/>
            <w:cs/>
            <w:lang w:val="ca-ES"/>
            <w:rPrChange w:id="6836" w:author="Kem Sereyboth" w:date="2023-07-25T11:2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</w:t>
        </w:r>
      </w:ins>
      <w:ins w:id="6837" w:author="Kem Sereyboth" w:date="2023-07-25T11:24:00Z">
        <w:r w:rsidR="007709E5" w:rsidRPr="007709E5">
          <w:rPr>
            <w:rFonts w:ascii="Khmer MEF1" w:hAnsi="Khmer MEF1" w:cs="Khmer MEF1"/>
            <w:spacing w:val="-2"/>
            <w:lang w:val="ca-ES"/>
            <w:rPrChange w:id="6838" w:author="Kem Sereyboth" w:date="2023-07-25T11:24:00Z">
              <w:rPr>
                <w:rFonts w:ascii="Khmer MEF1" w:hAnsi="Khmer MEF1" w:cs="Khmer MEF1"/>
                <w:spacing w:val="-8"/>
                <w:lang w:val="ca-ES"/>
              </w:rPr>
            </w:rPrChange>
          </w:rPr>
          <w:t>​​</w:t>
        </w:r>
      </w:ins>
      <w:ins w:id="6839" w:author="Kem Sereyboth" w:date="2023-06-20T14:20:00Z">
        <w:r w:rsidRPr="008707A7">
          <w:rPr>
            <w:rFonts w:ascii="Khmer MEF1" w:hAnsi="Khmer MEF1" w:cs="Khmer MEF1"/>
            <w:spacing w:val="-2"/>
            <w:cs/>
            <w:lang w:val="ca-ES"/>
            <w:rPrChange w:id="6840" w:author="Kem Sereyboth" w:date="2023-07-25T11:25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ចែង</w:t>
        </w:r>
        <w:r w:rsidRPr="008707A7">
          <w:rPr>
            <w:rFonts w:ascii="Khmer MEF1" w:hAnsi="Khmer MEF1" w:cs="Khmer MEF1"/>
            <w:spacing w:val="-2"/>
            <w:cs/>
            <w:lang w:val="ca-ES"/>
            <w:rPrChange w:id="6841" w:author="Kem Sereyboth" w:date="2023-07-25T11:25:00Z">
              <w:rPr>
                <w:rFonts w:ascii="Khmer MEF1" w:hAnsi="Khmer MEF1" w:cs="Khmer MEF1"/>
                <w:cs/>
                <w:lang w:val="ca-ES"/>
              </w:rPr>
            </w:rPrChange>
          </w:rPr>
          <w:t>កំណត់</w:t>
        </w:r>
        <w:r w:rsidRPr="008707A7">
          <w:rPr>
            <w:rFonts w:ascii="Khmer MEF1" w:hAnsi="Khmer MEF1" w:cs="Khmer MEF1"/>
            <w:spacing w:val="-2"/>
            <w:cs/>
            <w:lang w:val="ca-ES"/>
          </w:rPr>
          <w:t>ក្នុងអនុក្រឹត្យស្តីពីការរៀបចំនិង</w:t>
        </w:r>
        <w:r w:rsidRPr="008707A7">
          <w:rPr>
            <w:rFonts w:ascii="Khmer MEF1" w:hAnsi="Khmer MEF1" w:cs="Khmer MEF1"/>
            <w:spacing w:val="-2"/>
            <w:cs/>
            <w:lang w:val="ca-ES"/>
            <w:rPrChange w:id="6842" w:author="Kem Sereyboth" w:date="2023-07-25T11:25:00Z">
              <w:rPr>
                <w:rFonts w:ascii="Khmer MEF1" w:hAnsi="Khmer MEF1" w:cs="Khmer MEF1"/>
                <w:cs/>
                <w:lang w:val="ca-ES"/>
              </w:rPr>
            </w:rPrChange>
          </w:rPr>
          <w:t>ការប្រព្រឹត្តទៅរបស់អង្គភាពក្រោមឱវាទ</w:t>
        </w:r>
        <w:r w:rsidRPr="008707A7">
          <w:rPr>
            <w:rFonts w:ascii="Khmer MEF1" w:hAnsi="Khmer MEF1" w:cs="Khmer MEF1"/>
            <w:spacing w:val="-2"/>
            <w:cs/>
            <w:lang w:val="ca-ES"/>
          </w:rPr>
          <w:t>របស់អាជ្ញាធរសេវាហិរ</w:t>
        </w:r>
      </w:ins>
      <w:ins w:id="6843" w:author="Kem Sereyboth" w:date="2023-07-25T11:24:00Z">
        <w:r w:rsidR="008707A7" w:rsidRPr="008707A7">
          <w:rPr>
            <w:rFonts w:ascii="Khmer MEF1" w:hAnsi="Khmer MEF1" w:cs="Khmer MEF1" w:hint="cs"/>
            <w:spacing w:val="-2"/>
            <w:cs/>
            <w:lang w:val="ca-ES"/>
          </w:rPr>
          <w:t>​</w:t>
        </w:r>
      </w:ins>
      <w:ins w:id="6844" w:author="Kem Sereyboth" w:date="2023-06-20T14:20:00Z">
        <w:r w:rsidRPr="008707A7">
          <w:rPr>
            <w:rFonts w:ascii="Khmer MEF1" w:hAnsi="Khmer MEF1" w:cs="Khmer MEF1"/>
            <w:spacing w:val="-2"/>
            <w:cs/>
            <w:lang w:val="ca-ES"/>
          </w:rPr>
          <w:t>ញ្ញ</w:t>
        </w:r>
      </w:ins>
      <w:ins w:id="6845" w:author="Kem Sereyboth" w:date="2023-07-25T11:24:00Z">
        <w:r w:rsidR="008707A7" w:rsidRPr="008707A7">
          <w:rPr>
            <w:rFonts w:ascii="Khmer MEF1" w:hAnsi="Khmer MEF1" w:cs="Khmer MEF1" w:hint="cs"/>
            <w:spacing w:val="-2"/>
            <w:cs/>
            <w:lang w:val="ca-ES"/>
          </w:rPr>
          <w:t>​​​</w:t>
        </w:r>
        <w:r w:rsidR="008707A7">
          <w:rPr>
            <w:rFonts w:ascii="Khmer MEF1" w:hAnsi="Khmer MEF1" w:cs="Khmer MEF1" w:hint="cs"/>
            <w:spacing w:val="-2"/>
            <w:cs/>
            <w:lang w:val="ca-ES"/>
          </w:rPr>
          <w:t>​</w:t>
        </w:r>
      </w:ins>
      <w:ins w:id="6846" w:author="Kem Sereyboth" w:date="2023-06-20T14:20:00Z">
        <w:r w:rsidRPr="00E33574">
          <w:rPr>
            <w:rFonts w:ascii="Khmer MEF1" w:hAnsi="Khmer MEF1" w:cs="Khmer MEF1"/>
            <w:spacing w:val="-2"/>
            <w:cs/>
            <w:lang w:val="ca-ES"/>
          </w:rPr>
          <w:t>វត្ថុមិនមែន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ធនាគារ។</w:t>
        </w:r>
        <w:r w:rsidRPr="00E33574">
          <w:rPr>
            <w:rFonts w:ascii="Khmer MEF1" w:hAnsi="Khmer MEF1" w:cs="Khmer MEF1" w:hint="cs"/>
            <w:spacing w:val="-6"/>
            <w:cs/>
            <w:lang w:val="ca-ES"/>
          </w:rPr>
          <w:t xml:space="preserve"> តាមរយៈប្រកាសខាងលើនេះ</w:t>
        </w:r>
      </w:ins>
      <w:ins w:id="6847" w:author="Kem Sereyboth" w:date="2023-07-25T11:25:00Z">
        <w:r w:rsidR="00606B23">
          <w:rPr>
            <w:rFonts w:ascii="Khmer MEF1" w:hAnsi="Khmer MEF1" w:cs="Khmer MEF1" w:hint="cs"/>
            <w:spacing w:val="-6"/>
            <w:cs/>
            <w:lang w:val="ca-ES"/>
          </w:rPr>
          <w:t xml:space="preserve"> </w:t>
        </w:r>
      </w:ins>
      <w:ins w:id="6848" w:author="Kem Sereyboth" w:date="2023-06-20T14:20:00Z">
        <w:r w:rsidRPr="00E33574">
          <w:rPr>
            <w:rFonts w:ascii="Khmer MEF1" w:hAnsi="Khmer MEF1" w:cs="Khmer MEF1"/>
            <w:spacing w:val="-6"/>
            <w:cs/>
            <w:lang w:val="ca-ES"/>
          </w:rPr>
          <w:t>នាយកដ្ឋានសវនកម្មទី១</w:t>
        </w:r>
        <w:r w:rsidRPr="00E33574">
          <w:rPr>
            <w:rFonts w:ascii="Khmer MEF1" w:hAnsi="Khmer MEF1" w:cs="Khmer MEF1"/>
            <w:spacing w:val="-8"/>
            <w:sz w:val="18"/>
            <w:szCs w:val="18"/>
            <w:cs/>
            <w:lang w:val="ca-ES"/>
          </w:rPr>
          <w:t xml:space="preserve"> </w:t>
        </w:r>
        <w:r w:rsidRPr="00E33574">
          <w:rPr>
            <w:rFonts w:ascii="Khmer MEF1" w:hAnsi="Khmer MEF1" w:cs="Khmer MEF1"/>
            <w:spacing w:val="-8"/>
            <w:cs/>
            <w:lang w:val="ca-ES"/>
          </w:rPr>
          <w:t>ត្រូ</w:t>
        </w:r>
        <w:r w:rsidRPr="00E33574">
          <w:rPr>
            <w:rFonts w:ascii="Khmer MEF1" w:hAnsi="Khmer MEF1" w:cs="Khmer MEF1"/>
            <w:spacing w:val="-6"/>
            <w:cs/>
            <w:lang w:val="ca-ES"/>
          </w:rPr>
          <w:t>វទទួលបន្ទុកការងារសវនកម្ម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6849" w:author="Kem Sereyboth" w:date="2023-07-25T11:2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លើនិយ័តករ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6850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ចំនួន ៤</w:t>
        </w:r>
        <w:r w:rsidRPr="00606B23">
          <w:rPr>
            <w:rFonts w:ascii="Khmer MEF1" w:hAnsi="Khmer MEF1" w:cs="Khmer MEF1"/>
            <w:spacing w:val="6"/>
            <w:sz w:val="18"/>
            <w:szCs w:val="18"/>
            <w:cs/>
            <w:lang w:val="ca-ES"/>
            <w:rPrChange w:id="6851" w:author="Kem Sereyboth" w:date="2023-07-25T11:25:00Z">
              <w:rPr>
                <w:rFonts w:ascii="Khmer MEF1" w:hAnsi="Khmer MEF1" w:cs="Khmer MEF1"/>
                <w:spacing w:val="2"/>
                <w:sz w:val="18"/>
                <w:szCs w:val="18"/>
                <w:cs/>
                <w:lang w:val="ca-ES"/>
              </w:rPr>
            </w:rPrChange>
          </w:rPr>
          <w:t xml:space="preserve"> 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6852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គឺ៖</w:t>
        </w:r>
        <w:r w:rsidRPr="00606B23">
          <w:rPr>
            <w:rFonts w:ascii="Khmer MEF1" w:hAnsi="Khmer MEF1" w:cs="Khmer MEF1"/>
            <w:spacing w:val="6"/>
            <w:sz w:val="18"/>
            <w:szCs w:val="18"/>
            <w:cs/>
            <w:lang w:val="ca-ES"/>
            <w:rPrChange w:id="6853" w:author="Kem Sereyboth" w:date="2023-07-25T11:25:00Z">
              <w:rPr>
                <w:rFonts w:ascii="Khmer MEF1" w:hAnsi="Khmer MEF1" w:cs="Khmer MEF1"/>
                <w:spacing w:val="2"/>
                <w:sz w:val="18"/>
                <w:szCs w:val="18"/>
                <w:cs/>
                <w:lang w:val="ca-ES"/>
              </w:rPr>
            </w:rPrChange>
          </w:rPr>
          <w:t xml:space="preserve"> 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6854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និយ័តករសន្តិសុខសង្គម</w:t>
        </w:r>
        <w:r w:rsidRPr="00606B23">
          <w:rPr>
            <w:rFonts w:ascii="Khmer MEF1" w:hAnsi="Khmer MEF1" w:cs="Khmer MEF1"/>
            <w:spacing w:val="6"/>
            <w:sz w:val="18"/>
            <w:szCs w:val="18"/>
            <w:cs/>
            <w:lang w:val="ca-ES"/>
            <w:rPrChange w:id="6855" w:author="Kem Sereyboth" w:date="2023-07-25T11:25:00Z">
              <w:rPr>
                <w:rFonts w:ascii="Khmer MEF1" w:hAnsi="Khmer MEF1" w:cs="Khmer MEF1"/>
                <w:spacing w:val="2"/>
                <w:sz w:val="18"/>
                <w:szCs w:val="18"/>
                <w:cs/>
                <w:lang w:val="ca-ES"/>
              </w:rPr>
            </w:rPrChange>
          </w:rPr>
          <w:t xml:space="preserve"> </w:t>
        </w:r>
        <w:r w:rsidRPr="00606B23">
          <w:rPr>
            <w:rFonts w:ascii="Khmer MEF1" w:hAnsi="Khmer MEF1" w:cs="Khmer MEF1"/>
            <w:spacing w:val="6"/>
            <w:cs/>
            <w:lang w:val="ca-ES"/>
            <w:rPrChange w:id="6856" w:author="Kem Sereyboth" w:date="2023-07-25T11:25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និយ័ត​ករគណនេយ្យនិងសវនកម្ម និយ័តករអាជីវកម្ម</w:t>
        </w:r>
        <w:r w:rsidRPr="00411F6F">
          <w:rPr>
            <w:rFonts w:ascii="Khmer MEF1" w:hAnsi="Khmer MEF1" w:cs="Khmer MEF1"/>
            <w:cs/>
            <w:lang w:val="ca-ES"/>
            <w:rPrChange w:id="6857" w:author="Kem Sereyboth" w:date="2023-07-25T11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អចលន</w:t>
        </w:r>
        <w:r w:rsidRPr="00411F6F">
          <w:rPr>
            <w:rFonts w:ascii="Khmer MEF1" w:hAnsi="Khmer MEF1" w:cs="Khmer MEF1"/>
            <w:spacing w:val="4"/>
            <w:cs/>
            <w:lang w:val="ca-ES"/>
            <w:rPrChange w:id="6858" w:author="Kem Sereyboth" w:date="2023-07-25T11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វត្ថុនិង</w:t>
        </w:r>
        <w:r w:rsidRPr="00411F6F">
          <w:rPr>
            <w:rFonts w:ascii="Khmer MEF1" w:hAnsi="Khmer MEF1" w:cs="Khmer MEF1"/>
            <w:spacing w:val="4"/>
            <w:cs/>
            <w:lang w:val="ca-ES"/>
            <w:rPrChange w:id="6859" w:author="Kem Sereyboth" w:date="2023-07-25T11:26:00Z">
              <w:rPr>
                <w:rFonts w:ascii="Khmer MEF1" w:hAnsi="Khmer MEF1" w:cs="Khmer MEF1"/>
                <w:cs/>
                <w:lang w:val="ca-ES"/>
              </w:rPr>
            </w:rPrChange>
          </w:rPr>
          <w:t>បញ្ចាំ និងនិយ័តករធានារ៉ាប់រងកម្ពុជា ដោ​យឡែកនាយកដ្ឋានសវនកម្មទី២ ត្រូវទទួលបន្ទុក</w:t>
        </w:r>
        <w:r w:rsidRPr="00411F6F">
          <w:rPr>
            <w:rFonts w:ascii="Khmer MEF1" w:hAnsi="Khmer MEF1" w:cs="Khmer MEF1"/>
            <w:cs/>
            <w:lang w:val="ca-ES"/>
          </w:rPr>
          <w:t>ការងារសវនកម្ម</w:t>
        </w:r>
        <w:r w:rsidRPr="00411F6F">
          <w:rPr>
            <w:rFonts w:ascii="Khmer MEF1" w:hAnsi="Khmer MEF1" w:cs="Khmer MEF1"/>
            <w:cs/>
            <w:lang w:val="ca-ES"/>
            <w:rPrChange w:id="6860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លើអង្គភាពនិងនិយ័តករចំនួន ៣ គឺ៖ អគ្គលេ</w:t>
        </w:r>
        <w:r w:rsidRPr="00411F6F">
          <w:rPr>
            <w:rFonts w:ascii="Khmer MEF1" w:hAnsi="Khmer MEF1" w:cs="Khmer MEF1"/>
            <w:lang w:val="ca-ES"/>
            <w:rPrChange w:id="6861" w:author="Kem Sereyboth" w:date="2023-07-25T11:26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​​​​​​</w:t>
        </w:r>
        <w:r w:rsidRPr="00411F6F">
          <w:rPr>
            <w:rFonts w:ascii="Khmer MEF1" w:hAnsi="Khmer MEF1" w:cs="Khmer MEF1"/>
            <w:cs/>
            <w:lang w:val="ca-ES"/>
            <w:rPrChange w:id="6862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ខាធិកា</w:t>
        </w:r>
        <w:r w:rsidRPr="00411F6F">
          <w:rPr>
            <w:rFonts w:ascii="Khmer MEF1" w:hAnsi="Khmer MEF1" w:cs="Khmer MEF1"/>
            <w:lang w:val="ca-ES"/>
            <w:rPrChange w:id="6863" w:author="Kem Sereyboth" w:date="2023-07-25T11:26:00Z">
              <w:rPr>
                <w:rFonts w:ascii="Khmer MEF1" w:hAnsi="Khmer MEF1" w:cs="Khmer MEF1"/>
                <w:spacing w:val="-10"/>
                <w:lang w:val="ca-ES"/>
              </w:rPr>
            </w:rPrChange>
          </w:rPr>
          <w:t>​​​​</w:t>
        </w:r>
        <w:r w:rsidRPr="00411F6F">
          <w:rPr>
            <w:rFonts w:ascii="Khmer MEF1" w:hAnsi="Khmer MEF1" w:cs="Khmer MEF1"/>
            <w:cs/>
            <w:lang w:val="ca-ES"/>
            <w:rPrChange w:id="6864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រដ្ឋាននៃ </w:t>
        </w:r>
        <w:r w:rsidRPr="00411F6F">
          <w:rPr>
            <w:rFonts w:ascii="Khmer MEF1" w:hAnsi="Khmer MEF1" w:cs="Khmer MEF1"/>
            <w:b/>
            <w:bCs/>
            <w:cs/>
            <w:lang w:val="ca-ES"/>
            <w:rPrChange w:id="6865" w:author="Kem Sereyboth" w:date="2023-07-25T11:26:00Z">
              <w:rPr>
                <w:rFonts w:ascii="Khmer MEF1" w:hAnsi="Khmer MEF1" w:cs="Khmer MEF1"/>
                <w:b/>
                <w:bCs/>
                <w:spacing w:val="-10"/>
                <w:cs/>
                <w:lang w:val="ca-ES"/>
              </w:rPr>
            </w:rPrChange>
          </w:rPr>
          <w:t>អ.ស.ហ</w:t>
        </w:r>
        <w:r w:rsidRPr="00411F6F">
          <w:rPr>
            <w:rFonts w:ascii="Khmer MEF1" w:hAnsi="Khmer MEF1" w:cs="Khmer MEF1"/>
            <w:cs/>
            <w:lang w:val="ca-ES"/>
            <w:rPrChange w:id="6866" w:author="Kem Sereyboth" w:date="2023-07-25T11:26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. និយ័តករមូលបត្រ</w:t>
        </w:r>
        <w:r w:rsidRPr="00411F6F">
          <w:rPr>
            <w:rFonts w:ascii="Khmer MEF1" w:hAnsi="Khmer MEF1" w:cs="Khmer MEF1"/>
            <w:spacing w:val="2"/>
            <w:cs/>
            <w:lang w:val="ca-ES"/>
            <w:rPrChange w:id="6867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កម្ពុជា និងនិយ័តករបរធនបាលកិច្ច។ ស្របតាមការដាក់ចេញនេះ</w:t>
        </w:r>
      </w:ins>
      <w:ins w:id="6868" w:author="Kem Sereyboth" w:date="2023-07-25T11:27:00Z">
        <w:r w:rsidR="00411F6F" w:rsidRPr="00411F6F">
          <w:rPr>
            <w:rFonts w:ascii="Khmer MEF1" w:hAnsi="Khmer MEF1" w:cs="Khmer MEF1"/>
            <w:spacing w:val="2"/>
            <w:cs/>
            <w:lang w:val="ca-ES"/>
            <w:rPrChange w:id="6869" w:author="Kem Sereyboth" w:date="2023-07-25T11:2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6870" w:author="Kem Sereyboth" w:date="2023-06-20T14:20:00Z">
        <w:r w:rsidRPr="00411F6F">
          <w:rPr>
            <w:rFonts w:ascii="Khmer MEF1" w:hAnsi="Khmer MEF1" w:cs="Khmer MEF1"/>
            <w:spacing w:val="2"/>
            <w:cs/>
            <w:lang w:val="ca-ES"/>
            <w:rPrChange w:id="6871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ការិយាល័យសវនកម្មទី</w:t>
        </w:r>
      </w:ins>
      <w:ins w:id="6872" w:author="Kem Sereyboth" w:date="2023-06-20T15:41:00Z">
        <w:r w:rsidRPr="00411F6F">
          <w:rPr>
            <w:rFonts w:ascii="Khmer MEF1" w:hAnsi="Khmer MEF1" w:cs="Khmer MEF1"/>
            <w:spacing w:val="2"/>
            <w:cs/>
            <w:lang w:val="ca-ES"/>
            <w:rPrChange w:id="6873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១</w:t>
        </w:r>
      </w:ins>
      <w:ins w:id="6874" w:author="Kem Sereyboth" w:date="2023-07-25T11:27:00Z">
        <w:r w:rsidR="00411F6F" w:rsidRPr="00411F6F">
          <w:rPr>
            <w:rFonts w:ascii="Khmer MEF1" w:hAnsi="Khmer MEF1" w:cs="Khmer MEF1"/>
            <w:spacing w:val="2"/>
            <w:cs/>
            <w:lang w:val="ca-ES"/>
            <w:rPrChange w:id="6875" w:author="Kem Sereyboth" w:date="2023-07-25T11:2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6876" w:author="Kem Sereyboth" w:date="2023-06-20T14:20:00Z">
        <w:r w:rsidRPr="00411F6F">
          <w:rPr>
            <w:rFonts w:ascii="Khmer MEF1" w:hAnsi="Khmer MEF1" w:cs="Khmer MEF1"/>
            <w:spacing w:val="2"/>
            <w:cs/>
            <w:lang w:val="ca-ES"/>
            <w:rPrChange w:id="6877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ត្រូវអនុវត្តការ</w:t>
        </w:r>
        <w:r w:rsidRPr="00411F6F">
          <w:rPr>
            <w:rFonts w:ascii="Khmer MEF1" w:hAnsi="Khmer MEF1" w:cs="Khmer MEF1"/>
            <w:cs/>
            <w:lang w:val="ca-ES"/>
            <w:rPrChange w:id="6878" w:author="Kem Sereyboth" w:date="2023-07-25T11:27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ធ្វើ</w:t>
        </w:r>
      </w:ins>
      <w:ins w:id="6879" w:author="Kem Sereyboth" w:date="2023-07-18T15:32:00Z">
        <w:r w:rsidR="00435536" w:rsidRPr="00E33574">
          <w:rPr>
            <w:rFonts w:ascii="!Khmer MEF1" w:hAnsi="!Khmer MEF1" w:cs="!Khmer MEF1"/>
            <w:spacing w:val="-8"/>
            <w:cs/>
            <w:lang w:val="ca-ES"/>
            <w:rPrChange w:id="6880" w:author="Kem Sereyboth" w:date="2023-07-19T16:59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សវនកម្មអនុលោ</w:t>
        </w:r>
      </w:ins>
      <w:ins w:id="6881" w:author="Sopheak Phorn" w:date="2023-08-04T10:47:00Z">
        <w:r w:rsidR="008D37B5">
          <w:rPr>
            <w:rFonts w:ascii="!Khmer MEF1" w:hAnsi="!Khmer MEF1" w:cs="!Khmer MEF1" w:hint="cs"/>
            <w:spacing w:val="-8"/>
            <w:cs/>
            <w:lang w:val="ca-ES"/>
          </w:rPr>
          <w:t>ម</w:t>
        </w:r>
      </w:ins>
      <w:ins w:id="6882" w:author="Kem Sereyboth" w:date="2023-07-18T15:32:00Z">
        <w:del w:id="6883" w:author="Sopheak Phorn" w:date="2023-08-04T10:47:00Z">
          <w:r w:rsidR="00435536" w:rsidRPr="00E33574" w:rsidDel="008D37B5">
            <w:rPr>
              <w:rFonts w:ascii="!Khmer MEF1" w:hAnsi="!Khmer MEF1" w:cs="!Khmer MEF1"/>
              <w:spacing w:val="-8"/>
              <w:cs/>
              <w:lang w:val="ca-ES"/>
              <w:rPrChange w:id="6884" w:author="Kem Sereyboth" w:date="2023-07-19T16:59:00Z">
                <w:rPr>
                  <w:rFonts w:ascii="!Khmer MEF1" w:hAnsi="!Khmer MEF1" w:cs="!Khmer MEF1"/>
                  <w:color w:val="FF0000"/>
                  <w:spacing w:val="-8"/>
                  <w:cs/>
                  <w:lang w:val="ca-ES"/>
                </w:rPr>
              </w:rPrChange>
            </w:rPr>
            <w:delText>ក</w:delText>
          </w:r>
        </w:del>
        <w:r w:rsidR="00435536" w:rsidRPr="00E33574">
          <w:rPr>
            <w:rFonts w:ascii="!Khmer MEF1" w:hAnsi="!Khmer MEF1" w:cs="!Khmer MEF1"/>
            <w:spacing w:val="-8"/>
            <w:cs/>
            <w:lang w:val="ca-ES"/>
            <w:rPrChange w:id="6885" w:author="Kem Sereyboth" w:date="2023-07-19T16:59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ភាព និង</w:t>
        </w:r>
      </w:ins>
      <w:ins w:id="6886" w:author="Kem Sereyboth" w:date="2023-06-20T14:20:00Z">
        <w:r w:rsidRPr="00E33574">
          <w:rPr>
            <w:rFonts w:ascii="Khmer MEF1" w:hAnsi="Khmer MEF1" w:cs="Khmer MEF1"/>
            <w:spacing w:val="-10"/>
            <w:cs/>
            <w:lang w:val="ca-ES"/>
          </w:rPr>
          <w:t>សវនកម្ម</w:t>
        </w:r>
        <w:r w:rsidRPr="00E33574">
          <w:rPr>
            <w:rFonts w:ascii="Khmer MEF1" w:hAnsi="Khmer MEF1" w:cs="Khmer MEF1" w:hint="cs"/>
            <w:spacing w:val="-10"/>
            <w:cs/>
            <w:lang w:val="ca-ES"/>
          </w:rPr>
          <w:t>សមិទ្ធកម្ម</w:t>
        </w:r>
        <w:r w:rsidRPr="00E33574">
          <w:rPr>
            <w:rFonts w:ascii="Khmer MEF1" w:hAnsi="Khmer MEF1" w:cs="Khmer MEF1"/>
            <w:cs/>
            <w:lang w:val="ca-ES"/>
          </w:rPr>
          <w:t>នៅ</w:t>
        </w:r>
        <w:r w:rsidRPr="00E33574">
          <w:rPr>
            <w:rFonts w:ascii="Khmer MEF1" w:hAnsi="Khmer MEF1" w:cs="Khmer MEF1"/>
            <w:lang w:val="ca-ES"/>
          </w:rPr>
          <w:t xml:space="preserve"> </w:t>
        </w:r>
      </w:ins>
      <w:ins w:id="6887" w:author="Kem Sereyboth" w:date="2023-06-20T15:42:00Z">
        <w:r w:rsidRPr="00E33574">
          <w:rPr>
            <w:rFonts w:ascii="Khmer MEF1" w:hAnsi="Khmer MEF1" w:cs="Khmer MEF1"/>
            <w:b/>
            <w:bCs/>
            <w:cs/>
            <w:lang w:val="ca-ES"/>
            <w:rPrChange w:id="6888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t>ន.</w:t>
        </w:r>
      </w:ins>
      <w:ins w:id="6889" w:author="Sopheak Phorn" w:date="2023-07-28T13:11:00Z">
        <w:r w:rsidR="00271425">
          <w:rPr>
            <w:rFonts w:ascii="Khmer MEF1" w:hAnsi="Khmer MEF1" w:cs="Khmer MEF1" w:hint="cs"/>
            <w:b/>
            <w:bCs/>
            <w:cs/>
            <w:lang w:val="ca-ES"/>
          </w:rPr>
          <w:t>គ</w:t>
        </w:r>
      </w:ins>
      <w:ins w:id="6890" w:author="Kem Sereyboth" w:date="2023-06-20T15:42:00Z">
        <w:del w:id="6891" w:author="Sopheak Phorn" w:date="2023-07-28T13:11:00Z">
          <w:r w:rsidRPr="00E33574" w:rsidDel="00271425">
            <w:rPr>
              <w:rFonts w:ascii="Khmer MEF1" w:hAnsi="Khmer MEF1" w:cs="Khmer MEF1"/>
              <w:b/>
              <w:bCs/>
              <w:cs/>
              <w:lang w:val="ca-ES"/>
              <w:rPrChange w:id="689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</w:delText>
          </w:r>
        </w:del>
        <w:r w:rsidRPr="00E33574">
          <w:rPr>
            <w:rFonts w:ascii="Khmer MEF1" w:hAnsi="Khmer MEF1" w:cs="Khmer MEF1"/>
            <w:b/>
            <w:bCs/>
            <w:cs/>
            <w:lang w:val="ca-ES"/>
            <w:rPrChange w:id="689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t>.ស.</w:t>
        </w:r>
      </w:ins>
      <w:ins w:id="6894" w:author="Kem Sereyboth" w:date="2023-06-20T14:20:00Z">
        <w:r w:rsidRPr="00E33574">
          <w:rPr>
            <w:rFonts w:ascii="Khmer MEF1" w:hAnsi="Khmer MEF1" w:cs="Khmer MEF1" w:hint="cs"/>
            <w:cs/>
            <w:lang w:val="ca-ES"/>
          </w:rPr>
          <w:t>។</w:t>
        </w:r>
      </w:ins>
    </w:p>
    <w:p w14:paraId="02E7D236" w14:textId="51240FF7" w:rsidR="005C3437" w:rsidRPr="002B31DB" w:rsidRDefault="005C3437">
      <w:pPr>
        <w:pStyle w:val="NormalWeb"/>
        <w:spacing w:before="0" w:beforeAutospacing="0" w:after="0" w:afterAutospacing="0" w:line="233" w:lineRule="auto"/>
        <w:ind w:firstLine="709"/>
        <w:jc w:val="both"/>
        <w:rPr>
          <w:ins w:id="6895" w:author="Kem Sereyboth" w:date="2023-06-20T14:21:00Z"/>
          <w:rFonts w:ascii="Khmer MEF1" w:hAnsi="Khmer MEF1" w:cs="Khmer MEF1"/>
          <w:rPrChange w:id="6896" w:author="Kem Sereyboth" w:date="2023-07-25T13:09:00Z">
            <w:rPr>
              <w:ins w:id="6897" w:author="Kem Sereyboth" w:date="2023-06-20T14:21:00Z"/>
              <w:rFonts w:ascii="Khmer MEF1" w:hAnsi="Khmer MEF1" w:cs="Khmer MEF1"/>
              <w:spacing w:val="-2"/>
              <w:lang w:val="ca-ES"/>
            </w:rPr>
          </w:rPrChange>
        </w:rPr>
        <w:pPrChange w:id="6898" w:author="Sopheak Phorn" w:date="2023-08-25T16:12:00Z">
          <w:pPr>
            <w:pStyle w:val="NormalWeb"/>
            <w:spacing w:before="0" w:beforeAutospacing="0" w:after="0" w:afterAutospacing="0" w:line="228" w:lineRule="auto"/>
            <w:ind w:firstLine="720"/>
            <w:jc w:val="both"/>
          </w:pPr>
        </w:pPrChange>
      </w:pPr>
      <w:ins w:id="6899" w:author="Kem Sereyboth" w:date="2023-06-20T14:21:00Z">
        <w:del w:id="6900" w:author="Sopheak" w:date="2023-08-03T06:47:00Z">
          <w:r w:rsidRPr="00932B69" w:rsidDel="00932B69">
            <w:rPr>
              <w:rFonts w:ascii="Khmer MEF1" w:hAnsi="Khmer MEF1" w:cs="Khmer MEF1"/>
              <w:spacing w:val="8"/>
              <w:cs/>
              <w:lang w:val="ca-ES"/>
              <w:rPrChange w:id="6901" w:author="Sopheak" w:date="2023-08-03T06:46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ស្របតាម</w:delText>
          </w:r>
        </w:del>
        <w:r w:rsidRPr="00932B69">
          <w:rPr>
            <w:rFonts w:ascii="Khmer MEF1" w:hAnsi="Khmer MEF1" w:cs="Khmer MEF1"/>
            <w:spacing w:val="-2"/>
            <w:cs/>
            <w:lang w:val="ca-ES"/>
          </w:rPr>
          <w:t>ផែនការសកម្មភាពការងារឆ្នាំ</w:t>
        </w:r>
      </w:ins>
      <w:ins w:id="6902" w:author="Kem Sereyboth" w:date="2023-06-20T15:42:00Z">
        <w:r w:rsidRPr="00932B69">
          <w:rPr>
            <w:rFonts w:ascii="Khmer MEF1" w:hAnsi="Khmer MEF1" w:cs="Khmer MEF1"/>
            <w:spacing w:val="-2"/>
            <w:cs/>
            <w:lang w:val="ca-ES"/>
          </w:rPr>
          <w:t>២០២៣</w:t>
        </w:r>
      </w:ins>
      <w:ins w:id="6903" w:author="Kem Sereyboth" w:date="2023-06-20T14:21:00Z">
        <w:r w:rsidRPr="00932B69">
          <w:rPr>
            <w:rFonts w:ascii="Khmer MEF1" w:hAnsi="Khmer MEF1" w:cs="Khmer MEF1"/>
            <w:spacing w:val="-2"/>
            <w:cs/>
            <w:lang w:val="ca-ES"/>
          </w:rPr>
          <w:t xml:space="preserve"> បានកំណត់ចេញនូវ</w:t>
        </w:r>
        <w:r w:rsidRPr="00932B69">
          <w:rPr>
            <w:rFonts w:ascii="Khmer MEF1" w:hAnsi="Khmer MEF1" w:cs="Khmer MEF1"/>
            <w:cs/>
            <w:lang w:val="ca-ES"/>
            <w:rPrChange w:id="6904" w:author="Sopheak" w:date="2023-08-03T06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សកម្មភាពក្នុងធ្វើ</w:t>
        </w:r>
      </w:ins>
      <w:ins w:id="6905" w:author="Kem Sereyboth" w:date="2023-07-19T15:01:00Z">
        <w:r w:rsidR="00944A50" w:rsidRPr="00932B69">
          <w:rPr>
            <w:rFonts w:ascii="Khmer MEF1" w:hAnsi="Khmer MEF1" w:cs="Khmer MEF1"/>
            <w:cs/>
            <w:lang w:val="ca-ES"/>
            <w:rPrChange w:id="6906" w:author="Sopheak" w:date="2023-08-03T06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សវនកម្មអនុ</w:t>
        </w:r>
      </w:ins>
      <w:ins w:id="6907" w:author="Kem Sereyboth" w:date="2023-07-25T13:09:00Z">
        <w:r w:rsidR="002B31DB" w:rsidRPr="00932B69">
          <w:rPr>
            <w:rFonts w:ascii="Khmer MEF1" w:hAnsi="Khmer MEF1" w:cs="Khmer MEF1"/>
            <w:cs/>
            <w:lang w:val="ca-ES"/>
            <w:rPrChange w:id="6908" w:author="Sopheak" w:date="2023-08-03T06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6909" w:author="Kem Sereyboth" w:date="2023-07-19T15:01:00Z">
        <w:r w:rsidR="00944A50" w:rsidRPr="00932B69">
          <w:rPr>
            <w:rFonts w:ascii="Khmer MEF1" w:hAnsi="Khmer MEF1" w:cs="Khmer MEF1"/>
            <w:cs/>
            <w:lang w:val="ca-ES"/>
            <w:rPrChange w:id="6910" w:author="Sopheak" w:date="2023-08-03T06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លោ</w:t>
        </w:r>
      </w:ins>
      <w:ins w:id="6911" w:author="Kem Sereyboth" w:date="2023-07-25T13:09:00Z">
        <w:r w:rsidR="002B31DB" w:rsidRPr="00932B69">
          <w:rPr>
            <w:rFonts w:ascii="Khmer MEF1" w:hAnsi="Khmer MEF1" w:cs="Khmer MEF1"/>
            <w:cs/>
            <w:lang w:val="ca-ES"/>
          </w:rPr>
          <w:t>​</w:t>
        </w:r>
        <w:r w:rsidR="002B31DB" w:rsidRPr="00932B69">
          <w:rPr>
            <w:rFonts w:ascii="Khmer MEF1" w:hAnsi="Khmer MEF1" w:cs="Khmer MEF1"/>
            <w:cs/>
            <w:lang w:val="ca-ES"/>
            <w:rPrChange w:id="6912" w:author="Sopheak" w:date="2023-08-03T06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6913" w:author="Kem Sereyboth" w:date="2023-07-25T13:10:00Z">
        <w:r w:rsidR="002B31DB" w:rsidRPr="00932B69">
          <w:rPr>
            <w:rFonts w:ascii="Khmer MEF1" w:hAnsi="Khmer MEF1" w:cs="Khmer MEF1"/>
            <w:lang w:val="ca-ES"/>
          </w:rPr>
          <w:t>​​</w:t>
        </w:r>
      </w:ins>
      <w:ins w:id="6914" w:author="Kem Sereyboth" w:date="2023-07-19T15:01:00Z">
        <w:r w:rsidR="00944A50" w:rsidRPr="00932B69">
          <w:rPr>
            <w:rFonts w:ascii="Khmer MEF1" w:hAnsi="Khmer MEF1" w:cs="Khmer MEF1"/>
            <w:cs/>
            <w:lang w:val="ca-ES"/>
            <w:rPrChange w:id="6915" w:author="Sopheak" w:date="2023-08-03T06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មភាព</w:t>
        </w:r>
        <w:r w:rsidR="00944A50" w:rsidRPr="002B31DB">
          <w:rPr>
            <w:rFonts w:ascii="Khmer MEF1" w:hAnsi="Khmer MEF1" w:cs="Khmer MEF1"/>
            <w:spacing w:val="-6"/>
            <w:cs/>
            <w:lang w:val="ca-ES"/>
            <w:rPrChange w:id="6916" w:author="Kem Sereyboth" w:date="2023-07-25T13:10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 xml:space="preserve"> </w:t>
        </w:r>
        <w:r w:rsidR="00944A50" w:rsidRPr="00FD0FB5">
          <w:rPr>
            <w:rFonts w:ascii="Khmer MEF1" w:hAnsi="Khmer MEF1" w:cs="Khmer MEF1"/>
            <w:spacing w:val="4"/>
            <w:cs/>
            <w:lang w:val="ca-ES"/>
            <w:rPrChange w:id="6917" w:author="Sopheak Phorn" w:date="2023-08-04T10:47:00Z">
              <w:rPr>
                <w:rFonts w:ascii="Khmer MEF1" w:hAnsi="Khmer MEF1" w:cs="Khmer MEF1"/>
                <w:spacing w:val="-2"/>
                <w:highlight w:val="yellow"/>
                <w:cs/>
                <w:lang w:val="ca-ES"/>
              </w:rPr>
            </w:rPrChange>
          </w:rPr>
          <w:t>និង</w:t>
        </w:r>
      </w:ins>
      <w:ins w:id="6918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6919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សវនកម្មស</w:t>
        </w:r>
      </w:ins>
      <w:ins w:id="6920" w:author="Kem Sereyboth" w:date="2023-07-12T11:07:00Z">
        <w:r w:rsidR="004A4CD5" w:rsidRPr="00FD0FB5">
          <w:rPr>
            <w:rFonts w:ascii="Khmer MEF1" w:hAnsi="Khmer MEF1" w:cs="Khmer MEF1"/>
            <w:spacing w:val="4"/>
            <w:cs/>
            <w:lang w:val="ca-ES"/>
            <w:rPrChange w:id="6921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6922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6923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មិ</w:t>
        </w:r>
      </w:ins>
      <w:ins w:id="6924" w:author="Kem Sereyboth" w:date="2023-07-12T11:07:00Z">
        <w:r w:rsidR="004A4CD5" w:rsidRPr="00FD0FB5">
          <w:rPr>
            <w:rFonts w:ascii="Khmer MEF1" w:hAnsi="Khmer MEF1" w:cs="Khmer MEF1"/>
            <w:spacing w:val="4"/>
            <w:cs/>
            <w:lang w:val="ca-ES"/>
            <w:rPrChange w:id="6925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​</w:t>
        </w:r>
      </w:ins>
      <w:ins w:id="6926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6927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ទ្ធ</w:t>
        </w:r>
      </w:ins>
      <w:ins w:id="6928" w:author="Kem Sereyboth" w:date="2023-07-12T11:07:00Z">
        <w:r w:rsidR="004A4CD5" w:rsidRPr="00FD0FB5">
          <w:rPr>
            <w:rFonts w:ascii="Khmer MEF1" w:hAnsi="Khmer MEF1" w:cs="Khmer MEF1"/>
            <w:spacing w:val="4"/>
            <w:lang w:val="ca-ES"/>
            <w:rPrChange w:id="6929" w:author="Sopheak Phorn" w:date="2023-08-04T10:47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>​​​​​​</w:t>
        </w:r>
      </w:ins>
      <w:ins w:id="6930" w:author="Kem Sereyboth" w:date="2023-06-20T14:21:00Z">
        <w:r w:rsidRPr="00FD0FB5">
          <w:rPr>
            <w:rFonts w:ascii="Khmer MEF1" w:hAnsi="Khmer MEF1" w:cs="Khmer MEF1"/>
            <w:spacing w:val="4"/>
            <w:cs/>
            <w:lang w:val="ca-ES"/>
            <w:rPrChange w:id="6931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កម្មនៅតាមបណ្តាអង្គភាពក្រោមឱវាទ </w:t>
        </w:r>
        <w:r w:rsidRPr="00FD0FB5">
          <w:rPr>
            <w:rFonts w:ascii="Khmer MEF1" w:hAnsi="Khmer MEF1" w:cs="Khmer MEF1"/>
            <w:b/>
            <w:bCs/>
            <w:spacing w:val="4"/>
            <w:cs/>
            <w:lang w:val="ca-ES"/>
            <w:rPrChange w:id="6932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អ.ស.ហ.</w:t>
        </w:r>
        <w:r w:rsidRPr="00FD0FB5">
          <w:rPr>
            <w:rFonts w:ascii="Khmer MEF1" w:hAnsi="Khmer MEF1" w:cs="Khmer MEF1"/>
            <w:spacing w:val="4"/>
            <w:cs/>
            <w:lang w:val="ca-ES"/>
            <w:rPrChange w:id="6933" w:author="Sopheak Phorn" w:date="2023-08-04T10:4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Pr="00FD0FB5">
          <w:rPr>
            <w:rFonts w:ascii="Khmer MEF1" w:hAnsi="Khmer MEF1" w:cs="Khmer MEF1"/>
            <w:spacing w:val="6"/>
            <w:cs/>
            <w:lang w:val="ca-ES"/>
            <w:rPrChange w:id="6934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នៅក្នុងត្រីមាស</w:t>
        </w:r>
      </w:ins>
      <w:ins w:id="6935" w:author="Kem Sereyboth" w:date="2023-06-20T15:42:00Z">
        <w:r w:rsidRPr="00FD0FB5">
          <w:rPr>
            <w:rFonts w:ascii="Khmer MEF1" w:hAnsi="Khmer MEF1" w:cs="Khmer MEF1"/>
            <w:spacing w:val="6"/>
            <w:cs/>
            <w:lang w:val="ca-ES"/>
            <w:rPrChange w:id="6936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២ </w:t>
        </w:r>
      </w:ins>
      <w:ins w:id="6937" w:author="Kem Sereyboth" w:date="2023-06-20T14:21:00Z">
        <w:r w:rsidRPr="00FD0FB5">
          <w:rPr>
            <w:rFonts w:ascii="Khmer MEF1" w:hAnsi="Khmer MEF1" w:cs="Khmer MEF1"/>
            <w:spacing w:val="6"/>
            <w:cs/>
            <w:lang w:val="ca-ES"/>
            <w:rPrChange w:id="6938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ឆ្នាំ</w:t>
        </w:r>
      </w:ins>
      <w:ins w:id="6939" w:author="Kem Sereyboth" w:date="2023-06-20T15:42:00Z">
        <w:r w:rsidRPr="00FD0FB5">
          <w:rPr>
            <w:rFonts w:ascii="Khmer MEF1" w:hAnsi="Khmer MEF1" w:cs="Khmer MEF1"/>
            <w:spacing w:val="6"/>
            <w:cs/>
            <w:lang w:val="ca-ES"/>
            <w:rPrChange w:id="6940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២០</w:t>
        </w:r>
      </w:ins>
      <w:ins w:id="6941" w:author="Kem Sereyboth" w:date="2023-07-25T13:10:00Z">
        <w:r w:rsidR="002B31DB" w:rsidRPr="00FD0FB5">
          <w:rPr>
            <w:rFonts w:ascii="Khmer MEF1" w:hAnsi="Khmer MEF1" w:cs="Khmer MEF1"/>
            <w:spacing w:val="6"/>
            <w:cs/>
            <w:lang w:val="ca-ES"/>
            <w:rPrChange w:id="6942" w:author="Sopheak Phorn" w:date="2023-08-04T10:4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6943" w:author="Kem Sereyboth" w:date="2023-06-20T15:43:00Z">
        <w:r w:rsidRPr="00FD0FB5">
          <w:rPr>
            <w:rFonts w:ascii="Khmer MEF1" w:hAnsi="Khmer MEF1" w:cs="Khmer MEF1"/>
            <w:spacing w:val="6"/>
            <w:cs/>
            <w:lang w:val="ca-ES"/>
            <w:rPrChange w:id="6944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២</w:t>
        </w:r>
      </w:ins>
      <w:ins w:id="6945" w:author="Kem Sereyboth" w:date="2023-07-25T13:10:00Z">
        <w:r w:rsidR="002B31DB" w:rsidRPr="00FD0FB5">
          <w:rPr>
            <w:rFonts w:ascii="Khmer MEF1" w:hAnsi="Khmer MEF1" w:cs="Khmer MEF1"/>
            <w:spacing w:val="6"/>
            <w:cs/>
            <w:lang w:val="ca-ES"/>
            <w:rPrChange w:id="6946" w:author="Sopheak Phorn" w:date="2023-08-04T10:4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6947" w:author="Kem Sereyboth" w:date="2023-06-20T15:43:00Z">
        <w:r w:rsidRPr="00FD0FB5">
          <w:rPr>
            <w:rFonts w:ascii="Khmer MEF1" w:hAnsi="Khmer MEF1" w:cs="Khmer MEF1"/>
            <w:spacing w:val="6"/>
            <w:cs/>
            <w:lang w:val="ca-ES"/>
            <w:rPrChange w:id="6948" w:author="Sopheak Phorn" w:date="2023-08-04T10:48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៣</w:t>
        </w:r>
      </w:ins>
      <w:ins w:id="6949" w:author="Kem Sereyboth" w:date="2023-07-25T13:10:00Z">
        <w:r w:rsidR="002B31DB" w:rsidRPr="00FD0FB5">
          <w:rPr>
            <w:rFonts w:ascii="Khmer MEF1" w:hAnsi="Khmer MEF1" w:cs="Khmer MEF1"/>
            <w:spacing w:val="6"/>
            <w:cs/>
            <w:lang w:val="ca-ES"/>
            <w:rPrChange w:id="6950" w:author="Sopheak Phorn" w:date="2023-08-04T10:48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6951" w:author="Kem Sereyboth" w:date="2023-06-20T14:21:00Z">
        <w:r w:rsidRPr="00FD0FB5">
          <w:rPr>
            <w:rFonts w:ascii="Khmer MEF1" w:hAnsi="Khmer MEF1" w:cs="Khmer MEF1"/>
            <w:spacing w:val="6"/>
            <w:cs/>
            <w:rPrChange w:id="6952" w:author="Sopheak Phorn" w:date="2023-08-04T10:48:00Z">
              <w:rPr>
                <w:rFonts w:ascii="Khmer MEF1" w:hAnsi="Khmer MEF1" w:cs="Khmer MEF1"/>
                <w:spacing w:val="-2"/>
                <w:cs/>
              </w:rPr>
            </w:rPrChange>
          </w:rPr>
          <w:t xml:space="preserve"> នេះ។</w:t>
        </w:r>
        <w:r w:rsidRPr="00FD0FB5">
          <w:rPr>
            <w:rFonts w:ascii="Khmer MEF1" w:hAnsi="Khmer MEF1" w:cs="Khmer MEF1"/>
            <w:spacing w:val="4"/>
            <w:rPrChange w:id="6953" w:author="Sopheak Phorn" w:date="2023-08-04T10:47:00Z">
              <w:rPr>
                <w:rFonts w:ascii="Khmer MEF1" w:hAnsi="Khmer MEF1" w:cs="Khmer MEF1"/>
                <w:spacing w:val="-2"/>
              </w:rPr>
            </w:rPrChange>
          </w:rPr>
          <w:t xml:space="preserve"> </w:t>
        </w:r>
      </w:ins>
      <w:ins w:id="6954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6955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សវនកម្មអនុលោមភាព </w:t>
        </w:r>
        <w:r w:rsidR="00726A30" w:rsidRPr="00FD0FB5">
          <w:rPr>
            <w:rFonts w:ascii="Khmer MEF1" w:hAnsi="Khmer MEF1" w:cs="Khmer MEF1"/>
            <w:spacing w:val="-10"/>
            <w:cs/>
            <w:rPrChange w:id="6956" w:author="Sopheak Phorn" w:date="2023-08-04T10:52:00Z">
              <w:rPr>
                <w:rFonts w:ascii="Khmer MEF1" w:hAnsi="Khmer MEF1" w:cs="Khmer MEF1"/>
                <w:spacing w:val="4"/>
                <w:cs/>
              </w:rPr>
            </w:rPrChange>
          </w:rPr>
          <w:t>ជាប្រភេទសវនកម្មមួយដែលអនុវត្តលើ</w:t>
        </w:r>
      </w:ins>
      <w:ins w:id="6957" w:author="Sopheak Phorn" w:date="2023-08-04T10:52:00Z">
        <w:r w:rsidR="00FD0FB5" w:rsidRPr="00FD0FB5">
          <w:rPr>
            <w:rFonts w:ascii="Khmer MEF1" w:hAnsi="Khmer MEF1" w:cs="Khmer MEF1"/>
            <w:spacing w:val="-10"/>
            <w:cs/>
            <w:lang w:val="ca-ES"/>
            <w:rPrChange w:id="6958" w:author="Sopheak Phorn" w:date="2023-08-04T10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អង្គភាពក្រោមឱវាទ </w:t>
        </w:r>
        <w:r w:rsidR="00FD0FB5" w:rsidRPr="00FD0FB5">
          <w:rPr>
            <w:rFonts w:ascii="Khmer MEF1" w:hAnsi="Khmer MEF1" w:cs="Khmer MEF1"/>
            <w:b/>
            <w:bCs/>
            <w:spacing w:val="-10"/>
            <w:cs/>
            <w:lang w:val="ca-ES"/>
            <w:rPrChange w:id="6959" w:author="Sopheak Phorn" w:date="2023-08-04T10:52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អ.ស.ហ.</w:t>
        </w:r>
        <w:r w:rsidR="00FD0FB5" w:rsidRPr="00FD0FB5">
          <w:rPr>
            <w:rFonts w:ascii="Khmer MEF1" w:hAnsi="Khmer MEF1" w:cs="Khmer MEF1"/>
            <w:spacing w:val="-10"/>
            <w:cs/>
            <w:lang w:val="ca-ES"/>
            <w:rPrChange w:id="6960" w:author="Sopheak Phorn" w:date="2023-08-04T10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6961" w:author="Kem Sereyboth" w:date="2023-07-25T13:08:00Z">
        <w:del w:id="6962" w:author="Sopheak Phorn" w:date="2023-07-28T13:11:00Z">
          <w:r w:rsidR="002B31DB" w:rsidRPr="00FD0FB5" w:rsidDel="00271425">
            <w:rPr>
              <w:rFonts w:ascii="Khmer MEF1" w:hAnsi="Khmer MEF1" w:cs="Khmer MEF1"/>
              <w:spacing w:val="-10"/>
              <w:cs/>
              <w:lang w:val="ca-ES"/>
              <w:rPrChange w:id="6963" w:author="Sopheak Phorn" w:date="2023-08-04T10:52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អង្គភាពក្រោមឱវាទ </w:delText>
          </w:r>
          <w:r w:rsidR="002B31DB" w:rsidRPr="00FD0FB5" w:rsidDel="00271425">
            <w:rPr>
              <w:rFonts w:ascii="Khmer MEF1" w:hAnsi="Khmer MEF1" w:cs="Khmer MEF1"/>
              <w:b/>
              <w:bCs/>
              <w:spacing w:val="-10"/>
              <w:cs/>
              <w:lang w:val="ca-ES"/>
              <w:rPrChange w:id="6964" w:author="Sopheak Phorn" w:date="2023-08-04T10:52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cs/>
                  <w:lang w:val="ca-ES"/>
                </w:rPr>
              </w:rPrChange>
            </w:rPr>
            <w:delText>អ.ស.ហ.</w:delText>
          </w:r>
        </w:del>
        <w:del w:id="6965" w:author="Sopheak Phorn" w:date="2023-08-04T10:52:00Z">
          <w:r w:rsidR="002B31DB" w:rsidRPr="00FD0FB5" w:rsidDel="00FD0FB5">
            <w:rPr>
              <w:rFonts w:ascii="Khmer MEF1" w:hAnsi="Khmer MEF1" w:cs="Khmer MEF1"/>
              <w:b/>
              <w:bCs/>
              <w:spacing w:val="-10"/>
              <w:lang w:val="ca-ES"/>
              <w:rPrChange w:id="6966" w:author="Sopheak Phorn" w:date="2023-08-04T10:52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lang w:val="ca-ES"/>
                </w:rPr>
              </w:rPrChange>
            </w:rPr>
            <w:delText xml:space="preserve"> </w:delText>
          </w:r>
        </w:del>
      </w:ins>
      <w:ins w:id="6967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6968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>ចំ</w:t>
        </w:r>
      </w:ins>
      <w:ins w:id="6969" w:author="Kem Sereyboth" w:date="2023-07-25T13:10:00Z">
        <w:r w:rsidR="002B31DB" w:rsidRPr="00FD0FB5">
          <w:rPr>
            <w:rFonts w:ascii="Khmer MEF1" w:hAnsi="Khmer MEF1" w:cs="Khmer MEF1"/>
            <w:spacing w:val="-10"/>
            <w:cs/>
            <w:rPrChange w:id="6970" w:author="Sopheak Phorn" w:date="2023-08-04T10:52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6971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6972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>ពោះ</w:t>
        </w:r>
      </w:ins>
      <w:ins w:id="6973" w:author="Kem Sereyboth" w:date="2023-07-25T13:10:00Z">
        <w:r w:rsidR="002B31DB" w:rsidRPr="00FD0FB5">
          <w:rPr>
            <w:rFonts w:ascii="Khmer MEF1" w:hAnsi="Khmer MEF1" w:cs="Khmer MEF1"/>
            <w:spacing w:val="-10"/>
            <w:cs/>
            <w:rPrChange w:id="6974" w:author="Sopheak Phorn" w:date="2023-08-04T10:52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6975" w:author="Kem Sereyboth" w:date="2023-07-25T11:29:00Z">
        <w:r w:rsidR="00726A30" w:rsidRPr="00FD0FB5">
          <w:rPr>
            <w:rFonts w:ascii="Khmer MEF1" w:hAnsi="Khmer MEF1" w:cs="Khmer MEF1"/>
            <w:spacing w:val="-10"/>
            <w:cs/>
            <w:rPrChange w:id="6976" w:author="Sopheak Phorn" w:date="2023-08-04T10:52:00Z">
              <w:rPr>
                <w:rFonts w:ascii="Khmer MEF1" w:hAnsi="Khmer MEF1" w:cs="Khmer MEF1"/>
                <w:spacing w:val="2"/>
                <w:cs/>
              </w:rPr>
            </w:rPrChange>
          </w:rPr>
          <w:t>ការអនុវត្ត</w:t>
        </w:r>
        <w:r w:rsidR="00726A30" w:rsidRPr="00FD0FB5">
          <w:rPr>
            <w:rFonts w:ascii="Khmer MEF1" w:hAnsi="Khmer MEF1" w:cs="Khmer MEF1"/>
            <w:spacing w:val="-6"/>
            <w:cs/>
            <w:rPrChange w:id="6977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ច្បាប់ </w:t>
        </w:r>
        <w:r w:rsidR="00726A30" w:rsidRPr="00FD0FB5">
          <w:rPr>
            <w:rFonts w:ascii="Khmer MEF1" w:hAnsi="Khmer MEF1" w:cs="Khmer MEF1"/>
            <w:spacing w:val="-6"/>
            <w:cs/>
            <w:rPrChange w:id="6978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និងបទប្បញ្ញត្តិ គោលនយោបាយ </w:t>
        </w:r>
        <w:r w:rsidR="00726A30" w:rsidRPr="00FD0FB5">
          <w:rPr>
            <w:rFonts w:ascii="Khmer MEF1" w:hAnsi="Khmer MEF1" w:cs="Khmer MEF1"/>
            <w:spacing w:val="-6"/>
            <w:cs/>
            <w:rPrChange w:id="6979" w:author="Sopheak Phorn" w:date="2023-08-04T10:53:00Z">
              <w:rPr>
                <w:rFonts w:ascii="Khmer MEF1" w:hAnsi="Khmer MEF1" w:cs="Khmer MEF1"/>
                <w:spacing w:val="-12"/>
                <w:cs/>
              </w:rPr>
            </w:rPrChange>
          </w:rPr>
          <w:t>ក្រមសីលធម៌ ឬលក្ខខណ្ឌដែលបានព្រមព្រៀងគ្នា</w:t>
        </w:r>
        <w:r w:rsidR="00726A30" w:rsidRPr="00FD0FB5">
          <w:rPr>
            <w:rFonts w:ascii="Khmer MEF1" w:hAnsi="Khmer MEF1" w:cs="Khmer MEF1"/>
            <w:spacing w:val="-6"/>
            <w:cs/>
            <w:rPrChange w:id="6980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 xml:space="preserve"> ដូចជាលក្ខ</w:t>
        </w:r>
      </w:ins>
      <w:ins w:id="6981" w:author="Kem Sereyboth" w:date="2023-07-25T13:11:00Z">
        <w:r w:rsidR="002B31DB" w:rsidRPr="00FD0FB5">
          <w:rPr>
            <w:rFonts w:ascii="Khmer MEF1" w:hAnsi="Khmer MEF1" w:cs="Khmer MEF1"/>
            <w:spacing w:val="-6"/>
            <w:cs/>
            <w:rPrChange w:id="6982" w:author="Sopheak Phorn" w:date="2023-08-04T10:53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6983" w:author="Kem Sereyboth" w:date="2023-07-25T11:29:00Z">
        <w:r w:rsidR="00726A30" w:rsidRPr="00FD0FB5">
          <w:rPr>
            <w:rFonts w:ascii="Khmer MEF1" w:hAnsi="Khmer MEF1" w:cs="Khmer MEF1"/>
            <w:spacing w:val="-6"/>
            <w:cs/>
            <w:rPrChange w:id="6984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t>ខណ្ឌនៃ</w:t>
        </w:r>
        <w:r w:rsidR="00726A30" w:rsidRPr="00FD0FB5">
          <w:rPr>
            <w:rFonts w:ascii="Khmer MEF1" w:hAnsi="Khmer MEF1" w:cs="Khmer MEF1"/>
            <w:spacing w:val="-4"/>
            <w:cs/>
            <w:rPrChange w:id="6985" w:author="Sopheak Phorn" w:date="2023-08-04T10:53:00Z">
              <w:rPr>
                <w:rFonts w:ascii="Khmer MEF1" w:hAnsi="Khmer MEF1" w:cs="Khmer MEF1"/>
                <w:spacing w:val="-16"/>
                <w:cs/>
              </w:rPr>
            </w:rPrChange>
          </w:rPr>
          <w:lastRenderedPageBreak/>
          <w:t>កិច្ចស​ន្យា</w:t>
        </w:r>
        <w:r w:rsidR="00726A30" w:rsidRPr="00FD0FB5">
          <w:rPr>
            <w:rFonts w:ascii="Khmer MEF1" w:hAnsi="Khmer MEF1" w:cs="Khmer MEF1"/>
            <w:spacing w:val="-4"/>
            <w:cs/>
            <w:rPrChange w:id="6986" w:author="Sopheak Phorn" w:date="2023-08-04T10:53:00Z">
              <w:rPr>
                <w:rFonts w:ascii="Khmer MEF1" w:hAnsi="Khmer MEF1" w:cs="Khmer MEF1"/>
                <w:cs/>
              </w:rPr>
            </w:rPrChange>
          </w:rPr>
          <w:t xml:space="preserve"> ឬលក្ខខណ្ឌនៃកិច្ចព្រមព្រៀងផ្តល់មូលនិធិ។ </w:t>
        </w:r>
        <w:r w:rsidR="00726A30" w:rsidRPr="00FD0FB5">
          <w:rPr>
            <w:rFonts w:ascii="Khmer MEF1" w:hAnsi="Khmer MEF1" w:cs="Khmer MEF1"/>
            <w:spacing w:val="-4"/>
            <w:cs/>
            <w:rPrChange w:id="6987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>ការធ្វើសវនកម្មអនុលោមភាពរបស់អង្គភា</w:t>
        </w:r>
      </w:ins>
      <w:ins w:id="6988" w:author="Kem Sereyboth" w:date="2023-07-25T13:11:00Z">
        <w:r w:rsidR="002B31DB" w:rsidRPr="00FD0FB5">
          <w:rPr>
            <w:rFonts w:ascii="Khmer MEF1" w:hAnsi="Khmer MEF1" w:cs="Khmer MEF1"/>
            <w:spacing w:val="-4"/>
            <w:cs/>
            <w:rPrChange w:id="6989" w:author="Sopheak Phorn" w:date="2023-08-04T10:53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6990" w:author="Kem Sereyboth" w:date="2023-07-25T11:29:00Z">
        <w:r w:rsidR="00726A30" w:rsidRPr="00FD0FB5">
          <w:rPr>
            <w:rFonts w:ascii="Khmer MEF1" w:hAnsi="Khmer MEF1" w:cs="Khmer MEF1"/>
            <w:spacing w:val="-4"/>
            <w:cs/>
            <w:rPrChange w:id="6991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>ពសវនកម្ម</w:t>
        </w:r>
      </w:ins>
      <w:ins w:id="6992" w:author="Sopheak Phorn" w:date="2023-08-04T10:53:00Z">
        <w:r w:rsidR="00FD0FB5">
          <w:rPr>
            <w:rFonts w:ascii="Khmer MEF1" w:hAnsi="Khmer MEF1" w:cs="Khmer MEF1" w:hint="cs"/>
            <w:spacing w:val="6"/>
            <w:cs/>
          </w:rPr>
          <w:t>​</w:t>
        </w:r>
      </w:ins>
      <w:ins w:id="6993" w:author="Kem Sereyboth" w:date="2023-07-25T11:29:00Z">
        <w:r w:rsidR="00726A30" w:rsidRPr="00FD0FB5">
          <w:rPr>
            <w:rFonts w:ascii="Khmer MEF1" w:hAnsi="Khmer MEF1" w:cs="Khmer MEF1"/>
            <w:spacing w:val="-4"/>
            <w:cs/>
            <w:rPrChange w:id="6994" w:author="Sopheak Phorn" w:date="2023-08-04T10:53:00Z">
              <w:rPr>
                <w:rFonts w:ascii="Khmer MEF1" w:hAnsi="Khmer MEF1" w:cs="Khmer MEF1"/>
                <w:spacing w:val="2"/>
                <w:cs/>
              </w:rPr>
            </w:rPrChange>
          </w:rPr>
          <w:t xml:space="preserve">ផ្ទៃក្នុ​ងនៃ </w:t>
        </w:r>
        <w:r w:rsidR="00726A30" w:rsidRPr="00FD0FB5">
          <w:rPr>
            <w:rFonts w:ascii="Khmer MEF1" w:hAnsi="Khmer MEF1" w:cs="Khmer MEF1"/>
            <w:b/>
            <w:bCs/>
            <w:spacing w:val="-4"/>
            <w:cs/>
            <w:rPrChange w:id="6995" w:author="Sopheak Phorn" w:date="2023-08-04T10:53:00Z">
              <w:rPr>
                <w:rFonts w:ascii="Khmer MEF1" w:hAnsi="Khmer MEF1" w:cs="Khmer MEF1"/>
                <w:b/>
                <w:bCs/>
                <w:spacing w:val="4"/>
                <w:cs/>
              </w:rPr>
            </w:rPrChange>
          </w:rPr>
          <w:t>អ.ស.ហ.</w:t>
        </w:r>
        <w:r w:rsidR="00726A30" w:rsidRPr="00FD0FB5">
          <w:rPr>
            <w:rFonts w:ascii="Khmer MEF1" w:hAnsi="Khmer MEF1" w:cs="Khmer MEF1"/>
            <w:spacing w:val="-4"/>
            <w:cs/>
            <w:rPrChange w:id="6996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មានគោលបំណងត្រួតពិនិត្យ និងវាយតម្លៃថាតើការអនុវត្ត</w:t>
        </w:r>
      </w:ins>
      <w:ins w:id="6997" w:author="Kem Sereyboth" w:date="2023-07-25T13:09:00Z">
        <w:r w:rsidR="002B31DB" w:rsidRPr="00FD0FB5">
          <w:rPr>
            <w:rFonts w:ascii="Khmer MEF1" w:hAnsi="Khmer MEF1" w:cs="Khmer MEF1"/>
            <w:spacing w:val="-4"/>
            <w:cs/>
            <w:rPrChange w:id="6998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>របស់</w:t>
        </w:r>
      </w:ins>
      <w:ins w:id="6999" w:author="Sopheak" w:date="2023-08-03T06:51:00Z">
        <w:r w:rsidR="00C40007" w:rsidRPr="00FD0FB5">
          <w:rPr>
            <w:rFonts w:ascii="Khmer MEF1" w:hAnsi="Khmer MEF1" w:cs="Khmer MEF1"/>
            <w:spacing w:val="-4"/>
            <w:cs/>
            <w:rPrChange w:id="7000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</w:t>
        </w:r>
        <w:r w:rsidR="00C40007" w:rsidRPr="00FD0FB5">
          <w:rPr>
            <w:rFonts w:ascii="Khmer MEF1" w:hAnsi="Khmer MEF1" w:cs="Khmer MEF1"/>
            <w:b/>
            <w:bCs/>
            <w:spacing w:val="-4"/>
            <w:cs/>
            <w:rPrChange w:id="7001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>ន.គ.ស.</w:t>
        </w:r>
      </w:ins>
      <w:ins w:id="7002" w:author="Kem Sereyboth" w:date="2023-07-25T13:08:00Z">
        <w:del w:id="7003" w:author="Sopheak" w:date="2023-08-03T06:51:00Z">
          <w:r w:rsidR="002B31DB" w:rsidRPr="00FD0FB5" w:rsidDel="00C40007">
            <w:rPr>
              <w:rFonts w:ascii="Khmer MEF1" w:hAnsi="Khmer MEF1" w:cs="Khmer MEF1"/>
              <w:spacing w:val="-4"/>
              <w:cs/>
              <w:lang w:val="ca-ES"/>
              <w:rPrChange w:id="7004" w:author="Sopheak Phorn" w:date="2023-08-04T10:53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អង្គភាពក្រោមឱ</w:delText>
          </w:r>
        </w:del>
      </w:ins>
      <w:ins w:id="7005" w:author="Kem Sereyboth" w:date="2023-07-25T13:11:00Z">
        <w:del w:id="7006" w:author="Sopheak" w:date="2023-08-03T06:51:00Z">
          <w:r w:rsidR="002B31DB" w:rsidRPr="00FD0FB5" w:rsidDel="00C40007">
            <w:rPr>
              <w:rFonts w:ascii="Khmer MEF1" w:hAnsi="Khmer MEF1" w:cs="Khmer MEF1"/>
              <w:spacing w:val="-4"/>
              <w:lang w:val="ca-ES"/>
              <w:rPrChange w:id="7007" w:author="Sopheak Phorn" w:date="2023-08-04T10:53:00Z">
                <w:rPr>
                  <w:rFonts w:ascii="Khmer MEF1" w:hAnsi="Khmer MEF1" w:cs="Khmer MEF1"/>
                  <w:lang w:val="ca-ES"/>
                </w:rPr>
              </w:rPrChange>
            </w:rPr>
            <w:delText>​​​</w:delText>
          </w:r>
        </w:del>
      </w:ins>
      <w:ins w:id="7008" w:author="Kem Sereyboth" w:date="2023-07-25T13:08:00Z">
        <w:del w:id="7009" w:author="Sopheak" w:date="2023-08-03T06:51:00Z">
          <w:r w:rsidR="002B31DB" w:rsidRPr="00FD0FB5" w:rsidDel="00C40007">
            <w:rPr>
              <w:rFonts w:ascii="Khmer MEF1" w:hAnsi="Khmer MEF1" w:cs="Khmer MEF1"/>
              <w:spacing w:val="-4"/>
              <w:cs/>
              <w:lang w:val="ca-ES"/>
              <w:rPrChange w:id="7010" w:author="Sopheak Phorn" w:date="2023-08-04T10:53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វាទ </w:delText>
          </w:r>
          <w:r w:rsidR="002B31DB" w:rsidRPr="00FD0FB5" w:rsidDel="00C40007">
            <w:rPr>
              <w:rFonts w:ascii="Khmer MEF1" w:hAnsi="Khmer MEF1" w:cs="Khmer MEF1"/>
              <w:b/>
              <w:bCs/>
              <w:spacing w:val="-4"/>
              <w:cs/>
              <w:lang w:val="ca-ES"/>
              <w:rPrChange w:id="7011" w:author="Sopheak Phorn" w:date="2023-08-04T10:53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cs/>
                  <w:lang w:val="ca-ES"/>
                </w:rPr>
              </w:rPrChange>
            </w:rPr>
            <w:delText>អ.ស.ហ.</w:delText>
          </w:r>
        </w:del>
        <w:r w:rsidR="002B31DB" w:rsidRPr="00FD0FB5">
          <w:rPr>
            <w:rFonts w:ascii="Khmer MEF1" w:hAnsi="Khmer MEF1" w:cs="Khmer MEF1"/>
            <w:b/>
            <w:bCs/>
            <w:spacing w:val="-4"/>
            <w:lang w:val="ca-ES"/>
            <w:rPrChange w:id="7012" w:author="Sopheak Phorn" w:date="2023-08-04T10:53:00Z">
              <w:rPr>
                <w:rFonts w:ascii="Khmer MEF1" w:hAnsi="Khmer MEF1" w:cs="Khmer MEF1"/>
                <w:b/>
                <w:bCs/>
                <w:spacing w:val="-4"/>
                <w:highlight w:val="yellow"/>
                <w:lang w:val="ca-ES"/>
              </w:rPr>
            </w:rPrChange>
          </w:rPr>
          <w:t xml:space="preserve"> </w:t>
        </w:r>
      </w:ins>
      <w:ins w:id="7013" w:author="Kem Sereyboth" w:date="2023-07-25T11:29:00Z">
        <w:r w:rsidR="00726A30" w:rsidRPr="00FD0FB5">
          <w:rPr>
            <w:rFonts w:ascii="Khmer MEF1" w:hAnsi="Khmer MEF1" w:cs="Khmer MEF1"/>
            <w:spacing w:val="-4"/>
            <w:cs/>
            <w:rPrChange w:id="7014" w:author="Sopheak Phorn" w:date="2023-08-04T10:53:00Z">
              <w:rPr>
                <w:rFonts w:ascii="Khmer MEF1" w:hAnsi="Khmer MEF1" w:cs="Khmer MEF1"/>
                <w:spacing w:val="4"/>
                <w:cs/>
              </w:rPr>
            </w:rPrChange>
          </w:rPr>
          <w:t>ស្របតាមច្បាប់</w:t>
        </w:r>
        <w:r w:rsidR="00726A30" w:rsidRPr="00C40007">
          <w:rPr>
            <w:rFonts w:ascii="Khmer MEF1" w:hAnsi="Khmer MEF1" w:cs="Khmer MEF1"/>
            <w:spacing w:val="-4"/>
            <w:cs/>
            <w:rPrChange w:id="7015" w:author="Sopheak" w:date="2023-08-03T06:52:00Z">
              <w:rPr>
                <w:rFonts w:ascii="Khmer MEF1" w:hAnsi="Khmer MEF1" w:cs="Khmer MEF1"/>
                <w:spacing w:val="4"/>
                <w:cs/>
              </w:rPr>
            </w:rPrChange>
          </w:rPr>
          <w:t xml:space="preserve"> </w:t>
        </w:r>
        <w:r w:rsidR="00726A30" w:rsidRPr="001438C3">
          <w:rPr>
            <w:rFonts w:ascii="Khmer MEF1" w:hAnsi="Khmer MEF1" w:cs="Khmer MEF1"/>
            <w:cs/>
            <w:rPrChange w:id="7016" w:author="Sopheak Phorn" w:date="2023-08-04T10:54:00Z">
              <w:rPr>
                <w:rFonts w:ascii="Khmer MEF1" w:hAnsi="Khmer MEF1" w:cs="Khmer MEF1"/>
                <w:spacing w:val="2"/>
                <w:cs/>
              </w:rPr>
            </w:rPrChange>
          </w:rPr>
          <w:t>អ​</w:t>
        </w:r>
        <w:r w:rsidR="00726A30" w:rsidRPr="001438C3">
          <w:rPr>
            <w:rFonts w:ascii="Khmer MEF1" w:hAnsi="Khmer MEF1" w:cs="Khmer MEF1"/>
            <w:cs/>
          </w:rPr>
          <w:t>នុ​ក្រឹត្យ ប្រកាស បទប្បញ្ញត្តិ និងកិច្ចព្រមព្រៀងដូចមានចែងជាធរមានដែ</w:t>
        </w:r>
      </w:ins>
      <w:ins w:id="7017" w:author="Kem Sereyboth" w:date="2023-07-25T13:11:00Z">
        <w:r w:rsidR="002B31DB" w:rsidRPr="001438C3">
          <w:rPr>
            <w:rFonts w:ascii="Khmer MEF1" w:hAnsi="Khmer MEF1" w:cs="Khmer MEF1"/>
            <w:cs/>
          </w:rPr>
          <w:t>​</w:t>
        </w:r>
      </w:ins>
      <w:ins w:id="7018" w:author="Kem Sereyboth" w:date="2023-07-25T11:29:00Z">
        <w:r w:rsidR="00726A30" w:rsidRPr="001438C3">
          <w:rPr>
            <w:rFonts w:ascii="Khmer MEF1" w:hAnsi="Khmer MEF1" w:cs="Khmer MEF1"/>
            <w:cs/>
          </w:rPr>
          <w:t>រ</w:t>
        </w:r>
      </w:ins>
      <w:ins w:id="7019" w:author="Kem Sereyboth" w:date="2023-07-25T13:11:00Z">
        <w:r w:rsidR="002B31DB" w:rsidRPr="001438C3">
          <w:rPr>
            <w:rFonts w:ascii="Khmer MEF1" w:hAnsi="Khmer MEF1" w:cs="Khmer MEF1"/>
            <w:lang w:val="ca-ES"/>
            <w:rPrChange w:id="7020" w:author="Sopheak Phorn" w:date="2023-08-04T10:54:00Z">
              <w:rPr>
                <w:rFonts w:ascii="Khmer MEF1" w:hAnsi="Khmer MEF1" w:cs="Khmer MEF1"/>
              </w:rPr>
            </w:rPrChange>
          </w:rPr>
          <w:t>​​</w:t>
        </w:r>
      </w:ins>
      <w:ins w:id="7021" w:author="Kem Sereyboth" w:date="2023-07-25T11:29:00Z">
        <w:r w:rsidR="00726A30" w:rsidRPr="001438C3">
          <w:rPr>
            <w:rFonts w:ascii="Khmer MEF1" w:hAnsi="Khmer MEF1" w:cs="Khmer MEF1"/>
            <w:cs/>
          </w:rPr>
          <w:t>ឬទេ។</w:t>
        </w:r>
      </w:ins>
      <w:ins w:id="7022" w:author="Kem Sereyboth" w:date="2023-07-25T13:06:00Z">
        <w:r w:rsidR="002B31DB" w:rsidRPr="001438C3">
          <w:rPr>
            <w:rFonts w:ascii="Khmer MEF1" w:hAnsi="Khmer MEF1" w:cs="Khmer MEF1"/>
            <w:cs/>
          </w:rPr>
          <w:t xml:space="preserve"> </w:t>
        </w:r>
      </w:ins>
      <w:ins w:id="7023" w:author="Kem Sereyboth" w:date="2023-07-19T14:58:00Z">
        <w:r w:rsidR="00944A50" w:rsidRPr="001438C3">
          <w:rPr>
            <w:rFonts w:ascii="Khmer MEF1" w:hAnsi="Khmer MEF1" w:cs="Khmer MEF1"/>
            <w:cs/>
            <w:lang w:val="ca-ES"/>
            <w:rPrChange w:id="7024" w:author="Sopheak Phorn" w:date="2023-08-04T10:54:00Z">
              <w:rPr>
                <w:rFonts w:ascii="Khmer MEF1" w:hAnsi="Khmer MEF1" w:cs="Khmer MEF1"/>
                <w:highlight w:val="yellow"/>
                <w:cs/>
                <w:lang w:val="ca-ES"/>
              </w:rPr>
            </w:rPrChange>
          </w:rPr>
          <w:t>សវនកម្ម</w:t>
        </w:r>
      </w:ins>
      <w:ins w:id="7025" w:author="Kem Sereyboth" w:date="2023-06-20T14:21:00Z">
        <w:r w:rsidRPr="001438C3">
          <w:rPr>
            <w:rFonts w:ascii="Khmer MEF1" w:hAnsi="Khmer MEF1" w:cs="Khmer MEF1"/>
            <w:cs/>
            <w:lang w:val="ca-ES"/>
          </w:rPr>
          <w:t>សមិទ្ធក</w:t>
        </w:r>
      </w:ins>
      <w:ins w:id="7026" w:author="Kem Sereyboth" w:date="2023-07-12T11:07:00Z">
        <w:r w:rsidR="004A4CD5" w:rsidRPr="001438C3">
          <w:rPr>
            <w:rFonts w:ascii="Khmer MEF1" w:hAnsi="Khmer MEF1" w:cs="Khmer MEF1"/>
            <w:cs/>
            <w:lang w:val="ca-ES"/>
          </w:rPr>
          <w:t>​</w:t>
        </w:r>
      </w:ins>
      <w:ins w:id="7027" w:author="Kem Sereyboth" w:date="2023-06-20T14:21:00Z">
        <w:r w:rsidRPr="001438C3">
          <w:rPr>
            <w:rFonts w:ascii="Khmer MEF1" w:hAnsi="Khmer MEF1" w:cs="Khmer MEF1"/>
            <w:cs/>
            <w:lang w:val="ca-ES"/>
          </w:rPr>
          <w:t>ម្ម</w:t>
        </w:r>
        <w:r w:rsidRPr="001438C3">
          <w:rPr>
            <w:rFonts w:ascii="Khmer MEF1" w:hAnsi="Khmer MEF1" w:cs="Khmer MEF1"/>
            <w:cs/>
            <w:lang w:val="ca-ES"/>
            <w:rPrChange w:id="7028" w:author="Sopheak Phorn" w:date="2023-08-04T10:54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 xml:space="preserve"> </w:t>
        </w:r>
        <w:r w:rsidRPr="001438C3">
          <w:rPr>
            <w:rFonts w:ascii="Khmer MEF1" w:hAnsi="Khmer MEF1" w:cs="Khmer MEF1"/>
            <w:cs/>
            <w:lang w:val="ca-ES"/>
          </w:rPr>
          <w:t>គឺជា</w:t>
        </w:r>
        <w:r w:rsidRPr="00771598">
          <w:rPr>
            <w:rFonts w:ascii="Khmer MEF1" w:hAnsi="Khmer MEF1" w:cs="Khmer MEF1"/>
            <w:spacing w:val="-4"/>
            <w:cs/>
            <w:lang w:val="ca-ES"/>
            <w:rPrChange w:id="7029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ប្រភេទសវនកម្មមួយ</w:t>
        </w:r>
      </w:ins>
      <w:ins w:id="7030" w:author="Sopheak" w:date="2023-08-03T06:52:00Z">
        <w:r w:rsidR="00771598" w:rsidRPr="00771598">
          <w:rPr>
            <w:rFonts w:ascii="Khmer MEF1" w:hAnsi="Khmer MEF1" w:cs="Khmer MEF1"/>
            <w:spacing w:val="-4"/>
            <w:cs/>
            <w:lang w:val="ca-ES"/>
            <w:rPrChange w:id="7031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032" w:author="Kem Sereyboth" w:date="2023-06-20T14:21:00Z">
        <w:r w:rsidRPr="00771598">
          <w:rPr>
            <w:rFonts w:ascii="Khmer MEF1" w:hAnsi="Khmer MEF1" w:cs="Khmer MEF1"/>
            <w:spacing w:val="2"/>
            <w:cs/>
            <w:lang w:val="ca-ES"/>
            <w:rPrChange w:id="7033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អនុវត្ត</w:t>
        </w:r>
        <w:r w:rsidRPr="00771598">
          <w:rPr>
            <w:rFonts w:ascii="Khmer MEF1" w:hAnsi="Khmer MEF1" w:cs="Khmer MEF1"/>
            <w:spacing w:val="2"/>
            <w:cs/>
            <w:lang w:val="ca-ES"/>
            <w:rPrChange w:id="7034" w:author="Sopheak" w:date="2023-08-03T06:52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លើ</w:t>
        </w:r>
      </w:ins>
      <w:ins w:id="7035" w:author="Sopheak Phorn" w:date="2023-07-28T13:12:00Z">
        <w:r w:rsidR="00271425" w:rsidRPr="00771598">
          <w:rPr>
            <w:rFonts w:ascii="Khmer MEF1" w:hAnsi="Khmer MEF1" w:cs="Khmer MEF1"/>
            <w:spacing w:val="2"/>
            <w:cs/>
            <w:lang w:val="ca-ES"/>
            <w:rPrChange w:id="7036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="00271425" w:rsidRPr="00771598">
          <w:rPr>
            <w:rFonts w:ascii="Khmer MEF1" w:hAnsi="Khmer MEF1" w:cs="Khmer MEF1"/>
            <w:b/>
            <w:bCs/>
            <w:color w:val="000000"/>
            <w:spacing w:val="2"/>
            <w:cs/>
            <w:rPrChange w:id="7037" w:author="Sopheak" w:date="2023-08-03T06:52:00Z">
              <w:rPr>
                <w:rFonts w:ascii="Khmer MEF1" w:hAnsi="Khmer MEF1" w:cs="Khmer MEF1"/>
                <w:b/>
                <w:bCs/>
                <w:color w:val="000000"/>
                <w:spacing w:val="-10"/>
                <w:cs/>
              </w:rPr>
            </w:rPrChange>
          </w:rPr>
          <w:t xml:space="preserve">ន.គ.ស. </w:t>
        </w:r>
        <w:r w:rsidR="00271425" w:rsidRPr="00771598">
          <w:rPr>
            <w:rFonts w:ascii="Khmer MEF1" w:hAnsi="Khmer MEF1" w:cs="Khmer MEF1"/>
            <w:color w:val="000000"/>
            <w:spacing w:val="2"/>
            <w:cs/>
            <w:rPrChange w:id="7038" w:author="Sopheak" w:date="2023-08-03T06:52:00Z">
              <w:rPr>
                <w:rFonts w:ascii="Khmer MEF1" w:hAnsi="Khmer MEF1" w:cs="Khmer MEF1"/>
                <w:color w:val="000000"/>
                <w:spacing w:val="-10"/>
                <w:cs/>
              </w:rPr>
            </w:rPrChange>
          </w:rPr>
          <w:t>បានរៀបចំមិនសម្រេចបានតាមផែនការកំណត់លើ</w:t>
        </w:r>
      </w:ins>
      <w:ins w:id="7039" w:author="Sopheak Phorn" w:date="2023-07-28T13:24:00Z">
        <w:r w:rsidR="00271425" w:rsidRPr="00771598" w:rsidDel="00271425">
          <w:rPr>
            <w:rFonts w:ascii="Khmer MEF1" w:hAnsi="Khmer MEF1" w:cs="Khmer MEF1"/>
            <w:spacing w:val="2"/>
            <w:cs/>
            <w:lang w:val="ca-ES"/>
            <w:rPrChange w:id="7040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</w:ins>
      <w:ins w:id="7041" w:author="Kem Sereyboth" w:date="2023-06-20T14:21:00Z">
        <w:del w:id="7042" w:author="Sopheak Phorn" w:date="2023-07-28T13:12:00Z">
          <w:r w:rsidRPr="00771598" w:rsidDel="00271425">
            <w:rPr>
              <w:rFonts w:ascii="Khmer MEF1" w:hAnsi="Khmer MEF1" w:cs="Khmer MEF1"/>
              <w:spacing w:val="2"/>
              <w:cs/>
              <w:lang w:val="ca-ES"/>
              <w:rPrChange w:id="7043" w:author="Sopheak" w:date="2023-08-03T06:52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អង្គភាពក្រោមឱវាទ </w:delText>
          </w:r>
          <w:r w:rsidRPr="00771598" w:rsidDel="00271425">
            <w:rPr>
              <w:rFonts w:ascii="Khmer MEF1" w:hAnsi="Khmer MEF1" w:cs="Khmer MEF1"/>
              <w:b/>
              <w:bCs/>
              <w:spacing w:val="2"/>
              <w:cs/>
              <w:lang w:val="ca-ES"/>
              <w:rPrChange w:id="7044" w:author="Sopheak" w:date="2023-08-03T06:52:00Z">
                <w:rPr>
                  <w:rFonts w:ascii="Khmer MEF1" w:hAnsi="Khmer MEF1" w:cs="Khmer MEF1"/>
                  <w:b/>
                  <w:bCs/>
                  <w:spacing w:val="-4"/>
                  <w:cs/>
                  <w:lang w:val="ca-ES"/>
                </w:rPr>
              </w:rPrChange>
            </w:rPr>
            <w:delText>អ.ស.ហ.</w:delText>
          </w:r>
          <w:r w:rsidRPr="00771598" w:rsidDel="00271425">
            <w:rPr>
              <w:rFonts w:ascii="Khmer MEF1" w:hAnsi="Khmer MEF1" w:cs="Khmer MEF1"/>
              <w:b/>
              <w:bCs/>
              <w:spacing w:val="2"/>
              <w:lang w:val="ca-ES"/>
              <w:rPrChange w:id="7045" w:author="Sopheak" w:date="2023-08-03T06:52:00Z">
                <w:rPr>
                  <w:rFonts w:ascii="Khmer MEF1" w:hAnsi="Khmer MEF1" w:cs="Khmer MEF1"/>
                  <w:b/>
                  <w:bCs/>
                  <w:spacing w:val="-4"/>
                  <w:lang w:val="ca-ES"/>
                </w:rPr>
              </w:rPrChange>
            </w:rPr>
            <w:delText xml:space="preserve"> </w:delText>
          </w:r>
        </w:del>
        <w:r w:rsidRPr="00771598">
          <w:rPr>
            <w:rFonts w:ascii="Khmer MEF1" w:hAnsi="Khmer MEF1" w:cs="Khmer MEF1"/>
            <w:spacing w:val="2"/>
            <w:cs/>
            <w:lang w:val="ca-ES"/>
            <w:rPrChange w:id="7046" w:author="Sopheak" w:date="2023-08-03T06:52:00Z">
              <w:rPr>
                <w:rFonts w:ascii="Khmer MEF1" w:hAnsi="Khmer MEF1" w:cs="Khmer MEF1"/>
                <w:cs/>
                <w:lang w:val="ca-ES"/>
              </w:rPr>
            </w:rPrChange>
          </w:rPr>
          <w:t>តាមរយ</w:t>
        </w:r>
        <w:r w:rsidRPr="00771598">
          <w:rPr>
            <w:rFonts w:ascii="Khmer MEF1" w:hAnsi="Khmer MEF1" w:cs="Khmer MEF1"/>
            <w:spacing w:val="2"/>
            <w:cs/>
            <w:rPrChange w:id="7047" w:author="Sopheak" w:date="2023-08-03T06:52:00Z">
              <w:rPr>
                <w:rFonts w:ascii="Khmer MEF1" w:hAnsi="Khmer MEF1" w:cs="Khmer MEF1"/>
                <w:cs/>
              </w:rPr>
            </w:rPrChange>
          </w:rPr>
          <w:t>ៈកា​រ</w:t>
        </w:r>
        <w:r w:rsidRPr="001438C3">
          <w:rPr>
            <w:rFonts w:ascii="Khmer MEF1" w:hAnsi="Khmer MEF1" w:cs="Khmer MEF1"/>
            <w:spacing w:val="10"/>
            <w:cs/>
            <w:rPrChange w:id="7048" w:author="Sopheak Phorn" w:date="2023-08-04T10:55:00Z">
              <w:rPr>
                <w:rFonts w:ascii="Khmer MEF1" w:hAnsi="Khmer MEF1" w:cs="Khmer MEF1"/>
                <w:spacing w:val="4"/>
                <w:cs/>
              </w:rPr>
            </w:rPrChange>
          </w:rPr>
          <w:t>ពិនិត្យដោយឯករាជ្យដែលមាន</w:t>
        </w:r>
        <w:r w:rsidRPr="001438C3">
          <w:rPr>
            <w:rFonts w:ascii="Khmer MEF1" w:hAnsi="Khmer MEF1" w:cs="Khmer MEF1"/>
            <w:spacing w:val="10"/>
            <w:cs/>
            <w:rPrChange w:id="7049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>វិសាលភាពគ្របដណ្តប់លើទិដ្ឋភាពចំនួន ៣ (បី) រួមមាន</w:t>
        </w:r>
        <w:r w:rsidRPr="001438C3">
          <w:rPr>
            <w:rFonts w:ascii="Khmer MEF1" w:hAnsi="Khmer MEF1" w:cs="Khmer MEF1"/>
            <w:spacing w:val="10"/>
            <w:lang w:val="ca-ES"/>
            <w:rPrChange w:id="7050" w:author="Sopheak Phorn" w:date="2023-08-04T10:55:00Z">
              <w:rPr>
                <w:rFonts w:ascii="Khmer MEF1" w:hAnsi="Khmer MEF1" w:cs="Khmer MEF1"/>
                <w:spacing w:val="-4"/>
              </w:rPr>
            </w:rPrChange>
          </w:rPr>
          <w:t xml:space="preserve"> </w:t>
        </w:r>
        <w:del w:id="7051" w:author="S_Chhenglay" w:date="2023-08-04T09:20:00Z">
          <w:r w:rsidRPr="001438C3" w:rsidDel="00665E73">
            <w:rPr>
              <w:rFonts w:ascii="Khmer MEF1" w:hAnsi="Khmer MEF1" w:cs="Khmer MEF1"/>
              <w:strike/>
              <w:spacing w:val="10"/>
              <w:cs/>
              <w:rPrChange w:id="7052" w:author="Sopheak Phorn" w:date="2023-08-04T10:55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ភាពសន្សំសំចៃ</w:delText>
          </w:r>
          <w:r w:rsidRPr="001438C3" w:rsidDel="00665E73">
            <w:rPr>
              <w:rFonts w:ascii="Khmer MEF1" w:hAnsi="Khmer MEF1" w:cs="Khmer MEF1"/>
              <w:spacing w:val="10"/>
              <w:cs/>
              <w:rPrChange w:id="7053" w:author="Sopheak Phorn" w:date="2023-08-04T10:55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</w:del>
        <w:r w:rsidRPr="001438C3">
          <w:rPr>
            <w:rFonts w:ascii="Khmer MEF1" w:hAnsi="Khmer MEF1" w:cs="Khmer MEF1"/>
            <w:spacing w:val="10"/>
            <w:cs/>
            <w:rPrChange w:id="7054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>ប្រសិទ្ធភាព</w:t>
        </w:r>
        <w:r w:rsidRPr="00771598">
          <w:rPr>
            <w:rFonts w:ascii="Khmer MEF1" w:hAnsi="Khmer MEF1" w:cs="Khmer MEF1"/>
            <w:spacing w:val="10"/>
            <w:cs/>
            <w:rPrChange w:id="7055" w:author="Sopheak" w:date="2023-08-03T06:53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 </w:t>
        </w:r>
        <w:del w:id="7056" w:author="S_Chhenglay" w:date="2023-08-04T09:20:00Z">
          <w:r w:rsidRPr="00665E73" w:rsidDel="00665E73">
            <w:rPr>
              <w:rFonts w:ascii="Khmer MEF1" w:hAnsi="Khmer MEF1" w:cs="Khmer MEF1"/>
              <w:strike/>
              <w:spacing w:val="10"/>
              <w:cs/>
              <w:rPrChange w:id="7057" w:author="S_Chhenglay" w:date="2023-08-04T09:20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និង</w:delText>
          </w:r>
        </w:del>
        <w:r w:rsidRPr="001438C3">
          <w:rPr>
            <w:rFonts w:ascii="Khmer MEF1" w:hAnsi="Khmer MEF1" w:cs="Khmer MEF1"/>
            <w:spacing w:val="-2"/>
            <w:cs/>
            <w:rPrChange w:id="7058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ប្រសិទ្ធផល </w:t>
        </w:r>
      </w:ins>
      <w:ins w:id="7059" w:author="S_Chhenglay" w:date="2023-08-04T09:20:00Z">
        <w:r w:rsidR="00665E73" w:rsidRPr="001438C3">
          <w:rPr>
            <w:rFonts w:ascii="Khmer MEF1" w:hAnsi="Khmer MEF1" w:cs="Khmer MEF1"/>
            <w:spacing w:val="-2"/>
            <w:cs/>
          </w:rPr>
          <w:t>និង</w:t>
        </w:r>
        <w:r w:rsidR="00665E73" w:rsidRPr="001438C3">
          <w:rPr>
            <w:rFonts w:ascii="Khmer MEF1" w:hAnsi="Khmer MEF1" w:cs="Khmer MEF1"/>
            <w:spacing w:val="-2"/>
            <w:cs/>
            <w:rPrChange w:id="7060" w:author="Sopheak Phorn" w:date="2023-08-04T10:55:00Z">
              <w:rPr>
                <w:rFonts w:ascii="Khmer MEF1" w:hAnsi="Khmer MEF1" w:cs="Khmer MEF1"/>
                <w:spacing w:val="10"/>
                <w:cs/>
              </w:rPr>
            </w:rPrChange>
          </w:rPr>
          <w:t xml:space="preserve">ភាពសន្សំសំចៃ </w:t>
        </w:r>
      </w:ins>
      <w:ins w:id="7061" w:author="Kem Sereyboth" w:date="2023-06-20T14:21:00Z">
        <w:r w:rsidRPr="001438C3">
          <w:rPr>
            <w:rFonts w:ascii="Khmer MEF1" w:hAnsi="Khmer MEF1" w:cs="Khmer MEF1"/>
            <w:spacing w:val="-2"/>
            <w:cs/>
            <w:rPrChange w:id="7062" w:author="Sopheak Phorn" w:date="2023-08-04T10:55:00Z">
              <w:rPr>
                <w:rFonts w:ascii="Khmer MEF1" w:hAnsi="Khmer MEF1" w:cs="Khmer MEF1"/>
                <w:spacing w:val="-4"/>
                <w:cs/>
              </w:rPr>
            </w:rPrChange>
          </w:rPr>
          <w:t>ដោយ</w:t>
        </w:r>
        <w:r w:rsidRPr="001438C3">
          <w:rPr>
            <w:rFonts w:ascii="Khmer MEF1" w:hAnsi="Khmer MEF1" w:cs="Khmer MEF1"/>
            <w:spacing w:val="-2"/>
            <w:cs/>
            <w:rPrChange w:id="7063" w:author="Sopheak Phorn" w:date="2023-08-04T10:55:00Z">
              <w:rPr>
                <w:rFonts w:ascii="Khmer MEF1" w:hAnsi="Khmer MEF1" w:cs="Khmer MEF1"/>
                <w:cs/>
              </w:rPr>
            </w:rPrChange>
          </w:rPr>
          <w:t>គោលដៅសវនកម្មសមិទ្ធកម្ម មិនតម្រូវលើភាពដាច់ខាតនៃការពិនិត្យ</w:t>
        </w:r>
      </w:ins>
      <w:ins w:id="7064" w:author="Sopheak Phorn" w:date="2023-08-04T10:55:00Z">
        <w:r w:rsidR="001438C3">
          <w:rPr>
            <w:rFonts w:ascii="Khmer MEF1" w:hAnsi="Khmer MEF1" w:cs="Khmer MEF1" w:hint="cs"/>
            <w:spacing w:val="-2"/>
            <w:cs/>
          </w:rPr>
          <w:t>​​</w:t>
        </w:r>
      </w:ins>
      <w:ins w:id="7065" w:author="Kem Sereyboth" w:date="2023-07-25T13:12:00Z">
        <w:r w:rsidR="00DE3D59" w:rsidRPr="00DE3D59">
          <w:rPr>
            <w:rFonts w:ascii="Khmer MEF1" w:hAnsi="Khmer MEF1" w:cs="Khmer MEF1"/>
            <w:spacing w:val="-2"/>
            <w:cs/>
            <w:rPrChange w:id="7066" w:author="Kem Sereyboth" w:date="2023-07-25T13:12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067" w:author="Kem Sereyboth" w:date="2023-06-20T14:21:00Z">
        <w:r w:rsidRPr="001438C3">
          <w:rPr>
            <w:rFonts w:ascii="Khmer MEF1" w:hAnsi="Khmer MEF1" w:cs="Khmer MEF1"/>
            <w:spacing w:val="2"/>
            <w:cs/>
            <w:rPrChange w:id="7068" w:author="Sopheak Phorn" w:date="2023-08-04T10:55:00Z">
              <w:rPr>
                <w:rFonts w:ascii="Khmer MEF1" w:hAnsi="Khmer MEF1" w:cs="Khmer MEF1"/>
                <w:cs/>
              </w:rPr>
            </w:rPrChange>
          </w:rPr>
          <w:t>ទៅ</w:t>
        </w:r>
      </w:ins>
      <w:ins w:id="7069" w:author="Kem Sereyboth" w:date="2023-07-25T13:12:00Z">
        <w:r w:rsidR="00DE3D59" w:rsidRPr="001438C3">
          <w:rPr>
            <w:rFonts w:ascii="Khmer MEF1" w:hAnsi="Khmer MEF1" w:cs="Khmer MEF1"/>
            <w:spacing w:val="2"/>
            <w:lang w:val="ca-ES"/>
            <w:rPrChange w:id="7070" w:author="Sopheak Phorn" w:date="2023-08-04T10:55:00Z">
              <w:rPr>
                <w:rFonts w:ascii="Khmer MEF1" w:hAnsi="Khmer MEF1" w:cs="Khmer MEF1"/>
              </w:rPr>
            </w:rPrChange>
          </w:rPr>
          <w:t>​​</w:t>
        </w:r>
        <w:r w:rsidR="00DE3D59" w:rsidRPr="001438C3">
          <w:rPr>
            <w:rFonts w:ascii="Khmer MEF1" w:hAnsi="Khmer MEF1" w:cs="Khmer MEF1"/>
            <w:spacing w:val="2"/>
            <w:cs/>
            <w:rPrChange w:id="7071" w:author="Sopheak Phorn" w:date="2023-08-04T10:55:00Z">
              <w:rPr>
                <w:rFonts w:ascii="Khmer MEF1" w:hAnsi="Khmer MEF1" w:cs="Khmer MEF1"/>
                <w:cs/>
              </w:rPr>
            </w:rPrChange>
          </w:rPr>
          <w:t>​</w:t>
        </w:r>
      </w:ins>
      <w:ins w:id="7072" w:author="Kem Sereyboth" w:date="2023-06-20T14:21:00Z">
        <w:r w:rsidRPr="001438C3">
          <w:rPr>
            <w:rFonts w:ascii="Khmer MEF1" w:hAnsi="Khmer MEF1" w:cs="Khmer MEF1"/>
            <w:spacing w:val="2"/>
            <w:cs/>
            <w:rPrChange w:id="7073" w:author="Sopheak Phorn" w:date="2023-08-04T10:55:00Z">
              <w:rPr>
                <w:rFonts w:ascii="Khmer MEF1" w:hAnsi="Khmer MEF1" w:cs="Khmer MEF1"/>
                <w:cs/>
              </w:rPr>
            </w:rPrChange>
          </w:rPr>
          <w:t xml:space="preserve">លើវិសាលភាពទាំង ៣ នោះទេ។ </w:t>
        </w:r>
        <w:r w:rsidRPr="001438C3">
          <w:rPr>
            <w:rFonts w:ascii="Khmer MEF1" w:hAnsi="Khmer MEF1" w:cs="Khmer MEF1"/>
            <w:spacing w:val="2"/>
            <w:cs/>
            <w:lang w:val="ca-ES"/>
            <w:rPrChange w:id="7074" w:author="Sopheak Phorn" w:date="2023-08-04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ការធ្វើសវនកម្មសមិទ្ធកម្ម​របស់អង្គភាពសវ​ន​កម្មផ្ទៃក្នុងនៃ </w:t>
        </w:r>
        <w:r w:rsidRPr="001438C3">
          <w:rPr>
            <w:rFonts w:ascii="Khmer MEF1" w:hAnsi="Khmer MEF1" w:cs="Khmer MEF1"/>
            <w:b/>
            <w:bCs/>
            <w:spacing w:val="2"/>
            <w:cs/>
            <w:lang w:val="ca-ES"/>
            <w:rPrChange w:id="7075" w:author="Sopheak Phorn" w:date="2023-08-04T10:55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>អ.ស.ហ.</w:t>
        </w:r>
        <w:r w:rsidRPr="00244DB1">
          <w:rPr>
            <w:rFonts w:ascii="Khmer MEF1" w:hAnsi="Khmer MEF1" w:cs="Khmer MEF1"/>
            <w:spacing w:val="-2"/>
            <w:cs/>
            <w:lang w:val="ca-ES"/>
            <w:rPrChange w:id="7076" w:author="Sopheak Phorn" w:date="2023-07-28T13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  <w:r w:rsidRPr="001438C3">
          <w:rPr>
            <w:rFonts w:ascii="Khmer MEF1" w:hAnsi="Khmer MEF1" w:cs="Khmer MEF1"/>
            <w:spacing w:val="-4"/>
            <w:cs/>
            <w:lang w:val="ca-ES"/>
            <w:rPrChange w:id="7077" w:author="Sopheak Phorn" w:date="2023-08-04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មានគោលបំណងដើម្បីធានាទៅលើ</w:t>
        </w:r>
        <w:r w:rsidRPr="001438C3">
          <w:rPr>
            <w:rFonts w:ascii="Khmer MEF1" w:hAnsi="Khmer MEF1" w:cs="Khmer MEF1"/>
            <w:spacing w:val="-4"/>
            <w:cs/>
            <w:lang w:val="ca-ES"/>
            <w:rPrChange w:id="7078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 xml:space="preserve">ប្រតិបត្តិការរបស់អង្គភាពក្រោមឱវាទ </w:t>
        </w:r>
        <w:r w:rsidRPr="001438C3">
          <w:rPr>
            <w:rFonts w:ascii="Khmer MEF1" w:hAnsi="Khmer MEF1" w:cs="Khmer MEF1"/>
            <w:b/>
            <w:bCs/>
            <w:spacing w:val="-4"/>
            <w:cs/>
            <w:lang w:val="ca-ES"/>
            <w:rPrChange w:id="7079" w:author="Sopheak Phorn" w:date="2023-08-04T10:55:00Z">
              <w:rPr>
                <w:rFonts w:ascii="Khmer MEF1" w:hAnsi="Khmer MEF1" w:cs="Khmer MEF1"/>
                <w:b/>
                <w:bCs/>
                <w:spacing w:val="-12"/>
                <w:cs/>
                <w:lang w:val="ca-ES"/>
              </w:rPr>
            </w:rPrChange>
          </w:rPr>
          <w:t>អ.ស.ហ.</w:t>
        </w:r>
        <w:r w:rsidRPr="001438C3">
          <w:rPr>
            <w:rFonts w:ascii="Khmer MEF1" w:hAnsi="Khmer MEF1" w:cs="Khmer MEF1"/>
            <w:spacing w:val="-4"/>
            <w:cs/>
            <w:lang w:val="ca-ES"/>
            <w:rPrChange w:id="7080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 xml:space="preserve"> ប្រកប</w:t>
        </w:r>
      </w:ins>
      <w:ins w:id="7081" w:author="Sopheak Phorn" w:date="2023-07-28T13:25:00Z">
        <w:r w:rsidR="00244DB1" w:rsidRPr="001438C3">
          <w:rPr>
            <w:rFonts w:ascii="Khmer MEF1" w:hAnsi="Khmer MEF1" w:cs="Khmer MEF1"/>
            <w:spacing w:val="-4"/>
            <w:cs/>
            <w:lang w:val="ca-ES"/>
            <w:rPrChange w:id="7082" w:author="Sopheak Phorn" w:date="2023-08-04T10:5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​</w:t>
        </w:r>
      </w:ins>
      <w:ins w:id="7083" w:author="Kem Sereyboth" w:date="2023-06-20T14:21:00Z">
        <w:r w:rsidRPr="001438C3">
          <w:rPr>
            <w:rFonts w:ascii="Khmer MEF1" w:hAnsi="Khmer MEF1" w:cs="Khmer MEF1"/>
            <w:spacing w:val="-4"/>
            <w:cs/>
            <w:lang w:val="ca-ES"/>
            <w:rPrChange w:id="7084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>ដោយ</w:t>
        </w:r>
      </w:ins>
      <w:ins w:id="7085" w:author="Sopheak Phorn" w:date="2023-07-28T13:25:00Z">
        <w:r w:rsidR="00244DB1" w:rsidRPr="001438C3">
          <w:rPr>
            <w:rFonts w:ascii="Khmer MEF1" w:hAnsi="Khmer MEF1" w:cs="Khmer MEF1"/>
            <w:spacing w:val="-4"/>
            <w:lang w:val="ca-ES"/>
            <w:rPrChange w:id="7086" w:author="Sopheak Phorn" w:date="2023-08-04T10:55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</w:ins>
      <w:ins w:id="7087" w:author="Kem Sereyboth" w:date="2023-06-20T14:21:00Z">
        <w:r w:rsidRPr="001438C3">
          <w:rPr>
            <w:rFonts w:ascii="Khmer MEF1" w:hAnsi="Khmer MEF1" w:cs="Khmer MEF1"/>
            <w:spacing w:val="-4"/>
            <w:cs/>
            <w:lang w:val="ca-ES"/>
            <w:rPrChange w:id="7088" w:author="Sopheak Phorn" w:date="2023-08-04T10:55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>ប្រសិទ្ធភាព</w:t>
        </w:r>
        <w:r w:rsidRPr="00771598">
          <w:rPr>
            <w:rFonts w:ascii="Khmer MEF1" w:hAnsi="Khmer MEF1" w:cs="Khmer MEF1"/>
            <w:spacing w:val="4"/>
            <w:cs/>
            <w:lang w:val="ca-ES"/>
            <w:rPrChange w:id="7089" w:author="Sopheak" w:date="2023-08-03T06:53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t xml:space="preserve"> </w:t>
        </w:r>
      </w:ins>
      <w:ins w:id="7090" w:author="Sopheak Phorn" w:date="2023-08-04T10:57:00Z">
        <w:r w:rsidR="001438C3">
          <w:rPr>
            <w:rFonts w:ascii="Khmer MEF1" w:hAnsi="Khmer MEF1" w:cs="Khmer MEF1" w:hint="cs"/>
            <w:cs/>
            <w:lang w:val="ca-ES"/>
          </w:rPr>
          <w:t xml:space="preserve">តាមផែនការដែលបានដាក់ចេញ </w:t>
        </w:r>
      </w:ins>
      <w:ins w:id="7091" w:author="Kem Sereyboth" w:date="2023-06-20T14:21:00Z">
        <w:del w:id="7092" w:author="Sopheak Phorn" w:date="2023-08-04T10:57:00Z">
          <w:r w:rsidRPr="00771598" w:rsidDel="001438C3">
            <w:rPr>
              <w:rFonts w:ascii="Khmer MEF1" w:hAnsi="Khmer MEF1" w:cs="Khmer MEF1"/>
              <w:spacing w:val="4"/>
              <w:cs/>
              <w:lang w:val="ca-ES"/>
              <w:rPrChange w:id="7093" w:author="Sopheak" w:date="2023-08-03T06:53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>ស័ក្តិសិទ្ធភាព</w:delText>
          </w:r>
          <w:r w:rsidRPr="002B31DB" w:rsidDel="001438C3">
            <w:rPr>
              <w:rFonts w:ascii="Khmer MEF1" w:hAnsi="Khmer MEF1" w:cs="Khmer MEF1"/>
              <w:cs/>
              <w:lang w:val="ca-ES"/>
              <w:rPrChange w:id="7094" w:author="Kem Sereyboth" w:date="2023-07-25T13:09:00Z">
                <w:rPr>
                  <w:rFonts w:ascii="Khmer MEF1" w:hAnsi="Khmer MEF1" w:cs="Khmer MEF1"/>
                  <w:spacing w:val="-12"/>
                  <w:cs/>
                  <w:lang w:val="ca-ES"/>
                </w:rPr>
              </w:rPrChange>
            </w:rPr>
            <w:delText xml:space="preserve"> តម្លាភាព គណនេយ្យភាព</w:delText>
          </w:r>
          <w:r w:rsidRPr="002B31DB" w:rsidDel="001438C3">
            <w:rPr>
              <w:rFonts w:ascii="Khmer MEF1" w:hAnsi="Khmer MEF1" w:cs="Khmer MEF1"/>
              <w:cs/>
              <w:lang w:val="ca-ES"/>
            </w:rPr>
            <w:delText xml:space="preserve">​ </w:delText>
          </w:r>
        </w:del>
        <w:r w:rsidRPr="002B31DB">
          <w:rPr>
            <w:rFonts w:ascii="Khmer MEF1" w:hAnsi="Khmer MEF1" w:cs="Khmer MEF1"/>
            <w:cs/>
            <w:lang w:val="ca-ES"/>
          </w:rPr>
          <w:t>និងជួយកែលម្អឱ្យមានភាពប្រសើរឡើង។</w:t>
        </w:r>
        <w:r w:rsidRPr="002B31DB">
          <w:rPr>
            <w:rFonts w:ascii="Khmer MEF1" w:hAnsi="Khmer MEF1" w:cs="Khmer MEF1"/>
            <w:cs/>
            <w:lang w:val="ca-ES"/>
            <w:rPrChange w:id="7095" w:author="Kem Sereyboth" w:date="2023-07-25T13:0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</w:ins>
    </w:p>
    <w:p w14:paraId="1278232F" w14:textId="08BF8A6B" w:rsidR="005C3437" w:rsidRPr="00E33574" w:rsidRDefault="005C3437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7096" w:author="Kem Sereyboth" w:date="2023-06-20T14:21:00Z"/>
          <w:lang w:val="ca-ES"/>
        </w:rPr>
        <w:pPrChange w:id="7097" w:author="Sopheak Phorn" w:date="2023-08-25T16:12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7098" w:author="Kem Sereyboth" w:date="2023-06-20T14:21:00Z">
        <w:r w:rsidRPr="00631815">
          <w:rPr>
            <w:rFonts w:ascii="Khmer MEF1" w:hAnsi="Khmer MEF1" w:cs="Khmer MEF1"/>
            <w:spacing w:val="6"/>
            <w:cs/>
            <w:lang w:val="ca-ES"/>
            <w:rPrChange w:id="7099" w:author="Kem Sereyboth" w:date="2023-07-25T13:2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ដើម្បីធានាសម្រេចបាននូវគោលបំណងនៃការធ្វើ</w:t>
        </w:r>
      </w:ins>
      <w:ins w:id="7100" w:author="Kem Sereyboth" w:date="2023-07-18T16:08:00Z">
        <w:r w:rsidR="004B71EF" w:rsidRPr="00631815">
          <w:rPr>
            <w:rFonts w:ascii="Khmer MEF1" w:hAnsi="Khmer MEF1" w:cs="Khmer MEF1"/>
            <w:spacing w:val="6"/>
            <w:cs/>
            <w:lang w:val="ca-ES"/>
            <w:rPrChange w:id="7101" w:author="Kem Sereyboth" w:date="2023-07-25T13:2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សវនកម្មអនុលោមភាព</w:t>
        </w:r>
        <w:r w:rsidR="004B71EF" w:rsidRPr="004B201C">
          <w:rPr>
            <w:rFonts w:ascii="Khmer MEF1" w:hAnsi="Khmer MEF1" w:cs="Khmer MEF1"/>
            <w:spacing w:val="4"/>
            <w:cs/>
            <w:lang w:val="ca-ES"/>
            <w:rPrChange w:id="7102" w:author="Kem Sereyboth" w:date="2023-07-25T13:1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និង</w:t>
        </w:r>
      </w:ins>
      <w:ins w:id="7103" w:author="Kem Sereyboth" w:date="2023-06-20T14:21:00Z">
        <w:r w:rsidRPr="004B201C">
          <w:rPr>
            <w:rFonts w:ascii="Khmer MEF1" w:hAnsi="Khmer MEF1" w:cs="Khmer MEF1"/>
            <w:spacing w:val="4"/>
            <w:cs/>
            <w:lang w:val="ca-ES"/>
            <w:rPrChange w:id="7104" w:author="Kem Sereyboth" w:date="2023-07-25T13:13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សវនកម្មសមិទ្ធកម្ម </w:t>
        </w:r>
        <w:r w:rsidRPr="004B201C">
          <w:rPr>
            <w:rFonts w:ascii="Khmer MEF1" w:hAnsi="Khmer MEF1" w:cs="Khmer MEF1"/>
            <w:spacing w:val="-8"/>
            <w:cs/>
            <w:lang w:val="ca-ES"/>
            <w:rPrChange w:id="7105" w:author="Kem Sereyboth" w:date="2023-07-25T13:14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សវនករទទួលបន្ទុកត្រូវធ្វើការ</w:t>
        </w:r>
        <w:r w:rsidRPr="004B201C">
          <w:rPr>
            <w:rFonts w:ascii="Khmer MEF1" w:hAnsi="Khmer MEF1" w:cs="Khmer MEF1"/>
            <w:spacing w:val="-8"/>
            <w:cs/>
            <w:lang w:val="ca-ES"/>
            <w:rPrChange w:id="7106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>កំណត់នូវប្រធានបទសវនកម្មជាក់លាក់ជាមុនសិន</w:t>
        </w:r>
      </w:ins>
      <w:ins w:id="7107" w:author="Kem Sereyboth" w:date="2023-07-25T13:14:00Z">
        <w:r w:rsidR="004B201C" w:rsidRPr="004B201C">
          <w:rPr>
            <w:rFonts w:ascii="Khmer MEF1" w:hAnsi="Khmer MEF1" w:cs="Khmer MEF1"/>
            <w:spacing w:val="-8"/>
            <w:cs/>
            <w:lang w:val="ca-ES"/>
            <w:rPrChange w:id="7108" w:author="Kem Sereyboth" w:date="2023-07-25T13:1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7109" w:author="Kem Sereyboth" w:date="2023-06-20T14:21:00Z">
        <w:r w:rsidRPr="004B201C">
          <w:rPr>
            <w:rFonts w:ascii="Khmer MEF1" w:hAnsi="Khmer MEF1" w:cs="Khmer MEF1"/>
            <w:spacing w:val="-8"/>
            <w:cs/>
            <w:lang w:val="ca-ES"/>
            <w:rPrChange w:id="7110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>ដើម្បីជាគោលក្នុងការពិនិត្យ</w:t>
        </w:r>
        <w:r w:rsidRPr="00E33574">
          <w:rPr>
            <w:rFonts w:ascii="Khmer MEF1" w:hAnsi="Khmer MEF1" w:cs="Khmer MEF1"/>
            <w:cs/>
            <w:lang w:val="ca-ES"/>
          </w:rPr>
          <w:t xml:space="preserve"> </w:t>
        </w:r>
        <w:r w:rsidRPr="004B201C">
          <w:rPr>
            <w:rFonts w:ascii="Khmer MEF1" w:hAnsi="Khmer MEF1" w:cs="Khmer MEF1"/>
            <w:spacing w:val="2"/>
            <w:cs/>
            <w:lang w:val="ca-ES"/>
            <w:rPrChange w:id="7111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>និងវាយតម្លៃលើ</w:t>
        </w:r>
        <w:r w:rsidRPr="004B201C">
          <w:rPr>
            <w:rFonts w:ascii="Khmer MEF1" w:hAnsi="Khmer MEF1" w:cs="Khmer MEF1"/>
            <w:spacing w:val="2"/>
            <w:cs/>
            <w:lang w:val="ca-ES"/>
          </w:rPr>
          <w:t>ការអនុវត្ត</w:t>
        </w:r>
        <w:r w:rsidRPr="004B201C">
          <w:rPr>
            <w:rFonts w:ascii="Khmer MEF1" w:hAnsi="Khmer MEF1" w:cs="Khmer MEF1"/>
            <w:spacing w:val="2"/>
            <w:cs/>
            <w:lang w:val="ca-ES"/>
            <w:rPrChange w:id="7112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ការងាររបស់អង្គភាពក្រោមឱវាទ </w:t>
        </w:r>
        <w:r w:rsidRPr="004B201C">
          <w:rPr>
            <w:rFonts w:ascii="Khmer MEF1" w:hAnsi="Khmer MEF1" w:cs="Khmer MEF1"/>
            <w:b/>
            <w:bCs/>
            <w:spacing w:val="2"/>
            <w:cs/>
            <w:lang w:val="ca-ES"/>
            <w:rPrChange w:id="7113" w:author="Kem Sereyboth" w:date="2023-07-25T13:1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4B201C">
          <w:rPr>
            <w:rFonts w:ascii="Khmer MEF1" w:hAnsi="Khmer MEF1" w:cs="Khmer MEF1"/>
            <w:spacing w:val="2"/>
            <w:cs/>
            <w:lang w:val="ca-ES"/>
            <w:rPrChange w:id="7114" w:author="Kem Sereyboth" w:date="2023-07-25T13:14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។ ក្នុងន័យនេះ ប្រធានបទសវនកម្ម </w:t>
        </w:r>
        <w:r w:rsidRPr="004B201C">
          <w:rPr>
            <w:rFonts w:ascii="Khmer MEF1" w:hAnsi="Khmer MEF1" w:cs="Khmer MEF1"/>
            <w:spacing w:val="-6"/>
            <w:cs/>
            <w:lang w:val="ca-ES"/>
            <w:rPrChange w:id="7115" w:author="Kem Sereyboth" w:date="2023-07-25T13:16:00Z">
              <w:rPr>
                <w:rFonts w:ascii="Khmer MEF1" w:hAnsi="Khmer MEF1" w:cs="Khmer MEF1"/>
                <w:cs/>
                <w:lang w:val="ca-ES"/>
              </w:rPr>
            </w:rPrChange>
          </w:rPr>
          <w:t>សំ</w:t>
        </w:r>
      </w:ins>
      <w:ins w:id="7116" w:author="Kem Sereyboth" w:date="2023-07-25T13:14:00Z">
        <w:r w:rsidR="004B201C" w:rsidRPr="004B201C">
          <w:rPr>
            <w:rFonts w:ascii="Khmer MEF1" w:hAnsi="Khmer MEF1" w:cs="Khmer MEF1"/>
            <w:spacing w:val="-6"/>
            <w:lang w:val="ca-ES"/>
            <w:rPrChange w:id="7117" w:author="Kem Sereyboth" w:date="2023-07-25T13:16:00Z">
              <w:rPr>
                <w:rFonts w:ascii="Khmer MEF1" w:hAnsi="Khmer MEF1" w:cs="Khmer MEF1"/>
                <w:lang w:val="ca-ES"/>
              </w:rPr>
            </w:rPrChange>
          </w:rPr>
          <w:t>​​​</w:t>
        </w:r>
      </w:ins>
      <w:ins w:id="7118" w:author="Kem Sereyboth" w:date="2023-06-20T14:21:00Z">
        <w:r w:rsidRPr="004B201C">
          <w:rPr>
            <w:rFonts w:ascii="Khmer MEF1" w:hAnsi="Khmer MEF1" w:cs="Khmer MEF1"/>
            <w:spacing w:val="-6"/>
            <w:cs/>
            <w:lang w:val="ca-ES"/>
            <w:rPrChange w:id="7119" w:author="Kem Sereyboth" w:date="2023-07-25T13:16:00Z">
              <w:rPr>
                <w:rFonts w:ascii="Khmer MEF1" w:hAnsi="Khmer MEF1" w:cs="Khmer MEF1"/>
                <w:cs/>
                <w:lang w:val="ca-ES"/>
              </w:rPr>
            </w:rPrChange>
          </w:rPr>
          <w:t>ដៅដល់ប្រធានបទដែល</w:t>
        </w:r>
        <w:r w:rsidRPr="004B201C">
          <w:rPr>
            <w:rFonts w:ascii="Khmer MEF1" w:hAnsi="Khmer MEF1" w:cs="Khmer MEF1"/>
            <w:spacing w:val="-6"/>
            <w:cs/>
            <w:lang w:val="ca-ES"/>
            <w:rPrChange w:id="7120" w:author="Kem Sereyboth" w:date="2023-07-25T13:1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សវនករទទួលបន្ទុកបានកំណត់ជាគោលក្នុងការចុះធ្វើសវនកម្មបន្ទាប់ពីបានពិនិត្យ</w:t>
        </w:r>
        <w:r w:rsidRPr="00CF3808">
          <w:rPr>
            <w:rFonts w:ascii="Khmer MEF1" w:hAnsi="Khmer MEF1" w:cs="Khmer MEF1"/>
            <w:spacing w:val="-4"/>
            <w:cs/>
            <w:lang w:val="ca-ES"/>
            <w:rPrChange w:id="7121" w:author="Sopheak Phorn" w:date="2023-08-03T13:47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ឃើញថាការអនុវត្តការងារ</w:t>
        </w:r>
        <w:r w:rsidRPr="00CF3808">
          <w:rPr>
            <w:rFonts w:ascii="Khmer MEF1" w:hAnsi="Khmer MEF1" w:cs="Khmer MEF1"/>
            <w:spacing w:val="-4"/>
            <w:cs/>
            <w:lang w:val="ca-ES"/>
            <w:rPrChange w:id="7122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របស់អង្គភាពក្រោមឱវាទ </w:t>
        </w:r>
        <w:r w:rsidRPr="00CF3808">
          <w:rPr>
            <w:rFonts w:ascii="Khmer MEF1" w:hAnsi="Khmer MEF1" w:cs="Khmer MEF1"/>
            <w:b/>
            <w:bCs/>
            <w:spacing w:val="-4"/>
            <w:cs/>
            <w:lang w:val="ca-ES"/>
            <w:rPrChange w:id="7123" w:author="Sopheak Phorn" w:date="2023-08-03T13:47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 xml:space="preserve">អ.ស.ហ. </w:t>
        </w:r>
        <w:r w:rsidRPr="00CF3808">
          <w:rPr>
            <w:rFonts w:ascii="Khmer MEF1" w:hAnsi="Khmer MEF1" w:cs="Khmer MEF1"/>
            <w:spacing w:val="-4"/>
            <w:cs/>
            <w:lang w:val="ca-ES"/>
            <w:rPrChange w:id="7124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>ត្រង់ផ្នែកណាមួយនៅមានខ្វះចន្លោះដែលអា</w:t>
        </w:r>
      </w:ins>
      <w:ins w:id="7125" w:author="Kem Sereyboth" w:date="2023-07-25T13:16:00Z">
        <w:r w:rsidR="004B201C" w:rsidRPr="00CF3808">
          <w:rPr>
            <w:rFonts w:ascii="Khmer MEF1" w:hAnsi="Khmer MEF1" w:cs="Khmer MEF1"/>
            <w:spacing w:val="-4"/>
            <w:cs/>
            <w:lang w:val="ca-ES"/>
            <w:rPrChange w:id="7126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127" w:author="Kem Sereyboth" w:date="2023-06-20T14:21:00Z">
        <w:r w:rsidRPr="00CF3808">
          <w:rPr>
            <w:rFonts w:ascii="Khmer MEF1" w:hAnsi="Khmer MEF1" w:cs="Khmer MEF1"/>
            <w:spacing w:val="-4"/>
            <w:cs/>
            <w:lang w:val="ca-ES"/>
            <w:rPrChange w:id="7128" w:author="Sopheak Phorn" w:date="2023-08-03T13:47:00Z">
              <w:rPr>
                <w:rFonts w:ascii="Khmer MEF1" w:hAnsi="Khmer MEF1" w:cs="Khmer MEF1"/>
                <w:cs/>
                <w:lang w:val="ca-ES"/>
              </w:rPr>
            </w:rPrChange>
          </w:rPr>
          <w:t>ច</w:t>
        </w:r>
      </w:ins>
      <w:ins w:id="7129" w:author="Kem Sereyboth" w:date="2023-07-25T13:16:00Z">
        <w:r w:rsidR="004B201C" w:rsidRPr="004B201C">
          <w:rPr>
            <w:rFonts w:ascii="Khmer MEF1" w:hAnsi="Khmer MEF1" w:cs="Khmer MEF1"/>
            <w:spacing w:val="-4"/>
            <w:cs/>
            <w:lang w:val="ca-ES"/>
            <w:rPrChange w:id="7130" w:author="Kem Sereyboth" w:date="2023-07-25T13:16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131" w:author="Kem Sereyboth" w:date="2023-06-20T14:21:00Z">
        <w:r w:rsidRPr="00CF3808">
          <w:rPr>
            <w:rFonts w:ascii="Khmer MEF1" w:hAnsi="Khmer MEF1" w:cs="Khmer MEF1"/>
            <w:spacing w:val="2"/>
            <w:cs/>
            <w:lang w:val="ca-ES"/>
            <w:rPrChange w:id="7132" w:author="Sopheak Phorn" w:date="2023-08-03T13:48:00Z">
              <w:rPr>
                <w:rFonts w:ascii="Khmer MEF1" w:hAnsi="Khmer MEF1" w:cs="Khmer MEF1"/>
                <w:cs/>
                <w:lang w:val="ca-ES"/>
              </w:rPr>
            </w:rPrChange>
          </w:rPr>
          <w:t>នាំឱ្យកើតមាននូវគម្លា</w:t>
        </w:r>
        <w:r w:rsidRPr="00CF3808">
          <w:rPr>
            <w:rFonts w:ascii="Khmer MEF1" w:hAnsi="Khmer MEF1" w:cs="Khmer MEF1"/>
            <w:spacing w:val="2"/>
            <w:cs/>
            <w:lang w:val="ca-ES"/>
          </w:rPr>
          <w:t>ត</w:t>
        </w:r>
        <w:r w:rsidRPr="00CF3808">
          <w:rPr>
            <w:rFonts w:ascii="Khmer MEF1" w:hAnsi="Khmer MEF1" w:cs="Khmer MEF1"/>
            <w:spacing w:val="2"/>
            <w:cs/>
            <w:lang w:val="ca-ES"/>
            <w:rPrChange w:id="7133" w:author="Sopheak Phorn" w:date="2023-08-03T13:48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 xml:space="preserve">ប្រតិបត្តិការ។ </w:t>
        </w:r>
        <w:r w:rsidRPr="00CF3808">
          <w:rPr>
            <w:rFonts w:ascii="!Khmer MEF1" w:hAnsi="!Khmer MEF1" w:cs="!Khmer MEF1"/>
            <w:spacing w:val="2"/>
            <w:cs/>
            <w:lang w:val="ca-ES"/>
            <w:rPrChange w:id="7134" w:author="Sopheak Phorn" w:date="2023-08-03T13:48:00Z">
              <w:rPr>
                <w:rFonts w:ascii="!Khmer MEF1" w:hAnsi="!Khmer MEF1" w:cs="!Khmer MEF1"/>
                <w:spacing w:val="-10"/>
                <w:cs/>
                <w:lang w:val="ca-ES"/>
              </w:rPr>
            </w:rPrChange>
          </w:rPr>
          <w:t>តាមរយៈនេះ ប្រតិភូសវនកម្ម ​និងសវនករទទួលបន្ទុករបស់អង្គភាព</w:t>
        </w:r>
        <w:r w:rsidRPr="004B201C">
          <w:rPr>
            <w:rFonts w:ascii="!Khmer MEF1" w:hAnsi="!Khmer MEF1" w:cs="!Khmer MEF1"/>
            <w:cs/>
            <w:lang w:val="ca-ES"/>
            <w:rPrChange w:id="7135" w:author="Kem Sereyboth" w:date="2023-07-25T13:16:00Z">
              <w:rPr>
                <w:rFonts w:ascii="!Khmer MEF1" w:hAnsi="!Khmer MEF1" w:cs="!Khmer MEF1"/>
                <w:spacing w:val="-10"/>
                <w:cs/>
                <w:lang w:val="ca-ES"/>
              </w:rPr>
            </w:rPrChange>
          </w:rPr>
          <w:t xml:space="preserve">សវនកម្មផ្ទៃក្នុងនៃ </w:t>
        </w:r>
        <w:r w:rsidRPr="004B201C">
          <w:rPr>
            <w:rFonts w:ascii="!Khmer MEF1" w:hAnsi="!Khmer MEF1" w:cs="!Khmer MEF1"/>
            <w:b/>
            <w:bCs/>
            <w:cs/>
            <w:lang w:val="ca-ES"/>
            <w:rPrChange w:id="7136" w:author="Kem Sereyboth" w:date="2023-07-25T13:16:00Z">
              <w:rPr>
                <w:rFonts w:ascii="!Khmer MEF1" w:hAnsi="!Khmer MEF1" w:cs="!Khmer MEF1"/>
                <w:b/>
                <w:bCs/>
                <w:spacing w:val="-10"/>
                <w:cs/>
                <w:lang w:val="ca-ES"/>
              </w:rPr>
            </w:rPrChange>
          </w:rPr>
          <w:t>អ.ស.ហ.</w:t>
        </w:r>
        <w:r w:rsidRPr="004B201C">
          <w:rPr>
            <w:rFonts w:ascii="!Khmer MEF1" w:hAnsi="!Khmer MEF1" w:cs="!Khmer MEF1"/>
            <w:b/>
            <w:bCs/>
            <w:cs/>
            <w:lang w:val="ca-ES"/>
            <w:rPrChange w:id="7137" w:author="Kem Sereyboth" w:date="2023-07-25T13:16:00Z">
              <w:rPr>
                <w:rFonts w:ascii="!Khmer MEF1" w:hAnsi="!Khmer MEF1" w:cs="!Khmer MEF1"/>
                <w:b/>
                <w:bCs/>
                <w:spacing w:val="-6"/>
                <w:cs/>
                <w:lang w:val="ca-ES"/>
              </w:rPr>
            </w:rPrChange>
          </w:rPr>
          <w:t xml:space="preserve"> </w:t>
        </w:r>
        <w:r w:rsidRPr="004B201C">
          <w:rPr>
            <w:rFonts w:ascii="!Khmer MEF1" w:hAnsi="!Khmer MEF1" w:cs="!Khmer MEF1"/>
            <w:cs/>
            <w:lang w:val="ca-ES"/>
            <w:rPrChange w:id="7138" w:author="Kem Sereyboth" w:date="2023-07-25T13:16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បានធ្វើការស្វែងយល់អំពីបរិស្ថានត្រួតពិនិត្យរបស់</w:t>
        </w:r>
        <w:r w:rsidRPr="004B201C">
          <w:rPr>
            <w:rFonts w:ascii="Khmer MEF1" w:hAnsi="Khmer MEF1" w:cs="Khmer MEF1"/>
            <w:cs/>
            <w:lang w:val="ca-ES"/>
            <w:rPrChange w:id="7139" w:author="Kem Sereyboth" w:date="2023-07-25T13:1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7140" w:author="Kem Sereyboth" w:date="2023-06-20T15:43:00Z">
        <w:r w:rsidRPr="004B201C">
          <w:rPr>
            <w:rFonts w:ascii="Khmer MEF1" w:hAnsi="Khmer MEF1" w:cs="Khmer MEF1"/>
            <w:b/>
            <w:bCs/>
            <w:cs/>
            <w:lang w:val="ca-ES"/>
            <w:rPrChange w:id="7141" w:author="Kem Sereyboth" w:date="2023-07-25T13:1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ន.</w:t>
        </w:r>
      </w:ins>
      <w:ins w:id="7142" w:author="Sopheak Phorn" w:date="2023-07-28T13:26:00Z">
        <w:r w:rsidR="00244DB1">
          <w:rPr>
            <w:rFonts w:ascii="Khmer MEF1" w:hAnsi="Khmer MEF1" w:cs="Khmer MEF1" w:hint="cs"/>
            <w:b/>
            <w:bCs/>
            <w:cs/>
            <w:lang w:val="ca-ES"/>
          </w:rPr>
          <w:t>គ</w:t>
        </w:r>
      </w:ins>
      <w:ins w:id="7143" w:author="Kem Sereyboth" w:date="2023-06-20T15:43:00Z">
        <w:del w:id="7144" w:author="Sopheak Phorn" w:date="2023-07-28T13:26:00Z">
          <w:r w:rsidRPr="004B201C" w:rsidDel="00244DB1">
            <w:rPr>
              <w:rFonts w:ascii="Khmer MEF1" w:hAnsi="Khmer MEF1" w:cs="Khmer MEF1"/>
              <w:b/>
              <w:bCs/>
              <w:cs/>
              <w:lang w:val="ca-ES"/>
              <w:rPrChange w:id="7145" w:author="Kem Sereyboth" w:date="2023-07-25T13:1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ស</w:delText>
          </w:r>
        </w:del>
        <w:r w:rsidRPr="004B201C">
          <w:rPr>
            <w:rFonts w:ascii="Khmer MEF1" w:hAnsi="Khmer MEF1" w:cs="Khmer MEF1"/>
            <w:b/>
            <w:bCs/>
            <w:cs/>
            <w:lang w:val="ca-ES"/>
            <w:rPrChange w:id="7146" w:author="Kem Sereyboth" w:date="2023-07-25T13:16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.ស.</w:t>
        </w:r>
      </w:ins>
      <w:ins w:id="7147" w:author="Kem Sereyboth" w:date="2023-06-20T14:21:00Z">
        <w:r w:rsidRPr="004B201C">
          <w:rPr>
            <w:rFonts w:ascii="Khmer MEF1" w:hAnsi="Khmer MEF1" w:cs="Khmer MEF1"/>
            <w:cs/>
            <w:rPrChange w:id="7148" w:author="Kem Sereyboth" w:date="2023-07-25T13:16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 </w:t>
        </w:r>
        <w:r w:rsidRPr="004B201C">
          <w:rPr>
            <w:rFonts w:ascii="!Khmer MEF1" w:hAnsi="!Khmer MEF1" w:cs="!Khmer MEF1"/>
            <w:cs/>
            <w:lang w:val="ca-ES"/>
            <w:rPrChange w:id="7149" w:author="Kem Sereyboth" w:date="2023-07-25T13:16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ក្នុងគោលបំណង</w:t>
        </w:r>
        <w:r w:rsidRPr="003F23C6">
          <w:rPr>
            <w:rFonts w:ascii="!Khmer MEF1" w:hAnsi="!Khmer MEF1" w:cs="!Khmer MEF1"/>
            <w:cs/>
            <w:lang w:val="ca-ES"/>
            <w:rPrChange w:id="7150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កំ</w:t>
        </w:r>
      </w:ins>
      <w:ins w:id="7151" w:author="Kem Sereyboth" w:date="2023-07-25T13:16:00Z">
        <w:r w:rsidR="004B201C" w:rsidRPr="003F23C6">
          <w:rPr>
            <w:rFonts w:ascii="!Khmer MEF1" w:hAnsi="!Khmer MEF1" w:cs="!Khmer MEF1"/>
            <w:cs/>
            <w:lang w:val="ca-ES"/>
            <w:rPrChange w:id="7152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​</w:t>
        </w:r>
      </w:ins>
      <w:ins w:id="7153" w:author="Kem Sereyboth" w:date="2023-06-20T14:21:00Z">
        <w:r w:rsidRPr="003F23C6">
          <w:rPr>
            <w:rFonts w:ascii="!Khmer MEF1" w:hAnsi="!Khmer MEF1" w:cs="!Khmer MEF1"/>
            <w:cs/>
            <w:lang w:val="ca-ES"/>
            <w:rPrChange w:id="7154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ណត់នូវគម្លាត</w:t>
        </w:r>
        <w:r w:rsidRPr="003F23C6">
          <w:rPr>
            <w:rFonts w:ascii="!Khmer MEF1" w:hAnsi="!Khmer MEF1" w:cs="!Khmer MEF1"/>
            <w:lang w:val="ca-ES"/>
            <w:rPrChange w:id="7155" w:author="Sopheak Phorn" w:date="2023-08-04T11:01:00Z">
              <w:rPr>
                <w:rFonts w:ascii="!Khmer MEF1" w:hAnsi="!Khmer MEF1" w:cs="!Khmer MEF1"/>
                <w:spacing w:val="-4"/>
                <w:lang w:val="ca-ES"/>
              </w:rPr>
            </w:rPrChange>
          </w:rPr>
          <w:t xml:space="preserve"> </w:t>
        </w:r>
        <w:r w:rsidRPr="003F23C6">
          <w:rPr>
            <w:rFonts w:ascii="!Khmer MEF1" w:hAnsi="!Khmer MEF1" w:cs="!Khmer MEF1"/>
            <w:cs/>
            <w:lang w:val="ca-ES"/>
            <w:rPrChange w:id="7156" w:author="Sopheak Phorn" w:date="2023-08-04T11:01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និងរៀបចំ</w:t>
        </w:r>
        <w:r w:rsidRPr="003F23C6">
          <w:rPr>
            <w:rFonts w:ascii="!Khmer MEF1" w:hAnsi="!Khmer MEF1" w:cs="!Khmer MEF1"/>
            <w:cs/>
            <w:lang w:val="ca-ES"/>
          </w:rPr>
          <w:t>ផែនការសវនកម្មឱ្យបានច្បាស់លាស់</w:t>
        </w:r>
        <w:r w:rsidRPr="003F23C6">
          <w:rPr>
            <w:rFonts w:ascii="!Khmer MEF1" w:hAnsi="!Khmer MEF1" w:cs="!Khmer MEF1"/>
            <w:lang w:val="ca-ES"/>
          </w:rPr>
          <w:t xml:space="preserve"> </w:t>
        </w:r>
        <w:r w:rsidRPr="003F23C6">
          <w:rPr>
            <w:rFonts w:ascii="!Khmer MEF1" w:hAnsi="!Khmer MEF1" w:cs="!Khmer MEF1"/>
            <w:spacing w:val="2"/>
            <w:cs/>
            <w:lang w:val="ca-ES"/>
            <w:rPrChange w:id="7157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ដើម្បី</w:t>
        </w:r>
        <w:r w:rsidRPr="003F23C6">
          <w:rPr>
            <w:rFonts w:ascii="!Khmer MEF1" w:hAnsi="!Khmer MEF1" w:cs="!Khmer MEF1"/>
            <w:spacing w:val="2"/>
            <w:lang w:val="ca-ES"/>
            <w:rPrChange w:id="7158" w:author="Sopheak Phorn" w:date="2023-08-04T11:01:00Z">
              <w:rPr>
                <w:rFonts w:ascii="!Khmer MEF1" w:hAnsi="!Khmer MEF1" w:cs="!Khmer MEF1"/>
                <w:lang w:val="ca-ES"/>
              </w:rPr>
            </w:rPrChange>
          </w:rPr>
          <w:t>​</w:t>
        </w:r>
        <w:r w:rsidRPr="003F23C6">
          <w:rPr>
            <w:rFonts w:ascii="!Khmer MEF1" w:hAnsi="!Khmer MEF1" w:cs="!Khmer MEF1"/>
            <w:spacing w:val="2"/>
            <w:cs/>
            <w:lang w:val="ca-ES"/>
            <w:rPrChange w:id="7159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កំណត់</w:t>
        </w:r>
        <w:r w:rsidRPr="003F23C6">
          <w:rPr>
            <w:rFonts w:ascii="!Khmer MEF1" w:hAnsi="!Khmer MEF1" w:cs="!Khmer MEF1"/>
            <w:spacing w:val="2"/>
            <w:lang w:val="ca-ES"/>
            <w:rPrChange w:id="7160" w:author="Sopheak Phorn" w:date="2023-08-04T11:01:00Z">
              <w:rPr>
                <w:rFonts w:ascii="!Khmer MEF1" w:hAnsi="!Khmer MEF1" w:cs="!Khmer MEF1"/>
                <w:lang w:val="ca-ES"/>
              </w:rPr>
            </w:rPrChange>
          </w:rPr>
          <w:t>​</w:t>
        </w:r>
        <w:r w:rsidRPr="003F23C6">
          <w:rPr>
            <w:rFonts w:ascii="!Khmer MEF1" w:hAnsi="!Khmer MEF1" w:cs="!Khmer MEF1"/>
            <w:spacing w:val="2"/>
            <w:cs/>
            <w:lang w:val="ca-ES"/>
            <w:rPrChange w:id="7161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បាននូវប្រធានបទសវនកម្ម</w:t>
        </w:r>
      </w:ins>
      <w:ins w:id="7162" w:author="Sopheak Phorn" w:date="2023-08-04T11:01:00Z">
        <w:r w:rsidR="003F23C6" w:rsidRPr="003F23C6">
          <w:rPr>
            <w:rFonts w:ascii="!Khmer MEF1" w:hAnsi="!Khmer MEF1" w:cs="!Khmer MEF1"/>
            <w:spacing w:val="2"/>
            <w:lang w:val="ca-ES"/>
            <w:rPrChange w:id="7163" w:author="Sopheak Phorn" w:date="2023-08-04T11:01:00Z">
              <w:rPr>
                <w:rFonts w:ascii="!Khmer MEF1" w:hAnsi="!Khmer MEF1" w:cs="!Khmer MEF1"/>
                <w:lang w:val="ca-ES"/>
              </w:rPr>
            </w:rPrChange>
          </w:rPr>
          <w:t>​​​​​​​</w:t>
        </w:r>
      </w:ins>
      <w:ins w:id="7164" w:author="Kem Sereyboth" w:date="2023-06-20T14:21:00Z">
        <w:r w:rsidRPr="003F23C6">
          <w:rPr>
            <w:rFonts w:ascii="!Khmer MEF1" w:hAnsi="!Khmer MEF1" w:cs="!Khmer MEF1"/>
            <w:spacing w:val="2"/>
            <w:cs/>
            <w:lang w:val="ca-ES"/>
            <w:rPrChange w:id="7165" w:author="Sopheak Phorn" w:date="2023-08-04T11:01:00Z">
              <w:rPr>
                <w:rFonts w:ascii="!Khmer MEF1" w:hAnsi="!Khmer MEF1" w:cs="!Khmer MEF1"/>
                <w:cs/>
                <w:lang w:val="ca-ES"/>
              </w:rPr>
            </w:rPrChange>
          </w:rPr>
          <w:t>ក៏</w:t>
        </w:r>
        <w:r w:rsidRPr="003F23C6">
          <w:rPr>
            <w:rFonts w:ascii="!Khmer MEF1" w:hAnsi="!Khmer MEF1" w:cs="!Khmer MEF1"/>
            <w:spacing w:val="-12"/>
            <w:cs/>
            <w:lang w:val="ca-ES"/>
            <w:rPrChange w:id="7166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ដូចជាលក្ខណៈវិនិច្ឆ័យក្នុង</w:t>
        </w:r>
        <w:r w:rsidRPr="003F23C6">
          <w:rPr>
            <w:rFonts w:ascii="!Khmer MEF1" w:hAnsi="!Khmer MEF1" w:cs="!Khmer MEF1"/>
            <w:spacing w:val="-12"/>
            <w:cs/>
            <w:lang w:val="ca-ES"/>
            <w:rPrChange w:id="7167" w:author="Sopheak Phorn" w:date="2023-08-04T11:02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ការធ្វើសវនកម្ម។</w:t>
        </w:r>
        <w:r w:rsidRPr="003F23C6">
          <w:rPr>
            <w:rFonts w:ascii="!Khmer MEF1" w:hAnsi="!Khmer MEF1" w:cs="!Khmer MEF1"/>
            <w:spacing w:val="-12"/>
            <w:lang w:val="ca-ES"/>
            <w:rPrChange w:id="7168" w:author="Sopheak Phorn" w:date="2023-08-04T11:02:00Z">
              <w:rPr>
                <w:rFonts w:ascii="!Khmer MEF1" w:hAnsi="!Khmer MEF1" w:cs="!Khmer MEF1"/>
                <w:spacing w:val="-8"/>
                <w:lang w:val="ca-ES"/>
              </w:rPr>
            </w:rPrChange>
          </w:rPr>
          <w:t xml:space="preserve"> </w:t>
        </w:r>
        <w:r w:rsidRPr="003F23C6">
          <w:rPr>
            <w:rFonts w:ascii="!Khmer MEF1" w:hAnsi="!Khmer MEF1" w:cs="!Khmer MEF1"/>
            <w:spacing w:val="-14"/>
            <w:cs/>
            <w:lang w:val="ca-ES"/>
            <w:rPrChange w:id="7169" w:author="Sopheak Phorn" w:date="2023-08-04T11:02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 xml:space="preserve">អង្គភាពសវនកម្មផ្ទៃក្នុងនៃ </w:t>
        </w:r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170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3F23C6">
          <w:rPr>
            <w:rFonts w:ascii="Khmer MEF1" w:hAnsi="Khmer MEF1" w:cs="Khmer MEF1"/>
            <w:b/>
            <w:bCs/>
            <w:spacing w:val="-14"/>
            <w:lang w:val="ca-ES"/>
            <w:rPrChange w:id="7171" w:author="Sopheak Phorn" w:date="2023-08-04T11:02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172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3F23C6">
          <w:rPr>
            <w:rFonts w:ascii="Khmer MEF1" w:hAnsi="Khmer MEF1" w:cs="Khmer MEF1"/>
            <w:b/>
            <w:bCs/>
            <w:spacing w:val="-14"/>
            <w:lang w:val="ca-ES"/>
            <w:rPrChange w:id="7173" w:author="Sopheak Phorn" w:date="2023-08-04T11:02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174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3F23C6">
          <w:rPr>
            <w:rFonts w:ascii="Khmer MEF1" w:hAnsi="Khmer MEF1" w:cs="Khmer MEF1"/>
            <w:b/>
            <w:bCs/>
            <w:spacing w:val="-14"/>
            <w:lang w:val="ca-ES"/>
            <w:rPrChange w:id="7175" w:author="Sopheak Phorn" w:date="2023-08-04T11:02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3F23C6">
          <w:rPr>
            <w:rFonts w:ascii="Khmer MEF1" w:hAnsi="Khmer MEF1" w:cs="Khmer MEF1"/>
            <w:b/>
            <w:bCs/>
            <w:spacing w:val="-12"/>
            <w:cs/>
            <w:lang w:val="ca-ES"/>
            <w:rPrChange w:id="7176" w:author="Sopheak Phorn" w:date="2023-08-04T11:02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</w:t>
        </w:r>
        <w:r w:rsidRPr="003F23C6">
          <w:rPr>
            <w:rFonts w:ascii="Khmer MEF1" w:hAnsi="Khmer MEF1" w:cs="Khmer MEF1"/>
            <w:spacing w:val="-14"/>
            <w:cs/>
            <w:lang w:val="ca-ES"/>
            <w:rPrChange w:id="7177" w:author="Sopheak Phorn" w:date="2023-08-04T11:0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បានចុះស្វែងយល់នៅ </w:t>
        </w:r>
      </w:ins>
      <w:ins w:id="7178" w:author="Kem Sereyboth" w:date="2023-06-20T15:44:00Z"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179" w:author="Sopheak Phorn" w:date="2023-08-04T11:02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>ន.</w:t>
        </w:r>
      </w:ins>
      <w:ins w:id="7180" w:author="Sopheak Phorn" w:date="2023-07-28T13:26:00Z">
        <w:r w:rsidR="00244DB1"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181" w:author="Sopheak Phorn" w:date="2023-08-04T11:02:00Z">
              <w:rPr>
                <w:rFonts w:ascii="Khmer MEF1" w:hAnsi="Khmer MEF1" w:cs="Khmer MEF1"/>
                <w:b/>
                <w:bCs/>
                <w:spacing w:val="-16"/>
                <w:cs/>
                <w:lang w:val="ca-ES"/>
              </w:rPr>
            </w:rPrChange>
          </w:rPr>
          <w:t>គ</w:t>
        </w:r>
      </w:ins>
      <w:ins w:id="7182" w:author="Kem Sereyboth" w:date="2023-06-20T15:44:00Z">
        <w:del w:id="7183" w:author="Sopheak Phorn" w:date="2023-07-28T13:26:00Z">
          <w:r w:rsidRPr="003F23C6" w:rsidDel="00244DB1">
            <w:rPr>
              <w:rFonts w:ascii="Khmer MEF1" w:hAnsi="Khmer MEF1" w:cs="Khmer MEF1"/>
              <w:b/>
              <w:bCs/>
              <w:spacing w:val="-14"/>
              <w:cs/>
              <w:lang w:val="ca-ES"/>
              <w:rPrChange w:id="7184" w:author="Sopheak Phorn" w:date="2023-08-04T11:02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ស</w:delText>
          </w:r>
        </w:del>
        <w:r w:rsidRPr="003F23C6">
          <w:rPr>
            <w:rFonts w:ascii="Khmer MEF1" w:hAnsi="Khmer MEF1" w:cs="Khmer MEF1"/>
            <w:b/>
            <w:bCs/>
            <w:spacing w:val="-14"/>
            <w:cs/>
            <w:lang w:val="ca-ES"/>
            <w:rPrChange w:id="7185" w:author="Sopheak Phorn" w:date="2023-08-04T11:02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 xml:space="preserve">.ស. </w:t>
        </w:r>
      </w:ins>
      <w:ins w:id="7186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187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កាលពីថ្ងៃទី</w:t>
        </w:r>
      </w:ins>
      <w:ins w:id="7188" w:author="Sopheak Phorn" w:date="2023-07-28T13:26:00Z">
        <w:r w:rsidR="00244DB1" w:rsidRPr="003F23C6">
          <w:rPr>
            <w:rFonts w:ascii="Khmer MEF1" w:hAnsi="Khmer MEF1" w:cs="Khmer MEF1"/>
            <w:spacing w:val="-4"/>
            <w:cs/>
            <w:lang w:val="ca-ES"/>
            <w:rPrChange w:id="7189" w:author="Sopheak Phorn" w:date="2023-08-04T11:0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៧</w:t>
        </w:r>
      </w:ins>
      <w:ins w:id="7190" w:author="Kem Sereyboth" w:date="2023-07-18T15:35:00Z">
        <w:del w:id="7191" w:author="Sopheak Phorn" w:date="2023-07-28T13:26:00Z">
          <w:r w:rsidR="00435536" w:rsidRPr="003F23C6" w:rsidDel="00244DB1">
            <w:rPr>
              <w:rFonts w:ascii="Khmer MEF1" w:hAnsi="Khmer MEF1" w:cs="Khmer MEF1"/>
              <w:spacing w:val="-4"/>
              <w:cs/>
              <w:lang w:val="ca-ES"/>
              <w:rPrChange w:id="7192" w:author="Sopheak Phorn" w:date="2023-08-04T11:02:00Z">
                <w:rPr>
                  <w:rFonts w:ascii="Khmer MEF1" w:hAnsi="Khmer MEF1" w:cs="Khmer MEF1"/>
                  <w:color w:val="FF0000"/>
                  <w:spacing w:val="4"/>
                  <w:cs/>
                  <w:lang w:val="ca-ES"/>
                </w:rPr>
              </w:rPrChange>
            </w:rPr>
            <w:delText>១៤</w:delText>
          </w:r>
        </w:del>
      </w:ins>
      <w:ins w:id="7193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194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ខែ</w:t>
        </w:r>
      </w:ins>
      <w:ins w:id="7195" w:author="Kem Sereyboth" w:date="2023-07-18T15:35:00Z">
        <w:r w:rsidR="00435536" w:rsidRPr="003F23C6">
          <w:rPr>
            <w:rFonts w:ascii="Khmer MEF1" w:hAnsi="Khmer MEF1" w:cs="Khmer MEF1"/>
            <w:spacing w:val="-4"/>
            <w:cs/>
            <w:lang w:val="ca-ES"/>
            <w:rPrChange w:id="7196" w:author="Sopheak Phorn" w:date="2023-08-04T11:02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ធ្នូ</w:t>
        </w:r>
      </w:ins>
      <w:ins w:id="7197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198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ឆ្នាំ</w:t>
        </w:r>
      </w:ins>
      <w:ins w:id="7199" w:author="Kem Sereyboth" w:date="2023-06-20T15:45:00Z">
        <w:r w:rsidRPr="003F23C6">
          <w:rPr>
            <w:rFonts w:ascii="Khmer MEF1" w:hAnsi="Khmer MEF1" w:cs="Khmer MEF1"/>
            <w:spacing w:val="-4"/>
            <w:cs/>
            <w:lang w:val="ca-ES"/>
            <w:rPrChange w:id="7200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២០២២</w:t>
        </w:r>
      </w:ins>
      <w:ins w:id="7201" w:author="Kem Sereyboth" w:date="2023-06-20T14:21:00Z">
        <w:r w:rsidRPr="003F23C6">
          <w:rPr>
            <w:rFonts w:ascii="Khmer MEF1" w:hAnsi="Khmer MEF1" w:cs="Khmer MEF1"/>
            <w:spacing w:val="-4"/>
            <w:cs/>
            <w:lang w:val="ca-ES"/>
            <w:rPrChange w:id="7202" w:author="Sopheak Phorn" w:date="2023-08-04T11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។ ជាមួយគ្នានេះ</w:t>
        </w:r>
        <w:r w:rsidRPr="003F23C6">
          <w:rPr>
            <w:rFonts w:ascii="!Khmer MEF1" w:hAnsi="!Khmer MEF1" w:cs="!Khmer MEF1"/>
            <w:spacing w:val="-4"/>
            <w:cs/>
            <w:lang w:val="ca-ES"/>
            <w:rPrChange w:id="7203" w:author="Sopheak Phorn" w:date="2023-08-04T11:02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 xml:space="preserve"> ដើម្បីធានាបានការអនុវ</w:t>
        </w:r>
        <w:r w:rsidRPr="003F23C6">
          <w:rPr>
            <w:rFonts w:ascii="!Khmer MEF1" w:hAnsi="!Khmer MEF1" w:cs="!Khmer MEF1"/>
            <w:spacing w:val="-4"/>
            <w:lang w:val="ca-ES"/>
            <w:rPrChange w:id="7204" w:author="Sopheak Phorn" w:date="2023-08-04T11:02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>​​​​</w:t>
        </w:r>
        <w:r w:rsidRPr="003F23C6">
          <w:rPr>
            <w:rFonts w:ascii="!Khmer MEF1" w:hAnsi="!Khmer MEF1" w:cs="!Khmer MEF1"/>
            <w:spacing w:val="-4"/>
            <w:cs/>
            <w:lang w:val="ca-ES"/>
            <w:rPrChange w:id="7205" w:author="Sopheak Phorn" w:date="2023-08-04T11:02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ត្តការងារ</w:t>
        </w:r>
        <w:r w:rsidRPr="003F23C6">
          <w:rPr>
            <w:rFonts w:ascii="!Khmer MEF1" w:hAnsi="!Khmer MEF1" w:cs="!Khmer MEF1"/>
            <w:spacing w:val="-4"/>
            <w:cs/>
            <w:lang w:val="ca-ES"/>
            <w:rPrChange w:id="7206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ស្របតាមគតិច្បាប់ អង្គ</w:t>
        </w:r>
      </w:ins>
      <w:ins w:id="7207" w:author="Kem Sereyboth" w:date="2023-07-25T13:18:00Z">
        <w:r w:rsidR="003C3F2B" w:rsidRPr="003F23C6">
          <w:rPr>
            <w:rFonts w:ascii="!Khmer MEF1" w:hAnsi="!Khmer MEF1" w:cs="!Khmer MEF1"/>
            <w:spacing w:val="-4"/>
            <w:cs/>
            <w:lang w:val="ca-ES"/>
            <w:rPrChange w:id="7208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</w:ins>
      <w:ins w:id="7209" w:author="Kem Sereyboth" w:date="2023-06-20T14:21:00Z">
        <w:r w:rsidRPr="003F23C6">
          <w:rPr>
            <w:rFonts w:ascii="!Khmer MEF1" w:hAnsi="!Khmer MEF1" w:cs="!Khmer MEF1"/>
            <w:spacing w:val="-4"/>
            <w:cs/>
            <w:lang w:val="ca-ES"/>
            <w:rPrChange w:id="7210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ភា</w:t>
        </w:r>
      </w:ins>
      <w:ins w:id="7211" w:author="Kem Sereyboth" w:date="2023-07-25T13:18:00Z">
        <w:r w:rsidR="003C3F2B" w:rsidRPr="003F23C6">
          <w:rPr>
            <w:rFonts w:ascii="!Khmer MEF1" w:hAnsi="!Khmer MEF1" w:cs="!Khmer MEF1"/>
            <w:spacing w:val="-4"/>
            <w:cs/>
            <w:lang w:val="ca-ES"/>
            <w:rPrChange w:id="7212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</w:ins>
      <w:ins w:id="7213" w:author="Kem Sereyboth" w:date="2023-06-20T14:21:00Z">
        <w:r w:rsidRPr="003F23C6">
          <w:rPr>
            <w:rFonts w:ascii="!Khmer MEF1" w:hAnsi="!Khmer MEF1" w:cs="!Khmer MEF1"/>
            <w:spacing w:val="-4"/>
            <w:cs/>
            <w:lang w:val="ca-ES"/>
            <w:rPrChange w:id="7214" w:author="Sopheak Phorn" w:date="2023-08-04T11:02:00Z">
              <w:rPr>
                <w:rFonts w:ascii="!Khmer MEF1" w:hAnsi="!Khmer MEF1" w:cs="!Khmer MEF1"/>
                <w:cs/>
                <w:lang w:val="ca-ES"/>
              </w:rPr>
            </w:rPrChange>
          </w:rPr>
          <w:t>ព</w:t>
        </w:r>
        <w:r w:rsidRPr="00E33574">
          <w:rPr>
            <w:rFonts w:ascii="!Khmer MEF1" w:hAnsi="!Khmer MEF1" w:cs="!Khmer MEF1"/>
            <w:cs/>
            <w:lang w:val="ca-ES"/>
          </w:rPr>
          <w:t xml:space="preserve">សវនកម្មផ្ទៃក្នុងនៃ </w:t>
        </w:r>
        <w:r w:rsidRPr="00E33574">
          <w:rPr>
            <w:rFonts w:ascii="!Khmer MEF1" w:hAnsi="!Khmer MEF1" w:cs="!Khmer MEF1"/>
            <w:b/>
            <w:bCs/>
            <w:cs/>
            <w:lang w:val="ca-ES"/>
          </w:rPr>
          <w:t>អ.ស.ហ.</w:t>
        </w:r>
        <w:r w:rsidRPr="00E33574">
          <w:rPr>
            <w:rFonts w:ascii="!Khmer MEF1" w:hAnsi="!Khmer MEF1" w:cs="!Khmer MEF1"/>
            <w:cs/>
            <w:lang w:val="ca-ES"/>
          </w:rPr>
          <w:t xml:space="preserve"> បានរៀបចំរាយការណ៍នូវរបាយការណ៍ស្វែងយល់</w:t>
        </w:r>
        <w:r w:rsidRPr="00E33574">
          <w:rPr>
            <w:rFonts w:ascii="Khmer MEF1" w:hAnsi="Khmer MEF1" w:cs="Khmer MEF1"/>
            <w:spacing w:val="-10"/>
            <w:cs/>
            <w:lang w:val="ca-ES"/>
          </w:rPr>
          <w:t xml:space="preserve"> </w:t>
        </w:r>
      </w:ins>
      <w:ins w:id="7215" w:author="Kem Sereyboth" w:date="2023-06-20T15:45:00Z">
        <w:r w:rsidRPr="003F23C6">
          <w:rPr>
            <w:rFonts w:ascii="Khmer MEF1" w:hAnsi="Khmer MEF1" w:cs="Khmer MEF1"/>
            <w:b/>
            <w:bCs/>
            <w:cs/>
            <w:lang w:val="ca-ES"/>
            <w:rPrChange w:id="7216" w:author="Sopheak Phorn" w:date="2023-08-04T11:03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>ន.</w:t>
        </w:r>
      </w:ins>
      <w:ins w:id="7217" w:author="Sopheak Phorn" w:date="2023-07-28T13:27:00Z">
        <w:r w:rsidR="00244DB1" w:rsidRPr="003F23C6">
          <w:rPr>
            <w:rFonts w:ascii="Khmer MEF1" w:hAnsi="Khmer MEF1" w:cs="Khmer MEF1"/>
            <w:b/>
            <w:bCs/>
            <w:cs/>
            <w:lang w:val="ca-ES"/>
            <w:rPrChange w:id="7218" w:author="Sopheak Phorn" w:date="2023-08-04T11:03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>គ</w:t>
        </w:r>
      </w:ins>
      <w:ins w:id="7219" w:author="Kem Sereyboth" w:date="2023-06-20T15:45:00Z">
        <w:del w:id="7220" w:author="Sopheak Phorn" w:date="2023-07-28T13:27:00Z">
          <w:r w:rsidRPr="003F23C6" w:rsidDel="00244DB1">
            <w:rPr>
              <w:rFonts w:ascii="Khmer MEF1" w:hAnsi="Khmer MEF1" w:cs="Khmer MEF1"/>
              <w:b/>
              <w:bCs/>
              <w:cs/>
              <w:lang w:val="ca-ES"/>
              <w:rPrChange w:id="7221" w:author="Sopheak Phorn" w:date="2023-08-04T11:03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ស</w:delText>
          </w:r>
        </w:del>
        <w:r w:rsidRPr="003F23C6">
          <w:rPr>
            <w:rFonts w:ascii="Khmer MEF1" w:hAnsi="Khmer MEF1" w:cs="Khmer MEF1"/>
            <w:b/>
            <w:bCs/>
            <w:cs/>
            <w:lang w:val="ca-ES"/>
            <w:rPrChange w:id="7222" w:author="Sopheak Phorn" w:date="2023-08-04T11:03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 xml:space="preserve">.ស. </w:t>
        </w:r>
      </w:ins>
      <w:ins w:id="7223" w:author="Kem Sereyboth" w:date="2023-06-20T14:21:00Z">
        <w:r w:rsidRPr="003F23C6">
          <w:rPr>
            <w:rFonts w:ascii="!Khmer MEF1" w:hAnsi="!Khmer MEF1" w:cs="!Khmer MEF1"/>
            <w:cs/>
            <w:lang w:val="ca-ES"/>
          </w:rPr>
          <w:t xml:space="preserve">ជូន </w:t>
        </w:r>
        <w:r w:rsidRPr="003F23C6">
          <w:rPr>
            <w:rFonts w:ascii="Khmer MEF2" w:hAnsi="Khmer MEF2" w:cs="Khmer MEF2"/>
            <w:cs/>
            <w:lang w:val="ca-ES"/>
          </w:rPr>
          <w:t>ឯកឧត្តមអគ្គ</w:t>
        </w:r>
        <w:r w:rsidRPr="003F23C6">
          <w:rPr>
            <w:rFonts w:ascii="Khmer MEF2" w:hAnsi="Khmer MEF2" w:cs="Khmer MEF2"/>
            <w:spacing w:val="4"/>
            <w:cs/>
            <w:lang w:val="ca-ES"/>
            <w:rPrChange w:id="7224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>បណ្ឌិតសភាចា​រ្យ</w:t>
        </w:r>
      </w:ins>
      <w:ins w:id="7225" w:author="Kem Sereyboth" w:date="2023-07-18T16:09:00Z">
        <w:r w:rsidR="004B71EF" w:rsidRPr="003F23C6">
          <w:rPr>
            <w:rFonts w:ascii="Khmer MEF2" w:hAnsi="Khmer MEF2" w:cs="Khmer MEF2"/>
            <w:spacing w:val="4"/>
            <w:cs/>
            <w:lang w:val="ca-ES"/>
            <w:rPrChange w:id="7226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 xml:space="preserve"> </w:t>
        </w:r>
      </w:ins>
      <w:ins w:id="7227" w:author="Kem Sereyboth" w:date="2023-06-20T14:21:00Z">
        <w:r w:rsidRPr="003F23C6">
          <w:rPr>
            <w:rFonts w:ascii="Khmer MEF2" w:hAnsi="Khmer MEF2" w:cs="Khmer MEF2"/>
            <w:spacing w:val="4"/>
            <w:cs/>
            <w:lang w:val="ca-ES"/>
            <w:rPrChange w:id="7228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>ឧបនាយករដ្ឋមន្ត្រី</w:t>
        </w:r>
        <w:r w:rsidRPr="003F23C6">
          <w:rPr>
            <w:rFonts w:ascii="Khmer MEF2" w:hAnsi="Khmer MEF2" w:cs="Khmer MEF2"/>
            <w:spacing w:val="4"/>
            <w:lang w:val="ca-ES"/>
            <w:rPrChange w:id="7229" w:author="Sopheak Phorn" w:date="2023-08-04T11:03:00Z">
              <w:rPr>
                <w:rFonts w:ascii="Khmer MEF2" w:hAnsi="Khmer MEF2" w:cs="Khmer MEF2"/>
                <w:lang w:val="ca-ES"/>
              </w:rPr>
            </w:rPrChange>
          </w:rPr>
          <w:t xml:space="preserve"> </w:t>
        </w:r>
        <w:r w:rsidRPr="003F23C6">
          <w:rPr>
            <w:rFonts w:ascii="Khmer MEF2" w:hAnsi="Khmer MEF2" w:cs="Khmer MEF2"/>
            <w:spacing w:val="4"/>
            <w:cs/>
            <w:lang w:val="ca-ES"/>
            <w:rPrChange w:id="7230" w:author="Sopheak Phorn" w:date="2023-08-04T11:03:00Z">
              <w:rPr>
                <w:rFonts w:ascii="Khmer MEF2" w:hAnsi="Khmer MEF2" w:cs="Khmer MEF2"/>
                <w:cs/>
                <w:lang w:val="ca-ES"/>
              </w:rPr>
            </w:rPrChange>
          </w:rPr>
          <w:t xml:space="preserve">រដ្ឋមន្រ្តីក្រសួងសេដ្ឋកិច្ចនិងហិរញ្ញវត្ថុ 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231" w:author="Sopheak Phorn" w:date="2023-08-04T11:03:00Z">
              <w:rPr>
                <w:rFonts w:ascii="Khmer MEF1" w:hAnsi="Khmer MEF1" w:cs="Khmer MEF1"/>
                <w:cs/>
                <w:lang w:val="ca-ES"/>
              </w:rPr>
            </w:rPrChange>
          </w:rPr>
          <w:t>និងជាប្រធាន</w:t>
        </w:r>
        <w:r w:rsidRPr="003F23C6">
          <w:rPr>
            <w:rFonts w:ascii="Khmer MEF1" w:hAnsi="Khmer MEF1" w:cs="Khmer MEF1"/>
            <w:b/>
            <w:bCs/>
            <w:spacing w:val="4"/>
            <w:lang w:val="ca-ES"/>
            <w:rPrChange w:id="7232" w:author="Sopheak Phorn" w:date="2023-08-04T11:03:00Z">
              <w:rPr>
                <w:rFonts w:ascii="Khmer MEF1" w:hAnsi="Khmer MEF1" w:cs="Khmer MEF1"/>
                <w:lang w:val="ca-ES"/>
              </w:rPr>
            </w:rPrChange>
          </w:rPr>
          <w:t>​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233" w:author="Sopheak Phorn" w:date="2023-08-04T11:03:00Z">
              <w:rPr>
                <w:rFonts w:ascii="Khmer MEF1" w:hAnsi="Khmer MEF1" w:cs="Khmer MEF1"/>
                <w:cs/>
                <w:lang w:val="ca-ES"/>
              </w:rPr>
            </w:rPrChange>
          </w:rPr>
          <w:t>ក្រុមប្រឹក្សា</w:t>
        </w:r>
        <w:r w:rsidRPr="00C00C18">
          <w:rPr>
            <w:rFonts w:ascii="Khmer MEF1" w:hAnsi="Khmer MEF1" w:cs="Khmer MEF1"/>
            <w:b/>
            <w:bCs/>
            <w:spacing w:val="-2"/>
            <w:cs/>
            <w:lang w:val="ca-ES"/>
            <w:rPrChange w:id="7234" w:author="Sopheak Phorn" w:date="2023-08-03T13:53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235" w:author="Sopheak Phorn" w:date="2023-08-04T11:0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អ.ស.ហ.</w:t>
        </w:r>
        <w:r w:rsidRPr="003F23C6">
          <w:rPr>
            <w:rFonts w:ascii="!Khmer MEF1" w:hAnsi="!Khmer MEF1" w:cs="!Khmer MEF1"/>
            <w:spacing w:val="4"/>
            <w:cs/>
            <w:lang w:val="ca-ES"/>
            <w:rPrChange w:id="7236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 ព្រមទាំងបានរៀប​ចំ​នូវផែនការសវនកម្មឆ្នាំ</w:t>
        </w:r>
      </w:ins>
      <w:ins w:id="7237" w:author="Kem Sereyboth" w:date="2023-06-20T15:45:00Z">
        <w:r w:rsidRPr="003F23C6">
          <w:rPr>
            <w:rFonts w:ascii="!Khmer MEF1" w:hAnsi="!Khmer MEF1" w:cs="!Khmer MEF1"/>
            <w:spacing w:val="4"/>
            <w:cs/>
            <w:lang w:val="ca-ES"/>
            <w:rPrChange w:id="7238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២០២៣</w:t>
        </w:r>
      </w:ins>
      <w:ins w:id="7239" w:author="Kem Sereyboth" w:date="2023-06-20T14:21:00Z">
        <w:r w:rsidRPr="003F23C6">
          <w:rPr>
            <w:rFonts w:ascii="!Khmer MEF1" w:hAnsi="!Khmer MEF1" w:cs="!Khmer MEF1"/>
            <w:spacing w:val="4"/>
            <w:lang w:val="ca-ES"/>
            <w:rPrChange w:id="7240" w:author="Sopheak Phorn" w:date="2023-08-04T11:04:00Z">
              <w:rPr>
                <w:rFonts w:ascii="!Khmer MEF1" w:hAnsi="!Khmer MEF1" w:cs="!Khmer MEF1"/>
                <w:spacing w:val="-6"/>
                <w:lang w:val="ca-ES"/>
              </w:rPr>
            </w:rPrChange>
          </w:rPr>
          <w:t xml:space="preserve"> </w:t>
        </w:r>
        <w:r w:rsidRPr="003F23C6">
          <w:rPr>
            <w:rFonts w:ascii="!Khmer MEF1" w:hAnsi="!Khmer MEF1" w:cs="!Khmer MEF1"/>
            <w:spacing w:val="4"/>
            <w:cs/>
            <w:lang w:val="ca-ES"/>
            <w:rPrChange w:id="7241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របស់អង្គ​​​​ភាពក្រោម</w:t>
        </w:r>
      </w:ins>
      <w:ins w:id="7242" w:author="Sopheak Phorn" w:date="2023-08-03T13:53:00Z">
        <w:r w:rsidR="00C00C18" w:rsidRPr="003F23C6">
          <w:rPr>
            <w:rFonts w:ascii="!Khmer MEF1" w:hAnsi="!Khmer MEF1" w:cs="!Khmer MEF1"/>
            <w:spacing w:val="4"/>
            <w:cs/>
            <w:lang w:val="ca-ES"/>
          </w:rPr>
          <w:t>​</w:t>
        </w:r>
      </w:ins>
      <w:ins w:id="7243" w:author="Kem Sereyboth" w:date="2023-06-20T14:21:00Z">
        <w:r w:rsidRPr="003F23C6">
          <w:rPr>
            <w:rFonts w:ascii="!Khmer MEF1" w:hAnsi="!Khmer MEF1" w:cs="!Khmer MEF1"/>
            <w:spacing w:val="4"/>
            <w:cs/>
            <w:lang w:val="ca-ES"/>
            <w:rPrChange w:id="7244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ឱវាទ</w:t>
        </w:r>
        <w:r w:rsidRPr="003F23C6">
          <w:rPr>
            <w:rFonts w:ascii="!Khmer MEF1" w:hAnsi="!Khmer MEF1" w:cs="!Khmer MEF1"/>
            <w:spacing w:val="4"/>
            <w:lang w:val="ca-ES"/>
            <w:rPrChange w:id="7245" w:author="Sopheak Phorn" w:date="2023-08-04T11:04:00Z">
              <w:rPr>
                <w:rFonts w:ascii="!Khmer MEF1" w:hAnsi="!Khmer MEF1" w:cs="!Khmer MEF1"/>
                <w:spacing w:val="6"/>
                <w:lang w:val="ca-ES"/>
              </w:rPr>
            </w:rPrChange>
          </w:rPr>
          <w:t xml:space="preserve"> </w:t>
        </w:r>
        <w:r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246" w:author="Sopheak Phorn" w:date="2023-08-04T11:04:00Z">
              <w:rPr>
                <w:rFonts w:ascii="Khmer MEF1" w:hAnsi="Khmer MEF1" w:cs="Khmer MEF1"/>
                <w:b/>
                <w:bCs/>
                <w:spacing w:val="6"/>
                <w:cs/>
                <w:lang w:val="ca-ES"/>
              </w:rPr>
            </w:rPrChange>
          </w:rPr>
          <w:t>អ.ស.ហ.</w:t>
        </w:r>
      </w:ins>
      <w:ins w:id="7247" w:author="Sopheak Phorn" w:date="2023-08-03T13:54:00Z">
        <w:r w:rsidR="00C00C18" w:rsidRPr="003F23C6">
          <w:rPr>
            <w:rFonts w:ascii="Khmer MEF1" w:hAnsi="Khmer MEF1" w:cs="Khmer MEF1"/>
            <w:b/>
            <w:bCs/>
            <w:spacing w:val="4"/>
            <w:cs/>
            <w:lang w:val="ca-ES"/>
            <w:rPrChange w:id="7248" w:author="Sopheak Phorn" w:date="2023-08-04T11:04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 xml:space="preserve"> </w:t>
        </w:r>
      </w:ins>
      <w:ins w:id="7249" w:author="Kem Sereyboth" w:date="2023-06-20T14:21:00Z">
        <w:del w:id="7250" w:author="Sopheak Phorn" w:date="2023-08-03T13:54:00Z">
          <w:r w:rsidRPr="003F23C6" w:rsidDel="00C00C18">
            <w:rPr>
              <w:rFonts w:ascii="Khmer MEF1" w:hAnsi="Khmer MEF1" w:cs="Khmer MEF1"/>
              <w:b/>
              <w:bCs/>
              <w:spacing w:val="4"/>
              <w:cs/>
              <w:lang w:val="ca-ES"/>
              <w:rPrChange w:id="7251" w:author="Sopheak Phorn" w:date="2023-08-04T11:04:00Z">
                <w:rPr>
                  <w:rFonts w:ascii="Khmer MEF1" w:hAnsi="Khmer MEF1" w:cs="Khmer MEF1"/>
                  <w:b/>
                  <w:bCs/>
                  <w:spacing w:val="6"/>
                  <w:cs/>
                  <w:lang w:val="ca-ES"/>
                </w:rPr>
              </w:rPrChange>
            </w:rPr>
            <w:delText xml:space="preserve"> </w:delText>
          </w:r>
        </w:del>
        <w:r w:rsidRPr="003F23C6">
          <w:rPr>
            <w:rFonts w:ascii="!Khmer MEF1" w:hAnsi="!Khmer MEF1" w:cs="!Khmer MEF1"/>
            <w:spacing w:val="4"/>
            <w:cs/>
            <w:lang w:val="ca-ES"/>
            <w:rPrChange w:id="7252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ដើម្បី</w:t>
        </w:r>
        <w:r w:rsidRPr="003F23C6">
          <w:rPr>
            <w:rFonts w:ascii="!Khmer MEF1" w:hAnsi="!Khmer MEF1" w:cs="!Khmer MEF1"/>
            <w:spacing w:val="-6"/>
            <w:cs/>
            <w:lang w:val="ca-ES"/>
            <w:rPrChange w:id="7253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ស្នើ</w:t>
        </w:r>
      </w:ins>
      <w:ins w:id="7254" w:author="Kem Sereyboth" w:date="2023-07-25T13:19:00Z">
        <w:r w:rsidR="003C3F2B" w:rsidRPr="003F23C6">
          <w:rPr>
            <w:rFonts w:ascii="!Khmer MEF1" w:hAnsi="!Khmer MEF1" w:cs="!Khmer MEF1"/>
            <w:spacing w:val="-6"/>
            <w:cs/>
            <w:lang w:val="ca-ES"/>
            <w:rPrChange w:id="7255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​</w:t>
        </w:r>
      </w:ins>
      <w:ins w:id="7256" w:author="Kem Sereyboth" w:date="2023-06-20T14:21:00Z">
        <w:r w:rsidRPr="003F23C6">
          <w:rPr>
            <w:rFonts w:ascii="!Khmer MEF1" w:hAnsi="!Khmer MEF1" w:cs="!Khmer MEF1"/>
            <w:spacing w:val="-6"/>
            <w:cs/>
            <w:lang w:val="ca-ES"/>
            <w:rPrChange w:id="7257" w:author="Sopheak Phorn" w:date="2023-08-04T11:04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សុំការអនុញ្ញាតជាគោលការណ៍ក្នុងការចុះធ្វើសវនកម្មតា​ម​​គ</w:t>
        </w:r>
        <w:r w:rsidRPr="003F23C6">
          <w:rPr>
            <w:rFonts w:ascii="!Khmer MEF1" w:hAnsi="!Khmer MEF1" w:cs="!Khmer MEF1"/>
            <w:spacing w:val="-6"/>
            <w:cs/>
            <w:lang w:val="ca-ES"/>
            <w:rPrChange w:id="7258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ម្រោ​​​​ងពេលវេលាដូចមានភ្ជាប់នៅក្នុងផែ</w:t>
        </w:r>
      </w:ins>
      <w:ins w:id="7259" w:author="Kem Sereyboth" w:date="2023-07-25T13:19:00Z">
        <w:r w:rsidR="003C3F2B" w:rsidRPr="003F23C6">
          <w:rPr>
            <w:rFonts w:ascii="!Khmer MEF1" w:hAnsi="!Khmer MEF1" w:cs="!Khmer MEF1"/>
            <w:spacing w:val="-6"/>
            <w:cs/>
            <w:lang w:val="ca-ES"/>
            <w:rPrChange w:id="7260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​</w:t>
        </w:r>
      </w:ins>
      <w:ins w:id="7261" w:author="Kem Sereyboth" w:date="2023-06-20T14:21:00Z">
        <w:r w:rsidRPr="003F23C6">
          <w:rPr>
            <w:rFonts w:ascii="!Khmer MEF1" w:hAnsi="!Khmer MEF1" w:cs="!Khmer MEF1"/>
            <w:spacing w:val="-6"/>
            <w:cs/>
            <w:lang w:val="ca-ES"/>
            <w:rPrChange w:id="7262" w:author="Sopheak Phorn" w:date="2023-08-04T11:04:00Z">
              <w:rPr>
                <w:rFonts w:ascii="!Khmer MEF1" w:hAnsi="!Khmer MEF1" w:cs="!Khmer MEF1"/>
                <w:cs/>
                <w:lang w:val="ca-ES"/>
              </w:rPr>
            </w:rPrChange>
          </w:rPr>
          <w:t>នការ</w:t>
        </w:r>
      </w:ins>
      <w:ins w:id="7263" w:author="Sopheak Phorn" w:date="2023-08-04T11:04:00Z">
        <w:r w:rsidR="003F23C6" w:rsidRPr="003F23C6">
          <w:rPr>
            <w:rFonts w:ascii="!Khmer MEF1" w:hAnsi="!Khmer MEF1" w:cs="!Khmer MEF1" w:hint="cs"/>
            <w:spacing w:val="-6"/>
            <w:cs/>
            <w:lang w:val="ca-ES"/>
          </w:rPr>
          <w:t>​</w:t>
        </w:r>
      </w:ins>
      <w:ins w:id="7264" w:author="Kem Sereyboth" w:date="2023-06-20T14:21:00Z">
        <w:r w:rsidRPr="00E33574">
          <w:rPr>
            <w:rFonts w:ascii="!Khmer MEF1" w:hAnsi="!Khmer MEF1" w:cs="!Khmer MEF1"/>
            <w:cs/>
            <w:lang w:val="ca-ES"/>
          </w:rPr>
          <w:t>នេះផងដែរ។</w:t>
        </w:r>
      </w:ins>
    </w:p>
    <w:p w14:paraId="6A2E36E4" w14:textId="3A6F72CB" w:rsidR="005C3437" w:rsidRPr="00E33574" w:rsidRDefault="005C3437">
      <w:pPr>
        <w:spacing w:after="0" w:line="226" w:lineRule="auto"/>
        <w:ind w:firstLine="720"/>
        <w:jc w:val="both"/>
        <w:rPr>
          <w:ins w:id="7265" w:author="Kem Sereyboth" w:date="2023-06-20T14:20:00Z"/>
          <w:rFonts w:ascii="Khmer MEF1" w:hAnsi="Khmer MEF1" w:cs="Khmer MEF1"/>
          <w:spacing w:val="4"/>
          <w:lang w:val="en-GB"/>
          <w:rPrChange w:id="7266" w:author="Kem Sereyboth" w:date="2023-07-19T16:59:00Z">
            <w:rPr>
              <w:ins w:id="7267" w:author="Kem Sereyboth" w:date="2023-06-20T14:20:00Z"/>
              <w:rFonts w:ascii="Khmer MEF1" w:hAnsi="Khmer MEF1" w:cs="Khmer MEF1"/>
              <w:lang w:val="ca-ES"/>
            </w:rPr>
          </w:rPrChange>
        </w:rPr>
        <w:pPrChange w:id="7268" w:author="Sopheak Phorn" w:date="2023-08-25T16:13:00Z">
          <w:pPr>
            <w:pStyle w:val="NormalWeb"/>
            <w:spacing w:before="0" w:beforeAutospacing="0" w:after="0" w:afterAutospacing="0" w:line="226" w:lineRule="auto"/>
            <w:ind w:firstLine="709"/>
            <w:jc w:val="both"/>
          </w:pPr>
        </w:pPrChange>
      </w:pPr>
      <w:ins w:id="7269" w:author="Kem Sereyboth" w:date="2023-06-20T14:21:00Z">
        <w:r w:rsidRPr="00C00C18">
          <w:rPr>
            <w:rFonts w:ascii="!Khmer MEF1" w:hAnsi="!Khmer MEF1" w:cs="!Khmer MEF1"/>
            <w:spacing w:val="6"/>
            <w:sz w:val="24"/>
            <w:szCs w:val="24"/>
            <w:cs/>
            <w:lang w:val="ca-ES"/>
            <w:rPrChange w:id="7270" w:author="Sopheak Phorn" w:date="2023-08-03T13:55:00Z">
              <w:rPr>
                <w:rFonts w:ascii="!Khmer MEF1" w:hAnsi="!Khmer MEF1" w:cs="!Khmer MEF1"/>
                <w:spacing w:val="6"/>
                <w:cs/>
                <w:lang w:val="ca-ES"/>
              </w:rPr>
            </w:rPrChange>
          </w:rPr>
          <w:t>បន្ទាប់ពីទទួលបានការឯកភាពដ៏ខ្ពង់ខ្ពស់ពី</w:t>
        </w:r>
        <w:r w:rsidRPr="00C00C18">
          <w:rPr>
            <w:rFonts w:ascii="!Khmer MEF1" w:hAnsi="!Khmer MEF1" w:cs="!Khmer MEF1"/>
            <w:spacing w:val="6"/>
            <w:sz w:val="24"/>
            <w:szCs w:val="24"/>
            <w:lang w:val="ca-ES"/>
            <w:rPrChange w:id="7271" w:author="Sopheak Phorn" w:date="2023-08-03T13:55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 xml:space="preserve"> </w:t>
        </w:r>
        <w:r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272" w:author="Sopheak Phorn" w:date="2023-08-03T13:55:00Z">
              <w:rPr>
                <w:rFonts w:ascii="Khmer MEF2" w:hAnsi="Khmer MEF2" w:cs="Khmer MEF2"/>
                <w:spacing w:val="6"/>
                <w:cs/>
                <w:lang w:val="ca-ES"/>
              </w:rPr>
            </w:rPrChange>
          </w:rPr>
          <w:t>ឯកឧត្តមអគ្គបណ្ឌិតសភាចារ្យ</w:t>
        </w:r>
      </w:ins>
      <w:ins w:id="7273" w:author="Kem Sereyboth" w:date="2023-07-18T15:57:00Z">
        <w:r w:rsidR="00614536"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274" w:author="Sopheak Phorn" w:date="2023-08-03T13:55:00Z">
              <w:rPr>
                <w:rFonts w:ascii="Khmer MEF2" w:hAnsi="Khmer MEF2" w:cs="Khmer MEF2"/>
                <w:color w:val="FF0000"/>
                <w:spacing w:val="6"/>
                <w:cs/>
                <w:lang w:val="ca-ES"/>
              </w:rPr>
            </w:rPrChange>
          </w:rPr>
          <w:t xml:space="preserve"> </w:t>
        </w:r>
      </w:ins>
      <w:ins w:id="7275" w:author="Kem Sereyboth" w:date="2023-06-20T14:21:00Z">
        <w:r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276" w:author="Sopheak Phorn" w:date="2023-08-03T13:55:00Z">
              <w:rPr>
                <w:rFonts w:ascii="Khmer MEF2" w:hAnsi="Khmer MEF2" w:cs="Khmer MEF2"/>
                <w:spacing w:val="6"/>
                <w:cs/>
                <w:lang w:val="ca-ES"/>
              </w:rPr>
            </w:rPrChange>
          </w:rPr>
          <w:t>ឧបនាយក</w:t>
        </w:r>
        <w:r w:rsidRPr="00C00C18">
          <w:rPr>
            <w:rFonts w:ascii="Khmer MEF2" w:hAnsi="Khmer MEF2" w:cs="Khmer MEF2"/>
            <w:spacing w:val="6"/>
            <w:sz w:val="24"/>
            <w:szCs w:val="24"/>
            <w:cs/>
            <w:lang w:val="ca-ES"/>
            <w:rPrChange w:id="7277" w:author="Sopheak Phorn" w:date="2023-08-03T13:55:00Z">
              <w:rPr>
                <w:rFonts w:ascii="Khmer MEF2" w:hAnsi="Khmer MEF2" w:cs="Khmer MEF2"/>
                <w:spacing w:val="4"/>
                <w:cs/>
                <w:lang w:val="ca-ES"/>
              </w:rPr>
            </w:rPrChange>
          </w:rPr>
          <w:t>រដ្ឋមន្ត្រី</w:t>
        </w:r>
        <w:r w:rsidRPr="00C00C18">
          <w:rPr>
            <w:rFonts w:ascii="Khmer MEF2" w:hAnsi="Khmer MEF2" w:cs="Khmer MEF2"/>
            <w:spacing w:val="-10"/>
            <w:sz w:val="24"/>
            <w:szCs w:val="24"/>
            <w:lang w:val="ca-ES"/>
            <w:rPrChange w:id="7278" w:author="Sopheak Phorn" w:date="2023-08-03T13:55:00Z">
              <w:rPr>
                <w:rFonts w:ascii="Khmer MEF2" w:hAnsi="Khmer MEF2" w:cs="Khmer MEF2"/>
                <w:lang w:val="ca-ES"/>
              </w:rPr>
            </w:rPrChange>
          </w:rPr>
          <w:t xml:space="preserve"> </w:t>
        </w:r>
        <w:r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279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រដ្ឋ</w:t>
        </w:r>
      </w:ins>
      <w:ins w:id="7280" w:author="Kem Sereyboth" w:date="2023-07-25T13:21:00Z">
        <w:r w:rsidR="00705D22"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281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​</w:t>
        </w:r>
      </w:ins>
      <w:ins w:id="7282" w:author="Kem Sereyboth" w:date="2023-06-20T14:21:00Z">
        <w:r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283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ម</w:t>
        </w:r>
      </w:ins>
      <w:ins w:id="7284" w:author="Kem Sereyboth" w:date="2023-07-25T13:22:00Z">
        <w:r w:rsidR="00705D22"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285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​</w:t>
        </w:r>
      </w:ins>
      <w:ins w:id="7286" w:author="Kem Sereyboth" w:date="2023-06-20T14:21:00Z">
        <w:r w:rsidRPr="00C00C18">
          <w:rPr>
            <w:rFonts w:ascii="Khmer MEF2" w:hAnsi="Khmer MEF2" w:cs="Khmer MEF2"/>
            <w:spacing w:val="-10"/>
            <w:sz w:val="24"/>
            <w:szCs w:val="24"/>
            <w:cs/>
            <w:lang w:val="ca-ES"/>
            <w:rPrChange w:id="7287" w:author="Sopheak Phorn" w:date="2023-08-03T13:55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>ន្រ្តី</w:t>
        </w:r>
        <w:r w:rsidRPr="00E33574">
          <w:rPr>
            <w:rFonts w:ascii="Khmer MEF2" w:hAnsi="Khmer MEF2" w:cs="Khmer MEF2"/>
            <w:spacing w:val="-6"/>
            <w:sz w:val="24"/>
            <w:szCs w:val="24"/>
            <w:cs/>
            <w:lang w:val="ca-ES"/>
            <w:rPrChange w:id="7288" w:author="Kem Sereyboth" w:date="2023-07-19T16:59:00Z">
              <w:rPr>
                <w:rFonts w:ascii="Khmer MEF2" w:hAnsi="Khmer MEF2" w:cs="Khmer MEF2"/>
                <w:spacing w:val="-6"/>
                <w:cs/>
                <w:lang w:val="ca-ES"/>
              </w:rPr>
            </w:rPrChange>
          </w:rPr>
          <w:t xml:space="preserve">ក្រសួងសេដ្ឋកិច្ចនិងហិរញ្ញវត្ថុ 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7289" w:author="Sopheak Phorn" w:date="2023-08-03T13:5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និងជាប្រធាន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7290" w:author="Sopheak Phorn" w:date="2023-08-03T13:55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7291" w:author="Sopheak Phorn" w:date="2023-08-03T13:55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ក្រុមប្រឹក្សា </w:t>
        </w:r>
        <w:r w:rsidRPr="00C00C1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7292" w:author="Sopheak Phorn" w:date="2023-08-03T13:55:00Z">
              <w:rPr>
                <w:rFonts w:ascii="Khmer MEF1" w:hAnsi="Khmer MEF1" w:cs="Khmer MEF1"/>
                <w:b/>
                <w:bCs/>
                <w:spacing w:val="-6"/>
                <w:cs/>
                <w:lang w:val="ca-ES"/>
              </w:rPr>
            </w:rPrChange>
          </w:rPr>
          <w:t>អ.ស.ហ.</w:t>
        </w:r>
        <w:r w:rsidRPr="00C00C18">
          <w:rPr>
            <w:rFonts w:ascii="!Khmer MEF1" w:hAnsi="!Khmer MEF1" w:cs="!Khmer MEF1"/>
            <w:spacing w:val="-4"/>
            <w:sz w:val="24"/>
            <w:szCs w:val="24"/>
            <w:lang w:val="ca-ES"/>
            <w:rPrChange w:id="7293" w:author="Sopheak Phorn" w:date="2023-08-03T13:55:00Z">
              <w:rPr>
                <w:rFonts w:ascii="!Khmer MEF1" w:hAnsi="!Khmer MEF1" w:cs="!Khmer MEF1"/>
                <w:spacing w:val="-6"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7294" w:author="Sopheak Phorn" w:date="2023-08-03T13:55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 xml:space="preserve">លើលិខិតលេខ </w:t>
        </w:r>
      </w:ins>
      <w:ins w:id="7295" w:author="Kem Sereyboth" w:date="2023-06-21T09:50:00Z">
        <w:r w:rsidR="008938DD" w:rsidRPr="00C00C18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7296" w:author="Sopheak Phorn" w:date="2023-08-03T13:55:00Z">
              <w:rPr>
                <w:rFonts w:ascii="!Khmer MEF1" w:hAnsi="!Khmer MEF1" w:cs="!Khmer MEF1"/>
                <w:spacing w:val="-6"/>
                <w:highlight w:val="yellow"/>
                <w:cs/>
                <w:lang w:val="ca-ES"/>
              </w:rPr>
            </w:rPrChange>
          </w:rPr>
          <w:t>០១១ អ.ស.ហ.</w:t>
        </w:r>
      </w:ins>
      <w:ins w:id="7297" w:author="Kem Sereyboth" w:date="2023-06-20T14:21:00Z"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298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>ចុះថ្ងៃទី</w:t>
        </w:r>
      </w:ins>
      <w:ins w:id="7299" w:author="Kem Sereyboth" w:date="2023-06-21T09:50:00Z">
        <w:r w:rsidR="008938DD"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300" w:author="Kem Sereyboth" w:date="2023-07-19T16:59:00Z">
              <w:rPr>
                <w:rFonts w:ascii="!Khmer MEF1" w:hAnsi="!Khmer MEF1" w:cs="!Khmer MEF1"/>
                <w:highlight w:val="yellow"/>
                <w:cs/>
                <w:lang w:val="ca-ES"/>
              </w:rPr>
            </w:rPrChange>
          </w:rPr>
          <w:t xml:space="preserve">១៤ </w:t>
        </w:r>
      </w:ins>
      <w:ins w:id="7301" w:author="Kem Sereyboth" w:date="2023-06-20T14:21:00Z"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302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>ខែ</w:t>
        </w:r>
      </w:ins>
      <w:ins w:id="7303" w:author="Kem Sereyboth" w:date="2023-06-21T09:50:00Z">
        <w:r w:rsidR="008938DD"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304" w:author="Kem Sereyboth" w:date="2023-07-19T16:59:00Z">
              <w:rPr>
                <w:rFonts w:ascii="!Khmer MEF1" w:hAnsi="!Khmer MEF1" w:cs="!Khmer MEF1"/>
                <w:highlight w:val="yellow"/>
                <w:cs/>
                <w:lang w:val="ca-ES"/>
              </w:rPr>
            </w:rPrChange>
          </w:rPr>
          <w:t>មីនា</w:t>
        </w:r>
      </w:ins>
      <w:ins w:id="7305" w:author="Kem Sereyboth" w:date="2023-06-20T14:21:00Z">
        <w:r w:rsidRPr="00E33574">
          <w:rPr>
            <w:rFonts w:ascii="!Khmer MEF1" w:hAnsi="!Khmer MEF1" w:cs="!Khmer MEF1"/>
            <w:sz w:val="24"/>
            <w:szCs w:val="24"/>
            <w:lang w:val="ca-ES"/>
            <w:rPrChange w:id="7306" w:author="Kem Sereyboth" w:date="2023-07-19T16:59:00Z">
              <w:rPr>
                <w:rFonts w:ascii="!Khmer MEF1" w:hAnsi="!Khmer MEF1" w:cs="!Khmer MEF1"/>
                <w:lang w:val="ca-ES"/>
              </w:rPr>
            </w:rPrChange>
          </w:rPr>
          <w:t xml:space="preserve"> </w:t>
        </w:r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307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>ឆ្នាំ</w:t>
        </w:r>
      </w:ins>
      <w:ins w:id="7308" w:author="Kem Sereyboth" w:date="2023-06-21T09:50:00Z">
        <w:r w:rsidR="008938DD"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309" w:author="Kem Sereyboth" w:date="2023-07-19T16:59:00Z">
              <w:rPr>
                <w:rFonts w:ascii="!Khmer MEF1" w:hAnsi="!Khmer MEF1" w:cs="!Khmer MEF1"/>
                <w:highlight w:val="yellow"/>
                <w:cs/>
                <w:lang w:val="ca-ES"/>
              </w:rPr>
            </w:rPrChange>
          </w:rPr>
          <w:t>២០២៣</w:t>
        </w:r>
      </w:ins>
      <w:ins w:id="7310" w:author="Kem Sereyboth" w:date="2023-06-20T14:21:00Z">
        <w:r w:rsidRPr="00E33574">
          <w:rPr>
            <w:rFonts w:ascii="!Khmer MEF1" w:hAnsi="!Khmer MEF1" w:cs="!Khmer MEF1"/>
            <w:sz w:val="24"/>
            <w:szCs w:val="24"/>
            <w:cs/>
            <w:lang w:val="ca-ES"/>
            <w:rPrChange w:id="7311" w:author="Kem Sereyboth" w:date="2023-07-19T16:59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7312" w:author="Sopheak Phorn" w:date="2023-08-03T13:56:00Z">
              <w:rPr>
                <w:rFonts w:ascii="!Khmer MEF1" w:hAnsi="!Khmer MEF1" w:cs="!Khmer MEF1"/>
                <w:cs/>
                <w:lang w:val="ca-ES"/>
              </w:rPr>
            </w:rPrChange>
          </w:rPr>
          <w:t>ស្តីពីការស្នើសុំផ្តល់កិច្ចសហការដល់អង្គភាពសវនកម្មផ្ទៃ</w:t>
        </w:r>
        <w:r w:rsidRPr="00C00C18">
          <w:rPr>
            <w:rFonts w:ascii="!Khmer MEF1" w:hAnsi="!Khmer MEF1" w:cs="!Khmer MEF1"/>
            <w:spacing w:val="4"/>
            <w:sz w:val="24"/>
            <w:szCs w:val="24"/>
            <w:lang w:val="ca-ES"/>
            <w:rPrChange w:id="7313" w:author="Sopheak Phorn" w:date="2023-08-03T13:56:00Z">
              <w:rPr>
                <w:rFonts w:ascii="!Khmer MEF1" w:hAnsi="!Khmer MEF1" w:cs="!Khmer MEF1"/>
                <w:lang w:val="ca-ES"/>
              </w:rPr>
            </w:rPrChange>
          </w:rPr>
          <w:t>​​</w:t>
        </w:r>
        <w:r w:rsidRPr="00C00C1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7314" w:author="Sopheak Phorn" w:date="2023-08-03T13:56:00Z">
              <w:rPr>
                <w:rFonts w:ascii="!Khmer MEF1" w:hAnsi="!Khmer MEF1" w:cs="!Khmer MEF1"/>
                <w:cs/>
                <w:lang w:val="ca-ES"/>
              </w:rPr>
            </w:rPrChange>
          </w:rPr>
          <w:t>ក្នុងនៃ</w:t>
        </w:r>
        <w:r w:rsidRPr="00C00C18">
          <w:rPr>
            <w:rFonts w:ascii="!Khmer MEF1" w:hAnsi="!Khmer MEF1" w:cs="!Khmer MEF1"/>
            <w:spacing w:val="4"/>
            <w:sz w:val="24"/>
            <w:szCs w:val="24"/>
            <w:lang w:val="ca-ES"/>
            <w:rPrChange w:id="7315" w:author="Sopheak Phorn" w:date="2023-08-03T13:56:00Z">
              <w:rPr>
                <w:rFonts w:ascii="!Khmer MEF1" w:hAnsi="!Khmer MEF1" w:cs="!Khmer MEF1"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cs/>
            <w:lang w:val="ca-ES"/>
            <w:rPrChange w:id="7316" w:author="Sopheak Phorn" w:date="2023-08-03T13:56:00Z">
              <w:rPr>
                <w:rFonts w:ascii="!Khmer MEF1" w:hAnsi="!Khmer MEF1" w:cs="!Khmer MEF1"/>
                <w:b/>
                <w:bCs/>
                <w:spacing w:val="4"/>
                <w:cs/>
                <w:lang w:val="ca-ES"/>
              </w:rPr>
            </w:rPrChange>
          </w:rPr>
          <w:t>អ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lang w:val="ca-ES"/>
            <w:rPrChange w:id="7317" w:author="Sopheak Phorn" w:date="2023-08-03T13:56:00Z">
              <w:rPr>
                <w:rFonts w:ascii="!Khmer MEF1" w:hAnsi="!Khmer MEF1" w:cs="!Khmer MEF1"/>
                <w:b/>
                <w:bCs/>
                <w:spacing w:val="4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cs/>
            <w:lang w:val="ca-ES"/>
            <w:rPrChange w:id="7318" w:author="Sopheak Phorn" w:date="2023-08-03T13:56:00Z">
              <w:rPr>
                <w:rFonts w:ascii="!Khmer MEF1" w:hAnsi="!Khmer MEF1" w:cs="!Khmer MEF1"/>
                <w:b/>
                <w:bCs/>
                <w:spacing w:val="4"/>
                <w:cs/>
                <w:lang w:val="ca-ES"/>
              </w:rPr>
            </w:rPrChange>
          </w:rPr>
          <w:t>ស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lang w:val="ca-ES"/>
            <w:rPrChange w:id="7319" w:author="Sopheak Phorn" w:date="2023-08-03T13:56:00Z">
              <w:rPr>
                <w:rFonts w:ascii="!Khmer MEF1" w:hAnsi="!Khmer MEF1" w:cs="!Khmer MEF1"/>
                <w:b/>
                <w:bCs/>
                <w:spacing w:val="4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cs/>
            <w:lang w:val="ca-ES"/>
            <w:rPrChange w:id="7320" w:author="Sopheak Phorn" w:date="2023-08-03T13:56:00Z">
              <w:rPr>
                <w:rFonts w:ascii="!Khmer MEF1" w:hAnsi="!Khmer MEF1" w:cs="!Khmer MEF1"/>
                <w:b/>
                <w:bCs/>
                <w:spacing w:val="4"/>
                <w:cs/>
                <w:lang w:val="ca-ES"/>
              </w:rPr>
            </w:rPrChange>
          </w:rPr>
          <w:t>ហ</w:t>
        </w:r>
        <w:r w:rsidRPr="00C00C18">
          <w:rPr>
            <w:rFonts w:ascii="!Khmer MEF1" w:hAnsi="!Khmer MEF1" w:cs="!Khmer MEF1"/>
            <w:b/>
            <w:bCs/>
            <w:spacing w:val="4"/>
            <w:sz w:val="24"/>
            <w:szCs w:val="24"/>
            <w:lang w:val="ca-ES"/>
            <w:rPrChange w:id="7321" w:author="Sopheak Phorn" w:date="2023-08-03T13:56:00Z">
              <w:rPr>
                <w:rFonts w:ascii="!Khmer MEF1" w:hAnsi="!Khmer MEF1" w:cs="!Khmer MEF1"/>
                <w:b/>
                <w:bCs/>
                <w:spacing w:val="4"/>
                <w:lang w:val="ca-ES"/>
              </w:rPr>
            </w:rPrChange>
          </w:rPr>
          <w:t>.</w:t>
        </w:r>
        <w:r w:rsidRPr="00E33574">
          <w:rPr>
            <w:rFonts w:ascii="!Khmer MEF1" w:hAnsi="!Khmer MEF1" w:cs="!Khmer MEF1"/>
            <w:spacing w:val="4"/>
            <w:sz w:val="24"/>
            <w:szCs w:val="24"/>
            <w:lang w:val="ca-ES"/>
            <w:rPrChange w:id="7322" w:author="Kem Sereyboth" w:date="2023-07-19T16:59:00Z">
              <w:rPr>
                <w:rFonts w:ascii="!Khmer MEF1" w:hAnsi="!Khmer MEF1" w:cs="!Khmer MEF1"/>
                <w:spacing w:val="4"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323" w:author="Sopheak Phorn" w:date="2023-08-03T13:56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ក្នុង</w:t>
        </w:r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324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ដំ</w:t>
        </w:r>
      </w:ins>
      <w:ins w:id="7325" w:author="Kem Sereyboth" w:date="2023-07-25T13:22:00Z">
        <w:r w:rsidR="00705D22" w:rsidRPr="00C00C18">
          <w:rPr>
            <w:rFonts w:ascii="!Khmer MEF1" w:hAnsi="!Khmer MEF1" w:cs="!Khmer MEF1"/>
            <w:spacing w:val="10"/>
            <w:sz w:val="24"/>
            <w:szCs w:val="24"/>
            <w:lang w:val="ca-ES"/>
            <w:rPrChange w:id="7326" w:author="Sopheak Phorn" w:date="2023-08-03T13:56:00Z">
              <w:rPr>
                <w:rFonts w:ascii="!Khmer MEF1" w:hAnsi="!Khmer MEF1" w:cs="!Khmer MEF1"/>
                <w:spacing w:val="-2"/>
                <w:lang w:val="ca-ES"/>
              </w:rPr>
            </w:rPrChange>
          </w:rPr>
          <w:t>​​​​​</w:t>
        </w:r>
      </w:ins>
      <w:ins w:id="7327" w:author="Kem Sereyboth" w:date="2023-06-20T14:21:00Z"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328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ណើរការសវនក​ម្មឆ្នាំ</w:t>
        </w:r>
      </w:ins>
      <w:ins w:id="7329" w:author="Kem Sereyboth" w:date="2023-06-21T09:50:00Z">
        <w:r w:rsidR="00A42C79"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330" w:author="Sopheak Phorn" w:date="2023-08-03T13:56:00Z">
              <w:rPr>
                <w:rFonts w:ascii="!Khmer MEF1" w:hAnsi="!Khmer MEF1" w:cs="!Khmer MEF1"/>
                <w:spacing w:val="-2"/>
                <w:highlight w:val="yellow"/>
                <w:cs/>
                <w:lang w:val="ca-ES"/>
              </w:rPr>
            </w:rPrChange>
          </w:rPr>
          <w:t>២០២៣</w:t>
        </w:r>
      </w:ins>
      <w:ins w:id="7331" w:author="Kem Sereyboth" w:date="2023-06-20T14:21:00Z"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332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 xml:space="preserve"> </w:t>
        </w:r>
        <w:r w:rsidRPr="00C00C18">
          <w:rPr>
            <w:rFonts w:ascii="Khmer MEF2" w:hAnsi="Khmer MEF2" w:cs="Khmer MEF2"/>
            <w:spacing w:val="10"/>
            <w:sz w:val="24"/>
            <w:szCs w:val="24"/>
            <w:cs/>
            <w:lang w:val="ca-ES"/>
            <w:rPrChange w:id="7333" w:author="Sopheak Phorn" w:date="2023-08-03T13:56:00Z">
              <w:rPr>
                <w:rFonts w:ascii="Khmer MEF2" w:hAnsi="Khmer MEF2" w:cs="Khmer MEF2"/>
                <w:spacing w:val="-2"/>
                <w:cs/>
                <w:lang w:val="ca-ES"/>
              </w:rPr>
            </w:rPrChange>
          </w:rPr>
          <w:t xml:space="preserve">ឯកឧត្តមប្រធានអង្គភាព </w:t>
        </w:r>
        <w:r w:rsidRPr="00C00C18">
          <w:rPr>
            <w:rFonts w:ascii="Khmer MEF1" w:hAnsi="Khmer MEF1" w:cs="Khmer MEF1"/>
            <w:spacing w:val="10"/>
            <w:sz w:val="24"/>
            <w:szCs w:val="24"/>
            <w:cs/>
            <w:lang w:val="ca-ES"/>
            <w:rPrChange w:id="7334" w:author="Sopheak Phorn" w:date="2023-08-03T13:5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បានដឹកនាំ</w:t>
        </w:r>
        <w:r w:rsidRPr="00C00C18">
          <w:rPr>
            <w:rFonts w:ascii="!Khmer MEF1" w:hAnsi="!Khmer MEF1" w:cs="!Khmer MEF1"/>
            <w:spacing w:val="10"/>
            <w:sz w:val="24"/>
            <w:szCs w:val="24"/>
            <w:cs/>
            <w:lang w:val="ca-ES"/>
            <w:rPrChange w:id="7335" w:author="Sopheak Phorn" w:date="2023-08-03T13:56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ប្រតិភូសវនក​ម្ម​និងសវនករ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336" w:author="Sopheak Phorn" w:date="2023-08-03T13:57:00Z">
              <w:rPr>
                <w:rFonts w:ascii="!Khmer MEF1" w:hAnsi="!Khmer MEF1" w:cs="!Khmer MEF1"/>
                <w:spacing w:val="-2"/>
                <w:cs/>
                <w:lang w:val="ca-ES"/>
              </w:rPr>
            </w:rPrChange>
          </w:rPr>
          <w:t>ទទួល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337" w:author="Sopheak Phorn" w:date="2023-08-03T13:57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បន្ទុ</w:t>
        </w:r>
      </w:ins>
      <w:ins w:id="7338" w:author="Kem Sereyboth" w:date="2023-07-25T13:23:00Z">
        <w:r w:rsidR="00705D22" w:rsidRPr="00C00C18">
          <w:rPr>
            <w:rFonts w:ascii="!Khmer MEF1" w:hAnsi="!Khmer MEF1" w:cs="!Khmer MEF1"/>
            <w:spacing w:val="-6"/>
            <w:sz w:val="24"/>
            <w:szCs w:val="24"/>
            <w:lang w:val="ca-ES"/>
            <w:rPrChange w:id="7339" w:author="Sopheak Phorn" w:date="2023-08-03T13:57:00Z">
              <w:rPr>
                <w:rFonts w:ascii="!Khmer MEF1" w:hAnsi="!Khmer MEF1" w:cs="!Khmer MEF1"/>
                <w:spacing w:val="-4"/>
                <w:lang w:val="ca-ES"/>
              </w:rPr>
            </w:rPrChange>
          </w:rPr>
          <w:t>​​​</w:t>
        </w:r>
      </w:ins>
      <w:ins w:id="7340" w:author="Kem Sereyboth" w:date="2023-06-20T14:21:00Z"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341" w:author="Sopheak Phorn" w:date="2023-08-03T13:57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ក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342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 xml:space="preserve">របស់អង្គភាពសវនកម្មផ្ទៃក្នុងនៃ 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343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lang w:val="ca-ES"/>
            <w:rPrChange w:id="7344" w:author="Sopheak Phorn" w:date="2023-08-03T13:57:00Z">
              <w:rPr>
                <w:rFonts w:ascii="!Khmer MEF1" w:hAnsi="!Khmer MEF1" w:cs="!Khmer MEF1"/>
                <w:b/>
                <w:bCs/>
                <w:spacing w:val="-8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345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lang w:val="ca-ES"/>
            <w:rPrChange w:id="7346" w:author="Sopheak Phorn" w:date="2023-08-03T13:57:00Z">
              <w:rPr>
                <w:rFonts w:ascii="!Khmer MEF1" w:hAnsi="!Khmer MEF1" w:cs="!Khmer MEF1"/>
                <w:b/>
                <w:bCs/>
                <w:spacing w:val="-8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347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lang w:val="ca-ES"/>
            <w:rPrChange w:id="7348" w:author="Sopheak Phorn" w:date="2023-08-03T13:57:00Z">
              <w:rPr>
                <w:rFonts w:ascii="!Khmer MEF1" w:hAnsi="!Khmer MEF1" w:cs="!Khmer MEF1"/>
                <w:b/>
                <w:bCs/>
                <w:spacing w:val="-8"/>
                <w:lang w:val="ca-ES"/>
              </w:rPr>
            </w:rPrChange>
          </w:rPr>
          <w:t>.</w:t>
        </w:r>
        <w:r w:rsidRPr="00C00C18">
          <w:rPr>
            <w:rFonts w:ascii="!Khmer MEF1" w:hAnsi="!Khmer MEF1" w:cs="!Khmer MEF1"/>
            <w:b/>
            <w:bCs/>
            <w:spacing w:val="-6"/>
            <w:sz w:val="24"/>
            <w:szCs w:val="24"/>
            <w:cs/>
            <w:lang w:val="ca-ES"/>
            <w:rPrChange w:id="7349" w:author="Sopheak Phorn" w:date="2023-08-03T13:57:00Z">
              <w:rPr>
                <w:rFonts w:ascii="!Khmer MEF1" w:hAnsi="!Khmer MEF1" w:cs="!Khmer MEF1"/>
                <w:b/>
                <w:bCs/>
                <w:spacing w:val="-8"/>
                <w:cs/>
                <w:lang w:val="ca-ES"/>
              </w:rPr>
            </w:rPrChange>
          </w:rPr>
          <w:t xml:space="preserve"> </w:t>
        </w:r>
        <w:r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350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បើកកិច្ចប្រជុំដាក់ឱ្យដំណើរការ</w:t>
        </w:r>
      </w:ins>
      <w:ins w:id="7351" w:author="Kem Sereyboth" w:date="2023-07-18T15:46:00Z">
        <w:r w:rsidR="00631F46" w:rsidRPr="00C00C18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352" w:author="Sopheak Phorn" w:date="2023-08-03T13:57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សវនកម្មអនុលោមភាព</w:t>
        </w:r>
        <w:r w:rsidR="00631F46" w:rsidRPr="000E72F2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7353" w:author="Kem Sereyboth" w:date="2023-07-25T13:23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 xml:space="preserve"> </w:t>
        </w:r>
        <w:r w:rsidR="00631F46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54" w:author="Sopheak Phorn" w:date="2023-08-03T13:57:00Z">
              <w:rPr>
                <w:rFonts w:ascii="!Khmer MEF1" w:hAnsi="!Khmer MEF1" w:cs="!Khmer MEF1"/>
                <w:color w:val="FF0000"/>
                <w:spacing w:val="-8"/>
                <w:cs/>
                <w:lang w:val="ca-ES"/>
              </w:rPr>
            </w:rPrChange>
          </w:rPr>
          <w:t>និង</w:t>
        </w:r>
      </w:ins>
      <w:ins w:id="7355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56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សវនក</w:t>
        </w:r>
      </w:ins>
      <w:ins w:id="7357" w:author="Kem Sereyboth" w:date="2023-07-25T13:23:00Z">
        <w:r w:rsidR="000E72F2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58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​</w:t>
        </w:r>
      </w:ins>
      <w:ins w:id="7359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60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ម្ម</w:t>
        </w:r>
      </w:ins>
      <w:ins w:id="7361" w:author="Kem Sereyboth" w:date="2023-07-25T13:23:00Z">
        <w:r w:rsidR="000E72F2" w:rsidRPr="00B81265">
          <w:rPr>
            <w:rFonts w:ascii="!Khmer MEF1" w:hAnsi="!Khmer MEF1" w:cs="!Khmer MEF1"/>
            <w:sz w:val="24"/>
            <w:szCs w:val="24"/>
            <w:lang w:val="ca-ES"/>
            <w:rPrChange w:id="7362" w:author="Sopheak Phorn" w:date="2023-08-03T13:57:00Z">
              <w:rPr>
                <w:rFonts w:ascii="!Khmer MEF1" w:hAnsi="!Khmer MEF1" w:cs="!Khmer MEF1"/>
                <w:spacing w:val="-8"/>
                <w:lang w:val="ca-ES"/>
              </w:rPr>
            </w:rPrChange>
          </w:rPr>
          <w:t>​​</w:t>
        </w:r>
      </w:ins>
      <w:ins w:id="7363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64" w:author="Sopheak Phorn" w:date="2023-08-03T13:57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សមិទ្ធកម្ម កាលពីថ្ងៃទី</w:t>
        </w:r>
      </w:ins>
      <w:ins w:id="7365" w:author="Kem Sereyboth" w:date="2023-06-21T09:51:00Z">
        <w:r w:rsidR="00A42C79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66" w:author="Sopheak Phorn" w:date="2023-08-03T13:57:00Z">
              <w:rPr>
                <w:rFonts w:ascii="!Khmer MEF1" w:hAnsi="!Khmer MEF1" w:cs="!Khmer MEF1"/>
                <w:spacing w:val="4"/>
                <w:highlight w:val="yellow"/>
                <w:cs/>
                <w:lang w:val="ca-ES"/>
              </w:rPr>
            </w:rPrChange>
          </w:rPr>
          <w:t xml:space="preserve">២៧ </w:t>
        </w:r>
      </w:ins>
      <w:ins w:id="7367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68" w:author="Sopheak Phorn" w:date="2023-08-03T13:57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ខែ</w:t>
        </w:r>
      </w:ins>
      <w:ins w:id="7369" w:author="Kem Sereyboth" w:date="2023-06-21T09:51:00Z">
        <w:r w:rsidR="00A42C79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70" w:author="Sopheak Phorn" w:date="2023-08-03T13:57:00Z">
              <w:rPr>
                <w:rFonts w:ascii="!Khmer MEF1" w:hAnsi="!Khmer MEF1" w:cs="!Khmer MEF1"/>
                <w:spacing w:val="4"/>
                <w:highlight w:val="yellow"/>
                <w:cs/>
                <w:lang w:val="ca-ES"/>
              </w:rPr>
            </w:rPrChange>
          </w:rPr>
          <w:t>មីនា</w:t>
        </w:r>
      </w:ins>
      <w:ins w:id="7371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72" w:author="Sopheak Phorn" w:date="2023-08-03T13:57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 xml:space="preserve"> ឆ្នាំ</w:t>
        </w:r>
      </w:ins>
      <w:ins w:id="7373" w:author="Kem Sereyboth" w:date="2023-06-21T09:51:00Z">
        <w:r w:rsidR="00A42C79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74" w:author="Sopheak Phorn" w:date="2023-08-03T13:57:00Z">
              <w:rPr>
                <w:rFonts w:ascii="!Khmer MEF1" w:hAnsi="!Khmer MEF1" w:cs="!Khmer MEF1"/>
                <w:spacing w:val="4"/>
                <w:highlight w:val="yellow"/>
                <w:cs/>
                <w:lang w:val="ca-ES"/>
              </w:rPr>
            </w:rPrChange>
          </w:rPr>
          <w:t>២០២៣</w:t>
        </w:r>
      </w:ins>
      <w:ins w:id="7375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76" w:author="Sopheak Phorn" w:date="2023-08-03T13:57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។ បន្ទា​​ប់​ពីកិច្ចប្រជុំបើកការធ្វើសវនកម្មរួចរាល់</w:t>
        </w:r>
        <w:r w:rsidRPr="000E72F2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7377" w:author="Kem Sereyboth" w:date="2023-07-25T13:24:00Z">
              <w:rPr>
                <w:rFonts w:ascii="!Khmer MEF1" w:hAnsi="!Khmer MEF1" w:cs="!Khmer MEF1"/>
                <w:cs/>
                <w:lang w:val="ca-ES"/>
              </w:rPr>
            </w:rPrChange>
          </w:rPr>
          <w:t xml:space="preserve"> </w:t>
        </w:r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78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lastRenderedPageBreak/>
          <w:t>សវ​ន​ក​រទទួ</w:t>
        </w:r>
      </w:ins>
      <w:ins w:id="7379" w:author="Kem Sereyboth" w:date="2023-07-25T13:24:00Z">
        <w:r w:rsidR="000E72F2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80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​</w:t>
        </w:r>
      </w:ins>
      <w:ins w:id="7381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82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ល</w:t>
        </w:r>
      </w:ins>
      <w:ins w:id="7383" w:author="Kem Sereyboth" w:date="2023-07-25T13:24:00Z">
        <w:r w:rsidR="000E72F2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84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​</w:t>
        </w:r>
      </w:ins>
      <w:ins w:id="7385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86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>បន្ទុកបានអនុវត្តភារកិច្ចចុះធ្វើសវនកម្មរប​ស់​​ខ្លួននៅ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387" w:author="Sopheak Phorn" w:date="2023-08-03T13:5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 </w:t>
        </w:r>
      </w:ins>
      <w:ins w:id="7388" w:author="Kem Sereyboth" w:date="2023-06-21T09:52:00Z">
        <w:r w:rsidR="00A42C79" w:rsidRPr="00B81265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7389" w:author="Sopheak Phorn" w:date="2023-08-03T13:57:00Z">
              <w:rPr>
                <w:rFonts w:ascii="Khmer MEF1" w:hAnsi="Khmer MEF1" w:cs="Khmer MEF1"/>
                <w:spacing w:val="-6"/>
                <w:highlight w:val="yellow"/>
                <w:cs/>
                <w:lang w:val="ca-ES"/>
              </w:rPr>
            </w:rPrChange>
          </w:rPr>
          <w:t>ន.</w:t>
        </w:r>
      </w:ins>
      <w:ins w:id="7390" w:author="Sopheak Phorn" w:date="2023-07-28T13:28:00Z">
        <w:r w:rsidR="005A7F24" w:rsidRPr="00B81265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7391" w:author="Sopheak Phorn" w:date="2023-08-03T13:57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t>គ</w:t>
        </w:r>
      </w:ins>
      <w:ins w:id="7392" w:author="Kem Sereyboth" w:date="2023-06-21T09:52:00Z">
        <w:del w:id="7393" w:author="Sopheak Phorn" w:date="2023-07-28T13:28:00Z">
          <w:r w:rsidR="00A42C79" w:rsidRPr="00B81265" w:rsidDel="005A7F2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394" w:author="Sopheak Phorn" w:date="2023-08-03T13:57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A42C79" w:rsidRPr="00B81265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7395" w:author="Sopheak Phorn" w:date="2023-08-03T13:57:00Z">
              <w:rPr>
                <w:rFonts w:ascii="Khmer MEF1" w:hAnsi="Khmer MEF1" w:cs="Khmer MEF1"/>
                <w:spacing w:val="-6"/>
                <w:highlight w:val="yellow"/>
                <w:cs/>
                <w:lang w:val="ca-ES"/>
              </w:rPr>
            </w:rPrChange>
          </w:rPr>
          <w:t>.ស.</w:t>
        </w:r>
      </w:ins>
      <w:ins w:id="7396" w:author="Kem Sereyboth" w:date="2023-06-20T14:21:00Z">
        <w:r w:rsidRPr="00B81265">
          <w:rPr>
            <w:rFonts w:ascii="Khmer MEF1" w:hAnsi="Khmer MEF1" w:cs="Khmer MEF1"/>
            <w:sz w:val="24"/>
            <w:szCs w:val="24"/>
            <w:cs/>
            <w:rPrChange w:id="7397" w:author="Sopheak Phorn" w:date="2023-08-03T13:57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 </w:t>
        </w:r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398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 xml:space="preserve">រយៈ​​ពេ​​ល </w:t>
        </w:r>
      </w:ins>
      <w:ins w:id="7399" w:author="Sopheak Phorn" w:date="2023-07-28T13:27:00Z">
        <w:r w:rsidR="00D90C3A"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400" w:author="Sopheak Phorn" w:date="2023-08-03T13:57:00Z">
              <w:rPr>
                <w:rFonts w:ascii="!Khmer MEF1" w:hAnsi="!Khmer MEF1" w:cs="!Khmer MEF1"/>
                <w:spacing w:val="-4"/>
                <w:cs/>
                <w:lang w:val="ca-ES"/>
              </w:rPr>
            </w:rPrChange>
          </w:rPr>
          <w:t>២៣</w:t>
        </w:r>
      </w:ins>
      <w:ins w:id="7401" w:author="Kem Sereyboth" w:date="2023-06-21T09:52:00Z">
        <w:del w:id="7402" w:author="Sopheak Phorn" w:date="2023-07-28T13:27:00Z">
          <w:r w:rsidR="00A42C79" w:rsidRPr="00B81265" w:rsidDel="00D90C3A">
            <w:rPr>
              <w:rFonts w:ascii="!Khmer MEF1" w:hAnsi="!Khmer MEF1" w:cs="!Khmer MEF1"/>
              <w:sz w:val="24"/>
              <w:szCs w:val="24"/>
              <w:cs/>
              <w:lang w:val="ca-ES"/>
              <w:rPrChange w:id="7403" w:author="Sopheak Phorn" w:date="2023-08-03T13:57:00Z">
                <w:rPr>
                  <w:rFonts w:ascii="!Khmer MEF1" w:hAnsi="!Khmer MEF1" w:cs="!Khmer MEF1"/>
                  <w:spacing w:val="-6"/>
                  <w:highlight w:val="yellow"/>
                  <w:cs/>
                  <w:lang w:val="ca-ES"/>
                </w:rPr>
              </w:rPrChange>
            </w:rPr>
            <w:delText>១៣</w:delText>
          </w:r>
        </w:del>
      </w:ins>
      <w:ins w:id="7404" w:author="Kem Sereyboth" w:date="2023-06-20T14:21:00Z">
        <w:r w:rsidRPr="00B81265">
          <w:rPr>
            <w:rFonts w:ascii="!Khmer MEF1" w:hAnsi="!Khmer MEF1" w:cs="!Khmer MEF1"/>
            <w:sz w:val="24"/>
            <w:szCs w:val="24"/>
            <w:cs/>
            <w:lang w:val="ca-ES"/>
            <w:rPrChange w:id="7405" w:author="Sopheak Phorn" w:date="2023-08-03T13:57:00Z">
              <w:rPr>
                <w:rFonts w:ascii="!Khmer MEF1" w:hAnsi="!Khmer MEF1" w:cs="!Khmer MEF1"/>
                <w:spacing w:val="-6"/>
                <w:cs/>
                <w:lang w:val="ca-ES"/>
              </w:rPr>
            </w:rPrChange>
          </w:rPr>
          <w:t xml:space="preserve">ថ្ងៃ 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406" w:author="Sopheak Phorn" w:date="2023-08-03T13:5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សម្រាប់ឆ្នាំ</w:t>
        </w:r>
      </w:ins>
      <w:ins w:id="7407" w:author="Kem Sereyboth" w:date="2023-06-21T09:52:00Z">
        <w:r w:rsidR="00A42C79"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408" w:author="Sopheak Phorn" w:date="2023-08-03T13:58:00Z">
              <w:rPr>
                <w:rFonts w:ascii="Khmer MEF1" w:hAnsi="Khmer MEF1" w:cs="Khmer MEF1"/>
                <w:spacing w:val="-6"/>
                <w:highlight w:val="yellow"/>
                <w:cs/>
                <w:lang w:val="ca-ES"/>
              </w:rPr>
            </w:rPrChange>
          </w:rPr>
          <w:t xml:space="preserve">២០២៣ </w:t>
        </w:r>
      </w:ins>
      <w:ins w:id="7409" w:author="Kem Sereyboth" w:date="2023-06-20T14:21:00Z">
        <w:r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410" w:author="Sopheak Phorn" w:date="2023-08-03T13:58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​ដោយបា​ន​អនុវត្ត</w:t>
        </w:r>
        <w:r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411" w:author="Sopheak Phorn" w:date="2023-08-03T13:5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ចាប់ពី</w:t>
        </w:r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12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​ថ្ងៃទី</w:t>
        </w:r>
      </w:ins>
      <w:ins w:id="7413" w:author="Sopheak Phorn" w:date="2023-07-28T13:27:00Z">
        <w:r w:rsidR="000446A0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14" w:author="Sopheak Phorn" w:date="2023-08-04T11:0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៣</w:t>
        </w:r>
      </w:ins>
      <w:ins w:id="7415" w:author="Kem Sereyboth" w:date="2023-06-21T09:52:00Z">
        <w:del w:id="7416" w:author="Sopheak Phorn" w:date="2023-07-28T13:27:00Z">
          <w:r w:rsidR="00A42C79" w:rsidRPr="007F2E01" w:rsidDel="000446A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417" w:author="Sopheak Phorn" w:date="2023-08-04T11:06:00Z">
                <w:rPr>
                  <w:rFonts w:ascii="Khmer MEF1" w:hAnsi="Khmer MEF1" w:cs="Khmer MEF1"/>
                  <w:b/>
                  <w:bCs/>
                  <w:spacing w:val="-8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7418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19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ខែ</w:t>
        </w:r>
      </w:ins>
      <w:ins w:id="7420" w:author="Sopheak Phorn" w:date="2023-07-28T13:27:00Z">
        <w:r w:rsidR="000446A0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21" w:author="Sopheak Phorn" w:date="2023-08-04T11:0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មេសា</w:t>
        </w:r>
      </w:ins>
      <w:ins w:id="7422" w:author="Kem Sereyboth" w:date="2023-06-21T09:52:00Z">
        <w:del w:id="7423" w:author="Sopheak Phorn" w:date="2023-07-28T13:27:00Z">
          <w:r w:rsidR="00A42C79" w:rsidRPr="007F2E01" w:rsidDel="000446A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424" w:author="Sopheak Phorn" w:date="2023-08-04T11:06:00Z">
                <w:rPr>
                  <w:rFonts w:ascii="Khmer MEF1" w:hAnsi="Khmer MEF1" w:cs="Khmer MEF1"/>
                  <w:b/>
                  <w:bCs/>
                  <w:spacing w:val="-8"/>
                  <w:highlight w:val="yellow"/>
                  <w:cs/>
                  <w:lang w:val="ca-ES"/>
                </w:rPr>
              </w:rPrChange>
            </w:rPr>
            <w:delText>ឧសភា</w:delText>
          </w:r>
        </w:del>
      </w:ins>
      <w:ins w:id="7425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26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ឆ្នាំ</w:t>
        </w:r>
      </w:ins>
      <w:ins w:id="7427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28" w:author="Sopheak Phorn" w:date="2023-08-04T11:06:00Z">
              <w:rPr>
                <w:rFonts w:ascii="Khmer MEF1" w:hAnsi="Khmer MEF1" w:cs="Khmer MEF1"/>
                <w:b/>
                <w:bCs/>
                <w:spacing w:val="-8"/>
                <w:highlight w:val="yellow"/>
                <w:cs/>
                <w:lang w:val="ca-ES"/>
              </w:rPr>
            </w:rPrChange>
          </w:rPr>
          <w:t>២០២៣</w:t>
        </w:r>
      </w:ins>
      <w:ins w:id="7429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lang w:val="ca-ES"/>
            <w:rPrChange w:id="7430" w:author="Sopheak Phorn" w:date="2023-08-04T11:06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 xml:space="preserve"> </w:t>
        </w:r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31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ដល់​ថ្ងៃទី</w:t>
        </w:r>
      </w:ins>
      <w:ins w:id="7432" w:author="Sopheak Phorn" w:date="2023-07-28T13:28:00Z">
        <w:r w:rsidR="000446A0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33" w:author="Sopheak Phorn" w:date="2023-08-04T11:06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t>៩</w:t>
        </w:r>
      </w:ins>
      <w:ins w:id="7434" w:author="Kem Sereyboth" w:date="2023-06-21T09:53:00Z">
        <w:del w:id="7435" w:author="Sopheak Phorn" w:date="2023-07-28T13:28:00Z">
          <w:r w:rsidR="00A42C79" w:rsidRPr="007F2E01" w:rsidDel="000446A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436" w:author="Sopheak Phorn" w:date="2023-08-04T11:06:00Z">
                <w:rPr>
                  <w:rFonts w:ascii="Khmer MEF1" w:hAnsi="Khmer MEF1" w:cs="Khmer MEF1"/>
                  <w:b/>
                  <w:bCs/>
                  <w:spacing w:val="-8"/>
                  <w:highlight w:val="yellow"/>
                  <w:cs/>
                  <w:lang w:val="ca-ES"/>
                </w:rPr>
              </w:rPrChange>
            </w:rPr>
            <w:delText>២២</w:delText>
          </w:r>
        </w:del>
      </w:ins>
      <w:ins w:id="7437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38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ខែ</w:t>
        </w:r>
      </w:ins>
      <w:ins w:id="7439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40" w:author="Sopheak Phorn" w:date="2023-08-04T11:06:00Z">
              <w:rPr>
                <w:rFonts w:ascii="Khmer MEF1" w:hAnsi="Khmer MEF1" w:cs="Khmer MEF1"/>
                <w:b/>
                <w:bCs/>
                <w:spacing w:val="-8"/>
                <w:highlight w:val="yellow"/>
                <w:cs/>
                <w:lang w:val="ca-ES"/>
              </w:rPr>
            </w:rPrChange>
          </w:rPr>
          <w:t>ឧសភា</w:t>
        </w:r>
      </w:ins>
      <w:ins w:id="7441" w:author="Kem Sereyboth" w:date="2023-06-20T14:21:00Z">
        <w:r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42" w:author="Sopheak Phorn" w:date="2023-08-04T11:06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 xml:space="preserve"> ឆ្នាំ</w:t>
        </w:r>
      </w:ins>
      <w:ins w:id="7443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7444" w:author="Sopheak Phorn" w:date="2023-08-04T11:06:00Z">
              <w:rPr>
                <w:rFonts w:ascii="Khmer MEF1" w:hAnsi="Khmer MEF1" w:cs="Khmer MEF1"/>
                <w:b/>
                <w:bCs/>
                <w:spacing w:val="-8"/>
                <w:highlight w:val="yellow"/>
                <w:cs/>
                <w:lang w:val="ca-ES"/>
              </w:rPr>
            </w:rPrChange>
          </w:rPr>
          <w:t>២០២៣</w:t>
        </w:r>
      </w:ins>
      <w:ins w:id="7445" w:author="Kem Sereyboth" w:date="2023-06-20T14:21:00Z"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446" w:author="Sopheak Phorn" w:date="2023-08-04T11:0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។​</w:t>
        </w:r>
        <w:r w:rsidRPr="00B81265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447" w:author="Sopheak Phorn" w:date="2023-08-03T13:5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</w:t>
        </w:r>
        <w:r w:rsidRPr="00B81265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7448" w:author="Sopheak Phorn" w:date="2023-08-03T13:58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ប្រតិភូ</w:t>
        </w:r>
        <w:r w:rsidRPr="00B81265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7449" w:author="Sopheak Phorn" w:date="2023-08-03T13:59:00Z">
              <w:rPr>
                <w:rFonts w:ascii="!Khmer MEF1" w:hAnsi="!Khmer MEF1" w:cs="!Khmer MEF1"/>
                <w:spacing w:val="-8"/>
                <w:cs/>
                <w:lang w:val="ca-ES"/>
              </w:rPr>
            </w:rPrChange>
          </w:rPr>
          <w:t>សវនកម្ម និងសវនករទទួលបន្ទុ​ក</w:t>
        </w:r>
        <w:r w:rsidRPr="00B8126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50" w:author="Sopheak Phorn" w:date="2023-08-03T13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បានប្រើប្រាស់នីតិវិធីសវន</w:t>
        </w:r>
        <w:r w:rsidRPr="00B8126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51" w:author="Sopheak Phorn" w:date="2023-08-03T13:5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កម្ម</w:t>
        </w:r>
        <w:r w:rsidRPr="00B8126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52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ក្នុងការពិនិត្យលើឯកសារដែលទទួលបាន និ​ង</w:t>
        </w:r>
        <w:r w:rsidRPr="00B04551">
          <w:rPr>
            <w:rFonts w:ascii="Khmer MEF1" w:hAnsi="Khmer MEF1" w:cs="Khmer MEF1"/>
            <w:spacing w:val="-6"/>
            <w:sz w:val="24"/>
            <w:szCs w:val="24"/>
            <w:lang w:val="ca-ES"/>
            <w:rPrChange w:id="7453" w:author="Kem Sereyboth" w:date="2023-07-25T13:25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454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តាមរយៈការសាកសួរដោ</w:t>
        </w:r>
        <w:r w:rsidRPr="00B81265">
          <w:rPr>
            <w:rFonts w:ascii="Khmer MEF1" w:hAnsi="Khmer MEF1" w:cs="Khmer MEF1"/>
            <w:sz w:val="24"/>
            <w:szCs w:val="24"/>
            <w:lang w:val="ca-ES"/>
            <w:rPrChange w:id="7455" w:author="Sopheak Phorn" w:date="2023-08-03T13:59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​​​​​​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456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យ</w:t>
        </w:r>
        <w:r w:rsidRPr="00B81265">
          <w:rPr>
            <w:rFonts w:ascii="Khmer MEF1" w:hAnsi="Khmer MEF1" w:cs="Khmer MEF1"/>
            <w:sz w:val="24"/>
            <w:szCs w:val="24"/>
            <w:lang w:val="ca-ES"/>
            <w:rPrChange w:id="7457" w:author="Sopheak Phorn" w:date="2023-08-03T13:59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>​​​​​​​​​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458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ផ្ទាល់ពី</w:t>
        </w:r>
      </w:ins>
      <w:ins w:id="7459" w:author="Kem Sereyboth" w:date="2023-07-12T11:07:00Z">
        <w:r w:rsidR="004A4CD5" w:rsidRPr="00B81265">
          <w:rPr>
            <w:rFonts w:ascii="Khmer MEF1" w:hAnsi="Khmer MEF1" w:cs="Khmer MEF1"/>
            <w:sz w:val="24"/>
            <w:szCs w:val="24"/>
            <w:cs/>
            <w:lang w:val="ca-ES"/>
            <w:rPrChange w:id="7460" w:author="Sopheak Phorn" w:date="2023-08-03T13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​</w:t>
        </w:r>
      </w:ins>
      <w:ins w:id="7461" w:author="Kem Sereyboth" w:date="2023-06-20T14:21:00Z"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462" w:author="Sopheak Phorn" w:date="2023-08-03T13:5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បុគ្គលទទួលបន្ទុកតាម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463" w:author="Sopheak Phorn" w:date="2023-08-03T13:59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ផ្នែក</w:t>
        </w:r>
        <w:r w:rsidRPr="00B81265">
          <w:rPr>
            <w:rFonts w:ascii="Khmer MEF1" w:hAnsi="Khmer MEF1" w:cs="Khmer MEF1"/>
            <w:sz w:val="24"/>
            <w:szCs w:val="24"/>
            <w:cs/>
            <w:lang w:val="ca-ES"/>
            <w:rPrChange w:id="7464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នីមួយៗ</w:t>
        </w:r>
      </w:ins>
      <w:ins w:id="7465" w:author="Kem Sereyboth" w:date="2023-07-25T13:25:00Z">
        <w:r w:rsidR="00B04551" w:rsidRPr="00B81265">
          <w:rPr>
            <w:rFonts w:ascii="Khmer MEF1" w:hAnsi="Khmer MEF1" w:cs="Khmer MEF1"/>
            <w:sz w:val="24"/>
            <w:szCs w:val="24"/>
            <w:cs/>
            <w:lang w:val="ca-ES"/>
            <w:rPrChange w:id="7466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</w:ins>
      <w:ins w:id="7467" w:author="Kem Sereyboth" w:date="2023-06-20T14:21:00Z">
        <w:r w:rsidRPr="00B81265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7468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និងបានរកឃើ</w:t>
        </w:r>
        <w:r w:rsidRPr="00B81265">
          <w:rPr>
            <w:rFonts w:ascii="Khmer MEF1" w:hAnsi="Khmer MEF1" w:cs="Khmer MEF1"/>
            <w:spacing w:val="2"/>
            <w:sz w:val="24"/>
            <w:szCs w:val="24"/>
            <w:lang w:val="ca-ES"/>
            <w:rPrChange w:id="7469" w:author="Sopheak Phorn" w:date="2023-08-03T13:59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</w:t>
        </w:r>
        <w:r w:rsidRPr="00B81265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7470" w:author="Sopheak Phorn" w:date="2023-08-03T13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ញនូវបញ្ហា​មួយចំនួន</w:t>
        </w:r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71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ដែលអាចនាំឱ្យ</w:t>
        </w:r>
      </w:ins>
      <w:ins w:id="7472" w:author="Kem Sereyboth" w:date="2023-07-25T13:25:00Z">
        <w:r w:rsidR="00B04551" w:rsidRPr="007F2E01">
          <w:rPr>
            <w:rFonts w:ascii="Khmer MEF1" w:hAnsi="Khmer MEF1" w:cs="Khmer MEF1"/>
            <w:spacing w:val="-6"/>
            <w:sz w:val="24"/>
            <w:szCs w:val="24"/>
            <w:lang w:val="ca-ES"/>
            <w:rPrChange w:id="7473" w:author="Sopheak Phorn" w:date="2023-08-04T11:06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​​​​​</w:t>
        </w:r>
      </w:ins>
      <w:ins w:id="7474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75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មាននូ​វគម្លាត</w:t>
        </w:r>
      </w:ins>
      <w:ins w:id="7476" w:author="Kem Sereyboth" w:date="2023-07-12T11:07:00Z">
        <w:r w:rsidR="004A4CD5"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77" w:author="Sopheak Phorn" w:date="2023-08-04T11:06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​</w:t>
        </w:r>
      </w:ins>
      <w:ins w:id="7478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79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នៅ</w:t>
        </w:r>
      </w:ins>
      <w:ins w:id="7480" w:author="Kem Sereyboth" w:date="2023-07-12T11:07:00Z">
        <w:r w:rsidR="004A4CD5" w:rsidRPr="007F2E01">
          <w:rPr>
            <w:rFonts w:ascii="Khmer MEF1" w:hAnsi="Khmer MEF1" w:cs="Khmer MEF1"/>
            <w:spacing w:val="-6"/>
            <w:sz w:val="24"/>
            <w:szCs w:val="24"/>
            <w:lang w:val="ca-ES"/>
            <w:rPrChange w:id="7481" w:author="Sopheak Phorn" w:date="2023-08-04T11:06:00Z">
              <w:rPr>
                <w:rFonts w:ascii="Khmer MEF1" w:hAnsi="Khmer MEF1" w:cs="Khmer MEF1"/>
                <w:color w:val="FF0000"/>
                <w:spacing w:val="4"/>
                <w:lang w:val="ca-ES"/>
              </w:rPr>
            </w:rPrChange>
          </w:rPr>
          <w:t>​​​</w:t>
        </w:r>
      </w:ins>
      <w:ins w:id="7482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83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ក្នុ</w:t>
        </w:r>
      </w:ins>
      <w:ins w:id="7484" w:author="Kem Sereyboth" w:date="2023-07-12T11:07:00Z">
        <w:r w:rsidR="004A4CD5"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85" w:author="Sopheak Phorn" w:date="2023-08-04T11:06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​</w:t>
        </w:r>
      </w:ins>
      <w:ins w:id="7486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87" w:author="Sopheak Phorn" w:date="2023-08-04T11:06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ងការអនុវត្តការងាររបស់ </w:t>
        </w:r>
      </w:ins>
      <w:ins w:id="7488" w:author="Kem Sereyboth" w:date="2023-06-21T09:53:00Z">
        <w:r w:rsidR="00A42C79" w:rsidRPr="007F2E01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7489" w:author="Sopheak Phorn" w:date="2023-08-04T11:06:00Z">
              <w:rPr>
                <w:rFonts w:ascii="Khmer MEF1" w:hAnsi="Khmer MEF1" w:cs="Khmer MEF1"/>
                <w:b/>
                <w:bCs/>
                <w:spacing w:val="-6"/>
                <w:highlight w:val="yellow"/>
                <w:cs/>
                <w:lang w:val="ca-ES"/>
              </w:rPr>
            </w:rPrChange>
          </w:rPr>
          <w:t>ន.</w:t>
        </w:r>
      </w:ins>
      <w:ins w:id="7490" w:author="Sopheak Phorn" w:date="2023-07-28T13:28:00Z">
        <w:r w:rsidR="005A7F24" w:rsidRPr="007F2E01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7491" w:author="Sopheak Phorn" w:date="2023-08-04T11:06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t>គ</w:t>
        </w:r>
      </w:ins>
      <w:ins w:id="7492" w:author="Kem Sereyboth" w:date="2023-06-21T09:53:00Z">
        <w:del w:id="7493" w:author="Sopheak Phorn" w:date="2023-07-28T13:28:00Z">
          <w:r w:rsidR="00A42C79" w:rsidRPr="007F2E01" w:rsidDel="005A7F24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7494" w:author="Sopheak Phorn" w:date="2023-08-04T11:06:00Z">
                <w:rPr>
                  <w:rFonts w:ascii="Khmer MEF1" w:hAnsi="Khmer MEF1" w:cs="Khmer MEF1"/>
                  <w:b/>
                  <w:bCs/>
                  <w:spacing w:val="-6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A42C79" w:rsidRPr="007F2E01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7495" w:author="Sopheak Phorn" w:date="2023-08-04T11:06:00Z">
              <w:rPr>
                <w:rFonts w:ascii="Khmer MEF1" w:hAnsi="Khmer MEF1" w:cs="Khmer MEF1"/>
                <w:b/>
                <w:bCs/>
                <w:spacing w:val="-6"/>
                <w:highlight w:val="yellow"/>
                <w:cs/>
                <w:lang w:val="ca-ES"/>
              </w:rPr>
            </w:rPrChange>
          </w:rPr>
          <w:t>.ស.</w:t>
        </w:r>
        <w:r w:rsidR="00A42C79" w:rsidRPr="007F2E01">
          <w:rPr>
            <w:rFonts w:ascii="Khmer MEF1" w:hAnsi="Khmer MEF1" w:cs="Khmer MEF1"/>
            <w:spacing w:val="-6"/>
            <w:sz w:val="24"/>
            <w:szCs w:val="24"/>
            <w:cs/>
            <w:rPrChange w:id="7496" w:author="Sopheak Phorn" w:date="2023-08-04T11:06:00Z">
              <w:rPr>
                <w:rFonts w:ascii="Khmer MEF1" w:hAnsi="Khmer MEF1" w:cs="Khmer MEF1"/>
                <w:spacing w:val="-6"/>
                <w:highlight w:val="yellow"/>
                <w:cs/>
              </w:rPr>
            </w:rPrChange>
          </w:rPr>
          <w:t xml:space="preserve"> </w:t>
        </w:r>
      </w:ins>
      <w:ins w:id="7497" w:author="Kem Sereyboth" w:date="2023-06-20T14:21:00Z">
        <w:r w:rsidRPr="007F2E0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7498" w:author="Sopheak Phorn" w:date="2023-08-04T11:0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និងនាំទៅដល់ការកើតមាននូវហានិភ័យ</w:t>
        </w:r>
        <w:r w:rsidRPr="005A7F2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499" w:author="Sopheak Phorn" w:date="2023-07-28T13:2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នាពេល</w:t>
        </w:r>
        <w:r w:rsidRPr="00B04551">
          <w:rPr>
            <w:rFonts w:ascii="Khmer MEF1" w:hAnsi="Khmer MEF1" w:cs="Khmer MEF1"/>
            <w:sz w:val="24"/>
            <w:szCs w:val="24"/>
            <w:cs/>
            <w:lang w:val="ca-ES"/>
            <w:rPrChange w:id="7500" w:author="Kem Sereyboth" w:date="2023-07-25T13:26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អ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501" w:author="Kem Sereyboth" w:date="2023-07-19T16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នាគត។ រាល់ល​ទ្ធ</w:t>
        </w:r>
        <w:r w:rsidRPr="00E33574">
          <w:rPr>
            <w:rFonts w:ascii="Khmer MEF1" w:hAnsi="Khmer MEF1" w:cs="Khmer MEF1"/>
            <w:spacing w:val="-8"/>
            <w:sz w:val="24"/>
            <w:szCs w:val="24"/>
            <w:lang w:val="ca-ES"/>
            <w:rPrChange w:id="7502" w:author="Kem Sereyboth" w:date="2023-07-19T16:59:00Z">
              <w:rPr>
                <w:rFonts w:ascii="Khmer MEF1" w:hAnsi="Khmer MEF1" w:cs="Khmer MEF1"/>
                <w:spacing w:val="-8"/>
                <w:lang w:val="ca-ES"/>
              </w:rPr>
            </w:rPrChange>
          </w:rPr>
          <w:t>​​​​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503" w:author="Kem Sereyboth" w:date="2023-07-19T16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ផ</w:t>
        </w:r>
      </w:ins>
      <w:ins w:id="7504" w:author="Kem Sereyboth" w:date="2023-07-12T11:07:00Z">
        <w:r w:rsidR="004A4CD5" w:rsidRPr="00E33574">
          <w:rPr>
            <w:rFonts w:ascii="Khmer MEF1" w:hAnsi="Khmer MEF1" w:cs="Khmer MEF1"/>
            <w:spacing w:val="-8"/>
            <w:sz w:val="24"/>
            <w:szCs w:val="24"/>
            <w:lang w:val="ca-ES"/>
            <w:rPrChange w:id="7505" w:author="Kem Sereyboth" w:date="2023-07-19T16:59:00Z">
              <w:rPr>
                <w:rFonts w:ascii="Khmer MEF1" w:hAnsi="Khmer MEF1" w:cs="Khmer MEF1"/>
                <w:color w:val="FF0000"/>
                <w:spacing w:val="-8"/>
                <w:lang w:val="ca-ES"/>
              </w:rPr>
            </w:rPrChange>
          </w:rPr>
          <w:t>​​​​</w:t>
        </w:r>
      </w:ins>
      <w:ins w:id="7506" w:author="Kem Sereyboth" w:date="2023-06-20T14:21:00Z"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507" w:author="Kem Sereyboth" w:date="2023-07-19T16:59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ល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508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ដែល</w:t>
        </w:r>
        <w:r w:rsidRPr="00E33574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7509" w:author="Kem Sereyboth" w:date="2023-07-19T16:59:00Z">
              <w:rPr>
                <w:rFonts w:ascii="!Khmer MEF1" w:hAnsi="!Khmer MEF1" w:cs="!Khmer MEF1"/>
                <w:spacing w:val="4"/>
                <w:cs/>
                <w:lang w:val="ca-ES"/>
              </w:rPr>
            </w:rPrChange>
          </w:rPr>
          <w:t>ប្រតិភូសវនកម្ម និងសវនករ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510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ទទួលបន្ទុកបានរកឃើញសុទ្ធសឹង</w:t>
        </w:r>
        <w:r w:rsidRPr="00E41B0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11" w:author="Sopheak Phorn" w:date="2023-08-03T14:0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តែត្រូវបានធ្វើការពិនិត្យនិងវាយតម្លៃ</w:t>
        </w:r>
        <w:r w:rsidRPr="00E41B0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12" w:author="Sopheak Phorn" w:date="2023-08-03T14:02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t>យ៉ា​ង</w:t>
        </w:r>
        <w:r w:rsidRPr="00E41B06">
          <w:rPr>
            <w:rFonts w:ascii="Khmer MEF1" w:hAnsi="Khmer MEF1" w:cs="Khmer MEF1"/>
            <w:spacing w:val="-2"/>
            <w:sz w:val="24"/>
            <w:szCs w:val="24"/>
            <w:lang w:val="ca-ES"/>
            <w:rPrChange w:id="7513" w:author="Sopheak Phorn" w:date="2023-08-03T14:02:00Z">
              <w:rPr>
                <w:rFonts w:ascii="Khmer MEF1" w:hAnsi="Khmer MEF1" w:cs="Khmer MEF1"/>
                <w:spacing w:val="6"/>
                <w:lang w:val="ca-ES"/>
              </w:rPr>
            </w:rPrChange>
          </w:rPr>
          <w:t>​​</w:t>
        </w:r>
        <w:r w:rsidRPr="00E41B0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14" w:author="Sopheak Phorn" w:date="2023-08-03T14:02:00Z">
              <w:rPr>
                <w:rFonts w:ascii="Khmer MEF1" w:hAnsi="Khmer MEF1" w:cs="Khmer MEF1"/>
                <w:cs/>
                <w:lang w:val="ca-ES"/>
              </w:rPr>
            </w:rPrChange>
          </w:rPr>
          <w:t>យកចិត្តទុកដាក់ប្រកបដោយវិជ្ជាជីវៈស​វ​នកម្ម ដោយធ្វើការប្រៀប</w:t>
        </w:r>
        <w:r w:rsidRPr="00631815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515" w:author="Kem Sereyboth" w:date="2023-07-25T13:27:00Z">
              <w:rPr>
                <w:rFonts w:ascii="Khmer MEF1" w:hAnsi="Khmer MEF1" w:cs="Khmer MEF1"/>
                <w:cs/>
                <w:lang w:val="ca-ES"/>
              </w:rPr>
            </w:rPrChange>
          </w:rPr>
          <w:t>ធៀបការអនុវ</w:t>
        </w:r>
      </w:ins>
      <w:ins w:id="7516" w:author="Kem Sereyboth" w:date="2023-07-25T13:27:00Z">
        <w:r w:rsidR="00631815" w:rsidRPr="00631815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517" w:author="Kem Sereyboth" w:date="2023-07-25T13:27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</w:ins>
      <w:ins w:id="7518" w:author="Kem Sereyboth" w:date="2023-06-20T14:21:00Z">
        <w:r w:rsidRPr="00631815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7519" w:author="Kem Sereyboth" w:date="2023-07-25T13:27:00Z">
              <w:rPr>
                <w:rFonts w:ascii="Khmer MEF1" w:hAnsi="Khmer MEF1" w:cs="Khmer MEF1"/>
                <w:cs/>
                <w:lang w:val="ca-ES"/>
              </w:rPr>
            </w:rPrChange>
          </w:rPr>
          <w:t>ត្ត</w:t>
        </w:r>
        <w:r w:rsidRPr="00631815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7520" w:author="Kem Sereyboth" w:date="2023-07-25T13:28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ជាក់ស្តែងរប​ស់ </w:t>
        </w:r>
      </w:ins>
      <w:ins w:id="7521" w:author="Kem Sereyboth" w:date="2023-06-21T09:54:00Z">
        <w:r w:rsidR="00A42C79" w:rsidRPr="0063181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lang w:val="ca-ES"/>
            <w:rPrChange w:id="7522" w:author="Kem Sereyboth" w:date="2023-07-25T13:28:00Z">
              <w:rPr>
                <w:rFonts w:ascii="Khmer MEF1" w:hAnsi="Khmer MEF1" w:cs="Khmer MEF1"/>
                <w:b/>
                <w:bCs/>
                <w:spacing w:val="-6"/>
                <w:highlight w:val="yellow"/>
                <w:cs/>
                <w:lang w:val="ca-ES"/>
              </w:rPr>
            </w:rPrChange>
          </w:rPr>
          <w:t>ន.</w:t>
        </w:r>
      </w:ins>
      <w:ins w:id="7523" w:author="Sopheak Phorn" w:date="2023-07-28T13:29:00Z">
        <w:r w:rsidR="005A7F24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  <w:lang w:val="ca-ES"/>
          </w:rPr>
          <w:t>គ</w:t>
        </w:r>
      </w:ins>
      <w:ins w:id="7524" w:author="Kem Sereyboth" w:date="2023-06-21T09:54:00Z">
        <w:del w:id="7525" w:author="Sopheak Phorn" w:date="2023-07-28T13:29:00Z">
          <w:r w:rsidR="00A42C79" w:rsidRPr="00631815" w:rsidDel="005A7F24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7526" w:author="Kem Sereyboth" w:date="2023-07-25T13:28:00Z">
                <w:rPr>
                  <w:rFonts w:ascii="Khmer MEF1" w:hAnsi="Khmer MEF1" w:cs="Khmer MEF1"/>
                  <w:b/>
                  <w:bCs/>
                  <w:spacing w:val="-6"/>
                  <w:highlight w:val="yellow"/>
                  <w:cs/>
                  <w:lang w:val="ca-ES"/>
                </w:rPr>
              </w:rPrChange>
            </w:rPr>
            <w:delText>ស</w:delText>
          </w:r>
        </w:del>
        <w:r w:rsidR="00A42C79" w:rsidRPr="0063181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lang w:val="ca-ES"/>
            <w:rPrChange w:id="7527" w:author="Kem Sereyboth" w:date="2023-07-25T13:28:00Z">
              <w:rPr>
                <w:rFonts w:ascii="Khmer MEF1" w:hAnsi="Khmer MEF1" w:cs="Khmer MEF1"/>
                <w:b/>
                <w:bCs/>
                <w:spacing w:val="-6"/>
                <w:highlight w:val="yellow"/>
                <w:cs/>
                <w:lang w:val="ca-ES"/>
              </w:rPr>
            </w:rPrChange>
          </w:rPr>
          <w:t>.ស.</w:t>
        </w:r>
        <w:r w:rsidR="00A42C79" w:rsidRPr="00631815">
          <w:rPr>
            <w:rFonts w:ascii="Khmer MEF1" w:hAnsi="Khmer MEF1" w:cs="Khmer MEF1"/>
            <w:spacing w:val="-14"/>
            <w:sz w:val="24"/>
            <w:szCs w:val="24"/>
            <w:cs/>
            <w:rPrChange w:id="7528" w:author="Kem Sereyboth" w:date="2023-07-25T13:28:00Z">
              <w:rPr>
                <w:rFonts w:ascii="Khmer MEF1" w:hAnsi="Khmer MEF1" w:cs="Khmer MEF1"/>
                <w:spacing w:val="-6"/>
                <w:highlight w:val="yellow"/>
                <w:cs/>
              </w:rPr>
            </w:rPrChange>
          </w:rPr>
          <w:t xml:space="preserve"> </w:t>
        </w:r>
      </w:ins>
      <w:ins w:id="7529" w:author="Kem Sereyboth" w:date="2023-06-20T14:21:00Z">
        <w:r w:rsidRPr="00631815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7530" w:author="Kem Sereyboth" w:date="2023-07-25T13:28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ជាមួយនឹងលក្ខណៈវិនិច្ឆ័យ</w:t>
        </w:r>
        <w:del w:id="7531" w:author="S_Chhenglay" w:date="2023-08-04T09:22:00Z">
          <w:r w:rsidRPr="00631815" w:rsidDel="00665E73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7532" w:author="Kem Sereyboth" w:date="2023-07-25T13:28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  <w:r w:rsidRPr="00631815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7533" w:author="Kem Sereyboth" w:date="2023-07-25T13:28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 xml:space="preserve">សវនក​ម្មជាក់លាក់ និងគ្រប់គ្រាន់។ បន្ថែមពីនេះ 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34" w:author="Sopheak Phorn" w:date="2023-08-04T11:0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លទ្ធផ</w:t>
        </w:r>
      </w:ins>
      <w:ins w:id="7535" w:author="Kem Sereyboth" w:date="2023-07-25T13:27:00Z">
        <w:r w:rsidR="00631815"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36" w:author="Sopheak Phorn" w:date="2023-08-04T11:0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​</w:t>
        </w:r>
      </w:ins>
      <w:ins w:id="7537" w:author="Kem Sereyboth" w:date="2023-06-20T14:21:00Z"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38" w:author="Sopheak Phorn" w:date="2023-08-04T11:07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39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ដែលបា​ន</w:t>
        </w:r>
        <w:r w:rsidRPr="007F2E01">
          <w:rPr>
            <w:rFonts w:ascii="Khmer MEF1" w:hAnsi="Khmer MEF1" w:cs="Khmer MEF1"/>
            <w:spacing w:val="-2"/>
            <w:sz w:val="24"/>
            <w:szCs w:val="24"/>
            <w:lang w:val="ca-ES"/>
            <w:rPrChange w:id="7540" w:author="Sopheak Phorn" w:date="2023-08-04T11:07:00Z">
              <w:rPr>
                <w:rFonts w:ascii="Khmer MEF1" w:hAnsi="Khmer MEF1" w:cs="Khmer MEF1"/>
                <w:spacing w:val="2"/>
                <w:lang w:val="ca-ES"/>
              </w:rPr>
            </w:rPrChange>
          </w:rPr>
          <w:t>​​​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41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រកឃើ</w:t>
        </w:r>
      </w:ins>
      <w:ins w:id="7542" w:author="Kem Sereyboth" w:date="2023-07-12T11:07:00Z">
        <w:r w:rsidR="004A4CD5" w:rsidRPr="007F2E01">
          <w:rPr>
            <w:rFonts w:ascii="Khmer MEF1" w:hAnsi="Khmer MEF1" w:cs="Khmer MEF1"/>
            <w:spacing w:val="-2"/>
            <w:sz w:val="24"/>
            <w:szCs w:val="24"/>
            <w:lang w:val="ca-ES"/>
            <w:rPrChange w:id="7543" w:author="Sopheak Phorn" w:date="2023-08-04T11:07:00Z">
              <w:rPr>
                <w:rFonts w:ascii="Khmer MEF1" w:hAnsi="Khmer MEF1" w:cs="Khmer MEF1"/>
                <w:color w:val="FF0000"/>
                <w:spacing w:val="2"/>
                <w:lang w:val="ca-ES"/>
              </w:rPr>
            </w:rPrChange>
          </w:rPr>
          <w:t>​​​</w:t>
        </w:r>
      </w:ins>
      <w:ins w:id="7544" w:author="Kem Sereyboth" w:date="2023-06-20T14:21:00Z"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45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ញ និងអនុសាសន៍របស់សវនករទទួ</w:t>
        </w:r>
        <w:r w:rsidRPr="007F2E01">
          <w:rPr>
            <w:rFonts w:ascii="Khmer MEF1" w:hAnsi="Khmer MEF1" w:cs="Khmer MEF1"/>
            <w:spacing w:val="-2"/>
            <w:sz w:val="24"/>
            <w:szCs w:val="24"/>
            <w:lang w:val="ca-ES"/>
            <w:rPrChange w:id="7546" w:author="Sopheak Phorn" w:date="2023-08-04T11:07:00Z">
              <w:rPr>
                <w:rFonts w:ascii="Khmer MEF1" w:hAnsi="Khmer MEF1" w:cs="Khmer MEF1"/>
                <w:spacing w:val="2"/>
                <w:lang w:val="ca-ES"/>
              </w:rPr>
            </w:rPrChange>
          </w:rPr>
          <w:t>​​</w:t>
        </w:r>
        <w:r w:rsidRPr="007F2E0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7547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លបន្ទុកនឹងត្រូវប្រើប្រាស់ជាធាតុចូ​ល​ដ៏សំខាន់</w:t>
        </w:r>
      </w:ins>
      <w:ins w:id="7548" w:author="Sopheak Phorn" w:date="2023-08-04T11:07:00Z">
        <w:r w:rsidR="007F2E01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​</w:t>
        </w:r>
      </w:ins>
      <w:ins w:id="7549" w:author="Kem Sereyboth" w:date="2023-06-20T14:21:00Z"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550" w:author="Sopheak Phorn" w:date="2023-08-04T11:07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ក្នុងការ</w:t>
        </w:r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551" w:author="Sopheak Phorn" w:date="2023-08-04T11:07:00Z">
              <w:rPr>
                <w:rFonts w:ascii="Khmer MEF1" w:hAnsi="Khmer MEF1" w:cs="Khmer MEF1"/>
                <w:spacing w:val="8"/>
                <w:cs/>
                <w:lang w:val="ca-ES"/>
              </w:rPr>
            </w:rPrChange>
          </w:rPr>
          <w:t>រៀ​ប​ចំរបាយការណ៍</w:t>
        </w:r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552" w:author="Sopheak Phorn" w:date="2023-08-04T11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សវនកម្មប្រចាំឆ្នាំ </w:t>
        </w:r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553" w:author="Sopheak Phorn" w:date="2023-08-04T11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និងសម្រាប់</w:t>
        </w:r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554" w:author="Sopheak Phorn" w:date="2023-08-04T11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តា​ម</w:t>
        </w:r>
        <w:r w:rsidRPr="007F2E01">
          <w:rPr>
            <w:rFonts w:ascii="Khmer MEF1" w:hAnsi="Khmer MEF1" w:cs="Khmer MEF1"/>
            <w:spacing w:val="6"/>
            <w:sz w:val="24"/>
            <w:szCs w:val="24"/>
            <w:lang w:val="ca-ES"/>
            <w:rPrChange w:id="7555" w:author="Sopheak Phorn" w:date="2023-08-04T11:07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556" w:author="Sopheak Phorn" w:date="2023-08-04T11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ដានការអនុវត្តអ​នុសាសន៍</w:t>
        </w:r>
      </w:ins>
      <w:ins w:id="7557" w:author="Kem Sereyboth" w:date="2023-07-19T15:03:00Z">
        <w:r w:rsidR="00944A50"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558" w:author="Sopheak Phorn" w:date="2023-08-04T11:07:00Z">
              <w:rPr>
                <w:rFonts w:ascii="Khmer MEF1" w:hAnsi="Khmer MEF1" w:cs="Khmer MEF1"/>
                <w:color w:val="FF0000"/>
                <w:spacing w:val="4"/>
                <w:cs/>
                <w:lang w:val="ca-ES"/>
              </w:rPr>
            </w:rPrChange>
          </w:rPr>
          <w:t>​</w:t>
        </w:r>
      </w:ins>
      <w:ins w:id="7559" w:author="Kem Sereyboth" w:date="2023-06-20T14:21:00Z">
        <w:r w:rsidRPr="007F2E0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7560" w:author="Sopheak Phorn" w:date="2023-08-04T11:07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សវនកម្មនៅគ្រា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7561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បន្ទាប់។</w:t>
        </w:r>
      </w:ins>
    </w:p>
    <w:p w14:paraId="49B606B6" w14:textId="3A6D7F74" w:rsidR="00F226D0" w:rsidRPr="00E33574" w:rsidDel="005C3437" w:rsidRDefault="00B33AB5">
      <w:pPr>
        <w:pStyle w:val="NormalWeb"/>
        <w:spacing w:before="0" w:beforeAutospacing="0" w:after="0" w:afterAutospacing="0" w:line="226" w:lineRule="auto"/>
        <w:jc w:val="both"/>
        <w:rPr>
          <w:ins w:id="7562" w:author="Voeun Kuyeng" w:date="2022-08-31T11:06:00Z"/>
          <w:del w:id="7563" w:author="Kem Sereyboth" w:date="2023-06-20T14:20:00Z"/>
          <w:rFonts w:ascii="Khmer MEF1" w:hAnsi="Khmer MEF1" w:cs="Khmer MEF1"/>
          <w:spacing w:val="-4"/>
          <w:lang w:val="ca-ES"/>
          <w:rPrChange w:id="7564" w:author="Kem Sereyboth" w:date="2023-07-19T16:59:00Z">
            <w:rPr>
              <w:ins w:id="7565" w:author="Voeun Kuyeng" w:date="2022-08-31T11:06:00Z"/>
              <w:del w:id="7566" w:author="Kem Sereyboth" w:date="2023-06-20T14:20:00Z"/>
              <w:rFonts w:ascii="!Khmer MEF1" w:hAnsi="!Khmer MEF1" w:cs="!Khmer MEF1"/>
              <w:spacing w:val="-4"/>
              <w:lang w:val="ca-ES"/>
            </w:rPr>
          </w:rPrChange>
        </w:rPr>
        <w:pPrChange w:id="7567" w:author="Sopheak Phorn" w:date="2023-08-25T16:13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7568" w:author="LENOVO" w:date="2022-10-02T04:43:00Z">
        <w:del w:id="7569" w:author="Kem Sereyboth" w:date="2023-06-20T14:20:00Z"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570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យោងតាមអនុក្រឹត្យលេខ ១១៣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  <w:rPrChange w:id="7571" w:author="Kem Sereyboth" w:date="2023-07-19T16:5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572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អនក្រ</w:delText>
          </w:r>
          <w:r w:rsidRPr="00E33574" w:rsidDel="005C3437">
            <w:rPr>
              <w:rFonts w:ascii="Khmer MEF1" w:hAnsi="Khmer MEF1" w:cs="Khmer MEF1"/>
              <w:spacing w:val="4"/>
              <w:lang w:val="ca-ES"/>
              <w:rPrChange w:id="7573" w:author="Kem Sereyboth" w:date="2023-07-19T16:59:00Z">
                <w:rPr>
                  <w:rFonts w:ascii="Khmer MEF1" w:hAnsi="Khmer MEF1" w:cs="Khmer MEF1"/>
                  <w:spacing w:val="2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574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បក ចុះថ្ងៃទី១៤ ខែកក្កដា ឆ្នាំ២០២១ ស្តីពីការរៀបចំ ​និង​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ការប្រព្រឹត្តទៅរបស់អង្គភាពក្រោមឱវាទរបស់អាជ្ញាធរសេវាហិរញ្ញវត្ថុមិនមែនធនាគារ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អង្គភាពសវនកម្មផ្ទៃក្នុង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នៃ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ត្រូវ​បានបង្កើតឡើងដោយបំពេញ​មុខងារជាសេនាធិការជូនក្រុមប្រឹក្សា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 xml:space="preserve"> អ.ស.ហ.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 xml:space="preserve"> និងប្រធាន</w:delText>
          </w:r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8"/>
              <w:cs/>
              <w:lang w:val="ca-ES"/>
            </w:rPr>
            <w:delText>លើការងារសវនកម្ម។ ដើម្បីធានាបានការអនុវត្តមុខងាររបស់ខ្លួនប្រកបដោយប្រសិទ្ធភាព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ស័ក្តិសិទ្ធភាព និងត្រឹមត្រូវ​តាម​គតិច្បាប់ 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អង្គភាពសវនកម្មផ្ទៃក្នុងនៃ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ស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ហ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>បានរៀបចំផែនការ​អភិវឌ្ឍន៍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អង្គភាព​សវនកម្មផ្ទៃ​ក្នុង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 xml:space="preserve">សម្រាប់​រយៈពេល ៥ឆ្នាំ 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>(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២០២១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>-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២០២៥</w:delText>
          </w:r>
          <w:r w:rsidRPr="00E33574" w:rsidDel="005C3437">
            <w:rPr>
              <w:rFonts w:ascii="Khmer MEF1" w:hAnsi="Khmer MEF1" w:cs="Khmer MEF1"/>
              <w:spacing w:val="10"/>
              <w:lang w:val="ca-ES"/>
            </w:rPr>
            <w:delText xml:space="preserve">) </w:delText>
          </w:r>
          <w:r w:rsidRPr="00E33574" w:rsidDel="005C3437">
            <w:rPr>
              <w:rFonts w:ascii="Khmer MEF1" w:hAnsi="Khmer MEF1" w:cs="Khmer MEF1"/>
              <w:spacing w:val="10"/>
              <w:cs/>
              <w:lang w:val="ca-ES"/>
            </w:rPr>
            <w:delText>និងផែនការសកម្មភាពបីឆ្នាំរំកិល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(២០២១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</w:rPr>
            <w:delText>-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២០២៣) និង​បាន​ធ្វើ​បច្ចុប្បន្នភាពទៅ​ជា​ផែនការសកម្មភាពបីឆ្នាំរំកិល (២០២២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</w:rPr>
            <w:delText>-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</w:rPr>
            <w:delText>២០២៤) សម្រាប់</w:delText>
          </w:r>
          <w:r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>​ជា​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មាគ៌ា​ក្នុង​ការអនុវត្តការងាររបស់ខ្លួន។ </w:delText>
          </w:r>
          <w:r w:rsidRPr="00E33574" w:rsidDel="005C3437">
            <w:rPr>
              <w:rFonts w:ascii="Khmer MEF1" w:hAnsi="Khmer MEF1" w:cs="Khmer MEF1"/>
              <w:spacing w:val="2"/>
              <w:cs/>
              <w:lang w:val="ca-ES"/>
            </w:rPr>
            <w:delText>ដោយអនុវត្តតាមផែនការដែលបានដាក់ចេញនេះ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អង្គភាពត្រូវចុះ​ធ្វើសវនកម្ម​អនុលោមភាព</w:delText>
          </w:r>
          <w:r w:rsidRPr="00E33574" w:rsidDel="005C3437">
            <w:rPr>
              <w:rFonts w:ascii="Khmer MEF1" w:hAnsi="Khmer MEF1" w:cs="Khmer MEF1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លើអង្គភាពក្រោមឱវាទ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ស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ហ</w:delText>
          </w:r>
          <w:r w:rsidRPr="00E33574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E33574" w:rsidDel="005C3437">
            <w:rPr>
              <w:rFonts w:ascii="Khmer MEF1" w:hAnsi="Khmer MEF1" w:cs="Khmer MEF1"/>
              <w:cs/>
              <w:lang w:val="ca-ES"/>
            </w:rPr>
            <w:delText xml:space="preserve"> សម្រាប់​ការិយបរិច្ឆេទឆ្នាំ២០២២។</w:delText>
          </w:r>
        </w:del>
      </w:ins>
      <w:ins w:id="7575" w:author="Voeun Kuyeng" w:date="2022-08-31T11:06:00Z">
        <w:del w:id="7576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57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យោងតាមអនុក្រឹត្យលេខ</w:delText>
          </w:r>
        </w:del>
      </w:ins>
      <w:ins w:id="7578" w:author="User" w:date="2022-09-28T13:58:00Z">
        <w:del w:id="7579" w:author="Kem Sereyboth" w:date="2023-06-20T14:20:00Z">
          <w:r w:rsidR="005F15D6" w:rsidRPr="00E33574" w:rsidDel="005C3437">
            <w:rPr>
              <w:rFonts w:ascii="Khmer MEF1" w:hAnsi="Khmer MEF1" w:cs="Khmer MEF1"/>
              <w:lang w:val="ca-ES"/>
              <w:rPrChange w:id="7580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  <w:ins w:id="7581" w:author="Voeun Kuyeng" w:date="2022-08-31T11:06:00Z">
        <w:del w:id="7582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58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១១៣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584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585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អនក្រ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58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58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បក ចុះថ្ងៃទី១៤ ខែកក្កដា ឆ្នាំ២០២១ ស្តីពីការរៀបចំនិងការ</w:delText>
          </w:r>
          <w:r w:rsidR="00F226D0" w:rsidRPr="00E33574" w:rsidDel="005C3437">
            <w:rPr>
              <w:rFonts w:ascii="Khmer MEF1" w:hAnsi="Khmer MEF1" w:cs="Khmer MEF1"/>
              <w:spacing w:val="4"/>
              <w:cs/>
              <w:lang w:val="ca-ES"/>
              <w:rPrChange w:id="7588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ប្រព្រឹត្តទៅរបស់អាជ្ញាធរសេវាហិរញ្ញវត្ថុមិនមែនធនាគារ អង្គភាពសវនកម្មផ្ទៃក្នុងត្រូវបានបង្កើតឡើងដោយ</w:delText>
          </w:r>
        </w:del>
      </w:ins>
      <w:ins w:id="7589" w:author="User" w:date="2022-09-28T16:37:00Z">
        <w:del w:id="7590" w:author="Kem Sereyboth" w:date="2023-06-20T14:20:00Z">
          <w:r w:rsidR="00491E7C" w:rsidRPr="00E33574" w:rsidDel="005C3437">
            <w:rPr>
              <w:rFonts w:ascii="Khmer MEF1" w:hAnsi="Khmer MEF1" w:cs="Khmer MEF1"/>
              <w:spacing w:val="6"/>
              <w:lang w:val="ca-ES"/>
            </w:rPr>
            <w:delText xml:space="preserve"> </w:delText>
          </w:r>
        </w:del>
      </w:ins>
      <w:ins w:id="7591" w:author="Voeun Kuyeng" w:date="2022-08-31T11:06:00Z">
        <w:del w:id="7592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59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បំពេញ​មុខងារជាសេនាធិការជូនក្រុមប្រឹក្សា 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594" w:author="Kem Sereyboth" w:date="2023-07-19T16:59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 xml:space="preserve">អ.ស.ហ.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59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និងប្រធានក្រុមប្រឹក្សា 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596" w:author="Kem Sereyboth" w:date="2023-07-19T16:59:00Z">
                <w:rPr>
                  <w:rFonts w:ascii="Khmer MEF2" w:hAnsi="Khmer MEF2" w:cs="Khmer MEF2"/>
                  <w:spacing w:val="-4"/>
                  <w:cs/>
                  <w:lang w:val="ca-ES"/>
                </w:rPr>
              </w:rPrChange>
            </w:rPr>
            <w:delText>អ.ស.ហ.</w:delText>
          </w:r>
        </w:del>
      </w:ins>
      <w:ins w:id="7597" w:author="Voeun Kuyeng" w:date="2022-09-06T17:17:00Z">
        <w:del w:id="7598" w:author="Kem Sereyboth" w:date="2023-06-20T14:20:00Z">
          <w:r w:rsidR="008914E5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59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7600" w:author="Voeun Kuyeng" w:date="2022-08-31T11:06:00Z">
        <w:del w:id="7601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02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លើការងារសវនកម្ម។</w:delText>
          </w:r>
        </w:del>
      </w:ins>
      <w:ins w:id="7603" w:author="User" w:date="2022-09-28T16:37:00Z">
        <w:del w:id="7604" w:author="Kem Sereyboth" w:date="2023-06-20T14:20:00Z">
          <w:r w:rsidR="00491E7C" w:rsidRPr="00E33574" w:rsidDel="005C3437">
            <w:rPr>
              <w:rFonts w:ascii="Khmer MEF1" w:hAnsi="Khmer MEF1" w:cs="Khmer MEF1"/>
              <w:spacing w:val="2"/>
              <w:lang w:val="ca-ES"/>
            </w:rPr>
            <w:delText xml:space="preserve"> </w:delText>
          </w:r>
        </w:del>
      </w:ins>
      <w:ins w:id="7605" w:author="Voeun Kuyeng" w:date="2022-08-31T11:06:00Z">
        <w:del w:id="7606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607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ដើម្បីធានាបានការអនុវត្តមុខងាររបស់ខ្លួនប្រកបដោយប្រសិទ្ធភាព ស័ក្តិសិទ្ធភាព និងត្រឹមត្រូវតាមគតិច្បាប់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608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609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អង្គភាពសវនកម្មផ្ទៃក្នុងនៃ 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61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អ</w:delText>
          </w:r>
          <w:r w:rsidR="00F226D0" w:rsidRPr="00E33574" w:rsidDel="005C3437">
            <w:rPr>
              <w:rFonts w:ascii="Khmer MEF1" w:hAnsi="Khmer MEF1" w:cs="Khmer MEF1"/>
              <w:b/>
              <w:bCs/>
              <w:lang w:val="ca-ES"/>
              <w:rPrChange w:id="761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61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ស</w:delText>
          </w:r>
          <w:r w:rsidR="00F226D0" w:rsidRPr="00E33574" w:rsidDel="005C3437">
            <w:rPr>
              <w:rFonts w:ascii="Khmer MEF1" w:hAnsi="Khmer MEF1" w:cs="Khmer MEF1"/>
              <w:b/>
              <w:bCs/>
              <w:lang w:val="ca-ES"/>
              <w:rPrChange w:id="761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61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ហ</w:delText>
          </w:r>
          <w:r w:rsidR="00F226D0" w:rsidRPr="00E33574" w:rsidDel="005C3437">
            <w:rPr>
              <w:rFonts w:ascii="Khmer MEF1" w:hAnsi="Khmer MEF1" w:cs="Khmer MEF1"/>
              <w:b/>
              <w:bCs/>
              <w:lang w:val="ca-ES"/>
              <w:rPrChange w:id="761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lang w:val="ca-ES"/>
                </w:rPr>
              </w:rPrChange>
            </w:rPr>
            <w:delText xml:space="preserve">.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616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បានរៀបចំផែនការអភិវឌ្ឍន៍អង្គភាពសវនកម្មផ្ទៃក្នុងសម្រាប់រយៈពេល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17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៥ ឆ្នាំ</w:delText>
          </w:r>
        </w:del>
      </w:ins>
      <w:ins w:id="7618" w:author="User" w:date="2022-09-22T09:56:00Z">
        <w:del w:id="7619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20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  <w:r w:rsidR="001C6AC0" w:rsidRPr="00E33574" w:rsidDel="005C3437">
            <w:rPr>
              <w:rFonts w:ascii="Khmer MEF1" w:hAnsi="Khmer MEF1" w:cs="Khmer MEF1"/>
              <w:spacing w:val="-2"/>
              <w:rPrChange w:id="7621" w:author="Kem Sereyboth" w:date="2023-07-19T16:59:00Z">
                <w:rPr>
                  <w:rFonts w:ascii="Khmer MEF1" w:hAnsi="Khmer MEF1" w:cs="Khmer MEF1"/>
                  <w:spacing w:val="-6"/>
                </w:rPr>
              </w:rPrChange>
            </w:rPr>
            <w:delText>(</w:delText>
          </w:r>
        </w:del>
      </w:ins>
      <w:ins w:id="7622" w:author="Voeun Kuyeng" w:date="2022-08-31T11:06:00Z">
        <w:del w:id="7623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2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7625" w:author="socheata.ol@hotmail.com" w:date="2022-09-01T15:37:00Z">
        <w:del w:id="7626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627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</w:del>
      </w:ins>
      <w:ins w:id="7628" w:author="Voeun Kuyeng" w:date="2022-08-31T11:06:00Z">
        <w:del w:id="7629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630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(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3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២០២១</w:delText>
          </w:r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63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-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3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២០២៥</w:delText>
          </w:r>
        </w:del>
      </w:ins>
      <w:ins w:id="7634" w:author="User" w:date="2022-09-22T09:56:00Z">
        <w:del w:id="7635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lang w:val="ca-ES"/>
              <w:rPrChange w:id="763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)</w:delText>
          </w:r>
        </w:del>
      </w:ins>
      <w:ins w:id="7637" w:author="Voeun Kuyeng" w:date="2022-08-31T11:06:00Z">
        <w:del w:id="7638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639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)</w:delText>
          </w:r>
        </w:del>
      </w:ins>
      <w:ins w:id="7640" w:author="socheata.ol@hotmail.com" w:date="2022-09-01T15:37:00Z">
        <w:del w:id="7641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64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7643" w:author="Voeun Kuyeng" w:date="2022-08-31T11:06:00Z">
        <w:del w:id="7644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64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4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និងផែនការសកម្មភាពបីឆ្នាំរំកិល</w:delText>
          </w:r>
        </w:del>
      </w:ins>
      <w:ins w:id="7647" w:author="Kem Sereiboth" w:date="2022-09-12T13:20:00Z">
        <w:del w:id="7648" w:author="Kem Sereyboth" w:date="2023-06-20T14:20:00Z">
          <w:r w:rsidR="00C82407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49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</w:delText>
          </w:r>
        </w:del>
      </w:ins>
      <w:ins w:id="7650" w:author="User" w:date="2022-09-22T09:56:00Z">
        <w:del w:id="7651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lang w:val="ca-ES"/>
              <w:rPrChange w:id="7652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(</w:delText>
          </w:r>
        </w:del>
      </w:ins>
      <w:ins w:id="7653" w:author="Voeun Kuyeng" w:date="2022-08-31T11:06:00Z">
        <w:del w:id="7654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5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7656" w:author="socheata.ol@hotmail.com" w:date="2022-09-01T15:37:00Z">
        <w:del w:id="7657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658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</w:del>
      </w:ins>
      <w:ins w:id="7659" w:author="Voeun Kuyeng" w:date="2022-08-31T11:06:00Z">
        <w:del w:id="7660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6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</w:delText>
          </w:r>
        </w:del>
      </w:ins>
      <w:ins w:id="7662" w:author="User" w:date="2022-09-27T19:42:00Z">
        <w:del w:id="7663" w:author="Kem Sereyboth" w:date="2023-06-20T14:20:00Z">
          <w:r w:rsidR="00265CF2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64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២១</w:delText>
          </w:r>
          <w:r w:rsidR="00265CF2" w:rsidRPr="00E33574" w:rsidDel="005C3437">
            <w:rPr>
              <w:rFonts w:ascii="Khmer MEF1" w:hAnsi="Khmer MEF1" w:cs="Khmer MEF1"/>
              <w:spacing w:val="-2"/>
              <w:rPrChange w:id="7665" w:author="Kem Sereyboth" w:date="2023-07-19T16:59:00Z">
                <w:rPr>
                  <w:rFonts w:ascii="Khmer MEF1" w:hAnsi="Khmer MEF1" w:cs="Khmer MEF1"/>
                  <w:spacing w:val="-4"/>
                </w:rPr>
              </w:rPrChange>
            </w:rPr>
            <w:delText>-</w:delText>
          </w:r>
        </w:del>
      </w:ins>
      <w:ins w:id="7666" w:author="User" w:date="2022-09-27T19:43:00Z">
        <w:del w:id="7667" w:author="Kem Sereyboth" w:date="2023-06-20T14:20:00Z">
          <w:r w:rsidR="00265CF2" w:rsidRPr="00E33574" w:rsidDel="005C3437">
            <w:rPr>
              <w:rFonts w:ascii="Khmer MEF1" w:hAnsi="Khmer MEF1" w:cs="Khmer MEF1"/>
              <w:spacing w:val="-2"/>
              <w:cs/>
              <w:rPrChange w:id="7668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២០២៣</w:delText>
          </w:r>
        </w:del>
      </w:ins>
      <w:ins w:id="7669" w:author="Voeun Kuyeng" w:date="2022-08-31T11:06:00Z">
        <w:del w:id="7670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7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២២</w:delText>
          </w:r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67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-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7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២០២៤</w:delText>
          </w:r>
        </w:del>
      </w:ins>
      <w:ins w:id="7674" w:author="User" w:date="2022-09-22T09:56:00Z">
        <w:del w:id="7675" w:author="Kem Sereyboth" w:date="2023-06-20T14:20:00Z">
          <w:r w:rsidR="001C6AC0" w:rsidRPr="00E33574" w:rsidDel="005C3437">
            <w:rPr>
              <w:rFonts w:ascii="Khmer MEF1" w:hAnsi="Khmer MEF1" w:cs="Khmer MEF1"/>
              <w:spacing w:val="-2"/>
              <w:lang w:val="ca-ES"/>
              <w:rPrChange w:id="767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)</w:delText>
          </w:r>
        </w:del>
      </w:ins>
      <w:ins w:id="7677" w:author="User" w:date="2022-09-27T19:43:00Z">
        <w:del w:id="7678" w:author="Kem Sereyboth" w:date="2023-06-20T14:20:00Z">
          <w:r w:rsidR="00265CF2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79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និងបាន</w:delText>
          </w:r>
        </w:del>
      </w:ins>
      <w:ins w:id="7680" w:author="User" w:date="2022-09-28T14:00:00Z">
        <w:del w:id="7681" w:author="Kem Sereyboth" w:date="2023-06-20T14:20:00Z">
          <w:r w:rsidR="00A841E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82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ធ្វើបច្ចុប្បន្នភាពទៅជា</w:delText>
          </w:r>
          <w:r w:rsidR="00A841E0" w:rsidRPr="00E33574" w:rsidDel="005C3437">
            <w:rPr>
              <w:rFonts w:ascii="Khmer MEF1" w:hAnsi="Khmer MEF1" w:cs="Khmer MEF1"/>
              <w:spacing w:val="-4"/>
              <w:cs/>
              <w:lang w:val="ca-ES"/>
              <w:rPrChange w:id="7683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A841E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84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ផ</w:delText>
          </w:r>
        </w:del>
      </w:ins>
      <w:ins w:id="7685" w:author="User" w:date="2022-09-28T14:01:00Z">
        <w:del w:id="7686" w:author="Kem Sereyboth" w:date="2023-06-20T14:20:00Z">
          <w:r w:rsidR="00A841E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87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ែនការសកម្មភាពបីឆ្នាំរំកិល </w:delText>
          </w:r>
          <w:r w:rsidR="00A841E0" w:rsidRPr="00E33574" w:rsidDel="005C3437">
            <w:rPr>
              <w:rFonts w:ascii="Khmer MEF1" w:hAnsi="Khmer MEF1" w:cs="Khmer MEF1"/>
              <w:spacing w:val="-2"/>
              <w:rPrChange w:id="7688" w:author="Kem Sereyboth" w:date="2023-07-19T16:59:00Z">
                <w:rPr>
                  <w:rFonts w:ascii="Khmer MEF1" w:hAnsi="Khmer MEF1" w:cs="Khmer MEF1"/>
                  <w:spacing w:val="-4"/>
                  <w:highlight w:val="yellow"/>
                </w:rPr>
              </w:rPrChange>
            </w:rPr>
            <w:delText>(</w:delText>
          </w:r>
          <w:r w:rsidR="00A841E0" w:rsidRPr="00E33574" w:rsidDel="005C3437">
            <w:rPr>
              <w:rFonts w:ascii="Khmer MEF1" w:hAnsi="Khmer MEF1" w:cs="Khmer MEF1"/>
              <w:spacing w:val="-2"/>
              <w:cs/>
              <w:rPrChange w:id="7689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</w:rPr>
              </w:rPrChange>
            </w:rPr>
            <w:delText>២០២២</w:delText>
          </w:r>
          <w:r w:rsidR="00A841E0" w:rsidRPr="00E33574" w:rsidDel="005C3437">
            <w:rPr>
              <w:rFonts w:ascii="Khmer MEF1" w:hAnsi="Khmer MEF1" w:cs="Khmer MEF1"/>
              <w:spacing w:val="-2"/>
              <w:rPrChange w:id="7690" w:author="Kem Sereyboth" w:date="2023-07-19T16:59:00Z">
                <w:rPr>
                  <w:rFonts w:ascii="Khmer MEF1" w:hAnsi="Khmer MEF1" w:cs="Khmer MEF1"/>
                  <w:spacing w:val="-4"/>
                  <w:highlight w:val="yellow"/>
                </w:rPr>
              </w:rPrChange>
            </w:rPr>
            <w:delText>-</w:delText>
          </w:r>
          <w:r w:rsidR="00A841E0" w:rsidRPr="00E33574" w:rsidDel="005C3437">
            <w:rPr>
              <w:rFonts w:ascii="Khmer MEF1" w:hAnsi="Khmer MEF1" w:cs="Khmer MEF1"/>
              <w:spacing w:val="-2"/>
              <w:cs/>
              <w:rPrChange w:id="7691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</w:rPr>
              </w:rPrChange>
            </w:rPr>
            <w:delText>២០២៤</w:delText>
          </w:r>
          <w:r w:rsidR="00A841E0" w:rsidRPr="00E33574" w:rsidDel="005C3437">
            <w:rPr>
              <w:rFonts w:ascii="Khmer MEF1" w:hAnsi="Khmer MEF1" w:cs="Khmer MEF1"/>
              <w:spacing w:val="-2"/>
              <w:rPrChange w:id="7692" w:author="Kem Sereyboth" w:date="2023-07-19T16:59:00Z">
                <w:rPr>
                  <w:rFonts w:ascii="Khmer MEF1" w:hAnsi="Khmer MEF1" w:cs="Khmer MEF1"/>
                  <w:spacing w:val="-4"/>
                  <w:highlight w:val="yellow"/>
                </w:rPr>
              </w:rPrChange>
            </w:rPr>
            <w:delText>)</w:delText>
          </w:r>
        </w:del>
      </w:ins>
      <w:ins w:id="7693" w:author="socheata.ol@hotmail.com" w:date="2022-09-01T15:37:00Z">
        <w:del w:id="7694" w:author="Kem Sereyboth" w:date="2023-06-20T14:20:00Z">
          <w:r w:rsidR="002F2DDB" w:rsidRPr="00E33574" w:rsidDel="005C3437">
            <w:rPr>
              <w:rFonts w:ascii="Khmer MEF1" w:hAnsi="Khmer MEF1" w:cs="Khmer MEF1"/>
              <w:spacing w:val="-2"/>
              <w:lang w:val="ca-ES"/>
              <w:rPrChange w:id="769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</w:del>
      </w:ins>
      <w:ins w:id="7696" w:author="Voeun Kuyeng" w:date="2022-08-31T11:06:00Z">
        <w:del w:id="7697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698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69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សម្រាប់ជាមាគ</w:delText>
          </w:r>
        </w:del>
      </w:ins>
      <w:ins w:id="7700" w:author="socheata.ol@hotmail.com" w:date="2022-09-01T15:38:00Z">
        <w:del w:id="7701" w:author="Kem Sereyboth" w:date="2023-06-20T14:20:00Z">
          <w:r w:rsidR="00DF5F7B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70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៌ា</w:delText>
          </w:r>
        </w:del>
      </w:ins>
      <w:ins w:id="7703" w:author="Voeun Kuyeng" w:date="2022-08-31T11:06:00Z">
        <w:del w:id="7704" w:author="Kem Sereyboth" w:date="2023-06-20T14:20:00Z"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70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ាក្នុងការអនុវត្ត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 ការងាររបស់ខ្លួន។ ស្របតាមផែនការដែលបានដាក់ចេញនេះ អង្គភាព</w:delText>
          </w:r>
          <w:r w:rsidR="00F226D0" w:rsidRPr="00E33574" w:rsidDel="005C3437">
            <w:rPr>
              <w:rFonts w:ascii="Khmer MEF1" w:hAnsi="Khmer MEF1" w:cs="Khmer MEF1"/>
              <w:spacing w:val="-2"/>
              <w:cs/>
              <w:lang w:val="ca-ES"/>
              <w:rPrChange w:id="7706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ត្រូវចុះធ្វើសវនកម្មអនុលោមភាពលើអង្គភាពក្រោមឱវាទ</w:delText>
          </w:r>
          <w:r w:rsidR="00F226D0" w:rsidRPr="00E33574" w:rsidDel="005C3437">
            <w:rPr>
              <w:rFonts w:ascii="Khmer MEF1" w:hAnsi="Khmer MEF1" w:cs="Khmer MEF1"/>
              <w:spacing w:val="-2"/>
              <w:lang w:val="ca-ES"/>
              <w:rPrChange w:id="7707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708" w:author="Kem Sereyboth" w:date="2023-07-19T16:59:00Z">
                <w:rPr>
                  <w:rFonts w:ascii="!Khmer MEF1" w:hAnsi="!Khmer MEF1" w:cs="!Khmer MEF1"/>
                  <w:b/>
                  <w:bCs/>
                  <w:cs/>
                  <w:lang w:val="ca-ES"/>
                </w:rPr>
              </w:rPrChange>
            </w:rPr>
            <w:delText>អ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709" w:author="Kem Sereyboth" w:date="2023-07-19T16:59:00Z">
                <w:rPr>
                  <w:rFonts w:ascii="!Khmer MEF1" w:hAnsi="!Khmer MEF1" w:cs="!Khmer MEF1"/>
                  <w:b/>
                  <w:bCs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710" w:author="Kem Sereyboth" w:date="2023-07-19T16:59:00Z">
                <w:rPr>
                  <w:rFonts w:ascii="!Khmer MEF1" w:hAnsi="!Khmer MEF1" w:cs="!Khmer MEF1"/>
                  <w:b/>
                  <w:bCs/>
                  <w:cs/>
                  <w:lang w:val="ca-ES"/>
                </w:rPr>
              </w:rPrChange>
            </w:rPr>
            <w:delText>ស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711" w:author="Kem Sereyboth" w:date="2023-07-19T16:59:00Z">
                <w:rPr>
                  <w:rFonts w:ascii="!Khmer MEF1" w:hAnsi="!Khmer MEF1" w:cs="!Khmer MEF1"/>
                  <w:b/>
                  <w:bCs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7712" w:author="Kem Sereyboth" w:date="2023-07-19T16:59:00Z">
                <w:rPr>
                  <w:rFonts w:ascii="!Khmer MEF1" w:hAnsi="!Khmer MEF1" w:cs="!Khmer MEF1"/>
                  <w:b/>
                  <w:bCs/>
                  <w:cs/>
                  <w:lang w:val="ca-ES"/>
                </w:rPr>
              </w:rPrChange>
            </w:rPr>
            <w:delText>ហ</w:delText>
          </w:r>
          <w:r w:rsidR="00F226D0" w:rsidRPr="00E33574" w:rsidDel="005C3437">
            <w:rPr>
              <w:rFonts w:ascii="Khmer MEF1" w:hAnsi="Khmer MEF1" w:cs="Khmer MEF1"/>
              <w:b/>
              <w:bCs/>
              <w:spacing w:val="-2"/>
              <w:lang w:val="ca-ES"/>
              <w:rPrChange w:id="7713" w:author="Kem Sereyboth" w:date="2023-07-19T16:59:00Z">
                <w:rPr>
                  <w:rFonts w:ascii="!Khmer MEF1" w:hAnsi="!Khmer MEF1" w:cs="!Khmer MEF1"/>
                  <w:b/>
                  <w:bCs/>
                  <w:lang w:val="ca-ES"/>
                </w:rPr>
              </w:rPrChange>
            </w:rPr>
            <w:delText>.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7714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7715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7716" w:author="Voeun Kuyeng" w:date="2022-09-06T17:20:00Z">
        <w:del w:id="7717" w:author="Kem Sereyboth" w:date="2023-06-20T14:20:00Z">
          <w:r w:rsidR="000B2B4A" w:rsidRPr="00E33574" w:rsidDel="005C3437">
            <w:rPr>
              <w:rFonts w:ascii="Khmer MEF1" w:hAnsi="Khmer MEF1" w:cs="Khmer MEF1"/>
              <w:lang w:val="ca-ES"/>
              <w:rPrChange w:id="7718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 xml:space="preserve"> </w:delText>
          </w:r>
        </w:del>
      </w:ins>
      <w:ins w:id="7719" w:author="socheata.ol@hotmail.com" w:date="2022-09-01T15:39:00Z">
        <w:del w:id="7720" w:author="Kem Sereyboth" w:date="2023-06-20T14:20:00Z">
          <w:r w:rsidR="00156270" w:rsidRPr="00E33574" w:rsidDel="005C3437">
            <w:rPr>
              <w:rFonts w:ascii="Khmer MEF1" w:hAnsi="Khmer MEF1" w:cs="Khmer MEF1"/>
              <w:lang w:val="ca-ES"/>
              <w:rPrChange w:id="7721" w:author="Kem Sereyboth" w:date="2023-07-19T16:59:00Z">
                <w:rPr>
                  <w:rFonts w:ascii="!Khmer MEF1" w:hAnsi="!Khmer MEF1" w:cs="!Khmer MEF1"/>
                </w:rPr>
              </w:rPrChange>
            </w:rPr>
            <w:delText>[</w:delText>
          </w:r>
        </w:del>
      </w:ins>
      <w:ins w:id="7722" w:author="Voeun Kuyeng" w:date="2022-08-31T11:06:00Z">
        <w:del w:id="7723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724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២០២២</w:delText>
          </w:r>
        </w:del>
      </w:ins>
      <w:ins w:id="7725" w:author="socheata.ol@hotmail.com" w:date="2022-09-01T15:39:00Z">
        <w:del w:id="7726" w:author="Kem Sereyboth" w:date="2023-06-20T14:20:00Z">
          <w:r w:rsidR="00156270" w:rsidRPr="00E33574" w:rsidDel="005C3437">
            <w:rPr>
              <w:rFonts w:ascii="Khmer MEF1" w:hAnsi="Khmer MEF1" w:cs="Khmer MEF1"/>
              <w:lang w:val="ca-ES"/>
              <w:rPrChange w:id="7727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>]</w:delText>
          </w:r>
        </w:del>
      </w:ins>
      <w:ins w:id="7728" w:author="Voeun Kuyeng" w:date="2022-08-31T11:06:00Z">
        <w:del w:id="7729" w:author="Kem Sereyboth" w:date="2023-06-20T14:20:00Z">
          <w:r w:rsidR="00F226D0" w:rsidRPr="00E33574" w:rsidDel="005C3437">
            <w:rPr>
              <w:rFonts w:ascii="Khmer MEF1" w:hAnsi="Khmer MEF1" w:cs="Khmer MEF1"/>
              <w:cs/>
              <w:lang w:val="ca-ES"/>
              <w:rPrChange w:id="7730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។</w:delText>
          </w:r>
        </w:del>
      </w:ins>
    </w:p>
    <w:p w14:paraId="4849C501" w14:textId="1E3D7C40" w:rsidR="00501773" w:rsidRPr="0070519E" w:rsidDel="005C3437" w:rsidRDefault="00644AA6">
      <w:pPr>
        <w:spacing w:after="0" w:line="226" w:lineRule="auto"/>
        <w:ind w:firstLine="720"/>
        <w:jc w:val="both"/>
        <w:rPr>
          <w:ins w:id="7731" w:author="Kem Sereiboth" w:date="2022-09-13T16:02:00Z"/>
          <w:del w:id="7732" w:author="Kem Sereyboth" w:date="2023-06-20T14:20:00Z"/>
          <w:rFonts w:ascii="Khmer MEF1" w:hAnsi="Khmer MEF1" w:cs="Khmer MEF1"/>
          <w:lang w:val="ca-ES"/>
        </w:rPr>
        <w:pPrChange w:id="7733" w:author="Sopheak Phorn" w:date="2023-08-25T16:13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7734" w:author="LENOVO" w:date="2022-10-02T04:48:00Z">
        <w:del w:id="7735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773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យោងតាម​ប្រកាសលេខ ០០៩ អ.ស​.ហ. ប្រ.ក. ចុះថ្ងៃទី១ ខែតុលា ឆ្នាំ២០២១ ​​ស្តីពីការរៀបចំ ​និង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773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ការប្រព្រឹត្ត​ទៅ​នៃនាយកដ្ឋាន​ក្រោមឱវាទ​របស់​អង្គភាព​សវនកម្ម​ផ្ទៃក្នុង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7738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773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​នាយកដ្ឋានសវនកម្មទី១ និងនាយកដ្ឋាន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740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7741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សវនកម្មទី២ ជាសេនាធិការឱ្យអង្គភាព​សវនកម្មផ្ទៃក្នុង​លើ​ការងារសវនកម្មដូចមានចែងកំណត់ក្នុងអនុក្រឹត្យ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4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774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ស្តីពីការរៀបចំនិងការប្រព្រឹត្តទៅរបស់អង្គភាពក្រោមឱវាទ​អាជ្ញាធរសេវាហិរញ្ញវត្ថុមិនមែនធនាគារ។ តាមរយៈ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4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774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ប្រកាស​ខាងលើនេះ នាយកដ្ឋានសវនកម្មទី១ ត្រូវទទួល​បន្ទុក​ការងារ</w:delText>
          </w:r>
          <w:r w:rsidRPr="00E33574" w:rsidDel="005C3437">
            <w:rPr>
              <w:rFonts w:ascii="Khmer MEF1" w:hAnsi="Khmer MEF1" w:cs="Khmer MEF1"/>
              <w:spacing w:val="5"/>
              <w:sz w:val="24"/>
              <w:szCs w:val="24"/>
              <w:lang w:val="ca-ES"/>
              <w:rPrChange w:id="7746" w:author="Kem Sereyboth" w:date="2023-07-19T16:59:00Z">
                <w:rPr>
                  <w:rFonts w:ascii="Khmer MEF1" w:hAnsi="Khmer MEF1" w:cs="Khmer MEF1"/>
                  <w:spacing w:val="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774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សវនកម្មលើនិយ័តករចំនួន ៤ គឺ៖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4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7749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និយ័តករសន្តិសុខសង្គម និយ័តករគណនេយ្យនិងសវនកម្ម និយ័តករ​អាជីវកម្ម​អចលនវត្ថុនិងបញ្ចាំ និងនិយ័តករ​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7750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>ធានា​រ៉ាប់រង​កម្ពុជា ដោយឡែកនាយកដ្ឋានសវនកម្មទី២ ត្រូវទទួលបន្ទុក​ការងារ​សវនកម្ម​លើនិយ័តករចំនួន ៣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7751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គឺ៖ អគ្គលេខាធិការដ្ឋាននៃ </w:delText>
          </w:r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7752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7753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និយ័តករមូលបត្រកម្ពុជា និងនិយ័តករ​បរធនបាលកិច្ច។ ស្រប​តាម​​ការ​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775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ដាក់ចេញ​​នេះ ការិយាល័យសវនកម្មទី</w:delText>
          </w:r>
        </w:del>
      </w:ins>
      <w:ins w:id="7755" w:author="LENOVO" w:date="2022-10-02T04:49:00Z">
        <w:del w:id="7756" w:author="Kem Sereyboth" w:date="2023-06-20T14:20:00Z">
          <w:r w:rsidR="00716B89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775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១</w:delText>
          </w:r>
        </w:del>
      </w:ins>
      <w:ins w:id="7758" w:author="LENOVO" w:date="2022-10-02T04:48:00Z">
        <w:del w:id="7759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776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ត្រូវអនុវត្ត​ការ​ធ្វើសវនកម្ម​អនុលោមភាព​នៅ​</w:delText>
          </w:r>
        </w:del>
      </w:ins>
      <w:ins w:id="7761" w:author="LENOVO" w:date="2022-10-02T04:49:00Z">
        <w:del w:id="7762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776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និយ័តករសន្តិសុខ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776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សង្គម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6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(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76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6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)</w:delText>
          </w:r>
        </w:del>
      </w:ins>
      <w:ins w:id="7768" w:author="LENOVO" w:date="2022-10-02T04:48:00Z">
        <w:del w:id="7769" w:author="Kem Sereyboth" w:date="2023-06-20T14:20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7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  <w:ins w:id="7771" w:author="Voeun Kuyeng" w:date="2022-08-31T11:06:00Z">
        <w:del w:id="7772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73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យោងតាម​ប្រកាសលេខ</w:delText>
          </w:r>
        </w:del>
      </w:ins>
      <w:ins w:id="7774" w:author="socheata.ol@hotmail.com" w:date="2022-09-01T15:42:00Z">
        <w:del w:id="7775" w:author="Kem Sereyboth" w:date="2023-06-20T14:20:00Z">
          <w:r w:rsidR="008D62EA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7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7777" w:author="socheata.ol@hotmail.com" w:date="2022-09-01T15:41:00Z">
        <w:del w:id="7778" w:author="Kem Sereyboth" w:date="2023-06-20T14:20:00Z">
          <w:r w:rsidR="0021408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7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០០៩ អ.ស.ហ.ប្រ.ក </w:delText>
          </w:r>
        </w:del>
      </w:ins>
      <w:ins w:id="7780" w:author="socheata.ol@hotmail.com" w:date="2022-09-01T15:42:00Z">
        <w:del w:id="7781" w:author="Kem Sereyboth" w:date="2023-06-20T14:20:00Z">
          <w:r w:rsidR="00E714FA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8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ចុះថ្ងៃទី១ ខែតុលា ឆ្នាំ២០២១ </w:delText>
          </w:r>
        </w:del>
      </w:ins>
      <w:ins w:id="7783" w:author="Voeun Kuyeng" w:date="2022-08-31T11:06:00Z">
        <w:del w:id="7784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8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............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786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.......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8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ស្តីពីការរៀបចំនិងប្រព្រឹត្តទៅរបស់នាយកដ្ឋានក្រោមឱវាទអង្គភាពសវនកម្មផ្ទៃក្នុងនៃ </w:delText>
          </w:r>
          <w:r w:rsidR="00F226D0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788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អ.ស.ហ.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789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90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នាយកដ្ឋានសវនកម្មទី ១ និងនាយកដ្ឋាន</w:delText>
          </w:r>
        </w:del>
      </w:ins>
      <w:ins w:id="7791" w:author="User" w:date="2022-09-28T14:07:00Z">
        <w:del w:id="7792" w:author="Kem Sereyboth" w:date="2023-06-20T14:20:00Z">
          <w:r w:rsidR="000F11F4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793" w:author="Kem Sereyboth" w:date="2023-07-19T16:59:00Z">
                <w:rPr>
                  <w:rFonts w:ascii="Khmer MEF1" w:hAnsi="Khmer MEF1" w:cs="Khmer MEF1"/>
                  <w:spacing w:val="-8"/>
                  <w:lang w:val="ca-ES"/>
                </w:rPr>
              </w:rPrChange>
            </w:rPr>
            <w:delText xml:space="preserve"> </w:delText>
          </w:r>
        </w:del>
      </w:ins>
      <w:ins w:id="7794" w:author="Voeun Kuyeng" w:date="2022-08-31T11:06:00Z">
        <w:del w:id="7795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96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សវនកម្មទី២ ជាសេនាធិការឱ្យអង្គភាពសវនកម្មផ្ទៃក្នុងលើការងារសវនកម្មដូចមានចែងកំណត់ក្នុងអនុក្រឹត្យ</w:delText>
          </w:r>
          <w:r w:rsidR="00F226D0" w:rsidRPr="00E33574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ស្តីពីការរៀបចំនិងប្រព្រឹត្តទៅរបស់អង្គភាពក្រោមឱវាទរបស់អាជ្ញាធរសេវាហិរញ្ញវត្ថុមិនមែនធនាគារ។ 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79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តាមរយៈនេះ </w:delText>
          </w:r>
        </w:del>
      </w:ins>
      <w:ins w:id="7798" w:author="socheata.ol@hotmail.com" w:date="2022-09-01T15:52:00Z">
        <w:del w:id="7799" w:author="Kem Sereyboth" w:date="2023-06-20T14:20:00Z">
          <w:r w:rsidR="005655A1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0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តាមរ</w:delText>
          </w:r>
        </w:del>
      </w:ins>
      <w:ins w:id="7801" w:author="socheata.ol@hotmail.com" w:date="2022-09-01T15:59:00Z">
        <w:del w:id="7802" w:author="Kem Sereyboth" w:date="2023-06-20T14:20:00Z">
          <w:r w:rsidR="005C2C08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0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យៈ</w:delText>
          </w:r>
        </w:del>
      </w:ins>
      <w:ins w:id="7804" w:author="User" w:date="2022-09-28T16:40:00Z">
        <w:del w:id="7805" w:author="Kem Sereyboth" w:date="2023-06-20T14:20:00Z">
          <w:r w:rsidR="00C81DFE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80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  <w:ins w:id="7807" w:author="socheata.ol@hotmail.com" w:date="2022-09-01T15:59:00Z">
        <w:del w:id="7808" w:author="Kem Sereyboth" w:date="2023-06-20T14:20:00Z">
          <w:r w:rsidR="005C2C08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0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ប្រកាសខាងលើ</w:delText>
          </w:r>
        </w:del>
      </w:ins>
      <w:ins w:id="7810" w:author="socheata.ol@hotmail.com" w:date="2022-09-01T15:52:00Z">
        <w:del w:id="7811" w:author="Kem Sereyboth" w:date="2023-06-20T14:20:00Z">
          <w:r w:rsidR="005655A1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1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នេះបាន</w:delText>
          </w:r>
        </w:del>
      </w:ins>
      <w:ins w:id="7813" w:author="socheata.ol@hotmail.com" w:date="2022-09-01T15:53:00Z">
        <w:del w:id="7814" w:author="Kem Sereyboth" w:date="2023-06-20T14:20:00Z">
          <w:r w:rsidR="00CA229F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1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ចែងអំពីតួន</w:delText>
          </w:r>
        </w:del>
      </w:ins>
      <w:ins w:id="7816" w:author="socheata.ol@hotmail.com" w:date="2022-09-01T15:54:00Z">
        <w:del w:id="7817" w:author="Kem Sereyboth" w:date="2023-06-20T14:20:00Z">
          <w:r w:rsidR="00CA229F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1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ាទី</w:delText>
          </w:r>
          <w:r w:rsidR="000450B4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1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និងភារកិច្ច</w:delText>
          </w:r>
          <w:r w:rsidR="004B022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2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របស់</w:delText>
          </w:r>
        </w:del>
      </w:ins>
      <w:ins w:id="7821" w:author="Voeun Kuyeng" w:date="2022-08-31T11:06:00Z">
        <w:del w:id="7822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2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នាយកដ្ឋានសវនកម្មទី១ ត្រូវទទួលបន្ទុកការងារសវនកម្ម</w:delText>
          </w:r>
        </w:del>
      </w:ins>
      <w:ins w:id="7824" w:author="User" w:date="2022-09-28T16:40:00Z">
        <w:del w:id="7825" w:author="Kem Sereyboth" w:date="2023-06-20T14:20:00Z">
          <w:r w:rsidR="00C81DFE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826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 xml:space="preserve"> </w:delText>
          </w:r>
        </w:del>
      </w:ins>
      <w:ins w:id="7827" w:author="Voeun Kuyeng" w:date="2022-08-31T11:06:00Z">
        <w:del w:id="7828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29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លើនិយ័តករចំនួន ៤ គឺ៖ និយ័តករសន្តិសុខសង្គម និយ័តករគណនេយ្យនិងសវនកម្ម និយ័តករអាជីវកម្មអចលនវត្ថុនិងបញ្ចាំ និងនិយ័តករធានារ៉ាប់រងកម្ពុជា</w:delText>
          </w:r>
        </w:del>
      </w:ins>
      <w:ins w:id="7830" w:author="socheata.ol@hotmail.com" w:date="2022-09-01T16:00:00Z">
        <w:del w:id="7831" w:author="Kem Sereyboth" w:date="2023-06-20T14:20:00Z">
          <w:r w:rsidR="00581C6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32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។</w:delText>
          </w:r>
        </w:del>
      </w:ins>
      <w:ins w:id="7833" w:author="Voeun Kuyeng" w:date="2022-08-31T11:06:00Z">
        <w:del w:id="7834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35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7836" w:author="socheata.ol@hotmail.com" w:date="2022-09-01T16:00:00Z">
        <w:del w:id="7837" w:author="Kem Sereyboth" w:date="2023-06-20T14:20:00Z">
          <w:r w:rsidR="00581C6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3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ដោយឡែក សម្រាប់</w:delText>
          </w:r>
        </w:del>
      </w:ins>
      <w:ins w:id="7839" w:author="Voeun Kuyeng" w:date="2022-08-31T11:06:00Z">
        <w:del w:id="7840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41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 xml:space="preserve">និងនាយកដ្ឋានសវនកម្មទី២ ត្រូវទទួលបន្ទុកការងារសវនកម្មលើអង្គភាពចំនួន ៣ គឺ៖ អគ្គលេខាធិការដ្ឋាន </w:delText>
          </w:r>
          <w:r w:rsidR="00F226D0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842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  <w:lang w:val="ca-ES"/>
                </w:rPr>
              </w:rPrChange>
            </w:rPr>
            <w:delText>អ.ស.ហ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4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. និយ័តករមូលបត្រកម្ពុជា និងនិយ័តករបរធនបាលកិច្ច។ ស្រប</w:delText>
          </w:r>
        </w:del>
      </w:ins>
      <w:ins w:id="7844" w:author="User" w:date="2022-09-27T19:41:00Z">
        <w:del w:id="7845" w:author="Kem Sereyboth" w:date="2023-06-20T14:20:00Z">
          <w:r w:rsidR="00265CF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46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ដោយអនុលោម</w:delText>
          </w:r>
        </w:del>
      </w:ins>
      <w:ins w:id="7847" w:author="Voeun Kuyeng" w:date="2022-08-31T11:06:00Z">
        <w:del w:id="7848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4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តាមការដាក់ចេញនេះ ការិយាល័យសវនកម្មទី.</w:delText>
          </w:r>
        </w:del>
      </w:ins>
      <w:ins w:id="7850" w:author="Voeun Kuyeng" w:date="2022-09-06T17:22:00Z">
        <w:del w:id="7851" w:author="Kem Sereyboth" w:date="2023-06-20T14:20:00Z">
          <w:r w:rsidR="008615C1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85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...</w:delText>
          </w:r>
        </w:del>
      </w:ins>
      <w:ins w:id="7853" w:author="Voeun Kuyeng" w:date="2022-08-31T11:06:00Z">
        <w:del w:id="7854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5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........ </w:delText>
          </w:r>
        </w:del>
      </w:ins>
      <w:ins w:id="7856" w:author="User" w:date="2022-09-10T12:36:00Z">
        <w:del w:id="7857" w:author="Kem Sereyboth" w:date="2023-06-20T14:20:00Z">
          <w:r w:rsidR="0082146D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5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១ </w:delText>
          </w:r>
        </w:del>
      </w:ins>
      <w:ins w:id="7859" w:author="Voeun Kuyeng" w:date="2022-08-31T11:06:00Z">
        <w:del w:id="7860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6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ត្រូវចុះធ្វើសវនកម្មអនុលោមភាព</w:delText>
          </w:r>
        </w:del>
      </w:ins>
      <w:ins w:id="7862" w:author="User" w:date="2022-09-28T16:42:00Z">
        <w:del w:id="7863" w:author="Kem Sereyboth" w:date="2023-06-20T14:20:00Z">
          <w:r w:rsidR="00DE25AD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864" w:author="Kem Sereyboth" w:date="2023-07-19T16:59:00Z">
                <w:rPr>
                  <w:rFonts w:ascii="Khmer MEF1" w:hAnsi="Khmer MEF1" w:cs="Khmer MEF1"/>
                  <w:spacing w:val="-14"/>
                  <w:lang w:val="ca-ES"/>
                </w:rPr>
              </w:rPrChange>
            </w:rPr>
            <w:delText xml:space="preserve"> </w:delText>
          </w:r>
        </w:del>
      </w:ins>
      <w:ins w:id="7865" w:author="Voeun Kuyeng" w:date="2022-08-31T11:06:00Z">
        <w:del w:id="7866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6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នៅ </w:delText>
          </w:r>
        </w:del>
      </w:ins>
      <w:ins w:id="7868" w:author="Kem Sereiboth" w:date="2022-09-12T13:22:00Z">
        <w:del w:id="7869" w:author="Kem Sereyboth" w:date="2023-06-20T14:20:00Z">
          <w:r w:rsidR="0051687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7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និយ័តករគណនេយ្យនិងសវនកម្ម (</w:delText>
          </w:r>
          <w:r w:rsidR="00516876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87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highlight w:val="yellow"/>
                  <w:cs/>
                  <w:lang w:val="ca-ES"/>
                </w:rPr>
              </w:rPrChange>
            </w:rPr>
            <w:delText>ន.គ.ស.</w:delText>
          </w:r>
          <w:r w:rsidR="0051687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72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highlight w:val="yellow"/>
                  <w:cs/>
                  <w:lang w:val="ca-ES"/>
                </w:rPr>
              </w:rPrChange>
            </w:rPr>
            <w:delText>) និងនិយ័តករសន្តិសុខសង្គម (</w:delText>
          </w:r>
        </w:del>
      </w:ins>
      <w:ins w:id="7873" w:author="Voeun Kuyeng" w:date="2022-08-31T11:06:00Z">
        <w:del w:id="7874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7875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7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សវនដ្ឋាន</w:delText>
          </w:r>
          <w:r w:rsidR="00F226D0" w:rsidRPr="00E33574" w:rsidDel="005C3437">
            <w:rPr>
              <w:rFonts w:ascii="Khmer MEF1" w:hAnsi="Khmer MEF1" w:cs="Khmer MEF1"/>
              <w:sz w:val="24"/>
              <w:szCs w:val="24"/>
              <w:rPrChange w:id="7877" w:author="Kem Sereyboth" w:date="2023-07-19T16:59:00Z">
                <w:rPr>
                  <w:rFonts w:ascii="Khmer MEF1" w:hAnsi="Khmer MEF1" w:cs="Khmer MEF1"/>
                </w:rPr>
              </w:rPrChange>
            </w:rPr>
            <w:delText>]</w:delText>
          </w:r>
        </w:del>
      </w:ins>
      <w:ins w:id="7878" w:author="User" w:date="2022-09-10T12:36:00Z">
        <w:del w:id="7879" w:author="Kem Sereyboth" w:date="2023-06-20T14:20:00Z">
          <w:r w:rsidR="0082146D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788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ន.ស.ស.</w:delText>
          </w:r>
        </w:del>
      </w:ins>
      <w:ins w:id="7881" w:author="Kem Sereiboth" w:date="2022-09-12T13:22:00Z">
        <w:del w:id="7882" w:author="Kem Sereyboth" w:date="2023-06-20T14:20:00Z">
          <w:r w:rsidR="0051687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83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)</w:delText>
          </w:r>
        </w:del>
      </w:ins>
      <w:ins w:id="7884" w:author="Voeun Kuyeng" w:date="2022-08-31T11:06:00Z">
        <w:del w:id="7885" w:author="Kem Sereyboth" w:date="2023-06-20T14:20:00Z">
          <w:r w:rsidR="00F226D0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7886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។</w:delText>
          </w:r>
        </w:del>
      </w:ins>
    </w:p>
    <w:p w14:paraId="672C54D9" w14:textId="11937E0C" w:rsidR="00F226D0" w:rsidRPr="00E33574" w:rsidDel="005C3437" w:rsidRDefault="00501773">
      <w:pPr>
        <w:spacing w:after="0" w:line="226" w:lineRule="auto"/>
        <w:ind w:firstLine="709"/>
        <w:jc w:val="both"/>
        <w:rPr>
          <w:ins w:id="7887" w:author="Voeun Kuyeng" w:date="2022-08-31T11:24:00Z"/>
          <w:del w:id="7888" w:author="Kem Sereyboth" w:date="2023-06-20T14:20:00Z"/>
          <w:rFonts w:ascii="Khmer MEF2" w:hAnsi="Khmer MEF2" w:cs="Khmer MEF2"/>
          <w:b/>
          <w:bCs/>
          <w:spacing w:val="7"/>
          <w:rPrChange w:id="7889" w:author="Kem Sereyboth" w:date="2023-07-19T16:59:00Z">
            <w:rPr>
              <w:ins w:id="7890" w:author="Voeun Kuyeng" w:date="2022-08-31T11:24:00Z"/>
              <w:del w:id="7891" w:author="Kem Sereyboth" w:date="2023-06-20T14:20:00Z"/>
              <w:rFonts w:ascii="Khmer MEF1" w:hAnsi="Khmer MEF1" w:cs="Khmer MEF1"/>
              <w:lang w:val="ca-ES"/>
            </w:rPr>
          </w:rPrChange>
        </w:rPr>
        <w:pPrChange w:id="7892" w:author="Sopheak Phorn" w:date="2023-08-25T16:13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7893" w:author="Kem Sereiboth" w:date="2022-09-13T16:02:00Z">
        <w:del w:id="7894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pacing w:val="7"/>
              <w:sz w:val="24"/>
              <w:szCs w:val="24"/>
              <w:cs/>
              <w:lang w:val="ca-ES"/>
              <w:rPrChange w:id="7895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highlight w:val="red"/>
                  <w:cs/>
                  <w:lang w:val="ca-ES"/>
                </w:rPr>
              </w:rPrChange>
            </w:rPr>
            <w:delText>ខ-</w:delText>
          </w:r>
          <w:r w:rsidRPr="00E33574" w:rsidDel="005C3437">
            <w:rPr>
              <w:rFonts w:ascii="!Khmer MEF1" w:hAnsi="!Khmer MEF1" w:cs="!Khmer MEF1"/>
              <w:b/>
              <w:bCs/>
              <w:spacing w:val="7"/>
              <w:sz w:val="24"/>
              <w:szCs w:val="24"/>
              <w:cs/>
              <w:lang w:val="ca-ES"/>
              <w:rPrChange w:id="7896" w:author="Kem Sereyboth" w:date="2023-07-19T16:59:00Z">
                <w:rPr>
                  <w:rFonts w:ascii="!Khmer MEF1" w:hAnsi="!Khmer MEF1" w:cs="!Khmer MEF1"/>
                  <w:b/>
                  <w:bCs/>
                  <w:spacing w:val="2"/>
                  <w:highlight w:val="red"/>
                  <w:cs/>
                  <w:lang w:val="ca-ES"/>
                </w:rPr>
              </w:rPrChange>
            </w:rPr>
            <w:delText>ដំណើរការពាក់ព័ន្ធផ្សេងៗ មុននឹងឈានដល់ការធ្វើសវនកម្មអនុលោមភាព</w:delText>
          </w:r>
        </w:del>
      </w:ins>
      <w:ins w:id="7897" w:author="Voeun Kuyeng" w:date="2022-08-31T11:06:00Z">
        <w:del w:id="7898" w:author="Kem Sereyboth" w:date="2023-06-20T14:20:00Z">
          <w:r w:rsidR="00F226D0" w:rsidRPr="00E33574" w:rsidDel="005C3437">
            <w:rPr>
              <w:rFonts w:ascii="Khmer MEF1" w:hAnsi="Khmer MEF1" w:cs="Khmer MEF1"/>
              <w:spacing w:val="7"/>
              <w:sz w:val="24"/>
              <w:szCs w:val="24"/>
              <w:cs/>
              <w:lang w:val="ca-ES"/>
              <w:rPrChange w:id="789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7AEA9B6" w14:textId="62575006" w:rsidR="00C34129" w:rsidRPr="00E33574" w:rsidDel="005C3437" w:rsidRDefault="00C34129">
      <w:pPr>
        <w:pStyle w:val="NormalWeb"/>
        <w:spacing w:before="0" w:beforeAutospacing="0" w:after="0" w:afterAutospacing="0" w:line="226" w:lineRule="auto"/>
        <w:ind w:firstLine="720"/>
        <w:jc w:val="both"/>
        <w:rPr>
          <w:ins w:id="7900" w:author="Voeun Kuyeng" w:date="2022-08-31T11:06:00Z"/>
          <w:del w:id="7901" w:author="Kem Sereyboth" w:date="2023-06-20T14:20:00Z"/>
          <w:rFonts w:ascii="Khmer MEF1" w:hAnsi="Khmer MEF1" w:cs="Khmer MEF1"/>
          <w:spacing w:val="7"/>
          <w:lang w:val="ca-ES"/>
          <w:rPrChange w:id="7902" w:author="Kem Sereyboth" w:date="2023-07-19T16:59:00Z">
            <w:rPr>
              <w:ins w:id="7903" w:author="Voeun Kuyeng" w:date="2022-08-31T11:06:00Z"/>
              <w:del w:id="7904" w:author="Kem Sereyboth" w:date="2023-06-20T14:20:00Z"/>
              <w:rFonts w:ascii="Khmer MEF1" w:hAnsi="Khmer MEF1" w:cs="Khmer MEF1"/>
              <w:lang w:val="ca-ES"/>
            </w:rPr>
          </w:rPrChange>
        </w:rPr>
        <w:pPrChange w:id="7905" w:author="Sopheak Phorn" w:date="2023-08-25T16:13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2ABFF5C8" w14:textId="17A91EE7" w:rsidR="00F226D0" w:rsidRPr="00E33574" w:rsidDel="005C3437" w:rsidRDefault="00F226D0">
      <w:pPr>
        <w:spacing w:after="0" w:line="226" w:lineRule="auto"/>
        <w:ind w:firstLine="709"/>
        <w:jc w:val="both"/>
        <w:rPr>
          <w:ins w:id="7906" w:author="Voeun Kuyeng" w:date="2022-08-31T11:06:00Z"/>
          <w:del w:id="7907" w:author="Kem Sereyboth" w:date="2023-06-20T14:20:00Z"/>
          <w:rFonts w:ascii="Khmer MEF1" w:hAnsi="Khmer MEF1" w:cs="Khmer MEF1"/>
          <w:b/>
          <w:bCs/>
          <w:strike/>
          <w:spacing w:val="7"/>
          <w:sz w:val="24"/>
          <w:szCs w:val="24"/>
          <w:lang w:val="ca-ES"/>
          <w:rPrChange w:id="7908" w:author="Kem Sereyboth" w:date="2023-07-19T16:59:00Z">
            <w:rPr>
              <w:ins w:id="7909" w:author="Voeun Kuyeng" w:date="2022-08-31T11:06:00Z"/>
              <w:del w:id="7910" w:author="Kem Sereyboth" w:date="2023-06-20T14:2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7911" w:author="Sopheak Phorn" w:date="2023-08-25T16:13:00Z">
          <w:pPr>
            <w:spacing w:after="0" w:line="228" w:lineRule="auto"/>
            <w:ind w:firstLine="709"/>
          </w:pPr>
        </w:pPrChange>
      </w:pPr>
      <w:ins w:id="7912" w:author="Voeun Kuyeng" w:date="2022-08-31T11:06:00Z">
        <w:del w:id="7913" w:author="Kem Sereyboth" w:date="2023-06-20T14:20:00Z">
          <w:r w:rsidRPr="00E33574" w:rsidDel="005C3437">
            <w:rPr>
              <w:rFonts w:ascii="!Khmer MEF1" w:hAnsi="!Khmer MEF1" w:cs="!Khmer MEF1"/>
              <w:b/>
              <w:bCs/>
              <w:strike/>
              <w:spacing w:val="7"/>
              <w:sz w:val="24"/>
              <w:szCs w:val="24"/>
              <w:cs/>
              <w:lang w:val="ca-ES"/>
              <w:rPrChange w:id="7914" w:author="Kem Sereyboth" w:date="2023-07-19T16:59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ខ-ចំណុចទី២</w:delText>
          </w:r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lang w:val="ca-ES"/>
              <w:rPrChange w:id="7915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cs/>
              <w:lang w:val="ca-ES"/>
              <w:rPrChange w:id="7916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ត្រូវរៀបរាប់អំពីដំណើរការពាក់ព័ន្ធផ្សេងៗ មុននឹងឈានដល់ការធ្វើសវនកម្មអនុ-លោមភាពនៅសវនដ្ឋានសម្រាប់ការិយបរិច្ឆេទឆ្នាំ</w:delText>
          </w:r>
        </w:del>
      </w:ins>
      <w:ins w:id="7917" w:author="socheata.ol@hotmail.com" w:date="2022-09-01T16:01:00Z">
        <w:del w:id="7918" w:author="Kem Sereyboth" w:date="2023-06-20T14:20:00Z">
          <w:r w:rsidR="00F038A0"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lang w:val="ca-ES"/>
              <w:rPrChange w:id="7919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ins w:id="7920" w:author="Voeun Kuyeng" w:date="2022-08-31T11:06:00Z">
        <w:del w:id="7921" w:author="Kem Sereyboth" w:date="2023-06-20T14:20:00Z"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cs/>
              <w:lang w:val="ca-ES"/>
              <w:rPrChange w:id="7922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7923" w:author="socheata.ol@hotmail.com" w:date="2022-09-01T16:01:00Z">
        <w:del w:id="7924" w:author="Kem Sereyboth" w:date="2023-06-20T14:20:00Z">
          <w:r w:rsidR="00F038A0"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lang w:val="ca-ES"/>
              <w:rPrChange w:id="7925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7926" w:author="Voeun Kuyeng" w:date="2022-08-31T11:06:00Z">
        <w:del w:id="7927" w:author="Kem Sereyboth" w:date="2023-06-20T14:20:00Z">
          <w:r w:rsidRPr="00E33574" w:rsidDel="005C3437">
            <w:rPr>
              <w:rFonts w:ascii="!Khmer MEF1" w:hAnsi="!Khmer MEF1" w:cs="!Khmer MEF1"/>
              <w:strike/>
              <w:spacing w:val="7"/>
              <w:sz w:val="24"/>
              <w:szCs w:val="24"/>
              <w:cs/>
              <w:lang w:val="ca-ES"/>
              <w:rPrChange w:id="7928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  <w:r w:rsidRPr="00E33574" w:rsidDel="005C3437">
            <w:rPr>
              <w:rFonts w:ascii="Khmer MEF1" w:hAnsi="Khmer MEF1" w:cs="Khmer MEF1"/>
              <w:strike/>
              <w:spacing w:val="7"/>
              <w:sz w:val="24"/>
              <w:szCs w:val="24"/>
              <w:cs/>
              <w:lang w:val="ca-ES"/>
              <w:rPrChange w:id="792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អាចរៀបរាប់អំពីចំណុចទី២ នេះ ដូចគំរូខាងក្រោម៖</w:delText>
          </w:r>
        </w:del>
      </w:ins>
    </w:p>
    <w:p w14:paraId="2144B12E" w14:textId="35E4D9A6" w:rsidR="00F226D0" w:rsidRPr="0070519E" w:rsidDel="005C3437" w:rsidRDefault="00B147EE">
      <w:pPr>
        <w:pStyle w:val="NormalWeb"/>
        <w:spacing w:before="0" w:beforeAutospacing="0" w:after="0" w:afterAutospacing="0" w:line="226" w:lineRule="auto"/>
        <w:ind w:firstLine="706"/>
        <w:jc w:val="both"/>
        <w:rPr>
          <w:del w:id="7930" w:author="Kem Sereyboth" w:date="2023-06-20T14:20:00Z"/>
          <w:rFonts w:ascii="!Khmer MEF1" w:hAnsi="!Khmer MEF1" w:cs="!Khmer MEF1"/>
          <w:lang w:val="ca-ES"/>
        </w:rPr>
        <w:pPrChange w:id="7931" w:author="Sopheak Phorn" w:date="2023-08-25T16:13:00Z">
          <w:pPr>
            <w:spacing w:after="0" w:line="228" w:lineRule="auto"/>
            <w:ind w:firstLine="709"/>
          </w:pPr>
        </w:pPrChange>
      </w:pPr>
      <w:ins w:id="7932" w:author="LENOVO" w:date="2022-10-02T04:51:00Z">
        <w:del w:id="7933" w:author="Kem Sereyboth" w:date="2023-06-20T14:20:00Z">
          <w:r w:rsidRPr="0070519E" w:rsidDel="005C3437">
            <w:rPr>
              <w:rFonts w:ascii="Khmer MEF1" w:hAnsi="Khmer MEF1" w:cs="Khmer MEF1"/>
              <w:cs/>
              <w:lang w:val="ca-ES"/>
            </w:rPr>
            <w:delText xml:space="preserve">មុននឹងឈានដល់ការធ្វើសវនកម្មអនុលោមភាពលើអង្គភាពក្រោមឱវាទ </w:delText>
          </w:r>
          <w:r w:rsidRPr="0070519E" w:rsidDel="005C3437">
            <w:rPr>
              <w:rFonts w:ascii="Khmer MEF1" w:hAnsi="Khmer MEF1" w:cs="Khmer MEF1"/>
              <w:b/>
              <w:bCs/>
              <w:cs/>
              <w:lang w:val="ca-ES"/>
            </w:rPr>
            <w:delText>អ.ស.ហ</w:delText>
          </w:r>
          <w:r w:rsidRPr="0070519E" w:rsidDel="005C3437">
            <w:rPr>
              <w:rFonts w:ascii="Khmer MEF1" w:hAnsi="Khmer MEF1" w:cs="Khmer MEF1"/>
              <w:b/>
              <w:bCs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cs/>
              <w:lang w:val="ca-ES"/>
            </w:rPr>
            <w:delText xml:space="preserve"> 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>ប្រតិភូសវនកម្ម​</w:delText>
          </w:r>
          <w:r w:rsidRPr="0070519E" w:rsidDel="005C3437">
            <w:rPr>
              <w:rFonts w:ascii="Khmer MEF1" w:hAnsi="Khmer MEF1" w:cs="Khmer MEF1"/>
              <w:spacing w:val="6"/>
              <w:cs/>
              <w:lang w:val="ca-ES"/>
            </w:rPr>
            <w:delText xml:space="preserve">របស់​​អង្គភាពសវនកម្មផ្ទៃក្នុងនៃ </w:delText>
          </w:r>
          <w:r w:rsidRPr="0070519E" w:rsidDel="005C3437">
            <w:rPr>
              <w:rFonts w:ascii="Khmer MEF1" w:hAnsi="Khmer MEF1" w:cs="Khmer MEF1"/>
              <w:b/>
              <w:bCs/>
              <w:spacing w:val="6"/>
              <w:cs/>
              <w:lang w:val="ca-ES"/>
            </w:rPr>
            <w:delText>អ.ស.ហ.</w:delText>
          </w:r>
          <w:r w:rsidRPr="0070519E" w:rsidDel="005C3437">
            <w:rPr>
              <w:rFonts w:ascii="Khmer MEF1" w:hAnsi="Khmer MEF1" w:cs="Khmer MEF1"/>
              <w:spacing w:val="6"/>
              <w:cs/>
              <w:lang w:val="ca-ES"/>
            </w:rPr>
            <w:delText xml:space="preserve"> បានចុះដល់ទីកន្លែងដើម្បីធ្វើការស្វែងយល់អំពីបរិស្ថានរបស់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pacing w:val="-4"/>
              <w:cs/>
              <w:lang w:val="ca-ES"/>
              <w:rPrChange w:id="793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hAnsi="Khmer MEF1" w:cs="Khmer MEF1"/>
              <w:spacing w:val="-4"/>
              <w:cs/>
              <w:lang w:val="ca-ES"/>
              <w:rPrChange w:id="79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ក្នុងគោលបំណង​កំណត់​នូវហានិភ័យ និងរៀបចំផែនការសវនកម្មប្រចាំឆ្នាំឱ្យបានច្បាស់លាស់ដើម្បី</w:delText>
          </w:r>
          <w:r w:rsidRPr="00E33574" w:rsidDel="005C3437">
            <w:rPr>
              <w:rFonts w:ascii="Khmer MEF1" w:hAnsi="Khmer MEF1" w:cs="Khmer MEF1"/>
              <w:spacing w:val="-4"/>
              <w:lang w:val="ca-ES"/>
              <w:rPrChange w:id="793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កំណត់</w:delText>
          </w:r>
          <w:r w:rsidRPr="0070519E" w:rsidDel="005C3437">
            <w:rPr>
              <w:rFonts w:ascii="Khmer MEF1" w:hAnsi="Khmer MEF1" w:cs="Khmer MEF1"/>
              <w:spacing w:val="-2"/>
              <w:lang w:val="ca-ES"/>
            </w:rPr>
            <w:delText>​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បាននូវ​ប្រធានបទសវនកម្មក៏ដូចជាលក្ខណៈវិនិច្ឆ័យក្នុងការធ្វើសវនកម្ម។ អង្គភាពសវនកម្មផ្ទៃក្នុងនៃ</w:delText>
          </w:r>
          <w:r w:rsidRPr="0070519E" w:rsidDel="005C3437">
            <w:rPr>
              <w:rFonts w:ascii="Khmer MEF1" w:hAnsi="Khmer MEF1" w:cs="Khmer MEF1"/>
              <w:spacing w:val="6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937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cs/>
              <w:lang w:val="ca-ES"/>
              <w:rPrChange w:id="79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បានចុះស្វែងយល់នៅ </w:delText>
          </w:r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93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7940" w:author="LENOVO" w:date="2022-10-02T04:52:00Z">
        <w:del w:id="7941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942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>ស</w:delText>
          </w:r>
        </w:del>
      </w:ins>
      <w:ins w:id="7943" w:author="LENOVO" w:date="2022-10-02T04:51:00Z">
        <w:del w:id="7944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94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7946" w:author="LENOVO" w:date="2022-10-02T04:52:00Z">
        <w:del w:id="7947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948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>ស</w:delText>
          </w:r>
        </w:del>
      </w:ins>
      <w:ins w:id="7949" w:author="LENOVO" w:date="2022-10-02T04:51:00Z">
        <w:del w:id="7950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7951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Khmer MEF1" w:hAnsi="Khmer MEF1" w:cs="Khmer MEF1"/>
              <w:cs/>
              <w:lang w:val="ca-ES"/>
              <w:rPrChange w:id="795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 កាលពី​ថ្ងៃទី​២</w:delText>
          </w:r>
        </w:del>
      </w:ins>
      <w:ins w:id="7953" w:author="LENOVO" w:date="2022-10-02T04:52:00Z">
        <w:del w:id="7954" w:author="Kem Sereyboth" w:date="2023-06-20T14:20:00Z">
          <w:r w:rsidRPr="00E33574" w:rsidDel="005C3437">
            <w:rPr>
              <w:rFonts w:ascii="Khmer MEF1" w:hAnsi="Khmer MEF1" w:cs="Khmer MEF1"/>
              <w:cs/>
              <w:lang w:val="ca-ES"/>
              <w:rPrChange w:id="795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២</w:delText>
          </w:r>
        </w:del>
      </w:ins>
      <w:ins w:id="7956" w:author="LENOVO" w:date="2022-10-02T04:51:00Z">
        <w:del w:id="7957" w:author="Kem Sereyboth" w:date="2023-06-20T14:20:00Z">
          <w:r w:rsidRPr="00E33574" w:rsidDel="005C3437">
            <w:rPr>
              <w:rFonts w:ascii="Khmer MEF1" w:hAnsi="Khmer MEF1" w:cs="Khmer MEF1"/>
              <w:cs/>
              <w:lang w:val="ca-ES"/>
              <w:rPrChange w:id="795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ខែធ្នូ ឆ្នាំ២០២</w:delText>
          </w:r>
        </w:del>
      </w:ins>
      <w:ins w:id="7959" w:author="LENOVO" w:date="2022-10-02T04:53:00Z">
        <w:del w:id="7960" w:author="Kem Sereyboth" w:date="2023-06-20T14:20:00Z">
          <w:r w:rsidR="00966E7F" w:rsidRPr="0070519E" w:rsidDel="005C3437">
            <w:rPr>
              <w:rFonts w:ascii="Khmer MEF1" w:hAnsi="Khmer MEF1" w:cs="Khmer MEF1"/>
              <w:cs/>
              <w:lang w:val="ca-ES"/>
            </w:rPr>
            <w:delText>១</w:delText>
          </w:r>
        </w:del>
      </w:ins>
      <w:ins w:id="7961" w:author="LENOVO" w:date="2022-10-02T04:51:00Z">
        <w:del w:id="7962" w:author="Kem Sereyboth" w:date="2023-06-20T14:20:00Z">
          <w:r w:rsidRPr="00E33574" w:rsidDel="005C3437">
            <w:rPr>
              <w:rFonts w:ascii="Khmer MEF1" w:hAnsi="Khmer MEF1" w:cs="Khmer MEF1"/>
              <w:cs/>
              <w:lang w:val="ca-ES"/>
              <w:rPrChange w:id="796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ជាមួយគ្នានេះ ដើម្បីធានាការ</w:delText>
          </w:r>
          <w:r w:rsidRPr="0070519E" w:rsidDel="005C3437">
            <w:rPr>
              <w:rFonts w:ascii="Khmer MEF1" w:hAnsi="Khmer MEF1" w:cs="Khmer MEF1"/>
              <w:spacing w:val="-6"/>
              <w:cs/>
              <w:lang w:val="ca-ES"/>
            </w:rPr>
            <w:delText>អនុវត្តការងារស្របតាមគតិច្បាប់ អង្គភាព</w:delText>
          </w:r>
          <w:r w:rsidRPr="0070519E" w:rsidDel="005C3437">
            <w:rPr>
              <w:rFonts w:ascii="Khmer MEF1" w:hAnsi="Khmer MEF1" w:cs="Khmer MEF1"/>
              <w:spacing w:val="-6"/>
              <w:lang w:val="ca-ES"/>
            </w:rPr>
            <w:delText>​​</w:delText>
          </w:r>
          <w:r w:rsidRPr="0070519E" w:rsidDel="005C3437">
            <w:rPr>
              <w:rFonts w:ascii="Khmer MEF1" w:hAnsi="Khmer MEF1" w:cs="Khmer MEF1"/>
              <w:spacing w:val="-6"/>
              <w:cs/>
              <w:lang w:val="ca-ES"/>
            </w:rPr>
            <w:delText xml:space="preserve">សវនកម្ម​ផ្ទៃក្នុងនៃ </w:delText>
          </w:r>
          <w:r w:rsidRPr="0070519E" w:rsidDel="005C3437">
            <w:rPr>
              <w:rFonts w:ascii="Khmer MEF1" w:hAnsi="Khmer MEF1" w:cs="Khmer MEF1"/>
              <w:b/>
              <w:bCs/>
              <w:spacing w:val="-6"/>
              <w:cs/>
              <w:lang w:val="ca-ES"/>
            </w:rPr>
            <w:delText>អ.ស.ហ.</w:delText>
          </w:r>
          <w:r w:rsidRPr="0070519E" w:rsidDel="005C3437">
            <w:rPr>
              <w:rFonts w:ascii="Khmer MEF1" w:hAnsi="Khmer MEF1" w:cs="Khmer MEF1"/>
              <w:spacing w:val="-6"/>
              <w:cs/>
              <w:lang w:val="ca-ES"/>
            </w:rPr>
            <w:delText xml:space="preserve"> បានរៀបចំរាយការណ៍នូវរបាយការណ៍</w:delText>
          </w:r>
          <w:r w:rsidRPr="0070519E" w:rsidDel="005C3437">
            <w:rPr>
              <w:rFonts w:ascii="Khmer MEF1" w:hAnsi="Khmer MEF1" w:cs="Khmer MEF1"/>
              <w:lang w:val="ca-ES"/>
            </w:rPr>
            <w:delText>​​</w:delText>
          </w:r>
          <w:r w:rsidRPr="0070519E" w:rsidDel="005C3437">
            <w:rPr>
              <w:rFonts w:ascii="Khmer MEF1" w:hAnsi="Khmer MEF1" w:cs="Khmer MEF1"/>
              <w:spacing w:val="-8"/>
              <w:cs/>
              <w:lang w:val="ca-ES"/>
            </w:rPr>
            <w:delText>ស្វែងយល់សវនដ្ឋាន​នៃអង្គភាព​ក្រោម​ឱវាទ​្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អ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ស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ហ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-8"/>
              <w:cs/>
              <w:lang w:val="ca-ES"/>
            </w:rPr>
            <w:delText>​ ​</w:delText>
          </w:r>
          <w:r w:rsidRPr="0070519E" w:rsidDel="005C3437">
            <w:rPr>
              <w:rFonts w:ascii="Khmer MEF1" w:hAnsi="Khmer MEF1" w:cs="Khmer MEF1"/>
              <w:spacing w:val="-8"/>
              <w:cs/>
              <w:lang w:val="ca-ES"/>
            </w:rPr>
            <w:delText>ជូន</w:delText>
          </w:r>
          <w:r w:rsidRPr="0070519E" w:rsidDel="005C3437">
            <w:rPr>
              <w:rFonts w:ascii="Khmer MEF2" w:hAnsi="Khmer MEF2" w:cs="Khmer MEF2"/>
              <w:spacing w:val="-8"/>
              <w:cs/>
              <w:lang w:val="ca-ES"/>
            </w:rPr>
            <w:delText xml:space="preserve"> ឯកឧត្តមអគ្គបណ្ឌិតសភាចារ្យឧបនាយករដ្ឋមន្ត្រី</w:delText>
          </w:r>
          <w:r w:rsidRPr="0070519E" w:rsidDel="005C3437">
            <w:rPr>
              <w:rFonts w:ascii="Khmer MEF2" w:hAnsi="Khmer MEF2" w:cs="Khmer MEF2"/>
              <w:cs/>
              <w:lang w:val="ca-ES"/>
            </w:rPr>
            <w:delText xml:space="preserve"> </w:delText>
          </w:r>
          <w:r w:rsidRPr="0070519E" w:rsidDel="005C3437">
            <w:rPr>
              <w:rFonts w:ascii="Khmer MEF2" w:hAnsi="Khmer MEF2" w:cs="Khmer MEF2"/>
              <w:spacing w:val="-2"/>
              <w:cs/>
              <w:lang w:val="ca-ES"/>
            </w:rPr>
            <w:delText xml:space="preserve">រដ្ឋមន្រ្តី​ក្រសួង​​​សេដ្ឋកិច្ចនិងហិរញ្ញវត្ថុ 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និង​ជា​ប្រធាន</w:delText>
          </w:r>
          <w:r w:rsidRPr="0070519E" w:rsidDel="005C3437">
            <w:rPr>
              <w:rFonts w:ascii="Khmer MEF1" w:hAnsi="Khmer MEF1" w:cs="Khmer MEF1"/>
              <w:spacing w:val="-2"/>
              <w:lang w:val="ca-ES"/>
            </w:rPr>
            <w:delText>​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 xml:space="preserve">ក្រុមប្រឹក្សា </w:delText>
          </w:r>
          <w:r w:rsidRPr="0070519E" w:rsidDel="005C3437">
            <w:rPr>
              <w:rFonts w:ascii="Khmer MEF1" w:hAnsi="Khmer MEF1" w:cs="Khmer MEF1"/>
              <w:b/>
              <w:bCs/>
              <w:spacing w:val="-2"/>
              <w:cs/>
              <w:lang w:val="ca-ES"/>
            </w:rPr>
            <w:delText xml:space="preserve">អ.ស.ហ. </w:delText>
          </w:r>
          <w:r w:rsidRPr="0070519E" w:rsidDel="005C3437">
            <w:rPr>
              <w:rFonts w:ascii="Khmer MEF1" w:hAnsi="Khmer MEF1" w:cs="Khmer MEF1"/>
              <w:spacing w:val="-2"/>
              <w:cs/>
              <w:lang w:val="ca-ES"/>
            </w:rPr>
            <w:delText>ព្រម​ទាំង​បាន​រៀបចំ​នូវផែនការ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>​</w:delText>
          </w:r>
          <w:r w:rsidRPr="0070519E" w:rsidDel="005C3437">
            <w:rPr>
              <w:rFonts w:ascii="Khmer MEF1" w:hAnsi="Khmer MEF1" w:cs="Khmer MEF1"/>
              <w:spacing w:val="2"/>
              <w:cs/>
              <w:lang w:val="ca-ES"/>
            </w:rPr>
            <w:delText>សវនកម្មឆ្នាំ២០២២ របស់អង្គភាពក្រោមឱវាទ​វ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អ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ស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>ហ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lang w:val="ca-ES"/>
            </w:rPr>
            <w:delText>.</w:delText>
          </w:r>
          <w:r w:rsidRPr="0070519E" w:rsidDel="005C3437">
            <w:rPr>
              <w:rFonts w:ascii="Khmer MEF1" w:hAnsi="Khmer MEF1" w:cs="Khmer MEF1"/>
              <w:b/>
              <w:bCs/>
              <w:spacing w:val="2"/>
              <w:cs/>
              <w:lang w:val="ca-ES"/>
            </w:rPr>
            <w:delText xml:space="preserve"> </w:delText>
          </w:r>
          <w:r w:rsidRPr="0070519E" w:rsidDel="005C3437">
            <w:rPr>
              <w:rFonts w:ascii="Khmer MEF1" w:hAnsi="Khmer MEF1" w:cs="Khmer MEF1"/>
              <w:spacing w:val="2"/>
              <w:cs/>
              <w:lang w:val="ca-ES"/>
            </w:rPr>
            <w:delText>ដើម្បីស្នើសុំការ​អនុញ្ញាត​ជាគោលការណ៍​ក្នុងការ</w:delText>
          </w:r>
          <w:r w:rsidRPr="0070519E" w:rsidDel="005C3437">
            <w:rPr>
              <w:rFonts w:ascii="Khmer MEF1" w:hAnsi="Khmer MEF1" w:cs="Khmer MEF1"/>
              <w:cs/>
              <w:lang w:val="ca-ES"/>
            </w:rPr>
            <w:delText>ចុះធ្វើសវនកម្មតាមគម្រោងពេលវេលាដូចមានភ្ជាប់នៅក្នុងផែនការនេះផងដែរ។</w:delText>
          </w:r>
        </w:del>
      </w:ins>
      <w:ins w:id="7964" w:author="Voeun Kuyeng" w:date="2022-08-31T11:06:00Z">
        <w:del w:id="7965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7966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 xml:space="preserve">មុននឹងឈានដល់ការធ្វើសវនកម្មអនុលោមភាពលើអង្គភាពក្រោមឱវាទ </w:delText>
          </w:r>
          <w:r w:rsidR="00F226D0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7967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cs/>
                  <w:lang w:val="ca-ES"/>
                </w:rPr>
              </w:rPrChange>
            </w:rPr>
            <w:delText>អ.ស.ហ.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7968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 xml:space="preserve"> </w:delText>
          </w:r>
        </w:del>
      </w:ins>
      <w:ins w:id="7969" w:author="Voeun Kuyeng" w:date="2022-09-06T17:23:00Z">
        <w:del w:id="7970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lang w:val="ca-ES"/>
              <w:rPrChange w:id="7971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>ក្រុម</w:delText>
          </w:r>
        </w:del>
      </w:ins>
      <w:ins w:id="7972" w:author="User" w:date="2022-09-27T19:49:00Z">
        <w:del w:id="7973" w:author="Kem Sereyboth" w:date="2023-06-20T14:20:00Z">
          <w:r w:rsidR="00265CF2" w:rsidRPr="00E33574" w:rsidDel="005C3437">
            <w:rPr>
              <w:rFonts w:ascii="!Khmer MEF1" w:hAnsi="!Khmer MEF1" w:cs="!Khmer MEF1"/>
              <w:cs/>
              <w:lang w:val="ca-ES"/>
              <w:rPrChange w:id="7974" w:author="Kem Sereyboth" w:date="2023-07-19T16:59:00Z">
                <w:rPr>
                  <w:rFonts w:ascii="!Khmer MEF1" w:hAnsi="!Khmer MEF1" w:cs="!Khmer MEF1"/>
                  <w:spacing w:val="-6"/>
                  <w:cs/>
                  <w:lang w:val="ca-ES"/>
                </w:rPr>
              </w:rPrChange>
            </w:rPr>
            <w:delText>ប្រតិភូ</w:delText>
          </w:r>
        </w:del>
      </w:ins>
      <w:ins w:id="7975" w:author="Voeun Kuyeng" w:date="2022-09-06T17:23:00Z">
        <w:del w:id="7976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lang w:val="ca-ES"/>
              <w:rPrChange w:id="7977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>សវនក</w:delText>
          </w:r>
        </w:del>
      </w:ins>
      <w:ins w:id="7978" w:author="User" w:date="2022-09-27T19:49:00Z">
        <w:del w:id="7979" w:author="Kem Sereyboth" w:date="2023-06-20T14:20:00Z">
          <w:r w:rsidR="00265CF2" w:rsidRPr="00E33574" w:rsidDel="005C3437">
            <w:rPr>
              <w:rFonts w:ascii="!Khmer MEF1" w:hAnsi="!Khmer MEF1" w:cs="!Khmer MEF1"/>
              <w:cs/>
              <w:lang w:val="ca-ES"/>
              <w:rPrChange w:id="7980" w:author="Kem Sereyboth" w:date="2023-07-19T16:59:00Z">
                <w:rPr>
                  <w:rFonts w:ascii="!Khmer MEF1" w:hAnsi="!Khmer MEF1" w:cs="!Khmer MEF1"/>
                  <w:spacing w:val="-6"/>
                  <w:cs/>
                  <w:lang w:val="ca-ES"/>
                </w:rPr>
              </w:rPrChange>
            </w:rPr>
            <w:delText>ម្ម</w:delText>
          </w:r>
        </w:del>
      </w:ins>
      <w:ins w:id="7981" w:author="Voeun Kuyeng" w:date="2022-09-06T17:23:00Z">
        <w:del w:id="7982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lang w:val="ca-ES"/>
              <w:rPrChange w:id="7983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>ររបស់</w:delText>
          </w:r>
        </w:del>
      </w:ins>
      <w:ins w:id="7984" w:author="Voeun Kuyeng" w:date="2022-08-31T11:06:00Z">
        <w:del w:id="7985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7986" w:author="Kem Sereyboth" w:date="2023-07-19T16:59:00Z">
                <w:rPr>
                  <w:rFonts w:ascii="!Khmer MEF1" w:hAnsi="!Khmer MEF1" w:cs="!Khmer MEF1"/>
                  <w:spacing w:val="-4"/>
                  <w:cs/>
                  <w:lang w:val="ca-ES"/>
                </w:rPr>
              </w:rPrChange>
            </w:rPr>
            <w:delText xml:space="preserve">អង្គភាពសវនកម្មផ្ទៃក្នុងនៃ 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 xml:space="preserve">អ.ស.ហ. 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បាន</w:delText>
          </w:r>
        </w:del>
      </w:ins>
      <w:ins w:id="7987" w:author="User" w:date="2022-09-27T19:49:00Z">
        <w:del w:id="7988" w:author="Kem Sereyboth" w:date="2023-06-20T14:20:00Z">
          <w:r w:rsidR="00265CF2" w:rsidRPr="00E33574" w:rsidDel="005C3437">
            <w:rPr>
              <w:rFonts w:ascii="!Khmer MEF1" w:hAnsi="!Khmer MEF1" w:cs="!Khmer MEF1"/>
              <w:cs/>
              <w:lang w:val="ca-ES"/>
              <w:rPrChange w:id="7989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ចុះដល់ទីកន្លែង</w:delText>
          </w:r>
        </w:del>
      </w:ins>
      <w:ins w:id="7990" w:author="User" w:date="2022-09-27T19:50:00Z">
        <w:del w:id="7991" w:author="Kem Sereyboth" w:date="2023-06-20T14:20:00Z">
          <w:r w:rsidR="00E00F7B" w:rsidRPr="00E33574" w:rsidDel="005C3437">
            <w:rPr>
              <w:rFonts w:ascii="!Khmer MEF1" w:hAnsi="!Khmer MEF1" w:cs="!Khmer MEF1"/>
              <w:cs/>
              <w:lang w:val="ca-ES"/>
              <w:rPrChange w:id="7992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ដើម្បី</w:delText>
          </w:r>
        </w:del>
      </w:ins>
      <w:ins w:id="7993" w:author="Voeun Kuyeng" w:date="2022-08-31T11:06:00Z">
        <w:del w:id="7994" w:author="Kem Sereyboth" w:date="2023-06-20T14:20:00Z"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ធ្វើការស្វែងយល់អំពីបរិស្ថានសវនដ្ឋានដែលជា</w:delText>
          </w:r>
        </w:del>
      </w:ins>
      <w:ins w:id="7995" w:author="Windows User" w:date="2022-09-04T22:58:00Z">
        <w:del w:id="7996" w:author="Kem Sereyboth" w:date="2023-06-20T14:20:00Z">
          <w:r w:rsidR="004D65FF" w:rsidRPr="0070519E" w:rsidDel="005C3437">
            <w:rPr>
              <w:rFonts w:ascii="!Khmer MEF1" w:hAnsi="!Khmer MEF1" w:cs="!Khmer MEF1"/>
              <w:cs/>
              <w:lang w:val="ca-ES"/>
            </w:rPr>
            <w:delText>របស់</w:delText>
          </w:r>
        </w:del>
      </w:ins>
      <w:ins w:id="7997" w:author="Windows User" w:date="2022-09-04T23:00:00Z">
        <w:del w:id="7998" w:author="Kem Sereyboth" w:date="2023-06-20T14:20:00Z">
          <w:r w:rsidR="00635A1E" w:rsidRPr="0070519E" w:rsidDel="005C3437">
            <w:rPr>
              <w:rFonts w:ascii="!Khmer MEF1" w:hAnsi="!Khmer MEF1" w:cs="!Khmer MEF1"/>
              <w:lang w:val="ca-ES"/>
            </w:rPr>
            <w:delText xml:space="preserve"> </w:delText>
          </w:r>
          <w:r w:rsidR="00635A1E" w:rsidRPr="00E33574" w:rsidDel="005C3437">
            <w:rPr>
              <w:rFonts w:ascii="!Khmer MEF1" w:hAnsi="!Khmer MEF1" w:cs="!Khmer MEF1"/>
              <w:b/>
              <w:bCs/>
              <w:lang w:val="ca-ES"/>
              <w:rPrChange w:id="7999" w:author="Kem Sereyboth" w:date="2023-07-19T16:59:00Z">
                <w:rPr>
                  <w:rFonts w:ascii="!Khmer MEF1" w:hAnsi="!Khmer MEF1" w:cs="!Khmer MEF1"/>
                  <w:lang w:val="ca-ES"/>
                </w:rPr>
              </w:rPrChange>
            </w:rPr>
            <w:delText>[</w:delText>
          </w:r>
        </w:del>
      </w:ins>
      <w:ins w:id="8000" w:author="Windows User" w:date="2022-09-04T23:01:00Z">
        <w:del w:id="8001" w:author="Kem Sereyboth" w:date="2023-06-20T14:20:00Z">
          <w:r w:rsidR="00635A1E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002" w:author="Kem Sereyboth" w:date="2023-07-19T16:59:00Z">
                <w:rPr>
                  <w:rFonts w:ascii="!Khmer MEF1" w:hAnsi="!Khmer MEF1" w:cs="!Khmer MEF1"/>
                  <w:cs/>
                  <w:lang w:val="ca-ES"/>
                </w:rPr>
              </w:rPrChange>
            </w:rPr>
            <w:delText>សវនដ្ឋាន</w:delText>
          </w:r>
          <w:r w:rsidR="00635A1E" w:rsidRPr="00E33574" w:rsidDel="005C3437">
            <w:rPr>
              <w:rFonts w:ascii="!Khmer MEF1" w:hAnsi="!Khmer MEF1" w:cs="!Khmer MEF1"/>
              <w:b/>
              <w:bCs/>
              <w:rPrChange w:id="8003" w:author="Kem Sereyboth" w:date="2023-07-19T16:59:00Z">
                <w:rPr>
                  <w:rFonts w:ascii="!Khmer MEF1" w:hAnsi="!Khmer MEF1" w:cs="!Khmer MEF1"/>
                </w:rPr>
              </w:rPrChange>
            </w:rPr>
            <w:delText>]</w:delText>
          </w:r>
        </w:del>
      </w:ins>
      <w:ins w:id="8004" w:author="User" w:date="2022-09-10T12:38:00Z">
        <w:del w:id="8005" w:author="Kem Sereyboth" w:date="2023-06-20T14:20:00Z">
          <w:r w:rsidR="000C1315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006" w:author="Kem Sereyboth" w:date="2023-07-19T16:59:00Z">
                <w:rPr>
                  <w:rFonts w:ascii="!Khmer MEF1" w:hAnsi="!Khmer MEF1" w:cs="!Khmer MEF1"/>
                  <w:spacing w:val="2"/>
                  <w:cs/>
                  <w:lang w:val="ca-ES"/>
                </w:rPr>
              </w:rPrChange>
            </w:rPr>
            <w:delText>ន.ស.ស.</w:delText>
          </w:r>
        </w:del>
      </w:ins>
      <w:ins w:id="8007" w:author="Voeun Kuyeng" w:date="2022-08-31T11:06:00Z">
        <w:del w:id="8008" w:author="Kem Sereyboth" w:date="2023-06-20T14:20:00Z"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អង្គភាព</w:delText>
          </w:r>
          <w:r w:rsidR="00F226D0" w:rsidRPr="0070519E" w:rsidDel="005C3437">
            <w:rPr>
              <w:rFonts w:ascii="!Khmer MEF1" w:hAnsi="!Khmer MEF1" w:cs="!Khmer MEF1"/>
              <w:lang w:val="ca-ES"/>
            </w:rPr>
            <w:delText>​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ក្រោម</w:delText>
          </w:r>
          <w:r w:rsidR="00F226D0" w:rsidRPr="0070519E" w:rsidDel="005C3437">
            <w:rPr>
              <w:rFonts w:ascii="!Khmer MEF1" w:hAnsi="!Khmer MEF1" w:cs="!Khmer MEF1"/>
              <w:lang w:val="ca-ES"/>
            </w:rPr>
            <w:delText>​​​​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ឱវាទ​វ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អ</w:delText>
          </w:r>
          <w:r w:rsidR="00F226D0" w:rsidRPr="0070519E" w:rsidDel="005C3437">
            <w:rPr>
              <w:rFonts w:ascii="!Khmer MEF1" w:hAnsi="!Khmer MEF1" w:cs="!Khmer MEF1"/>
              <w:b/>
              <w:bCs/>
              <w:lang w:val="ca-ES"/>
            </w:rPr>
            <w:delText>.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ស</w:delText>
          </w:r>
          <w:r w:rsidR="00F226D0" w:rsidRPr="0070519E" w:rsidDel="005C3437">
            <w:rPr>
              <w:rFonts w:ascii="!Khmer MEF1" w:hAnsi="!Khmer MEF1" w:cs="!Khmer MEF1"/>
              <w:b/>
              <w:bCs/>
              <w:lang w:val="ca-ES"/>
            </w:rPr>
            <w:delText>.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ហ</w:delText>
          </w:r>
          <w:r w:rsidR="00F226D0" w:rsidRPr="0070519E" w:rsidDel="005C3437">
            <w:rPr>
              <w:rFonts w:ascii="!Khmer MEF1" w:hAnsi="!Khmer MEF1" w:cs="!Khmer MEF1"/>
              <w:b/>
              <w:bCs/>
              <w:lang w:val="ca-ES"/>
            </w:rPr>
            <w:delText>.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 xml:space="preserve"> 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ក្នុងគោលបំណងកំណត់នូវហានិភ័យ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009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10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និងរៀបចំផែនការសវនកម្ម</w:delText>
          </w:r>
        </w:del>
      </w:ins>
      <w:ins w:id="8011" w:author="socheata.ol@hotmail.com" w:date="2022-09-01T16:03:00Z">
        <w:del w:id="8012" w:author="Kem Sereyboth" w:date="2023-06-20T14:20:00Z">
          <w:r w:rsidR="00246AC4" w:rsidRPr="00E33574" w:rsidDel="005C3437">
            <w:rPr>
              <w:rFonts w:ascii="!Khmer MEF1" w:hAnsi="!Khmer MEF1" w:cs="!Khmer MEF1"/>
              <w:cs/>
              <w:lang w:val="ca-ES"/>
              <w:rPrChange w:id="8013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ប្រចាំឆ្នាំ</w:delText>
          </w:r>
        </w:del>
      </w:ins>
      <w:ins w:id="8014" w:author="Voeun Kuyeng" w:date="2022-08-31T11:06:00Z">
        <w:del w:id="8015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16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ឱ្យបានច្បាស់លាស់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017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18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ដើម្បី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019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>​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20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កំណត់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021" w:author="Kem Sereyboth" w:date="2023-07-19T16:59:00Z">
                <w:rPr>
                  <w:rFonts w:ascii="!Khmer MEF1" w:hAnsi="!Khmer MEF1" w:cs="!Khmer MEF1"/>
                  <w:spacing w:val="10"/>
                  <w:lang w:val="ca-ES"/>
                </w:rPr>
              </w:rPrChange>
            </w:rPr>
            <w:delText>​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22" w:author="Kem Sereyboth" w:date="2023-07-19T16:59:00Z">
                <w:rPr>
                  <w:rFonts w:ascii="!Khmer MEF1" w:hAnsi="!Khmer MEF1" w:cs="!Khmer MEF1"/>
                  <w:spacing w:val="10"/>
                  <w:cs/>
                  <w:lang w:val="ca-ES"/>
                </w:rPr>
              </w:rPrChange>
            </w:rPr>
            <w:delText>បាននូវប្រធានបទសវនកម្ម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023" w:author="Kem Sereyboth" w:date="2023-07-19T16:59:00Z">
                <w:rPr>
                  <w:rFonts w:ascii="!Khmer MEF1" w:hAnsi="!Khmer MEF1" w:cs="!Khmer MEF1"/>
                  <w:spacing w:val="2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24" w:author="Kem Sereyboth" w:date="2023-07-19T16:59:00Z">
                <w:rPr>
                  <w:rFonts w:ascii="!Khmer MEF1" w:hAnsi="!Khmer MEF1" w:cs="!Khmer MEF1"/>
                  <w:spacing w:val="2"/>
                  <w:cs/>
                  <w:lang w:val="ca-ES"/>
                </w:rPr>
              </w:rPrChange>
            </w:rPr>
            <w:delText>ក៏ដូចជាលក្ខណៈវិនិច្ឆ័យជាក់លាក់ក្នុងការធ្វើសវនកម្ម។</w:delText>
          </w:r>
          <w:r w:rsidR="00F226D0" w:rsidRPr="00E33574" w:rsidDel="005C3437">
            <w:rPr>
              <w:rFonts w:ascii="!Khmer MEF1" w:hAnsi="!Khmer MEF1" w:cs="!Khmer MEF1"/>
              <w:lang w:val="ca-ES"/>
              <w:rPrChange w:id="8025" w:author="Kem Sereyboth" w:date="2023-07-19T16:59:00Z">
                <w:rPr>
                  <w:rFonts w:ascii="!Khmer MEF1" w:hAnsi="!Khmer MEF1" w:cs="!Khmer MEF1"/>
                  <w:spacing w:val="2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26" w:author="Kem Sereyboth" w:date="2023-07-19T16:59:00Z">
                <w:rPr>
                  <w:rFonts w:ascii="!Khmer MEF1" w:hAnsi="!Khmer MEF1" w:cs="!Khmer MEF1"/>
                  <w:spacing w:val="2"/>
                  <w:cs/>
                  <w:lang w:val="ca-ES"/>
                </w:rPr>
              </w:rPrChange>
            </w:rPr>
            <w:delText xml:space="preserve">បន្ថែមពីនេះ ដើម្បីធានាបានការអនុវត្តការងារស្របតាមគតិច្បាប់ អង្គភាពសវនកម្មផ្ទៃក្នុងនៃ </w:delText>
          </w:r>
          <w:r w:rsidR="00F226D0" w:rsidRPr="0070519E" w:rsidDel="005C3437">
            <w:rPr>
              <w:rFonts w:ascii="!Khmer MEF1" w:hAnsi="!Khmer MEF1" w:cs="!Khmer MEF1"/>
              <w:b/>
              <w:bCs/>
              <w:cs/>
              <w:lang w:val="ca-ES"/>
            </w:rPr>
            <w:delText>អ.ស.ហ.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 xml:space="preserve"> បានរៀបចំរាយការណ៍នូវរបាយ</w:delText>
          </w:r>
        </w:del>
      </w:ins>
      <w:ins w:id="8027" w:author="User" w:date="2022-09-28T16:44:00Z">
        <w:del w:id="8028" w:author="Kem Sereyboth" w:date="2023-06-20T14:20:00Z">
          <w:r w:rsidR="00DA79B1" w:rsidRPr="00E33574" w:rsidDel="005C3437">
            <w:rPr>
              <w:rFonts w:ascii="!Khmer MEF1" w:hAnsi="!Khmer MEF1" w:cs="!Khmer MEF1"/>
              <w:lang w:val="ca-ES"/>
              <w:rPrChange w:id="8029" w:author="Kem Sereyboth" w:date="2023-07-19T16:59:00Z">
                <w:rPr>
                  <w:rFonts w:ascii="!Khmer MEF1" w:hAnsi="!Khmer MEF1" w:cs="!Khmer MEF1"/>
                  <w:spacing w:val="-6"/>
                  <w:lang w:val="ca-ES"/>
                </w:rPr>
              </w:rPrChange>
            </w:rPr>
            <w:delText xml:space="preserve">- </w:delText>
          </w:r>
        </w:del>
      </w:ins>
      <w:ins w:id="8030" w:author="Voeun Kuyeng" w:date="2022-08-31T11:06:00Z">
        <w:del w:id="8031" w:author="Kem Sereyboth" w:date="2023-06-20T14:20:00Z"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-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32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>ការណ៍ស្វែងយល់សវនដ្ឋាននៃអង្គភាពក្រោមឱវាទ</w:delText>
          </w:r>
        </w:del>
      </w:ins>
      <w:ins w:id="8033" w:author="socheata.ol@hotmail.com" w:date="2022-09-01T16:05:00Z">
        <w:del w:id="8034" w:author="Kem Sereyboth" w:date="2023-06-20T14:20:00Z">
          <w:r w:rsidR="00BC174A" w:rsidRPr="00E33574" w:rsidDel="005C3437">
            <w:rPr>
              <w:rFonts w:ascii="!Khmer MEF1" w:hAnsi="!Khmer MEF1" w:cs="!Khmer MEF1"/>
              <w:cs/>
              <w:lang w:val="ca-ES"/>
              <w:rPrChange w:id="8035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  <w:r w:rsidR="00BC174A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036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>អ.ស.ហ.</w:delText>
          </w:r>
        </w:del>
      </w:ins>
      <w:ins w:id="8037" w:author="Voeun Kuyeng" w:date="2022-09-06T17:25:00Z">
        <w:del w:id="8038" w:author="Kem Sereyboth" w:date="2023-06-20T14:20:00Z">
          <w:r w:rsidR="00484B7D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039" w:author="Kem Sereyboth" w:date="2023-07-19T16:59:00Z">
                <w:rPr>
                  <w:rFonts w:ascii="!Khmer MEF1" w:hAnsi="!Khmer MEF1" w:cs="!Khmer MEF1"/>
                  <w:b/>
                  <w:bCs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</w:ins>
      <w:ins w:id="8040" w:author="Voeun Kuyeng" w:date="2022-08-31T11:06:00Z">
        <w:del w:id="8041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42" w:author="Kem Sereyboth" w:date="2023-07-19T16:59:00Z">
                <w:rPr>
                  <w:rFonts w:ascii="!Khmer MEF1" w:hAnsi="!Khmer MEF1" w:cs="!Khmer MEF1"/>
                  <w:spacing w:val="4"/>
                  <w:cs/>
                  <w:lang w:val="ca-ES"/>
                </w:rPr>
              </w:rPrChange>
            </w:rPr>
            <w:delText xml:space="preserve">អាជ្ញាធរសេវាហិរញ្ញវត្ថុមិនមែនធនាគារជូន </w:delText>
          </w:r>
          <w:r w:rsidR="00F226D0" w:rsidRPr="00E33574" w:rsidDel="005C3437">
            <w:rPr>
              <w:rFonts w:ascii="Khmer MEF2" w:hAnsi="Khmer MEF2" w:cs="Khmer MEF2"/>
              <w:cs/>
              <w:lang w:val="ca-ES"/>
              <w:rPrChange w:id="8043" w:author="Kem Sereyboth" w:date="2023-07-19T16:59:00Z">
                <w:rPr>
                  <w:rFonts w:ascii="Khmer MEF2" w:hAnsi="Khmer MEF2" w:cs="Khmer MEF2"/>
                  <w:spacing w:val="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</w:del>
      </w:ins>
      <w:ins w:id="8044" w:author="User" w:date="2022-09-29T06:54:00Z">
        <w:del w:id="8045" w:author="Kem Sereyboth" w:date="2023-06-20T14:20:00Z">
          <w:r w:rsidR="00056B55" w:rsidRPr="00E33574" w:rsidDel="005C3437">
            <w:rPr>
              <w:rFonts w:ascii="Khmer MEF2" w:hAnsi="Khmer MEF2" w:cs="Khmer MEF2"/>
              <w:lang w:val="ca-ES"/>
              <w:rPrChange w:id="8046" w:author="Kem Sereyboth" w:date="2023-07-19T16:59:00Z">
                <w:rPr>
                  <w:rFonts w:ascii="Khmer MEF2" w:hAnsi="Khmer MEF2" w:cs="Khmer MEF2"/>
                  <w:spacing w:val="3"/>
                  <w:lang w:val="ca-ES"/>
                </w:rPr>
              </w:rPrChange>
            </w:rPr>
            <w:delText xml:space="preserve"> </w:delText>
          </w:r>
          <w:r w:rsidR="00056B55" w:rsidRPr="00E33574" w:rsidDel="005C3437">
            <w:rPr>
              <w:rFonts w:ascii="Khmer MEF2" w:hAnsi="Khmer MEF2" w:cs="Khmer MEF2"/>
              <w:cs/>
              <w:lang w:val="ca-ES"/>
              <w:rPrChange w:id="8047" w:author="Kem Sereyboth" w:date="2023-07-19T16:59:00Z">
                <w:rPr>
                  <w:rFonts w:ascii="Khmer MEF2" w:hAnsi="Khmer MEF2" w:cs="Khmer MEF2"/>
                  <w:spacing w:val="6"/>
                  <w:cs/>
                  <w:lang w:val="ca-ES"/>
                </w:rPr>
              </w:rPrChange>
            </w:rPr>
            <w:delText>រដ្ឋមន្រ្តីក្រសួង</w:delText>
          </w:r>
          <w:r w:rsidR="00056B55" w:rsidRPr="0070519E" w:rsidDel="005C3437">
            <w:rPr>
              <w:rFonts w:ascii="Khmer MEF2" w:hAnsi="Khmer MEF2" w:cs="Khmer MEF2"/>
              <w:cs/>
              <w:lang w:val="ca-ES"/>
            </w:rPr>
            <w:delText>សេដ្ឋកិច្ចនិងហិរញ្ញវត្ថុ</w:delText>
          </w:r>
        </w:del>
      </w:ins>
      <w:ins w:id="8048" w:author="Voeun Kuyeng" w:date="2022-08-31T11:06:00Z">
        <w:del w:id="8049" w:author="Kem Sereyboth" w:date="2023-06-20T14:20:00Z">
          <w:r w:rsidR="00F226D0" w:rsidRPr="00E33574" w:rsidDel="005C3437">
            <w:rPr>
              <w:rFonts w:ascii="Khmer MEF2" w:hAnsi="Khmer MEF2" w:cs="Khmer MEF2"/>
              <w:lang w:val="ca-ES"/>
              <w:rPrChange w:id="8050" w:author="Kem Sereyboth" w:date="2023-07-19T16:59:00Z">
                <w:rPr>
                  <w:rFonts w:ascii="Khmer MEF2" w:hAnsi="Khmer MEF2" w:cs="Khmer MEF2"/>
                  <w:spacing w:val="-6"/>
                  <w:lang w:val="ca-ES"/>
                </w:rPr>
              </w:rPrChange>
            </w:rPr>
            <w:delText xml:space="preserve"> 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8051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និងជាប្រធាន</w:delText>
          </w:r>
          <w:r w:rsidR="00F226D0" w:rsidRPr="00E33574" w:rsidDel="005C3437">
            <w:rPr>
              <w:rFonts w:ascii="Khmer MEF1" w:hAnsi="Khmer MEF1" w:cs="Khmer MEF1"/>
              <w:lang w:val="ca-ES"/>
              <w:rPrChange w:id="8052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​</w:delText>
          </w:r>
          <w:r w:rsidR="00F226D0" w:rsidRPr="00E33574" w:rsidDel="005C3437">
            <w:rPr>
              <w:rFonts w:ascii="Khmer MEF1" w:hAnsi="Khmer MEF1" w:cs="Khmer MEF1"/>
              <w:cs/>
              <w:lang w:val="ca-ES"/>
              <w:rPrChange w:id="805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="00F226D0" w:rsidRPr="00E33574" w:rsidDel="005C3437">
            <w:rPr>
              <w:rFonts w:ascii="Khmer MEF1" w:hAnsi="Khmer MEF1" w:cs="Khmer MEF1"/>
              <w:b/>
              <w:bCs/>
              <w:cs/>
              <w:lang w:val="ca-ES"/>
              <w:rPrChange w:id="805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55" w:author="Kem Sereyboth" w:date="2023-07-19T16:59:00Z">
                <w:rPr>
                  <w:rFonts w:ascii="!Khmer MEF1" w:eastAsia="Times New Roman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ព្រមទាំងបានរៀបចំនូវផែនការសវនកម្ម</w:delText>
          </w:r>
        </w:del>
      </w:ins>
      <w:ins w:id="8056" w:author="Voeun Kuyeng" w:date="2022-09-06T17:26:00Z">
        <w:del w:id="8057" w:author="Kem Sereyboth" w:date="2023-06-20T14:20:00Z">
          <w:r w:rsidR="00484B7D" w:rsidRPr="00E33574" w:rsidDel="005C3437">
            <w:rPr>
              <w:rFonts w:ascii="!Khmer MEF1" w:hAnsi="!Khmer MEF1" w:cs="!Khmer MEF1"/>
              <w:cs/>
              <w:rPrChange w:id="8058" w:author="Kem Sereyboth" w:date="2023-07-19T16:59:00Z">
                <w:rPr>
                  <w:rFonts w:ascii="!Khmer MEF1" w:hAnsi="!Khmer MEF1" w:cs="!Khmer MEF1"/>
                  <w:spacing w:val="-8"/>
                  <w:cs/>
                </w:rPr>
              </w:rPrChange>
            </w:rPr>
            <w:delText>សម្រាប់</w:delText>
          </w:r>
        </w:del>
      </w:ins>
      <w:ins w:id="8059" w:author="socheata.ol@hotmail.com" w:date="2022-09-01T16:06:00Z">
        <w:del w:id="8060" w:author="Kem Sereyboth" w:date="2023-06-20T14:20:00Z">
          <w:r w:rsidR="000D0379" w:rsidRPr="00E33574" w:rsidDel="005C3437">
            <w:rPr>
              <w:rFonts w:ascii="!Khmer MEF1" w:hAnsi="!Khmer MEF1" w:cs="!Khmer MEF1"/>
              <w:cs/>
              <w:lang w:val="ca-ES"/>
              <w:rPrChange w:id="8061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ការិយបរិច្ឆេទ</w:delText>
          </w:r>
        </w:del>
      </w:ins>
      <w:ins w:id="8062" w:author="Voeun Kuyeng" w:date="2022-08-31T11:06:00Z">
        <w:del w:id="8063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64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ឆ្នាំ</w:delText>
          </w:r>
        </w:del>
      </w:ins>
      <w:ins w:id="8065" w:author="socheata.ol@hotmail.com" w:date="2022-09-01T16:06:00Z">
        <w:del w:id="8066" w:author="Kem Sereyboth" w:date="2023-06-20T14:20:00Z">
          <w:r w:rsidR="00D326DE" w:rsidRPr="00E33574" w:rsidDel="005C3437">
            <w:rPr>
              <w:rFonts w:ascii="!Khmer MEF1" w:hAnsi="!Khmer MEF1" w:cs="!Khmer MEF1"/>
              <w:rPrChange w:id="8067" w:author="Kem Sereyboth" w:date="2023-07-19T16:59:00Z">
                <w:rPr>
                  <w:rFonts w:ascii="!Khmer MEF1" w:hAnsi="!Khmer MEF1" w:cs="!Khmer MEF1"/>
                  <w:spacing w:val="-8"/>
                </w:rPr>
              </w:rPrChange>
            </w:rPr>
            <w:delText>[</w:delText>
          </w:r>
        </w:del>
      </w:ins>
      <w:ins w:id="8068" w:author="Voeun Kuyeng" w:date="2022-08-31T11:06:00Z">
        <w:del w:id="8069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70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២០២២</w:delText>
          </w:r>
        </w:del>
      </w:ins>
      <w:ins w:id="8071" w:author="socheata.ol@hotmail.com" w:date="2022-09-01T16:06:00Z">
        <w:del w:id="8072" w:author="Kem Sereyboth" w:date="2023-06-20T14:20:00Z">
          <w:r w:rsidR="00D326DE" w:rsidRPr="00E33574" w:rsidDel="005C3437">
            <w:rPr>
              <w:rFonts w:ascii="!Khmer MEF1" w:hAnsi="!Khmer MEF1" w:cs="!Khmer MEF1"/>
              <w:lang w:val="ca-ES"/>
              <w:rPrChange w:id="8073" w:author="Kem Sereyboth" w:date="2023-07-19T16:59:00Z">
                <w:rPr>
                  <w:rFonts w:ascii="!Khmer MEF1" w:hAnsi="!Khmer MEF1" w:cs="!Khmer MEF1"/>
                  <w:spacing w:val="-8"/>
                  <w:lang w:val="ca-ES"/>
                </w:rPr>
              </w:rPrChange>
            </w:rPr>
            <w:delText>]</w:delText>
          </w:r>
        </w:del>
      </w:ins>
      <w:ins w:id="8074" w:author="Voeun Kuyeng" w:date="2022-08-31T11:06:00Z">
        <w:del w:id="8075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76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 xml:space="preserve"> របស់អង្គភាពក្រោមឱវាទ</w:delText>
          </w:r>
        </w:del>
      </w:ins>
      <w:ins w:id="8077" w:author="socheata.ol@hotmail.com" w:date="2022-09-01T16:07:00Z">
        <w:del w:id="8078" w:author="Kem Sereyboth" w:date="2023-06-20T14:20:00Z">
          <w:r w:rsidR="00B1202A" w:rsidRPr="00E33574" w:rsidDel="005C3437">
            <w:rPr>
              <w:rFonts w:ascii="!Khmer MEF1" w:hAnsi="!Khmer MEF1" w:cs="!Khmer MEF1"/>
              <w:lang w:val="ca-ES"/>
              <w:rPrChange w:id="8079" w:author="Kem Sereyboth" w:date="2023-07-19T16:59:00Z">
                <w:rPr>
                  <w:rFonts w:ascii="!Khmer MEF1" w:hAnsi="!Khmer MEF1" w:cs="!Khmer MEF1"/>
                  <w:spacing w:val="-8"/>
                  <w:lang w:val="ca-ES"/>
                </w:rPr>
              </w:rPrChange>
            </w:rPr>
            <w:delText xml:space="preserve"> </w:delText>
          </w:r>
          <w:r w:rsidR="00B1202A" w:rsidRPr="00E33574" w:rsidDel="005C3437">
            <w:rPr>
              <w:rFonts w:ascii="!Khmer MEF1" w:hAnsi="!Khmer MEF1" w:cs="!Khmer MEF1"/>
              <w:b/>
              <w:bCs/>
              <w:cs/>
              <w:lang w:val="ca-ES"/>
              <w:rPrChange w:id="8080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អ.ស.ហ.</w:delText>
          </w:r>
          <w:r w:rsidR="00B1202A" w:rsidRPr="00E33574" w:rsidDel="005C3437">
            <w:rPr>
              <w:rFonts w:ascii="!Khmer MEF1" w:hAnsi="!Khmer MEF1" w:cs="!Khmer MEF1"/>
              <w:cs/>
              <w:lang w:val="ca-ES"/>
              <w:rPrChange w:id="8081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 xml:space="preserve"> </w:delText>
          </w:r>
        </w:del>
      </w:ins>
      <w:ins w:id="8082" w:author="Voeun Kuyeng" w:date="2022-08-31T11:06:00Z">
        <w:del w:id="8083" w:author="Kem Sereyboth" w:date="2023-06-20T14:20:00Z">
          <w:r w:rsidR="00F226D0" w:rsidRPr="00E33574" w:rsidDel="005C3437">
            <w:rPr>
              <w:rFonts w:ascii="!Khmer MEF1" w:hAnsi="!Khmer MEF1" w:cs="!Khmer MEF1"/>
              <w:cs/>
              <w:lang w:val="ca-ES"/>
              <w:rPrChange w:id="8084" w:author="Kem Sereyboth" w:date="2023-07-19T16:59:00Z">
                <w:rPr>
                  <w:rFonts w:ascii="!Khmer MEF1" w:hAnsi="!Khmer MEF1" w:cs="!Khmer MEF1"/>
                  <w:spacing w:val="-8"/>
                  <w:cs/>
                  <w:lang w:val="ca-ES"/>
                </w:rPr>
              </w:rPrChange>
            </w:rPr>
            <w:delText>អាជ្ញាធរសេវាហិរញ្ញវត្ថុមិនមែនធនាគារដើម្បីស្នើសុំការអនុញ្ញាតជាគោលការណ៍ក្នុងការចុះធ្វើសវនកម្មតាមគម្រោងពេលវេលាដូចមានភ្ជាប់នៅក្នុងផែនការនេះ</w:delText>
          </w:r>
          <w:r w:rsidR="00F226D0" w:rsidRPr="0070519E" w:rsidDel="005C3437">
            <w:rPr>
              <w:rFonts w:ascii="!Khmer MEF1" w:hAnsi="!Khmer MEF1" w:cs="!Khmer MEF1"/>
              <w:cs/>
              <w:lang w:val="ca-ES"/>
            </w:rPr>
            <w:delText>ផងដែរ។</w:delText>
          </w:r>
        </w:del>
      </w:ins>
      <w:ins w:id="8085" w:author="User" w:date="2022-09-29T06:54:00Z">
        <w:del w:id="8086" w:author="Kem Sereyboth" w:date="2023-06-20T14:20:00Z">
          <w:r w:rsidR="00056B55" w:rsidRPr="0070519E" w:rsidDel="005C3437">
            <w:rPr>
              <w:rFonts w:ascii="!Khmer MEF1" w:hAnsi="!Khmer MEF1" w:cs="!Khmer MEF1"/>
              <w:lang w:val="ca-ES"/>
            </w:rPr>
            <w:delText xml:space="preserve"> </w:delText>
          </w:r>
        </w:del>
      </w:ins>
    </w:p>
    <w:p w14:paraId="1B5FDB4A" w14:textId="277E8003" w:rsidR="00501773" w:rsidRPr="00E33574" w:rsidDel="005C3437" w:rsidRDefault="00501773">
      <w:pPr>
        <w:pStyle w:val="NormalWeb"/>
        <w:spacing w:before="0" w:beforeAutospacing="0" w:after="0" w:afterAutospacing="0" w:line="226" w:lineRule="auto"/>
        <w:ind w:firstLine="706"/>
        <w:jc w:val="both"/>
        <w:rPr>
          <w:ins w:id="8087" w:author="Kem Sereiboth" w:date="2022-09-13T16:02:00Z"/>
          <w:del w:id="8088" w:author="Kem Sereyboth" w:date="2023-06-20T14:20:00Z"/>
          <w:rFonts w:ascii="!Khmer MEF1" w:hAnsi="!Khmer MEF1" w:cs="!Khmer MEF1"/>
        </w:rPr>
        <w:pPrChange w:id="8089" w:author="Sopheak Phorn" w:date="2023-08-25T16:13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</w:p>
    <w:p w14:paraId="26DA3FFD" w14:textId="18C2A65E" w:rsidR="00501773" w:rsidRPr="00E33574" w:rsidDel="005C3437" w:rsidRDefault="00501773">
      <w:pPr>
        <w:spacing w:after="0" w:line="226" w:lineRule="auto"/>
        <w:ind w:firstLine="709"/>
        <w:jc w:val="both"/>
        <w:rPr>
          <w:ins w:id="8090" w:author="Kem Sereiboth" w:date="2022-09-13T16:02:00Z"/>
          <w:del w:id="8091" w:author="Kem Sereyboth" w:date="2023-06-20T14:20:00Z"/>
          <w:rFonts w:ascii="!Khmer MEF1" w:hAnsi="!Khmer MEF1" w:cs="!Khmer MEF1"/>
          <w:b/>
          <w:bCs/>
          <w:spacing w:val="-10"/>
          <w:lang w:val="ca-ES"/>
          <w:rPrChange w:id="8092" w:author="Kem Sereyboth" w:date="2023-07-19T16:59:00Z">
            <w:rPr>
              <w:ins w:id="8093" w:author="Kem Sereiboth" w:date="2022-09-13T16:02:00Z"/>
              <w:del w:id="8094" w:author="Kem Sereyboth" w:date="2023-06-20T14:20:00Z"/>
              <w:rFonts w:ascii="!Khmer MEF1" w:hAnsi="!Khmer MEF1" w:cs="!Khmer MEF1"/>
              <w:lang w:val="ca-ES"/>
            </w:rPr>
          </w:rPrChange>
        </w:rPr>
        <w:pPrChange w:id="8095" w:author="Sopheak Phorn" w:date="2023-08-25T16:13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ins w:id="8096" w:author="Kem Sereiboth" w:date="2022-09-13T16:02:00Z">
        <w:del w:id="8097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09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highlight w:val="yellow"/>
                  <w:cs/>
                  <w:lang w:val="ca-ES"/>
                </w:rPr>
              </w:rPrChange>
            </w:rPr>
            <w:delText>គ-</w:delText>
          </w:r>
          <w:r w:rsidRPr="00E33574" w:rsidDel="005C3437">
            <w:rPr>
              <w:rFonts w:ascii="!Khmer MEF1" w:hAnsi="!Khmer MEF1" w:cs="!Khmer MEF1"/>
              <w:b/>
              <w:bCs/>
              <w:spacing w:val="-10"/>
              <w:sz w:val="24"/>
              <w:szCs w:val="24"/>
              <w:cs/>
              <w:lang w:val="ca-ES"/>
              <w:rPrChange w:id="8099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highlight w:val="yellow"/>
                  <w:cs/>
                  <w:lang w:val="ca-ES"/>
                </w:rPr>
              </w:rPrChange>
            </w:rPr>
            <w:delText>ការចុះធ្វើសវនកម្មរបស់អង្គភាពសវនកម្មផ្ទៃក្នុងនៃ អ.ស.ហ.</w:delText>
          </w:r>
        </w:del>
      </w:ins>
    </w:p>
    <w:p w14:paraId="6ED10FFF" w14:textId="7E751E5D" w:rsidR="00C34129" w:rsidRPr="0070519E" w:rsidDel="005C3437" w:rsidRDefault="00C34129">
      <w:pPr>
        <w:pStyle w:val="NormalWeb"/>
        <w:spacing w:before="0" w:beforeAutospacing="0" w:after="0" w:afterAutospacing="0" w:line="226" w:lineRule="auto"/>
        <w:ind w:firstLine="709"/>
        <w:jc w:val="both"/>
        <w:rPr>
          <w:ins w:id="8100" w:author="Voeun Kuyeng" w:date="2022-08-31T11:24:00Z"/>
          <w:del w:id="8101" w:author="Kem Sereyboth" w:date="2023-06-20T14:20:00Z"/>
          <w:lang w:val="ca-ES"/>
        </w:rPr>
        <w:pPrChange w:id="8102" w:author="Sopheak Phorn" w:date="2023-08-25T16:13:00Z">
          <w:pPr>
            <w:spacing w:after="0" w:line="228" w:lineRule="auto"/>
            <w:ind w:firstLine="709"/>
          </w:pPr>
        </w:pPrChange>
      </w:pPr>
    </w:p>
    <w:p w14:paraId="634DFC0A" w14:textId="658C80BE" w:rsidR="00F226D0" w:rsidRPr="00E33574" w:rsidDel="005C3437" w:rsidRDefault="00F226D0">
      <w:pPr>
        <w:spacing w:after="0" w:line="226" w:lineRule="auto"/>
        <w:ind w:firstLine="709"/>
        <w:jc w:val="both"/>
        <w:rPr>
          <w:ins w:id="8103" w:author="Voeun Kuyeng" w:date="2022-08-31T11:06:00Z"/>
          <w:del w:id="8104" w:author="Kem Sereyboth" w:date="2023-06-20T14:20:00Z"/>
          <w:rFonts w:ascii="Khmer MEF1" w:hAnsi="Khmer MEF1" w:cs="Khmer MEF1"/>
          <w:b/>
          <w:bCs/>
          <w:strike/>
          <w:sz w:val="24"/>
          <w:szCs w:val="24"/>
          <w:lang w:val="ca-ES"/>
          <w:rPrChange w:id="8105" w:author="Kem Sereyboth" w:date="2023-07-19T16:59:00Z">
            <w:rPr>
              <w:ins w:id="8106" w:author="Voeun Kuyeng" w:date="2022-08-31T11:06:00Z"/>
              <w:del w:id="8107" w:author="Kem Sereyboth" w:date="2023-06-20T14:2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8108" w:author="Sopheak Phorn" w:date="2023-08-25T16:13:00Z">
          <w:pPr>
            <w:spacing w:after="0" w:line="228" w:lineRule="auto"/>
            <w:ind w:firstLine="709"/>
          </w:pPr>
        </w:pPrChange>
      </w:pPr>
      <w:ins w:id="8109" w:author="Voeun Kuyeng" w:date="2022-08-31T11:06:00Z">
        <w:del w:id="8110" w:author="Kem Sereyboth" w:date="2023-06-20T14:20:00Z">
          <w:r w:rsidRPr="00E33574" w:rsidDel="005C3437">
            <w:rPr>
              <w:rFonts w:ascii="!Khmer MEF1" w:hAnsi="!Khmer MEF1" w:cs="!Khmer MEF1"/>
              <w:b/>
              <w:bCs/>
              <w:strike/>
              <w:spacing w:val="-10"/>
              <w:sz w:val="24"/>
              <w:szCs w:val="24"/>
              <w:cs/>
              <w:lang w:val="ca-ES"/>
              <w:rPrChange w:id="8111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គ-ចំណុចទី៣</w:delText>
          </w:r>
          <w:r w:rsidRPr="00E33574" w:rsidDel="005C3437">
            <w:rPr>
              <w:rFonts w:ascii="!Khmer MEF1" w:hAnsi="!Khmer MEF1" w:cs="!Khmer MEF1"/>
              <w:strike/>
              <w:spacing w:val="-10"/>
              <w:sz w:val="24"/>
              <w:szCs w:val="24"/>
              <w:lang w:val="ca-ES"/>
              <w:rPrChange w:id="8112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lang w:val="ca-ES"/>
                </w:rPr>
              </w:rPrChange>
            </w:rPr>
            <w:delText>:</w:delText>
          </w:r>
          <w:r w:rsidRPr="00E33574" w:rsidDel="005C3437">
            <w:rPr>
              <w:rFonts w:ascii="!Khmer MEF1" w:hAnsi="!Khmer MEF1" w:cs="!Khmer MEF1"/>
              <w:strike/>
              <w:spacing w:val="-10"/>
              <w:sz w:val="24"/>
              <w:szCs w:val="24"/>
              <w:cs/>
              <w:lang w:val="ca-ES"/>
              <w:rPrChange w:id="8113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ត្រូវរៀបរាប់អំពីការចុះធ្វើសវនកម្មរបស់អង្គភាពសវនកម្មផ្ទៃក្នុងនៃ 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pacing w:val="-10"/>
              <w:sz w:val="24"/>
              <w:szCs w:val="24"/>
              <w:cs/>
              <w:lang w:val="ca-ES"/>
              <w:rPrChange w:id="8114" w:author="Kem Sereyboth" w:date="2023-07-19T16:59:00Z">
                <w:rPr>
                  <w:rFonts w:ascii="!Khmer MEF1" w:hAnsi="!Khmer MEF1" w:cs="!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ins w:id="8115" w:author="Voeun Kuyeng" w:date="2022-09-06T17:27:00Z">
        <w:del w:id="8116" w:author="Kem Sereyboth" w:date="2023-06-20T14:20:00Z">
          <w:r w:rsidR="00163022" w:rsidRPr="00E33574" w:rsidDel="005C3437">
            <w:rPr>
              <w:rFonts w:ascii="!Khmer MEF1" w:hAnsi="!Khmer MEF1" w:cs="!Khmer MEF1"/>
              <w:b/>
              <w:bCs/>
              <w:strike/>
              <w:spacing w:val="-10"/>
              <w:sz w:val="24"/>
              <w:szCs w:val="24"/>
              <w:cs/>
              <w:lang w:val="ca-ES"/>
              <w:rPrChange w:id="8117" w:author="Kem Sereyboth" w:date="2023-07-19T16:59:00Z">
                <w:rPr>
                  <w:rFonts w:ascii="!Khmer MEF1" w:hAnsi="!Khmer MEF1" w:cs="!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8118" w:author="Voeun Kuyeng" w:date="2022-08-31T11:06:00Z">
        <w:del w:id="8119" w:author="Kem Sereyboth" w:date="2023-06-20T14:20:00Z">
          <w:r w:rsidRPr="00E33574" w:rsidDel="005C3437">
            <w:rPr>
              <w:rFonts w:ascii="!Khmer MEF1" w:hAnsi="!Khmer MEF1" w:cs="!Khmer MEF1"/>
              <w:strike/>
              <w:spacing w:val="-10"/>
              <w:sz w:val="24"/>
              <w:szCs w:val="24"/>
              <w:cs/>
              <w:lang w:val="ca-ES"/>
              <w:rPrChange w:id="8120" w:author="Kem Sereyboth" w:date="2023-07-19T16:59:00Z">
                <w:rPr>
                  <w:rFonts w:ascii="!Khmer MEF1" w:hAnsi="!Khmer MEF1" w:cs="!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812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  <w:r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81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ករទទួលបន្ទុក អាចរៀបរាប់អំពីចំណុចទី៣ នេះ ដូចគំរូខាងក្រោម៖</w:delText>
          </w:r>
        </w:del>
      </w:ins>
    </w:p>
    <w:p w14:paraId="41CAECAA" w14:textId="6F619683" w:rsidR="00F226D0" w:rsidRPr="00E33574" w:rsidDel="005C3437" w:rsidRDefault="00F226D0">
      <w:pPr>
        <w:spacing w:after="0" w:line="226" w:lineRule="auto"/>
        <w:ind w:firstLine="706"/>
        <w:jc w:val="both"/>
        <w:rPr>
          <w:ins w:id="8123" w:author="Voeun Kuyeng" w:date="2022-08-31T11:06:00Z"/>
          <w:del w:id="8124" w:author="Kem Sereyboth" w:date="2023-06-20T14:20:00Z"/>
          <w:rFonts w:ascii="Khmer MEF1" w:hAnsi="Khmer MEF1" w:cs="Khmer MEF1"/>
          <w:spacing w:val="-2"/>
          <w:sz w:val="24"/>
          <w:szCs w:val="24"/>
          <w:lang w:val="ca-ES"/>
        </w:rPr>
        <w:pPrChange w:id="8125" w:author="Sopheak Phorn" w:date="2023-08-25T16:13:00Z">
          <w:pPr>
            <w:spacing w:after="0" w:line="240" w:lineRule="auto"/>
            <w:ind w:firstLine="709"/>
            <w:jc w:val="both"/>
          </w:pPr>
        </w:pPrChange>
      </w:pPr>
      <w:ins w:id="8126" w:author="Voeun Kuyeng" w:date="2022-08-31T11:06:00Z">
        <w:del w:id="8127" w:author="Kem Sereyboth" w:date="2023-06-20T14:20:00Z">
          <w:r w:rsidRPr="00E33574" w:rsidDel="005C3437">
            <w:rPr>
              <w:rFonts w:ascii="!Khmer MEF1" w:hAnsi="!Khmer MEF1" w:cs="!Khmer MEF1"/>
              <w:spacing w:val="8"/>
              <w:sz w:val="24"/>
              <w:szCs w:val="24"/>
              <w:cs/>
              <w:lang w:val="ca-ES"/>
              <w:rPrChange w:id="8128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បន្ទាប់ពីទទួលបានការឯកភាពដ៏ខ្ពង់ខ្ពស់ពី</w:delText>
          </w:r>
          <w:r w:rsidRPr="00E33574" w:rsidDel="005C3437">
            <w:rPr>
              <w:rFonts w:ascii="!Khmer MEF1" w:hAnsi="!Khmer MEF1" w:cs="!Khmer MEF1"/>
              <w:spacing w:val="8"/>
              <w:sz w:val="24"/>
              <w:szCs w:val="24"/>
              <w:lang w:val="ca-ES"/>
              <w:rPrChange w:id="8129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  <w:rPrChange w:id="8130" w:author="Kem Sereyboth" w:date="2023-07-19T16:59:00Z">
                <w:rPr>
                  <w:rFonts w:ascii="Khmer MEF2" w:hAnsi="Khmer MEF2" w:cs="Khmer MEF2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</w:del>
      </w:ins>
      <w:ins w:id="8131" w:author="User" w:date="2022-09-29T06:55:00Z">
        <w:del w:id="8132" w:author="Kem Sereyboth" w:date="2023-06-20T14:20:00Z">
          <w:r w:rsidR="00056B55" w:rsidRPr="00E33574" w:rsidDel="005C3437">
            <w:rPr>
              <w:rFonts w:ascii="Khmer MEF2" w:hAnsi="Khmer MEF2" w:cs="Khmer MEF2"/>
              <w:spacing w:val="2"/>
              <w:sz w:val="24"/>
              <w:szCs w:val="24"/>
              <w:lang w:val="ca-ES"/>
            </w:rPr>
            <w:delText xml:space="preserve"> </w:delText>
          </w:r>
          <w:r w:rsidR="00056B55" w:rsidRPr="00E33574" w:rsidDel="005C3437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8133" w:author="Kem Sereyboth" w:date="2023-07-19T16:59:00Z">
                <w:rPr>
                  <w:rFonts w:ascii="Khmer MEF2" w:hAnsi="Khmer MEF2" w:cs="Khmer MEF2"/>
                  <w:spacing w:val="6"/>
                  <w:cs/>
                  <w:lang w:val="ca-ES"/>
                </w:rPr>
              </w:rPrChange>
            </w:rPr>
            <w:delText>រដ្ឋមន្រ្តីក្រសួងសេដ្ឋកិច្ចនិងហិរញ្ញវត្ថុ</w:delText>
          </w:r>
        </w:del>
      </w:ins>
      <w:ins w:id="8134" w:author="Voeun Kuyeng" w:date="2022-08-31T11:06:00Z">
        <w:del w:id="8135" w:author="Kem Sereyboth" w:date="2023-06-20T14:20:00Z">
          <w:r w:rsidRPr="00E33574" w:rsidDel="005C3437">
            <w:rPr>
              <w:rFonts w:ascii="Khmer MEF2" w:hAnsi="Khmer MEF2" w:cs="Khmer MEF2"/>
              <w:spacing w:val="10"/>
              <w:sz w:val="24"/>
              <w:szCs w:val="24"/>
              <w:lang w:val="ca-ES"/>
              <w:rPrChange w:id="8136" w:author="Kem Sereyboth" w:date="2023-07-19T16:59:00Z">
                <w:rPr>
                  <w:rFonts w:ascii="Khmer MEF2" w:hAnsi="Khmer MEF2" w:cs="Khmer MEF2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13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និងជាប្រធាន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81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13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8140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!Khmer MEF1" w:hAnsi="!Khmer MEF1" w:cs="!Khmer MEF1"/>
              <w:spacing w:val="10"/>
              <w:sz w:val="24"/>
              <w:szCs w:val="24"/>
              <w:lang w:val="ca-ES"/>
              <w:rPrChange w:id="8141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8142" w:author="LENOVO" w:date="2022-10-02T04:58:00Z">
        <w:del w:id="8143" w:author="Kem Sereyboth" w:date="2023-06-20T14:20:00Z">
          <w:r w:rsidR="004F58CA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144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ចុះ</w:delText>
          </w:r>
        </w:del>
      </w:ins>
      <w:ins w:id="8145" w:author="socheata.ol@hotmail.com" w:date="2022-09-02T09:15:00Z">
        <w:del w:id="8146" w:author="Kem Sereyboth" w:date="2023-06-20T14:20:00Z">
          <w:r w:rsidR="00101613" w:rsidRPr="00E33574" w:rsidDel="005C3437">
            <w:rPr>
              <w:rFonts w:ascii="!Khmer MEF1" w:hAnsi="!Khmer MEF1" w:cs="!Khmer MEF1"/>
              <w:spacing w:val="10"/>
              <w:sz w:val="24"/>
              <w:szCs w:val="24"/>
              <w:lang w:val="ca-ES"/>
              <w:rPrChange w:id="8147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148" w:author="Windows User" w:date="2022-09-04T23:05:00Z">
        <w:del w:id="8149" w:author="Kem Sereyboth" w:date="2023-06-20T14:20:00Z">
          <w:r w:rsidR="00D7674D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150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លើលិខិតលេខ</w:delText>
          </w:r>
        </w:del>
      </w:ins>
      <w:ins w:id="8151" w:author="LENOVO" w:date="2022-10-02T04:58:00Z">
        <w:del w:id="8152" w:author="Kem Sereyboth" w:date="2023-06-20T14:20:00Z">
          <w:r w:rsidR="004F58CA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153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154" w:author="User" w:date="2022-09-09T10:55:00Z">
        <w:del w:id="8155" w:author="Kem Sereyboth" w:date="2023-06-20T14:20:00Z">
          <w:r w:rsidR="00416E75" w:rsidRPr="00E33574" w:rsidDel="005C3437">
            <w:rPr>
              <w:rFonts w:ascii="!Khmer MEF1" w:hAnsi="!Khmer MEF1" w:cs="!Khmer MEF1"/>
              <w:spacing w:val="10"/>
              <w:sz w:val="24"/>
              <w:szCs w:val="24"/>
              <w:cs/>
              <w:lang w:val="ca-ES"/>
              <w:rPrChange w:id="8156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០៤៤</w:delText>
          </w:r>
          <w:r w:rsidR="00416E75" w:rsidRPr="00E33574" w:rsidDel="005C3437">
            <w:rPr>
              <w:rFonts w:ascii="!Khmer MEF1" w:hAnsi="!Khmer MEF1" w:cs="!Khmer MEF1"/>
              <w:spacing w:val="4"/>
              <w:sz w:val="24"/>
              <w:szCs w:val="24"/>
              <w:cs/>
              <w:lang w:val="ca-ES"/>
              <w:rPrChange w:id="8157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158" w:author="LENOVO" w:date="2022-10-02T04:59:00Z">
        <w:del w:id="8159" w:author="Kem Sereyboth" w:date="2023-06-20T14:20:00Z">
          <w:r w:rsidR="004F58CA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អ.ស.ហ.អ.ស.ផ. </w:delText>
          </w:r>
        </w:del>
      </w:ins>
      <w:ins w:id="8160" w:author="Windows User" w:date="2022-09-04T23:05:00Z">
        <w:del w:id="8161" w:author="Kem Sereyboth" w:date="2023-06-20T14:20:00Z">
          <w:r w:rsidR="00D7674D"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....</w:delText>
          </w:r>
        </w:del>
      </w:ins>
      <w:ins w:id="8162" w:author="Voeun Kuyeng" w:date="2022-08-31T11:06:00Z">
        <w:del w:id="8163" w:author="Kem Sereyboth" w:date="2023-06-20T14:20:00Z"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164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ចុះថ្ងៃទី៣០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lang w:val="ca-ES"/>
              <w:rPrChange w:id="8165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166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ខែឧសភា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lang w:val="ca-ES"/>
              <w:rPrChange w:id="8167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168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ឆ្នាំ២០២២</w:delText>
          </w:r>
        </w:del>
      </w:ins>
      <w:ins w:id="8169" w:author="socheata.ol@hotmail.com" w:date="2022-09-02T09:15:00Z">
        <w:del w:id="8170" w:author="Kem Sereyboth" w:date="2023-06-20T14:20:00Z">
          <w:r w:rsidR="00101613" w:rsidRPr="00E33574" w:rsidDel="005C3437">
            <w:rPr>
              <w:rFonts w:ascii="!Khmer MEF1" w:hAnsi="!Khmer MEF1" w:cs="!Khmer MEF1"/>
              <w:spacing w:val="-8"/>
              <w:sz w:val="24"/>
              <w:szCs w:val="24"/>
              <w:lang w:val="ca-ES"/>
              <w:rPrChange w:id="8171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172" w:author="Voeun Kuyeng" w:date="2022-08-31T11:06:00Z">
        <w:del w:id="8173" w:author="Kem Sereyboth" w:date="2023-06-20T14:20:00Z">
          <w:r w:rsidRPr="00E33574" w:rsidDel="005C343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  <w:rPrChange w:id="8174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ស្តីពីការស្នើសុំផ្តល់កិច្ចសហការដល់អង្គភាពសវនកម្មផ្ទៃក្នុង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175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នៃ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176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177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178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179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180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181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182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183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184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ក្នុងដំណើរការសវនកម្មឆ្នាំ</w:delText>
          </w:r>
        </w:del>
      </w:ins>
      <w:ins w:id="8185" w:author="Voeun Kuyeng" w:date="2022-09-06T17:27:00Z">
        <w:del w:id="8186" w:author="Kem Sereyboth" w:date="2023-06-20T14:20:00Z">
          <w:r w:rsidR="00397D78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187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188" w:author="socheata.ol@hotmail.com" w:date="2022-09-02T09:15:00Z">
        <w:del w:id="8189" w:author="Kem Sereyboth" w:date="2023-06-20T14:20:00Z">
          <w:r w:rsidR="00101613"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190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191" w:author="Voeun Kuyeng" w:date="2022-08-31T11:06:00Z">
        <w:del w:id="8192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193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8194" w:author="socheata.ol@hotmail.com" w:date="2022-09-02T09:15:00Z">
        <w:del w:id="8195" w:author="Kem Sereyboth" w:date="2023-06-20T14:20:00Z">
          <w:r w:rsidR="00101613"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196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197" w:author="Voeun Kuyeng" w:date="2022-08-31T11:06:00Z">
        <w:del w:id="8198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199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200" w:author="User" w:date="2022-10-03T12:37:00Z">
        <w:del w:id="8201" w:author="Kem Sereyboth" w:date="2023-06-20T14:20:00Z">
          <w:r w:rsidR="00D272AF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202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</w:del>
      </w:ins>
      <w:ins w:id="8203" w:author="LENOVO" w:date="2022-10-02T05:01:00Z">
        <w:del w:id="8204" w:author="Kem Sereyboth" w:date="2023-06-20T14:20:00Z">
          <w:r w:rsidR="001B58D2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2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</w:del>
      </w:ins>
      <w:ins w:id="8206" w:author="User" w:date="2022-10-03T12:37:00Z">
        <w:del w:id="8207" w:author="Kem Sereyboth" w:date="2023-06-20T14:20:00Z">
          <w:r w:rsidR="00D272AF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208" w:author="Kem Sereyboth" w:date="2023-07-19T16:59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209" w:author="LENOVO" w:date="2022-10-02T05:01:00Z">
        <w:del w:id="8210" w:author="Kem Sereyboth" w:date="2023-06-20T14:20:00Z">
          <w:r w:rsidR="001B58D2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2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អង្គភាព​សវនកម្ម​ផ្ទៃក្នុង</w:delText>
          </w:r>
        </w:del>
      </w:ins>
      <w:ins w:id="8212" w:author="User" w:date="2022-09-29T06:59:00Z">
        <w:del w:id="8213" w:author="Kem Sereyboth" w:date="2023-06-20T14:20:00Z">
          <w:r w:rsidR="00382DD2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214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ឯកឧត្ដម</w:delText>
          </w:r>
        </w:del>
      </w:ins>
      <w:ins w:id="8215" w:author="User" w:date="2022-09-27T19:52:00Z">
        <w:del w:id="8216" w:author="Kem Sereyboth" w:date="2023-06-20T14:20:00Z">
          <w:r w:rsidR="00E00F7B" w:rsidRPr="00E33574" w:rsidDel="005C3437">
            <w:rPr>
              <w:rFonts w:ascii="Khmer MEF2" w:hAnsi="Khmer MEF2" w:cs="Khmer MEF2"/>
              <w:spacing w:val="6"/>
              <w:sz w:val="24"/>
              <w:szCs w:val="24"/>
              <w:cs/>
              <w:lang w:val="ca-ES"/>
              <w:rPrChange w:id="8217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</w:del>
      </w:ins>
      <w:ins w:id="8218" w:author="User" w:date="2022-09-29T06:59:00Z">
        <w:del w:id="8219" w:author="Kem Sereyboth" w:date="2023-06-20T14:20:00Z">
          <w:r w:rsidR="00382DD2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220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221" w:author="User" w:date="2022-09-27T19:53:00Z">
        <w:del w:id="8222" w:author="Kem Sereyboth" w:date="2023-06-20T14:20:00Z">
          <w:r w:rsidR="00E00F7B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223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បានដឹកនាំ</w:delText>
          </w:r>
        </w:del>
      </w:ins>
      <w:ins w:id="8224" w:author="Voeun Kuyeng" w:date="2022-08-31T11:06:00Z">
        <w:del w:id="8225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226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8227" w:author="Windows User" w:date="2022-09-04T23:13:00Z">
        <w:del w:id="8228" w:author="Kem Sereyboth" w:date="2023-06-20T14:20:00Z">
          <w:r w:rsidR="00A8057C"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229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និងសវនករទទួលបន្ទុក</w:delText>
          </w:r>
        </w:del>
      </w:ins>
      <w:ins w:id="8230" w:author="Voeun Kuyeng" w:date="2022-08-31T11:06:00Z">
        <w:del w:id="8231" w:author="Kem Sereyboth" w:date="2023-06-20T14:20:00Z"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8232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របស់អង្គភាពសវនកម្មផ្ទៃក្នុងនៃ</w:delText>
          </w:r>
          <w:r w:rsidRPr="00E33574" w:rsidDel="005C343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8233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234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235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236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237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8238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5C3437">
            <w:rPr>
              <w:rFonts w:ascii="!Khmer MEF1" w:hAnsi="!Khmer MEF1" w:cs="!Khmer MEF1"/>
              <w:b/>
              <w:bCs/>
              <w:spacing w:val="6"/>
              <w:sz w:val="24"/>
              <w:szCs w:val="24"/>
              <w:lang w:val="ca-ES"/>
              <w:rPrChange w:id="8239" w:author="Kem Sereyboth" w:date="2023-07-19T16:59:00Z">
                <w:rPr>
                  <w:rFonts w:ascii="!Khmer MEF1" w:hAnsi="!Khmer MEF1" w:cs="!Khmer MEF1"/>
                  <w:b/>
                  <w:bCs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24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បានដឹកនាំក្រុម</w:delText>
          </w:r>
        </w:del>
      </w:ins>
      <w:ins w:id="8241" w:author="socheata.ol@hotmail.com" w:date="2022-09-02T10:15:00Z">
        <w:del w:id="8242" w:author="Kem Sereyboth" w:date="2023-06-20T14:20:00Z">
          <w:r w:rsidR="00A7799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24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</w:del>
      </w:ins>
      <w:ins w:id="8244" w:author="Voeun Kuyeng" w:date="2022-08-31T11:06:00Z">
        <w:del w:id="8245" w:author="Kem Sereyboth" w:date="2023-06-20T14:20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24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ការងារចុះបើកកិច្ចប្រជុំ</w:delText>
          </w:r>
        </w:del>
      </w:ins>
      <w:ins w:id="8247" w:author="Windows User" w:date="2022-09-04T23:14:00Z">
        <w:del w:id="8248" w:author="Kem Sereyboth" w:date="2023-06-20T14:20:00Z">
          <w:r w:rsidR="0000168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24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ដាក់ឱ្យ</w:delText>
          </w:r>
          <w:r w:rsidR="0000168D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5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ដំណើរការសវនកម្មប្រចាំឆ្នាំ២០២២</w:delText>
          </w:r>
        </w:del>
      </w:ins>
      <w:ins w:id="8251" w:author="Voeun Kuyeng" w:date="2022-08-31T11:06:00Z">
        <w:del w:id="8252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5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បើកសម្រាប់ការធ្វើសវនកម្មអនុលោមភាពនៅ</w:delText>
          </w:r>
          <w:r w:rsidRPr="00E33574" w:rsidDel="005C3437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825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25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5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25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8258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5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8260" w:author="socheata.ol@hotmail.com" w:date="2022-09-02T09:16:00Z">
        <w:del w:id="8261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26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263" w:author="Voeun Kuyeng" w:date="2022-08-31T11:06:00Z">
        <w:del w:id="8264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6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</w:del>
      </w:ins>
      <w:ins w:id="8266" w:author="socheata.ol@hotmail.com" w:date="2022-09-02T09:16:00Z">
        <w:del w:id="8267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26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269" w:author="Voeun Kuyeng" w:date="2022-08-31T11:06:00Z">
        <w:del w:id="8270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7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272" w:author="socheata.ol@hotmail.com" w:date="2022-09-02T09:16:00Z">
        <w:del w:id="8273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27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8275" w:author="Voeun Kuyeng" w:date="2022-08-31T11:06:00Z">
        <w:del w:id="8276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7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កាលពីថ្ងៃទី.....</w:delText>
          </w:r>
        </w:del>
      </w:ins>
      <w:ins w:id="8278" w:author="User" w:date="2022-09-10T12:39:00Z">
        <w:del w:id="8279" w:author="Kem Sereyboth" w:date="2023-06-20T14:20:00Z">
          <w:r w:rsidR="000C1315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១៤</w:delText>
          </w:r>
        </w:del>
      </w:ins>
      <w:ins w:id="8281" w:author="Voeun Kuyeng" w:date="2022-08-31T11:06:00Z">
        <w:del w:id="8282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8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ខែ.</w:delText>
          </w:r>
        </w:del>
      </w:ins>
      <w:ins w:id="8284" w:author="Voeun Kuyeng" w:date="2022-09-06T17:28:00Z">
        <w:del w:id="8285" w:author="Kem Sereyboth" w:date="2023-06-20T14:20:00Z">
          <w:r w:rsidR="00397D78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</w:del>
      </w:ins>
      <w:ins w:id="8287" w:author="Voeun Kuyeng" w:date="2022-08-31T11:06:00Z">
        <w:del w:id="8288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8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.....</w:delText>
          </w:r>
        </w:del>
      </w:ins>
      <w:ins w:id="8290" w:author="User" w:date="2022-09-10T12:39:00Z">
        <w:del w:id="8291" w:author="Kem Sereyboth" w:date="2023-06-20T14:20:00Z">
          <w:r w:rsidR="000C1315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មិថុនា</w:delText>
          </w:r>
        </w:del>
      </w:ins>
      <w:ins w:id="8293" w:author="Voeun Kuyeng" w:date="2022-08-31T11:06:00Z">
        <w:del w:id="8294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29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ឆ្នាំ២០២២</w:delText>
          </w:r>
        </w:del>
      </w:ins>
      <w:ins w:id="8296" w:author="socheata.ol@hotmail.com" w:date="2022-09-02T09:16:00Z">
        <w:del w:id="8297" w:author="Kem Sereyboth" w:date="2023-06-20T14:20:00Z">
          <w:r w:rsidR="00987883" w:rsidRPr="00E33574" w:rsidDel="005C3437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829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299" w:author="Voeun Kuyeng" w:date="2022-08-31T11:06:00Z">
        <w:del w:id="8300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30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។ បន្ទាប់ពីកិច្ចប្រជុំបើកការ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30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ធ្វើសវនកម្ម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30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នៅ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30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30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30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307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30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រួចរាល់ សវនករទទួលបន្ទុកបានអនុវត្តភារកិច្ចចុះធ្វើសវនកម្មរបស់ខ្លួននៅ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30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31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831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312" w:author="User" w:date="2022-09-10T12:40:00Z">
        <w:del w:id="8313" w:author="Kem Sereyboth" w:date="2023-06-20T14:20:00Z">
          <w:r w:rsidR="000C1315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3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8315" w:author="Voeun Kuyeng" w:date="2022-08-31T11:06:00Z">
        <w:del w:id="8316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831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31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​រយៈពេល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31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2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8321" w:author="Voeun Kuyeng" w:date="2022-09-06T17:28:00Z">
        <w:del w:id="8322" w:author="Kem Sereyboth" w:date="2023-06-20T14:20:00Z">
          <w:r w:rsidR="00397D7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8324" w:author="Voeun Kuyeng" w:date="2022-08-31T11:06:00Z">
        <w:del w:id="8325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2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</w:del>
      </w:ins>
      <w:ins w:id="8327" w:author="User" w:date="2022-09-10T12:40:00Z">
        <w:del w:id="8328" w:author="Kem Sereyboth" w:date="2023-06-20T14:20:00Z"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១៤</w:delText>
          </w:r>
        </w:del>
      </w:ins>
      <w:ins w:id="8330" w:author="Voeun Kuyeng" w:date="2022-08-31T11:06:00Z">
        <w:del w:id="8331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3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 ថ្ងៃ ដោយបានអនុវត្តចាប់ពី</w:delText>
          </w:r>
        </w:del>
      </w:ins>
      <w:ins w:id="8333" w:author="User" w:date="2022-09-10T12:40:00Z">
        <w:del w:id="8334" w:author="Kem Sereyboth" w:date="2023-06-20T14:20:00Z"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3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ថ្ងៃទី១២ ខែកក្កដា ឆ្នាំ២០២២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33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3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ដល់ថ្ងៃទី២៩ ខែកក្កដា ឆ្នាំ២០២២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33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3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  <w:ins w:id="8340" w:author="Voeun Kuyeng" w:date="2022-08-31T11:06:00Z">
        <w:del w:id="8341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4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ថ្ងៃទី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34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4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ខែ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34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4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34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....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4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ដល់ថ្ងៃទី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34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5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ខែ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35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5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35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....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5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  អង្គភាពសវនកម្មផ្ទៃក្នុងនៃ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356" w:author="LENOVO" w:date="2022-10-02T05:06:00Z">
        <w:del w:id="8357" w:author="Kem Sereyboth" w:date="2023-06-20T14:20:00Z"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5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ប្រតិភូ</w:delText>
          </w:r>
          <w:r w:rsidR="007A5563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សវនកម្ម និងសវនករ​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ទទួលបន្ទុក</w:delText>
          </w:r>
          <w:r w:rsidR="007A5563" w:rsidRPr="00E33574" w:rsidDel="005C3437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</w:rPr>
            <w:delText>​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បានប្រើប្រាស់​នីតិវិធី​សវនកម្មក្នុងការពិនិត្យ​លើឯកសារពាក់ព័ន្ធនឹងប្រធានបទដែលបាន​កំណត់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និងតាមរយៈការ​សាកសួរ​ដោយផ្ទាល់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ពីបុគ្គលទទួលបន្ទុកតាមផ្នែកនីមួយៗ</w:delText>
          </w:r>
        </w:del>
      </w:ins>
      <w:ins w:id="8359" w:author="LENOVO" w:date="2022-10-06T11:22:00Z">
        <w:del w:id="8360" w:author="Kem Sereyboth" w:date="2023-06-20T14:20:00Z">
          <w:r w:rsidR="00BE0C1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8361" w:author="LENOVO" w:date="2022-10-02T05:06:00Z">
        <w:del w:id="8362" w:author="Kem Sereyboth" w:date="2023-06-20T14:20:00Z"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ហើយបានរកឃើញ​នូវបញ្ហា​មួយចំនួនដែលអាចនាំ​ឱ្យមាន​នូវ​ហានិភ័យដល់សវនដ្ឋាននាពេលអនាគត។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836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3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រាល់លទ្ធផល</w:delText>
          </w:r>
        </w:del>
      </w:ins>
      <w:ins w:id="8365" w:author="User" w:date="2022-10-03T12:40:00Z">
        <w:del w:id="8366" w:author="Kem Sereyboth" w:date="2023-06-20T14:20:00Z">
          <w:r w:rsidR="00511E7C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3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368" w:author="LENOVO" w:date="2022-10-02T05:06:00Z">
        <w:del w:id="8369" w:author="Kem Sereyboth" w:date="2023-06-20T14:20:00Z"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ដែលប្រតិភូសវនកម្ម </w:delText>
          </w:r>
          <w:r w:rsidR="007A5563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និងសវនករទទួលបន្ទុក​បាន​រកឃើញ​សុទ្ធសឹងតែត្រូវបានធ្វើការពិនិត្យ និង​វាយតម្លៃ</w:delText>
          </w:r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37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យ៉ាងយកចិត្តទុកដាក់</w:delText>
          </w:r>
        </w:del>
      </w:ins>
      <w:ins w:id="8371" w:author="User" w:date="2022-10-03T12:40:00Z">
        <w:del w:id="8372" w:author="Kem Sereyboth" w:date="2023-06-20T14:20:00Z">
          <w:r w:rsidR="00511E7C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3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374" w:author="LENOVO" w:date="2022-10-02T05:06:00Z">
        <w:del w:id="8375" w:author="Kem Sereyboth" w:date="2023-06-20T14:20:00Z"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37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ប្រកប</w:delText>
          </w:r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837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7A5563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837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ដោយ​វិជ្ជាជីវៈសវនកម្មដោយ​ធ្វើការប្រៀបធៀបការអនុវត្ត​ជាក់ស្តែងរបស់</w:delText>
          </w:r>
        </w:del>
      </w:ins>
      <w:ins w:id="8379" w:author="User" w:date="2022-10-03T12:40:00Z">
        <w:del w:id="8380" w:author="Kem Sereyboth" w:date="2023-06-20T14:20:00Z">
          <w:r w:rsidR="00511E7C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38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382" w:author="LENOVO" w:date="2022-10-02T05:06:00Z">
        <w:del w:id="8383" w:author="Kem Sereyboth" w:date="2023-06-20T14:20:00Z"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8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8385" w:author="User" w:date="2022-10-03T12:40:00Z">
        <w:del w:id="8386" w:author="Kem Sereyboth" w:date="2023-06-20T14:20:00Z">
          <w:r w:rsidR="00511E7C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8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388" w:author="LENOVO" w:date="2022-10-02T05:06:00Z">
        <w:del w:id="8389" w:author="Kem Sereyboth" w:date="2023-06-20T14:20:00Z"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9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ជាមួយនឹងលក្ខណៈ</w:delText>
          </w:r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39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7A556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3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វិនិច្ឆ័យ​សវនកម្មជាក់លាក់ និងគ្រប់គ្រាន់។ បន្ថែមពីនេះ លទ្ធផល​ដែលបាន</w:delText>
          </w:r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រកឃើញ និងអនុសាសន៍របស់​សវនករទទួល​បន្ទុក​នឹង​ត្រូវ​បាន​ប្រើប្រាស់ជាធាតុចូលដ៏សំខាន់ក្នុងការរៀបចំ</w:delText>
          </w:r>
          <w:r w:rsidR="007A5563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3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3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សវនកម្មប្រចាំឆ្នាំ</w:delText>
          </w:r>
          <w:r w:rsidR="007A5563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3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7A5563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3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និងសម្រាប់​ប្រើប្រាស់​</w:delText>
          </w:r>
          <w:r w:rsidR="007A5563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83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ក្នុងការ​តាមដានការអនុវត្តអនុសាសន៍សវនកម្មនៅគ្រា</w:delText>
          </w:r>
        </w:del>
      </w:ins>
      <w:ins w:id="8398" w:author="User" w:date="2022-10-03T12:41:00Z">
        <w:del w:id="8399" w:author="Kem Sereyboth" w:date="2023-06-20T14:20:00Z">
          <w:r w:rsidR="00511E7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8400" w:author="LENOVO" w:date="2022-10-02T05:06:00Z">
        <w:del w:id="8401" w:author="Kem Sereyboth" w:date="2023-06-20T14:20:00Z">
          <w:r w:rsidR="007A556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បន្ទាប់។</w:delText>
          </w:r>
        </w:del>
      </w:ins>
      <w:ins w:id="8402" w:author="Windows User" w:date="2022-09-04T23:18:00Z">
        <w:del w:id="8403" w:author="Kem Sereyboth" w:date="2023-06-20T14:20:00Z">
          <w:r w:rsidR="002D3042" w:rsidRPr="00E33574" w:rsidDel="005C3437">
            <w:rPr>
              <w:rFonts w:ascii="!Khmer MEF1" w:hAnsi="!Khmer MEF1" w:cs="!Khmer MEF1"/>
              <w:spacing w:val="-6"/>
              <w:sz w:val="24"/>
              <w:szCs w:val="24"/>
              <w:cs/>
              <w:lang w:val="ca-ES"/>
              <w:rPrChange w:id="8404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</w:delText>
          </w:r>
          <w:r w:rsidR="002D304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405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8406" w:author="Voeun Kuyeng" w:date="2022-08-31T11:06:00Z">
        <w:del w:id="8407" w:author="Kem Sereyboth" w:date="2023-06-20T14:20:00Z"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40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40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បានប្រើប្រាស់នីតិវិធី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41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សវនកម្មក្នុងការពិនិត្យលើឯ</w:delText>
          </w:r>
        </w:del>
      </w:ins>
      <w:ins w:id="8411" w:author="User" w:date="2022-09-10T12:41:00Z">
        <w:del w:id="8412" w:author="Kem Sereyboth" w:date="2023-06-20T14:20:00Z">
          <w:r w:rsidR="000C1315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41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414" w:author="Voeun Kuyeng" w:date="2022-08-31T11:06:00Z">
        <w:del w:id="8415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4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កសារពាក់ព័ន្ធនឹងប្រធានបទដែលបានកំណត់ និងតាមរយៈ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ការសាកសួរដោយ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1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ផ្ទាល់ពីបុគ្គលទទួលបន្ទុកតាមផ្នែកនីមួយៗ ហើយបានរកឃើញនូវភាពមិនប្រក្រតី</w:delText>
          </w:r>
        </w:del>
      </w:ins>
      <w:ins w:id="8418" w:author="User" w:date="2022-09-27T19:59:00Z">
        <w:del w:id="8419" w:author="Kem Sereyboth" w:date="2023-06-20T14:20:00Z">
          <w:r w:rsidR="00E00F7B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2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បញ្ហា</w:delText>
          </w:r>
        </w:del>
      </w:ins>
      <w:ins w:id="8421" w:author="Voeun Kuyeng" w:date="2022-08-31T11:06:00Z">
        <w:del w:id="8422" w:author="Kem Sereyboth" w:date="2023-06-20T14:20:00Z"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42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មួយចំនួនដែលអាចនាំឱ្យមាននូវ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ហានិភ័យដល់សវនដ្ឋាននាពេលអនាគត។ រាល់លទ្ធផលដែល</w:delText>
          </w:r>
        </w:del>
      </w:ins>
      <w:ins w:id="8424" w:author="Windows User" w:date="2022-09-04T23:20:00Z">
        <w:del w:id="8425" w:author="Kem Sereyboth" w:date="2023-06-20T14:20:00Z">
          <w:r w:rsidR="00FD46AE" w:rsidRPr="00E33574" w:rsidDel="005C3437">
            <w:rPr>
              <w:rFonts w:ascii="!Khmer MEF1" w:hAnsi="!Khmer MEF1" w:cs="!Khmer MEF1"/>
              <w:spacing w:val="2"/>
              <w:sz w:val="24"/>
              <w:szCs w:val="24"/>
              <w:cs/>
              <w:lang w:val="ca-ES"/>
              <w:rPrChange w:id="8426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</w:delText>
          </w:r>
        </w:del>
      </w:ins>
      <w:ins w:id="8427" w:author="Voeun Kuyeng" w:date="2022-08-31T11:06:00Z">
        <w:del w:id="8428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សវនករ</w:delText>
          </w:r>
        </w:del>
      </w:ins>
      <w:ins w:id="8429" w:author="Windows User" w:date="2022-09-04T23:19:00Z">
        <w:del w:id="8430" w:author="Kem Sereyboth" w:date="2023-06-20T14:20:00Z">
          <w:r w:rsidR="000A0DC4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ទទួលបន្ទុក</w:delText>
          </w:r>
        </w:del>
      </w:ins>
      <w:ins w:id="8431" w:author="Voeun Kuyeng" w:date="2022-08-31T11:06:00Z">
        <w:del w:id="8432" w:author="Kem Sereyboth" w:date="2023-06-20T14:2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បានរកឃើញថាការអនុវត្តការងាររបស់សវនដ្ឋាន សុទ្ធសឹងតែត្រូវបានធ្វើការពិនិត្យ និងវាយតម្លៃយ៉ាងយកចិត្តទុកដាក់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4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ប្រកបដោយវិជ្ជាជីវៈសវនកម្ម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843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4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ដោយធ្វើការប្រៀបធៀបការអនុវត្តការងារជាក់ស្តែងរបស់សវនដ្ឋានជាមួយ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នឹង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4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លក្ខណៈវិនិច្ឆ័យសវនកម្មជាក់លាក់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និងគ្រប់គ្រាន់។ បន្ថែមពីនេះ លទ្ធផលដែលបាន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84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រកឃើញ និង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អនុសាសន៍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843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របស់សវនករទទួលបន្ទុក នឹងត្រូវបានប្រើប្រាស់ជាធាតុចូលដ៏សំខាន់ក្នុងការរៀបចំរបាយការណ៍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43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សវនកម្មប្រចាំឆ្នាំ និងសម្រាប់ប្រើប្រាស់ក្នុងការតាមដានការអនុវត្តអនុសាសន៍សវនកម្មនៅ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គ្រាបន្ទាប់។</w:delText>
          </w:r>
        </w:del>
      </w:ins>
    </w:p>
    <w:p w14:paraId="20E61837" w14:textId="0DD809FE" w:rsidR="00F226D0" w:rsidRPr="00E33574" w:rsidDel="005C3437" w:rsidRDefault="00F226D0">
      <w:pPr>
        <w:spacing w:after="0" w:line="226" w:lineRule="auto"/>
        <w:ind w:firstLine="706"/>
        <w:jc w:val="both"/>
        <w:rPr>
          <w:ins w:id="8440" w:author="Voeun Kuyeng" w:date="2022-08-31T11:06:00Z"/>
          <w:del w:id="8441" w:author="Kem Sereyboth" w:date="2023-06-20T14:20:00Z"/>
          <w:rFonts w:ascii="Khmer MEF2" w:hAnsi="Khmer MEF2" w:cs="Khmer MEF2"/>
          <w:sz w:val="24"/>
          <w:szCs w:val="24"/>
          <w:lang w:val="ca-ES"/>
          <w:rPrChange w:id="8442" w:author="Kem Sereyboth" w:date="2023-07-19T16:59:00Z">
            <w:rPr>
              <w:ins w:id="8443" w:author="Voeun Kuyeng" w:date="2022-08-31T11:06:00Z"/>
              <w:del w:id="8444" w:author="Kem Sereyboth" w:date="2023-06-20T14:20:00Z"/>
              <w:rFonts w:ascii="Khmer MEF2" w:hAnsi="Khmer MEF2" w:cs="Khmer MEF2"/>
              <w:sz w:val="10"/>
              <w:szCs w:val="10"/>
              <w:lang w:val="ca-ES"/>
            </w:rPr>
          </w:rPrChange>
        </w:rPr>
        <w:pPrChange w:id="8445" w:author="Sopheak Phorn" w:date="2023-08-25T16:13:00Z">
          <w:pPr>
            <w:spacing w:after="0" w:line="250" w:lineRule="auto"/>
            <w:ind w:firstLine="720"/>
          </w:pPr>
        </w:pPrChange>
      </w:pPr>
    </w:p>
    <w:p w14:paraId="363BC362" w14:textId="7C9EE871" w:rsidR="00F226D0" w:rsidRPr="00E33574" w:rsidRDefault="00F226D0">
      <w:pPr>
        <w:pStyle w:val="Heading1"/>
        <w:spacing w:before="0" w:line="226" w:lineRule="auto"/>
        <w:ind w:firstLine="706"/>
        <w:rPr>
          <w:ins w:id="8446" w:author="Voeun Kuyeng" w:date="2022-08-31T11:06:00Z"/>
          <w:rFonts w:ascii="Khmer MEF2" w:hAnsi="Khmer MEF2" w:cs="Khmer MEF2"/>
          <w:sz w:val="24"/>
          <w:szCs w:val="24"/>
          <w:lang w:val="ca-ES"/>
          <w:rPrChange w:id="8447" w:author="Kem Sereyboth" w:date="2023-07-19T16:59:00Z">
            <w:rPr>
              <w:ins w:id="8448" w:author="Voeun Kuyeng" w:date="2022-08-31T11:06:00Z"/>
              <w:lang w:val="ca-ES"/>
            </w:rPr>
          </w:rPrChange>
        </w:rPr>
        <w:pPrChange w:id="8449" w:author="Sopheak Phorn" w:date="2023-08-25T16:13:00Z">
          <w:pPr>
            <w:spacing w:after="0" w:line="250" w:lineRule="auto"/>
            <w:ind w:firstLine="720"/>
          </w:pPr>
        </w:pPrChange>
      </w:pPr>
      <w:bookmarkStart w:id="8450" w:name="_Toc143872979"/>
      <w:ins w:id="8451" w:author="Voeun Kuyeng" w:date="2022-08-31T11:06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8452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៣.</w:t>
        </w:r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8453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ព័ត៌មានអំពី</w:t>
        </w:r>
        <w:del w:id="8454" w:author="User" w:date="2022-10-09T22:01:00Z">
          <w:r w:rsidRPr="00E33574" w:rsidDel="001E078A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455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សវនដ្ឋា</w:delText>
          </w:r>
        </w:del>
      </w:ins>
      <w:ins w:id="8456" w:author="Sopheak" w:date="2023-07-29T07:26:00Z">
        <w:r w:rsidR="00CE5007">
          <w:rPr>
            <w:rFonts w:ascii="Khmer MEF2" w:hAnsi="Khmer MEF2" w:cs="Khmer MEF2" w:hint="cs"/>
            <w:b w:val="0"/>
            <w:bCs w:val="0"/>
            <w:color w:val="auto"/>
            <w:sz w:val="24"/>
            <w:szCs w:val="24"/>
            <w:cs/>
          </w:rPr>
          <w:t>និយ័តករគណេយ្យនិងសវនកម្ម</w:t>
        </w:r>
      </w:ins>
      <w:bookmarkEnd w:id="8450"/>
      <w:ins w:id="8457" w:author="Voeun Kuyeng" w:date="2022-08-31T11:06:00Z">
        <w:del w:id="8458" w:author="User" w:date="2022-10-09T22:01:00Z">
          <w:r w:rsidRPr="00E33574" w:rsidDel="001E078A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459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ន</w:delText>
          </w:r>
        </w:del>
      </w:ins>
      <w:ins w:id="8460" w:author="User" w:date="2022-10-09T22:01:00Z">
        <w:del w:id="8461" w:author="Sopheak" w:date="2023-07-29T07:26:00Z">
          <w:r w:rsidR="001E078A" w:rsidRPr="00E33574" w:rsidDel="00CE5007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462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</w:rPr>
              </w:rPrChange>
            </w:rPr>
            <w:delText>និយ័តករសន្តិសុ</w:delText>
          </w:r>
        </w:del>
        <w:del w:id="8463" w:author="Sopheak" w:date="2023-07-29T07:25:00Z">
          <w:r w:rsidR="001E078A" w:rsidRPr="00E33574" w:rsidDel="00CE5007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rPrChange w:id="8464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</w:rPr>
              </w:rPrChange>
            </w:rPr>
            <w:delText>ខសង្គម</w:delText>
          </w:r>
        </w:del>
      </w:ins>
    </w:p>
    <w:p w14:paraId="3FCD8D69" w14:textId="683B1104" w:rsidR="00501773" w:rsidRPr="008207A1" w:rsidDel="00913214" w:rsidRDefault="008207A1">
      <w:pPr>
        <w:spacing w:after="120" w:line="226" w:lineRule="auto"/>
        <w:ind w:firstLine="709"/>
        <w:jc w:val="both"/>
        <w:rPr>
          <w:ins w:id="8465" w:author="Kem Sereiboth" w:date="2022-09-13T16:03:00Z"/>
          <w:del w:id="8466" w:author="User" w:date="2022-09-16T11:22:00Z"/>
          <w:rFonts w:ascii="Khmer MEF1" w:hAnsi="Khmer MEF1" w:cs="Khmer MEF1"/>
          <w:b/>
          <w:bCs/>
          <w:spacing w:val="8"/>
          <w:sz w:val="24"/>
          <w:szCs w:val="24"/>
          <w:lang w:val="ca-ES"/>
          <w:rPrChange w:id="8467" w:author="Sopheak Phorn" w:date="2023-07-28T13:45:00Z">
            <w:rPr>
              <w:ins w:id="8468" w:author="Kem Sereiboth" w:date="2022-09-13T16:03:00Z"/>
              <w:del w:id="8469" w:author="User" w:date="2022-09-16T11:2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8470" w:author="Sopheak Phorn" w:date="2023-08-25T16:13:00Z">
          <w:pPr>
            <w:ind w:firstLine="709"/>
          </w:pPr>
        </w:pPrChange>
      </w:pPr>
      <w:ins w:id="8471" w:author="Sopheak Phorn" w:date="2023-07-28T13:45:00Z">
        <w:r w:rsidRPr="008207A1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8472" w:author="Sopheak Phorn" w:date="2023-07-28T13:45:00Z">
              <w:rPr>
                <w:rFonts w:ascii="Khmer MEF1" w:hAnsi="Khmer MEF1" w:cs="Khmer MEF1"/>
                <w:b/>
                <w:bCs/>
                <w:strike/>
                <w:spacing w:val="8"/>
                <w:sz w:val="24"/>
                <w:szCs w:val="24"/>
                <w:cs/>
                <w:lang w:val="ca-ES"/>
              </w:rPr>
            </w:rPrChange>
          </w:rPr>
          <w:tab/>
        </w:r>
      </w:ins>
      <w:ins w:id="8473" w:author="Kem Sereiboth" w:date="2022-09-13T16:03:00Z">
        <w:del w:id="8474" w:author="User" w:date="2022-09-16T11:22:00Z">
          <w:r w:rsidR="00501773" w:rsidRPr="008207A1" w:rsidDel="00913214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8475" w:author="Sopheak Phorn" w:date="2023-07-28T13:45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ក-សាវតានៃការកកើត មុខងារ តួនាទី និងភារកិច្ចរបស់ ន.ស.ស.</w:delText>
          </w:r>
        </w:del>
      </w:ins>
    </w:p>
    <w:p w14:paraId="2DC3526E" w14:textId="1187460E" w:rsidR="00F226D0" w:rsidRPr="006747A0" w:rsidDel="00913214" w:rsidRDefault="00F226D0">
      <w:pPr>
        <w:pStyle w:val="NormalWeb"/>
        <w:spacing w:before="0" w:beforeAutospacing="0" w:after="120" w:afterAutospacing="0" w:line="226" w:lineRule="auto"/>
        <w:ind w:firstLine="720"/>
        <w:jc w:val="both"/>
        <w:rPr>
          <w:ins w:id="8476" w:author="Voeun Kuyeng" w:date="2022-08-31T11:24:00Z"/>
          <w:del w:id="8477" w:author="User" w:date="2022-09-16T11:22:00Z"/>
          <w:rFonts w:ascii="Khmer MEF1" w:hAnsi="Khmer MEF1" w:cs="Khmer MEF1"/>
          <w:b/>
          <w:bCs/>
          <w:strike/>
          <w:spacing w:val="8"/>
          <w:lang w:val="ca-ES"/>
          <w:rPrChange w:id="8478" w:author="Kem Sereyboth" w:date="2023-07-25T13:32:00Z">
            <w:rPr>
              <w:ins w:id="8479" w:author="Voeun Kuyeng" w:date="2022-08-31T11:24:00Z"/>
              <w:del w:id="8480" w:author="User" w:date="2022-09-16T11:22:00Z"/>
              <w:rFonts w:ascii="Khmer MEF1" w:hAnsi="Khmer MEF1" w:cs="Khmer MEF1"/>
              <w:lang w:val="ca-ES"/>
            </w:rPr>
          </w:rPrChange>
        </w:rPr>
        <w:pPrChange w:id="8481" w:author="Sopheak Phorn" w:date="2023-08-25T16:13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8482" w:author="Voeun Kuyeng" w:date="2022-08-31T11:06:00Z">
        <w:del w:id="8483" w:author="User" w:date="2022-09-16T11:22:00Z">
          <w:r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484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ព័ត៌មានអំពីសវនដ្ឋាន គឺជាផ្នែកមួយដែលបង្ហាញដល់អ្នក</w:delText>
          </w:r>
        </w:del>
      </w:ins>
      <w:ins w:id="8485" w:author="socheata.ol@hotmail.com" w:date="2022-09-02T10:32:00Z">
        <w:del w:id="8486" w:author="User" w:date="2022-09-16T11:22:00Z">
          <w:r w:rsidR="004174B2"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487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ប្រើប្រាស់របាយការណ៍</w:delText>
          </w:r>
          <w:r w:rsidR="007E538E"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488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សវនកម្ម</w:delText>
          </w:r>
        </w:del>
      </w:ins>
      <w:ins w:id="8489" w:author="Voeun Kuyeng" w:date="2022-08-31T11:06:00Z">
        <w:del w:id="8490" w:author="User" w:date="2022-09-16T11:22:00Z">
          <w:r w:rsidRPr="006747A0" w:rsidDel="00913214">
            <w:rPr>
              <w:rFonts w:ascii="Khmer MEF1" w:hAnsi="Khmer MEF1" w:cs="Khmer MEF1"/>
              <w:b/>
              <w:bCs/>
              <w:strike/>
              <w:spacing w:val="8"/>
              <w:cs/>
              <w:lang w:val="ca-ES"/>
              <w:rPrChange w:id="8491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 xml:space="preserve">អានអំពីសាវតា មុខងារ តួនាទី ភារកិច្ច រចនាសម្ពន្ធ័ ធនធានមនុស្ស និងបុគ្គលទទួលបន្ទុករបស់សវនដ្ឋាន ដូចនេះព័ត៌មានអំពីសវនដ្ឋាន ត្រូវរៀបចំឡើងដោយបែងចែក​ជា </w:delText>
          </w:r>
          <w:r w:rsidRPr="006747A0" w:rsidDel="00913214">
            <w:rPr>
              <w:rFonts w:ascii="Khmer MEF1" w:eastAsiaTheme="minorHAnsi" w:hAnsi="Khmer MEF1" w:cs="Khmer MEF1"/>
              <w:b/>
              <w:bCs/>
              <w:strike/>
              <w:spacing w:val="8"/>
              <w:cs/>
              <w:lang w:val="ca-ES"/>
              <w:rPrChange w:id="8492" w:author="Kem Sereyboth" w:date="2023-07-25T13:32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៤</w:delText>
          </w:r>
          <w:r w:rsidRPr="006747A0" w:rsidDel="00913214">
            <w:rPr>
              <w:rFonts w:ascii="Khmer MEF1" w:eastAsiaTheme="minorHAnsi" w:hAnsi="Khmer MEF1" w:cs="Khmer MEF1"/>
              <w:b/>
              <w:bCs/>
              <w:strike/>
              <w:spacing w:val="8"/>
              <w:cs/>
              <w:lang w:val="ca-ES"/>
              <w:rPrChange w:id="8493" w:author="Kem Sereyboth" w:date="2023-07-25T13:32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ចំណុចសំខាន់ៗ ដូចមានរៀបរាប់ខាងក្រោម៖</w:delText>
          </w:r>
        </w:del>
      </w:ins>
    </w:p>
    <w:p w14:paraId="286E2386" w14:textId="0D9748BA" w:rsidR="00C34129" w:rsidRPr="006747A0" w:rsidDel="00913214" w:rsidRDefault="00C34129">
      <w:pPr>
        <w:pStyle w:val="NormalWeb"/>
        <w:spacing w:before="0" w:beforeAutospacing="0" w:after="120" w:afterAutospacing="0" w:line="226" w:lineRule="auto"/>
        <w:ind w:firstLine="720"/>
        <w:jc w:val="both"/>
        <w:rPr>
          <w:ins w:id="8494" w:author="Voeun Kuyeng" w:date="2022-08-31T11:06:00Z"/>
          <w:del w:id="8495" w:author="User" w:date="2022-09-16T11:22:00Z"/>
          <w:rFonts w:ascii="Khmer MEF1" w:hAnsi="Khmer MEF1" w:cs="Khmer MEF1"/>
          <w:b/>
          <w:bCs/>
          <w:strike/>
          <w:spacing w:val="8"/>
          <w:lang w:val="ca-ES"/>
          <w:rPrChange w:id="8496" w:author="Kem Sereyboth" w:date="2023-07-25T13:32:00Z">
            <w:rPr>
              <w:ins w:id="8497" w:author="Voeun Kuyeng" w:date="2022-08-31T11:06:00Z"/>
              <w:del w:id="8498" w:author="User" w:date="2022-09-16T11:22:00Z"/>
              <w:rFonts w:ascii="Khmer MEF1" w:hAnsi="Khmer MEF1" w:cs="Khmer MEF1"/>
              <w:lang w:val="ca-ES"/>
            </w:rPr>
          </w:rPrChange>
        </w:rPr>
        <w:pPrChange w:id="8499" w:author="Sopheak Phorn" w:date="2023-08-25T16:13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</w:p>
    <w:p w14:paraId="10ACC235" w14:textId="77777777" w:rsidR="008207A1" w:rsidRPr="00F1517F" w:rsidRDefault="00F226D0">
      <w:pPr>
        <w:spacing w:after="0" w:line="226" w:lineRule="auto"/>
        <w:jc w:val="both"/>
        <w:rPr>
          <w:ins w:id="8500" w:author="Sopheak Phorn" w:date="2023-07-28T13:44:00Z"/>
          <w:rFonts w:ascii="Khmer MEF1" w:hAnsi="Khmer MEF1" w:cs="Khmer MEF1"/>
          <w:sz w:val="24"/>
          <w:szCs w:val="24"/>
        </w:rPr>
        <w:pPrChange w:id="8501" w:author="Sopheak Phorn" w:date="2023-08-25T16:13:00Z">
          <w:pPr>
            <w:spacing w:after="0" w:line="240" w:lineRule="auto"/>
            <w:jc w:val="both"/>
          </w:pPr>
        </w:pPrChange>
      </w:pPr>
      <w:ins w:id="8502" w:author="Voeun Kuyeng" w:date="2022-08-31T11:06:00Z">
        <w:del w:id="8503" w:author="Kem Sereiboth" w:date="2022-09-13T11:25:00Z">
          <w:r w:rsidRPr="006747A0" w:rsidDel="002C2DF9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cs/>
              <w:lang w:val="ca-ES"/>
              <w:rPrChange w:id="8504" w:author="Kem Sereyboth" w:date="2023-07-25T13:32:00Z">
                <w:rPr>
                  <w:rFonts w:ascii="Khmer MEF1" w:eastAsia="Times New Roman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ក-ចំណុចទី១</w:delText>
          </w:r>
          <w:r w:rsidRPr="006747A0" w:rsidDel="002C2DF9">
            <w:rPr>
              <w:rFonts w:ascii="Khmer MEF1" w:hAnsi="Khmer MEF1" w:cs="Khmer MEF1"/>
              <w:strike/>
              <w:spacing w:val="8"/>
              <w:sz w:val="24"/>
              <w:szCs w:val="24"/>
              <w:lang w:val="ca-ES"/>
              <w:rPrChange w:id="8505" w:author="Kem Sereyboth" w:date="2023-07-25T13:32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>:</w:delText>
          </w:r>
          <w:r w:rsidRPr="006747A0" w:rsidDel="002C2DF9">
            <w:rPr>
              <w:rFonts w:ascii="Khmer MEF1" w:hAnsi="Khmer MEF1" w:cs="Khmer MEF1"/>
              <w:strike/>
              <w:spacing w:val="8"/>
              <w:sz w:val="24"/>
              <w:szCs w:val="24"/>
              <w:cs/>
              <w:lang w:val="ca-ES"/>
              <w:rPrChange w:id="8506" w:author="Kem Sereyboth" w:date="2023-07-25T13:32:00Z">
                <w:rPr>
                  <w:rFonts w:ascii="Khmer MEF1" w:eastAsia="Times New Roman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ត្រូវរៀបរាប់អំពីសាវតានៃការកកើត មុខងារ តួនាទី និងភារកិច្ចរបស់សវនដ្ឋាន។សវនករទទួលបន្ទុក អាចរៀបរាប់អំពីចំណុចទី១ នេះ ដូចគំរូខាងក្រោម៖</w:delText>
          </w:r>
        </w:del>
      </w:ins>
      <w:ins w:id="8507" w:author="Kem Sereiboth" w:date="2022-09-13T09:54:00Z">
        <w:del w:id="8508" w:author="sakaria fa" w:date="2022-09-30T20:52:00Z">
          <w:r w:rsidR="00311D70" w:rsidRPr="006747A0" w:rsidDel="00F171D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509" w:author="Kem Sereyboth" w:date="2023-07-25T13:32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យោងតាមមាត្រា ១៨ </w:delText>
          </w:r>
          <w:r w:rsidR="00311D70" w:rsidRPr="006747A0" w:rsidDel="00F171DC">
            <w:rPr>
              <w:rFonts w:ascii="Khmer MEF1" w:hAnsi="Khmer MEF1" w:cs="Khmer MEF1"/>
              <w:spacing w:val="8"/>
              <w:sz w:val="24"/>
              <w:szCs w:val="24"/>
              <w:cs/>
              <w:rPrChange w:id="8510" w:author="Kem Sereyboth" w:date="2023-07-25T13:32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នៃ</w:delText>
          </w:r>
        </w:del>
      </w:ins>
      <w:ins w:id="8511" w:author="Sopheak Phorn" w:date="2023-07-28T13:44:00Z">
        <w:r w:rsidR="008207A1" w:rsidRPr="00F1517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អនុលោមតាម</w:t>
        </w:r>
        <w:r w:rsidR="008207A1" w:rsidRPr="00F1517F">
          <w:rPr>
            <w:rFonts w:ascii="Khmer MEF1" w:hAnsi="Khmer MEF1" w:cs="Khmer MEF1"/>
            <w:spacing w:val="-2"/>
            <w:sz w:val="24"/>
            <w:szCs w:val="24"/>
            <w:cs/>
          </w:rPr>
          <w:t>ច្បាប់ស្តីពីការរៀបចំនិងការប្រព្រឹត្តទៅនៃអាជ្ញាធរសេវាហិរញ្ញវត្ថុមិន</w:t>
        </w:r>
        <w:r w:rsidR="008207A1" w:rsidRPr="00E6234A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មែនធនា​គា​​រ </w:t>
        </w:r>
        <w:r w:rsidR="008207A1" w:rsidRPr="00E6234A">
          <w:rPr>
            <w:rFonts w:ascii="Khmer MEF1" w:hAnsi="Khmer MEF1" w:cs="Khmer MEF1"/>
            <w:spacing w:val="-2"/>
            <w:sz w:val="24"/>
            <w:szCs w:val="24"/>
            <w:cs/>
            <w:rPrChange w:id="8512" w:author="Sopheak" w:date="2023-07-29T06:3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="008207A1" w:rsidRPr="00E6234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8513" w:author="Sopheak" w:date="2023-07-29T06:3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</w:t>
        </w:r>
        <w:r w:rsidR="008207A1" w:rsidRPr="005037C2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 </w:t>
        </w:r>
        <w:r w:rsidR="008207A1" w:rsidRPr="00F1517F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អនុក្រឹត្យស្ដីពីការរៀបចំនិងការប្រព្រឹត្តទៅរបស់អង្គភាពក្រោមឱវាទរបស់អាជ្ញាធរសេវាហិរញ្ញ​វត្ថុ​មិនមែនធនាគារ</w:t>
        </w:r>
        <w:r w:rsidR="008207A1"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 xml:space="preserve"> </w:t>
        </w:r>
        <w:r w:rsidR="008207A1" w:rsidRPr="00986E8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8514" w:author="Sopheak" w:date="2023-07-29T06:3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ន.គ.ស.</w:t>
        </w:r>
        <w:r w:rsidR="008207A1" w:rsidRPr="00986E8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8515" w:author="Sopheak" w:date="2023-07-29T06:3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8207A1" w:rsidRPr="00986E86">
          <w:rPr>
            <w:rFonts w:ascii="Khmer MEF1" w:hAnsi="Khmer MEF1" w:cs="Khmer MEF1"/>
            <w:spacing w:val="-4"/>
            <w:sz w:val="24"/>
            <w:szCs w:val="24"/>
            <w:cs/>
            <w:rPrChange w:id="8516" w:author="Sopheak" w:date="2023-07-29T06:3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ត្រូវបានបង្កើតឡើងដោយបំពេញមុខងារជាសេនាធិការឱ្យ </w:t>
        </w:r>
        <w:r w:rsidR="008207A1" w:rsidRPr="00986E8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8517" w:author="Sopheak" w:date="2023-07-29T06:3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អ.ស.ហ.</w:t>
        </w:r>
        <w:r w:rsidR="008207A1" w:rsidRPr="00986E86">
          <w:rPr>
            <w:rFonts w:ascii="Khmer MEF1" w:hAnsi="Khmer MEF1" w:cs="Khmer MEF1"/>
            <w:spacing w:val="-4"/>
            <w:sz w:val="24"/>
            <w:szCs w:val="24"/>
            <w:cs/>
            <w:rPrChange w:id="8518" w:author="Sopheak" w:date="2023-07-29T06:3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។ ស្របតាមច្បាប់ និងអនុក្រឹត្យ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 xml:space="preserve">ខាងលើ </w:t>
        </w:r>
        <w:r w:rsidR="008207A1"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ន.គ.ស.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="008207A1"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មានតួនាទីនិងភារកិច្ច</w:t>
        </w:r>
        <w:r w:rsidR="008207A1"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មួយចំនួន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>ដូច</w:t>
        </w:r>
        <w:r w:rsidR="008207A1" w:rsidRPr="005037C2">
          <w:rPr>
            <w:rFonts w:ascii="Khmer MEF1" w:hAnsi="Khmer MEF1" w:cs="Khmer MEF1"/>
            <w:sz w:val="24"/>
            <w:szCs w:val="24"/>
            <w:cs/>
          </w:rPr>
          <w:t>តទៅ</w:t>
        </w:r>
        <w:r w:rsidR="008207A1" w:rsidRPr="00F1517F">
          <w:rPr>
            <w:rFonts w:ascii="Khmer MEF1" w:hAnsi="Khmer MEF1" w:cs="Khmer MEF1"/>
            <w:sz w:val="24"/>
            <w:szCs w:val="24"/>
            <w:cs/>
          </w:rPr>
          <w:t xml:space="preserve">៖ </w:t>
        </w:r>
      </w:ins>
    </w:p>
    <w:p w14:paraId="4EA312E4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19" w:author="Sopheak Phorn" w:date="2023-07-28T13:44:00Z"/>
          <w:rFonts w:ascii="Khmer MEF1" w:hAnsi="Khmer MEF1" w:cs="Khmer MEF1"/>
          <w:sz w:val="24"/>
          <w:szCs w:val="24"/>
        </w:rPr>
        <w:pPrChange w:id="8520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521" w:author="Sopheak Phorn" w:date="2023-07-28T13:44:00Z">
        <w:r w:rsidRPr="00F1517F">
          <w:rPr>
            <w:rFonts w:ascii="Khmer MEF1" w:hAnsi="Khmer MEF1" w:cs="Khmer MEF1"/>
            <w:spacing w:val="-8"/>
            <w:sz w:val="24"/>
            <w:szCs w:val="24"/>
            <w:cs/>
          </w:rPr>
          <w:t>ការរៀបចំ និងអនុវត្ដនូវគោលនយោបាយ យុទ្ធសាស្ត្រ និងផែនការសកម្មភាពនៃវិស័យគណនេយ្យ</w:t>
        </w:r>
        <w:r w:rsidRPr="005037C2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និងសវនកម្ម</w:t>
        </w:r>
      </w:ins>
    </w:p>
    <w:p w14:paraId="6118920A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22" w:author="Sopheak Phorn" w:date="2023-07-28T13:44:00Z"/>
          <w:rFonts w:ascii="Khmer MEF1" w:hAnsi="Khmer MEF1" w:cs="Khmer MEF1"/>
          <w:sz w:val="24"/>
          <w:szCs w:val="24"/>
        </w:rPr>
        <w:pPrChange w:id="8523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524" w:author="Sopheak Phorn" w:date="2023-07-28T13:44:00Z">
        <w:r w:rsidRPr="00F1517F">
          <w:rPr>
            <w:rFonts w:ascii="Khmer MEF1" w:hAnsi="Khmer MEF1" w:cs="Khmer MEF1"/>
            <w:spacing w:val="12"/>
            <w:sz w:val="24"/>
            <w:szCs w:val="24"/>
            <w:cs/>
          </w:rPr>
          <w:t>រៀបចំធ្វើបច្ចុប្បន្នភាព និងស្នើសុំការអនុម័តនូវបទប្បញ្ញត្តិពាក់ព័ន្ធសម្រាប់គ្រប់គ្រងវិស័យ</w:t>
        </w:r>
        <w:r w:rsidRPr="00F1517F">
          <w:rPr>
            <w:rFonts w:ascii="Khmer MEF1" w:hAnsi="Khmer MEF1" w:cs="Khmer MEF1"/>
            <w:sz w:val="24"/>
            <w:szCs w:val="24"/>
            <w:cs/>
          </w:rPr>
          <w:t>គណនេយ្យនិងសវនកម្ម</w:t>
        </w:r>
      </w:ins>
    </w:p>
    <w:p w14:paraId="06A761FA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25" w:author="Sopheak Phorn" w:date="2023-07-28T13:44:00Z"/>
          <w:rFonts w:ascii="Khmer MEF1" w:hAnsi="Khmer MEF1" w:cs="Khmer MEF1"/>
          <w:sz w:val="24"/>
          <w:szCs w:val="24"/>
        </w:rPr>
        <w:pPrChange w:id="8526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527" w:author="Sopheak Phorn" w:date="2023-07-28T13:44:00Z">
        <w:r w:rsidRPr="007F4E21">
          <w:rPr>
            <w:rFonts w:ascii="Khmer MEF1" w:hAnsi="Khmer MEF1" w:cs="Khmer MEF1"/>
            <w:spacing w:val="4"/>
            <w:sz w:val="24"/>
            <w:szCs w:val="24"/>
            <w:cs/>
          </w:rPr>
          <w:t>រៀបចំ និងស្នើឡើងនូវស្ដង់ដាគណនេយ្យ ស្ដង់ដាសវនកម្ម</w:t>
        </w:r>
        <w:r w:rsidRPr="007F4E21">
          <w:rPr>
            <w:rFonts w:ascii="Khmer MEF1" w:hAnsi="Khmer MEF1" w:cs="Khmer MEF1"/>
            <w:spacing w:val="6"/>
            <w:sz w:val="24"/>
            <w:szCs w:val="24"/>
            <w:cs/>
            <w:rPrChange w:id="8528" w:author="Sopheak" w:date="2023-07-29T06:3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និងវិធាននិងនីតិវិធីអនុវត្ដស្ដង់ដា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គណនេយ្យនិងសវនកម្ម</w:t>
        </w:r>
      </w:ins>
    </w:p>
    <w:p w14:paraId="5E666D37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29" w:author="Sopheak Phorn" w:date="2023-07-28T13:44:00Z"/>
          <w:rFonts w:ascii="Khmer MEF1" w:hAnsi="Khmer MEF1" w:cs="Khmer MEF1"/>
          <w:sz w:val="24"/>
          <w:szCs w:val="24"/>
        </w:rPr>
        <w:pPrChange w:id="8530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531" w:author="Sopheak Phorn" w:date="2023-07-28T13:44:00Z"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>ត្រួតពិនិត្យ</w:t>
        </w:r>
        <w:r w:rsidRPr="005037C2">
          <w:rPr>
            <w:rFonts w:ascii="Khmer MEF1" w:hAnsi="Khmer MEF1" w:cs="Khmer MEF1"/>
            <w:spacing w:val="8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>និងតាមដានអនុលោមភាពនៃការអនុវត្តច្បាប់ និងបទប្បញ្ញត្តិពាក់ព័ន្ធនឹងវិស័យ</w:t>
        </w:r>
        <w:r w:rsidRPr="00F1517F">
          <w:rPr>
            <w:rFonts w:ascii="Khmer MEF1" w:hAnsi="Khmer MEF1" w:cs="Khmer MEF1"/>
            <w:sz w:val="24"/>
            <w:szCs w:val="24"/>
            <w:cs/>
          </w:rPr>
          <w:t>គណនេយ្យនិងសវនកម្ម</w:t>
        </w:r>
      </w:ins>
    </w:p>
    <w:p w14:paraId="1A78B611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32" w:author="Sopheak Phorn" w:date="2023-07-28T13:44:00Z"/>
          <w:rFonts w:ascii="Khmer MEF1" w:hAnsi="Khmer MEF1" w:cs="Khmer MEF1"/>
          <w:sz w:val="24"/>
          <w:szCs w:val="24"/>
        </w:rPr>
        <w:pPrChange w:id="8533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534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ត្រួតពិនិត្យ តាមដាន និងវាយតម្លៃស្ថានភាពនៃវិស័យគណនេយ្យនិងសវនកម្ម</w:t>
        </w:r>
      </w:ins>
    </w:p>
    <w:p w14:paraId="23ED70E9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35" w:author="Sopheak Phorn" w:date="2023-07-28T13:44:00Z"/>
          <w:rFonts w:ascii="Khmer MEF1" w:hAnsi="Khmer MEF1" w:cs="Khmer MEF1"/>
          <w:sz w:val="24"/>
          <w:szCs w:val="24"/>
        </w:rPr>
        <w:pPrChange w:id="8536" w:author="Sopheak Phorn" w:date="2023-08-25T16:13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8537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រៀបចំស្នើដាក់ឱ្យអនុវត្ត និងគ្រប់គ្រងកម្មវិធីសិក្សាគណនេយ្យករកម្ពុជា</w:t>
        </w:r>
      </w:ins>
    </w:p>
    <w:p w14:paraId="6711601A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38" w:author="Sopheak Phorn" w:date="2023-07-28T13:44:00Z"/>
          <w:rFonts w:ascii="Khmer MEF1" w:hAnsi="Khmer MEF1" w:cs="Khmer MEF1"/>
          <w:sz w:val="24"/>
          <w:szCs w:val="24"/>
        </w:rPr>
        <w:pPrChange w:id="8539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540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លើកកម្ពស់ការអប់រំ បណ្ដុះបណ្ដាល និងផ្សព្វផ្សាយដល់សាធារណជន</w:t>
        </w:r>
      </w:ins>
    </w:p>
    <w:p w14:paraId="20A0ADE6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41" w:author="Sopheak Phorn" w:date="2023-07-28T13:44:00Z"/>
          <w:rFonts w:ascii="Khmer MEF1" w:hAnsi="Khmer MEF1" w:cs="Khmer MEF1"/>
          <w:sz w:val="24"/>
          <w:szCs w:val="24"/>
        </w:rPr>
        <w:pPrChange w:id="8542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543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>ចូលរួមក្នុងកិច្ចសហប្រតិបត្តិការតំបន់ និងអន្តរជាតិ</w:t>
        </w:r>
      </w:ins>
    </w:p>
    <w:p w14:paraId="4F3C0BF9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44" w:author="Sopheak Phorn" w:date="2023-07-28T13:44:00Z"/>
          <w:rFonts w:ascii="Khmer MEF1" w:hAnsi="Khmer MEF1" w:cs="Khmer MEF1"/>
          <w:sz w:val="24"/>
          <w:szCs w:val="24"/>
        </w:rPr>
        <w:pPrChange w:id="8545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546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</w:rPr>
          <w:t xml:space="preserve">គ្រប់គ្រងហិរញ្ញវត្ថុ និងបុគ្គលិករបស់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</w:rPr>
          <w:t>ន.គ.ស.</w:t>
        </w:r>
      </w:ins>
    </w:p>
    <w:p w14:paraId="4DA42ADE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6" w:lineRule="auto"/>
        <w:jc w:val="both"/>
        <w:rPr>
          <w:ins w:id="8547" w:author="Sopheak Phorn" w:date="2023-07-28T13:44:00Z"/>
          <w:rFonts w:ascii="Khmer MEF1" w:hAnsi="Khmer MEF1" w:cs="Khmer MEF1"/>
          <w:sz w:val="24"/>
          <w:szCs w:val="24"/>
        </w:rPr>
        <w:pPrChange w:id="8548" w:author="Sopheak Phorn" w:date="2023-08-25T16:1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549" w:author="Sopheak Phorn" w:date="2023-07-28T13:44:00Z">
        <w:r w:rsidRPr="00F1517F">
          <w:rPr>
            <w:rFonts w:ascii="Khmer MEF1" w:hAnsi="Khmer MEF1" w:cs="Khmer MEF1"/>
            <w:spacing w:val="16"/>
            <w:sz w:val="24"/>
            <w:szCs w:val="24"/>
            <w:cs/>
          </w:rPr>
          <w:t xml:space="preserve">សម្របសម្រួលការគ្រប់គ្រងធនធានមនុស្ស និងការរៀបចំថវិការបស់ </w:t>
        </w:r>
        <w:r w:rsidRPr="00F1517F">
          <w:rPr>
            <w:rFonts w:ascii="Khmer MEF1" w:hAnsi="Khmer MEF1" w:cs="Khmer MEF1"/>
            <w:b/>
            <w:bCs/>
            <w:spacing w:val="16"/>
            <w:sz w:val="24"/>
            <w:szCs w:val="24"/>
            <w:cs/>
          </w:rPr>
          <w:t>ន.គ.ស.</w:t>
        </w:r>
        <w:r w:rsidRPr="00F1517F">
          <w:rPr>
            <w:rFonts w:ascii="Khmer MEF1" w:hAnsi="Khmer MEF1" w:cs="Khmer MEF1"/>
            <w:spacing w:val="16"/>
            <w:sz w:val="24"/>
            <w:szCs w:val="24"/>
            <w:cs/>
          </w:rPr>
          <w:t xml:space="preserve"> ជាមួយ</w:t>
        </w:r>
        <w:r w:rsidRPr="00F1517F">
          <w:rPr>
            <w:rFonts w:ascii="Khmer MEF1" w:hAnsi="Khmer MEF1" w:cs="Khmer MEF1"/>
            <w:spacing w:val="6"/>
            <w:sz w:val="24"/>
            <w:szCs w:val="24"/>
            <w:cs/>
          </w:rPr>
          <w:t>អគ្គ</w:t>
        </w:r>
        <w:r w:rsidRPr="00F1517F">
          <w:rPr>
            <w:rFonts w:ascii="Khmer MEF1" w:hAnsi="Khmer MEF1" w:cs="Khmer MEF1"/>
            <w:sz w:val="24"/>
            <w:szCs w:val="24"/>
            <w:cs/>
          </w:rPr>
          <w:t>លេខាធិការដ្ឋាន</w:t>
        </w:r>
      </w:ins>
    </w:p>
    <w:p w14:paraId="2E0D7791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3" w:lineRule="auto"/>
        <w:jc w:val="both"/>
        <w:rPr>
          <w:ins w:id="8550" w:author="Sopheak Phorn" w:date="2023-07-28T13:44:00Z"/>
          <w:rFonts w:ascii="Khmer MEF1" w:hAnsi="Khmer MEF1" w:cs="Khmer MEF1"/>
          <w:sz w:val="24"/>
          <w:szCs w:val="24"/>
        </w:rPr>
        <w:pPrChange w:id="8551" w:author="Sopheak Phorn" w:date="2023-08-03T14:0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552" w:author="Sopheak Phorn" w:date="2023-07-28T13:44:00Z">
        <w:r w:rsidRPr="00F1517F">
          <w:rPr>
            <w:rFonts w:ascii="Khmer MEF1" w:hAnsi="Khmer MEF1" w:cs="Khmer MEF1"/>
            <w:spacing w:val="-8"/>
            <w:sz w:val="24"/>
            <w:szCs w:val="24"/>
            <w:cs/>
          </w:rPr>
          <w:lastRenderedPageBreak/>
          <w:t xml:space="preserve">គ្រប់គ្រងទ្រព្យសម្បត្តិរដ្ឋដែលត្រូវបានបែងចែកឱ្យនៅក្រោម </w:t>
        </w:r>
        <w:r w:rsidRPr="00F1517F"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>ន.គ.ស.</w:t>
        </w:r>
        <w:r w:rsidRPr="00F1517F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 និងរៀបចំបញ្ជីសារពើភ័ណ្ឌ</w:t>
        </w:r>
        <w:r w:rsidRPr="005037C2">
          <w:rPr>
            <w:rFonts w:ascii="Khmer MEF1" w:hAnsi="Khmer MEF1" w:cs="Khmer MEF1"/>
            <w:sz w:val="24"/>
            <w:szCs w:val="24"/>
            <w:cs/>
          </w:rPr>
          <w:t>​</w:t>
        </w:r>
        <w:r w:rsidRPr="00F1517F">
          <w:rPr>
            <w:rFonts w:ascii="Khmer MEF1" w:hAnsi="Khmer MEF1" w:cs="Khmer MEF1"/>
            <w:sz w:val="24"/>
            <w:szCs w:val="24"/>
            <w:cs/>
          </w:rPr>
          <w:t>ជូនអគ្គលេខាធិការដ្ឋាន</w:t>
        </w:r>
      </w:ins>
    </w:p>
    <w:p w14:paraId="55B0C540" w14:textId="77777777" w:rsidR="008207A1" w:rsidRPr="00F1517F" w:rsidRDefault="008207A1">
      <w:pPr>
        <w:pStyle w:val="ListParagraph"/>
        <w:numPr>
          <w:ilvl w:val="0"/>
          <w:numId w:val="93"/>
        </w:numPr>
        <w:spacing w:after="0" w:line="223" w:lineRule="auto"/>
        <w:jc w:val="both"/>
        <w:rPr>
          <w:ins w:id="8553" w:author="Sopheak Phorn" w:date="2023-07-28T13:44:00Z"/>
          <w:rFonts w:ascii="Khmer MEF1" w:hAnsi="Khmer MEF1" w:cs="Khmer MEF1"/>
          <w:sz w:val="24"/>
          <w:szCs w:val="24"/>
        </w:rPr>
        <w:pPrChange w:id="8554" w:author="Sopheak Phorn" w:date="2023-08-03T14:03:00Z">
          <w:pPr>
            <w:pStyle w:val="ListParagraph"/>
            <w:numPr>
              <w:numId w:val="93"/>
            </w:numPr>
            <w:spacing w:after="0" w:line="245" w:lineRule="auto"/>
            <w:ind w:left="1069" w:hanging="360"/>
            <w:jc w:val="both"/>
          </w:pPr>
        </w:pPrChange>
      </w:pPr>
      <w:ins w:id="8555" w:author="Sopheak Phorn" w:date="2023-07-28T13:44:00Z">
        <w:r w:rsidRPr="00F1517F">
          <w:rPr>
            <w:rFonts w:ascii="Khmer MEF1" w:hAnsi="Khmer MEF1" w:cs="Khmer MEF1"/>
            <w:spacing w:val="10"/>
            <w:sz w:val="24"/>
            <w:szCs w:val="24"/>
            <w:cs/>
          </w:rPr>
          <w:t>អនុវត្តការងារផ្សេងទៀត</w:t>
        </w:r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pacing w:val="10"/>
            <w:sz w:val="24"/>
            <w:szCs w:val="24"/>
            <w:cs/>
          </w:rPr>
          <w:t>តាមការណែនាំរបស់រដ្ឋមន្រ្តីក្រសួងសេដ្ឋកិច្ចនិងហិរញ្ញវត្ថុ</w:t>
        </w:r>
        <w:r w:rsidRPr="00F1517F">
          <w:rPr>
            <w:rFonts w:ascii="Khmer MEF1" w:hAnsi="Khmer MEF1" w:cs="Khmer MEF1"/>
            <w:spacing w:val="8"/>
            <w:sz w:val="24"/>
            <w:szCs w:val="24"/>
            <w:cs/>
          </w:rPr>
          <w:t xml:space="preserve"> និងជា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 xml:space="preserve">ប្រធានក្រុមប្រឹក្សា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</w:rPr>
          <w:t>អ.ស.ហ.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។ </w:t>
        </w:r>
      </w:ins>
    </w:p>
    <w:p w14:paraId="798BFE57" w14:textId="77777777" w:rsidR="008207A1" w:rsidRPr="00F1517F" w:rsidRDefault="008207A1">
      <w:pPr>
        <w:spacing w:after="0" w:line="226" w:lineRule="auto"/>
        <w:ind w:firstLine="709"/>
        <w:jc w:val="both"/>
        <w:rPr>
          <w:ins w:id="8556" w:author="Sopheak Phorn" w:date="2023-07-28T13:44:00Z"/>
          <w:rFonts w:ascii="Khmer MEF1" w:hAnsi="Khmer MEF1" w:cs="Khmer MEF1"/>
          <w:color w:val="FF0000"/>
          <w:sz w:val="24"/>
          <w:szCs w:val="24"/>
          <w:lang w:val="ca-ES"/>
        </w:rPr>
        <w:pPrChange w:id="8557" w:author="Sopheak Phorn" w:date="2023-08-03T14:04:00Z">
          <w:pPr>
            <w:spacing w:after="0" w:line="245" w:lineRule="auto"/>
            <w:ind w:firstLine="709"/>
            <w:jc w:val="both"/>
          </w:pPr>
        </w:pPrChange>
      </w:pPr>
      <w:ins w:id="8558" w:author="Sopheak Phorn" w:date="2023-07-28T13:44:00Z">
        <w:r w:rsidRPr="00F1517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តាមរយៈតួនាទី និងភារកិច្ចនេះ </w:t>
        </w:r>
        <w:r w:rsidRPr="00F1517F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ន.គ.ស.</w:t>
        </w:r>
        <w:r w:rsidRPr="00F1517F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បានរៀបចំអភិវឌ្ឍនូវផែនការអភិវឌ្ឍន៍អង្គភាពសម្រាប់រយៈ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ពេល ៥ឆ្នាំ 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(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២០២១​-២០២៥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)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និងផែនការសកម្មភាពបីឆ្នាំរំកិល 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(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២០២១-២០២៣</w:t>
        </w:r>
        <w:r w:rsidRPr="00F1517F">
          <w:rPr>
            <w:rFonts w:ascii="Khmer MEF1" w:hAnsi="Khmer MEF1" w:cs="Khmer MEF1"/>
            <w:spacing w:val="4"/>
            <w:sz w:val="24"/>
            <w:szCs w:val="24"/>
            <w:lang w:val="ca-ES"/>
          </w:rPr>
          <w:t>)</w:t>
        </w:r>
        <w:r w:rsidRPr="00F1517F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ដើម្បីធានាបានការ</w:t>
        </w:r>
        <w:r w:rsidRPr="00F1517F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អនុវត្តការងារប្រកប​ដោយប្រសិទ្ធភាព និងស័ក្តិសិទ្ធភាព រីឯផែនការសកម្មភាពសម្រាប់បីឆ្នាំរំកិល (២០២២-</w:t>
        </w:r>
        <w:r w:rsidRPr="00F1517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២០២៤) មិនទាន់ដាក់ឱ្យអនុវត្តនៅឡើយទេ ទើបតែដាក់ក្នុងកិច្ចប្រជុំបច្ចេកទេស </w:t>
        </w:r>
        <w:r w:rsidRPr="00F1517F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</w:rPr>
          <w:t xml:space="preserve">អ.ស.ហ. </w:t>
        </w:r>
        <w:r w:rsidRPr="00F1517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កាលពីថ្ងៃទី៣០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ខែកញ្ញា ឆ្នាំ២០២២។</w:t>
        </w:r>
        <w:r w:rsidRPr="00F1517F">
          <w:rPr>
            <w:rFonts w:ascii="Khmer MEF1" w:hAnsi="Khmer MEF1" w:cs="Khmer MEF1"/>
            <w:color w:val="FF0000"/>
            <w:sz w:val="24"/>
            <w:szCs w:val="24"/>
            <w:cs/>
            <w:lang w:val="ca-ES"/>
          </w:rPr>
          <w:t xml:space="preserve"> </w:t>
        </w:r>
      </w:ins>
    </w:p>
    <w:p w14:paraId="0AA9447F" w14:textId="77777777" w:rsidR="008207A1" w:rsidRPr="00F1517F" w:rsidRDefault="008207A1">
      <w:pPr>
        <w:spacing w:after="0" w:line="226" w:lineRule="auto"/>
        <w:ind w:firstLine="709"/>
        <w:jc w:val="both"/>
        <w:rPr>
          <w:ins w:id="8559" w:author="Sopheak Phorn" w:date="2023-07-28T13:44:00Z"/>
          <w:rFonts w:ascii="Khmer MEF1" w:hAnsi="Khmer MEF1" w:cs="Khmer MEF1"/>
          <w:b/>
          <w:bCs/>
          <w:sz w:val="24"/>
          <w:szCs w:val="24"/>
          <w:lang w:val="ca-ES"/>
        </w:rPr>
        <w:pPrChange w:id="8560" w:author="Sopheak Phorn" w:date="2023-08-03T14:04:00Z">
          <w:pPr>
            <w:spacing w:after="0" w:line="245" w:lineRule="auto"/>
            <w:ind w:firstLine="709"/>
            <w:jc w:val="both"/>
          </w:pPr>
        </w:pPrChange>
      </w:pPr>
      <w:ins w:id="8561" w:author="Sopheak Phorn" w:date="2023-07-28T13:44:00Z">
        <w:r w:rsidRPr="005037C2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យោងតាម</w:t>
        </w:r>
        <w:r w:rsidRPr="005037C2">
          <w:rPr>
            <w:rFonts w:ascii="Khmer MEF1" w:hAnsi="Khmer MEF1" w:cs="Khmer MEF1"/>
            <w:spacing w:val="-8"/>
            <w:sz w:val="16"/>
            <w:szCs w:val="24"/>
            <w:cs/>
          </w:rPr>
          <w:t>ច្បាប់ស្តីពីការរៀបចំ និងការប្រព្រឹត្តទៅនៃអាជ្ញាធរសេវាហិរញ្ញវត្ថុមិនមែនធនាគារ</w:t>
        </w:r>
        <w:r w:rsidRPr="00F1517F">
          <w:rPr>
            <w:rFonts w:ascii="Khmer MEF1" w:hAnsi="Khmer MEF1" w:cs="Khmer MEF1"/>
            <w:spacing w:val="-8"/>
            <w:sz w:val="16"/>
            <w:szCs w:val="24"/>
            <w:lang w:val="ca-ES"/>
          </w:rPr>
          <w:t>,</w:t>
        </w:r>
        <w:r w:rsidRPr="005037C2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អនុក្រឹត្យ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លេខ​ ១១៣ អនក្រ.បក ចុះ​ថ្ងៃ​ទី​១៤​ ខែកក្កដា ឆ្នាំ២០២១ ស្ដីពី​​ការរៀបចំ​និង​ការ​ប្រព្រឹត្ត​ទៅ​របស់អង្គភាព​ក្រោម​ឱវាទ​របស់​អាជ្ញាធរ​សេវាហិរញ្ញវត្ថុ​មិន​មែន​ធនាគារ និងប្រកាសលេខ ០០៧អ.ស.ហ.ប្រក. ចុះថ្ងៃទី​១​ ខែតុលា ឆ្នាំ២០២១ ស្ដីពីការរៀបចំ និងការប្រព្រឹត្តទៅនៃនាយកដ្ឋាន</w:t>
        </w:r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និងអង្គភាពក្រោមឱវាទរបស់និយ័ត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រ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br/>
          <w:t>គណនេយ្យនិងសវនកម្ម</w:t>
        </w:r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</w:rPr>
          <w:t>រចនាសម្ព័ន្ធគ្រប់គ្រង</w:t>
        </w:r>
        <w:r w:rsidRPr="005037C2">
          <w:rPr>
            <w:rFonts w:ascii="Khmer MEF1" w:hAnsi="Khmer MEF1" w:cs="Khmer MEF1"/>
            <w:color w:val="000000" w:themeColor="text1"/>
            <w:sz w:val="24"/>
            <w:szCs w:val="24"/>
            <w:cs/>
          </w:rPr>
          <w:t>ដូចខាងក្រោម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៖</w:t>
        </w:r>
        <w:r w:rsidRPr="005037C2" w:rsidDel="001A3C81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</w:ins>
    </w:p>
    <w:p w14:paraId="1AB57D67" w14:textId="77777777" w:rsidR="008207A1" w:rsidRPr="00F1517F" w:rsidRDefault="008207A1">
      <w:pPr>
        <w:spacing w:after="0" w:line="226" w:lineRule="auto"/>
        <w:ind w:firstLine="709"/>
        <w:jc w:val="both"/>
        <w:rPr>
          <w:ins w:id="8562" w:author="Sopheak Phorn" w:date="2023-07-28T13:44:00Z"/>
          <w:rFonts w:ascii="Khmer MEF1" w:hAnsi="Khmer MEF1" w:cs="Khmer MEF1"/>
          <w:sz w:val="6"/>
          <w:szCs w:val="6"/>
          <w:lang w:val="ca-ES"/>
        </w:rPr>
        <w:pPrChange w:id="8563" w:author="Sopheak Phorn" w:date="2023-08-03T14:04:00Z">
          <w:pPr>
            <w:spacing w:after="0" w:line="245" w:lineRule="auto"/>
            <w:ind w:firstLine="709"/>
            <w:jc w:val="both"/>
          </w:pPr>
        </w:pPrChange>
      </w:pPr>
    </w:p>
    <w:p w14:paraId="3F9893E9" w14:textId="77777777" w:rsidR="008207A1" w:rsidRPr="00F1517F" w:rsidRDefault="008207A1">
      <w:pPr>
        <w:spacing w:after="0" w:line="226" w:lineRule="auto"/>
        <w:ind w:firstLine="720"/>
        <w:jc w:val="both"/>
        <w:rPr>
          <w:ins w:id="856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65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566" w:author="Sopheak Phorn" w:date="2023-07-28T13:44:00Z">
        <w:r w:rsidRPr="00F1517F">
          <w:rPr>
            <w:rFonts w:ascii="Khmer MEF1" w:eastAsia="Times New Roman" w:hAnsi="Khmer MEF1" w:cs="Khmer MEF1"/>
            <w:b/>
            <w:bCs/>
            <w:sz w:val="24"/>
            <w:szCs w:val="24"/>
            <w:lang w:val="ca-ES"/>
          </w:rPr>
          <w:t xml:space="preserve">- </w:t>
        </w:r>
        <w:r w:rsidRPr="00F1517F">
          <w:rPr>
            <w:rFonts w:ascii="Khmer MEF2" w:hAnsi="Khmer MEF2" w:cs="Khmer MEF2"/>
            <w:sz w:val="24"/>
            <w:szCs w:val="24"/>
            <w:cs/>
            <w:lang w:val="ca-ES"/>
          </w:rPr>
          <w:t>ឯកឧត្តម ប៊ូ ថារិន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 xml:space="preserve">ជាអគ្គនាយក និងមានអគ្គនាយករង ៤រូប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គឺ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៖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5B6F3406" w14:textId="77777777" w:rsidR="008207A1" w:rsidRPr="00F1517F" w:rsidRDefault="008207A1">
      <w:pPr>
        <w:spacing w:after="0" w:line="226" w:lineRule="auto"/>
        <w:ind w:firstLine="720"/>
        <w:jc w:val="both"/>
        <w:rPr>
          <w:ins w:id="856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68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569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ជា ចាន់ថា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</w:t>
        </w:r>
      </w:ins>
    </w:p>
    <w:p w14:paraId="542BB6FA" w14:textId="77777777" w:rsidR="008207A1" w:rsidRPr="00F1517F" w:rsidRDefault="008207A1">
      <w:pPr>
        <w:spacing w:after="0" w:line="226" w:lineRule="auto"/>
        <w:ind w:firstLine="720"/>
        <w:jc w:val="both"/>
        <w:rPr>
          <w:ins w:id="857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71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572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សេង តុលា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</w:t>
        </w:r>
      </w:ins>
    </w:p>
    <w:p w14:paraId="2C1764C5" w14:textId="77777777" w:rsidR="008207A1" w:rsidRPr="00F1517F" w:rsidRDefault="008207A1">
      <w:pPr>
        <w:spacing w:after="0" w:line="226" w:lineRule="auto"/>
        <w:ind w:firstLine="720"/>
        <w:jc w:val="both"/>
        <w:rPr>
          <w:ins w:id="857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74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575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ជេន ផាត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</w:t>
        </w:r>
      </w:ins>
    </w:p>
    <w:p w14:paraId="1881AC24" w14:textId="77777777" w:rsidR="008207A1" w:rsidRPr="00F1517F" w:rsidRDefault="008207A1">
      <w:pPr>
        <w:spacing w:after="0" w:line="226" w:lineRule="auto"/>
        <w:ind w:firstLine="720"/>
        <w:jc w:val="both"/>
        <w:rPr>
          <w:ins w:id="857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77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578" w:author="Sopheak Phorn" w:date="2023-07-28T13:44:00Z">
        <w:r w:rsidRPr="005037C2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លោកស្រី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នាន បូនី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អគ្គនាយករង។</w:t>
        </w:r>
      </w:ins>
    </w:p>
    <w:p w14:paraId="41B59AFF" w14:textId="77777777" w:rsidR="008207A1" w:rsidRPr="00F1517F" w:rsidRDefault="008207A1">
      <w:pPr>
        <w:spacing w:after="0" w:line="226" w:lineRule="auto"/>
        <w:ind w:firstLine="720"/>
        <w:jc w:val="both"/>
        <w:rPr>
          <w:ins w:id="857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80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581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១.នាយកដ្ឋានកិច្ចការទូទៅ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ពុំទាន់មាន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ប្រធាននាយកដ្ឋាន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ប៉ុន្តែទទួលបន្ទុកដោយលោក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ទឹម សត្យា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ជាអនុប្រធាននាយកដ្ឋាន និង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មានការិយាល័យចំនួន ៤ គឺ៖ </w:t>
        </w:r>
      </w:ins>
    </w:p>
    <w:p w14:paraId="6F081222" w14:textId="77777777" w:rsidR="008207A1" w:rsidRPr="00F1517F" w:rsidRDefault="008207A1">
      <w:pPr>
        <w:spacing w:after="0" w:line="226" w:lineRule="auto"/>
        <w:ind w:firstLine="720"/>
        <w:jc w:val="both"/>
        <w:rPr>
          <w:ins w:id="858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83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58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ការិយាល័យរដ្ឋបាល និងបុគ្គលិក </w:t>
        </w:r>
      </w:ins>
    </w:p>
    <w:p w14:paraId="23AC98F7" w14:textId="77777777" w:rsidR="008207A1" w:rsidRPr="00F1517F" w:rsidRDefault="008207A1">
      <w:pPr>
        <w:spacing w:after="0" w:line="226" w:lineRule="auto"/>
        <w:ind w:firstLine="720"/>
        <w:jc w:val="both"/>
        <w:rPr>
          <w:ins w:id="858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86" w:author="Sopheak Phorn" w:date="2023-08-03T14:04:00Z">
          <w:pPr>
            <w:spacing w:after="0" w:line="245" w:lineRule="auto"/>
            <w:ind w:firstLine="720"/>
            <w:jc w:val="both"/>
          </w:pPr>
        </w:pPrChange>
      </w:pPr>
      <w:ins w:id="8587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ការិយាល័យគណនេយ្យនិងហិរញ្ញវត្ថុ </w:t>
        </w:r>
      </w:ins>
    </w:p>
    <w:p w14:paraId="2F7503E3" w14:textId="77777777" w:rsidR="008207A1" w:rsidRPr="00F1517F" w:rsidRDefault="008207A1">
      <w:pPr>
        <w:spacing w:after="0" w:line="226" w:lineRule="auto"/>
        <w:ind w:firstLine="720"/>
        <w:jc w:val="both"/>
        <w:rPr>
          <w:ins w:id="858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89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590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ការិយាល័យគ្រប់គ្រងព័ត៌មានវិទ្យា </w:t>
        </w:r>
      </w:ins>
    </w:p>
    <w:p w14:paraId="3722F23C" w14:textId="77777777" w:rsidR="008207A1" w:rsidRPr="00F1517F" w:rsidRDefault="008207A1">
      <w:pPr>
        <w:spacing w:after="0" w:line="226" w:lineRule="auto"/>
        <w:ind w:firstLine="720"/>
        <w:jc w:val="both"/>
        <w:rPr>
          <w:ins w:id="8591" w:author="Sopheak Phorn" w:date="2023-07-28T13:44:00Z"/>
          <w:rFonts w:ascii="Khmer MEF1" w:hAnsi="Khmer MEF1" w:cs="Khmer MEF1"/>
          <w:sz w:val="18"/>
          <w:szCs w:val="18"/>
          <w:lang w:val="ca-ES"/>
        </w:rPr>
        <w:pPrChange w:id="8592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593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ការិយាល័យសហប្រតិបត្តិការ។</w:t>
        </w:r>
      </w:ins>
    </w:p>
    <w:p w14:paraId="52B3A84F" w14:textId="77777777" w:rsidR="008207A1" w:rsidRPr="00F1517F" w:rsidRDefault="008207A1">
      <w:pPr>
        <w:spacing w:after="0" w:line="226" w:lineRule="auto"/>
        <w:jc w:val="both"/>
        <w:rPr>
          <w:ins w:id="8594" w:author="Sopheak Phorn" w:date="2023-07-28T13:44:00Z"/>
          <w:rFonts w:ascii="Khmer MEF1" w:hAnsi="Khmer MEF1" w:cs="Khmer MEF1"/>
          <w:sz w:val="6"/>
          <w:szCs w:val="6"/>
          <w:lang w:val="ca-ES"/>
        </w:rPr>
        <w:pPrChange w:id="8595" w:author="Sopheak Phorn" w:date="2023-08-03T14:04:00Z">
          <w:pPr>
            <w:spacing w:after="0" w:line="240" w:lineRule="auto"/>
            <w:jc w:val="both"/>
          </w:pPr>
        </w:pPrChange>
      </w:pPr>
    </w:p>
    <w:p w14:paraId="514CC799" w14:textId="77777777" w:rsidR="008207A1" w:rsidRPr="005037C2" w:rsidRDefault="008207A1">
      <w:pPr>
        <w:spacing w:after="0" w:line="226" w:lineRule="auto"/>
        <w:ind w:firstLine="720"/>
        <w:jc w:val="both"/>
        <w:rPr>
          <w:ins w:id="859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597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598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២.នាយកដ្ឋានបច្ចេកទេស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ពុំទាន់មានប្រធាននាយកដ្ឋាន ប៉ុន្តែទទួលបន្ទុកដោយលោក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ងី វ</w:t>
        </w:r>
        <w:r w:rsidRPr="005037C2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ិ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ទូ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</w:t>
        </w:r>
      </w:ins>
    </w:p>
    <w:p w14:paraId="09921DD0" w14:textId="77777777" w:rsidR="008207A1" w:rsidRPr="005037C2" w:rsidRDefault="008207A1">
      <w:pPr>
        <w:spacing w:after="0" w:line="226" w:lineRule="auto"/>
        <w:jc w:val="both"/>
        <w:rPr>
          <w:ins w:id="859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00" w:author="Sopheak Phorn" w:date="2023-08-03T14:04:00Z">
          <w:pPr>
            <w:spacing w:after="0" w:line="240" w:lineRule="auto"/>
            <w:jc w:val="both"/>
          </w:pPr>
        </w:pPrChange>
      </w:pPr>
      <w:ins w:id="8601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មានការិយាល័យចំនួន ៤ គឺ៖</w:t>
        </w:r>
      </w:ins>
    </w:p>
    <w:p w14:paraId="458E7740" w14:textId="77777777" w:rsidR="008207A1" w:rsidRPr="00F1517F" w:rsidRDefault="008207A1">
      <w:pPr>
        <w:spacing w:after="0" w:line="226" w:lineRule="auto"/>
        <w:ind w:firstLine="720"/>
        <w:jc w:val="both"/>
        <w:rPr>
          <w:ins w:id="860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03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60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ការិយាល័យស្ដង់ដាគណនេយ្យសាធារណៈ </w:t>
        </w:r>
      </w:ins>
    </w:p>
    <w:p w14:paraId="05819F0E" w14:textId="77777777" w:rsidR="008207A1" w:rsidRPr="00F1517F" w:rsidRDefault="008207A1">
      <w:pPr>
        <w:spacing w:after="0" w:line="226" w:lineRule="auto"/>
        <w:ind w:firstLine="720"/>
        <w:jc w:val="both"/>
        <w:rPr>
          <w:ins w:id="860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06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607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ការិយាល័យស្ដង់ដាគណនេយ្យឯកជន </w:t>
        </w:r>
      </w:ins>
    </w:p>
    <w:p w14:paraId="58BF9687" w14:textId="77777777" w:rsidR="008207A1" w:rsidRPr="00F1517F" w:rsidRDefault="008207A1">
      <w:pPr>
        <w:spacing w:after="0" w:line="226" w:lineRule="auto"/>
        <w:ind w:firstLine="720"/>
        <w:jc w:val="both"/>
        <w:rPr>
          <w:ins w:id="860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09" w:author="Sopheak Phorn" w:date="2023-08-03T14:04:00Z">
          <w:pPr>
            <w:spacing w:after="0" w:line="240" w:lineRule="auto"/>
            <w:ind w:firstLine="720"/>
            <w:jc w:val="both"/>
          </w:pPr>
        </w:pPrChange>
      </w:pPr>
      <w:ins w:id="8610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ការិយាល័យស្ដង់ដាគណនេយ្យអង្គភាពមិនរកប្រាក់ចំណេញ </w:t>
        </w:r>
      </w:ins>
    </w:p>
    <w:p w14:paraId="48FEACF5" w14:textId="77777777" w:rsidR="008207A1" w:rsidRPr="005037C2" w:rsidRDefault="008207A1">
      <w:pPr>
        <w:spacing w:after="0" w:line="226" w:lineRule="auto"/>
        <w:ind w:firstLine="720"/>
        <w:jc w:val="both"/>
        <w:rPr>
          <w:ins w:id="8611" w:author="Sopheak Phorn" w:date="2023-07-28T13:44:00Z"/>
          <w:rFonts w:ascii="Khmer MEF1" w:hAnsi="Khmer MEF1" w:cs="Khmer MEF1"/>
          <w:sz w:val="24"/>
          <w:szCs w:val="24"/>
          <w:cs/>
          <w:lang w:val="ca-ES"/>
        </w:rPr>
        <w:pPrChange w:id="8612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13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lastRenderedPageBreak/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ការិយាល័យស្ដង់ដាសវនកម្ម។</w:t>
        </w:r>
      </w:ins>
    </w:p>
    <w:p w14:paraId="6D3E0CC4" w14:textId="77777777" w:rsidR="008207A1" w:rsidRPr="00F1517F" w:rsidRDefault="008207A1">
      <w:pPr>
        <w:spacing w:after="0" w:line="226" w:lineRule="auto"/>
        <w:ind w:firstLine="720"/>
        <w:jc w:val="both"/>
        <w:rPr>
          <w:ins w:id="861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15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16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៣.នាយកដ្ឋានគ្រប់គ្រងវិជ្ជាជីវៈគណនេយ្យនិងសវនកម្ម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ពុំទាន់មានប្រធាននាយកដ្ឋាន ប៉ុន្តែទទួលបន្ទុកដោយលោក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អ៊</w:t>
        </w:r>
        <w:r w:rsidRPr="005037C2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ី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 បុត្រា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មានការិយាល័យចំនួន​ ៤ គឺ៖</w:t>
        </w:r>
      </w:ins>
    </w:p>
    <w:p w14:paraId="007CAC46" w14:textId="77777777" w:rsidR="008207A1" w:rsidRPr="00F1517F" w:rsidRDefault="008207A1">
      <w:pPr>
        <w:spacing w:after="0" w:line="226" w:lineRule="auto"/>
        <w:ind w:firstLine="720"/>
        <w:jc w:val="both"/>
        <w:rPr>
          <w:ins w:id="861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18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19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ការិយាល័យអាជ្ញាបណ្ណ </w:t>
        </w:r>
      </w:ins>
    </w:p>
    <w:p w14:paraId="49E9B0A7" w14:textId="77777777" w:rsidR="008207A1" w:rsidRPr="00F1517F" w:rsidRDefault="008207A1">
      <w:pPr>
        <w:spacing w:after="0" w:line="226" w:lineRule="auto"/>
        <w:ind w:firstLine="720"/>
        <w:jc w:val="both"/>
        <w:rPr>
          <w:ins w:id="862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21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22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ការិយាល័យត្រួតពិនិត្យទី១ </w:t>
        </w:r>
      </w:ins>
    </w:p>
    <w:p w14:paraId="252ACB7D" w14:textId="77777777" w:rsidR="008207A1" w:rsidRPr="00F1517F" w:rsidRDefault="008207A1">
      <w:pPr>
        <w:spacing w:after="0" w:line="226" w:lineRule="auto"/>
        <w:ind w:firstLine="720"/>
        <w:jc w:val="both"/>
        <w:rPr>
          <w:ins w:id="862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24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25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ការិយាល័យត្រួតពិនិត្យទី២ </w:t>
        </w:r>
      </w:ins>
    </w:p>
    <w:p w14:paraId="75CD5106" w14:textId="77777777" w:rsidR="008207A1" w:rsidRPr="00F1517F" w:rsidRDefault="008207A1">
      <w:pPr>
        <w:spacing w:after="0" w:line="226" w:lineRule="auto"/>
        <w:ind w:firstLine="720"/>
        <w:jc w:val="both"/>
        <w:rPr>
          <w:ins w:id="862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27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28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ការិយាល័យអភិវឌ្ឍន៍វិជ្ជាជីវៈ។</w:t>
        </w:r>
      </w:ins>
    </w:p>
    <w:p w14:paraId="60AA527B" w14:textId="77777777" w:rsidR="008207A1" w:rsidRPr="00F1517F" w:rsidRDefault="008207A1">
      <w:pPr>
        <w:spacing w:after="0" w:line="226" w:lineRule="auto"/>
        <w:ind w:firstLine="720"/>
        <w:jc w:val="both"/>
        <w:rPr>
          <w:ins w:id="862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3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31" w:author="Sopheak Phorn" w:date="2023-07-28T13:44:00Z"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8632" w:author="Sopheak Phorn" w:date="2023-08-04T11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៤.នាយកដ្ឋានកិច្ចការគតិយុត្ត </w:t>
        </w:r>
        <w:r w:rsidRPr="007F2E01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និងអនុលោមភាព ពុំទាន់មានប្រធាននាយកដ្ឋាន ប៉ុន្តែទទួលបន្ទុក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ដោយលោក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លី កុសល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មានការិយាល័យចំនួន ៥ គឺ៖ </w:t>
        </w:r>
      </w:ins>
    </w:p>
    <w:p w14:paraId="012B29E8" w14:textId="77777777" w:rsidR="008207A1" w:rsidRPr="00F1517F" w:rsidRDefault="008207A1">
      <w:pPr>
        <w:spacing w:after="0" w:line="226" w:lineRule="auto"/>
        <w:ind w:firstLine="720"/>
        <w:jc w:val="both"/>
        <w:rPr>
          <w:ins w:id="8633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34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35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ការិយាល័យនីតិកម្មនិងដោះស្រាយវិវាទ </w:t>
        </w:r>
      </w:ins>
    </w:p>
    <w:p w14:paraId="6FF34800" w14:textId="77777777" w:rsidR="008207A1" w:rsidRPr="00F1517F" w:rsidRDefault="008207A1">
      <w:pPr>
        <w:spacing w:after="0" w:line="226" w:lineRule="auto"/>
        <w:ind w:firstLine="720"/>
        <w:jc w:val="both"/>
        <w:rPr>
          <w:ins w:id="8636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37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38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ការិយាល័យអនុលោមភាពទី១ </w:t>
        </w:r>
      </w:ins>
    </w:p>
    <w:p w14:paraId="631E13F9" w14:textId="77777777" w:rsidR="008207A1" w:rsidRPr="00F1517F" w:rsidRDefault="008207A1">
      <w:pPr>
        <w:spacing w:after="0" w:line="226" w:lineRule="auto"/>
        <w:ind w:firstLine="720"/>
        <w:jc w:val="both"/>
        <w:rPr>
          <w:ins w:id="8639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4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41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ការិយាល័យអនុលោមភាពទី២​ </w:t>
        </w:r>
      </w:ins>
    </w:p>
    <w:p w14:paraId="13F11319" w14:textId="77777777" w:rsidR="008207A1" w:rsidRPr="00F1517F" w:rsidRDefault="008207A1">
      <w:pPr>
        <w:spacing w:after="0" w:line="226" w:lineRule="auto"/>
        <w:ind w:firstLine="720"/>
        <w:jc w:val="both"/>
        <w:rPr>
          <w:ins w:id="864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43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4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- 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ការិយាល័យអនុលោមភាពទី៣</w:t>
        </w:r>
      </w:ins>
    </w:p>
    <w:p w14:paraId="22765F2E" w14:textId="77777777" w:rsidR="008207A1" w:rsidRPr="00F1517F" w:rsidRDefault="008207A1">
      <w:pPr>
        <w:spacing w:after="0" w:line="226" w:lineRule="auto"/>
        <w:ind w:firstLine="720"/>
        <w:jc w:val="both"/>
        <w:rPr>
          <w:ins w:id="8645" w:author="Sopheak Phorn" w:date="2023-07-28T13:44:00Z"/>
          <w:rFonts w:ascii="Khmer MEF1" w:hAnsi="Khmer MEF1" w:cs="Khmer MEF1"/>
          <w:sz w:val="8"/>
          <w:szCs w:val="8"/>
          <w:lang w:val="ca-ES"/>
        </w:rPr>
        <w:pPrChange w:id="8646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47" w:author="Sopheak Phorn" w:date="2023-07-28T13:44:00Z"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-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ការិយាល័យផ្សព្វផ្សាយនិងបណ្ដុះបណ្ដាល។</w:t>
        </w:r>
      </w:ins>
    </w:p>
    <w:p w14:paraId="322E2AEC" w14:textId="16C1112E" w:rsidR="008207A1" w:rsidRPr="00F1517F" w:rsidRDefault="008207A1">
      <w:pPr>
        <w:spacing w:after="0" w:line="226" w:lineRule="auto"/>
        <w:ind w:firstLine="720"/>
        <w:jc w:val="both"/>
        <w:rPr>
          <w:ins w:id="864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649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650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គិតត្រឹមថ្ងៃទី</w:t>
        </w:r>
      </w:ins>
      <w:ins w:id="8651" w:author="Sopheak Phorn" w:date="2023-07-28T13:47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២៤</w:t>
        </w:r>
      </w:ins>
      <w:ins w:id="8652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ខែ</w:t>
        </w:r>
      </w:ins>
      <w:ins w:id="8653" w:author="Sopheak Phorn" w:date="2023-07-28T13:47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មីនា</w:t>
        </w:r>
      </w:ins>
      <w:ins w:id="8654" w:author="Sopheak Phorn" w:date="2023-07-28T13:44:00Z"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ឆ្នាំ២០២</w:t>
        </w:r>
      </w:ins>
      <w:ins w:id="8655" w:author="Sopheak Phorn" w:date="2023-07-28T13:47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៣</w:t>
        </w:r>
      </w:ins>
      <w:ins w:id="8656" w:author="Sopheak Phorn" w:date="2023-07-28T13:44:00Z"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មន្រ្តីដែល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កំពុង</w:t>
        </w:r>
        <w:r w:rsidRPr="00F1517F">
          <w:rPr>
            <w:rFonts w:ascii="Khmer MEF1" w:hAnsi="Khmer MEF1" w:cs="Khmer MEF1"/>
            <w:sz w:val="24"/>
            <w:szCs w:val="24"/>
            <w:cs/>
          </w:rPr>
          <w:t>បំពេញការងារនៅ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ន.គ.ស.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មានសរុបចំនួន</w:t>
        </w:r>
        <w:r w:rsidRPr="00F1517F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</w:ins>
      <w:ins w:id="8657" w:author="Sopheak Phorn" w:date="2023-07-28T13:47:00Z"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658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៨៣</w:t>
        </w:r>
      </w:ins>
      <w:ins w:id="8659" w:author="Sopheak" w:date="2023-08-03T06:58:00Z">
        <w:r w:rsidR="00A0350B"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660" w:author="Sopheak" w:date="2023-08-03T06:5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8661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62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 (ស្រីចំនួន</w:t>
        </w:r>
      </w:ins>
      <w:ins w:id="8663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664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665" w:author="Sopheak Phorn" w:date="2023-07-28T13:44:00Z">
        <w:del w:id="8666" w:author="Sopheak" w:date="2023-08-03T06:57:00Z">
          <w:r w:rsidRPr="00A0350B" w:rsidDel="000E7374">
            <w:rPr>
              <w:rFonts w:ascii="Khmer MEF1" w:hAnsi="Khmer MEF1" w:cs="Khmer MEF1"/>
              <w:spacing w:val="-8"/>
              <w:sz w:val="24"/>
              <w:szCs w:val="24"/>
              <w:rPrChange w:id="8667" w:author="Sopheak" w:date="2023-08-03T06:58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 </w:delText>
          </w:r>
        </w:del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68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៣</w:t>
        </w:r>
      </w:ins>
      <w:ins w:id="8669" w:author="Sopheak Phorn" w:date="2023-07-28T13:47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70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៦</w:t>
        </w:r>
      </w:ins>
      <w:ins w:id="8671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672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673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74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រូប)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675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76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ក្នុងនោះ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677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78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​៣</w:t>
        </w:r>
      </w:ins>
      <w:ins w:id="8679" w:author="Sopheak Phorn" w:date="2023-07-28T13:47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80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១</w:t>
        </w:r>
      </w:ins>
      <w:ins w:id="8681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682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683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84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685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86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ជាមន្រ្តីរាជការសាធារណៈ​ </w:t>
        </w:r>
        <w:r w:rsidRPr="00A0350B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8687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8688" w:author="Sopheak Phorn" w:date="2023-07-28T13:48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89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៤</w:t>
        </w:r>
      </w:ins>
      <w:ins w:id="8690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91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៨</w:t>
        </w:r>
      </w:ins>
      <w:ins w:id="8692" w:author="Sopheak" w:date="2023-08-03T06:57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693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8694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95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 ជាមន្ត្រីលក្ខន្តិកៈ និង ៤</w:t>
        </w:r>
      </w:ins>
      <w:ins w:id="8696" w:author="Sopheak" w:date="2023-08-03T06:58:00Z">
        <w:r w:rsidR="000E7374" w:rsidRPr="00A0350B">
          <w:rPr>
            <w:rFonts w:ascii="Khmer MEF1" w:hAnsi="Khmer MEF1" w:cs="Khmer MEF1"/>
            <w:spacing w:val="-8"/>
            <w:sz w:val="24"/>
            <w:szCs w:val="24"/>
            <w:cs/>
            <w:rPrChange w:id="8697" w:author="Sopheak" w:date="2023-08-03T06:5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8698" w:author="Sopheak Phorn" w:date="2023-07-28T13:44:00Z">
        <w:r w:rsidRPr="00A0350B">
          <w:rPr>
            <w:rFonts w:ascii="Khmer MEF1" w:hAnsi="Khmer MEF1" w:cs="Khmer MEF1"/>
            <w:spacing w:val="-8"/>
            <w:sz w:val="24"/>
            <w:szCs w:val="24"/>
            <w:cs/>
            <w:rPrChange w:id="8699" w:author="Sopheak" w:date="2023-08-03T06:5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រូប</w:t>
        </w:r>
        <w:r w:rsidRPr="005037C2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1517F">
          <w:rPr>
            <w:rFonts w:ascii="Khmer MEF1" w:hAnsi="Khmer MEF1" w:cs="Khmer MEF1"/>
            <w:sz w:val="24"/>
            <w:szCs w:val="24"/>
            <w:cs/>
          </w:rPr>
          <w:t>ជាមន្រ្តីកិច្ចសន្យា។</w:t>
        </w:r>
      </w:ins>
    </w:p>
    <w:p w14:paraId="303176F4" w14:textId="77777777" w:rsidR="008207A1" w:rsidRPr="005037C2" w:rsidRDefault="008207A1">
      <w:pPr>
        <w:spacing w:after="0" w:line="226" w:lineRule="auto"/>
        <w:ind w:firstLine="720"/>
        <w:jc w:val="both"/>
        <w:rPr>
          <w:ins w:id="870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8701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8702" w:author="Sopheak Phorn" w:date="2023-07-28T13:44:00Z">
        <w:r w:rsidRPr="00F1517F">
          <w:rPr>
            <w:rFonts w:ascii="Khmer MEF1" w:hAnsi="Khmer MEF1" w:cs="Khmer MEF1"/>
            <w:spacing w:val="8"/>
            <w:sz w:val="24"/>
            <w:szCs w:val="24"/>
            <w:cs/>
            <w:lang w:val="ca-ES"/>
          </w:rPr>
          <w:t>អនុប្រធាននាយកដ្ឋានមានចំនួន ១១រូប ប្រធានការិយាល័យមានចំនួន ១៥រូប និងអនុប្រធាន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ការិ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យាល័យ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មានចំនួន 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១៥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រូប។</w:t>
        </w:r>
      </w:ins>
    </w:p>
    <w:p w14:paraId="74AD3299" w14:textId="03E3C549" w:rsidR="008207A1" w:rsidRPr="007F4E21" w:rsidRDefault="008207A1">
      <w:pPr>
        <w:spacing w:after="0" w:line="226" w:lineRule="auto"/>
        <w:jc w:val="both"/>
        <w:rPr>
          <w:ins w:id="8703" w:author="Sopheak Phorn" w:date="2023-07-28T13:44:00Z"/>
          <w:rFonts w:ascii="Khmer MEF1" w:hAnsi="Khmer MEF1" w:cs="Khmer MEF1"/>
          <w:lang w:val="ca-ES"/>
        </w:rPr>
        <w:pPrChange w:id="8704" w:author="Sopheak Phorn" w:date="2023-08-25T16:14:00Z">
          <w:pPr>
            <w:spacing w:line="252" w:lineRule="auto"/>
            <w:jc w:val="both"/>
          </w:pPr>
        </w:pPrChange>
      </w:pPr>
      <w:ins w:id="8705" w:author="Sopheak Phorn" w:date="2023-07-28T13:44:00Z">
        <w:r w:rsidRPr="00F1517F">
          <w:rPr>
            <w:rFonts w:ascii="Khmer MEF1" w:eastAsia="Times New Roman" w:hAnsi="Khmer MEF1" w:cs="Khmer MEF1"/>
            <w:spacing w:val="8"/>
            <w:sz w:val="24"/>
            <w:szCs w:val="24"/>
            <w:cs/>
            <w:lang w:val="ca-ES"/>
          </w:rPr>
          <w:tab/>
        </w:r>
        <w:r w:rsidRPr="007F4E21">
          <w:rPr>
            <w:rFonts w:ascii="Khmer MEF1" w:hAnsi="Khmer MEF1" w:cs="Khmer MEF1"/>
            <w:b/>
            <w:bCs/>
            <w:spacing w:val="12"/>
            <w:sz w:val="24"/>
            <w:szCs w:val="24"/>
            <w:cs/>
            <w:lang w:val="ca-ES"/>
          </w:rPr>
          <w:t>ន.គ.ស.</w:t>
        </w:r>
      </w:ins>
      <w:ins w:id="8706" w:author="Sopheak" w:date="2023-07-29T06:37:00Z">
        <w:r w:rsidR="007F4E21" w:rsidRPr="007F4E21">
          <w:rPr>
            <w:rFonts w:ascii="Khmer MEF1" w:hAnsi="Khmer MEF1" w:cs="Khmer MEF1"/>
            <w:spacing w:val="12"/>
            <w:sz w:val="24"/>
            <w:szCs w:val="24"/>
            <w:rPrChange w:id="8707" w:author="Sopheak" w:date="2023-07-29T06:39:00Z">
              <w:rPr>
                <w:rFonts w:ascii="Khmer MEF1" w:hAnsi="Khmer MEF1" w:cs="Khmer MEF1"/>
                <w:sz w:val="24"/>
                <w:szCs w:val="24"/>
              </w:rPr>
            </w:rPrChange>
          </w:rPr>
          <w:t xml:space="preserve"> </w:t>
        </w:r>
      </w:ins>
      <w:ins w:id="8708" w:author="Sopheak Phorn" w:date="2023-07-28T13:44:00Z">
        <w:del w:id="8709" w:author="Sopheak" w:date="2023-07-29T06:37:00Z">
          <w:r w:rsidRPr="007F4E21" w:rsidDel="007F4E21">
            <w:rPr>
              <w:rFonts w:ascii="Khmer MEF1" w:hAnsi="Khmer MEF1" w:cs="Khmer MEF1"/>
              <w:spacing w:val="12"/>
              <w:sz w:val="24"/>
              <w:szCs w:val="24"/>
              <w:cs/>
            </w:rPr>
            <w:delText xml:space="preserve"> </w:delText>
          </w:r>
        </w:del>
        <w:r w:rsidRPr="007F4E21">
          <w:rPr>
            <w:rFonts w:ascii="Khmer MEF1" w:hAnsi="Khmer MEF1" w:cs="Khmer MEF1"/>
            <w:spacing w:val="12"/>
            <w:sz w:val="24"/>
            <w:szCs w:val="24"/>
            <w:cs/>
            <w:lang w:val="ca-ES"/>
          </w:rPr>
          <w:t xml:space="preserve">បានតែងតាំងលោកស្រី </w:t>
        </w:r>
        <w:r w:rsidRPr="007F4E21">
          <w:rPr>
            <w:rFonts w:ascii="Khmer MEF1" w:hAnsi="Khmer MEF1" w:cs="Khmer MEF1"/>
            <w:b/>
            <w:bCs/>
            <w:spacing w:val="12"/>
            <w:sz w:val="24"/>
            <w:szCs w:val="24"/>
            <w:cs/>
            <w:lang w:val="ca-ES"/>
          </w:rPr>
          <w:t>ហា សុគន្ធា</w:t>
        </w:r>
      </w:ins>
      <w:ins w:id="8710" w:author="Sopheak" w:date="2023-07-29T06:37:00Z">
        <w:r w:rsidR="007F4E21" w:rsidRPr="007F4E21">
          <w:rPr>
            <w:rFonts w:ascii="Khmer MEF1" w:hAnsi="Khmer MEF1" w:cs="Khmer MEF1"/>
            <w:spacing w:val="12"/>
            <w:sz w:val="24"/>
            <w:szCs w:val="24"/>
            <w:lang w:val="ca-ES"/>
            <w:rPrChange w:id="8711" w:author="Sopheak" w:date="2023-07-29T06:3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  <w:ins w:id="8712" w:author="Sopheak Phorn" w:date="2023-07-28T13:44:00Z">
        <w:del w:id="8713" w:author="Sopheak" w:date="2023-07-29T06:37:00Z">
          <w:r w:rsidRPr="007F4E21" w:rsidDel="007F4E2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</w:rPr>
            <w:delText xml:space="preserve"> </w:delText>
          </w:r>
        </w:del>
        <w:r w:rsidRPr="007F4E21">
          <w:rPr>
            <w:rFonts w:ascii="Khmer MEF1" w:hAnsi="Khmer MEF1" w:cs="Khmer MEF1"/>
            <w:spacing w:val="12"/>
            <w:sz w:val="24"/>
            <w:szCs w:val="24"/>
            <w:cs/>
            <w:lang w:val="ca-ES"/>
          </w:rPr>
          <w:t>ប្រធានការិយាល័យគណនេយ្យនិងហិរញ្ញវត្ថុ​នៃ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  <w:rPrChange w:id="8714" w:author="Sopheak" w:date="2023-07-29T06:3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នាយកដ្ឋាន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  <w:rPrChange w:id="8715" w:author="Sopheak" w:date="2023-07-29T06:37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​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</w:rPr>
          <w:t>កិច្ចការទូទៅជា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  <w:rPrChange w:id="8716" w:author="Sopheak" w:date="2023-07-29T06:3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បុគ្គលទទួលបន្ទុកសម្របសម្រួលការងារសវនកម្ម។</w:t>
        </w:r>
        <w:r w:rsidRPr="007F4E21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337B0E1F" w14:textId="76FD5AEC" w:rsidR="008207A1" w:rsidRPr="00F1517F" w:rsidDel="002D163D" w:rsidRDefault="008207A1">
      <w:pPr>
        <w:spacing w:after="0" w:line="226" w:lineRule="auto"/>
        <w:ind w:firstLine="720"/>
        <w:jc w:val="both"/>
        <w:rPr>
          <w:ins w:id="8717" w:author="Sopheak Phorn" w:date="2023-07-28T13:44:00Z"/>
          <w:del w:id="8718" w:author="Sopheak" w:date="2023-07-28T22:57:00Z"/>
          <w:rFonts w:ascii="Khmer MEF1" w:hAnsi="Khmer MEF1" w:cs="Khmer MEF1"/>
          <w:sz w:val="12"/>
          <w:szCs w:val="12"/>
          <w:lang w:val="ca-ES"/>
        </w:rPr>
        <w:pPrChange w:id="8719" w:author="Sopheak Phorn" w:date="2023-08-25T16:14:00Z">
          <w:pPr>
            <w:spacing w:after="0" w:line="245" w:lineRule="auto"/>
            <w:ind w:firstLine="720"/>
            <w:jc w:val="both"/>
          </w:pPr>
        </w:pPrChange>
      </w:pPr>
      <w:ins w:id="8720" w:author="Sopheak Phorn" w:date="2023-07-28T13:44:00Z">
        <w:r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721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បច្ចុប្បន្ន </w:t>
        </w:r>
        <w:r w:rsidRPr="00A0350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8722" w:author="Sopheak" w:date="2023-08-03T07:0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A0350B">
          <w:rPr>
            <w:rFonts w:ascii="Khmer MEF1" w:hAnsi="Khmer MEF1" w:cs="Khmer MEF1"/>
            <w:spacing w:val="6"/>
            <w:sz w:val="24"/>
            <w:szCs w:val="24"/>
            <w:cs/>
            <w:rPrChange w:id="8723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724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មានអាសយដ្ឋាននៅទីស្ដីការក្រសួងសេដ្ឋកិច្ចនិងហិរញ្ញវត្ថុ អគ</w:t>
        </w:r>
      </w:ins>
      <w:ins w:id="8725" w:author="Sopheak" w:date="2023-08-03T06:59:00Z">
        <w:r w:rsidR="00A0350B"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726" w:author="Sopheak" w:date="2023-08-03T07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ារ “</w:t>
        </w:r>
      </w:ins>
      <w:ins w:id="8727" w:author="Sopheak Phorn" w:date="2023-07-28T13:44:00Z">
        <w:del w:id="8728" w:author="Sopheak" w:date="2023-08-03T06:59:00Z">
          <w:r w:rsidRPr="00A0350B" w:rsidDel="00A0350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729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ារលេខ </w:delText>
          </w:r>
        </w:del>
        <w:r w:rsidRPr="00A0350B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8730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8731" w:author="Sopheak" w:date="2023-08-03T06:59:00Z">
        <w:r w:rsidR="00A0350B"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732" w:author="Sopheak" w:date="2023-08-03T07:00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”</w:t>
        </w:r>
      </w:ins>
      <w:ins w:id="8733" w:author="Sopheak Phorn" w:date="2023-07-28T13:44:00Z">
        <w:r w:rsidRPr="00A0350B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8734" w:author="Sopheak" w:date="2023-08-03T07:0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ស្ថិតនៅ</w:t>
        </w:r>
        <w:r w:rsidRPr="005037C2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F1517F">
          <w:rPr>
            <w:rFonts w:ascii="Khmer MEF1" w:hAnsi="Khmer MEF1" w:cs="Khmer MEF1"/>
            <w:sz w:val="24"/>
            <w:szCs w:val="24"/>
            <w:cs/>
            <w:lang w:val="ca-ES"/>
          </w:rPr>
          <w:t>ជាន់ទី១ ផ្លូវលេខ៩២ សង្កាត់វត្តភ្នំ ខណ្ឌដូនពេញ រាជជានីភ្នំពេញ។</w:t>
        </w:r>
      </w:ins>
    </w:p>
    <w:p w14:paraId="00E90F56" w14:textId="12D97C87" w:rsidR="00311D70" w:rsidRPr="00E33574" w:rsidDel="008207A1" w:rsidRDefault="00F171DC">
      <w:pPr>
        <w:spacing w:after="0" w:line="226" w:lineRule="auto"/>
        <w:contextualSpacing/>
        <w:jc w:val="both"/>
        <w:rPr>
          <w:ins w:id="8735" w:author="Voeun Kuyeng" w:date="2022-08-31T11:06:00Z"/>
          <w:del w:id="8736" w:author="Sopheak Phorn" w:date="2023-07-28T13:44:00Z"/>
          <w:rFonts w:ascii="Khmer MEF1" w:hAnsi="Khmer MEF1" w:cs="Khmer MEF1"/>
          <w:cs/>
          <w:rPrChange w:id="8737" w:author="Kem Sereyboth" w:date="2023-07-19T16:59:00Z">
            <w:rPr>
              <w:ins w:id="8738" w:author="Voeun Kuyeng" w:date="2022-08-31T11:06:00Z"/>
              <w:del w:id="8739" w:author="Sopheak Phorn" w:date="2023-07-28T13:44:00Z"/>
              <w:rFonts w:ascii="Khmer MEF1" w:hAnsi="Khmer MEF1" w:cs="Khmer MEF1"/>
              <w:cs/>
              <w:lang w:val="ca-ES"/>
            </w:rPr>
          </w:rPrChange>
        </w:rPr>
        <w:pPrChange w:id="8740" w:author="Sopheak Phorn" w:date="2023-08-25T16:14:00Z">
          <w:pPr>
            <w:pStyle w:val="NormalWeb"/>
            <w:spacing w:before="0" w:beforeAutospacing="0" w:after="0" w:afterAutospacing="0" w:line="250" w:lineRule="auto"/>
            <w:ind w:firstLine="709"/>
            <w:jc w:val="both"/>
          </w:pPr>
        </w:pPrChange>
      </w:pPr>
      <w:ins w:id="8741" w:author="sakaria fa" w:date="2022-09-30T20:52:00Z">
        <w:del w:id="8742" w:author="Sopheak Phorn" w:date="2023-07-28T13:44:00Z">
          <w:r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8743" w:author="Kem Sereyboth" w:date="2023-07-25T13:32:00Z">
                <w:rPr>
                  <w:rFonts w:ascii="Khmer MEF1" w:hAnsi="Khmer MEF1" w:cs="Khmer MEF1"/>
                  <w:color w:val="000000"/>
                  <w:spacing w:val="6"/>
                  <w:cs/>
                  <w:lang w:val="ca-ES"/>
                </w:rPr>
              </w:rPrChange>
            </w:rPr>
            <w:delText>អនុលោមតាម</w:delText>
          </w:r>
        </w:del>
      </w:ins>
      <w:ins w:id="8744" w:author="Kem Sereiboth" w:date="2022-09-13T09:54:00Z">
        <w:del w:id="8745" w:author="Sopheak Phorn" w:date="2023-07-28T13:44:00Z"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746" w:author="Kem Sereyboth" w:date="2023-07-25T13:3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ច្បាប់ស្តីពីការរៀបចំ</w:delText>
          </w:r>
        </w:del>
      </w:ins>
      <w:ins w:id="8747" w:author="LENOVO" w:date="2022-10-02T05:07:00Z">
        <w:del w:id="8748" w:author="Sopheak Phorn" w:date="2023-07-28T13:44:00Z">
          <w:r w:rsidR="00AF533B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749" w:author="Kem Sereyboth" w:date="2023-07-25T13:32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8750" w:author="Kem Sereiboth" w:date="2022-09-13T09:54:00Z">
        <w:del w:id="8751" w:author="Sopheak Phorn" w:date="2023-07-28T13:44:00Z"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752" w:author="Kem Sereyboth" w:date="2023-07-25T13:32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និងការប្រព្រឹត្តទៅនៃអាជ្ញាធរសេវាហិរញ្ញវត្ថុមិនមែនធនា​គា​​រ</w:delText>
          </w:r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753" w:author="Kem Sereyboth" w:date="2023-07-25T13:32:00Z">
                <w:rPr>
                  <w:rFonts w:ascii="Khmer MEF1" w:hAnsi="Khmer MEF1" w:cs="Khmer MEF1"/>
                  <w:spacing w:val="-12"/>
                  <w:cs/>
                </w:rPr>
              </w:rPrChange>
            </w:rPr>
            <w:delText xml:space="preserve"> (</w:delText>
          </w:r>
          <w:r w:rsidR="00311D70" w:rsidRPr="006747A0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8754" w:author="Kem Sereyboth" w:date="2023-07-25T13:32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អ.ស.ហ.</w:delText>
          </w:r>
          <w:r w:rsidR="00311D7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755" w:author="Kem Sereyboth" w:date="2023-07-25T13:32:00Z">
                <w:rPr>
                  <w:rFonts w:ascii="Khmer MEF1" w:hAnsi="Khmer MEF1" w:cs="Khmer MEF1"/>
                  <w:cs/>
                </w:rPr>
              </w:rPrChange>
            </w:rPr>
            <w:delText xml:space="preserve">) </w:delText>
          </w:r>
        </w:del>
      </w:ins>
      <w:ins w:id="8756" w:author="Seng Chheanglay" w:date="2022-09-20T13:44:00Z">
        <w:del w:id="8757" w:author="Sopheak Phorn" w:date="2023-07-28T13:44:00Z">
          <w:r w:rsidR="009B10D0" w:rsidRPr="006747A0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758" w:author="Kem Sereyboth" w:date="2023-07-25T13:32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8759" w:author="Kem Sereiboth" w:date="2022-09-13T09:54:00Z">
        <w:del w:id="8760" w:author="Sopheak Phorn" w:date="2023-07-28T13:44:00Z">
          <w:r w:rsidR="00311D7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8761" w:author="Kem Sereyboth" w:date="2023-07-25T13:32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អ</w:delText>
          </w:r>
        </w:del>
      </w:ins>
      <w:ins w:id="8762" w:author="Kem Sereyboth" w:date="2023-07-25T13:31:00Z">
        <w:del w:id="8763" w:author="Sopheak Phorn" w:date="2023-07-28T13:44:00Z">
          <w:r w:rsidR="006747A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8764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​</w:delText>
          </w:r>
        </w:del>
      </w:ins>
      <w:ins w:id="8765" w:author="Kem Sereiboth" w:date="2022-09-13T09:54:00Z">
        <w:del w:id="8766" w:author="Sopheak Phorn" w:date="2023-07-28T13:44:00Z">
          <w:r w:rsidR="00311D7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8767" w:author="Kem Sereyboth" w:date="2023-07-25T13:32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គ្គ</w:delText>
          </w:r>
        </w:del>
      </w:ins>
      <w:ins w:id="8768" w:author="Kem Sereyboth" w:date="2023-07-25T13:31:00Z">
        <w:del w:id="8769" w:author="Sopheak Phorn" w:date="2023-07-28T13:44:00Z">
          <w:r w:rsidR="006747A0" w:rsidRPr="006747A0" w:rsidDel="008207A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8770" w:author="Kem Sereyboth" w:date="2023-07-25T13:32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​</w:delText>
          </w:r>
        </w:del>
      </w:ins>
      <w:ins w:id="8771" w:author="Kem Sereiboth" w:date="2022-09-13T09:54:00Z">
        <w:del w:id="8772" w:author="Sopheak Phorn" w:date="2023-07-28T13:44:00Z">
          <w:r w:rsidR="00311D70" w:rsidRPr="006747A0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773" w:author="Kem Sereyboth" w:date="2023-07-25T13:31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លេ</w:delText>
          </w:r>
        </w:del>
      </w:ins>
      <w:ins w:id="8774" w:author="Kem Sereyboth" w:date="2023-07-25T13:31:00Z">
        <w:del w:id="8775" w:author="Sopheak Phorn" w:date="2023-07-28T13:44:00Z">
          <w:r w:rsidR="006747A0" w:rsidRPr="006747A0" w:rsidDel="008207A1">
            <w:rPr>
              <w:rFonts w:ascii="Khmer MEF1" w:hAnsi="Khmer MEF1" w:cs="Khmer MEF1"/>
              <w:sz w:val="24"/>
              <w:szCs w:val="24"/>
              <w:lang w:val="ca-ES"/>
              <w:rPrChange w:id="8776" w:author="Kem Sereyboth" w:date="2023-07-25T13:31:00Z">
                <w:rPr>
                  <w:rFonts w:ascii="Khmer MEF1" w:hAnsi="Khmer MEF1" w:cs="Khmer MEF1"/>
                  <w:spacing w:val="6"/>
                  <w:lang w:val="ca-ES"/>
                </w:rPr>
              </w:rPrChange>
            </w:rPr>
            <w:delText>​​​</w:delText>
          </w:r>
        </w:del>
      </w:ins>
      <w:ins w:id="8777" w:author="Kem Sereiboth" w:date="2022-09-13T09:54:00Z">
        <w:del w:id="8778" w:author="Sopheak Phorn" w:date="2023-07-28T13:44:00Z">
          <w:r w:rsidR="00311D70" w:rsidRPr="006747A0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779" w:author="Kem Sereyboth" w:date="2023-07-25T13:31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ខា</w:delText>
          </w:r>
          <w:r w:rsidR="00311D70" w:rsidRPr="00E33574" w:rsidDel="008207A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780" w:author="Kem Sereyboth" w:date="2023-07-19T16:59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ធិការដ្ឋាននៃក្រុមប្រឹក្សាជាតិគាំពារសង្គម ត្រូវបំពេញមុខងារបន្ថែមជានិយ័តករសន្តិសុខ</w:delText>
          </w:r>
        </w:del>
      </w:ins>
      <w:ins w:id="8781" w:author="User" w:date="2022-09-28T17:00:00Z">
        <w:del w:id="8782" w:author="Sopheak Phorn" w:date="2023-07-28T13:44:00Z">
          <w:r w:rsidR="000F6EFF" w:rsidRPr="00E33574" w:rsidDel="008207A1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8783" w:author="Kem Sereyboth" w:date="2023-07-19T16:59:00Z">
                <w:rPr>
                  <w:rFonts w:ascii="Khmer MEF1" w:hAnsi="Khmer MEF1" w:cs="Khmer MEF1"/>
                  <w:color w:val="000000"/>
                  <w:spacing w:val="6"/>
                  <w:lang w:val="ca-ES"/>
                </w:rPr>
              </w:rPrChange>
            </w:rPr>
            <w:delText xml:space="preserve"> </w:delText>
          </w:r>
        </w:del>
      </w:ins>
      <w:ins w:id="8784" w:author="Kem Sereiboth" w:date="2022-09-13T09:54:00Z">
        <w:del w:id="8785" w:author="Sopheak Phorn" w:date="2023-07-28T13:44:00Z">
          <w:r w:rsidR="00311D70" w:rsidRPr="00E33574" w:rsidDel="008207A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8786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  <w:lang w:val="ca-ES"/>
                </w:rPr>
              </w:rPrChange>
            </w:rPr>
            <w:delText>សង្គម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787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  <w:lang w:val="ca-ES"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8788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  <w:lang w:val="ca-ES"/>
                </w:rPr>
              </w:rPrChange>
            </w:rPr>
            <w:delText xml:space="preserve">(ហៅកាត់ថា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878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cs/>
                </w:rPr>
              </w:rPrChange>
            </w:rPr>
            <w:delText>ន.ស.ស</w:delText>
          </w:r>
          <w:r w:rsidR="00311D70" w:rsidRPr="006E6058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8790" w:author="Sopheak Phorn" w:date="2023-07-28T09:15:00Z">
                <w:rPr>
                  <w:rFonts w:ascii="Khmer MEF1" w:hAnsi="Khmer MEF1" w:cs="Khmer MEF1"/>
                  <w:b/>
                  <w:bCs/>
                  <w:color w:val="000000"/>
                  <w:spacing w:val="-2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79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>)</w:delText>
          </w:r>
        </w:del>
      </w:ins>
      <w:ins w:id="8792" w:author="User" w:date="2022-09-19T14:54:00Z">
        <w:del w:id="8793" w:author="Sopheak Phorn" w:date="2023-07-28T13:44:00Z">
          <w:r w:rsidR="00AC784F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79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 xml:space="preserve"> </w:delText>
          </w:r>
        </w:del>
      </w:ins>
      <w:ins w:id="8795" w:author="User" w:date="2022-09-19T14:55:00Z">
        <w:del w:id="8796" w:author="Sopheak Phorn" w:date="2023-07-28T13:44:00Z">
          <w:r w:rsidR="005A2EC8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79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និង</w:delText>
          </w:r>
        </w:del>
      </w:ins>
      <w:ins w:id="8798" w:author="User" w:date="2022-09-19T14:54:00Z">
        <w:del w:id="8799" w:author="Sopheak Phorn" w:date="2023-07-28T13:44:00Z">
          <w:r w:rsidR="00AC784F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80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ជាសេនាធិការឱ្យ </w:delText>
          </w:r>
          <w:r w:rsidR="00AC784F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8801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អ.ស.ហ.</w:delText>
          </w:r>
        </w:del>
      </w:ins>
      <w:ins w:id="8802" w:author="Kem Sereiboth" w:date="2022-09-13T09:54:00Z">
        <w:del w:id="8803" w:author="Sopheak Phorn" w:date="2023-07-28T13:44:00Z"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80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80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ស្របតាមបទប្បញ្ញត្តិនៃច្បាប់នេះ។</w:delText>
          </w:r>
        </w:del>
      </w:ins>
      <w:ins w:id="8806" w:author="User" w:date="2022-09-19T14:56:00Z">
        <w:del w:id="8807" w:author="Sopheak Phorn" w:date="2023-07-28T13:44:00Z">
          <w:r w:rsidR="005A2EC8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80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។</w:delText>
          </w:r>
        </w:del>
      </w:ins>
      <w:ins w:id="8809" w:author="Kem Sereiboth" w:date="2022-09-13T09:54:00Z">
        <w:del w:id="8810" w:author="Sopheak Phorn" w:date="2023-07-28T13:44:00Z"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81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881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8813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2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881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815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</w:rPr>
              </w:rPrChange>
            </w:rPr>
            <w:delText>ត្រូវអនុវត្តតួនាទី និងភារកិច្ច ដូចមា​ន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8816" w:author="Kem Sereyboth" w:date="2023-07-19T16:59:00Z">
                <w:rPr>
                  <w:rFonts w:ascii="Khmer MEF1" w:hAnsi="Khmer MEF1" w:cs="Khmer MEF1"/>
                  <w:color w:val="000000"/>
                  <w:spacing w:val="-4"/>
                  <w:cs/>
                </w:rPr>
              </w:rPrChange>
            </w:rPr>
            <w:delText>ចែងក្នុងច្បាប់ស្តីពីរបបសន្តិសុខសង្គម ដែលត្រូវបានប្រកាសឱ្យប្រើដោយព្រះរាជក្រមលេខ នស/រកម/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817" w:author="Kem Sereyboth" w:date="2023-07-19T16:59:00Z">
                <w:rPr>
                  <w:rFonts w:ascii="Khmer MEF1" w:hAnsi="Khmer MEF1" w:cs="Khmer MEF1"/>
                  <w:color w:val="000000"/>
                  <w:spacing w:val="-4"/>
                  <w:cs/>
                </w:rPr>
              </w:rPrChange>
            </w:rPr>
            <w:delText>១​១</w:delText>
          </w:r>
          <w:r w:rsidR="00311D70" w:rsidRPr="008207A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8818" w:author="Sopheak Phorn" w:date="2023-07-28T14:01:00Z">
                <w:rPr>
                  <w:rFonts w:ascii="Khmer MEF1" w:hAnsi="Khmer MEF1" w:cs="Khmer MEF1"/>
                  <w:color w:val="000000"/>
                </w:rPr>
              </w:rPrChange>
            </w:rPr>
            <w:delText>​​​​</w:delText>
          </w:r>
          <w:r w:rsidR="00311D70" w:rsidRPr="00E33574" w:rsidDel="008207A1">
            <w:rPr>
              <w:rFonts w:ascii="Khmer MEF1" w:hAnsi="Khmer MEF1" w:cs="Khmer MEF1"/>
              <w:spacing w:val="8"/>
              <w:sz w:val="24"/>
              <w:szCs w:val="24"/>
              <w:cs/>
              <w:rPrChange w:id="8819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>១៩/០១៨ ​ចុះថ្ងៃទី២ ខែវិច្ឆិកា ឆ្នាំ២០១៩ និងបទប្បញ្ញត្តិពាក់ព័ន្ធផ្សេងទៀតក្នុងវិស័យសន្តិសុខសង្គម។</w:delText>
          </w:r>
          <w:r w:rsidR="00311D70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8820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21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>យោងតាម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22" w:author="Kem Sereyboth" w:date="2023-07-19T16:59:00Z">
                <w:rPr>
                  <w:rFonts w:ascii="Khmer MEF1" w:hAnsi="Khmer MEF1" w:cs="Khmer MEF1"/>
                  <w:color w:val="000000"/>
                  <w:spacing w:val="-8"/>
                  <w:cs/>
                </w:rPr>
              </w:rPrChange>
            </w:rPr>
            <w:delText>មា​ត្រា២១ មា​ត្រា២២ និងមាត្រា២៣ នៃ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23" w:author="Kem Sereyboth" w:date="2023-07-19T16:59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អនុក្រឹត្យស្ដីពីការរៀបចំនិងការប្រព្រឹត្តទៅរបស់អង្គភាពក្រោមឱ​វាទរបស់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882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 xml:space="preserve">អ.ស.ហ.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25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បានកំណត់ពីតួនាទីនិងភារកិច្ចរបស់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882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  <w:rPrChange w:id="8827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6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882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2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 xml:space="preserve">និងអគ្គនាយករបស់ 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883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  <w:rPrChange w:id="8831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6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883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 xml:space="preserve"> </w:delText>
          </w:r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3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 xml:space="preserve">ផងដែរ។ </w:delText>
          </w:r>
        </w:del>
      </w:ins>
      <w:ins w:id="8834" w:author="User" w:date="2022-09-19T14:41:00Z">
        <w:del w:id="8835" w:author="Sopheak Phorn" w:date="2023-07-28T13:44:00Z">
          <w:r w:rsidR="002D735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36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 xml:space="preserve">បន្ថែមពីនេះ </w:delText>
          </w:r>
        </w:del>
      </w:ins>
      <w:ins w:id="8837" w:author="Kem Sereiboth" w:date="2022-09-13T09:54:00Z">
        <w:del w:id="8838" w:author="Sopheak Phorn" w:date="2023-07-28T13:44:00Z"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883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>ន.ស.ស</w:delText>
          </w:r>
          <w:r w:rsidR="00311D70" w:rsidRPr="008207A1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lang w:val="ca-ES"/>
              <w:rPrChange w:id="8840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6"/>
                </w:rPr>
              </w:rPrChange>
            </w:rPr>
            <w:delText>.</w:delText>
          </w:r>
          <w:r w:rsidR="00311D70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884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cs/>
                </w:rPr>
              </w:rPrChange>
            </w:rPr>
            <w:delText xml:space="preserve"> ​</w:delText>
          </w:r>
        </w:del>
      </w:ins>
      <w:ins w:id="8842" w:author="User" w:date="2022-09-19T14:47:00Z">
        <w:del w:id="8843" w:author="Sopheak Phorn" w:date="2023-07-28T13:44:00Z">
          <w:r w:rsidR="00AC784F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44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ប្រើប្រាស់កញ្ចប់ថវិកា និង</w:delText>
          </w:r>
        </w:del>
      </w:ins>
      <w:ins w:id="8845" w:author="Kem Sereiboth" w:date="2022-09-13T09:54:00Z">
        <w:del w:id="8846" w:author="Sopheak Phorn" w:date="2023-07-28T13:44:00Z">
          <w:r w:rsidR="00311D70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4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cs/>
                </w:rPr>
              </w:rPrChange>
            </w:rPr>
            <w:delText>ប្រើរចនាស​​ម្ព័ន្ធកម្រិតនាយកដ្ឋាន</w:delText>
          </w:r>
        </w:del>
      </w:ins>
      <w:ins w:id="8848" w:author="User" w:date="2022-09-19T14:39:00Z">
        <w:del w:id="8849" w:author="Sopheak Phorn" w:date="2023-07-28T13:44:00Z">
          <w:r w:rsidR="002D735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50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រួមជាមួយអគ្</w:delText>
          </w:r>
        </w:del>
      </w:ins>
      <w:ins w:id="8851" w:author="User" w:date="2022-09-19T14:40:00Z">
        <w:del w:id="8852" w:author="Sopheak Phorn" w:date="2023-07-28T13:44:00Z">
          <w:r w:rsidR="002D735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8853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គលេខាធិ</w:delText>
          </w:r>
          <w:r w:rsidR="002D7356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8854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>ការ</w:delText>
          </w:r>
          <w:r w:rsidR="002D7356" w:rsidRPr="00E33574" w:rsidDel="008207A1">
            <w:rPr>
              <w:rFonts w:ascii="Khmer MEF1" w:hAnsi="Khmer MEF1" w:cs="Khmer MEF1"/>
              <w:sz w:val="24"/>
              <w:szCs w:val="24"/>
              <w:cs/>
              <w:rPrChange w:id="8855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ដ្ឋានក្រុមប្រឹក្សាជា​តិ​​គាំ​​ពារសង្គម</w:delText>
          </w:r>
        </w:del>
      </w:ins>
      <w:ins w:id="8856" w:author="Seng Chheanglay" w:date="2022-09-20T13:46:00Z">
        <w:del w:id="8857" w:author="Sopheak Phorn" w:date="2023-07-28T13:44:00Z">
          <w:r w:rsidR="009B10D0" w:rsidRPr="00E33574" w:rsidDel="008207A1">
            <w:rPr>
              <w:rFonts w:ascii="Khmer MEF1" w:hAnsi="Khmer MEF1" w:cs="Khmer MEF1"/>
              <w:sz w:val="24"/>
              <w:szCs w:val="24"/>
              <w:cs/>
              <w:rPrChange w:id="8858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 xml:space="preserve">។  </w:delText>
          </w:r>
        </w:del>
      </w:ins>
      <w:ins w:id="8859" w:author="Kem Sereiboth" w:date="2022-09-13T09:54:00Z">
        <w:del w:id="8860" w:author="Sopheak Phorn" w:date="2023-07-28T13:44:00Z"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8861" w:author="Kem Sereyboth" w:date="2023-07-19T16:59:00Z">
                <w:rPr>
                  <w:rFonts w:ascii="Khmer MEF1" w:hAnsi="Khmer MEF1" w:cs="Khmer MEF1"/>
                  <w:color w:val="000000"/>
                  <w:cs/>
                </w:rPr>
              </w:rPrChange>
            </w:rPr>
            <w:delText xml:space="preserve"> ដូចមានកំណត់ក្នុង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886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អនុក្រឹត្យ</w:delText>
          </w:r>
        </w:del>
      </w:ins>
      <w:ins w:id="8863" w:author="User" w:date="2022-09-19T14:49:00Z">
        <w:del w:id="8864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886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លេខ</w:delText>
          </w:r>
        </w:del>
      </w:ins>
      <w:ins w:id="8866" w:author="User" w:date="2022-09-19T14:50:00Z">
        <w:del w:id="8867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886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១៤៣ អនក្រ.បក</w:delText>
          </w:r>
        </w:del>
      </w:ins>
      <w:ins w:id="8869" w:author="User" w:date="2022-09-19T15:04:00Z">
        <w:del w:id="8870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887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ចុះថ្ងៃទី១៩ ខែ</w:delText>
          </w:r>
        </w:del>
      </w:ins>
      <w:ins w:id="8872" w:author="User" w:date="2022-09-19T15:05:00Z">
        <w:del w:id="8873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887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សីហា ឆ្នាំ២០២១</w:delText>
          </w:r>
        </w:del>
      </w:ins>
      <w:ins w:id="8875" w:author="User" w:date="2022-09-19T14:50:00Z">
        <w:del w:id="8876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887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8878" w:author="Kem Sereiboth" w:date="2022-09-13T09:54:00Z">
        <w:del w:id="8879" w:author="Sopheak Phorn" w:date="2023-07-28T13:44:00Z"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888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ស្តីពីការកែសម្រួលអនុក្រឹ​ត្យ​លេខ ០៣ អនក្រ.បក ចុះ​ថ្ងៃ​ទី០៨ ខែមករា ឆ្នាំ២០១៨ ស្តីពីការបង្កើតគណៈកម្មាធិការប្រតិបត្តិ និងអគ្គលេ​ខាធិ​ការដ្ឋានក្រុមប្រឹក្សាជា​តិ​​គាំ​​ពារសង្គម</w:delText>
          </w:r>
        </w:del>
      </w:ins>
      <w:ins w:id="8881" w:author="User" w:date="2022-09-19T14:53:00Z">
        <w:del w:id="8882" w:author="Sopheak Phorn" w:date="2023-07-28T13:44:00Z">
          <w:r w:rsidR="00AC784F" w:rsidRPr="00E33574" w:rsidDel="008207A1">
            <w:rPr>
              <w:rFonts w:ascii="Khmer MEF1" w:hAnsi="Khmer MEF1" w:cs="Khmer MEF1"/>
              <w:sz w:val="24"/>
              <w:szCs w:val="24"/>
              <w:cs/>
              <w:rPrChange w:id="888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។</w:delText>
          </w:r>
        </w:del>
      </w:ins>
      <w:ins w:id="8884" w:author="User" w:date="2022-09-19T14:57:00Z">
        <w:del w:id="8885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888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8887" w:author="LENOVO" w:date="2022-10-02T05:14:00Z">
        <w:del w:id="8888" w:author="Sopheak Phorn" w:date="2023-07-28T13:44:00Z">
          <w:r w:rsidR="00B311AE" w:rsidRPr="00E33574" w:rsidDel="008207A1">
            <w:rPr>
              <w:rFonts w:ascii="Khmer MEF1" w:hAnsi="Khmer MEF1" w:cs="Khmer MEF1"/>
              <w:sz w:val="24"/>
              <w:szCs w:val="24"/>
              <w:cs/>
              <w:rPrChange w:id="8889" w:author="Kem Sereyboth" w:date="2023-07-19T16:59:00Z">
                <w:rPr>
                  <w:rFonts w:ascii="Khmer MEF1" w:hAnsi="Khmer MEF1" w:cs="Khmer MEF1"/>
                  <w:color w:val="000000"/>
                  <w:spacing w:val="2"/>
                  <w:cs/>
                </w:rPr>
              </w:rPrChange>
            </w:rPr>
            <w:delText>ស្រប</w:delText>
          </w:r>
        </w:del>
      </w:ins>
      <w:ins w:id="8890" w:author="User" w:date="2022-09-19T14:57:00Z">
        <w:del w:id="8891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8892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cs/>
                </w:rPr>
              </w:rPrChange>
            </w:rPr>
            <w:delText>យោងតាម</w:delText>
          </w:r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8893" w:author="Kem Sereyboth" w:date="2023-07-19T16:59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 xml:space="preserve">អនុក្រឹត្យស្ដីពីការរៀបចំនិងការប្រព្រឹត្តទៅរបស់អង្គភាពក្រោមឱ​វាទរបស់ </w:delText>
          </w:r>
          <w:r w:rsidR="005A2EC8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889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 xml:space="preserve">អ.ស.ហ. </w:delText>
          </w:r>
        </w:del>
      </w:ins>
      <w:ins w:id="8895" w:author="User" w:date="2022-09-19T15:01:00Z">
        <w:del w:id="8896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rPrChange w:id="889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បានកំណត់ថា</w:delText>
          </w:r>
          <w:r w:rsidR="005A2EC8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889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 xml:space="preserve"> </w:delText>
          </w:r>
        </w:del>
      </w:ins>
      <w:ins w:id="8899" w:author="Kem Sereiboth" w:date="2022-09-13T09:54:00Z">
        <w:del w:id="8900" w:author="Sopheak Phorn" w:date="2023-07-28T13:44:00Z"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890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រាជរដ្ឋាភិបាលកម្ពុជា អគ្គលេខាធិការដ្ឋានក្រុមប្រឹក្សាជាតិគាំពារសង្គម (</w:delText>
          </w:r>
          <w:r w:rsidR="00311D70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890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</w:rPr>
              </w:rPrChange>
            </w:rPr>
            <w:delText>អ.ក.គ.</w:delText>
          </w:r>
          <w:r w:rsidR="00311D70" w:rsidRPr="00E33574" w:rsidDel="008207A1">
            <w:rPr>
              <w:rFonts w:ascii="Khmer MEF1" w:hAnsi="Khmer MEF1" w:cs="Khmer MEF1"/>
              <w:sz w:val="24"/>
              <w:szCs w:val="24"/>
              <w:cs/>
              <w:rPrChange w:id="8903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)។</w:delText>
          </w:r>
        </w:del>
      </w:ins>
      <w:ins w:id="8904" w:author="Kem Sereiboth" w:date="2022-09-13T16:04:00Z">
        <w:del w:id="8905" w:author="Sopheak Phorn" w:date="2023-07-28T13:44:00Z">
          <w:r w:rsidR="00E42282" w:rsidRPr="00E33574" w:rsidDel="008207A1">
            <w:rPr>
              <w:rFonts w:ascii="Khmer MEF1" w:hAnsi="Khmer MEF1" w:cs="Khmer MEF1"/>
              <w:sz w:val="24"/>
              <w:szCs w:val="24"/>
              <w:cs/>
              <w:rPrChange w:id="8906" w:author="Kem Sereyboth" w:date="2023-07-19T16:59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</w:p>
    <w:p w14:paraId="19D7F37D" w14:textId="30E68B68" w:rsidR="005A321F" w:rsidRPr="00E33574" w:rsidDel="008207A1" w:rsidRDefault="00AA7C4C">
      <w:pPr>
        <w:spacing w:after="0" w:line="226" w:lineRule="auto"/>
        <w:contextualSpacing/>
        <w:jc w:val="both"/>
        <w:rPr>
          <w:ins w:id="8907" w:author="User" w:date="2022-09-10T12:50:00Z"/>
          <w:del w:id="8908" w:author="Sopheak Phorn" w:date="2023-07-28T13:44:00Z"/>
          <w:rFonts w:ascii="Khmer MEF1" w:hAnsi="Khmer MEF1" w:cs="Khmer MEF1"/>
          <w:sz w:val="24"/>
          <w:szCs w:val="24"/>
          <w:lang w:val="ca-ES"/>
          <w:rPrChange w:id="8909" w:author="Kem Sereyboth" w:date="2023-07-19T16:59:00Z">
            <w:rPr>
              <w:ins w:id="8910" w:author="User" w:date="2022-09-10T12:50:00Z"/>
              <w:del w:id="8911" w:author="Sopheak Phorn" w:date="2023-07-28T13:44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8912" w:author="Sopheak Phorn" w:date="2023-08-25T16:14:00Z">
          <w:pPr>
            <w:spacing w:after="0" w:line="240" w:lineRule="auto"/>
            <w:ind w:firstLine="709"/>
            <w:jc w:val="both"/>
          </w:pPr>
        </w:pPrChange>
      </w:pPr>
      <w:ins w:id="8913" w:author="socheata.ol@hotmail.com" w:date="2022-09-02T15:20:00Z">
        <w:del w:id="8914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15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អនុលោម</w:delText>
          </w:r>
        </w:del>
      </w:ins>
      <w:ins w:id="8916" w:author="Voeun Kuyeng" w:date="2022-08-31T11:06:00Z">
        <w:del w:id="8917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18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យោងតាម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rPrChange w:id="8919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ច្បាប់ស្តីពីការរៀបចំ</w:delText>
          </w:r>
        </w:del>
      </w:ins>
      <w:ins w:id="8920" w:author="Voeun Kuyeng" w:date="2022-09-06T17:30:00Z">
        <w:del w:id="8921" w:author="Sopheak Phorn" w:date="2023-07-28T13:44:00Z">
          <w:r w:rsidR="00E23681" w:rsidRPr="00E33574" w:rsidDel="008207A1">
            <w:rPr>
              <w:rFonts w:ascii="Khmer MEF1" w:hAnsi="Khmer MEF1" w:cs="Khmer MEF1"/>
              <w:sz w:val="24"/>
              <w:szCs w:val="24"/>
              <w:cs/>
              <w:rPrChange w:id="892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8923" w:author="Voeun Kuyeng" w:date="2022-08-31T11:06:00Z">
        <w:del w:id="8924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rPrChange w:id="8925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និងការប្រព្រឹត្តទៅនៃអាជ្ញាធរសេវាហិរញ្ញវត្ថុមិនមែនធនា​គា​​រ (</w:delText>
          </w:r>
          <w:r w:rsidR="00F226D0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8926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អ.ស.ហ.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rPrChange w:id="8927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)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28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និងអនុក្រឹត្យស្ដីពីការរៀបចំនិងការប្រព្រឹត្តទៅរបស់អង្គភាពក្រោមឱវាទរបស់អាជ្ញាធរសេវាហិរញ្ញ</w:delText>
          </w:r>
        </w:del>
      </w:ins>
      <w:ins w:id="8929" w:author="socheata.ol@hotmail.com" w:date="2022-09-02T15:20:00Z">
        <w:del w:id="893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3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932" w:author="Voeun Kuyeng" w:date="2022-08-31T11:06:00Z">
        <w:del w:id="8933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34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វត្ថុ</w:delText>
          </w:r>
        </w:del>
      </w:ins>
      <w:ins w:id="8935" w:author="socheata.ol@hotmail.com" w:date="2022-09-02T15:21:00Z">
        <w:del w:id="893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3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8938" w:author="Voeun Kuyeng" w:date="2022-08-31T11:06:00Z">
        <w:del w:id="8939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40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មិនមែនធនាគារ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8941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42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894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ត្រូវបានបង្កើតឡើងដោយបំពេញមុខងារជា.....</w:delText>
          </w:r>
          <w:r w:rsidR="00F226D0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8944" w:author="Sopheak Phorn" w:date="2023-07-28T14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....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....................។ ស្របតាមច្បាប់ និងអនុក្រឹត្យខាងលើ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8945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46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8947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8948" w:author="User" w:date="2022-09-10T12:46:00Z">
        <w:del w:id="8949" w:author="Sopheak Phorn" w:date="2023-07-28T13:44:00Z">
          <w:r w:rsidR="000C1315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95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ន.ស.ស</w:delText>
          </w:r>
        </w:del>
      </w:ins>
      <w:ins w:id="8951" w:author="User" w:date="2022-09-10T12:47:00Z">
        <w:del w:id="8952" w:author="Sopheak Phorn" w:date="2023-07-28T13:44:00Z">
          <w:r w:rsidR="000C1315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895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8954" w:author="Voeun Kuyeng" w:date="2022-08-31T11:06:00Z">
        <w:del w:id="8955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lang w:val="ca-ES"/>
              <w:rPrChange w:id="8956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57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មានតួនាទី</w:delText>
          </w:r>
        </w:del>
      </w:ins>
      <w:ins w:id="8958" w:author="Kem Sereiboth" w:date="2022-09-12T13:32:00Z">
        <w:del w:id="8959" w:author="Sopheak Phorn" w:date="2023-07-28T13:44:00Z">
          <w:r w:rsidR="00A30703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6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8961" w:author="Voeun Kuyeng" w:date="2022-08-31T11:06:00Z">
        <w:del w:id="8962" w:author="Sopheak Phorn" w:date="2023-07-28T13:44:00Z">
          <w:r w:rsidR="00F226D0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6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និងភារកិច្ច</w:delText>
          </w:r>
        </w:del>
      </w:ins>
      <w:ins w:id="8964" w:author="LENOVO" w:date="2022-10-02T05:15:00Z">
        <w:del w:id="8965" w:author="Sopheak Phorn" w:date="2023-07-28T13:44:00Z">
          <w:r w:rsidR="00DD1AAE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មួយចំនួន</w:delText>
          </w:r>
        </w:del>
      </w:ins>
      <w:ins w:id="8966" w:author="User" w:date="2022-09-19T15:00:00Z">
        <w:del w:id="8967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6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ដូច</w:delText>
          </w:r>
        </w:del>
      </w:ins>
      <w:ins w:id="8969" w:author="LENOVO" w:date="2022-10-02T05:15:00Z">
        <w:del w:id="8970" w:author="Sopheak Phorn" w:date="2023-07-28T13:44:00Z">
          <w:r w:rsidR="00DD1AAE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តទៅ</w:delText>
          </w:r>
        </w:del>
      </w:ins>
      <w:ins w:id="8971" w:author="User" w:date="2022-09-19T15:00:00Z">
        <w:del w:id="8972" w:author="Sopheak Phorn" w:date="2023-07-28T13:44:00Z">
          <w:r w:rsidR="005A2EC8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ខាងក្រោម</w:delText>
          </w:r>
        </w:del>
      </w:ins>
      <w:ins w:id="8974" w:author="User" w:date="2022-09-10T12:50:00Z">
        <w:del w:id="8975" w:author="Sopheak Phorn" w:date="2023-07-28T13:44:00Z">
          <w:r w:rsidR="005A321F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897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</w:p>
    <w:p w14:paraId="0CA4BC68" w14:textId="377F3CC5" w:rsidR="005A321F" w:rsidRPr="006E6058" w:rsidDel="008207A1" w:rsidRDefault="005A321F">
      <w:pPr>
        <w:spacing w:after="0" w:line="226" w:lineRule="auto"/>
        <w:contextualSpacing/>
        <w:jc w:val="both"/>
        <w:rPr>
          <w:del w:id="8977" w:author="Sopheak Phorn" w:date="2023-07-28T13:44:00Z"/>
          <w:rFonts w:ascii="Khmer MEF1" w:hAnsi="Khmer MEF1" w:cs="Khmer MEF1"/>
          <w:sz w:val="24"/>
          <w:szCs w:val="24"/>
          <w:lang w:val="ca-ES"/>
          <w:rPrChange w:id="8978" w:author="Sopheak Phorn" w:date="2023-07-28T09:15:00Z">
            <w:rPr>
              <w:del w:id="8979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8980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8981" w:author="User" w:date="2022-09-10T12:50:00Z">
        <w:del w:id="8982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8983" w:author="Kem Sereyboth" w:date="2023-07-25T13:35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រៀ</w:delText>
          </w:r>
          <w:r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8984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បចំ និងអនុវត្តផែនការយុទ្ធសាស្រ្ត</w:delText>
          </w:r>
        </w:del>
      </w:ins>
      <w:ins w:id="8985" w:author="LENOVO" w:date="2022-10-02T05:16:00Z">
        <w:del w:id="8986" w:author="Sopheak Phorn" w:date="2023-07-28T13:44:00Z">
          <w:r w:rsidR="00E06E7E"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8987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8988" w:author="User" w:date="2022-09-10T12:50:00Z">
        <w:del w:id="8989" w:author="Sopheak Phorn" w:date="2023-07-28T13:44:00Z">
          <w:r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8990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និងផែនការសកម្មភាពសម្រាប់អនុវត្តតួនាទី និងភារកិច្ចដូ</w:delText>
          </w:r>
        </w:del>
      </w:ins>
      <w:ins w:id="8991" w:author="Kem Sereyboth" w:date="2023-07-25T13:32:00Z">
        <w:del w:id="8992" w:author="Sopheak Phorn" w:date="2023-07-28T13:44:00Z">
          <w:r w:rsidR="000A2C77"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8993" w:author="Kem Sereyboth" w:date="2023-07-25T15:02:00Z">
                <w:rPr>
                  <w:rFonts w:cs="MoolBoran"/>
                  <w:cs/>
                </w:rPr>
              </w:rPrChange>
            </w:rPr>
            <w:delText>​</w:delText>
          </w:r>
        </w:del>
      </w:ins>
      <w:ins w:id="8994" w:author="User" w:date="2022-09-10T12:50:00Z">
        <w:del w:id="8995" w:author="Sopheak Phorn" w:date="2023-07-28T13:44:00Z">
          <w:r w:rsidRPr="006A0383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8996" w:author="Kem Sereyboth" w:date="2023-07-25T15:02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ច</w:delText>
          </w:r>
        </w:del>
      </w:ins>
      <w:ins w:id="8997" w:author="Kem Sereyboth" w:date="2023-07-25T13:33:00Z">
        <w:del w:id="8998" w:author="Sopheak Phorn" w:date="2023-07-28T13:44:00Z">
          <w:r w:rsidR="000A2C77" w:rsidRPr="006E6058" w:rsidDel="008207A1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8999" w:author="Sopheak Phorn" w:date="2023-07-28T09:15:00Z">
                <w:rPr/>
              </w:rPrChange>
            </w:rPr>
            <w:delText>​​</w:delText>
          </w:r>
        </w:del>
      </w:ins>
      <w:ins w:id="9000" w:author="User" w:date="2022-09-10T12:50:00Z">
        <w:del w:id="9001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002" w:author="Kem Sereyboth" w:date="2023-07-25T13:35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មានចែងក្នុងមាត្រា១១ នៃច្បាប់ស្ដីពីរបបសន្តិសុខសង្គម</w:delText>
          </w:r>
        </w:del>
      </w:ins>
    </w:p>
    <w:p w14:paraId="5A21D595" w14:textId="274B257D" w:rsidR="000A2C77" w:rsidRPr="006E6058" w:rsidDel="008207A1" w:rsidRDefault="000A2C77">
      <w:pPr>
        <w:spacing w:after="0" w:line="226" w:lineRule="auto"/>
        <w:contextualSpacing/>
        <w:jc w:val="both"/>
        <w:rPr>
          <w:ins w:id="9003" w:author="Kem Sereyboth" w:date="2023-07-25T13:35:00Z"/>
          <w:del w:id="9004" w:author="Sopheak Phorn" w:date="2023-07-28T13:44:00Z"/>
          <w:rFonts w:ascii="Khmer MEF1" w:hAnsi="Khmer MEF1" w:cs="Khmer MEF1"/>
          <w:sz w:val="24"/>
          <w:szCs w:val="24"/>
          <w:lang w:val="ca-ES"/>
          <w:rPrChange w:id="9005" w:author="Sopheak Phorn" w:date="2023-07-28T09:15:00Z">
            <w:rPr>
              <w:ins w:id="9006" w:author="Kem Sereyboth" w:date="2023-07-25T13:35:00Z"/>
              <w:del w:id="9007" w:author="Sopheak Phorn" w:date="2023-07-28T13:44:00Z"/>
            </w:rPr>
          </w:rPrChange>
        </w:rPr>
        <w:pPrChange w:id="9008" w:author="Sopheak Phorn" w:date="2023-08-25T16:14:00Z">
          <w:pPr>
            <w:pStyle w:val="ListParagraph"/>
            <w:numPr>
              <w:numId w:val="5"/>
            </w:numPr>
            <w:spacing w:after="0" w:line="228" w:lineRule="auto"/>
            <w:ind w:left="993" w:hanging="142"/>
            <w:jc w:val="both"/>
          </w:pPr>
        </w:pPrChange>
      </w:pPr>
    </w:p>
    <w:p w14:paraId="5D0FB22A" w14:textId="070F7934" w:rsidR="000A2C77" w:rsidRPr="006E6058" w:rsidDel="008207A1" w:rsidRDefault="000A2C77">
      <w:pPr>
        <w:spacing w:after="0" w:line="226" w:lineRule="auto"/>
        <w:contextualSpacing/>
        <w:jc w:val="both"/>
        <w:rPr>
          <w:del w:id="9009" w:author="Sopheak Phorn" w:date="2023-07-28T13:44:00Z"/>
          <w:lang w:val="ca-ES"/>
          <w:rPrChange w:id="9010" w:author="Sopheak Phorn" w:date="2023-07-28T09:15:00Z">
            <w:rPr>
              <w:del w:id="9011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01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moveToRangeStart w:id="9013" w:author="Kem Sereyboth" w:date="2023-07-25T13:35:00Z" w:name="move141184574"/>
      <w:moveTo w:id="9014" w:author="Kem Sereyboth" w:date="2023-07-25T13:35:00Z">
        <w:del w:id="9015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</w:rPr>
            <w:delText>ត្រួតពិនិត្យ</w:delText>
          </w:r>
          <w:r w:rsidRPr="006E6058" w:rsidDel="008207A1">
            <w:rPr>
              <w:rFonts w:ascii="Khmer MEF1" w:hAnsi="Khmer MEF1" w:cs="Khmer MEF1"/>
              <w:sz w:val="24"/>
              <w:szCs w:val="24"/>
              <w:lang w:val="ca-ES"/>
              <w:rPrChange w:id="9016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Pr="000A2C77" w:rsidDel="008207A1">
            <w:rPr>
              <w:rFonts w:ascii="Khmer MEF1" w:hAnsi="Khmer MEF1" w:cs="Khmer MEF1"/>
              <w:sz w:val="24"/>
              <w:szCs w:val="24"/>
              <w:cs/>
            </w:rPr>
            <w:delText>និងតាមដានអនុលោមភាពនៃការអនុវត្តច្បាប់</w:delText>
          </w:r>
          <w:r w:rsidRPr="006E6058" w:rsidDel="008207A1">
            <w:rPr>
              <w:rFonts w:ascii="Khmer MEF1" w:hAnsi="Khmer MEF1" w:cs="Khmer MEF1"/>
              <w:sz w:val="24"/>
              <w:szCs w:val="24"/>
              <w:lang w:val="ca-ES"/>
              <w:rPrChange w:id="9017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Pr="000A2C77" w:rsidDel="008207A1">
            <w:rPr>
              <w:rFonts w:ascii="Khmer MEF1" w:hAnsi="Khmer MEF1" w:cs="Khmer MEF1"/>
              <w:sz w:val="24"/>
              <w:szCs w:val="24"/>
              <w:cs/>
            </w:rPr>
            <w:delText>និងបទប្បញ្ញត្តិពាក់ព័ន្ធនឹងប្រព័ន្ធសន្តិសុខសង្គម</w:delText>
          </w:r>
        </w:del>
      </w:moveTo>
    </w:p>
    <w:p w14:paraId="2D70D9EE" w14:textId="77A97803" w:rsidR="000A2C77" w:rsidRPr="006E6058" w:rsidDel="008207A1" w:rsidRDefault="000A2C77">
      <w:pPr>
        <w:spacing w:after="0" w:line="226" w:lineRule="auto"/>
        <w:contextualSpacing/>
        <w:jc w:val="both"/>
        <w:rPr>
          <w:ins w:id="9018" w:author="Kem Sereyboth" w:date="2023-07-25T13:36:00Z"/>
          <w:del w:id="9019" w:author="Sopheak Phorn" w:date="2023-07-28T13:44:00Z"/>
          <w:moveTo w:id="9020" w:author="Kem Sereyboth" w:date="2023-07-25T13:35:00Z"/>
          <w:lang w:val="ca-ES"/>
          <w:rPrChange w:id="9021" w:author="Sopheak Phorn" w:date="2023-07-28T09:15:00Z">
            <w:rPr>
              <w:ins w:id="9022" w:author="Kem Sereyboth" w:date="2023-07-25T13:36:00Z"/>
              <w:del w:id="9023" w:author="Sopheak Phorn" w:date="2023-07-28T13:44:00Z"/>
              <w:moveTo w:id="9024" w:author="Kem Sereyboth" w:date="2023-07-25T13:35:00Z"/>
            </w:rPr>
          </w:rPrChange>
        </w:rPr>
        <w:pPrChange w:id="9025" w:author="Sopheak Phorn" w:date="2023-08-25T16:14:00Z">
          <w:pPr>
            <w:pStyle w:val="ListParagraph"/>
            <w:numPr>
              <w:numId w:val="5"/>
            </w:numPr>
            <w:ind w:left="1170" w:hanging="360"/>
          </w:pPr>
        </w:pPrChange>
      </w:pPr>
    </w:p>
    <w:p w14:paraId="26DCABE3" w14:textId="3DB23086" w:rsidR="005A321F" w:rsidRPr="008207A1" w:rsidDel="008207A1" w:rsidRDefault="005A321F">
      <w:pPr>
        <w:spacing w:after="0" w:line="226" w:lineRule="auto"/>
        <w:contextualSpacing/>
        <w:jc w:val="both"/>
        <w:rPr>
          <w:del w:id="9026" w:author="Sopheak Phorn" w:date="2023-07-28T13:44:00Z"/>
          <w:moveFrom w:id="9027" w:author="Kem Sereyboth" w:date="2023-07-25T13:35:00Z"/>
          <w:rFonts w:ascii="Khmer MEF1" w:hAnsi="Khmer MEF1" w:cs="Khmer MEF1"/>
          <w:sz w:val="24"/>
          <w:szCs w:val="24"/>
          <w:lang w:val="ca-ES"/>
          <w:rPrChange w:id="9028" w:author="Sopheak Phorn" w:date="2023-07-28T14:01:00Z">
            <w:rPr>
              <w:del w:id="9029" w:author="Sopheak Phorn" w:date="2023-07-28T13:44:00Z"/>
              <w:moveFrom w:id="9030" w:author="Kem Sereyboth" w:date="2023-07-25T13:35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9031" w:author="Sopheak Phorn" w:date="2023-08-25T16:14:00Z">
          <w:pPr>
            <w:pStyle w:val="ListParagraph"/>
            <w:numPr>
              <w:numId w:val="5"/>
            </w:numPr>
            <w:spacing w:after="0" w:line="228" w:lineRule="auto"/>
            <w:ind w:left="993" w:hanging="142"/>
            <w:jc w:val="both"/>
          </w:pPr>
        </w:pPrChange>
      </w:pPr>
      <w:moveFromRangeStart w:id="9032" w:author="Kem Sereyboth" w:date="2023-07-25T13:35:00Z" w:name="move141184574"/>
      <w:moveToRangeEnd w:id="9013"/>
      <w:moveFrom w:id="9033" w:author="Kem Sereyboth" w:date="2023-07-25T13:35:00Z">
        <w:ins w:id="9034" w:author="User" w:date="2022-09-10T12:50:00Z">
          <w:del w:id="9035" w:author="Sopheak Phorn" w:date="2023-07-28T13:44:00Z">
            <w:r w:rsidRPr="000A2C77" w:rsidDel="008207A1">
              <w:rPr>
                <w:rFonts w:ascii="Khmer MEF1" w:hAnsi="Khmer MEF1" w:cs="Khmer MEF1"/>
                <w:sz w:val="24"/>
                <w:szCs w:val="24"/>
                <w:cs/>
                <w:rPrChange w:id="9036" w:author="Kem Sereyboth" w:date="2023-07-25T13:36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  <w:highlight w:val="yellow"/>
                    <w:cs/>
                  </w:rPr>
                </w:rPrChange>
              </w:rPr>
              <w:delText>ត្រួតពិនិត្យ</w:delText>
            </w:r>
          </w:del>
        </w:ins>
        <w:ins w:id="9037" w:author="User" w:date="2022-09-22T10:07:00Z">
          <w:del w:id="9038" w:author="Sopheak Phorn" w:date="2023-07-28T13:44:00Z">
            <w:r w:rsidR="00807B20" w:rsidRPr="008207A1" w:rsidDel="008207A1">
              <w:rPr>
                <w:rFonts w:ascii="Khmer MEF1" w:hAnsi="Khmer MEF1" w:cs="Khmer MEF1"/>
                <w:sz w:val="24"/>
                <w:szCs w:val="24"/>
                <w:lang w:val="ca-ES"/>
                <w:rPrChange w:id="9039" w:author="Sopheak Phorn" w:date="2023-07-28T14:01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</w:rPr>
                </w:rPrChange>
              </w:rPr>
              <w:delText xml:space="preserve"> </w:delText>
            </w:r>
          </w:del>
        </w:ins>
        <w:ins w:id="9040" w:author="User" w:date="2022-09-10T12:50:00Z">
          <w:del w:id="9041" w:author="Sopheak Phorn" w:date="2023-07-28T13:44:00Z">
            <w:r w:rsidRPr="000A2C77" w:rsidDel="008207A1">
              <w:rPr>
                <w:rFonts w:ascii="Khmer MEF1" w:hAnsi="Khmer MEF1" w:cs="Khmer MEF1"/>
                <w:sz w:val="24"/>
                <w:szCs w:val="24"/>
                <w:cs/>
                <w:rPrChange w:id="9042" w:author="Kem Sereyboth" w:date="2023-07-25T13:36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  <w:highlight w:val="yellow"/>
                    <w:cs/>
                  </w:rPr>
                </w:rPrChange>
              </w:rPr>
              <w:delText>និងតាមដានអនុលោមភាពនៃការអនុវត្តច្បាប់</w:delText>
            </w:r>
          </w:del>
        </w:ins>
        <w:ins w:id="9043" w:author="User" w:date="2022-09-22T10:07:00Z">
          <w:del w:id="9044" w:author="Sopheak Phorn" w:date="2023-07-28T13:44:00Z">
            <w:r w:rsidR="00807B20" w:rsidRPr="008207A1" w:rsidDel="008207A1">
              <w:rPr>
                <w:rFonts w:ascii="Khmer MEF1" w:hAnsi="Khmer MEF1" w:cs="Khmer MEF1"/>
                <w:sz w:val="24"/>
                <w:szCs w:val="24"/>
                <w:lang w:val="ca-ES"/>
                <w:rPrChange w:id="9045" w:author="Sopheak Phorn" w:date="2023-07-28T14:01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</w:rPr>
                </w:rPrChange>
              </w:rPr>
              <w:delText xml:space="preserve"> </w:delText>
            </w:r>
          </w:del>
        </w:ins>
        <w:ins w:id="9046" w:author="User" w:date="2022-09-10T12:50:00Z">
          <w:del w:id="9047" w:author="Sopheak Phorn" w:date="2023-07-28T13:44:00Z">
            <w:r w:rsidRPr="000A2C77" w:rsidDel="008207A1">
              <w:rPr>
                <w:rFonts w:ascii="Khmer MEF1" w:hAnsi="Khmer MEF1" w:cs="Khmer MEF1"/>
                <w:sz w:val="24"/>
                <w:szCs w:val="24"/>
                <w:cs/>
                <w:rPrChange w:id="9048" w:author="Kem Sereyboth" w:date="2023-07-25T13:36:00Z">
                  <w:rPr>
                    <w:rFonts w:ascii="Khmer MEF1" w:hAnsi="Khmer MEF1" w:cs="Khmer MEF1"/>
                    <w:color w:val="000000"/>
                    <w:spacing w:val="-2"/>
                    <w:sz w:val="24"/>
                    <w:szCs w:val="24"/>
                    <w:highlight w:val="yellow"/>
                    <w:cs/>
                  </w:rPr>
                </w:rPrChange>
              </w:rPr>
              <w:delText>និងបទប្បញ្ញត្តិពាក់ព័ន្ធនឹងប្រព័ន្ធសន្តិសុខសង្គម</w:delText>
            </w:r>
          </w:del>
        </w:ins>
      </w:moveFrom>
    </w:p>
    <w:moveFromRangeEnd w:id="9032"/>
    <w:p w14:paraId="7ABAEF97" w14:textId="2478ABE2" w:rsidR="005A321F" w:rsidRPr="008207A1" w:rsidDel="008207A1" w:rsidRDefault="005A321F">
      <w:pPr>
        <w:spacing w:after="0" w:line="226" w:lineRule="auto"/>
        <w:contextualSpacing/>
        <w:jc w:val="both"/>
        <w:rPr>
          <w:del w:id="9049" w:author="Sopheak Phorn" w:date="2023-07-28T13:44:00Z"/>
          <w:rFonts w:ascii="Khmer MEF1" w:hAnsi="Khmer MEF1" w:cs="Khmer MEF1"/>
          <w:sz w:val="24"/>
          <w:szCs w:val="24"/>
          <w:lang w:val="ca-ES"/>
          <w:rPrChange w:id="9050" w:author="Sopheak Phorn" w:date="2023-07-28T14:01:00Z">
            <w:rPr>
              <w:del w:id="9051" w:author="Sopheak Phorn" w:date="2023-07-28T13:44:00Z"/>
            </w:rPr>
          </w:rPrChange>
        </w:rPr>
        <w:pPrChange w:id="9052" w:author="Sopheak Phorn" w:date="2023-08-25T16:14:00Z">
          <w:pPr>
            <w:pStyle w:val="ListParagraph"/>
            <w:numPr>
              <w:numId w:val="5"/>
            </w:numPr>
            <w:spacing w:after="0" w:line="228" w:lineRule="auto"/>
            <w:ind w:left="993" w:hanging="142"/>
            <w:jc w:val="both"/>
          </w:pPr>
        </w:pPrChange>
      </w:pPr>
      <w:ins w:id="9053" w:author="User" w:date="2022-09-10T12:50:00Z">
        <w:del w:id="9054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055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ត្រួតពិនិត្យតាមដាននិងវាយតម្លៃការអនុវត្តរបស់ប្រតិបត្តិករសន្តិសុខសង្គម និងតួអង្គពាក់ព័ន្ធ</w:delText>
          </w:r>
        </w:del>
      </w:ins>
    </w:p>
    <w:p w14:paraId="76610DA4" w14:textId="4466C269" w:rsidR="000A2C77" w:rsidRPr="008207A1" w:rsidDel="008207A1" w:rsidRDefault="000A2C77">
      <w:pPr>
        <w:spacing w:after="0" w:line="226" w:lineRule="auto"/>
        <w:contextualSpacing/>
        <w:jc w:val="both"/>
        <w:rPr>
          <w:ins w:id="9056" w:author="Kem Sereyboth" w:date="2023-07-25T13:36:00Z"/>
          <w:del w:id="9057" w:author="Sopheak Phorn" w:date="2023-07-28T13:44:00Z"/>
          <w:rFonts w:ascii="Khmer MEF1" w:hAnsi="Khmer MEF1" w:cs="Khmer MEF1"/>
          <w:sz w:val="24"/>
          <w:szCs w:val="24"/>
          <w:lang w:val="ca-ES"/>
          <w:rPrChange w:id="9058" w:author="Sopheak Phorn" w:date="2023-07-28T14:01:00Z">
            <w:rPr>
              <w:ins w:id="9059" w:author="Kem Sereyboth" w:date="2023-07-25T13:36:00Z"/>
              <w:del w:id="9060" w:author="Sopheak Phorn" w:date="2023-07-28T13:4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9061" w:author="Sopheak Phorn" w:date="2023-08-25T16:14:00Z">
          <w:pPr/>
        </w:pPrChange>
      </w:pPr>
    </w:p>
    <w:p w14:paraId="708662AC" w14:textId="532344AB" w:rsidR="005A321F" w:rsidRPr="008207A1" w:rsidDel="008207A1" w:rsidRDefault="005A321F">
      <w:pPr>
        <w:spacing w:after="0" w:line="226" w:lineRule="auto"/>
        <w:contextualSpacing/>
        <w:jc w:val="both"/>
        <w:rPr>
          <w:del w:id="9062" w:author="Sopheak Phorn" w:date="2023-07-28T13:44:00Z"/>
          <w:rFonts w:ascii="Khmer MEF1" w:hAnsi="Khmer MEF1" w:cs="Khmer MEF1"/>
          <w:sz w:val="24"/>
          <w:szCs w:val="24"/>
          <w:lang w:val="ca-ES"/>
          <w:rPrChange w:id="9063" w:author="Sopheak Phorn" w:date="2023-07-28T14:01:00Z">
            <w:rPr>
              <w:del w:id="9064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06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066" w:author="User" w:date="2022-09-10T12:50:00Z">
        <w:del w:id="9067" w:author="Sopheak Phorn" w:date="2023-07-28T13:44:00Z">
          <w:r w:rsidRPr="000A2C77" w:rsidDel="008207A1">
            <w:rPr>
              <w:rFonts w:ascii="Khmer MEF1" w:hAnsi="Khmer MEF1" w:cs="Khmer MEF1"/>
              <w:spacing w:val="4"/>
              <w:sz w:val="24"/>
              <w:szCs w:val="24"/>
              <w:cs/>
              <w:rPrChange w:id="9068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រៀបចំ ធ្វើបច្ចុប្បន្នភាព និងស្នើសុំការអនុម័តនូវបទប្បញ្ញត្តិពាក់ព័ន្ធសម្រាប់គ្រប់គ្រងប្រតិបត្តិករ</w:delText>
          </w:r>
        </w:del>
      </w:ins>
      <w:ins w:id="9069" w:author="LENOVO" w:date="2022-10-02T05:17:00Z">
        <w:del w:id="9070" w:author="Sopheak Phorn" w:date="2023-07-28T13:44:00Z">
          <w:r w:rsidR="00DC12B3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071" w:author="Sopheak Phorn" w:date="2023-07-28T14:01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072" w:author="User" w:date="2022-09-10T12:50:00Z">
        <w:del w:id="9073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074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ស</w:delText>
          </w:r>
        </w:del>
      </w:ins>
      <w:ins w:id="9075" w:author="Kem Sereyboth" w:date="2023-07-25T13:37:00Z">
        <w:del w:id="9076" w:author="Sopheak Phorn" w:date="2023-07-28T13:44:00Z">
          <w:r w:rsidR="000A2C77" w:rsidDel="008207A1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9077" w:author="User" w:date="2022-09-10T12:50:00Z">
        <w:del w:id="9078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079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ន្តិសុខសង្គមនិងតួអង្គពាក់ព័ន្ធ</w:delText>
          </w:r>
        </w:del>
      </w:ins>
    </w:p>
    <w:p w14:paraId="25AFB5D0" w14:textId="0B0E2BB8" w:rsidR="000A2C77" w:rsidRPr="008207A1" w:rsidDel="008207A1" w:rsidRDefault="000A2C77">
      <w:pPr>
        <w:spacing w:after="0" w:line="226" w:lineRule="auto"/>
        <w:contextualSpacing/>
        <w:jc w:val="both"/>
        <w:rPr>
          <w:ins w:id="9080" w:author="Kem Sereyboth" w:date="2023-07-25T13:36:00Z"/>
          <w:del w:id="9081" w:author="Sopheak Phorn" w:date="2023-07-28T13:44:00Z"/>
          <w:rFonts w:ascii="Khmer MEF1" w:hAnsi="Khmer MEF1" w:cs="Khmer MEF1"/>
          <w:sz w:val="24"/>
          <w:szCs w:val="24"/>
          <w:lang w:val="ca-ES"/>
          <w:rPrChange w:id="9082" w:author="Sopheak Phorn" w:date="2023-07-28T14:01:00Z">
            <w:rPr>
              <w:ins w:id="9083" w:author="Kem Sereyboth" w:date="2023-07-25T13:36:00Z"/>
              <w:del w:id="9084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085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</w:p>
    <w:p w14:paraId="6E845332" w14:textId="2BA1509A" w:rsidR="005A321F" w:rsidRPr="008207A1" w:rsidDel="008207A1" w:rsidRDefault="005A321F">
      <w:pPr>
        <w:spacing w:after="0" w:line="226" w:lineRule="auto"/>
        <w:contextualSpacing/>
        <w:jc w:val="both"/>
        <w:rPr>
          <w:del w:id="9086" w:author="Sopheak Phorn" w:date="2023-07-28T13:44:00Z"/>
          <w:rFonts w:ascii="Khmer MEF1" w:hAnsi="Khmer MEF1" w:cs="Khmer MEF1"/>
          <w:sz w:val="24"/>
          <w:szCs w:val="24"/>
          <w:lang w:val="ca-ES"/>
          <w:rPrChange w:id="9087" w:author="Sopheak Phorn" w:date="2023-07-28T14:01:00Z">
            <w:rPr>
              <w:del w:id="9088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08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090" w:author="User" w:date="2022-09-10T12:50:00Z">
        <w:del w:id="9091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092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លើកកម្ពស់ការអប់រំ បណ្ដុះបណ្ដាល និងផ្សព្វផ្សាយដល់សាធារណជន</w:delText>
          </w:r>
        </w:del>
      </w:ins>
    </w:p>
    <w:p w14:paraId="075E8DB0" w14:textId="669DE7C1" w:rsidR="000A2C77" w:rsidRPr="008207A1" w:rsidDel="008207A1" w:rsidRDefault="000A2C77">
      <w:pPr>
        <w:spacing w:after="0" w:line="226" w:lineRule="auto"/>
        <w:contextualSpacing/>
        <w:jc w:val="both"/>
        <w:rPr>
          <w:ins w:id="9093" w:author="Kem Sereyboth" w:date="2023-07-25T13:36:00Z"/>
          <w:del w:id="9094" w:author="Sopheak Phorn" w:date="2023-07-28T13:44:00Z"/>
          <w:rFonts w:ascii="Khmer MEF1" w:hAnsi="Khmer MEF1" w:cs="Khmer MEF1"/>
          <w:sz w:val="24"/>
          <w:szCs w:val="24"/>
          <w:lang w:val="ca-ES"/>
          <w:rPrChange w:id="9095" w:author="Sopheak Phorn" w:date="2023-07-28T14:01:00Z">
            <w:rPr>
              <w:ins w:id="9096" w:author="Kem Sereyboth" w:date="2023-07-25T13:36:00Z"/>
              <w:del w:id="9097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098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</w:p>
    <w:p w14:paraId="6578A8F6" w14:textId="2D5798D6" w:rsidR="005A321F" w:rsidRPr="008207A1" w:rsidDel="008207A1" w:rsidRDefault="005A321F">
      <w:pPr>
        <w:spacing w:after="0" w:line="226" w:lineRule="auto"/>
        <w:contextualSpacing/>
        <w:jc w:val="both"/>
        <w:rPr>
          <w:ins w:id="9099" w:author="User" w:date="2022-09-10T12:50:00Z"/>
          <w:del w:id="9100" w:author="Sopheak Phorn" w:date="2023-07-28T13:44:00Z"/>
          <w:rFonts w:ascii="Khmer MEF1" w:hAnsi="Khmer MEF1" w:cs="Khmer MEF1"/>
          <w:sz w:val="24"/>
          <w:szCs w:val="24"/>
          <w:lang w:val="ca-ES"/>
          <w:rPrChange w:id="9101" w:author="Sopheak Phorn" w:date="2023-07-28T14:01:00Z">
            <w:rPr>
              <w:ins w:id="9102" w:author="User" w:date="2022-09-10T12:50:00Z"/>
              <w:del w:id="9103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104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105" w:author="User" w:date="2022-09-10T12:50:00Z">
        <w:del w:id="9106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107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ចូលរួមក្នុងកិច្ចការសហប្រតិបត្តិការតំបន់និងអន្តរជាតិ</w:delText>
          </w:r>
        </w:del>
      </w:ins>
    </w:p>
    <w:p w14:paraId="60F6D2B0" w14:textId="462CAD98" w:rsidR="005A321F" w:rsidRPr="008207A1" w:rsidDel="008207A1" w:rsidRDefault="005A321F">
      <w:pPr>
        <w:spacing w:after="0" w:line="226" w:lineRule="auto"/>
        <w:contextualSpacing/>
        <w:jc w:val="both"/>
        <w:rPr>
          <w:ins w:id="9108" w:author="User" w:date="2022-09-10T12:50:00Z"/>
          <w:del w:id="9109" w:author="Sopheak Phorn" w:date="2023-07-28T13:44:00Z"/>
          <w:rFonts w:ascii="Khmer MEF1" w:hAnsi="Khmer MEF1" w:cs="Khmer MEF1"/>
          <w:b/>
          <w:bCs/>
          <w:sz w:val="24"/>
          <w:szCs w:val="24"/>
          <w:lang w:val="ca-ES"/>
          <w:rPrChange w:id="9110" w:author="Sopheak Phorn" w:date="2023-07-28T14:01:00Z">
            <w:rPr>
              <w:ins w:id="9111" w:author="User" w:date="2022-09-10T12:50:00Z"/>
              <w:del w:id="9112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113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114" w:author="User" w:date="2022-09-10T12:50:00Z">
        <w:del w:id="911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911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គ្រប់គ្រងហិរញ្ញវត្ថុ និងបុគ្គលិករបស់ </w:delText>
          </w:r>
          <w:r w:rsidRPr="000A2C77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17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</w:p>
    <w:p w14:paraId="77FD844C" w14:textId="67B66E80" w:rsidR="005A321F" w:rsidRPr="008207A1" w:rsidDel="008207A1" w:rsidRDefault="005A321F">
      <w:pPr>
        <w:spacing w:after="0" w:line="226" w:lineRule="auto"/>
        <w:contextualSpacing/>
        <w:jc w:val="both"/>
        <w:rPr>
          <w:ins w:id="9118" w:author="User" w:date="2022-09-10T12:50:00Z"/>
          <w:del w:id="9119" w:author="Sopheak Phorn" w:date="2023-07-28T13:44:00Z"/>
          <w:rFonts w:ascii="Khmer MEF1" w:hAnsi="Khmer MEF1" w:cs="Khmer MEF1"/>
          <w:sz w:val="24"/>
          <w:szCs w:val="24"/>
          <w:lang w:val="ca-ES"/>
          <w:rPrChange w:id="9120" w:author="Sopheak Phorn" w:date="2023-07-28T14:01:00Z">
            <w:rPr>
              <w:ins w:id="9121" w:author="User" w:date="2022-09-10T12:50:00Z"/>
              <w:del w:id="9122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123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124" w:author="User" w:date="2022-09-10T12:50:00Z">
        <w:del w:id="912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912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សម្របសម្រួលការគ្រប់គ្រងធនធានមនុស្សជាមួយអគ្គលេខាធិការដ្ឋាន</w:delText>
          </w:r>
        </w:del>
      </w:ins>
    </w:p>
    <w:p w14:paraId="53C95A0F" w14:textId="2CBD6068" w:rsidR="005A321F" w:rsidRPr="008207A1" w:rsidDel="008207A1" w:rsidRDefault="005A321F">
      <w:pPr>
        <w:spacing w:after="0" w:line="226" w:lineRule="auto"/>
        <w:contextualSpacing/>
        <w:jc w:val="both"/>
        <w:rPr>
          <w:ins w:id="9127" w:author="User" w:date="2022-09-10T12:50:00Z"/>
          <w:del w:id="9128" w:author="Sopheak Phorn" w:date="2023-07-28T13:44:00Z"/>
          <w:rFonts w:ascii="Khmer MEF1" w:hAnsi="Khmer MEF1" w:cs="Khmer MEF1"/>
          <w:sz w:val="24"/>
          <w:szCs w:val="24"/>
          <w:lang w:val="ca-ES"/>
          <w:rPrChange w:id="9129" w:author="Sopheak Phorn" w:date="2023-07-28T14:01:00Z">
            <w:rPr>
              <w:ins w:id="9130" w:author="User" w:date="2022-09-10T12:50:00Z"/>
              <w:del w:id="9131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132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133" w:author="User" w:date="2022-09-10T12:50:00Z">
        <w:del w:id="9134" w:author="Sopheak Phorn" w:date="2023-07-28T13:44:00Z">
          <w:r w:rsidRPr="000A2C77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135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គ្រប់គ្រងទ្រព្យសម្បត្តិរដ្ឋដែលត្រូវបានបែងចែកឱ្យនៅក្រោម </w:delText>
          </w:r>
          <w:r w:rsidRPr="000A2C77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9136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Pr="000A2C77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137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និងរៀបចំបញ្ជីសារពើភ័ណ្ឌ</w:delText>
          </w:r>
        </w:del>
      </w:ins>
      <w:ins w:id="9138" w:author="User" w:date="2022-09-28T17:09:00Z">
        <w:del w:id="9139" w:author="Sopheak Phorn" w:date="2023-07-28T13:44:00Z">
          <w:r w:rsidR="00C93485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140" w:author="Sopheak Phorn" w:date="2023-07-28T14:01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141" w:author="User" w:date="2022-09-10T12:50:00Z">
        <w:del w:id="9142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143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ជូនអគ្គលេខាធិការដ្ឋាន</w:delText>
          </w:r>
        </w:del>
      </w:ins>
    </w:p>
    <w:p w14:paraId="6E90D46D" w14:textId="61DE38BC" w:rsidR="005A321F" w:rsidRPr="008207A1" w:rsidDel="008207A1" w:rsidRDefault="005A321F">
      <w:pPr>
        <w:spacing w:after="0" w:line="226" w:lineRule="auto"/>
        <w:contextualSpacing/>
        <w:jc w:val="both"/>
        <w:rPr>
          <w:ins w:id="9144" w:author="User" w:date="2022-09-10T12:50:00Z"/>
          <w:del w:id="9145" w:author="Sopheak Phorn" w:date="2023-07-28T13:44:00Z"/>
          <w:rFonts w:ascii="Khmer MEF1" w:hAnsi="Khmer MEF1" w:cs="Khmer MEF1"/>
          <w:sz w:val="24"/>
          <w:szCs w:val="24"/>
          <w:lang w:val="ca-ES"/>
          <w:rPrChange w:id="9146" w:author="Sopheak Phorn" w:date="2023-07-28T14:01:00Z">
            <w:rPr>
              <w:ins w:id="9147" w:author="User" w:date="2022-09-10T12:50:00Z"/>
              <w:del w:id="9148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highlight w:val="yellow"/>
            </w:rPr>
          </w:rPrChange>
        </w:rPr>
        <w:pPrChange w:id="9149" w:author="Sopheak Phorn" w:date="2023-08-25T16:14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  <w:jc w:val="both"/>
          </w:pPr>
        </w:pPrChange>
      </w:pPr>
      <w:ins w:id="9150" w:author="User" w:date="2022-09-10T12:50:00Z">
        <w:del w:id="9151" w:author="Sopheak Phorn" w:date="2023-07-28T13:44:00Z">
          <w:r w:rsidRPr="001A7620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152" w:author="Kem Sereyboth" w:date="2023-07-25T13:38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អនុវត្តការងារផ្សេងទៀត តាមការណែនាំរបស់រដ្ឋមន្រ្តីក្រសួងសេដ្ឋកិច្ចនិងហិរញ្ញវត្ថុ និងជាប្រធា</w:delText>
          </w:r>
        </w:del>
      </w:ins>
      <w:ins w:id="9153" w:author="Kem Sereyboth" w:date="2023-07-25T13:38:00Z">
        <w:del w:id="9154" w:author="Sopheak Phorn" w:date="2023-07-28T13:44:00Z">
          <w:r w:rsidR="001A7620" w:rsidRPr="001A7620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155" w:author="Kem Sereyboth" w:date="2023-07-25T13:3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156" w:author="User" w:date="2022-09-10T12:50:00Z">
        <w:del w:id="9157" w:author="Sopheak Phorn" w:date="2023-07-28T13:44:00Z">
          <w:r w:rsidRPr="001A7620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158" w:author="Kem Sereyboth" w:date="2023-07-25T13:38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ន</w:delText>
          </w:r>
        </w:del>
      </w:ins>
      <w:ins w:id="9159" w:author="Kem Sereyboth" w:date="2023-07-25T13:38:00Z">
        <w:del w:id="9160" w:author="Sopheak Phorn" w:date="2023-07-28T13:44:00Z">
          <w:r w:rsidR="001A7620" w:rsidDel="008207A1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9161" w:author="User" w:date="2022-09-10T12:50:00Z">
        <w:del w:id="9162" w:author="Sopheak Phorn" w:date="2023-07-28T13:44:00Z"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163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 xml:space="preserve">ក្រុមប្រឹក្សា </w:delText>
          </w:r>
          <w:r w:rsidRPr="000A2C77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164" w:author="Kem Sereyboth" w:date="2023-07-25T13:37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Pr="000A2C77" w:rsidDel="008207A1">
            <w:rPr>
              <w:rFonts w:ascii="Khmer MEF1" w:hAnsi="Khmer MEF1" w:cs="Khmer MEF1"/>
              <w:sz w:val="24"/>
              <w:szCs w:val="24"/>
              <w:cs/>
              <w:rPrChange w:id="9165" w:author="Kem Sereyboth" w:date="2023-07-25T13:3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</w:p>
    <w:p w14:paraId="48342ABB" w14:textId="25336CF9" w:rsidR="00340C94" w:rsidRPr="00340C94" w:rsidDel="008207A1" w:rsidRDefault="00340C94">
      <w:pPr>
        <w:spacing w:after="0" w:line="226" w:lineRule="auto"/>
        <w:contextualSpacing/>
        <w:jc w:val="both"/>
        <w:rPr>
          <w:ins w:id="9166" w:author="Kem Sereyboth" w:date="2023-07-25T13:54:00Z"/>
          <w:del w:id="9167" w:author="Sopheak Phorn" w:date="2023-07-28T13:44:00Z"/>
          <w:rFonts w:ascii="Khmer MEF1" w:hAnsi="Khmer MEF1" w:cs="Khmer MEF1"/>
          <w:spacing w:val="-8"/>
          <w:sz w:val="24"/>
          <w:szCs w:val="24"/>
          <w:lang w:val="ca-ES"/>
          <w:rPrChange w:id="9168" w:author="Kem Sereyboth" w:date="2023-07-25T13:56:00Z">
            <w:rPr>
              <w:ins w:id="9169" w:author="Kem Sereyboth" w:date="2023-07-25T13:54:00Z"/>
              <w:del w:id="9170" w:author="Sopheak Phorn" w:date="2023-07-28T13:44:00Z"/>
              <w:lang w:val="ca-ES"/>
            </w:rPr>
          </w:rPrChange>
        </w:rPr>
        <w:pPrChange w:id="9171" w:author="Sopheak Phorn" w:date="2023-08-25T16:14:00Z">
          <w:pPr>
            <w:spacing w:line="216" w:lineRule="auto"/>
            <w:ind w:firstLine="720"/>
            <w:contextualSpacing/>
            <w:jc w:val="both"/>
          </w:pPr>
        </w:pPrChange>
      </w:pPr>
    </w:p>
    <w:p w14:paraId="7B6E81B0" w14:textId="628B5D16" w:rsidR="005C3437" w:rsidRPr="008207A1" w:rsidDel="008207A1" w:rsidRDefault="00F226D0">
      <w:pPr>
        <w:spacing w:after="0" w:line="226" w:lineRule="auto"/>
        <w:contextualSpacing/>
        <w:jc w:val="both"/>
        <w:rPr>
          <w:ins w:id="9172" w:author="Kem Sereyboth" w:date="2023-06-20T14:25:00Z"/>
          <w:del w:id="9173" w:author="Sopheak Phorn" w:date="2023-07-28T13:44:00Z"/>
          <w:rFonts w:ascii="Khmer MEF1" w:hAnsi="Khmer MEF1" w:cs="Khmer MEF1"/>
          <w:sz w:val="24"/>
          <w:szCs w:val="24"/>
          <w:lang w:val="ca-ES"/>
          <w:rPrChange w:id="9174" w:author="Sopheak Phorn" w:date="2023-07-28T14:01:00Z">
            <w:rPr>
              <w:ins w:id="9175" w:author="Kem Sereyboth" w:date="2023-06-20T14:25:00Z"/>
              <w:del w:id="9176" w:author="Sopheak Phorn" w:date="2023-07-28T13:44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9177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9178" w:author="Voeun Kuyeng" w:date="2022-08-31T11:06:00Z">
        <w:del w:id="9179" w:author="Sopheak Phorn" w:date="2023-07-28T13:44:00Z"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180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ក្នុងការ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181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.................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182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18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..............</w:delText>
          </w:r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184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.។ </w:delText>
          </w:r>
        </w:del>
      </w:ins>
      <w:ins w:id="9185" w:author="Kem Sereyboth" w:date="2023-06-21T10:00:00Z">
        <w:del w:id="9186" w:author="Sopheak Phorn" w:date="2023-07-28T13:44:00Z"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 xml:space="preserve">បច្ចុប្បន្ន </w:delText>
          </w:r>
          <w:r w:rsidR="00A42C79" w:rsidRPr="00E33574" w:rsidDel="008207A1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ន.ស.ស</w:delText>
          </w:r>
          <w:r w:rsidR="00A42C79" w:rsidRPr="006E6058" w:rsidDel="008207A1">
            <w:rPr>
              <w:rFonts w:ascii="Khmer MEF1" w:hAnsi="Khmer MEF1" w:cs="Khmer MEF1"/>
              <w:b/>
              <w:bCs/>
              <w:spacing w:val="-10"/>
              <w:sz w:val="24"/>
              <w:szCs w:val="24"/>
              <w:lang w:val="ca-ES"/>
              <w:rPrChange w:id="9187" w:author="Sopheak Phorn" w:date="2023-07-28T09:15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</w:rPr>
              </w:rPrChange>
            </w:rPr>
            <w:delText>.</w:delText>
          </w:r>
          <w:r w:rsidR="00A42C79" w:rsidRPr="00E33574" w:rsidDel="008207A1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 xml:space="preserve"> </w:delText>
          </w:r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ប្រើរចនាសម្ព័ន្ធកម្រិតនាយកដ្ឋានដូចមានកំណត់ក្នុងអនុក្រឹត្យលេខ ០៣ អនក្រ.ប​ក​</w:delText>
          </w:r>
          <w:r w:rsidR="00A42C79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</w:delText>
          </w:r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ចុះ​ថ្ងៃ​ទី០៨ ខែមករា ឆ្នាំ២០១៨ ស្តីពីការបង្កើតគណៈកម្មាធិការប្រតិបត្តិ និងអគ្គលេ​ខាធិ​ការដ្ឋាន</w:delText>
          </w:r>
        </w:del>
      </w:ins>
      <w:ins w:id="9188" w:author="Kem Sereyboth" w:date="2023-07-25T14:09:00Z">
        <w:del w:id="9189" w:author="Sopheak Phorn" w:date="2023-07-28T13:44:00Z">
          <w:r w:rsidR="00F37570" w:rsidDel="008207A1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ន</w:delText>
          </w:r>
        </w:del>
      </w:ins>
      <w:ins w:id="9190" w:author="Kem Sereyboth" w:date="2023-07-25T14:10:00Z">
        <w:del w:id="9191" w:author="Sopheak Phorn" w:date="2023-07-28T13:44:00Z">
          <w:r w:rsidR="00F37570" w:rsidDel="008207A1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ៃ</w:delText>
          </w:r>
        </w:del>
      </w:ins>
      <w:ins w:id="9192" w:author="Kem Sereyboth" w:date="2023-06-21T10:00:00Z">
        <w:del w:id="9193" w:author="Sopheak Phorn" w:date="2023-07-28T13:44:00Z">
          <w:r w:rsidR="00A42C79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ក្រុមប្រឹក្សា</w:delText>
          </w:r>
          <w:r w:rsidR="00A42C79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194" w:author="Kem Sereyboth" w:date="2023-07-25T14:13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ជា​តិ</w:delText>
          </w:r>
          <w:r w:rsidR="00A42C79" w:rsidRPr="008207A1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195" w:author="Sopheak Phorn" w:date="2023-07-28T14:01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​​</w:delText>
          </w:r>
          <w:r w:rsidR="00A42C79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196" w:author="Kem Sereyboth" w:date="2023-07-25T14:13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</w:rPr>
              </w:rPrChange>
            </w:rPr>
            <w:delText>គាំពារសង្គម (</w:delText>
          </w:r>
          <w:r w:rsidR="00A42C79" w:rsidRPr="00F37570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9197" w:author="Kem Sereyboth" w:date="2023-07-25T14:13:00Z">
                <w:rPr>
                  <w:rFonts w:ascii="Khmer MEF1" w:hAnsi="Khmer MEF1" w:cs="Khmer MEF1"/>
                  <w:b/>
                  <w:bCs/>
                  <w:spacing w:val="-16"/>
                  <w:sz w:val="24"/>
                  <w:szCs w:val="24"/>
                  <w:cs/>
                </w:rPr>
              </w:rPrChange>
            </w:rPr>
            <w:delText>អ.ក.គ.</w:delText>
          </w:r>
          <w:r w:rsidR="00A42C79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198" w:author="Kem Sereyboth" w:date="2023-07-25T14:13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</w:rPr>
              </w:rPrChange>
            </w:rPr>
            <w:delText xml:space="preserve">) </w:delText>
          </w:r>
        </w:del>
      </w:ins>
      <w:ins w:id="9199" w:author="Kem Sereyboth" w:date="2023-06-21T16:02:00Z">
        <w:del w:id="9200" w:author="Sopheak Phorn" w:date="2023-07-28T13:44:00Z"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9201" w:author="Kem Sereyboth" w:date="2023-07-25T14:1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202" w:author="Kem Sereyboth" w:date="2023-07-25T14:1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នាយកដ្ឋា​នទាំង ៥ 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203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នេះ មាននាយកដ្ឋានជំនាញចំនួន</w:delText>
          </w:r>
          <w:r w:rsidR="009E6E54" w:rsidRPr="008207A1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204" w:author="Sopheak Phorn" w:date="2023-07-28T14:01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205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២ </w:delText>
          </w:r>
        </w:del>
      </w:ins>
      <w:ins w:id="9206" w:author="Kem Sereyboth" w:date="2023-07-25T13:56:00Z">
        <w:del w:id="9207" w:author="Sopheak Phorn" w:date="2023-07-28T13:44:00Z">
          <w:r w:rsidR="00340C9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208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 និងកំពុងបំ</w:delText>
          </w:r>
        </w:del>
      </w:ins>
      <w:ins w:id="9209" w:author="Kem Sereyboth" w:date="2023-07-25T14:12:00Z">
        <w:del w:id="9210" w:author="Sopheak Phorn" w:date="2023-07-28T13:44:00Z">
          <w:r w:rsidR="00F37570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211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212" w:author="Kem Sereyboth" w:date="2023-07-25T13:56:00Z">
        <w:del w:id="9213" w:author="Sopheak Phorn" w:date="2023-07-28T13:44:00Z">
          <w:r w:rsidR="00340C9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214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ពេ</w:delText>
          </w:r>
        </w:del>
      </w:ins>
      <w:ins w:id="9215" w:author="Kem Sereyboth" w:date="2023-07-25T14:12:00Z">
        <w:del w:id="9216" w:author="Sopheak Phorn" w:date="2023-07-28T13:44:00Z">
          <w:r w:rsidR="00F37570" w:rsidRPr="008207A1" w:rsidDel="008207A1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9217" w:author="Sopheak Phorn" w:date="2023-07-28T14:01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</w:delText>
          </w:r>
        </w:del>
      </w:ins>
      <w:ins w:id="9218" w:author="Kem Sereyboth" w:date="2023-07-25T13:56:00Z">
        <w:del w:id="9219" w:author="Sopheak Phorn" w:date="2023-07-28T13:44:00Z">
          <w:r w:rsidR="00340C9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220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ញ</w:delText>
          </w:r>
          <w:r w:rsidR="00340C9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221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ការងារស្នូល និងបច្ចេក</w:delText>
          </w:r>
        </w:del>
      </w:ins>
      <w:ins w:id="9222" w:author="Kem Sereyboth" w:date="2023-07-25T13:57:00Z">
        <w:del w:id="9223" w:author="Sopheak Phorn" w:date="2023-07-28T13:44:00Z">
          <w:r w:rsidR="00340C9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224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ទេស ដើម្បីគាំទ្រមុខងារនិយ័តករ</w:delText>
          </w:r>
        </w:del>
      </w:ins>
      <w:ins w:id="9225" w:author="Kem Sereyboth" w:date="2023-07-25T14:11:00Z">
        <w:del w:id="9226" w:author="Sopheak Phorn" w:date="2023-07-28T13:44:00Z">
          <w:r w:rsidR="00F37570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227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228" w:author="Kem Sereyboth" w:date="2023-06-21T16:02:00Z">
        <w:del w:id="9229" w:author="Sopheak Phorn" w:date="2023-07-28T13:44:00Z">
          <w:r w:rsidR="009E6E5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230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គឺនាយកដ្ឋានត្រួតពិនិត្យ និងនាយកដ្ឋានផ្សះផ្សាវិ</w:delText>
          </w:r>
        </w:del>
      </w:ins>
      <w:ins w:id="9231" w:author="Kem Sereyboth" w:date="2023-07-25T14:13:00Z">
        <w:del w:id="9232" w:author="Sopheak Phorn" w:date="2023-07-28T13:44:00Z">
          <w:r w:rsidR="00F37570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233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234" w:author="Kem Sereyboth" w:date="2023-06-21T16:02:00Z">
        <w:del w:id="9235" w:author="Sopheak Phorn" w:date="2023-07-28T13:44:00Z">
          <w:r w:rsidR="009E6E5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236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វា</w:delText>
          </w:r>
        </w:del>
      </w:ins>
      <w:ins w:id="9237" w:author="Kem Sereyboth" w:date="2023-07-25T14:13:00Z">
        <w:del w:id="9238" w:author="Sopheak Phorn" w:date="2023-07-28T13:44:00Z">
          <w:r w:rsidR="00F37570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239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240" w:author="Kem Sereyboth" w:date="2023-06-21T16:02:00Z">
        <w:del w:id="9241" w:author="Sopheak Phorn" w:date="2023-07-28T13:44:00Z">
          <w:r w:rsidR="009E6E54" w:rsidRPr="00F37570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242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ទ</w:delText>
          </w:r>
          <w:r w:rsidR="009E6E54" w:rsidRPr="00E33574" w:rsidDel="008207A1">
            <w:rPr>
              <w:rFonts w:ascii="Khmer MEF1" w:hAnsi="Khmer MEF1" w:cs="Khmer MEF1"/>
              <w:spacing w:val="-2"/>
              <w:sz w:val="24"/>
              <w:szCs w:val="24"/>
              <w:cs/>
              <w:rPrChange w:id="924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44" w:author="Kem Sereyboth" w:date="2023-07-25T14:13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និងការពារអ្ន​ក</w:delText>
          </w:r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45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ទទួលផ</w:delText>
          </w:r>
        </w:del>
      </w:ins>
      <w:ins w:id="9246" w:author="Kem Sereyboth" w:date="2023-06-27T15:35:00Z">
        <w:del w:id="9247" w:author="Sopheak Phorn" w:date="2023-07-28T13:44:00Z">
          <w:r w:rsidR="00CB32B1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48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249" w:author="Kem Sereyboth" w:date="2023-06-21T16:02:00Z">
        <w:del w:id="9250" w:author="Sopheak Phorn" w:date="2023-07-28T13:44:00Z"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51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ល</w:delText>
          </w:r>
        </w:del>
      </w:ins>
      <w:ins w:id="9252" w:author="Kem Sereyboth" w:date="2023-06-27T15:35:00Z">
        <w:del w:id="9253" w:author="Sopheak Phorn" w:date="2023-07-28T13:44:00Z">
          <w:r w:rsidR="00CB32B1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54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255" w:author="Kem Sereyboth" w:date="2023-06-21T16:02:00Z">
        <w:del w:id="9256" w:author="Sopheak Phorn" w:date="2023-07-28T13:44:00Z"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57" w:author="Kem Sereyboth" w:date="2023-07-25T14:1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និងមាននាយកដ្ឋានកិច្ចការទូទៅដែល</w:delText>
          </w:r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58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បំពេញមុខងារគាំទ្រដល់កិច្ចដំណើរការរប</w:delText>
          </w:r>
        </w:del>
      </w:ins>
      <w:ins w:id="9259" w:author="Kem Sereyboth" w:date="2023-07-25T14:13:00Z">
        <w:del w:id="9260" w:author="Sopheak Phorn" w:date="2023-07-28T13:44:00Z">
          <w:r w:rsidR="00F37570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61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262" w:author="Kem Sereyboth" w:date="2023-06-21T16:02:00Z">
        <w:del w:id="9263" w:author="Sopheak Phorn" w:date="2023-07-28T13:44:00Z">
          <w:r w:rsidR="009E6E54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64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ស់</w:delText>
          </w:r>
        </w:del>
      </w:ins>
      <w:ins w:id="9265" w:author="Kem Sereyboth" w:date="2023-07-25T14:13:00Z">
        <w:del w:id="9266" w:author="Sopheak Phorn" w:date="2023-07-28T13:44:00Z">
          <w:r w:rsidR="00F37570" w:rsidRPr="00F37570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267" w:author="Kem Sereyboth" w:date="2023-07-25T14:1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268" w:author="Kem Sereyboth" w:date="2023-06-21T16:02:00Z">
        <w:del w:id="9269" w:author="Sopheak Phorn" w:date="2023-07-28T13:44:00Z">
          <w:r w:rsidR="009E6E54" w:rsidRPr="00F37570" w:rsidDel="008207A1">
            <w:rPr>
              <w:rFonts w:ascii="Khmer MEF1" w:hAnsi="Khmer MEF1" w:cs="Khmer MEF1"/>
              <w:sz w:val="24"/>
              <w:szCs w:val="24"/>
              <w:cs/>
              <w:rPrChange w:id="9270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និយ័តករ</w:delText>
          </w:r>
        </w:del>
      </w:ins>
      <w:ins w:id="9271" w:author="Kem Sereyboth" w:date="2023-07-25T14:12:00Z">
        <w:del w:id="9272" w:author="Sopheak Phorn" w:date="2023-07-28T13:44:00Z">
          <w:r w:rsidR="00F37570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273" w:author="Sopheak Phorn" w:date="2023-07-28T14:01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 xml:space="preserve">​ </w:delText>
          </w:r>
        </w:del>
      </w:ins>
      <w:ins w:id="9274" w:author="Kem Sereyboth" w:date="2023-07-25T14:01:00Z">
        <w:del w:id="9275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276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ពាក់ព័ន្ធនឹងកិច្ចការរដ្ឋបាលទូទៅនិងហិរញ្ញវត្ថុ និងការអភិវ</w:delText>
          </w:r>
        </w:del>
      </w:ins>
      <w:ins w:id="9277" w:author="Kem Sereyboth" w:date="2023-07-25T14:02:00Z">
        <w:del w:id="9278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279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ឌ្ឍបច្ចេកវិទ្យាព័ត៌</w:delText>
          </w:r>
        </w:del>
      </w:ins>
      <w:ins w:id="9280" w:author="Kem Sereyboth" w:date="2023-07-25T14:12:00Z">
        <w:del w:id="9281" w:author="Sopheak Phorn" w:date="2023-07-28T13:44:00Z">
          <w:r w:rsidR="00F37570" w:rsidRPr="00F37570" w:rsidDel="008207A1">
            <w:rPr>
              <w:rFonts w:ascii="Khmer MEF1" w:hAnsi="Khmer MEF1" w:cs="Khmer MEF1"/>
              <w:sz w:val="24"/>
              <w:szCs w:val="24"/>
              <w:cs/>
              <w:rPrChange w:id="9282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283" w:author="Kem Sereyboth" w:date="2023-07-25T14:02:00Z">
        <w:del w:id="9284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285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មា</w:delText>
          </w:r>
        </w:del>
      </w:ins>
      <w:ins w:id="9286" w:author="Kem Sereyboth" w:date="2023-07-25T14:12:00Z">
        <w:del w:id="9287" w:author="Sopheak Phorn" w:date="2023-07-28T13:44:00Z">
          <w:r w:rsidR="00F37570" w:rsidRPr="00F37570" w:rsidDel="008207A1">
            <w:rPr>
              <w:rFonts w:ascii="Khmer MEF1" w:hAnsi="Khmer MEF1" w:cs="Khmer MEF1"/>
              <w:sz w:val="24"/>
              <w:szCs w:val="24"/>
              <w:cs/>
              <w:rPrChange w:id="9288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289" w:author="Kem Sereyboth" w:date="2023-07-25T14:02:00Z">
        <w:del w:id="9290" w:author="Sopheak Phorn" w:date="2023-07-28T13:44:00Z">
          <w:r w:rsidR="00340C94" w:rsidRPr="00F37570" w:rsidDel="008207A1">
            <w:rPr>
              <w:rFonts w:ascii="Khmer MEF1" w:hAnsi="Khmer MEF1" w:cs="Khmer MEF1"/>
              <w:sz w:val="24"/>
              <w:szCs w:val="24"/>
              <w:cs/>
              <w:rPrChange w:id="9291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 (</w:delText>
          </w:r>
          <w:r w:rsidR="00340C94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292" w:author="Sopheak Phorn" w:date="2023-07-28T14:01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ICT)</w:delText>
          </w:r>
        </w:del>
      </w:ins>
      <w:ins w:id="9293" w:author="Kem Sereyboth" w:date="2023-06-21T16:02:00Z">
        <w:del w:id="9294" w:author="Sopheak Phorn" w:date="2023-07-28T13:44:00Z">
          <w:r w:rsidR="009E6E54" w:rsidRPr="00F37570" w:rsidDel="008207A1">
            <w:rPr>
              <w:rFonts w:ascii="Khmer MEF1" w:hAnsi="Khmer MEF1" w:cs="Khmer MEF1"/>
              <w:sz w:val="24"/>
              <w:szCs w:val="24"/>
              <w:cs/>
              <w:rPrChange w:id="9295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="009E6E54" w:rsidRPr="00E33574" w:rsidDel="008207A1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ចំណែក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296" w:author="Kem Sereyboth" w:date="2023-07-25T14:1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នាយកដ្ឋានចំនួន ២ ផ្សេងទៀត រួមមាន</w:delText>
          </w:r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297" w:author="Kem Sereyboth" w:date="2023-07-25T14:1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នាយកដ្ឋានជំនួយសង្គម និងនាយកដ្ឋានសន្តិសុខសង្គម បំពេញការ</w:delText>
          </w:r>
        </w:del>
      </w:ins>
      <w:ins w:id="9298" w:author="Kem Sereyboth" w:date="2023-07-25T14:14:00Z">
        <w:del w:id="9299" w:author="Sopheak Phorn" w:date="2023-07-28T13:44:00Z">
          <w:r w:rsidR="00F37570" w:rsidRPr="004126A1" w:rsidDel="008207A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</w:del>
      </w:ins>
      <w:ins w:id="9300" w:author="Kem Sereyboth" w:date="2023-06-21T16:02:00Z">
        <w:del w:id="9301" w:author="Sopheak Phorn" w:date="2023-07-28T13:44:00Z">
          <w:r w:rsidR="009E6E54" w:rsidRPr="00F37570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302" w:author="Kem Sereyboth" w:date="2023-07-25T14:1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ងារ</w:delText>
          </w:r>
        </w:del>
      </w:ins>
      <w:ins w:id="9303" w:author="Kem Sereyboth" w:date="2023-07-25T14:14:00Z">
        <w:del w:id="9304" w:author="Sopheak Phorn" w:date="2023-07-28T13:44:00Z">
          <w:r w:rsidR="00F37570" w:rsidRPr="004126A1" w:rsidDel="008207A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</w:del>
      </w:ins>
      <w:ins w:id="9305" w:author="Kem Sereyboth" w:date="2023-06-21T16:02:00Z">
        <w:del w:id="9306" w:author="Sopheak Phorn" w:date="2023-07-28T13:44:00Z">
          <w:r w:rsidR="009E6E54" w:rsidRPr="00074D0A" w:rsidDel="008207A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ដោយឡែក</w:delText>
          </w:r>
        </w:del>
      </w:ins>
      <w:ins w:id="9307" w:author="Kem Sereyboth" w:date="2023-07-25T14:04:00Z">
        <w:del w:id="9308" w:author="Sopheak Phorn" w:date="2023-07-28T13:44:00Z">
          <w:r w:rsidR="00340C9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09" w:author="Kem Sereyboth" w:date="2023-07-25T14:1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ដែល</w:delText>
          </w:r>
        </w:del>
      </w:ins>
      <w:ins w:id="9310" w:author="Kem Sereyboth" w:date="2023-06-21T16:02:00Z">
        <w:del w:id="9311" w:author="Sopheak Phorn" w:date="2023-07-28T13:44:00Z">
          <w:r w:rsidR="009E6E54" w:rsidRPr="00074D0A" w:rsidDel="008207A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ពាក់ព័ន្ធនឹងការអភិវឌ្ឍ</w:delText>
          </w:r>
          <w:r w:rsidR="009E6E5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12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គោលន</w:delText>
          </w:r>
        </w:del>
      </w:ins>
      <w:ins w:id="9313" w:author="Kem Sereyboth" w:date="2023-06-27T15:35:00Z">
        <w:del w:id="9314" w:author="Sopheak Phorn" w:date="2023-07-28T13:44:00Z">
          <w:r w:rsidR="00CB32B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15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316" w:author="Kem Sereyboth" w:date="2023-06-21T16:02:00Z">
        <w:del w:id="9317" w:author="Sopheak Phorn" w:date="2023-07-28T13:44:00Z">
          <w:r w:rsidR="009E6E5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18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</w:delText>
          </w:r>
        </w:del>
      </w:ins>
      <w:ins w:id="9319" w:author="Kem Sereyboth" w:date="2023-06-27T15:35:00Z">
        <w:del w:id="9320" w:author="Sopheak Phorn" w:date="2023-07-28T13:44:00Z">
          <w:r w:rsidR="00CB32B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21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322" w:author="Kem Sereyboth" w:date="2023-06-21T16:02:00Z">
        <w:del w:id="9323" w:author="Sopheak Phorn" w:date="2023-07-28T13:44:00Z">
          <w:r w:rsidR="009E6E54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24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បាយគាំពារសង្គម</w:delText>
          </w:r>
        </w:del>
      </w:ins>
      <w:ins w:id="9325" w:author="Kem Sereyboth" w:date="2023-07-25T14:04:00Z">
        <w:del w:id="9326" w:author="Sopheak Phorn" w:date="2023-07-28T13:44:00Z">
          <w:r w:rsidR="00F37570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27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ក្នុងក្របខណ្ឌ</w:delText>
          </w:r>
        </w:del>
      </w:ins>
      <w:ins w:id="9328" w:author="Kem Sereyboth" w:date="2023-07-25T14:05:00Z">
        <w:del w:id="9329" w:author="Sopheak Phorn" w:date="2023-07-28T13:44:00Z">
          <w:r w:rsidR="00F37570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30" w:author="Kem Sereyboth" w:date="2023-07-25T14:1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អគ្គលេ​ខាធិ​ការដ្ឋានក្រុ</w:delText>
          </w:r>
        </w:del>
      </w:ins>
      <w:ins w:id="9331" w:author="Kem Sereyboth" w:date="2023-07-25T14:15:00Z">
        <w:del w:id="9332" w:author="Sopheak Phorn" w:date="2023-07-28T13:44:00Z">
          <w:r w:rsidR="00FD0F6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33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334" w:author="Kem Sereyboth" w:date="2023-07-25T14:05:00Z">
        <w:del w:id="9335" w:author="Sopheak Phorn" w:date="2023-07-28T13:44:00Z">
          <w:r w:rsidR="00F37570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36" w:author="Kem Sereyboth" w:date="2023-07-25T14:1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ម</w:delText>
          </w:r>
        </w:del>
      </w:ins>
      <w:ins w:id="9337" w:author="Kem Sereyboth" w:date="2023-07-25T14:15:00Z">
        <w:del w:id="9338" w:author="Sopheak Phorn" w:date="2023-07-28T13:44:00Z">
          <w:r w:rsidR="00FD0F61" w:rsidRPr="00FD0F61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339" w:author="Kem Sereyboth" w:date="2023-07-25T14:15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340" w:author="Kem Sereyboth" w:date="2023-07-25T14:05:00Z">
        <w:del w:id="9341" w:author="Sopheak Phorn" w:date="2023-07-28T13:44:00Z">
          <w:r w:rsidR="00F37570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ប្រឹក្សាជា​តិ</w:delText>
          </w:r>
          <w:r w:rsidR="00F37570" w:rsidRPr="008207A1" w:rsidDel="008207A1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9342" w:author="Sopheak Phorn" w:date="2023-07-28T14:01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​​</w:delText>
          </w:r>
          <w:r w:rsidR="00F37570" w:rsidRPr="00400C83" w:rsidDel="008207A1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គាំពារសង្គម</w:delText>
          </w:r>
        </w:del>
      </w:ins>
      <w:ins w:id="9343" w:author="Kem Sereyboth" w:date="2023-06-21T16:02:00Z">
        <w:del w:id="9344" w:author="Sopheak Phorn" w:date="2023-07-28T13:44:00Z">
          <w:r w:rsidR="009E6E54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9345" w:author="Kem Sereyboth" w:date="2023-06-21T16:03:00Z">
        <w:del w:id="9346" w:author="Sopheak Phorn" w:date="2023-07-28T13:44:00Z">
          <w:r w:rsidR="009E6E54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="009E6E54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3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9348" w:author="Kem Sereyboth" w:date="2023-06-20T14:25:00Z">
        <w:del w:id="9349" w:author="Sopheak Phorn" w:date="2023-07-28T13:44:00Z">
          <w:r w:rsidR="005C3437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មាន</w:delText>
          </w:r>
          <w:r w:rsidR="005C3437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រចនាសម្ព័ន្ធគ្រប់គ្រងដូច</w:delText>
          </w:r>
          <w:r w:rsidR="005C3437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ខាងក្រោម៖</w:delText>
          </w:r>
        </w:del>
      </w:ins>
    </w:p>
    <w:p w14:paraId="14FF41E3" w14:textId="4EAC610E" w:rsidR="00D60D92" w:rsidRPr="00CD5931" w:rsidDel="008207A1" w:rsidRDefault="00FE2485">
      <w:pPr>
        <w:spacing w:after="0" w:line="226" w:lineRule="auto"/>
        <w:contextualSpacing/>
        <w:jc w:val="both"/>
        <w:rPr>
          <w:ins w:id="9350" w:author="Kem Sereiboth" w:date="2022-09-29T12:51:00Z"/>
          <w:del w:id="9351" w:author="Sopheak Phorn" w:date="2023-07-28T13:44:00Z"/>
          <w:rFonts w:ascii="Khmer MEF1" w:hAnsi="Khmer MEF1" w:cs="Khmer MEF1"/>
          <w:spacing w:val="2"/>
          <w:sz w:val="24"/>
          <w:szCs w:val="24"/>
          <w:lang w:val="ca-ES"/>
          <w:rPrChange w:id="9352" w:author="Kem Sereyboth" w:date="2023-07-25T14:16:00Z">
            <w:rPr>
              <w:ins w:id="9353" w:author="Kem Sereiboth" w:date="2022-09-29T12:51:00Z"/>
              <w:del w:id="9354" w:author="Sopheak Phorn" w:date="2023-07-28T13:44:00Z"/>
              <w:rFonts w:ascii="Khmer MEF1" w:hAnsi="Khmer MEF1" w:cs="Khmer MEF1"/>
              <w:color w:val="000000"/>
              <w:spacing w:val="-4"/>
              <w:sz w:val="24"/>
              <w:szCs w:val="24"/>
              <w:lang w:val="ca-ES"/>
            </w:rPr>
          </w:rPrChange>
        </w:rPr>
        <w:pPrChange w:id="935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356" w:author="User" w:date="2022-09-10T13:00:00Z">
        <w:del w:id="9357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58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តាមរយៈ</w:delText>
          </w:r>
        </w:del>
      </w:ins>
      <w:ins w:id="9359" w:author="Kem Sereiboth" w:date="2022-09-13T16:05:00Z">
        <w:del w:id="9360" w:author="Sopheak Phorn" w:date="2023-07-28T13:44:00Z">
          <w:r w:rsidR="00E4228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61" w:author="Kem Sereyboth" w:date="2023-07-25T14:16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តួនាទី និងភារកិច្ច</w:delText>
          </w:r>
        </w:del>
      </w:ins>
      <w:ins w:id="9362" w:author="User" w:date="2022-09-10T13:00:00Z">
        <w:del w:id="9363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64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នេះ 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365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66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បាន</w:delText>
          </w:r>
        </w:del>
      </w:ins>
      <w:ins w:id="9367" w:author="sakaria fa" w:date="2022-09-13T22:00:00Z">
        <w:del w:id="9368" w:author="Sopheak Phorn" w:date="2023-07-28T13:44:00Z">
          <w:r w:rsidR="006346C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69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កំពុង</w:delText>
          </w:r>
        </w:del>
      </w:ins>
      <w:ins w:id="9370" w:author="Kem Sereiboth" w:date="2022-09-29T12:50:00Z">
        <w:del w:id="9371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72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</w:ins>
      <w:ins w:id="9373" w:author="User" w:date="2022-09-10T13:00:00Z">
        <w:del w:id="9374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75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រៀបចំអភិវឌ្ឍនូវផែនការអភិវឌ្ឍន៍ស្ថាប័ន</w:delText>
          </w:r>
        </w:del>
      </w:ins>
      <w:ins w:id="9376" w:author="LENOVO" w:date="2022-10-02T05:19:00Z">
        <w:del w:id="9377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378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D85715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379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80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381" w:author="User" w:date="2022-09-10T13:00:00Z">
        <w:del w:id="9382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83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នៃនិយ័តករសន្តិសុខសង្គមសម្រាប់រយៈពេល ៥ឆ្នាំ </w:delText>
          </w:r>
        </w:del>
      </w:ins>
      <w:ins w:id="9384" w:author="User" w:date="2022-09-22T10:09:00Z">
        <w:del w:id="9385" w:author="Sopheak Phorn" w:date="2023-07-28T13:44:00Z">
          <w:r w:rsidR="00807B2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386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(</w:delText>
          </w:r>
        </w:del>
      </w:ins>
      <w:ins w:id="9387" w:author="User" w:date="2022-09-10T13:00:00Z">
        <w:del w:id="9388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89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២០២២-២០២៦</w:delText>
          </w:r>
        </w:del>
      </w:ins>
      <w:ins w:id="9390" w:author="User" w:date="2022-09-22T10:10:00Z">
        <w:del w:id="9391" w:author="Sopheak Phorn" w:date="2023-07-28T13:44:00Z">
          <w:r w:rsidR="00807B2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392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)</w:delText>
          </w:r>
        </w:del>
      </w:ins>
      <w:ins w:id="9393" w:author="User" w:date="2022-09-10T13:00:00Z">
        <w:del w:id="9394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95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9396" w:author="LENOVO" w:date="2022-10-02T05:22:00Z">
        <w:del w:id="9397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398" w:author="Kem Sereyboth" w:date="2023-07-25T14:16:00Z">
                <w:rPr>
                  <w:rFonts w:ascii="Khmer MEF1" w:hAnsi="Khmer MEF1" w:cs="Khmer MEF1"/>
                  <w:color w:val="00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និងផែនការសកម្មភាពបីឆ្នាំរំកិល (២០២២-២០២៤) </w:delText>
          </w:r>
        </w:del>
      </w:ins>
      <w:ins w:id="9399" w:author="User" w:date="2022-09-10T13:00:00Z">
        <w:del w:id="9400" w:author="Sopheak Phorn" w:date="2023-07-28T13:44:00Z">
          <w:r w:rsidRPr="00CD5931" w:rsidDel="008207A1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9401" w:author="Kem Sereyboth" w:date="2023-07-25T14:16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និងផែនការសកម្មភាពបីឆ្នាំរំកិល ២០២២-២០២៤</w:delText>
          </w:r>
        </w:del>
      </w:ins>
      <w:ins w:id="9402" w:author="Voeun Kuyeng" w:date="2022-08-31T11:06:00Z">
        <w:del w:id="9403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0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តាមរយៈនេះ 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405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0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40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0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បានរៀបចំអភិវឌ្ឍនូវផែនការអភិវឌ្ឍន៍អង្គភាពសម្រាប់រយៈពេល ៥ឆ្នាំ </w:delText>
          </w:r>
        </w:del>
      </w:ins>
      <w:ins w:id="9409" w:author="socheata.ol@hotmail.com" w:date="2022-09-02T15:06:00Z">
        <w:del w:id="9410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411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412" w:author="Voeun Kuyeng" w:date="2022-08-31T11:06:00Z">
        <w:del w:id="9413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1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២០២១</w:delText>
          </w:r>
        </w:del>
      </w:ins>
      <w:ins w:id="9415" w:author="socheata.ol@hotmail.com" w:date="2022-09-02T15:21:00Z">
        <w:del w:id="9416" w:author="Sopheak Phorn" w:date="2023-07-28T13:44:00Z">
          <w:r w:rsidR="00B21E64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17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418" w:author="Voeun Kuyeng" w:date="2022-08-31T11:06:00Z">
        <w:del w:id="9419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2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-២០២៥</w:delText>
          </w:r>
        </w:del>
      </w:ins>
      <w:ins w:id="9421" w:author="socheata.ol@hotmail.com" w:date="2022-09-02T15:06:00Z">
        <w:del w:id="9422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423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424" w:author="Voeun Kuyeng" w:date="2022-08-31T11:06:00Z">
        <w:del w:id="9425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2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និងផែនការសកម្មភាពបីឆ្នាំរំកិល </w:delText>
          </w:r>
        </w:del>
      </w:ins>
      <w:ins w:id="9427" w:author="socheata.ol@hotmail.com" w:date="2022-09-02T15:06:00Z">
        <w:del w:id="9428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429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430" w:author="Voeun Kuyeng" w:date="2022-08-31T11:06:00Z">
        <w:del w:id="9431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32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២០២២-២០២៤</w:delText>
          </w:r>
        </w:del>
      </w:ins>
      <w:ins w:id="9433" w:author="socheata.ol@hotmail.com" w:date="2022-09-02T15:06:00Z">
        <w:del w:id="9434" w:author="Sopheak Phorn" w:date="2023-07-28T13:44:00Z">
          <w:r w:rsidR="006414F4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435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436" w:author="Voeun Kuyeng" w:date="2022-08-31T11:06:00Z">
        <w:del w:id="9437" w:author="Sopheak Phorn" w:date="2023-07-28T13:44:00Z">
          <w:r w:rsidR="00F226D0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3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439" w:author="Kem Sereiboth" w:date="2022-09-29T12:51:00Z">
        <w:del w:id="9440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41" w:author="Kem Sereyboth" w:date="2023-07-25T14:16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ហើយផែនការនេះ</w:delText>
          </w:r>
        </w:del>
      </w:ins>
      <w:ins w:id="9442" w:author="LENOVO" w:date="2022-10-02T05:22:00Z">
        <w:del w:id="9443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44" w:author="Kem Sereyboth" w:date="2023-07-25T14:16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ទាំង</w:delText>
          </w:r>
        </w:del>
      </w:ins>
      <w:ins w:id="9445" w:author="User" w:date="2022-10-09T22:32:00Z">
        <w:del w:id="9446" w:author="Sopheak Phorn" w:date="2023-07-28T13:44:00Z">
          <w:r w:rsidR="00A9512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47" w:author="Kem Sereyboth" w:date="2023-07-25T14:16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448" w:author="LENOVO" w:date="2022-10-02T05:22:00Z">
        <w:del w:id="9449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50" w:author="Kem Sereyboth" w:date="2023-07-25T14:16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២ នេះ</w:delText>
          </w:r>
        </w:del>
      </w:ins>
      <w:ins w:id="9451" w:author="Kem Sereiboth" w:date="2022-09-29T12:51:00Z">
        <w:del w:id="9452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53" w:author="Kem Sereyboth" w:date="2023-07-25T14:16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មិន</w:delText>
          </w:r>
        </w:del>
      </w:ins>
      <w:ins w:id="9454" w:author="User" w:date="2022-10-07T09:33:00Z">
        <w:del w:id="9455" w:author="Sopheak Phorn" w:date="2023-07-28T13:44:00Z">
          <w:r w:rsidR="00130F4B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56" w:author="Kem Sereyboth" w:date="2023-07-25T14:16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9457" w:author="Kem Sereiboth" w:date="2022-09-29T12:51:00Z">
        <w:del w:id="9458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59" w:author="Kem Sereyboth" w:date="2023-07-25T14:16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ទាន់ដាក់​ឱ្យអនុវត្តនៅឡើយទេ។</w:delText>
          </w:r>
        </w:del>
      </w:ins>
      <w:ins w:id="9460" w:author="Kem Sereiboth" w:date="2022-09-29T12:52:00Z">
        <w:del w:id="9461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62" w:author="Kem Sereyboth" w:date="2023-07-25T14:16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ចំពោះផែនការអភិវឌ្ឍន៍ស្ថា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63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ប័ន</w:delText>
          </w:r>
        </w:del>
      </w:ins>
      <w:ins w:id="9464" w:author="LENOVO" w:date="2022-10-02T05:23:00Z">
        <w:del w:id="9465" w:author="Sopheak Phorn" w:date="2023-07-28T13:44:00Z"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66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D85715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467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D8571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68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469" w:author="Kem Sereiboth" w:date="2022-09-29T12:52:00Z">
        <w:del w:id="9470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71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នៃនិយ័តករសន្តិសុខសង្គម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72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សម្រាប់រយៈពេល ៥ឆ្នាំ 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473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(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74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២០២២-២០២៦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475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)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76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បានដាក់ឆ្លងប្រជុំ</w:delText>
          </w:r>
        </w:del>
      </w:ins>
      <w:ins w:id="9477" w:author="Kem Sereiboth" w:date="2022-09-29T12:57:00Z">
        <w:del w:id="9478" w:author="Sopheak Phorn" w:date="2023-07-28T13:44:00Z"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79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បច្ចេកទេស </w:delText>
          </w:r>
          <w:r w:rsidR="00D60D92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480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D60D92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81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កាលពីថ្ងៃទី១៩</w:delText>
          </w:r>
          <w:r w:rsidR="00CF031B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82" w:author="Kem Sereyboth" w:date="2023-07-25T14:1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ខែសីហា ឆ្នាំ២០២២។</w:delText>
          </w:r>
        </w:del>
      </w:ins>
    </w:p>
    <w:p w14:paraId="1E4E590B" w14:textId="7F4081D1" w:rsidR="00F226D0" w:rsidRPr="00CD5931" w:rsidDel="008207A1" w:rsidRDefault="00F226D0">
      <w:pPr>
        <w:spacing w:after="0" w:line="226" w:lineRule="auto"/>
        <w:contextualSpacing/>
        <w:jc w:val="both"/>
        <w:rPr>
          <w:ins w:id="9483" w:author="Voeun Kuyeng" w:date="2022-08-31T11:24:00Z"/>
          <w:del w:id="9484" w:author="Sopheak Phorn" w:date="2023-07-28T13:44:00Z"/>
          <w:rFonts w:ascii="Khmer MEF1" w:hAnsi="Khmer MEF1" w:cs="Khmer MEF1"/>
          <w:b/>
          <w:bCs/>
          <w:spacing w:val="2"/>
          <w:sz w:val="24"/>
          <w:szCs w:val="24"/>
          <w:lang w:val="ca-ES"/>
          <w:rPrChange w:id="9485" w:author="Kem Sereyboth" w:date="2023-07-25T14:16:00Z">
            <w:rPr>
              <w:ins w:id="9486" w:author="Voeun Kuyeng" w:date="2022-08-31T11:24:00Z"/>
              <w:del w:id="9487" w:author="Sopheak Phorn" w:date="2023-07-28T13:44:00Z"/>
              <w:rFonts w:ascii="Khmer MEF1" w:hAnsi="Khmer MEF1" w:cs="Khmer MEF1"/>
              <w:color w:val="000000"/>
              <w:spacing w:val="-2"/>
              <w:sz w:val="24"/>
              <w:szCs w:val="24"/>
              <w:lang w:val="ca-ES"/>
            </w:rPr>
          </w:rPrChange>
        </w:rPr>
        <w:pPrChange w:id="948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489" w:author="Voeun Kuyeng" w:date="2022-08-31T11:06:00Z">
        <w:del w:id="9490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91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ដើម្បីធានាបានការអនុវត្តការងារប្រកប</w:delText>
          </w:r>
        </w:del>
      </w:ins>
      <w:ins w:id="9492" w:author="socheata.ol@hotmail.com" w:date="2022-09-02T15:21:00Z">
        <w:del w:id="9493" w:author="Sopheak Phorn" w:date="2023-07-28T13:44:00Z">
          <w:r w:rsidR="00B21E64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94" w:author="Kem Sereyboth" w:date="2023-07-25T14:1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9495" w:author="Voeun Kuyeng" w:date="2022-08-31T11:06:00Z">
        <w:del w:id="9496" w:author="Sopheak Phorn" w:date="2023-07-28T13:44:00Z">
          <w:r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49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ដោយប្រសិទ្ធភាព និងស័ក្តិសិទ្ធភាព។</w:delText>
          </w:r>
        </w:del>
      </w:ins>
      <w:ins w:id="9498" w:author="Kem Sereiboth" w:date="2022-09-13T16:06:00Z">
        <w:del w:id="9499" w:author="Sopheak Phorn" w:date="2023-07-28T13:44:00Z">
          <w:r w:rsidR="00E42282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00" w:author="Kem Sereyboth" w:date="2023-07-25T14:1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ខ-រចនាសម្ព័ន្ធ និងធនធានមនុស្សរបស់និយ័តករសន្តិសុខសង្គម</w:delText>
          </w:r>
        </w:del>
      </w:ins>
      <w:ins w:id="9501" w:author="Voeun Kuyeng" w:date="2022-08-31T11:06:00Z">
        <w:del w:id="9502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03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តាមរយៈនេះ 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50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05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50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0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នឹងត្រូវអនុវត្តការងារទៅតាមគោលដៅចំនួន ....មានដូចជា៖ ១)...................២)..........................។</w:delText>
          </w:r>
        </w:del>
      </w:ins>
    </w:p>
    <w:p w14:paraId="619B9D11" w14:textId="68C12576" w:rsidR="00C34129" w:rsidRPr="00CD5931" w:rsidDel="008207A1" w:rsidRDefault="00C34129">
      <w:pPr>
        <w:spacing w:after="0" w:line="226" w:lineRule="auto"/>
        <w:contextualSpacing/>
        <w:jc w:val="both"/>
        <w:rPr>
          <w:ins w:id="9508" w:author="Voeun Kuyeng" w:date="2022-08-31T11:06:00Z"/>
          <w:del w:id="9509" w:author="Sopheak Phorn" w:date="2023-07-28T13:44:00Z"/>
          <w:rFonts w:ascii="Khmer MEF1" w:hAnsi="Khmer MEF1" w:cs="Khmer MEF1"/>
          <w:b/>
          <w:bCs/>
          <w:spacing w:val="2"/>
          <w:sz w:val="24"/>
          <w:szCs w:val="24"/>
          <w:lang w:val="ca-ES"/>
          <w:rPrChange w:id="9510" w:author="Kem Sereyboth" w:date="2023-07-25T14:16:00Z">
            <w:rPr>
              <w:ins w:id="9511" w:author="Voeun Kuyeng" w:date="2022-08-31T11:06:00Z"/>
              <w:del w:id="9512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9513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</w:p>
    <w:p w14:paraId="3EBACFE4" w14:textId="31FBAA3C" w:rsidR="00F226D0" w:rsidRPr="00CD5931" w:rsidDel="008207A1" w:rsidRDefault="00F226D0">
      <w:pPr>
        <w:spacing w:after="0" w:line="226" w:lineRule="auto"/>
        <w:contextualSpacing/>
        <w:jc w:val="both"/>
        <w:rPr>
          <w:ins w:id="9514" w:author="Voeun Kuyeng" w:date="2022-08-31T11:06:00Z"/>
          <w:del w:id="9515" w:author="Sopheak Phorn" w:date="2023-07-28T13:44:00Z"/>
          <w:rFonts w:ascii="Khmer MEF1" w:hAnsi="Khmer MEF1" w:cs="Khmer MEF1"/>
          <w:b/>
          <w:bCs/>
          <w:spacing w:val="2"/>
          <w:cs/>
          <w:lang w:val="ca-ES"/>
          <w:rPrChange w:id="9516" w:author="Kem Sereyboth" w:date="2023-07-25T14:16:00Z">
            <w:rPr>
              <w:ins w:id="9517" w:author="Voeun Kuyeng" w:date="2022-08-31T11:06:00Z"/>
              <w:del w:id="9518" w:author="Sopheak Phorn" w:date="2023-07-28T13:44:00Z"/>
              <w:rFonts w:ascii="Khmer MEF1" w:hAnsi="Khmer MEF1" w:cs="Khmer MEF1"/>
              <w:cs/>
              <w:lang w:val="ca-ES"/>
            </w:rPr>
          </w:rPrChange>
        </w:rPr>
        <w:pPrChange w:id="9519" w:author="Sopheak Phorn" w:date="2023-08-25T16:14:00Z">
          <w:pPr>
            <w:pStyle w:val="NormalWeb"/>
            <w:spacing w:before="0" w:beforeAutospacing="0" w:after="0" w:afterAutospacing="0" w:line="250" w:lineRule="auto"/>
            <w:ind w:firstLine="720"/>
          </w:pPr>
        </w:pPrChange>
      </w:pPr>
      <w:ins w:id="9520" w:author="Voeun Kuyeng" w:date="2022-08-31T11:06:00Z">
        <w:del w:id="9521" w:author="Sopheak Phorn" w:date="2023-07-28T13:44:00Z"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22" w:author="Kem Sereyboth" w:date="2023-07-25T14:16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ខ-ចំណុចទី២</w:delText>
          </w:r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lang w:val="ca-ES"/>
              <w:rPrChange w:id="9523" w:author="Kem Sereyboth" w:date="2023-07-25T14:16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:</w:delText>
          </w:r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24" w:author="Kem Sereyboth" w:date="2023-07-25T14:16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ត្រូវរៀបរាប់អំពីរចនាសម្ព័ន្ធ និងធនធានមនុស្សរបស់សវនដ្ឋាន។ សវនករទទួលបន្ទុក</w:delText>
          </w:r>
          <w:r w:rsidRPr="00CD5931" w:rsidDel="008207A1">
            <w:rPr>
              <w:rFonts w:ascii="Khmer MEF1" w:eastAsia="Times New Roman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25" w:author="Kem Sereyboth" w:date="2023-07-25T14:16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 អាចរៀបរាប់អំពីចំណុចទី២ នេះ ដូចគំរូខាងក្រោម៖</w:delText>
          </w:r>
        </w:del>
      </w:ins>
    </w:p>
    <w:p w14:paraId="45D5CE29" w14:textId="171E5224" w:rsidR="00CC4009" w:rsidRPr="008207A1" w:rsidDel="008207A1" w:rsidRDefault="00F226D0">
      <w:pPr>
        <w:spacing w:after="0" w:line="226" w:lineRule="auto"/>
        <w:contextualSpacing/>
        <w:jc w:val="both"/>
        <w:rPr>
          <w:ins w:id="9526" w:author="Kem Sereiboth" w:date="2022-09-13T16:15:00Z"/>
          <w:del w:id="9527" w:author="Sopheak Phorn" w:date="2023-07-28T13:44:00Z"/>
          <w:rFonts w:ascii="Khmer MEF1" w:hAnsi="Khmer MEF1" w:cs="Khmer MEF1"/>
          <w:spacing w:val="2"/>
          <w:sz w:val="24"/>
          <w:szCs w:val="24"/>
          <w:lang w:val="ca-ES"/>
          <w:rPrChange w:id="9528" w:author="Sopheak Phorn" w:date="2023-07-28T14:01:00Z">
            <w:rPr>
              <w:ins w:id="9529" w:author="Kem Sereiboth" w:date="2022-09-13T16:15:00Z"/>
              <w:del w:id="9530" w:author="Sopheak Phorn" w:date="2023-07-28T13:44:00Z"/>
              <w:rFonts w:ascii="Khmer MEF1" w:hAnsi="Khmer MEF1" w:cs="Khmer MEF1"/>
              <w:spacing w:val="2"/>
              <w:sz w:val="24"/>
              <w:szCs w:val="24"/>
              <w:highlight w:val="yellow"/>
            </w:rPr>
          </w:rPrChange>
        </w:rPr>
        <w:pPrChange w:id="9531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532" w:author="Voeun Kuyeng" w:date="2022-08-31T11:06:00Z">
        <w:del w:id="9533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3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យោងតាមប្រកាស</w:delText>
          </w:r>
        </w:del>
      </w:ins>
      <w:ins w:id="9535" w:author="Kem Sereiboth" w:date="2022-09-15T10:41:00Z">
        <w:del w:id="9536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37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អនុក្រឹត្យ</w:delText>
          </w:r>
        </w:del>
      </w:ins>
      <w:ins w:id="9538" w:author="Voeun Kuyeng" w:date="2022-08-31T11:06:00Z">
        <w:del w:id="9539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4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លេខ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41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542" w:author="socheata.ol@hotmail.com" w:date="2022-09-02T15:09:00Z">
        <w:del w:id="9543" w:author="Sopheak Phorn" w:date="2023-07-28T13:44:00Z">
          <w:r w:rsidR="003A7EB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544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545" w:author="Voeun Kuyeng" w:date="2022-08-31T11:06:00Z">
        <w:del w:id="9546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4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០០</w:delText>
          </w:r>
        </w:del>
      </w:ins>
      <w:ins w:id="9548" w:author="Kem Sereiboth" w:date="2022-09-15T10:42:00Z">
        <w:del w:id="9549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50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១១៣</w:delText>
          </w:r>
        </w:del>
      </w:ins>
      <w:ins w:id="9551" w:author="Voeun Kuyeng" w:date="2022-08-31T11:06:00Z">
        <w:del w:id="9552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53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9554" w:author="Kem Sereiboth" w:date="2022-09-15T10:42:00Z">
        <w:del w:id="9555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56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អនក្រ.បក</w:delText>
          </w:r>
        </w:del>
      </w:ins>
      <w:ins w:id="9557" w:author="Voeun Kuyeng" w:date="2022-08-31T11:06:00Z">
        <w:del w:id="9558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59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អ.ស.ហ.ប្រ.ក. ចុះថ្ងៃទី​១​</w:delText>
          </w:r>
        </w:del>
      </w:ins>
      <w:ins w:id="9560" w:author="Kem Sereiboth" w:date="2022-09-15T10:42:00Z">
        <w:del w:id="9561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62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៤</w:delText>
          </w:r>
        </w:del>
      </w:ins>
      <w:ins w:id="9563" w:author="Voeun Kuyeng" w:date="2022-08-31T11:06:00Z">
        <w:del w:id="9564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65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ខែតុលា</w:delText>
          </w:r>
        </w:del>
      </w:ins>
      <w:ins w:id="9566" w:author="Kem Sereiboth" w:date="2022-09-15T10:42:00Z">
        <w:del w:id="9567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68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កក្កដា</w:delText>
          </w:r>
        </w:del>
      </w:ins>
      <w:ins w:id="9569" w:author="Voeun Kuyeng" w:date="2022-08-31T11:06:00Z">
        <w:del w:id="9570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71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ឆ្នាំ២០២១</w:delText>
          </w:r>
        </w:del>
      </w:ins>
      <w:ins w:id="9572" w:author="socheata.ol@hotmail.com" w:date="2022-09-02T15:09:00Z">
        <w:del w:id="9573" w:author="Sopheak Phorn" w:date="2023-07-28T13:44:00Z">
          <w:r w:rsidR="003A7EB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574" w:author="Kem Sereyboth" w:date="2023-07-25T14:16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575" w:author="Voeun Kuyeng" w:date="2022-08-31T11:06:00Z">
        <w:del w:id="9576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7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ស្ដីពីការរៀបចំ និងការ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7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ប្រព្រឹត្តទៅ</w:delText>
          </w:r>
        </w:del>
      </w:ins>
      <w:ins w:id="9579" w:author="Kem Sereiboth" w:date="2022-09-15T10:43:00Z">
        <w:del w:id="9580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81" w:author="Kem Sereyboth" w:date="2023-07-25T14:16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របស់អង្គភាពក្រោមឱវាទរបស់អាជ្ញាធរសេវាហិរញ្ញវត្ថុមិនមែនធនាគារ</w:delText>
          </w:r>
        </w:del>
      </w:ins>
      <w:ins w:id="9582" w:author="Kem Sereiboth" w:date="2022-09-15T10:44:00Z">
        <w:del w:id="9583" w:author="Sopheak Phorn" w:date="2023-07-28T13:44:00Z"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584" w:author="Kem Sereyboth" w:date="2023-07-25T14:16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85" w:author="Kem Sereyboth" w:date="2023-07-25T14:16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ន.ស.ស</w:delText>
          </w:r>
          <w:r w:rsidR="00962CFF" w:rsidRPr="008207A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586" w:author="Sopheak Phorn" w:date="2023-07-28T14:01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 w:val="24"/>
                  <w:szCs w:val="24"/>
                </w:rPr>
              </w:rPrChange>
            </w:rPr>
            <w:delText>.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87" w:author="Kem Sereyboth" w:date="2023-07-25T14:16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8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ប្រើ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89" w:author="Kem Sereyboth" w:date="2023-07-25T14:16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រចនាសម្ពន្ធ័កម្រិតនាយកដ្ឋានដូចមានកំណត់ក្នុងអនុក្រឹត្យលេខ ០៣ អនក្រ.ប​ក​ ចុះ​ថ្ងៃ​ទី០៨ ខែមករា ឆ្នាំ២០១៨ ស្តីពីការបង្កើតគណៈកម្មាធិការប្រតិបត្តិ និងអគ្គលេ​ខាធិ​ការដ្ឋានក្រុមប្រឹក្សាជា​តិ​​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90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គាំ​​​ពារសង្គម រាជរដ្ឋាភិបាលកម្ពុជា អគ្គលេខាធិការដ្ឋានក្រុមប្រឹក្សាជាតិគាំពារសង្គម (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91" w:author="Kem Sereyboth" w:date="2023-07-25T14:1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អ.ក.គ.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92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)</w:delText>
          </w:r>
          <w:r w:rsidR="006A5DC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93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សម្រាប់ការអនុវត្តតួនាទី និងភារកិច្ច</w:delText>
          </w:r>
          <w:r w:rsidR="00962CFF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94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595" w:author="Kem Sereiboth" w:date="2022-09-15T10:45:00Z">
        <w:del w:id="9596" w:author="Sopheak Phorn" w:date="2023-07-28T13:44:00Z">
          <w:r w:rsidR="006A5DCB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597" w:author="Kem Sereyboth" w:date="2023-07-25T14:16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ដែល</w:delText>
          </w:r>
        </w:del>
      </w:ins>
      <w:ins w:id="9598" w:author="Voeun Kuyeng" w:date="2022-08-31T11:06:00Z">
        <w:del w:id="9599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60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នៃនាយកដ្ឋាន និងអង្គភាពក្រោមឱវាទរបស់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601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602" w:author="Kem Sereyboth" w:date="2023-07-25T14:16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603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604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9605" w:author="socheata.ol@hotmail.com" w:date="2022-09-02T15:10:00Z">
        <w:del w:id="9606" w:author="Sopheak Phorn" w:date="2023-07-28T13:44:00Z">
          <w:r w:rsidR="00D11537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607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9608" w:author="Voeun Kuyeng" w:date="2022-08-31T11:06:00Z">
        <w:del w:id="9609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610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អគ្គលេខាធិការដ្ឋាន ឬនិយ័តករ</w:delText>
          </w:r>
        </w:del>
      </w:ins>
      <w:ins w:id="9611" w:author="socheata.ol@hotmail.com" w:date="2022-09-02T15:10:00Z">
        <w:del w:id="9612" w:author="Sopheak Phorn" w:date="2023-07-28T13:44:00Z">
          <w:r w:rsidR="00D11537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9613" w:author="Kem Sereyboth" w:date="2023-07-25T14:16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9614" w:author="Voeun Kuyeng" w:date="2022-08-31T11:06:00Z">
        <w:del w:id="9615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616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មានរចនាសម្ព័ន្ធគ្រប់គ្រងដូច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9617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618" w:author="Kem Sereyboth" w:date="2023-07-25T14:16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619" w:author="User" w:date="2022-09-19T15:08:00Z">
        <w:del w:id="9620" w:author="Sopheak Phorn" w:date="2023-07-28T13:44:00Z">
          <w:r w:rsidR="00CC400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រចនាសម្ព័ន្ធគ្រប់គ្រង</w:delText>
          </w:r>
        </w:del>
      </w:ins>
      <w:ins w:id="9621" w:author="User" w:date="2022-10-03T12:43:00Z">
        <w:del w:id="9622" w:author="Sopheak Phorn" w:date="2023-07-28T13:44:00Z">
          <w:r w:rsidR="00CA79A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623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នៃ</w:delText>
          </w:r>
        </w:del>
      </w:ins>
      <w:ins w:id="9624" w:author="User" w:date="2022-10-03T12:42:00Z">
        <w:del w:id="9625" w:author="Sopheak Phorn" w:date="2023-07-28T13:44:00Z">
          <w:r w:rsidR="00CA79A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626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A79A9" w:rsidRPr="00CD5931" w:rsidDel="008207A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9627" w:author="Kem Sereyboth" w:date="2023-07-25T14:16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</w:delText>
          </w:r>
          <w:r w:rsidR="00CA79A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628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629" w:author="User" w:date="2022-09-19T15:08:00Z">
        <w:del w:id="9630" w:author="Sopheak Phorn" w:date="2023-07-28T13:44:00Z">
          <w:r w:rsidR="00CC400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ជា</w:delText>
          </w:r>
        </w:del>
      </w:ins>
      <w:ins w:id="9631" w:author="sakaria fa" w:date="2022-09-19T19:41:00Z">
        <w:del w:id="9632" w:author="Sopheak Phorn" w:date="2023-07-28T13:44:00Z">
          <w:r w:rsidR="001661A5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ខាងក្រោម</w:delText>
          </w:r>
        </w:del>
      </w:ins>
      <w:ins w:id="9633" w:author="User" w:date="2022-10-03T12:35:00Z">
        <w:del w:id="9634" w:author="Sopheak Phorn" w:date="2023-07-28T13:44:00Z">
          <w:r w:rsidR="00D272AF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9635" w:author="Kem Sereyboth" w:date="2023-07-25T14:1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រួមមាន</w:delText>
          </w:r>
        </w:del>
      </w:ins>
      <w:ins w:id="9636" w:author="User" w:date="2022-09-19T15:08:00Z">
        <w:del w:id="9637" w:author="Sopheak Phorn" w:date="2023-07-28T13:44:00Z">
          <w:r w:rsidR="00CC4009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៖</w:delText>
          </w:r>
        </w:del>
      </w:ins>
    </w:p>
    <w:p w14:paraId="7A1DD1CA" w14:textId="4AE2ECAB" w:rsidR="005245EF" w:rsidRPr="008207A1" w:rsidDel="008207A1" w:rsidRDefault="006346C2">
      <w:pPr>
        <w:spacing w:after="0" w:line="226" w:lineRule="auto"/>
        <w:contextualSpacing/>
        <w:jc w:val="both"/>
        <w:rPr>
          <w:ins w:id="9638" w:author="LENOVO" w:date="2022-10-02T08:18:00Z"/>
          <w:del w:id="9639" w:author="Sopheak Phorn" w:date="2023-07-28T13:44:00Z"/>
          <w:rFonts w:ascii="Khmer MEF1" w:hAnsi="Khmer MEF1" w:cs="Khmer MEF1"/>
          <w:b/>
          <w:bCs/>
          <w:sz w:val="24"/>
          <w:szCs w:val="24"/>
          <w:lang w:val="ca-ES"/>
          <w:rPrChange w:id="9640" w:author="Sopheak Phorn" w:date="2023-07-28T14:01:00Z">
            <w:rPr>
              <w:ins w:id="9641" w:author="LENOVO" w:date="2022-10-02T08:18:00Z"/>
              <w:del w:id="9642" w:author="Sopheak Phorn" w:date="2023-07-28T13:4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9643" w:author="Sopheak Phorn" w:date="2023-08-25T16:14:00Z">
          <w:pPr>
            <w:pStyle w:val="ListParagraph"/>
            <w:numPr>
              <w:numId w:val="32"/>
            </w:numPr>
            <w:tabs>
              <w:tab w:val="left" w:pos="2977"/>
              <w:tab w:val="left" w:pos="4320"/>
            </w:tabs>
            <w:spacing w:after="0" w:line="228" w:lineRule="auto"/>
            <w:ind w:left="900" w:hanging="180"/>
            <w:jc w:val="both"/>
          </w:pPr>
        </w:pPrChange>
      </w:pPr>
      <w:ins w:id="9644" w:author="sakaria fa" w:date="2022-09-13T22:01:00Z">
        <w:del w:id="9645" w:author="Sopheak Phorn" w:date="2023-07-28T13:44:00Z">
          <w:r w:rsidRPr="008207A1" w:rsidDel="008207A1">
            <w:rPr>
              <w:rFonts w:ascii="Khmer MEF2" w:hAnsi="Khmer MEF2" w:cs="Khmer MEF2"/>
              <w:spacing w:val="2"/>
              <w:sz w:val="24"/>
              <w:szCs w:val="24"/>
              <w:lang w:val="ca-ES"/>
              <w:rPrChange w:id="9646" w:author="Sopheak Phorn" w:date="2023-07-28T14:01:00Z">
                <w:rPr>
                  <w:rFonts w:ascii="Khmer MEF2" w:eastAsia="Times New Roman" w:hAnsi="Khmer MEF2" w:cs="Khmer MEF2"/>
                  <w:spacing w:val="4"/>
                  <w:sz w:val="24"/>
                  <w:szCs w:val="24"/>
                </w:rPr>
              </w:rPrChange>
            </w:rPr>
            <w:delText>-</w:delText>
          </w:r>
        </w:del>
      </w:ins>
      <w:ins w:id="9647" w:author="Kem Sereiboth" w:date="2022-09-13T16:16:00Z">
        <w:del w:id="9648" w:author="Sopheak Phorn" w:date="2023-07-28T13:44:00Z">
          <w:r w:rsidR="0049356D" w:rsidRPr="00CD5931" w:rsidDel="008207A1">
            <w:rPr>
              <w:rFonts w:ascii="Khmer MEF2" w:hAnsi="Khmer MEF2" w:cs="Khmer MEF2"/>
              <w:spacing w:val="2"/>
              <w:sz w:val="24"/>
              <w:szCs w:val="24"/>
              <w:cs/>
              <w:rPrChange w:id="9649" w:author="Kem Sereyboth" w:date="2023-07-25T14:16:00Z">
                <w:rPr>
                  <w:rFonts w:ascii="Khmer MEF2" w:eastAsia="Times New Roman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>ឯកឧត្តមបណ្ឌិត</w:delText>
          </w:r>
          <w:r w:rsidR="0049356D" w:rsidRPr="008207A1" w:rsidDel="008207A1">
            <w:rPr>
              <w:rFonts w:ascii="Khmer MEF2" w:hAnsi="Khmer MEF2" w:cs="Khmer MEF2"/>
              <w:spacing w:val="2"/>
              <w:sz w:val="24"/>
              <w:szCs w:val="24"/>
              <w:lang w:val="ca-ES"/>
              <w:rPrChange w:id="9650" w:author="Sopheak Phorn" w:date="2023-07-28T14:01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="0049356D" w:rsidRPr="00CD5931" w:rsidDel="008207A1">
            <w:rPr>
              <w:rFonts w:ascii="Khmer MEF2" w:hAnsi="Khmer MEF2" w:cs="Khmer MEF2"/>
              <w:spacing w:val="2"/>
              <w:sz w:val="24"/>
              <w:szCs w:val="24"/>
              <w:cs/>
              <w:rPrChange w:id="9651" w:author="Kem Sereyboth" w:date="2023-07-25T14:16:00Z">
                <w:rPr>
                  <w:rFonts w:ascii="Khmer MEF2" w:eastAsia="Times New Roman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>ចន ណារិទ្ធ</w:delText>
          </w:r>
          <w:r w:rsidR="0049356D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lang w:val="pt-BR"/>
              <w:rPrChange w:id="9652" w:author="Kem Sereyboth" w:date="2023-07-25T14:16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 xml:space="preserve"> ​</w:delText>
          </w:r>
          <w:r w:rsidR="0049356D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653" w:author="Kem Sereyboth" w:date="2023-07-25T14:16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អនុរដ្ឋលេខាធិការក្រសួងសេដ្ឋកិច្ច</w:delText>
          </w:r>
        </w:del>
      </w:ins>
      <w:ins w:id="9654" w:author="Kem Sereiboth" w:date="2022-09-15T10:46:00Z">
        <w:del w:id="9655" w:author="Sopheak Phorn" w:date="2023-07-28T13:44:00Z">
          <w:r w:rsidR="006A5DCB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656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657" w:author="Kem Sereiboth" w:date="2022-09-13T16:16:00Z">
        <w:del w:id="9658" w:author="Sopheak Phorn" w:date="2023-07-28T13:44:00Z">
          <w:r w:rsidR="0049356D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659" w:author="Kem Sereyboth" w:date="2023-07-25T14:16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និងហិរញ្ញវត្ថុ </w:delText>
          </w:r>
        </w:del>
      </w:ins>
      <w:ins w:id="9660" w:author="Kem Sereyboth" w:date="2023-06-23T14:03:00Z">
        <w:del w:id="9661" w:author="Sopheak Phorn" w:date="2023-07-28T13:44:00Z">
          <w:r w:rsidR="0029406E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ទទួលបន្ទុក</w:delText>
          </w:r>
        </w:del>
      </w:ins>
      <w:ins w:id="9662" w:author="Seng Chheanglay" w:date="2022-09-20T13:53:00Z">
        <w:del w:id="9663" w:author="Sopheak Phorn" w:date="2023-07-28T13:44:00Z">
          <w:r w:rsidR="00D869F1" w:rsidRPr="00CD5931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664" w:author="Kem Sereyboth" w:date="2023-07-25T14:1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ជាអគ្គ</w:delText>
          </w:r>
          <w:r w:rsidR="00D869F1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66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លេខា</w:delText>
          </w:r>
        </w:del>
      </w:ins>
      <w:ins w:id="9666" w:author="User" w:date="2022-10-03T13:29:00Z">
        <w:del w:id="9667" w:author="Sopheak Phorn" w:date="2023-07-28T13:44:00Z">
          <w:r w:rsidR="00D55AF4" w:rsidRPr="008207A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68" w:author="Sopheak Phorn" w:date="2023-07-28T14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9669" w:author="LENOVO" w:date="2022-10-02T08:21:00Z">
        <w:del w:id="9670" w:author="Sopheak Phorn" w:date="2023-07-28T13:44:00Z">
          <w:r w:rsidR="005245EF" w:rsidRPr="008207A1" w:rsidDel="008207A1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9671" w:author="Sopheak Phorn" w:date="2023-07-28T14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672" w:author="Seng Chheanglay" w:date="2022-09-20T13:53:00Z">
        <w:del w:id="9673" w:author="Sopheak Phorn" w:date="2023-07-28T13:44:00Z">
          <w:r w:rsidR="00D869F1" w:rsidRPr="00E33574" w:rsidDel="008207A1">
            <w:rPr>
              <w:rFonts w:ascii="Khmer MEF1" w:hAnsi="Khmer MEF1" w:cs="Khmer MEF1"/>
              <w:sz w:val="24"/>
              <w:szCs w:val="24"/>
              <w:cs/>
              <w:rPrChange w:id="967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ធិការនៃក្រុមប្រឹក្សាជាតិគាំពារសង្គម</w:delText>
          </w:r>
        </w:del>
      </w:ins>
      <w:ins w:id="9675" w:author="User" w:date="2022-10-03T13:28:00Z">
        <w:del w:id="9676" w:author="Sopheak Phorn" w:date="2023-07-28T13:44:00Z">
          <w:r w:rsidR="000A2604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(</w:delText>
          </w:r>
          <w:r w:rsidR="000A2604" w:rsidRPr="00E33574" w:rsidDel="008207A1">
            <w:rPr>
              <w:rFonts w:ascii="Khmer MEF1" w:hAnsi="Khmer MEF1" w:cs="Khmer MEF1"/>
              <w:b/>
              <w:bCs/>
              <w:spacing w:val="5"/>
              <w:sz w:val="24"/>
              <w:szCs w:val="24"/>
              <w:cs/>
              <w:lang w:val="ca-ES"/>
              <w:rPrChange w:id="967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អ.ក.គ.</w:delText>
          </w:r>
          <w:r w:rsidR="000A2604" w:rsidRPr="00E33574" w:rsidDel="008207A1">
            <w:rPr>
              <w:rFonts w:ascii="Khmer MEF1" w:hAnsi="Khmer MEF1" w:cs="Khmer MEF1"/>
              <w:spacing w:val="5"/>
              <w:sz w:val="24"/>
              <w:szCs w:val="24"/>
              <w:cs/>
              <w:lang w:val="ca-ES"/>
              <w:rPrChange w:id="967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)</w:delText>
          </w:r>
        </w:del>
      </w:ins>
      <w:ins w:id="9679" w:author="Seng Chheanglay" w:date="2022-09-20T13:53:00Z">
        <w:del w:id="9680" w:author="Sopheak Phorn" w:date="2023-07-28T13:44:00Z">
          <w:r w:rsidR="00D869F1" w:rsidRPr="00E33574" w:rsidDel="008207A1">
            <w:rPr>
              <w:rFonts w:ascii="Khmer MEF1" w:hAnsi="Khmer MEF1" w:cs="Khmer MEF1"/>
              <w:sz w:val="24"/>
              <w:szCs w:val="24"/>
              <w:cs/>
              <w:rPrChange w:id="968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682" w:author="Kem Sereiboth" w:date="2022-09-13T16:16:00Z">
        <w:del w:id="9683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684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និង​ជា​អគ្គនា</w:delText>
          </w:r>
        </w:del>
      </w:ins>
      <w:ins w:id="9685" w:author="Kem Sereiboth" w:date="2022-09-15T10:22:00Z">
        <w:del w:id="9686" w:author="Sopheak Phorn" w:date="2023-07-28T13:44:00Z">
          <w:r w:rsidR="003029A6" w:rsidRPr="00E33574" w:rsidDel="008207A1">
            <w:rPr>
              <w:rFonts w:ascii="Khmer MEF1" w:hAnsi="Khmer MEF1" w:cs="Khmer MEF1"/>
              <w:sz w:val="24"/>
              <w:szCs w:val="24"/>
              <w:cs/>
              <w:rPrChange w:id="9687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688" w:author="Kem Sereiboth" w:date="2022-09-13T16:16:00Z">
        <w:del w:id="9689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690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យ</w:delText>
          </w:r>
        </w:del>
      </w:ins>
      <w:ins w:id="9691" w:author="Kem Sereiboth" w:date="2022-09-15T10:22:00Z">
        <w:del w:id="9692" w:author="Sopheak Phorn" w:date="2023-07-28T13:44:00Z">
          <w:r w:rsidR="003029A6" w:rsidRPr="00E33574" w:rsidDel="008207A1">
            <w:rPr>
              <w:rFonts w:ascii="Khmer MEF1" w:hAnsi="Khmer MEF1" w:cs="Khmer MEF1"/>
              <w:sz w:val="24"/>
              <w:szCs w:val="24"/>
              <w:cs/>
              <w:rPrChange w:id="9693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694" w:author="Kem Sereiboth" w:date="2022-09-13T16:16:00Z">
        <w:del w:id="9695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696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9697" w:author="Kem Sereiboth" w:date="2022-09-15T10:22:00Z">
        <w:del w:id="9698" w:author="Sopheak Phorn" w:date="2023-07-28T13:44:00Z">
          <w:r w:rsidR="003029A6" w:rsidRPr="00E33574" w:rsidDel="008207A1">
            <w:rPr>
              <w:rFonts w:ascii="Khmer MEF1" w:hAnsi="Khmer MEF1" w:cs="Khmer MEF1"/>
              <w:sz w:val="24"/>
              <w:szCs w:val="24"/>
              <w:cs/>
              <w:rPrChange w:id="9699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700" w:author="Kem Sereiboth" w:date="2022-09-13T16:16:00Z">
        <w:del w:id="9701" w:author="Sopheak Phorn" w:date="2023-07-28T13:44:00Z"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702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នៃ</w:delText>
          </w:r>
          <w:r w:rsidR="0049356D" w:rsidRPr="00E33574" w:rsidDel="008207A1">
            <w:rPr>
              <w:rFonts w:ascii="Khmer MEF1" w:hAnsi="Khmer MEF1" w:cs="Khmer MEF1"/>
              <w:sz w:val="24"/>
              <w:szCs w:val="24"/>
              <w:cs/>
              <w:rPrChange w:id="9703" w:author="Kem Sereyboth" w:date="2023-07-19T16:59:00Z">
                <w:rPr>
                  <w:rFonts w:ascii="Khmer MEF1" w:eastAsia="Times New Roman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49356D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70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9705" w:author="Kem Sereyboth" w:date="2023-06-23T14:03:00Z">
        <w:del w:id="9706" w:author="Sopheak Phorn" w:date="2023-07-28T13:44:00Z">
          <w:r w:rsidR="0029406E" w:rsidRPr="00E33574" w:rsidDel="008207A1">
            <w:rPr>
              <w:rFonts w:ascii="Khmer MEF1" w:hAnsi="Khmer MEF1" w:cs="Khmer MEF1"/>
              <w:sz w:val="24"/>
              <w:szCs w:val="24"/>
              <w:cs/>
              <w:rPrChange w:id="970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3020F17" w14:textId="5151384E" w:rsidR="008A3521" w:rsidRPr="008207A1" w:rsidDel="008207A1" w:rsidRDefault="0049356D">
      <w:pPr>
        <w:spacing w:after="0" w:line="226" w:lineRule="auto"/>
        <w:contextualSpacing/>
        <w:jc w:val="both"/>
        <w:rPr>
          <w:ins w:id="9708" w:author="Kem Sereiboth" w:date="2022-09-13T16:34:00Z"/>
          <w:del w:id="9709" w:author="Sopheak Phorn" w:date="2023-07-28T13:44:00Z"/>
          <w:rFonts w:ascii="Khmer MEF1" w:hAnsi="Khmer MEF1" w:cs="Khmer MEF1"/>
          <w:b/>
          <w:bCs/>
          <w:sz w:val="24"/>
          <w:szCs w:val="24"/>
          <w:lang w:val="ca-ES"/>
          <w:rPrChange w:id="9710" w:author="Sopheak Phorn" w:date="2023-07-28T14:01:00Z">
            <w:rPr>
              <w:ins w:id="9711" w:author="Kem Sereiboth" w:date="2022-09-13T16:34:00Z"/>
              <w:del w:id="9712" w:author="Sopheak Phorn" w:date="2023-07-28T13:44:00Z"/>
              <w:lang w:val="ca-ES"/>
            </w:rPr>
          </w:rPrChange>
        </w:rPr>
        <w:pPrChange w:id="9713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firstLine="720"/>
            <w:jc w:val="both"/>
          </w:pPr>
        </w:pPrChange>
      </w:pPr>
      <w:ins w:id="9714" w:author="Kem Sereiboth" w:date="2022-09-13T16:16:00Z">
        <w:del w:id="9715" w:author="Sopheak Phorn" w:date="2023-07-28T13:44:00Z">
          <w:r w:rsidRPr="00CD5931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716" w:author="Kem Sereyboth" w:date="2023-07-25T14:19:00Z">
                <w:rPr>
                  <w:rFonts w:ascii="Khmer MEF1" w:eastAsia="Times New Roman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717" w:author="User" w:date="2022-09-10T13:03:00Z">
        <w:del w:id="9718" w:author="Sopheak Phorn" w:date="2023-07-28T13:44:00Z">
          <w:r w:rsidR="00FE2485" w:rsidRPr="00CD5931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719" w:author="Kem Sereyboth" w:date="2023-07-25T14:19:00Z">
                <w:rPr>
                  <w:rFonts w:ascii="Khmer MEF1" w:eastAsia="Times New Roman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ឯកឧត្តមបណ្ឌិត ចន ណារិទ្ធ</w:delText>
          </w:r>
          <w:r w:rsidR="00FE2485" w:rsidRPr="00CD5931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9720" w:author="Kem Sereyboth" w:date="2023-07-25T14:1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721" w:author="Kem Sereyboth" w:date="2023-07-25T14:1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អគ្គលេខាធិការ 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722" w:author="Kem Sereyboth" w:date="2023-07-25T14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723" w:author="Kem Sereyboth" w:date="2023-07-25T14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មានអគ្គលេខាធិការរងចំនួន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724" w:author="Kem Sereyboth" w:date="2023-07-25T14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9725" w:author="Kem Sereyboth" w:date="2023-06-21T16:06:00Z">
        <w:del w:id="9726" w:author="Sopheak Phorn" w:date="2023-07-28T13:44:00Z">
          <w:r w:rsidR="009161B8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727" w:author="Kem Sereyboth" w:date="2023-07-25T14:1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9728" w:author="User" w:date="2022-09-10T13:03:00Z">
        <w:del w:id="9729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730" w:author="Kem Sereyboth" w:date="2023-07-25T14:19:00Z">
                <w:rPr>
                  <w:rFonts w:cs="MoolBoran"/>
                  <w:cs/>
                </w:rPr>
              </w:rPrChange>
            </w:rPr>
            <w:delText>៤ រូប</w:delText>
          </w:r>
        </w:del>
      </w:ins>
      <w:ins w:id="9731" w:author="LENOVO" w:date="2022-10-08T09:46:00Z">
        <w:del w:id="9732" w:author="Sopheak Phorn" w:date="2023-07-28T13:44:00Z">
          <w:r w:rsidR="006F2356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733" w:author="Sopheak Phorn" w:date="2023-07-28T14:01:00Z">
                <w:rPr>
                  <w:rFonts w:ascii="Khmer MEF1" w:hAnsi="Khmer MEF1" w:cs="Khmer MEF1"/>
                  <w:color w:val="000000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9734" w:author="User" w:date="2022-09-10T13:03:00Z">
        <w:del w:id="9735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736" w:author="Kem Sereyboth" w:date="2023-07-25T14:19:00Z">
                <w:rPr>
                  <w:rFonts w:cs="MoolBoran"/>
                  <w:cs/>
                  <w:lang w:val="ca-ES"/>
                </w:rPr>
              </w:rPrChange>
            </w:rPr>
            <w:delText>គឺ</w:delText>
          </w:r>
        </w:del>
      </w:ins>
      <w:ins w:id="9737" w:author="Kem Sereiboth" w:date="2022-09-13T16:43:00Z">
        <w:del w:id="9738" w:author="Sopheak Phorn" w:date="2023-07-28T13:44:00Z">
          <w:r w:rsidR="008A3521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739" w:author="Kem Sereyboth" w:date="2023-07-25T14:1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9740" w:author="User" w:date="2022-09-10T13:03:00Z">
        <w:del w:id="9741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9742" w:author="Kem Sereyboth" w:date="2023-07-25T14:19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FB6AC81" w14:textId="7355C035" w:rsidR="008A3521" w:rsidRPr="008207A1" w:rsidDel="008207A1" w:rsidRDefault="005245EF">
      <w:pPr>
        <w:spacing w:after="0" w:line="226" w:lineRule="auto"/>
        <w:contextualSpacing/>
        <w:jc w:val="both"/>
        <w:rPr>
          <w:del w:id="9743" w:author="Sopheak Phorn" w:date="2023-07-28T13:44:00Z"/>
          <w:rFonts w:ascii="Khmer MEF1" w:hAnsi="Khmer MEF1" w:cs="Khmer MEF1"/>
          <w:sz w:val="24"/>
          <w:szCs w:val="24"/>
          <w:lang w:val="ca-ES"/>
          <w:rPrChange w:id="9744" w:author="Sopheak Phorn" w:date="2023-07-28T14:01:00Z">
            <w:rPr>
              <w:del w:id="9745" w:author="Sopheak Phorn" w:date="2023-07-28T13:4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9746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ind w:left="1080" w:hanging="270"/>
            <w:jc w:val="both"/>
          </w:pPr>
        </w:pPrChange>
      </w:pPr>
      <w:ins w:id="9747" w:author="LENOVO" w:date="2022-10-02T08:19:00Z">
        <w:del w:id="9748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១.</w:delText>
          </w:r>
        </w:del>
      </w:ins>
      <w:ins w:id="9749" w:author="sakaria fa" w:date="2022-09-13T22:01:00Z">
        <w:del w:id="9750" w:author="Sopheak Phorn" w:date="2023-07-28T13:44:00Z">
          <w:r w:rsidR="006346C2" w:rsidRPr="008207A1" w:rsidDel="008207A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9751" w:author="Sopheak Phorn" w:date="2023-07-28T14:01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-</w:delText>
          </w:r>
        </w:del>
      </w:ins>
      <w:ins w:id="9752" w:author="Kem Sereiboth" w:date="2022-09-13T16:35:00Z">
        <w:del w:id="9753" w:author="Sopheak Phorn" w:date="2023-07-28T13:44:00Z">
          <w:r w:rsidR="008A3521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7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១.</w:delText>
          </w:r>
        </w:del>
      </w:ins>
      <w:ins w:id="9755" w:author="Kem Sereiboth" w:date="2022-09-13T16:34:00Z">
        <w:del w:id="9756" w:author="Sopheak Phorn" w:date="2023-07-28T13:44:00Z">
          <w:r w:rsidR="008A3521"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9757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>ឯកឧត្តម ភក្ដី សម្បូរណ៍</w:delText>
          </w:r>
          <w:r w:rsidR="008A3521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758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 xml:space="preserve"> អគ្គលេខាធិការរង</w:delText>
          </w:r>
        </w:del>
      </w:ins>
      <w:ins w:id="9759" w:author="Kem Sereyboth" w:date="2023-06-21T16:08:00Z">
        <w:del w:id="9760" w:author="Sopheak Phorn" w:date="2023-07-28T13:44:00Z">
          <w:r w:rsidR="009161B8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នៃអគ្គលេខាធិការដ្ឋាន</w:delText>
          </w:r>
        </w:del>
      </w:ins>
      <w:ins w:id="9761" w:author="Kem Sereiboth" w:date="2022-09-13T16:34:00Z">
        <w:del w:id="9762" w:author="Sopheak Phorn" w:date="2023-07-28T13:44:00Z">
          <w:r w:rsidR="008A3521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9763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 xml:space="preserve">ក្រុមប្រឹក្សាជាតិគាំពារសង្គម </w:delText>
          </w:r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764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>ទទួលបន្ទុកការងាររប</w:delText>
          </w:r>
        </w:del>
      </w:ins>
      <w:ins w:id="9765" w:author="Kem Sereiboth" w:date="2022-09-15T10:53:00Z">
        <w:del w:id="9766" w:author="Sopheak Phorn" w:date="2023-07-28T13:44:00Z">
          <w:r w:rsidR="004C739F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7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768" w:author="Kem Sereiboth" w:date="2022-09-13T16:34:00Z">
        <w:del w:id="9769" w:author="Sopheak Phorn" w:date="2023-07-28T13:44:00Z"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770" w:author="Kem Sereyboth" w:date="2023-07-19T16:59:00Z">
                <w:rPr>
                  <w:rFonts w:ascii="Khmer MEF1" w:hAnsi="Khmer MEF1" w:cs="Khmer MEF1"/>
                  <w:spacing w:val="4"/>
                  <w:sz w:val="24"/>
                  <w:cs/>
                </w:rPr>
              </w:rPrChange>
            </w:rPr>
            <w:delText>ស់</w:delText>
          </w:r>
        </w:del>
      </w:ins>
      <w:ins w:id="9771" w:author="Kem Sereiboth" w:date="2022-09-15T10:53:00Z">
        <w:del w:id="9772" w:author="Sopheak Phorn" w:date="2023-07-28T13:44:00Z">
          <w:r w:rsidR="004C739F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7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774" w:author="Kem Sereiboth" w:date="2022-09-13T16:34:00Z">
        <w:del w:id="9775" w:author="Sopheak Phorn" w:date="2023-07-28T13:44:00Z"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776" w:author="Kem Sereyboth" w:date="2023-07-19T16:59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នាយកដ្ឋានចំនួន ២ គឺនាយកដ្ឋានត្រួតពិនិត្យ និងនាយកដ្ឋានជំនួយសង្គ</w:delText>
          </w:r>
        </w:del>
      </w:ins>
      <w:ins w:id="9777" w:author="Kem Sereyboth" w:date="2023-06-21T16:08:00Z">
        <w:del w:id="9778" w:author="Sopheak Phorn" w:date="2023-07-28T13:44:00Z">
          <w:r w:rsidR="009161B8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7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780" w:author="Kem Sereiboth" w:date="2022-09-13T16:34:00Z">
        <w:del w:id="9781" w:author="Sopheak Phorn" w:date="2023-07-28T13:44:00Z">
          <w:r w:rsidR="008A3521" w:rsidRPr="00E33574" w:rsidDel="008207A1">
            <w:rPr>
              <w:rFonts w:ascii="Khmer MEF1" w:hAnsi="Khmer MEF1" w:cs="Khmer MEF1"/>
              <w:spacing w:val="-10"/>
              <w:sz w:val="24"/>
              <w:szCs w:val="24"/>
              <w:cs/>
              <w:rPrChange w:id="9782" w:author="Kem Sereyboth" w:date="2023-07-19T16:59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ម</w:delText>
          </w:r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9783" w:author="Kem Sereyboth" w:date="2023-07-19T16:59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។</w:delText>
          </w:r>
        </w:del>
      </w:ins>
    </w:p>
    <w:p w14:paraId="70271CF4" w14:textId="3BBB9F19" w:rsidR="005245EF" w:rsidRPr="008207A1" w:rsidDel="008207A1" w:rsidRDefault="005245EF">
      <w:pPr>
        <w:spacing w:after="0" w:line="226" w:lineRule="auto"/>
        <w:contextualSpacing/>
        <w:jc w:val="both"/>
        <w:rPr>
          <w:ins w:id="9784" w:author="LENOVO" w:date="2022-10-02T08:21:00Z"/>
          <w:del w:id="9785" w:author="Sopheak Phorn" w:date="2023-07-28T13:44:00Z"/>
          <w:rFonts w:ascii="Khmer MEF1" w:hAnsi="Khmer MEF1" w:cs="Khmer MEF1"/>
          <w:sz w:val="24"/>
          <w:szCs w:val="24"/>
          <w:lang w:val="ca-ES"/>
          <w:rPrChange w:id="9786" w:author="Sopheak Phorn" w:date="2023-07-28T14:01:00Z">
            <w:rPr>
              <w:ins w:id="9787" w:author="LENOVO" w:date="2022-10-02T08:21:00Z"/>
              <w:del w:id="9788" w:author="Sopheak Phorn" w:date="2023-07-28T13:44:00Z"/>
              <w:rFonts w:ascii="Khmer MEF1" w:hAnsi="Khmer MEF1" w:cs="Khmer MEF1"/>
              <w:sz w:val="24"/>
            </w:rPr>
          </w:rPrChange>
        </w:rPr>
        <w:pPrChange w:id="9789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firstLine="720"/>
            <w:jc w:val="both"/>
          </w:pPr>
        </w:pPrChange>
      </w:pPr>
    </w:p>
    <w:p w14:paraId="1E325281" w14:textId="40DF109B" w:rsidR="005245EF" w:rsidRPr="008207A1" w:rsidDel="008207A1" w:rsidRDefault="005245EF">
      <w:pPr>
        <w:spacing w:after="0" w:line="226" w:lineRule="auto"/>
        <w:contextualSpacing/>
        <w:jc w:val="both"/>
        <w:rPr>
          <w:ins w:id="9790" w:author="Kem Sereyboth" w:date="2023-06-21T16:06:00Z"/>
          <w:del w:id="9791" w:author="Sopheak Phorn" w:date="2023-07-28T13:44:00Z"/>
          <w:rFonts w:ascii="Khmer MEF1" w:hAnsi="Khmer MEF1" w:cs="Khmer MEF1"/>
          <w:sz w:val="24"/>
          <w:szCs w:val="24"/>
          <w:lang w:val="ca-ES"/>
          <w:rPrChange w:id="9792" w:author="Sopheak Phorn" w:date="2023-07-28T14:01:00Z">
            <w:rPr>
              <w:ins w:id="9793" w:author="Kem Sereyboth" w:date="2023-06-21T16:06:00Z"/>
              <w:del w:id="9794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79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796" w:author="LENOVO" w:date="2022-10-02T08:19:00Z">
        <w:del w:id="979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979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9799" w:author="sakaria fa" w:date="2022-09-13T22:01:00Z">
        <w:del w:id="9800" w:author="Sopheak Phorn" w:date="2023-07-28T13:44:00Z">
          <w:r w:rsidR="006346C2"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9801" w:author="Sopheak Phorn" w:date="2023-07-28T14:01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</w:del>
      </w:ins>
      <w:ins w:id="9802" w:author="Kem Sereiboth" w:date="2022-09-13T16:35:00Z">
        <w:del w:id="9803" w:author="Sopheak Phorn" w:date="2023-07-28T13:44:00Z"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98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9805" w:author="Kem Sereiboth" w:date="2022-09-13T16:34:00Z">
        <w:del w:id="9806" w:author="Sopheak Phorn" w:date="2023-07-28T13:44:00Z">
          <w:r w:rsidR="008A3521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807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ឯកឧត្តម យោគ សាមឌី</w:delText>
          </w:r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9808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 xml:space="preserve"> អគ្គលេខាធិការរង</w:delText>
          </w:r>
        </w:del>
      </w:ins>
      <w:ins w:id="9809" w:author="Kem Sereyboth" w:date="2023-06-21T16:08:00Z">
        <w:del w:id="9810" w:author="Sopheak Phorn" w:date="2023-07-28T13:44:00Z">
          <w:r w:rsidR="009161B8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នៃអគ្គលេខាធិការដ្ឋាន</w:delText>
          </w:r>
        </w:del>
      </w:ins>
      <w:ins w:id="9811" w:author="Kem Sereiboth" w:date="2022-09-13T16:34:00Z">
        <w:del w:id="9812" w:author="Sopheak Phorn" w:date="2023-07-28T13:44:00Z"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9813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ក្រុមប្រឹក្សាជាតិគាំពារសង្គម ទទួលបន្ទុករួមលើកិច្ចការ</w:delText>
          </w:r>
          <w:r w:rsidR="008A3521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814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រងា​​រ</w:delText>
          </w:r>
          <w:r w:rsidR="008A3521" w:rsidRPr="00E33574" w:rsidDel="008207A1">
            <w:rPr>
              <w:rFonts w:ascii="Khmer MEF1" w:hAnsi="Khmer MEF1" w:cs="Khmer MEF1"/>
              <w:spacing w:val="2"/>
              <w:sz w:val="24"/>
              <w:szCs w:val="24"/>
              <w:cs/>
              <w:rPrChange w:id="9815" w:author="Kem Sereyboth" w:date="2023-07-19T16:59:00Z">
                <w:rPr>
                  <w:rFonts w:ascii="Khmer MEF1" w:hAnsi="Khmer MEF1" w:cs="Khmer MEF1"/>
                  <w:spacing w:val="2"/>
                  <w:sz w:val="24"/>
                  <w:cs/>
                </w:rPr>
              </w:rPrChange>
            </w:rPr>
            <w:delText xml:space="preserve"> </w:delText>
          </w:r>
          <w:r w:rsidR="008A3521" w:rsidRPr="00E33574" w:rsidDel="008207A1">
            <w:rPr>
              <w:rFonts w:ascii="Khmer MEF1" w:hAnsi="Khmer MEF1" w:cs="Khmer MEF1"/>
              <w:sz w:val="24"/>
              <w:szCs w:val="24"/>
              <w:cs/>
              <w:rPrChange w:id="9816" w:author="Kem Sereyboth" w:date="2023-07-19T16:59:00Z">
                <w:rPr>
                  <w:rFonts w:ascii="Khmer MEF1" w:hAnsi="Khmer MEF1" w:cs="Khmer MEF1"/>
                  <w:sz w:val="24"/>
                  <w:cs/>
                </w:rPr>
              </w:rPrChange>
            </w:rPr>
            <w:delText>សម្របសម្រួលជាមួយនាយកដ្ឋានកិច្ចការទូទៅ។</w:delText>
          </w:r>
        </w:del>
      </w:ins>
    </w:p>
    <w:p w14:paraId="77C959FE" w14:textId="057FC6F9" w:rsidR="009161B8" w:rsidRPr="008207A1" w:rsidDel="008207A1" w:rsidRDefault="009161B8">
      <w:pPr>
        <w:spacing w:after="0" w:line="226" w:lineRule="auto"/>
        <w:contextualSpacing/>
        <w:jc w:val="both"/>
        <w:rPr>
          <w:ins w:id="9817" w:author="Kem Sereyboth" w:date="2023-06-21T16:09:00Z"/>
          <w:del w:id="9818" w:author="Sopheak Phorn" w:date="2023-07-28T13:44:00Z"/>
          <w:rFonts w:ascii="Khmer MEF1" w:hAnsi="Khmer MEF1" w:cs="Khmer MEF1"/>
          <w:spacing w:val="-8"/>
          <w:sz w:val="24"/>
          <w:szCs w:val="24"/>
          <w:lang w:val="ca-ES"/>
          <w:rPrChange w:id="9819" w:author="Sopheak Phorn" w:date="2023-07-28T14:01:00Z">
            <w:rPr>
              <w:ins w:id="9820" w:author="Kem Sereyboth" w:date="2023-06-21T16:09:00Z"/>
              <w:del w:id="9821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82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823" w:author="Kem Sereyboth" w:date="2023-06-21T16:06:00Z">
        <w:del w:id="9824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825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៣.លោក</w:delText>
          </w:r>
        </w:del>
      </w:ins>
      <w:ins w:id="9826" w:author="Kem Sereyboth" w:date="2023-06-21T16:07:00Z">
        <w:del w:id="9827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828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ស្រី </w:delText>
          </w:r>
          <w:r w:rsidRPr="009B3332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9829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ថន កេណ្ណារ័ត្ន</w:delText>
          </w:r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830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ជាអគ្គលេខាធិការរងនៃ</w:delText>
          </w:r>
        </w:del>
      </w:ins>
      <w:ins w:id="9831" w:author="Kem Sereyboth" w:date="2023-06-21T16:09:00Z">
        <w:del w:id="9832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833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អគ្គលេខាធិការដ្ឋានក្រុមប្រឹក្សាជាតិគាំពារស</w:delText>
          </w:r>
        </w:del>
      </w:ins>
      <w:ins w:id="9834" w:author="Kem Sereyboth" w:date="2023-07-25T15:02:00Z">
        <w:del w:id="9835" w:author="Sopheak Phorn" w:date="2023-07-28T13:44:00Z">
          <w:r w:rsidR="009B3332"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836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837" w:author="Kem Sereyboth" w:date="2023-06-21T16:09:00Z">
        <w:del w:id="9838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839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ង្គ</w:delText>
          </w:r>
        </w:del>
      </w:ins>
      <w:ins w:id="9840" w:author="Kem Sereyboth" w:date="2023-07-25T15:02:00Z">
        <w:del w:id="9841" w:author="Sopheak Phorn" w:date="2023-07-28T13:44:00Z">
          <w:r w:rsidR="009B3332"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842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9843" w:author="Kem Sereyboth" w:date="2023-06-21T16:09:00Z">
        <w:del w:id="9844" w:author="Sopheak Phorn" w:date="2023-07-28T13:44:00Z">
          <w:r w:rsidRPr="009B3332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9845" w:author="Kem Sereyboth" w:date="2023-07-25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</w:delText>
          </w:r>
        </w:del>
      </w:ins>
    </w:p>
    <w:p w14:paraId="511EB709" w14:textId="1C597578" w:rsidR="009161B8" w:rsidRPr="008207A1" w:rsidDel="008207A1" w:rsidRDefault="009161B8">
      <w:pPr>
        <w:spacing w:after="0" w:line="226" w:lineRule="auto"/>
        <w:contextualSpacing/>
        <w:jc w:val="both"/>
        <w:rPr>
          <w:del w:id="9846" w:author="Sopheak Phorn" w:date="2023-07-28T13:44:00Z"/>
          <w:rFonts w:ascii="Khmer MEF1" w:hAnsi="Khmer MEF1" w:cs="Khmer MEF1"/>
          <w:sz w:val="24"/>
          <w:szCs w:val="24"/>
          <w:lang w:val="ca-ES"/>
          <w:rPrChange w:id="9847" w:author="Sopheak Phorn" w:date="2023-07-28T14:01:00Z">
            <w:rPr>
              <w:del w:id="9848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84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9850" w:author="Kem Sereyboth" w:date="2023-06-21T16:09:00Z">
        <w:del w:id="985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៤.លោក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rPrChange w:id="98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ឃាន តួក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 xml:space="preserve"> ជាអគ្គលេខាធិការរងនៃអគ្គលេខាធិការដ្ឋានក្រុមប្រឹក្សាជាតិគាំពារសង្គម</w:delText>
          </w:r>
        </w:del>
      </w:ins>
      <w:ins w:id="9853" w:author="Kem Sereyboth" w:date="2023-07-25T15:02:00Z">
        <w:del w:id="9854" w:author="Sopheak Phorn" w:date="2023-07-28T13:44:00Z">
          <w:r w:rsidR="00601A3A" w:rsidDel="008207A1">
            <w:rPr>
              <w:rFonts w:ascii="Khmer MEF1" w:hAnsi="Khmer MEF1" w:cs="Khmer MEF1" w:hint="cs"/>
              <w:sz w:val="24"/>
              <w:szCs w:val="24"/>
              <w:cs/>
            </w:rPr>
            <w:delText>។</w:delText>
          </w:r>
        </w:del>
      </w:ins>
    </w:p>
    <w:p w14:paraId="31F7FEB2" w14:textId="2EFC3371" w:rsidR="00CD5931" w:rsidRPr="008207A1" w:rsidDel="008207A1" w:rsidRDefault="00CD5931">
      <w:pPr>
        <w:spacing w:after="0" w:line="226" w:lineRule="auto"/>
        <w:contextualSpacing/>
        <w:jc w:val="both"/>
        <w:rPr>
          <w:ins w:id="9855" w:author="Kem Sereyboth" w:date="2023-07-25T14:20:00Z"/>
          <w:del w:id="9856" w:author="Sopheak Phorn" w:date="2023-07-28T13:44:00Z"/>
          <w:rFonts w:ascii="Khmer MEF1" w:hAnsi="Khmer MEF1" w:cs="Khmer MEF1"/>
          <w:sz w:val="24"/>
          <w:szCs w:val="24"/>
          <w:lang w:val="ca-ES"/>
          <w:rPrChange w:id="9857" w:author="Sopheak Phorn" w:date="2023-07-28T14:01:00Z">
            <w:rPr>
              <w:ins w:id="9858" w:author="Kem Sereyboth" w:date="2023-07-25T14:20:00Z"/>
              <w:del w:id="9859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860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</w:p>
    <w:p w14:paraId="3E65A690" w14:textId="1C4E4E65" w:rsidR="00CD5931" w:rsidRPr="008207A1" w:rsidDel="008207A1" w:rsidRDefault="00CD5931">
      <w:pPr>
        <w:spacing w:after="0" w:line="226" w:lineRule="auto"/>
        <w:contextualSpacing/>
        <w:jc w:val="both"/>
        <w:rPr>
          <w:ins w:id="9861" w:author="Kem Sereyboth" w:date="2023-07-25T14:20:00Z"/>
          <w:del w:id="9862" w:author="Sopheak Phorn" w:date="2023-07-28T13:44:00Z"/>
          <w:rFonts w:ascii="Khmer MEF1" w:hAnsi="Khmer MEF1" w:cs="Khmer MEF1"/>
          <w:sz w:val="10"/>
          <w:szCs w:val="10"/>
          <w:lang w:val="ca-ES"/>
          <w:rPrChange w:id="9863" w:author="Sopheak Phorn" w:date="2023-07-28T14:01:00Z">
            <w:rPr>
              <w:ins w:id="9864" w:author="Kem Sereyboth" w:date="2023-07-25T14:20:00Z"/>
              <w:del w:id="9865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9866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ind w:left="1080" w:hanging="270"/>
            <w:jc w:val="both"/>
          </w:pPr>
        </w:pPrChange>
      </w:pPr>
    </w:p>
    <w:p w14:paraId="0E04A9F5" w14:textId="51E85513" w:rsidR="008A3521" w:rsidRPr="008207A1" w:rsidDel="008207A1" w:rsidRDefault="005245EF">
      <w:pPr>
        <w:spacing w:after="0" w:line="226" w:lineRule="auto"/>
        <w:contextualSpacing/>
        <w:jc w:val="both"/>
        <w:rPr>
          <w:ins w:id="9867" w:author="Kem Sereiboth" w:date="2022-09-13T16:34:00Z"/>
          <w:del w:id="9868" w:author="Sopheak Phorn" w:date="2023-07-28T13:44:00Z"/>
          <w:rFonts w:ascii="Khmer MEF1" w:hAnsi="Khmer MEF1" w:cs="Khmer MEF1"/>
          <w:sz w:val="24"/>
          <w:szCs w:val="24"/>
          <w:lang w:val="ca-ES"/>
          <w:rPrChange w:id="9869" w:author="Sopheak Phorn" w:date="2023-07-28T14:01:00Z">
            <w:rPr>
              <w:ins w:id="9870" w:author="Kem Sereiboth" w:date="2022-09-13T16:34:00Z"/>
              <w:del w:id="9871" w:author="Sopheak Phorn" w:date="2023-07-28T13:44:00Z"/>
              <w:rFonts w:ascii="Khmer MEF1" w:hAnsi="Khmer MEF1" w:cs="Khmer MEF1"/>
              <w:sz w:val="24"/>
            </w:rPr>
          </w:rPrChange>
        </w:rPr>
        <w:pPrChange w:id="9872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firstLine="720"/>
            <w:jc w:val="both"/>
          </w:pPr>
        </w:pPrChange>
      </w:pPr>
      <w:ins w:id="9873" w:author="LENOVO" w:date="2022-10-02T08:22:00Z">
        <w:del w:id="9874" w:author="Sopheak Phorn" w:date="2023-07-28T13:44:00Z">
          <w:r w:rsidRPr="00CD5931" w:rsidDel="008207A1">
            <w:rPr>
              <w:rFonts w:ascii="Khmer MEF1" w:hAnsi="Khmer MEF1" w:cs="Khmer MEF1"/>
              <w:sz w:val="24"/>
              <w:szCs w:val="24"/>
              <w:cs/>
              <w:rPrChange w:id="9875" w:author="Kem Sereyboth" w:date="2023-07-25T14:2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៣.</w:delText>
          </w:r>
        </w:del>
      </w:ins>
    </w:p>
    <w:p w14:paraId="63F8CE5B" w14:textId="5286A480" w:rsidR="008A3521" w:rsidRPr="008207A1" w:rsidDel="008207A1" w:rsidRDefault="006346C2">
      <w:pPr>
        <w:spacing w:after="0" w:line="226" w:lineRule="auto"/>
        <w:contextualSpacing/>
        <w:jc w:val="both"/>
        <w:rPr>
          <w:del w:id="9876" w:author="Sopheak Phorn" w:date="2023-07-28T13:44:00Z"/>
          <w:lang w:val="ca-ES"/>
          <w:rPrChange w:id="9877" w:author="Sopheak Phorn" w:date="2023-07-28T14:01:00Z">
            <w:rPr>
              <w:del w:id="9878" w:author="Sopheak Phorn" w:date="2023-07-28T13:44:00Z"/>
            </w:rPr>
          </w:rPrChange>
        </w:rPr>
        <w:pPrChange w:id="9879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jc w:val="both"/>
          </w:pPr>
        </w:pPrChange>
      </w:pPr>
      <w:ins w:id="9880" w:author="sakaria fa" w:date="2022-09-13T22:02:00Z">
        <w:del w:id="9881" w:author="Sopheak Phorn" w:date="2023-07-28T13:44:00Z">
          <w:r w:rsidRPr="008207A1" w:rsidDel="008207A1">
            <w:rPr>
              <w:lang w:val="ca-ES"/>
              <w:rPrChange w:id="9882" w:author="Sopheak Phorn" w:date="2023-07-28T14:01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-</w:delText>
          </w:r>
        </w:del>
      </w:ins>
      <w:ins w:id="9883" w:author="Kem Sereiboth" w:date="2022-09-13T16:35:00Z">
        <w:del w:id="9884" w:author="Sopheak Phorn" w:date="2023-07-28T13:44:00Z">
          <w:r w:rsidR="008A3521" w:rsidRPr="00E33574" w:rsidDel="008207A1">
            <w:rPr>
              <w:cs/>
              <w:rPrChange w:id="988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9886" w:author="Kem Sereiboth" w:date="2022-09-13T16:34:00Z">
        <w:del w:id="9887" w:author="Sopheak Phorn" w:date="2023-07-28T13:44:00Z">
          <w:r w:rsidR="008A3521" w:rsidRPr="00E33574" w:rsidDel="008207A1">
            <w:rPr>
              <w:b/>
              <w:bCs/>
              <w:cs/>
              <w:rPrChange w:id="9888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លោកជំទាវ ឆាត់ ឡេងចាន់ឆាយ៉ា</w:delText>
          </w:r>
          <w:r w:rsidR="008A3521" w:rsidRPr="00E33574" w:rsidDel="008207A1">
            <w:rPr>
              <w:cs/>
              <w:rPrChange w:id="9889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 xml:space="preserve"> </w:delText>
          </w:r>
        </w:del>
      </w:ins>
      <w:ins w:id="9890" w:author="User" w:date="2022-10-05T16:14:00Z">
        <w:del w:id="9891" w:author="Sopheak Phorn" w:date="2023-07-28T13:44:00Z">
          <w:r w:rsidR="00E7030C" w:rsidRPr="00E33574" w:rsidDel="008207A1">
            <w:rPr>
              <w:cs/>
            </w:rPr>
            <w:delText xml:space="preserve">អគ្គលេខាធិការរងក្រុមប្រឹក្សាជាតិគាំពារសង្គម </w:delText>
          </w:r>
        </w:del>
      </w:ins>
      <w:ins w:id="9892" w:author="Kem Sereiboth" w:date="2022-09-13T16:34:00Z">
        <w:del w:id="9893" w:author="Sopheak Phorn" w:date="2023-07-28T13:44:00Z">
          <w:r w:rsidR="008A3521" w:rsidRPr="00E33574" w:rsidDel="008207A1">
            <w:rPr>
              <w:cs/>
              <w:rPrChange w:id="9894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មានតួនាទី និងភារកិច្ច</w:delText>
          </w:r>
        </w:del>
      </w:ins>
      <w:ins w:id="9895" w:author="User" w:date="2022-10-05T16:15:00Z">
        <w:del w:id="9896" w:author="Sopheak Phorn" w:date="2023-07-28T13:44:00Z">
          <w:r w:rsidR="007D6BD2" w:rsidRPr="00E33574" w:rsidDel="008207A1">
            <w:rPr>
              <w:cs/>
              <w:rPrChange w:id="9897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ទទួលបន្ទុក</w:delText>
          </w:r>
        </w:del>
      </w:ins>
      <w:ins w:id="9898" w:author="Kem Sereiboth" w:date="2022-09-13T16:34:00Z">
        <w:del w:id="9899" w:author="Sopheak Phorn" w:date="2023-07-28T13:44:00Z">
          <w:r w:rsidR="008A3521" w:rsidRPr="00E33574" w:rsidDel="008207A1">
            <w:rPr>
              <w:spacing w:val="2"/>
              <w:cs/>
              <w:rPrChange w:id="9900" w:author="Kem Sereyboth" w:date="2023-07-19T16:59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ពិនិត្យលើទិដ្ឋភាពកិច្ចការគតិយុត្តក្នុងដំណើរការ</w:delText>
          </w:r>
          <w:r w:rsidR="008A3521" w:rsidRPr="00E33574" w:rsidDel="008207A1">
            <w:rPr>
              <w:spacing w:val="2"/>
              <w:cs/>
              <w:rPrChange w:id="9901" w:author="Kem Sereyboth" w:date="2023-07-19T16:59:00Z">
                <w:rPr>
                  <w:rFonts w:ascii="Khmer MEF1" w:hAnsi="Khmer MEF1" w:cs="Khmer MEF1"/>
                  <w:spacing w:val="-2"/>
                  <w:sz w:val="24"/>
                  <w:cs/>
                </w:rPr>
              </w:rPrChange>
            </w:rPr>
            <w:delText xml:space="preserve"> </w:delText>
          </w:r>
          <w:r w:rsidR="008A3521" w:rsidRPr="00E33574" w:rsidDel="008207A1">
            <w:rPr>
              <w:spacing w:val="2"/>
              <w:cs/>
              <w:rPrChange w:id="9902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ក្នុងប្រព័ន្ធគាំពារសង្គមទាំងមូល។ បន្ថែមលើនេះ លោកជំទាវ</w:delText>
          </w:r>
          <w:r w:rsidR="008A3521" w:rsidRPr="00E33574" w:rsidDel="008207A1">
            <w:rPr>
              <w:cs/>
              <w:rPrChange w:id="9903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ក៏ជាសេនាធិការរបស់ក្រសួងសេដ្ឋកិច្ច</w:delText>
          </w:r>
        </w:del>
      </w:ins>
      <w:ins w:id="9904" w:author="Kem Sereiboth" w:date="2022-09-15T10:53:00Z">
        <w:del w:id="9905" w:author="Sopheak Phorn" w:date="2023-07-28T13:44:00Z">
          <w:r w:rsidR="004C739F" w:rsidRPr="00E33574" w:rsidDel="008207A1">
            <w:rPr>
              <w:cs/>
              <w:rPrChange w:id="99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907" w:author="Kem Sereiboth" w:date="2022-09-13T16:34:00Z">
        <w:del w:id="9908" w:author="Sopheak Phorn" w:date="2023-07-28T13:44:00Z">
          <w:r w:rsidR="008A3521" w:rsidRPr="00E33574" w:rsidDel="008207A1">
            <w:rPr>
              <w:cs/>
              <w:rPrChange w:id="9909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និងហិរញ្ញវត្ថុ ក្នុងនាមជាសមាជិកក្រុមប្រឹក្សាភិបាលរបស់</w:delText>
          </w:r>
          <w:r w:rsidR="008A3521" w:rsidRPr="00E33574" w:rsidDel="008207A1">
            <w:rPr>
              <w:spacing w:val="16"/>
              <w:cs/>
              <w:rPrChange w:id="9910" w:author="Kem Sereyboth" w:date="2023-07-19T16:59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បេឡាជាតិសន្តិសុខសង្គម ដែលទទួលបន្ទុកលើនាយកដ្ឋានផ្សះផ្សាវិវាទ និង​ការពារអ្នក</w:delText>
          </w:r>
          <w:r w:rsidR="008A3521" w:rsidRPr="00E33574" w:rsidDel="008207A1">
            <w:rPr>
              <w:spacing w:val="-10"/>
              <w:cs/>
              <w:rPrChange w:id="9911" w:author="Kem Sereyboth" w:date="2023-07-19T16:59:00Z">
                <w:rPr>
                  <w:rFonts w:ascii="Khmer MEF1" w:hAnsi="Khmer MEF1" w:cs="Khmer MEF1"/>
                  <w:sz w:val="24"/>
                  <w:cs/>
                </w:rPr>
              </w:rPrChange>
            </w:rPr>
            <w:delText>ទទួលផល។</w:delText>
          </w:r>
        </w:del>
      </w:ins>
    </w:p>
    <w:p w14:paraId="052A1DB6" w14:textId="1261A5B5" w:rsidR="00D5169E" w:rsidRPr="008207A1" w:rsidDel="008207A1" w:rsidRDefault="00D5169E">
      <w:pPr>
        <w:spacing w:after="0" w:line="226" w:lineRule="auto"/>
        <w:contextualSpacing/>
        <w:jc w:val="both"/>
        <w:rPr>
          <w:ins w:id="9912" w:author="LENOVO" w:date="2022-10-02T08:24:00Z"/>
          <w:del w:id="9913" w:author="Sopheak Phorn" w:date="2023-07-28T13:44:00Z"/>
          <w:lang w:val="ca-ES"/>
          <w:rPrChange w:id="9914" w:author="Sopheak Phorn" w:date="2023-07-28T14:01:00Z">
            <w:rPr>
              <w:ins w:id="9915" w:author="LENOVO" w:date="2022-10-02T08:24:00Z"/>
              <w:del w:id="9916" w:author="Sopheak Phorn" w:date="2023-07-28T13:44:00Z"/>
            </w:rPr>
          </w:rPrChange>
        </w:rPr>
        <w:pPrChange w:id="9917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left="810" w:hanging="90"/>
            <w:jc w:val="both"/>
          </w:pPr>
        </w:pPrChange>
      </w:pPr>
    </w:p>
    <w:p w14:paraId="7450A76C" w14:textId="471ED71D" w:rsidR="00841A07" w:rsidRPr="008207A1" w:rsidDel="008207A1" w:rsidRDefault="00841A07">
      <w:pPr>
        <w:spacing w:after="0" w:line="226" w:lineRule="auto"/>
        <w:contextualSpacing/>
        <w:jc w:val="both"/>
        <w:rPr>
          <w:del w:id="9918" w:author="Sopheak Phorn" w:date="2023-07-28T13:44:00Z"/>
          <w:spacing w:val="-2"/>
          <w:lang w:val="ca-ES"/>
          <w:rPrChange w:id="9919" w:author="Sopheak Phorn" w:date="2023-07-28T14:01:00Z">
            <w:rPr>
              <w:del w:id="9920" w:author="Sopheak Phorn" w:date="2023-07-28T13:4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9921" w:author="Sopheak Phorn" w:date="2023-08-25T16:14:00Z">
          <w:pPr>
            <w:tabs>
              <w:tab w:val="left" w:pos="2977"/>
              <w:tab w:val="left" w:pos="4320"/>
            </w:tabs>
            <w:spacing w:after="0" w:line="228" w:lineRule="auto"/>
            <w:jc w:val="both"/>
          </w:pPr>
        </w:pPrChange>
      </w:pPr>
    </w:p>
    <w:p w14:paraId="58D7AFE1" w14:textId="7D674D68" w:rsidR="006A5DCB" w:rsidRPr="008207A1" w:rsidDel="008207A1" w:rsidRDefault="00D5169E">
      <w:pPr>
        <w:spacing w:after="0" w:line="226" w:lineRule="auto"/>
        <w:contextualSpacing/>
        <w:jc w:val="both"/>
        <w:rPr>
          <w:del w:id="9922" w:author="Sopheak Phorn" w:date="2023-07-28T13:44:00Z"/>
          <w:b/>
          <w:bCs/>
          <w:lang w:val="ca-ES"/>
          <w:rPrChange w:id="9923" w:author="Sopheak Phorn" w:date="2023-07-28T14:01:00Z">
            <w:rPr>
              <w:del w:id="9924" w:author="Sopheak Phorn" w:date="2023-07-28T13:44:00Z"/>
              <w:rFonts w:ascii="Khmer MEF1" w:hAnsi="Khmer MEF1" w:cs="Khmer MEF1"/>
              <w:b/>
              <w:bCs/>
              <w:color w:val="000000"/>
              <w:sz w:val="24"/>
              <w:szCs w:val="24"/>
            </w:rPr>
          </w:rPrChange>
        </w:rPr>
        <w:pPrChange w:id="9925" w:author="Sopheak Phorn" w:date="2023-08-25T16:14:00Z">
          <w:pPr>
            <w:tabs>
              <w:tab w:val="left" w:pos="2977"/>
              <w:tab w:val="left" w:pos="4320"/>
            </w:tabs>
            <w:spacing w:line="232" w:lineRule="auto"/>
            <w:ind w:left="810" w:hanging="90"/>
            <w:jc w:val="both"/>
          </w:pPr>
        </w:pPrChange>
      </w:pPr>
      <w:ins w:id="9926" w:author="LENOVO" w:date="2022-10-02T08:24:00Z">
        <w:del w:id="9927" w:author="Sopheak Phorn" w:date="2023-07-28T13:44:00Z">
          <w:r w:rsidRPr="00E33574" w:rsidDel="008207A1">
            <w:rPr>
              <w:spacing w:val="6"/>
              <w:cs/>
              <w:rPrChange w:id="992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9929" w:author="Kem Sereiboth" w:date="2022-09-13T16:35:00Z">
        <w:del w:id="9930" w:author="Sopheak Phorn" w:date="2023-07-28T13:44:00Z">
          <w:r w:rsidR="008A3521" w:rsidRPr="00E33574" w:rsidDel="008207A1">
            <w:rPr>
              <w:spacing w:val="6"/>
              <w:cs/>
              <w:rPrChange w:id="99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9932" w:author="sakaria fa" w:date="2022-09-13T22:02:00Z">
        <w:del w:id="9933" w:author="Sopheak Phorn" w:date="2023-07-28T13:44:00Z">
          <w:r w:rsidR="006346C2" w:rsidRPr="008207A1" w:rsidDel="008207A1">
            <w:rPr>
              <w:spacing w:val="6"/>
              <w:lang w:val="ca-ES"/>
              <w:rPrChange w:id="9934" w:author="Sopheak Phorn" w:date="2023-07-28T14:01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</w:del>
      </w:ins>
      <w:ins w:id="9935" w:author="Kem Sereiboth" w:date="2022-09-13T16:34:00Z">
        <w:del w:id="9936" w:author="Sopheak Phorn" w:date="2023-07-28T13:44:00Z">
          <w:r w:rsidR="008A3521" w:rsidRPr="00E33574" w:rsidDel="008207A1">
            <w:rPr>
              <w:spacing w:val="6"/>
              <w:cs/>
              <w:rPrChange w:id="99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លោកស្រី </w:delText>
          </w:r>
          <w:r w:rsidR="008A3521" w:rsidRPr="00E33574" w:rsidDel="008207A1">
            <w:rPr>
              <w:b/>
              <w:bCs/>
              <w:spacing w:val="6"/>
              <w:cs/>
              <w:rPrChange w:id="993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cs/>
                </w:rPr>
              </w:rPrChange>
            </w:rPr>
            <w:delText>អ៊ុយ ច័ន្ទនិមល</w:delText>
          </w:r>
          <w:r w:rsidR="008A3521" w:rsidRPr="00E33574" w:rsidDel="008207A1">
            <w:rPr>
              <w:spacing w:val="6"/>
              <w:cs/>
              <w:rPrChange w:id="99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 </w:delText>
          </w:r>
        </w:del>
      </w:ins>
      <w:ins w:id="9940" w:author="User" w:date="2022-10-05T16:14:00Z">
        <w:del w:id="9941" w:author="Sopheak Phorn" w:date="2023-07-28T13:44:00Z">
          <w:r w:rsidR="00E7030C" w:rsidRPr="00E33574" w:rsidDel="008207A1">
            <w:rPr>
              <w:spacing w:val="6"/>
              <w:cs/>
              <w:rPrChange w:id="99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អគ្គលេខាធិការរងក្រុមប្រឹក្សាជាតិគាំពារសង្គម </w:delText>
          </w:r>
        </w:del>
      </w:ins>
      <w:ins w:id="9943" w:author="Kem Sereiboth" w:date="2022-09-13T16:34:00Z">
        <w:del w:id="9944" w:author="Sopheak Phorn" w:date="2023-07-28T13:44:00Z">
          <w:r w:rsidR="008A3521" w:rsidRPr="00E33574" w:rsidDel="008207A1">
            <w:rPr>
              <w:spacing w:val="6"/>
              <w:cs/>
              <w:rPrChange w:id="99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អគ្គលេខាធិការរងទទួលបន្ទុកក្នុង</w:delText>
          </w:r>
          <w:r w:rsidR="008A3521" w:rsidRPr="00E33574" w:rsidDel="008207A1">
            <w:rPr>
              <w:spacing w:val="8"/>
              <w:cs/>
              <w:rPrChange w:id="99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ទិដ្ឋភាពការងារពាក់ព័ន្ធនឹងក្រុមប្រឹក្សា</w:delText>
          </w:r>
        </w:del>
      </w:ins>
      <w:ins w:id="9947" w:author="User" w:date="2022-09-28T17:13:00Z">
        <w:del w:id="9948" w:author="Sopheak Phorn" w:date="2023-07-28T13:44:00Z">
          <w:r w:rsidR="00771E39" w:rsidRPr="008207A1" w:rsidDel="008207A1">
            <w:rPr>
              <w:spacing w:val="8"/>
              <w:lang w:val="ca-ES"/>
              <w:rPrChange w:id="9949" w:author="Sopheak Phorn" w:date="2023-07-28T14:01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-</w:delText>
          </w:r>
        </w:del>
      </w:ins>
      <w:ins w:id="9950" w:author="Kem Sereiboth" w:date="2022-09-13T16:34:00Z">
        <w:del w:id="9951" w:author="Sopheak Phorn" w:date="2023-07-28T13:44:00Z">
          <w:r w:rsidR="008A3521" w:rsidRPr="00E33574" w:rsidDel="008207A1">
            <w:rPr>
              <w:spacing w:val="8"/>
              <w:cs/>
              <w:rPrChange w:id="99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ជាតិគាំពារសង្គម</w:delText>
          </w:r>
          <w:r w:rsidR="008A3521" w:rsidRPr="00E33574" w:rsidDel="008207A1">
            <w:rPr>
              <w:spacing w:val="6"/>
              <w:cs/>
              <w:rPrChange w:id="99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 </w:delText>
          </w:r>
          <w:r w:rsidR="008A3521" w:rsidRPr="00E33574" w:rsidDel="008207A1">
            <w:rPr>
              <w:spacing w:val="8"/>
              <w:cs/>
              <w:rPrChange w:id="99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ជាពិសេសពាក់ព័ន្ធនឹងយន្តការ</w:delText>
          </w:r>
        </w:del>
      </w:ins>
      <w:ins w:id="9955" w:author="User" w:date="2022-09-22T10:19:00Z">
        <w:del w:id="9956" w:author="Sopheak Phorn" w:date="2023-07-28T13:44:00Z">
          <w:r w:rsidR="00841A07" w:rsidRPr="008207A1" w:rsidDel="008207A1">
            <w:rPr>
              <w:spacing w:val="8"/>
              <w:lang w:val="ca-ES"/>
              <w:rPrChange w:id="9957" w:author="Sopheak Phorn" w:date="2023-07-28T14:01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</w:rPr>
              </w:rPrChange>
            </w:rPr>
            <w:delText xml:space="preserve"> </w:delText>
          </w:r>
          <w:r w:rsidR="00841A07" w:rsidRPr="00E33574" w:rsidDel="008207A1">
            <w:rPr>
              <w:spacing w:val="8"/>
              <w:cs/>
              <w:rPrChange w:id="99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និង</w:delText>
          </w:r>
        </w:del>
      </w:ins>
      <w:ins w:id="9959" w:author="Kem Sereiboth" w:date="2022-09-13T16:34:00Z">
        <w:del w:id="9960" w:author="Sopheak Phorn" w:date="2023-07-28T13:44:00Z">
          <w:r w:rsidR="008A3521" w:rsidRPr="00E33574" w:rsidDel="008207A1">
            <w:rPr>
              <w:cs/>
              <w:rPrChange w:id="99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cs/>
                </w:rPr>
              </w:rPrChange>
            </w:rPr>
            <w:delText>នីតិវិធីលើអត្ថប្រយោជន៍ដល់ជន</w:delText>
          </w:r>
        </w:del>
      </w:ins>
      <w:ins w:id="9962" w:author="LENOVO" w:date="2022-10-02T08:27:00Z">
        <w:del w:id="9963" w:author="Sopheak Phorn" w:date="2023-07-28T13:44:00Z">
          <w:r w:rsidRPr="00E33574" w:rsidDel="008207A1">
            <w:rPr>
              <w:cs/>
              <w:rPrChange w:id="99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9965" w:author="Kem Sereiboth" w:date="2022-09-13T16:34:00Z">
        <w:del w:id="9966" w:author="Sopheak Phorn" w:date="2023-07-28T13:44:00Z">
          <w:r w:rsidR="008A3521" w:rsidRPr="00E33574" w:rsidDel="008207A1">
            <w:rPr>
              <w:cs/>
              <w:rPrChange w:id="99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cs/>
                </w:rPr>
              </w:rPrChange>
            </w:rPr>
            <w:delText>ចាស់ជរាមិនថាតាមរយៈរបបសោធននិវត្តន៍ ឬក៏របបជំនួយ</w:delText>
          </w:r>
          <w:r w:rsidR="008A3521" w:rsidRPr="00E33574" w:rsidDel="008207A1">
            <w:rPr>
              <w:spacing w:val="4"/>
              <w:cs/>
              <w:rPrChange w:id="99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cs/>
                </w:rPr>
              </w:rPrChange>
            </w:rPr>
            <w:delText>ពីរដ្ឋនោះទេ។</w:delText>
          </w:r>
        </w:del>
      </w:ins>
    </w:p>
    <w:p w14:paraId="4B331AD6" w14:textId="7F11986C" w:rsidR="00841A07" w:rsidRPr="008207A1" w:rsidDel="008207A1" w:rsidRDefault="00841A07">
      <w:pPr>
        <w:spacing w:after="0" w:line="226" w:lineRule="auto"/>
        <w:contextualSpacing/>
        <w:jc w:val="both"/>
        <w:rPr>
          <w:ins w:id="9969" w:author="User" w:date="2022-09-22T10:21:00Z"/>
          <w:del w:id="9970" w:author="Sopheak Phorn" w:date="2023-07-28T13:44:00Z"/>
          <w:spacing w:val="4"/>
          <w:lang w:val="ca-ES"/>
          <w:rPrChange w:id="9971" w:author="Sopheak Phorn" w:date="2023-07-28T14:01:00Z">
            <w:rPr>
              <w:ins w:id="9972" w:author="User" w:date="2022-09-22T10:21:00Z"/>
              <w:del w:id="9973" w:author="Sopheak Phorn" w:date="2023-07-28T13:44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9974" w:author="Sopheak Phorn" w:date="2023-08-25T16:14:00Z">
          <w:pPr>
            <w:spacing w:after="0" w:line="240" w:lineRule="auto"/>
            <w:ind w:firstLine="720"/>
            <w:jc w:val="both"/>
          </w:pPr>
        </w:pPrChange>
      </w:pPr>
    </w:p>
    <w:p w14:paraId="68DAD60B" w14:textId="77D4431B" w:rsidR="00FE2485" w:rsidRPr="008207A1" w:rsidDel="008207A1" w:rsidRDefault="00CC4009">
      <w:pPr>
        <w:spacing w:after="0" w:line="226" w:lineRule="auto"/>
        <w:contextualSpacing/>
        <w:jc w:val="both"/>
        <w:rPr>
          <w:ins w:id="9975" w:author="User" w:date="2022-09-10T13:03:00Z"/>
          <w:del w:id="9976" w:author="Sopheak Phorn" w:date="2023-07-28T13:44:00Z"/>
          <w:rFonts w:ascii="Khmer MEF1" w:hAnsi="Khmer MEF1" w:cs="Khmer MEF1"/>
          <w:sz w:val="24"/>
          <w:szCs w:val="24"/>
          <w:lang w:val="ca-ES"/>
          <w:rPrChange w:id="9977" w:author="Sopheak Phorn" w:date="2023-07-28T14:01:00Z">
            <w:rPr>
              <w:ins w:id="9978" w:author="User" w:date="2022-09-10T13:03:00Z"/>
              <w:del w:id="9979" w:author="Sopheak Phorn" w:date="2023-07-28T13:44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998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9981" w:author="User" w:date="2022-09-19T15:10:00Z">
        <w:del w:id="9982" w:author="Sopheak Phorn" w:date="2023-07-28T13:44:00Z">
          <w:r w:rsidRPr="008207A1" w:rsidDel="008207A1">
            <w:rPr>
              <w:lang w:val="ca-ES"/>
              <w:rPrChange w:id="9983" w:author="Sopheak Phorn" w:date="2023-07-28T14:01:00Z">
                <w:rPr/>
              </w:rPrChange>
            </w:rPr>
            <w:delText>-</w:delText>
          </w:r>
        </w:del>
      </w:ins>
      <w:ins w:id="9984" w:author="User" w:date="2022-09-10T13:03:00Z">
        <w:del w:id="9985" w:author="Sopheak Phorn" w:date="2023-07-28T13:44:00Z">
          <w:r w:rsidR="00FE2485" w:rsidRPr="00E33574" w:rsidDel="008207A1">
            <w:rPr>
              <w:cs/>
              <w:rPrChange w:id="998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  <w:r w:rsidR="00FE2485" w:rsidRPr="00E33574" w:rsidDel="008207A1">
            <w:rPr>
              <w:cs/>
              <w:rPrChange w:id="9987" w:author="Kem Sereyboth" w:date="2023-07-19T16:59:00Z">
                <w:rPr>
                  <w:rFonts w:cs="MoolBoran"/>
                  <w:spacing w:val="-6"/>
                  <w:cs/>
                </w:rPr>
              </w:rPrChange>
            </w:rPr>
            <w:delText>ឯកឧត្តម ភក្ដី សម្បូរណ៍</w:delText>
          </w:r>
          <w:r w:rsidR="00FE2485" w:rsidRPr="00E33574" w:rsidDel="008207A1">
            <w:rPr>
              <w:cs/>
              <w:rPrChange w:id="9988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 xml:space="preserve"> ២.</w:delText>
          </w:r>
          <w:r w:rsidR="00FE2485" w:rsidRPr="00E33574" w:rsidDel="008207A1">
            <w:rPr>
              <w:cs/>
              <w:rPrChange w:id="9989" w:author="Kem Sereyboth" w:date="2023-07-19T16:59:00Z">
                <w:rPr>
                  <w:rFonts w:cs="MoolBoran"/>
                  <w:spacing w:val="-6"/>
                  <w:cs/>
                </w:rPr>
              </w:rPrChange>
            </w:rPr>
            <w:delText>ឯកឧត្តម យោគ សាមឌី ៣.លោកជំទាវ ឆាត់ ឡេងចាន់ឆាយ៉ា</w:delText>
          </w:r>
          <w:r w:rsidR="00FE2485" w:rsidRPr="00E33574" w:rsidDel="008207A1">
            <w:rPr>
              <w:cs/>
              <w:rPrChange w:id="9990" w:author="Kem Sereyboth" w:date="2023-07-19T16:59:00Z">
                <w:rPr>
                  <w:rFonts w:cs="MoolBoran"/>
                  <w:cs/>
                </w:rPr>
              </w:rPrChange>
            </w:rPr>
            <w:delText xml:space="preserve"> និង ៤. លោកស្រី អ៊ុយ ចាន់និមល</w:delText>
          </w:r>
          <w:r w:rsidR="00FE2485" w:rsidRPr="00E33574" w:rsidDel="008207A1">
            <w:rPr>
              <w:cs/>
              <w:rPrChange w:id="9991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  <w:r w:rsidR="00FE2485" w:rsidRPr="00E33574" w:rsidDel="008207A1">
            <w:rPr>
              <w:cs/>
              <w:rPrChange w:id="9992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និងមាន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9993" w:author="Kem Sereyboth" w:date="2023-07-25T14:20:00Z">
                <w:rPr>
                  <w:rFonts w:cs="MoolBoran"/>
                  <w:cs/>
                </w:rPr>
              </w:rPrChange>
            </w:rPr>
            <w:delText>នាយកដ្ឋាន</w:delText>
          </w:r>
        </w:del>
      </w:ins>
      <w:ins w:id="9994" w:author="Kem Sereiboth" w:date="2022-09-15T10:49:00Z">
        <w:del w:id="9995" w:author="Sopheak Phorn" w:date="2023-07-28T13:44:00Z">
          <w:r w:rsidR="006A5DCB" w:rsidRPr="00CD5931" w:rsidDel="008207A1">
            <w:rPr>
              <w:rFonts w:ascii="Khmer MEF1" w:hAnsi="Khmer MEF1" w:cs="Khmer MEF1"/>
              <w:sz w:val="24"/>
              <w:szCs w:val="24"/>
              <w:cs/>
              <w:rPrChange w:id="9996" w:author="Kem Sereyboth" w:date="2023-07-25T14:20:00Z">
                <w:rPr>
                  <w:rFonts w:cs="MoolBoran"/>
                  <w:spacing w:val="2"/>
                  <w:cs/>
                </w:rPr>
              </w:rPrChange>
            </w:rPr>
            <w:delText>ក្រោមឱវាទ</w:delText>
          </w:r>
        </w:del>
      </w:ins>
      <w:ins w:id="9997" w:author="User" w:date="2022-09-22T10:21:00Z">
        <w:del w:id="9998" w:author="Sopheak Phorn" w:date="2023-07-28T13:44:00Z">
          <w:r w:rsidR="00841A07" w:rsidRPr="00CD5931" w:rsidDel="008207A1">
            <w:rPr>
              <w:rFonts w:ascii="Khmer MEF1" w:hAnsi="Khmer MEF1" w:cs="Khmer MEF1"/>
              <w:sz w:val="24"/>
              <w:szCs w:val="24"/>
              <w:cs/>
              <w:rPrChange w:id="9999" w:author="Kem Sereyboth" w:date="2023-07-25T14:20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10000" w:author="Kem Sereiboth" w:date="2022-09-15T10:49:00Z">
        <w:del w:id="10001" w:author="Sopheak Phorn" w:date="2023-07-28T13:44:00Z">
          <w:r w:rsidR="006A5DCB" w:rsidRPr="00CD5931" w:rsidDel="008207A1">
            <w:rPr>
              <w:rFonts w:ascii="Khmer MEF1" w:hAnsi="Khmer MEF1" w:cs="Khmer MEF1"/>
              <w:sz w:val="24"/>
              <w:szCs w:val="24"/>
              <w:cs/>
              <w:rPrChange w:id="10002" w:author="Kem Sereyboth" w:date="2023-07-25T14:20:00Z">
                <w:rPr>
                  <w:rFonts w:cs="MoolBoran"/>
                  <w:spacing w:val="2"/>
                  <w:cs/>
                </w:rPr>
              </w:rPrChange>
            </w:rPr>
            <w:delText>ចំនួន</w:delText>
          </w:r>
          <w:r w:rsidR="006A5DCB" w:rsidRPr="00CD5931" w:rsidDel="008207A1">
            <w:rPr>
              <w:rFonts w:ascii="Khmer MEF1" w:hAnsi="Khmer MEF1" w:cs="Khmer MEF1"/>
              <w:sz w:val="24"/>
              <w:szCs w:val="24"/>
              <w:cs/>
              <w:rPrChange w:id="10003" w:author="Kem Sereyboth" w:date="2023-07-25T14:20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10004" w:author="User" w:date="2022-09-10T13:03:00Z">
        <w:del w:id="10005" w:author="Sopheak Phorn" w:date="2023-07-28T13:44:00Z"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006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ចំណុះ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007" w:author="Kem Sereyboth" w:date="2023-07-25T14:20:00Z">
                <w:rPr>
                  <w:rFonts w:cs="MoolBoran"/>
                  <w:cs/>
                </w:rPr>
              </w:rPrChange>
            </w:rPr>
            <w:delText>ចំនួន</w:delText>
          </w:r>
          <w:r w:rsidR="00FE2485" w:rsidRPr="00CD5931" w:rsidDel="008207A1">
            <w:rPr>
              <w:rFonts w:ascii="Khmer MEF1" w:hAnsi="Khmer MEF1" w:cs="Khmer MEF1"/>
              <w:sz w:val="24"/>
              <w:szCs w:val="24"/>
              <w:cs/>
              <w:rPrChange w:id="10008" w:author="Kem Sereyboth" w:date="2023-07-25T14:20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៥ </w:delText>
          </w:r>
        </w:del>
      </w:ins>
      <w:ins w:id="10009" w:author="User" w:date="2022-09-19T15:25:00Z">
        <w:del w:id="10010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011" w:author="Kem Sereyboth" w:date="2023-07-25T14:20:00Z">
                <w:rPr>
                  <w:rFonts w:cs="MoolBoran"/>
                  <w:cs/>
                  <w:lang w:val="ca-ES"/>
                </w:rPr>
              </w:rPrChange>
            </w:rPr>
            <w:delText>និងពុំមាន</w:delText>
          </w:r>
        </w:del>
      </w:ins>
      <w:ins w:id="10012" w:author="User" w:date="2022-10-03T12:45:00Z">
        <w:del w:id="10013" w:author="Sopheak Phorn" w:date="2023-07-28T13:44:00Z">
          <w:r w:rsidR="00555286" w:rsidRPr="00CD5931" w:rsidDel="008207A1">
            <w:rPr>
              <w:rFonts w:ascii="Khmer MEF1" w:hAnsi="Khmer MEF1" w:cs="Khmer MEF1"/>
              <w:sz w:val="24"/>
              <w:szCs w:val="24"/>
              <w:cs/>
              <w:rPrChange w:id="10014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ការបែងចែក</w:delText>
          </w:r>
        </w:del>
      </w:ins>
      <w:ins w:id="10015" w:author="User" w:date="2022-09-19T15:26:00Z">
        <w:del w:id="10016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017" w:author="Kem Sereyboth" w:date="2023-07-25T14:20:00Z">
                <w:rPr>
                  <w:rFonts w:cs="MoolBoran"/>
                  <w:cs/>
                  <w:lang w:val="ca-ES"/>
                </w:rPr>
              </w:rPrChange>
            </w:rPr>
            <w:delText>កម្រិតការិយាល័យទេ។</w:delText>
          </w:r>
        </w:del>
      </w:ins>
      <w:ins w:id="10018" w:author="User" w:date="2022-09-19T15:27:00Z">
        <w:del w:id="10019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020" w:author="Kem Sereyboth" w:date="2023-07-25T14:20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021" w:author="Kem Sereyboth" w:date="2023-07-25T14:20:00Z">
                <w:rPr>
                  <w:rFonts w:cs="MoolBoran"/>
                  <w:cs/>
                </w:rPr>
              </w:rPrChange>
            </w:rPr>
            <w:delText>នាយកដ្ឋាន</w:delText>
          </w:r>
        </w:del>
      </w:ins>
      <w:ins w:id="10022" w:author="User" w:date="2022-10-03T12:46:00Z">
        <w:del w:id="10023" w:author="Sopheak Phorn" w:date="2023-07-28T13:44:00Z">
          <w:r w:rsidR="00555286" w:rsidRPr="00CD5931" w:rsidDel="008207A1">
            <w:rPr>
              <w:rFonts w:ascii="Khmer MEF1" w:hAnsi="Khmer MEF1" w:cs="Khmer MEF1"/>
              <w:sz w:val="24"/>
              <w:szCs w:val="24"/>
              <w:cs/>
              <w:rPrChange w:id="10024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0025" w:author="User" w:date="2022-09-19T15:27:00Z">
        <w:del w:id="10026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027" w:author="Kem Sereyboth" w:date="2023-07-25T14:20:00Z">
                <w:rPr>
                  <w:rFonts w:cs="MoolBoran"/>
                  <w:cs/>
                </w:rPr>
              </w:rPrChange>
            </w:rPr>
            <w:delText xml:space="preserve">ទាំង ៥ </w:delText>
          </w:r>
        </w:del>
      </w:ins>
      <w:ins w:id="10028" w:author="User" w:date="2022-10-03T12:45:00Z">
        <w:del w:id="10029" w:author="Sopheak Phorn" w:date="2023-07-28T13:44:00Z">
          <w:r w:rsidR="00555286" w:rsidRPr="00CD5931" w:rsidDel="008207A1">
            <w:rPr>
              <w:rFonts w:ascii="Khmer MEF1" w:hAnsi="Khmer MEF1" w:cs="Khmer MEF1"/>
              <w:sz w:val="24"/>
              <w:szCs w:val="24"/>
              <w:cs/>
              <w:rPrChange w:id="10030" w:author="Kem Sereyboth" w:date="2023-07-25T14:2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រួម</w:delText>
          </w:r>
        </w:del>
      </w:ins>
      <w:ins w:id="10031" w:author="User" w:date="2022-09-19T15:27:00Z">
        <w:del w:id="10032" w:author="Sopheak Phorn" w:date="2023-07-28T13:44:00Z">
          <w:r w:rsidR="007C5EE8" w:rsidRPr="00CD5931" w:rsidDel="008207A1">
            <w:rPr>
              <w:rFonts w:ascii="Khmer MEF1" w:hAnsi="Khmer MEF1" w:cs="Khmer MEF1"/>
              <w:sz w:val="24"/>
              <w:szCs w:val="24"/>
              <w:cs/>
              <w:rPrChange w:id="10033" w:author="Kem Sereyboth" w:date="2023-07-25T14:20:00Z">
                <w:rPr>
                  <w:rFonts w:cs="MoolBoran"/>
                  <w:cs/>
                </w:rPr>
              </w:rPrChange>
            </w:rPr>
            <w:delText>មាន៖</w:delText>
          </w:r>
        </w:del>
      </w:ins>
    </w:p>
    <w:p w14:paraId="72DBA8D7" w14:textId="727BF7DD" w:rsidR="00F9121B" w:rsidRPr="00E33574" w:rsidDel="008207A1" w:rsidRDefault="00FE2485">
      <w:pPr>
        <w:spacing w:after="0" w:line="226" w:lineRule="auto"/>
        <w:contextualSpacing/>
        <w:jc w:val="both"/>
        <w:rPr>
          <w:ins w:id="10034" w:author="Seng Chheanglay" w:date="2022-09-20T13:56:00Z"/>
          <w:del w:id="1003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036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037" w:author="User" w:date="2022-09-10T13:03:00Z">
        <w:del w:id="1003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03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១.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04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នាយកដ្ឋានជំនួយសង្គម ដឹកនាំដោយ </w:delText>
          </w:r>
        </w:del>
      </w:ins>
    </w:p>
    <w:p w14:paraId="629CC523" w14:textId="6679A73A" w:rsidR="00F9121B" w:rsidRPr="006E6058" w:rsidDel="008207A1" w:rsidRDefault="00DE67EF">
      <w:pPr>
        <w:spacing w:after="0" w:line="226" w:lineRule="auto"/>
        <w:contextualSpacing/>
        <w:jc w:val="both"/>
        <w:rPr>
          <w:del w:id="10041" w:author="Sopheak Phorn" w:date="2023-07-28T13:44:00Z"/>
          <w:rFonts w:ascii="Khmer MEF1" w:hAnsi="Khmer MEF1" w:cs="Khmer MEF1"/>
          <w:sz w:val="24"/>
          <w:szCs w:val="24"/>
          <w:lang w:val="ca-ES"/>
          <w:rPrChange w:id="10042" w:author="Sopheak Phorn" w:date="2023-07-28T09:15:00Z">
            <w:rPr>
              <w:del w:id="10043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44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045" w:author="User" w:date="2022-09-10T13:09:00Z">
        <w:del w:id="10046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04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04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ស្រេង សោភ័ណ្ឌរស្មី</w:delText>
          </w:r>
        </w:del>
      </w:ins>
      <w:ins w:id="10049" w:author="User" w:date="2022-09-10T13:03:00Z">
        <w:del w:id="10050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05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052" w:author="sakaria fa" w:date="2022-10-01T00:14:00Z">
        <w:del w:id="10053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10054" w:author="User" w:date="2022-09-10T13:11:00Z">
        <w:del w:id="1005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05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ជាប្រធាននាយកដ្ឋាន</w:delText>
          </w:r>
        </w:del>
      </w:ins>
      <w:ins w:id="10057" w:author="User" w:date="2022-09-10T13:20:00Z">
        <w:del w:id="10058" w:author="Sopheak Phorn" w:date="2023-07-28T13:44:00Z">
          <w:r w:rsidR="0031688D" w:rsidRPr="00E33574" w:rsidDel="008207A1">
            <w:rPr>
              <w:rFonts w:ascii="Khmer MEF1" w:hAnsi="Khmer MEF1" w:cs="Khmer MEF1"/>
              <w:sz w:val="24"/>
              <w:szCs w:val="24"/>
              <w:cs/>
              <w:rPrChange w:id="1005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7363A349" w14:textId="64115AEC" w:rsidR="0007037E" w:rsidRPr="006E6058" w:rsidDel="008207A1" w:rsidRDefault="0007037E">
      <w:pPr>
        <w:spacing w:after="0" w:line="226" w:lineRule="auto"/>
        <w:contextualSpacing/>
        <w:jc w:val="both"/>
        <w:rPr>
          <w:ins w:id="10060" w:author="LENOVO" w:date="2022-10-02T08:29:00Z"/>
          <w:del w:id="10061" w:author="Sopheak Phorn" w:date="2023-07-28T13:44:00Z"/>
          <w:rFonts w:ascii="Khmer MEF1" w:hAnsi="Khmer MEF1" w:cs="Khmer MEF1"/>
          <w:sz w:val="24"/>
          <w:szCs w:val="24"/>
          <w:lang w:val="ca-ES"/>
          <w:rPrChange w:id="10062" w:author="Sopheak Phorn" w:date="2023-07-28T09:15:00Z">
            <w:rPr>
              <w:ins w:id="10063" w:author="LENOVO" w:date="2022-10-02T08:29:00Z"/>
              <w:del w:id="10064" w:author="Sopheak Phorn" w:date="2023-07-28T13:44:00Z"/>
              <w:rFonts w:ascii="Khmer MEF1" w:hAnsi="Khmer MEF1" w:cs="Khmer MEF1"/>
              <w:sz w:val="24"/>
              <w:szCs w:val="24"/>
            </w:rPr>
          </w:rPrChange>
        </w:rPr>
        <w:pPrChange w:id="10065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</w:p>
    <w:p w14:paraId="67243CA8" w14:textId="1311A935" w:rsidR="00DE67EF" w:rsidRPr="008207A1" w:rsidDel="008207A1" w:rsidRDefault="0031688D">
      <w:pPr>
        <w:spacing w:after="0" w:line="226" w:lineRule="auto"/>
        <w:contextualSpacing/>
        <w:jc w:val="both"/>
        <w:rPr>
          <w:ins w:id="10066" w:author="User" w:date="2022-09-10T13:13:00Z"/>
          <w:del w:id="10067" w:author="Sopheak Phorn" w:date="2023-07-28T13:44:00Z"/>
          <w:rFonts w:ascii="Khmer MEF1" w:hAnsi="Khmer MEF1" w:cs="Khmer MEF1"/>
          <w:sz w:val="24"/>
          <w:szCs w:val="24"/>
          <w:lang w:val="ca-ES"/>
          <w:rPrChange w:id="10068" w:author="Sopheak Phorn" w:date="2023-07-28T14:01:00Z">
            <w:rPr>
              <w:ins w:id="10069" w:author="User" w:date="2022-09-10T13:13:00Z"/>
              <w:del w:id="10070" w:author="Sopheak Phorn" w:date="2023-07-28T13:44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10071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072" w:author="User" w:date="2022-09-10T13:20:00Z">
        <w:del w:id="1007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07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និ</w:delText>
          </w:r>
        </w:del>
      </w:ins>
      <w:ins w:id="10075" w:author="Kem Sereiboth" w:date="2022-09-13T16:24:00Z">
        <w:del w:id="10076" w:author="Sopheak Phorn" w:date="2023-07-28T13:44:00Z">
          <w:r w:rsidR="00503C77" w:rsidRPr="00E33574" w:rsidDel="008207A1">
            <w:rPr>
              <w:rFonts w:ascii="Khmer MEF1" w:hAnsi="Khmer MEF1" w:cs="Khmer MEF1"/>
              <w:sz w:val="24"/>
              <w:szCs w:val="24"/>
              <w:cs/>
            </w:rPr>
            <w:delText>ង</w:delText>
          </w:r>
        </w:del>
      </w:ins>
      <w:ins w:id="10077" w:author="User" w:date="2022-09-10T13:20:00Z">
        <w:del w:id="1007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07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ង</w:delText>
          </w:r>
        </w:del>
      </w:ins>
    </w:p>
    <w:p w14:paraId="2E5248C7" w14:textId="41F00900" w:rsidR="00FE2485" w:rsidRPr="008207A1" w:rsidDel="008207A1" w:rsidRDefault="00DE67EF">
      <w:pPr>
        <w:spacing w:after="0" w:line="226" w:lineRule="auto"/>
        <w:contextualSpacing/>
        <w:jc w:val="both"/>
        <w:rPr>
          <w:ins w:id="10080" w:author="User" w:date="2022-09-10T13:13:00Z"/>
          <w:del w:id="10081" w:author="Sopheak Phorn" w:date="2023-07-28T13:44:00Z"/>
          <w:rFonts w:ascii="Khmer MEF1" w:hAnsi="Khmer MEF1" w:cs="Khmer MEF1"/>
          <w:sz w:val="24"/>
          <w:szCs w:val="24"/>
          <w:lang w:val="ca-ES"/>
          <w:rPrChange w:id="10082" w:author="Sopheak Phorn" w:date="2023-07-28T14:01:00Z">
            <w:rPr>
              <w:ins w:id="10083" w:author="User" w:date="2022-09-10T13:13:00Z"/>
              <w:del w:id="10084" w:author="Sopheak Phorn" w:date="2023-07-28T13:44:00Z"/>
              <w:highlight w:val="yellow"/>
            </w:rPr>
          </w:rPrChange>
        </w:rPr>
        <w:pPrChange w:id="1008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086" w:author="User" w:date="2022-09-10T13:11:00Z">
        <w:del w:id="1008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088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លោក ស៊ាន</w:delText>
          </w:r>
        </w:del>
      </w:ins>
      <w:ins w:id="10089" w:author="User" w:date="2022-09-10T13:12:00Z">
        <w:del w:id="1009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091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 xml:space="preserve"> សុវឌ្ឍន៍ ជាអនុប្រធាន</w:delText>
          </w:r>
        </w:del>
      </w:ins>
      <w:ins w:id="10092" w:author="User" w:date="2022-09-10T13:15:00Z">
        <w:del w:id="1009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094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នា</w:delText>
          </w:r>
        </w:del>
      </w:ins>
      <w:ins w:id="10095" w:author="User" w:date="2022-09-10T13:16:00Z">
        <w:del w:id="1009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097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យកដ្ឋាន</w:delText>
          </w:r>
        </w:del>
      </w:ins>
      <w:ins w:id="10098" w:author="User" w:date="2022-09-10T13:13:00Z">
        <w:del w:id="10099" w:author="Sopheak Phorn" w:date="2023-07-28T13:44:00Z">
          <w:r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10100" w:author="Sopheak Phorn" w:date="2023-07-28T14:01:00Z">
                <w:rPr>
                  <w:highlight w:val="yellow"/>
                </w:rPr>
              </w:rPrChange>
            </w:rPr>
            <w:delText xml:space="preserve"> (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rPrChange w:id="10101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ព្យួរក្របខណ្ឌ</w:delText>
          </w:r>
        </w:del>
      </w:ins>
      <w:ins w:id="10102" w:author="User" w:date="2022-09-10T13:14:00Z">
        <w:del w:id="10103" w:author="Sopheak Phorn" w:date="2023-07-28T13:44:00Z">
          <w:r w:rsidRPr="008207A1" w:rsidDel="008207A1">
            <w:rPr>
              <w:rFonts w:ascii="Khmer MEF1" w:hAnsi="Khmer MEF1" w:cs="Khmer MEF1"/>
              <w:sz w:val="24"/>
              <w:szCs w:val="24"/>
              <w:lang w:val="ca-ES"/>
              <w:rPrChange w:id="10104" w:author="Sopheak Phorn" w:date="2023-07-28T14:01:00Z">
                <w:rPr>
                  <w:highlight w:val="yellow"/>
                </w:rPr>
              </w:rPrChange>
            </w:rPr>
            <w:delText>)</w:delText>
          </w:r>
        </w:del>
      </w:ins>
    </w:p>
    <w:p w14:paraId="75E041FD" w14:textId="288426AA" w:rsidR="00DE67EF" w:rsidRPr="008207A1" w:rsidDel="008207A1" w:rsidRDefault="00DE67EF">
      <w:pPr>
        <w:spacing w:after="0" w:line="226" w:lineRule="auto"/>
        <w:contextualSpacing/>
        <w:jc w:val="both"/>
        <w:rPr>
          <w:ins w:id="10105" w:author="User" w:date="2022-09-10T13:16:00Z"/>
          <w:del w:id="10106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107" w:author="Sopheak Phorn" w:date="2023-07-28T14:01:00Z">
            <w:rPr>
              <w:ins w:id="10108" w:author="User" w:date="2022-09-10T13:16:00Z"/>
              <w:del w:id="10109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10110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111" w:author="User" w:date="2022-09-10T13:14:00Z">
        <w:del w:id="10112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113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0114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ខូវ វឌ្ឍនៈ</w:delText>
          </w:r>
        </w:del>
      </w:ins>
      <w:ins w:id="10115" w:author="sakaria fa" w:date="2022-10-01T00:14:00Z">
        <w:del w:id="10116" w:author="Sopheak Phorn" w:date="2023-07-28T13:44:00Z">
          <w:r w:rsidR="00EF2C46"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</w:rPr>
            <w:tab/>
          </w:r>
          <w:r w:rsidR="00EF2C46"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</w:rPr>
            <w:tab/>
          </w:r>
        </w:del>
      </w:ins>
      <w:ins w:id="10117" w:author="User" w:date="2022-09-10T13:15:00Z">
        <w:del w:id="10118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119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 xml:space="preserve"> ជាអនុប្រធា</w:delText>
          </w:r>
        </w:del>
      </w:ins>
      <w:ins w:id="10120" w:author="User" w:date="2022-09-22T10:22:00Z">
        <w:del w:id="10121" w:author="Sopheak Phorn" w:date="2023-07-28T13:44:00Z">
          <w:r w:rsidR="00841A07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</w:delText>
          </w:r>
        </w:del>
      </w:ins>
      <w:ins w:id="10122" w:author="User" w:date="2022-09-10T13:15:00Z">
        <w:del w:id="10123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124" w:author="Kem Sereyboth" w:date="2023-07-19T16:59:00Z">
                <w:rPr>
                  <w:rFonts w:cs="MoolBoran"/>
                  <w:highlight w:val="yellow"/>
                  <w:cs/>
                </w:rPr>
              </w:rPrChange>
            </w:rPr>
            <w:delText>នាយកដ្ឋាន</w:delText>
          </w:r>
        </w:del>
      </w:ins>
    </w:p>
    <w:p w14:paraId="07CF8F99" w14:textId="3BDCC69C" w:rsidR="00DE67EF" w:rsidRPr="008207A1" w:rsidDel="008207A1" w:rsidRDefault="00DE67EF">
      <w:pPr>
        <w:spacing w:after="0" w:line="226" w:lineRule="auto"/>
        <w:contextualSpacing/>
        <w:jc w:val="both"/>
        <w:rPr>
          <w:ins w:id="10125" w:author="User" w:date="2022-09-10T13:17:00Z"/>
          <w:del w:id="10126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127" w:author="Sopheak Phorn" w:date="2023-07-28T14:01:00Z">
            <w:rPr>
              <w:ins w:id="10128" w:author="User" w:date="2022-09-10T13:17:00Z"/>
              <w:del w:id="10129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10130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131" w:author="User" w:date="2022-09-10T13:16:00Z">
        <w:del w:id="10132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1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លោក ឡាត ស</w:delText>
          </w:r>
        </w:del>
      </w:ins>
      <w:ins w:id="10134" w:author="User" w:date="2022-09-10T13:17:00Z">
        <w:del w:id="10135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13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ូយ មន្រ្តី </w:delText>
          </w:r>
          <w:r w:rsidRPr="008207A1" w:rsidDel="008207A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0137" w:author="Sopheak Phorn" w:date="2023-07-28T14:01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</w:rPr>
              </w:rPrChange>
            </w:rPr>
            <w:delText>(</w:delText>
          </w:r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1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បន្តការសិក្សា</w:delText>
          </w:r>
          <w:r w:rsidRPr="008207A1" w:rsidDel="008207A1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0139" w:author="Sopheak Phorn" w:date="2023-07-28T14:01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</w:rPr>
              </w:rPrChange>
            </w:rPr>
            <w:delText>)</w:delText>
          </w:r>
        </w:del>
      </w:ins>
    </w:p>
    <w:p w14:paraId="5F6008AC" w14:textId="0EC46E47" w:rsidR="00DE67EF" w:rsidRPr="008207A1" w:rsidDel="008207A1" w:rsidRDefault="00DE67EF">
      <w:pPr>
        <w:spacing w:after="0" w:line="226" w:lineRule="auto"/>
        <w:contextualSpacing/>
        <w:jc w:val="both"/>
        <w:rPr>
          <w:ins w:id="10140" w:author="User" w:date="2022-09-10T13:03:00Z"/>
          <w:del w:id="10141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142" w:author="Sopheak Phorn" w:date="2023-07-28T14:01:00Z">
            <w:rPr>
              <w:ins w:id="10143" w:author="User" w:date="2022-09-10T13:03:00Z"/>
              <w:del w:id="10144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1014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146" w:author="User" w:date="2022-09-10T13:17:00Z">
        <w:del w:id="10147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rPrChange w:id="101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លោក គ្រុយ វីរៈ មន្រ្តីកម្មសិក្សា</w:delText>
          </w:r>
        </w:del>
      </w:ins>
    </w:p>
    <w:p w14:paraId="325D4822" w14:textId="08C26B69" w:rsidR="00F9121B" w:rsidRPr="00E33574" w:rsidDel="008207A1" w:rsidRDefault="00FE2485">
      <w:pPr>
        <w:spacing w:after="0" w:line="226" w:lineRule="auto"/>
        <w:contextualSpacing/>
        <w:jc w:val="both"/>
        <w:rPr>
          <w:ins w:id="10149" w:author="Seng Chheanglay" w:date="2022-09-20T13:56:00Z"/>
          <w:del w:id="1015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151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152" w:author="User" w:date="2022-09-10T13:03:00Z">
        <w:del w:id="1015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15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២.នាយកដ្ឋានសន្តិសុខសង្គម 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15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ដឹកនាំដោយ </w:delText>
          </w:r>
        </w:del>
      </w:ins>
    </w:p>
    <w:p w14:paraId="49A063BD" w14:textId="5401C5A5" w:rsidR="00F9121B" w:rsidRPr="00E33574" w:rsidDel="008207A1" w:rsidRDefault="00DE67EF">
      <w:pPr>
        <w:spacing w:after="0" w:line="226" w:lineRule="auto"/>
        <w:contextualSpacing/>
        <w:jc w:val="both"/>
        <w:rPr>
          <w:ins w:id="10156" w:author="Seng Chheanglay" w:date="2022-09-20T13:57:00Z"/>
          <w:del w:id="1015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158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159" w:author="User" w:date="2022-09-10T13:18:00Z">
        <w:del w:id="10160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16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លោកស្រី </w:delText>
          </w:r>
          <w:r w:rsidR="0031688D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16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ថន កេ</w:delText>
          </w:r>
        </w:del>
      </w:ins>
      <w:ins w:id="10163" w:author="User" w:date="2022-09-10T13:19:00Z">
        <w:del w:id="10164" w:author="Sopheak Phorn" w:date="2023-07-28T13:44:00Z">
          <w:r w:rsidR="0031688D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16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ណ្ណារ័ត្ន</w:delText>
          </w:r>
        </w:del>
      </w:ins>
      <w:ins w:id="10166" w:author="User" w:date="2022-09-10T13:03:00Z">
        <w:del w:id="10167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1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169" w:author="sakaria fa" w:date="2022-10-01T00:14:00Z">
        <w:del w:id="10170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10171" w:author="User" w:date="2022-09-10T13:29:00Z">
        <w:del w:id="10172" w:author="Sopheak Phorn" w:date="2023-07-28T13:44:00Z">
          <w:r w:rsidR="00B47A1B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17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ជាប្រធាននាយកដ្ឋាន </w:delText>
          </w:r>
        </w:del>
      </w:ins>
    </w:p>
    <w:p w14:paraId="25BEB989" w14:textId="4C5DA879" w:rsidR="00FE2485" w:rsidRPr="00E33574" w:rsidDel="008207A1" w:rsidRDefault="0031688D">
      <w:pPr>
        <w:spacing w:after="0" w:line="226" w:lineRule="auto"/>
        <w:contextualSpacing/>
        <w:jc w:val="both"/>
        <w:rPr>
          <w:ins w:id="10174" w:author="User" w:date="2022-09-10T13:20:00Z"/>
          <w:del w:id="10175" w:author="Sopheak Phorn" w:date="2023-07-28T13:44:00Z"/>
          <w:rFonts w:ascii="Khmer MEF1" w:hAnsi="Khmer MEF1" w:cs="Khmer MEF1"/>
          <w:sz w:val="24"/>
          <w:szCs w:val="24"/>
          <w:lang w:val="ca-ES"/>
          <w:rPrChange w:id="10176" w:author="Kem Sereyboth" w:date="2023-07-19T16:59:00Z">
            <w:rPr>
              <w:ins w:id="10177" w:author="User" w:date="2022-09-10T13:20:00Z"/>
              <w:del w:id="10178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179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180" w:author="User" w:date="2022-09-10T13:22:00Z">
        <w:del w:id="1018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18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</w:delText>
          </w:r>
        </w:del>
      </w:ins>
    </w:p>
    <w:p w14:paraId="2ECF4178" w14:textId="6398351A" w:rsidR="0031688D" w:rsidRPr="00E33574" w:rsidDel="008207A1" w:rsidRDefault="0031688D">
      <w:pPr>
        <w:spacing w:after="0" w:line="226" w:lineRule="auto"/>
        <w:contextualSpacing/>
        <w:jc w:val="both"/>
        <w:rPr>
          <w:ins w:id="10183" w:author="Kem Sereyboth" w:date="2023-06-21T14:12:00Z"/>
          <w:del w:id="10184" w:author="Sopheak Phorn" w:date="2023-07-28T13:44:00Z"/>
          <w:rFonts w:ascii="Khmer MEF1" w:hAnsi="Khmer MEF1" w:cs="Khmer MEF1"/>
          <w:sz w:val="24"/>
          <w:szCs w:val="24"/>
          <w:lang w:val="ca-ES"/>
          <w:rPrChange w:id="10185" w:author="Kem Sereyboth" w:date="2023-07-19T16:59:00Z">
            <w:rPr>
              <w:ins w:id="10186" w:author="Kem Sereyboth" w:date="2023-06-21T14:12:00Z"/>
              <w:del w:id="10187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18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189" w:author="User" w:date="2022-09-10T13:20:00Z">
        <w:del w:id="10190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19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19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ហេង ឌី</w:delText>
          </w:r>
        </w:del>
      </w:ins>
      <w:ins w:id="10193" w:author="Un Seakamey" w:date="2022-11-14T10:50:00Z">
        <w:del w:id="10194" w:author="Sopheak Phorn" w:date="2023-07-28T13:44:00Z">
          <w:r w:rsidR="00331E09"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</w:rPr>
            <w:delText>លី</w:delText>
          </w:r>
        </w:del>
      </w:ins>
      <w:ins w:id="10195" w:author="User" w:date="2022-09-10T13:20:00Z">
        <w:del w:id="10196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19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ណា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19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199" w:author="sakaria fa" w:date="2022-10-01T00:14:00Z">
        <w:del w:id="10200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201" w:author="sakaria fa" w:date="2022-10-01T00:15:00Z">
        <w:del w:id="10202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203" w:author="sakaria fa" w:date="2022-10-01T00:14:00Z">
        <w:del w:id="10204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0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ជ</w:delText>
          </w:r>
        </w:del>
      </w:ins>
      <w:ins w:id="10206" w:author="sakaria fa" w:date="2022-10-01T00:15:00Z">
        <w:del w:id="10207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0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ា</w:delText>
          </w:r>
        </w:del>
      </w:ins>
      <w:ins w:id="10209" w:author="User" w:date="2022-09-10T13:20:00Z">
        <w:del w:id="1021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1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អនុប្រធាននាយកដ្ឋាន</w:delText>
          </w:r>
        </w:del>
      </w:ins>
    </w:p>
    <w:p w14:paraId="646DE25C" w14:textId="4851ED94" w:rsidR="00EF269C" w:rsidRPr="00E33574" w:rsidDel="008207A1" w:rsidRDefault="00EF269C">
      <w:pPr>
        <w:spacing w:after="0" w:line="226" w:lineRule="auto"/>
        <w:contextualSpacing/>
        <w:jc w:val="both"/>
        <w:rPr>
          <w:ins w:id="10212" w:author="User" w:date="2022-09-10T13:20:00Z"/>
          <w:del w:id="10213" w:author="Sopheak Phorn" w:date="2023-07-28T13:44:00Z"/>
          <w:rFonts w:ascii="Khmer MEF1" w:hAnsi="Khmer MEF1" w:cs="Khmer MEF1"/>
          <w:sz w:val="24"/>
          <w:szCs w:val="24"/>
          <w:lang w:val="ca-ES"/>
          <w:rPrChange w:id="10214" w:author="Kem Sereyboth" w:date="2023-07-19T16:59:00Z">
            <w:rPr>
              <w:ins w:id="10215" w:author="User" w:date="2022-09-10T13:20:00Z"/>
              <w:del w:id="10216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217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218" w:author="Kem Sereyboth" w:date="2023-06-21T14:12:00Z">
        <w:del w:id="1021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2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2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ឡាត សូយ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2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2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ជាប្រធានការិយាល័យ</w:delText>
          </w:r>
        </w:del>
      </w:ins>
    </w:p>
    <w:p w14:paraId="3AE458A5" w14:textId="3387D304" w:rsidR="0031688D" w:rsidRPr="00E33574" w:rsidDel="008207A1" w:rsidRDefault="0031688D">
      <w:pPr>
        <w:spacing w:after="0" w:line="226" w:lineRule="auto"/>
        <w:contextualSpacing/>
        <w:jc w:val="both"/>
        <w:rPr>
          <w:ins w:id="10224" w:author="User" w:date="2022-09-10T13:21:00Z"/>
          <w:del w:id="10225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226" w:author="Kem Sereyboth" w:date="2023-07-19T16:59:00Z">
            <w:rPr>
              <w:ins w:id="10227" w:author="User" w:date="2022-09-10T13:21:00Z"/>
              <w:del w:id="10228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229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230" w:author="User" w:date="2022-09-10T13:20:00Z">
        <w:del w:id="10231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23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កញ្ញា ឃ</w:delText>
          </w:r>
        </w:del>
      </w:ins>
      <w:ins w:id="10233" w:author="User" w:date="2022-09-10T13:21:00Z">
        <w:del w:id="10234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23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ុន សរណា ប្រធានការិយាល័យ</w:delText>
          </w:r>
        </w:del>
      </w:ins>
    </w:p>
    <w:p w14:paraId="6A41AA42" w14:textId="16368F68" w:rsidR="0031688D" w:rsidRPr="00E33574" w:rsidDel="008207A1" w:rsidRDefault="0031688D">
      <w:pPr>
        <w:spacing w:after="0" w:line="226" w:lineRule="auto"/>
        <w:contextualSpacing/>
        <w:jc w:val="both"/>
        <w:rPr>
          <w:ins w:id="10236" w:author="User" w:date="2022-09-10T13:03:00Z"/>
          <w:del w:id="10237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238" w:author="Kem Sereyboth" w:date="2023-07-19T16:59:00Z">
            <w:rPr>
              <w:ins w:id="10239" w:author="User" w:date="2022-09-10T13:03:00Z"/>
              <w:del w:id="10240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241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242" w:author="User" w:date="2022-09-10T13:21:00Z">
        <w:del w:id="10243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24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លោកស្រី ទួន សុគន្ធវលក្ខណ៍ មន្ត្រីកម្មសិក្សា</w:delText>
          </w:r>
        </w:del>
      </w:ins>
    </w:p>
    <w:p w14:paraId="2EBB7A6A" w14:textId="40362702" w:rsidR="00F9121B" w:rsidRPr="00E33574" w:rsidDel="008207A1" w:rsidRDefault="00FE2485">
      <w:pPr>
        <w:spacing w:after="0" w:line="226" w:lineRule="auto"/>
        <w:contextualSpacing/>
        <w:jc w:val="both"/>
        <w:rPr>
          <w:ins w:id="10245" w:author="Seng Chheanglay" w:date="2022-09-20T13:57:00Z"/>
          <w:del w:id="10246" w:author="Sopheak Phorn" w:date="2023-07-28T13:44:00Z"/>
          <w:rFonts w:ascii="Khmer MEF1" w:hAnsi="Khmer MEF1" w:cs="Khmer MEF1"/>
          <w:spacing w:val="-4"/>
          <w:sz w:val="24"/>
          <w:szCs w:val="24"/>
          <w:lang w:val="ca-ES"/>
        </w:rPr>
        <w:pPrChange w:id="10247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248" w:author="User" w:date="2022-09-10T13:03:00Z">
        <w:del w:id="10249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2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 នាយកដ្ឋានកិច្ចការទូទៅ មាន</w:delText>
          </w:r>
        </w:del>
      </w:ins>
    </w:p>
    <w:p w14:paraId="524EF8A1" w14:textId="2EE7F611" w:rsidR="00F9121B" w:rsidRPr="00E33574" w:rsidDel="008207A1" w:rsidRDefault="00FE2485">
      <w:pPr>
        <w:spacing w:after="0" w:line="226" w:lineRule="auto"/>
        <w:contextualSpacing/>
        <w:jc w:val="both"/>
        <w:rPr>
          <w:ins w:id="10251" w:author="Seng Chheanglay" w:date="2022-09-20T13:57:00Z"/>
          <w:del w:id="10252" w:author="Sopheak Phorn" w:date="2023-07-28T13:44:00Z"/>
          <w:rFonts w:ascii="Khmer MEF1" w:hAnsi="Khmer MEF1" w:cs="Khmer MEF1"/>
          <w:sz w:val="24"/>
          <w:szCs w:val="24"/>
          <w:lang w:val="ca-ES"/>
          <w:rPrChange w:id="10253" w:author="Kem Sereyboth" w:date="2023-07-19T16:59:00Z">
            <w:rPr>
              <w:ins w:id="10254" w:author="Seng Chheanglay" w:date="2022-09-20T13:57:00Z"/>
              <w:del w:id="10255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256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257" w:author="User" w:date="2022-09-10T13:03:00Z">
        <w:del w:id="10258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25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លោកស្រី </w:delText>
          </w:r>
          <w:r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026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វ៉ាន់ អជីត្តា</w:delText>
          </w:r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2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262" w:author="sakaria fa" w:date="2022-10-01T00:16:00Z">
        <w:del w:id="10263" w:author="Sopheak Phorn" w:date="2023-07-28T13:44:00Z">
          <w:r w:rsidR="00EF2C46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tab/>
          </w:r>
        </w:del>
      </w:ins>
      <w:ins w:id="10264" w:author="User" w:date="2022-09-10T13:03:00Z">
        <w:del w:id="1026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6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ជាប្រធាននាយកដ្ឋាន </w:delText>
          </w:r>
        </w:del>
      </w:ins>
    </w:p>
    <w:p w14:paraId="36CC7F0A" w14:textId="56DE06C1" w:rsidR="0031688D" w:rsidRPr="00E33574" w:rsidDel="008207A1" w:rsidRDefault="0031688D">
      <w:pPr>
        <w:spacing w:after="0" w:line="226" w:lineRule="auto"/>
        <w:contextualSpacing/>
        <w:jc w:val="both"/>
        <w:rPr>
          <w:ins w:id="10267" w:author="User" w:date="2022-09-10T13:22:00Z"/>
          <w:del w:id="10268" w:author="Sopheak Phorn" w:date="2023-07-28T13:44:00Z"/>
          <w:rFonts w:ascii="Khmer MEF1" w:hAnsi="Khmer MEF1" w:cs="Khmer MEF1"/>
          <w:spacing w:val="-4"/>
          <w:sz w:val="24"/>
          <w:szCs w:val="24"/>
          <w:lang w:val="ca-ES"/>
          <w:rPrChange w:id="10269" w:author="Kem Sereyboth" w:date="2023-07-19T16:59:00Z">
            <w:rPr>
              <w:ins w:id="10270" w:author="User" w:date="2022-09-10T13:22:00Z"/>
              <w:del w:id="10271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10272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273" w:author="User" w:date="2022-09-10T13:22:00Z">
        <w:del w:id="10274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02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</w:delText>
          </w:r>
        </w:del>
      </w:ins>
    </w:p>
    <w:p w14:paraId="7C6B73E0" w14:textId="0DAB9AC9" w:rsidR="0031688D" w:rsidRPr="00E33574" w:rsidDel="008207A1" w:rsidRDefault="0031688D">
      <w:pPr>
        <w:spacing w:after="0" w:line="226" w:lineRule="auto"/>
        <w:contextualSpacing/>
        <w:jc w:val="both"/>
        <w:rPr>
          <w:del w:id="10276" w:author="Sopheak Phorn" w:date="2023-07-28T13:44:00Z"/>
          <w:rFonts w:ascii="Khmer MEF1" w:hAnsi="Khmer MEF1" w:cs="Khmer MEF1"/>
          <w:sz w:val="24"/>
          <w:szCs w:val="24"/>
          <w:lang w:val="ca-ES"/>
          <w:rPrChange w:id="10277" w:author="Kem Sereyboth" w:date="2023-07-19T16:59:00Z">
            <w:rPr>
              <w:del w:id="10278" w:author="Sopheak Phorn" w:date="2023-07-28T13:44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10279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280" w:author="User" w:date="2022-09-10T13:23:00Z">
        <w:del w:id="10281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28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28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ឃាន តួក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28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285" w:author="sakaria fa" w:date="2022-10-01T00:16:00Z">
        <w:del w:id="10286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287" w:author="User" w:date="2022-09-10T13:23:00Z">
        <w:del w:id="1028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8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</w:delText>
          </w:r>
        </w:del>
      </w:ins>
      <w:ins w:id="10290" w:author="User" w:date="2022-09-10T13:03:00Z">
        <w:del w:id="10291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9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អនុប្រធាននាយកដ្ឋាន</w:delText>
          </w:r>
        </w:del>
      </w:ins>
      <w:ins w:id="10293" w:author="Kem Sereiboth" w:date="2022-09-13T16:28:00Z">
        <w:del w:id="10294" w:author="Sopheak Phorn" w:date="2023-07-28T13:44:00Z">
          <w:r w:rsidR="00503C77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29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8C89D2E" w14:textId="0B5DD07D" w:rsidR="00F9121B" w:rsidRPr="00E33574" w:rsidDel="008207A1" w:rsidRDefault="00F9121B">
      <w:pPr>
        <w:spacing w:after="0" w:line="226" w:lineRule="auto"/>
        <w:contextualSpacing/>
        <w:jc w:val="both"/>
        <w:rPr>
          <w:ins w:id="10296" w:author="Seng Chheanglay" w:date="2022-09-20T13:57:00Z"/>
          <w:del w:id="10297" w:author="Sopheak Phorn" w:date="2023-07-28T13:44:00Z"/>
          <w:rFonts w:ascii="Khmer MEF1" w:hAnsi="Khmer MEF1" w:cs="Khmer MEF1"/>
          <w:sz w:val="24"/>
          <w:szCs w:val="24"/>
          <w:lang w:val="ca-ES"/>
          <w:rPrChange w:id="10298" w:author="Kem Sereyboth" w:date="2023-07-19T16:59:00Z">
            <w:rPr>
              <w:ins w:id="10299" w:author="Seng Chheanglay" w:date="2022-09-20T13:57:00Z"/>
              <w:del w:id="10300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301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</w:p>
    <w:p w14:paraId="34F201DC" w14:textId="2E958183" w:rsidR="0031688D" w:rsidRPr="00E33574" w:rsidDel="008207A1" w:rsidRDefault="0031688D">
      <w:pPr>
        <w:spacing w:after="0" w:line="226" w:lineRule="auto"/>
        <w:contextualSpacing/>
        <w:jc w:val="both"/>
        <w:rPr>
          <w:ins w:id="10302" w:author="Kem Sereyboth" w:date="2023-06-21T14:03:00Z"/>
          <w:del w:id="10303" w:author="Sopheak Phorn" w:date="2023-07-28T13:44:00Z"/>
          <w:rFonts w:ascii="Khmer MEF1" w:hAnsi="Khmer MEF1" w:cs="Khmer MEF1"/>
          <w:sz w:val="24"/>
          <w:szCs w:val="24"/>
          <w:lang w:val="ca-ES"/>
          <w:rPrChange w:id="10304" w:author="Kem Sereyboth" w:date="2023-07-19T16:59:00Z">
            <w:rPr>
              <w:ins w:id="10305" w:author="Kem Sereyboth" w:date="2023-06-21T14:03:00Z"/>
              <w:del w:id="10306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307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308" w:author="User" w:date="2022-09-10T13:24:00Z">
        <w:del w:id="10309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31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31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នួន រ៉ូឌីណា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31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313" w:author="sakaria fa" w:date="2022-10-01T00:16:00Z">
        <w:del w:id="10314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315" w:author="User" w:date="2022-09-10T13:24:00Z">
        <w:del w:id="1031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1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ជាអនុប្រធាននាយកដ្ឋាន</w:delText>
          </w:r>
        </w:del>
      </w:ins>
    </w:p>
    <w:p w14:paraId="40A64A6A" w14:textId="12EB0F5C" w:rsidR="0040414C" w:rsidRPr="00E33574" w:rsidDel="008207A1" w:rsidRDefault="0040414C">
      <w:pPr>
        <w:spacing w:after="0" w:line="226" w:lineRule="auto"/>
        <w:contextualSpacing/>
        <w:jc w:val="both"/>
        <w:rPr>
          <w:ins w:id="10318" w:author="Kem Sereyboth" w:date="2023-06-21T14:05:00Z"/>
          <w:del w:id="10319" w:author="Sopheak Phorn" w:date="2023-07-28T13:44:00Z"/>
          <w:rFonts w:ascii="Khmer MEF1" w:hAnsi="Khmer MEF1" w:cs="Khmer MEF1"/>
          <w:sz w:val="24"/>
          <w:szCs w:val="24"/>
          <w:lang w:val="ca-ES"/>
          <w:rPrChange w:id="10320" w:author="Kem Sereyboth" w:date="2023-07-19T16:59:00Z">
            <w:rPr>
              <w:ins w:id="10321" w:author="Kem Sereyboth" w:date="2023-06-21T14:05:00Z"/>
              <w:del w:id="10322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323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324" w:author="Kem Sereyboth" w:date="2023-06-21T14:03:00Z">
        <w:del w:id="1032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2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</w:del>
      </w:ins>
      <w:ins w:id="10327" w:author="Kem Sereyboth" w:date="2023-06-21T14:04:00Z">
        <w:del w:id="10328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32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ឈុត ឡាយវាសនា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3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</w:del>
      </w:ins>
      <w:ins w:id="10331" w:author="Kem Sereyboth" w:date="2023-06-21T14:05:00Z">
        <w:del w:id="1033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3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ជាអនុប្រធាននាយកដ្ឋាន</w:delText>
          </w:r>
        </w:del>
      </w:ins>
    </w:p>
    <w:p w14:paraId="4D514ABD" w14:textId="16863103" w:rsidR="0040414C" w:rsidRPr="00E33574" w:rsidDel="008207A1" w:rsidRDefault="0040414C">
      <w:pPr>
        <w:spacing w:after="0" w:line="226" w:lineRule="auto"/>
        <w:contextualSpacing/>
        <w:jc w:val="both"/>
        <w:rPr>
          <w:ins w:id="10334" w:author="User" w:date="2022-10-07T08:16:00Z"/>
          <w:del w:id="1033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336" w:author="Sopheak Phorn" w:date="2023-08-25T16:14:00Z">
          <w:pPr>
            <w:spacing w:after="0" w:line="223" w:lineRule="auto"/>
            <w:ind w:left="907" w:firstLine="173"/>
            <w:jc w:val="both"/>
          </w:pPr>
        </w:pPrChange>
      </w:pPr>
      <w:ins w:id="10337" w:author="Kem Sereyboth" w:date="2023-06-21T14:05:00Z">
        <w:del w:id="1033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3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កញ្ញា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34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ហ៊ាន កញ្ញារី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4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4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ជាអនុប្រធាននាយកដ្ឋាន</w:delText>
          </w:r>
        </w:del>
      </w:ins>
    </w:p>
    <w:p w14:paraId="4BE7A071" w14:textId="35C5D471" w:rsidR="005C60F6" w:rsidRPr="00E33574" w:rsidDel="008207A1" w:rsidRDefault="005C60F6">
      <w:pPr>
        <w:spacing w:after="0" w:line="226" w:lineRule="auto"/>
        <w:contextualSpacing/>
        <w:jc w:val="both"/>
        <w:rPr>
          <w:ins w:id="10343" w:author="User" w:date="2022-10-07T08:16:00Z"/>
          <w:del w:id="1034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345" w:author="Sopheak Phorn" w:date="2023-08-25T16:14:00Z">
          <w:pPr>
            <w:spacing w:after="0" w:line="223" w:lineRule="auto"/>
            <w:ind w:left="810"/>
            <w:jc w:val="both"/>
          </w:pPr>
        </w:pPrChange>
      </w:pPr>
      <w:ins w:id="10346" w:author="User" w:date="2022-10-07T08:16:00Z">
        <w:del w:id="1034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៤.នាយកដ្ឋានផ្សះផ្សាវិវាទ និងការពារអ្នកទទួលផល </w:delText>
          </w:r>
        </w:del>
      </w:ins>
    </w:p>
    <w:p w14:paraId="1621945E" w14:textId="0ADFA132" w:rsidR="00EF269C" w:rsidRPr="00E33574" w:rsidDel="008207A1" w:rsidRDefault="005C60F6">
      <w:pPr>
        <w:spacing w:after="0" w:line="226" w:lineRule="auto"/>
        <w:contextualSpacing/>
        <w:jc w:val="both"/>
        <w:rPr>
          <w:ins w:id="10348" w:author="User" w:date="2022-10-07T08:16:00Z"/>
          <w:del w:id="10349" w:author="Sopheak Phorn" w:date="2023-07-28T13:44:00Z"/>
          <w:rFonts w:ascii="Khmer MEF1" w:hAnsi="Khmer MEF1" w:cs="Khmer MEF1"/>
          <w:spacing w:val="-14"/>
          <w:sz w:val="24"/>
          <w:szCs w:val="24"/>
          <w:lang w:val="ca-ES"/>
        </w:rPr>
        <w:pPrChange w:id="10350" w:author="Sopheak Phorn" w:date="2023-08-25T16:14:00Z">
          <w:pPr>
            <w:spacing w:after="0" w:line="223" w:lineRule="auto"/>
            <w:ind w:left="1080"/>
            <w:jc w:val="both"/>
          </w:pPr>
        </w:pPrChange>
      </w:pPr>
      <w:ins w:id="10351" w:author="User" w:date="2022-10-07T08:16:00Z">
        <w:del w:id="1035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ជា បុល្លិកា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ជាប្រធាននាយកដ្ឋាន</w:delText>
          </w:r>
        </w:del>
      </w:ins>
    </w:p>
    <w:p w14:paraId="20E07BF0" w14:textId="41C1E976" w:rsidR="00FE2485" w:rsidRPr="00E33574" w:rsidDel="008207A1" w:rsidRDefault="0031688D">
      <w:pPr>
        <w:spacing w:after="0" w:line="226" w:lineRule="auto"/>
        <w:contextualSpacing/>
        <w:jc w:val="both"/>
        <w:rPr>
          <w:ins w:id="10353" w:author="User" w:date="2022-09-10T13:28:00Z"/>
          <w:del w:id="10354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355" w:author="Kem Sereyboth" w:date="2023-07-19T16:59:00Z">
            <w:rPr>
              <w:ins w:id="10356" w:author="User" w:date="2022-09-10T13:28:00Z"/>
              <w:del w:id="10357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358" w:author="Sopheak Phorn" w:date="2023-08-25T16:14:00Z">
          <w:pPr>
            <w:pStyle w:val="ListParagraph"/>
            <w:numPr>
              <w:numId w:val="5"/>
            </w:numPr>
            <w:spacing w:after="0" w:line="250" w:lineRule="auto"/>
            <w:ind w:left="1170" w:hanging="360"/>
            <w:jc w:val="both"/>
          </w:pPr>
        </w:pPrChange>
      </w:pPr>
      <w:ins w:id="10359" w:author="User" w:date="2022-09-10T13:25:00Z">
        <w:del w:id="10360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36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 ប៊ុន ចាន់ឈុនសាវ៉ាត់ ជា</w:delText>
          </w:r>
        </w:del>
      </w:ins>
      <w:ins w:id="10362" w:author="User" w:date="2022-09-10T13:03:00Z">
        <w:del w:id="10363" w:author="Sopheak Phorn" w:date="2023-07-28T13:44:00Z">
          <w:r w:rsidR="00FE2485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3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ប្រធានការិយាល័យ</w:delText>
          </w:r>
        </w:del>
      </w:ins>
    </w:p>
    <w:p w14:paraId="14F8EBC0" w14:textId="20F6106F" w:rsidR="0031688D" w:rsidRPr="00E33574" w:rsidDel="008207A1" w:rsidRDefault="0031688D">
      <w:pPr>
        <w:spacing w:after="0" w:line="226" w:lineRule="auto"/>
        <w:contextualSpacing/>
        <w:jc w:val="both"/>
        <w:rPr>
          <w:ins w:id="10365" w:author="User" w:date="2022-09-10T13:03:00Z"/>
          <w:del w:id="10366" w:author="Sopheak Phorn" w:date="2023-07-28T13:44:00Z"/>
          <w:sz w:val="24"/>
          <w:szCs w:val="24"/>
          <w:lang w:val="ca-ES"/>
          <w:rPrChange w:id="10367" w:author="Kem Sereyboth" w:date="2023-07-19T16:59:00Z">
            <w:rPr>
              <w:ins w:id="10368" w:author="User" w:date="2022-09-10T13:03:00Z"/>
              <w:del w:id="10369" w:author="Sopheak Phorn" w:date="2023-07-28T13:44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10370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371" w:author="User" w:date="2022-09-10T13:28:00Z">
        <w:del w:id="10372" w:author="Sopheak Phorn" w:date="2023-07-28T13:44:00Z">
          <w:r w:rsidRPr="00E33574" w:rsidDel="008207A1">
            <w:rPr>
              <w:sz w:val="24"/>
              <w:szCs w:val="24"/>
              <w:cs/>
              <w:lang w:val="ca-ES"/>
              <w:rPrChange w:id="1037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 អៀ សុធី មន្រ្តី</w:delText>
          </w:r>
        </w:del>
      </w:ins>
    </w:p>
    <w:p w14:paraId="124EB5CF" w14:textId="2E235B8C" w:rsidR="00F9121B" w:rsidRPr="00E33574" w:rsidDel="008207A1" w:rsidRDefault="00EF269C">
      <w:pPr>
        <w:spacing w:after="0" w:line="226" w:lineRule="auto"/>
        <w:contextualSpacing/>
        <w:jc w:val="both"/>
        <w:rPr>
          <w:ins w:id="10374" w:author="Seng Chheanglay" w:date="2022-09-20T13:57:00Z"/>
          <w:del w:id="10375" w:author="Sopheak Phorn" w:date="2023-07-28T13:44:00Z"/>
          <w:rFonts w:ascii="Khmer MEF1" w:hAnsi="Khmer MEF1" w:cs="Khmer MEF1"/>
          <w:sz w:val="24"/>
          <w:szCs w:val="24"/>
          <w:lang w:val="ca-ES"/>
          <w:rPrChange w:id="10376" w:author="Kem Sereyboth" w:date="2023-07-19T16:59:00Z">
            <w:rPr>
              <w:ins w:id="10377" w:author="Seng Chheanglay" w:date="2022-09-20T13:57:00Z"/>
              <w:del w:id="10378" w:author="Sopheak Phorn" w:date="2023-07-28T13:44:00Z"/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</w:rPrChange>
        </w:rPr>
        <w:pPrChange w:id="10379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380" w:author="Kem Sereyboth" w:date="2023-06-21T14:13:00Z">
        <w:del w:id="1038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8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10383" w:author="User" w:date="2022-10-07T08:16:00Z">
        <w:del w:id="10384" w:author="Sopheak Phorn" w:date="2023-07-28T13:44:00Z">
          <w:r w:rsidR="005C60F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៥</w:delText>
          </w:r>
        </w:del>
      </w:ins>
      <w:ins w:id="10385" w:author="User" w:date="2022-09-10T13:03:00Z">
        <w:del w:id="10386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87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.នាយកដ្ឋានត្រួតពិនិត្យ </w:delText>
          </w:r>
        </w:del>
      </w:ins>
      <w:ins w:id="10388" w:author="User" w:date="2022-10-03T12:46:00Z">
        <w:del w:id="10389" w:author="Sopheak Phorn" w:date="2023-07-28T13:44:00Z">
          <w:r w:rsidR="00AE2F42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9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0391" w:author="Kem Sereyboth" w:date="2023-07-13T13:54:00Z">
        <w:del w:id="10392" w:author="Sopheak Phorn" w:date="2023-07-28T13:44:00Z">
          <w:r w:rsidR="00023C5E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9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10394" w:author="User" w:date="2022-10-03T12:47:00Z">
        <w:del w:id="10395" w:author="Sopheak Phorn" w:date="2023-07-28T13:44:00Z">
          <w:r w:rsidR="00346F41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9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(</w:delText>
          </w:r>
        </w:del>
      </w:ins>
      <w:ins w:id="10397" w:author="User" w:date="2022-10-03T12:46:00Z">
        <w:del w:id="10398" w:author="Sopheak Phorn" w:date="2023-07-28T13:44:00Z">
          <w:r w:rsidR="00AE2F42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39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ពុំទាន់មានប្រធាន និងអនុប្រធាននាយកដ្ឋាន</w:delText>
          </w:r>
        </w:del>
      </w:ins>
      <w:ins w:id="10400" w:author="Kem Sereyboth" w:date="2023-06-21T14:13:00Z">
        <w:del w:id="1040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0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នាយកដ្ឋាន</w:delText>
          </w:r>
        </w:del>
      </w:ins>
      <w:ins w:id="10403" w:author="User" w:date="2022-10-03T12:46:00Z">
        <w:del w:id="10404" w:author="Sopheak Phorn" w:date="2023-07-28T13:44:00Z">
          <w:r w:rsidR="00AE2F42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0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ទេ</w:delText>
          </w:r>
        </w:del>
      </w:ins>
      <w:ins w:id="10406" w:author="User" w:date="2022-10-03T12:47:00Z">
        <w:del w:id="10407" w:author="Sopheak Phorn" w:date="2023-07-28T13:44:00Z">
          <w:r w:rsidR="00346F41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0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)</w:delText>
          </w:r>
        </w:del>
      </w:ins>
      <w:ins w:id="10409" w:author="User" w:date="2022-09-10T13:03:00Z">
        <w:del w:id="10410" w:author="Sopheak Phorn" w:date="2023-07-28T13:44:00Z">
          <w:r w:rsidR="00FE2485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11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មាន </w:delText>
          </w:r>
        </w:del>
      </w:ins>
    </w:p>
    <w:p w14:paraId="7FA5BDEB" w14:textId="0BD30D24" w:rsidR="00F9121B" w:rsidRPr="00E33574" w:rsidDel="008207A1" w:rsidRDefault="00FE2485">
      <w:pPr>
        <w:spacing w:after="0" w:line="226" w:lineRule="auto"/>
        <w:contextualSpacing/>
        <w:jc w:val="both"/>
        <w:rPr>
          <w:ins w:id="10412" w:author="Seng Chheanglay" w:date="2022-09-20T13:57:00Z"/>
          <w:del w:id="10413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414" w:author="Kem Sereyboth" w:date="2023-07-19T16:59:00Z">
            <w:rPr>
              <w:ins w:id="10415" w:author="Seng Chheanglay" w:date="2022-09-20T13:57:00Z"/>
              <w:del w:id="10416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417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418" w:author="User" w:date="2022-09-10T13:03:00Z">
        <w:del w:id="10419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20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ឯកឧត្ដម </w:delText>
          </w:r>
          <w:r w:rsidRPr="00E33574" w:rsidDel="008207A1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lang w:val="ca-ES"/>
              <w:rPrChange w:id="10421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ភក្ដី សម្បូរណ៍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22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423" w:author="sakaria fa" w:date="2022-10-01T00:17:00Z">
        <w:del w:id="10424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425" w:author="User" w:date="2022-09-10T13:03:00Z">
        <w:del w:id="10426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27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ជាអគ្គលេខាធិការរងផង និងជា</w:delText>
          </w:r>
        </w:del>
      </w:ins>
      <w:ins w:id="10428" w:author="Seng Chheanglay" w:date="2022-09-20T13:58:00Z">
        <w:del w:id="10429" w:author="Sopheak Phorn" w:date="2023-07-28T13:44:00Z">
          <w:r w:rsidR="00F9121B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បុគ្គលទទួលបន្ទុក</w:delText>
          </w:r>
        </w:del>
      </w:ins>
      <w:ins w:id="10430" w:author="User" w:date="2022-09-10T13:03:00Z">
        <w:del w:id="10431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32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ប្រធាននាយកដ្ឋានស្ដីទីផង 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lang w:val="ca-ES"/>
              <w:rPrChange w:id="10433" w:author="Kem Sereyboth" w:date="2023-07-19T16:59:00Z">
                <w:rPr>
                  <w:highlight w:val="yellow"/>
                  <w:lang w:val="ca-ES"/>
                </w:rPr>
              </w:rPrChange>
            </w:rPr>
            <w:delText>(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34" w:author="Kem Sereyboth" w:date="2023-07-19T16:59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ជួយក្នុងរយៈពេលមួយដែលគ្មានប្រធាននាយកដ្ឋាន</w:delText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lang w:val="ca-ES"/>
              <w:rPrChange w:id="10435" w:author="Kem Sereyboth" w:date="2023-07-19T16:59:00Z">
                <w:rPr>
                  <w:highlight w:val="yellow"/>
                  <w:lang w:val="ca-ES"/>
                </w:rPr>
              </w:rPrChange>
            </w:rPr>
            <w:delText>)</w:delText>
          </w:r>
        </w:del>
      </w:ins>
      <w:ins w:id="10436" w:author="Kem Sereiboth" w:date="2022-09-13T16:25:00Z">
        <w:del w:id="10437" w:author="Sopheak Phorn" w:date="2023-07-28T13:44:00Z">
          <w:r w:rsidR="00503C77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EFF5E62" w14:textId="6FF519B1" w:rsidR="00FE2485" w:rsidRPr="00E33574" w:rsidDel="008207A1" w:rsidRDefault="00503C77">
      <w:pPr>
        <w:spacing w:after="0" w:line="226" w:lineRule="auto"/>
        <w:contextualSpacing/>
        <w:jc w:val="both"/>
        <w:rPr>
          <w:ins w:id="10439" w:author="Kem Sereyboth" w:date="2023-06-21T14:07:00Z"/>
          <w:del w:id="10440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441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442" w:author="Kem Sereiboth" w:date="2022-09-13T16:25:00Z">
        <w:del w:id="10443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4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44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ឡេង សុខឡុង</w:delText>
          </w:r>
        </w:del>
      </w:ins>
      <w:ins w:id="10447" w:author="Kem Sereiboth" w:date="2022-09-13T16:26:00Z">
        <w:del w:id="10448" w:author="Sopheak Phorn" w:date="2023-07-28T13:44:00Z"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44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0450" w:author="sakaria fa" w:date="2022-10-01T00:17:00Z">
        <w:del w:id="10451" w:author="Sopheak Phorn" w:date="2023-07-28T13:44:00Z"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tab/>
          </w:r>
        </w:del>
      </w:ins>
      <w:ins w:id="10452" w:author="Kem Sereiboth" w:date="2022-09-13T16:26:00Z">
        <w:del w:id="1045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5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</w:del>
      </w:ins>
      <w:ins w:id="10455" w:author="Kem Sereyboth" w:date="2023-06-21T14:06:00Z">
        <w:del w:id="10456" w:author="Sopheak Phorn" w:date="2023-07-28T13:44:00Z">
          <w:r w:rsidR="00EF269C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5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</w:delText>
          </w:r>
        </w:del>
      </w:ins>
      <w:ins w:id="10458" w:author="Kem Sereyboth" w:date="2023-06-21T14:07:00Z">
        <w:del w:id="10459" w:author="Sopheak Phorn" w:date="2023-07-28T13:44:00Z">
          <w:r w:rsidR="00EF269C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6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នុប្រធាន</w:delText>
          </w:r>
        </w:del>
      </w:ins>
      <w:ins w:id="10461" w:author="Kem Sereiboth" w:date="2022-09-13T16:26:00Z">
        <w:del w:id="10462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6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បុគ្គលបង្គោលក្នុងនាយកដ្ឋា</w:delText>
          </w:r>
          <w:r w:rsidR="00551EF3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10465" w:author="Kem Sereyboth" w:date="2023-06-21T14:15:00Z">
        <w:del w:id="10466" w:author="Sopheak Phorn" w:date="2023-07-28T13:44:00Z">
          <w:r w:rsidR="00EF269C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6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468" w:author="Kem Sereiboth" w:date="2022-09-19T11:22:00Z">
        <w:del w:id="10469" w:author="Sopheak Phorn" w:date="2023-07-28T13:44:00Z">
          <w:r w:rsidR="00551EF3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</w:del>
      </w:ins>
      <w:ins w:id="10471" w:author="User" w:date="2022-10-07T08:16:00Z">
        <w:del w:id="10472" w:author="Sopheak Phorn" w:date="2023-07-28T13:44:00Z">
          <w:r w:rsidR="005C60F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10473" w:author="Kem Sereiboth" w:date="2022-09-13T16:25:00Z">
        <w:del w:id="10474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3007E99C" w14:textId="68502BC9" w:rsidR="00EF269C" w:rsidRPr="00E33574" w:rsidDel="008207A1" w:rsidRDefault="00EF269C">
      <w:pPr>
        <w:spacing w:after="0" w:line="226" w:lineRule="auto"/>
        <w:contextualSpacing/>
        <w:jc w:val="both"/>
        <w:rPr>
          <w:ins w:id="10476" w:author="Kem Sereyboth" w:date="2023-06-21T14:14:00Z"/>
          <w:del w:id="10477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47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479" w:author="Kem Sereyboth" w:date="2023-06-21T14:09:00Z">
        <w:del w:id="1048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4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លី ស៊ូកេន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4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48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ជាអនុប្រធាននាយកដ្ឋាន</w:delText>
          </w:r>
        </w:del>
      </w:ins>
    </w:p>
    <w:p w14:paraId="6651EBA2" w14:textId="1A2BACE7" w:rsidR="00EF269C" w:rsidRPr="00E33574" w:rsidDel="008207A1" w:rsidRDefault="00EF269C">
      <w:pPr>
        <w:spacing w:after="0" w:line="226" w:lineRule="auto"/>
        <w:contextualSpacing/>
        <w:jc w:val="both"/>
        <w:rPr>
          <w:ins w:id="10484" w:author="Kem Sereyboth" w:date="2023-06-21T14:15:00Z"/>
          <w:del w:id="1048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486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487" w:author="Kem Sereyboth" w:date="2023-06-21T14:14:00Z">
        <w:del w:id="1048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4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 វណ្ណា</w:delText>
          </w:r>
        </w:del>
      </w:ins>
      <w:ins w:id="10490" w:author="Kem Sereyboth" w:date="2023-06-21T14:15:00Z">
        <w:del w:id="10491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4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រ៉ា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ជាប្រធានការិយាល័យ</w:delText>
          </w:r>
        </w:del>
      </w:ins>
    </w:p>
    <w:p w14:paraId="27973571" w14:textId="5CF6B6D3" w:rsidR="00EF269C" w:rsidRPr="00E33574" w:rsidDel="008207A1" w:rsidRDefault="00EF269C">
      <w:pPr>
        <w:spacing w:after="0" w:line="226" w:lineRule="auto"/>
        <w:contextualSpacing/>
        <w:jc w:val="both"/>
        <w:rPr>
          <w:ins w:id="10493" w:author="Kem Sereyboth" w:date="2023-06-21T14:16:00Z"/>
          <w:del w:id="10494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495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496" w:author="Kem Sereyboth" w:date="2023-06-21T14:15:00Z">
        <w:del w:id="1049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កញ្ញា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4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ឡោ ច័ន្ទលីហ្សា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  <w:ins w:id="10499" w:author="Kem Sereyboth" w:date="2023-06-21T14:16:00Z">
        <w:del w:id="1050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ជាប្រធានការិយាល័យ</w:delText>
          </w:r>
        </w:del>
      </w:ins>
    </w:p>
    <w:p w14:paraId="2453FEC4" w14:textId="019B9EDE" w:rsidR="00EF269C" w:rsidRPr="00E33574" w:rsidDel="008207A1" w:rsidRDefault="00EF269C">
      <w:pPr>
        <w:spacing w:after="0" w:line="226" w:lineRule="auto"/>
        <w:contextualSpacing/>
        <w:jc w:val="both"/>
        <w:rPr>
          <w:ins w:id="10501" w:author="Kem Sereyboth" w:date="2023-06-21T14:16:00Z"/>
          <w:del w:id="10502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503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04" w:author="Kem Sereyboth" w:date="2023-06-21T14:16:00Z">
        <w:del w:id="10505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5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សូ សុវីរៈ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ជាប្រធានការិយាល័យ</w:delText>
          </w:r>
        </w:del>
      </w:ins>
    </w:p>
    <w:p w14:paraId="1AF18794" w14:textId="57A6BC69" w:rsidR="00EF269C" w:rsidRPr="00E33574" w:rsidDel="008207A1" w:rsidRDefault="00185748">
      <w:pPr>
        <w:spacing w:after="0" w:line="226" w:lineRule="auto"/>
        <w:contextualSpacing/>
        <w:jc w:val="both"/>
        <w:rPr>
          <w:ins w:id="10507" w:author="Kem Sereyboth" w:date="2023-06-21T15:50:00Z"/>
          <w:del w:id="10508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50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10" w:author="Kem Sereyboth" w:date="2023-06-21T15:47:00Z">
        <w:del w:id="1051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</w:del>
      </w:ins>
      <w:ins w:id="10512" w:author="Kem Sereyboth" w:date="2023-06-21T15:48:00Z">
        <w:del w:id="10513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សុខ ពិសិដ្ឋ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ជាប្រធានការិយាល័យ</w:delText>
          </w:r>
        </w:del>
      </w:ins>
    </w:p>
    <w:p w14:paraId="46038FC1" w14:textId="08F7017D" w:rsidR="00185748" w:rsidRPr="00E33574" w:rsidDel="008207A1" w:rsidRDefault="00185748">
      <w:pPr>
        <w:spacing w:after="0" w:line="226" w:lineRule="auto"/>
        <w:contextualSpacing/>
        <w:jc w:val="both"/>
        <w:rPr>
          <w:ins w:id="10514" w:author="Kem Sereyboth" w:date="2023-06-21T15:50:00Z"/>
          <w:del w:id="10515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516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17" w:author="Kem Sereyboth" w:date="2023-06-21T15:50:00Z">
        <w:del w:id="1051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5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ស៊ិន សៀមអេង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ជាអនុប្រធានការិយាល័យ</w:delText>
          </w:r>
        </w:del>
      </w:ins>
    </w:p>
    <w:p w14:paraId="7C870BDD" w14:textId="3FA079FB" w:rsidR="00185748" w:rsidRPr="00E33574" w:rsidDel="008207A1" w:rsidRDefault="00185748">
      <w:pPr>
        <w:spacing w:after="0" w:line="226" w:lineRule="auto"/>
        <w:contextualSpacing/>
        <w:jc w:val="both"/>
        <w:rPr>
          <w:ins w:id="10520" w:author="User" w:date="2022-09-10T13:03:00Z"/>
          <w:del w:id="10521" w:author="Sopheak Phorn" w:date="2023-07-28T13:44:00Z"/>
          <w:rFonts w:ascii="Khmer MEF1" w:hAnsi="Khmer MEF1" w:cs="Khmer MEF1"/>
          <w:sz w:val="24"/>
          <w:szCs w:val="24"/>
          <w:lang w:val="ca-ES"/>
          <w:rPrChange w:id="10522" w:author="Kem Sereyboth" w:date="2023-07-19T16:59:00Z">
            <w:rPr>
              <w:ins w:id="10523" w:author="User" w:date="2022-09-10T13:03:00Z"/>
              <w:del w:id="10524" w:author="Sopheak Phorn" w:date="2023-07-28T13:44:00Z"/>
              <w:highlight w:val="yellow"/>
              <w:lang w:val="ca-ES"/>
            </w:rPr>
          </w:rPrChange>
        </w:rPr>
        <w:pPrChange w:id="1052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526" w:author="Kem Sereyboth" w:date="2023-06-21T15:50:00Z">
        <w:del w:id="1052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 </w:delText>
          </w:r>
        </w:del>
      </w:ins>
      <w:ins w:id="10528" w:author="Kem Sereyboth" w:date="2023-06-21T15:51:00Z">
        <w:del w:id="10529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ឆាយ សិរីវិសិដ្ឋ</w:delText>
          </w:r>
        </w:del>
      </w:ins>
      <w:ins w:id="10530" w:author="Kem Sereyboth" w:date="2023-06-21T15:50:00Z">
        <w:del w:id="1053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ជាអនុប្រធានការិយាល័យ</w:delText>
          </w:r>
        </w:del>
      </w:ins>
    </w:p>
    <w:p w14:paraId="4F1385D6" w14:textId="0A746CC7" w:rsidR="00F9121B" w:rsidRPr="00E33574" w:rsidDel="008207A1" w:rsidRDefault="00F9121B">
      <w:pPr>
        <w:spacing w:after="0" w:line="226" w:lineRule="auto"/>
        <w:contextualSpacing/>
        <w:jc w:val="both"/>
        <w:rPr>
          <w:ins w:id="10532" w:author="Seng Chheanglay" w:date="2022-09-20T13:59:00Z"/>
          <w:del w:id="10533" w:author="Sopheak Phorn" w:date="2023-07-28T13:44:00Z"/>
          <w:rFonts w:ascii="Khmer MEF1" w:hAnsi="Khmer MEF1" w:cs="Khmer MEF1"/>
          <w:sz w:val="24"/>
          <w:szCs w:val="24"/>
          <w:lang w:val="ca-ES"/>
          <w:rPrChange w:id="10534" w:author="Kem Sereyboth" w:date="2023-07-19T16:59:00Z">
            <w:rPr>
              <w:ins w:id="10535" w:author="Seng Chheanglay" w:date="2022-09-20T13:59:00Z"/>
              <w:del w:id="10536" w:author="Sopheak Phorn" w:date="2023-07-28T13:44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10537" w:author="Sopheak Phorn" w:date="2023-08-25T16:14:00Z">
          <w:pPr>
            <w:spacing w:after="0" w:line="250" w:lineRule="auto"/>
            <w:ind w:firstLine="720"/>
            <w:jc w:val="both"/>
          </w:pPr>
        </w:pPrChange>
      </w:pPr>
    </w:p>
    <w:p w14:paraId="7D061EBA" w14:textId="7EE6D63E" w:rsidR="00FB6DCC" w:rsidRPr="00E33574" w:rsidDel="008207A1" w:rsidRDefault="002D544D">
      <w:pPr>
        <w:spacing w:after="0" w:line="226" w:lineRule="auto"/>
        <w:contextualSpacing/>
        <w:jc w:val="both"/>
        <w:rPr>
          <w:ins w:id="10538" w:author="Seng Chheanglay" w:date="2022-09-20T14:00:00Z"/>
          <w:del w:id="10539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540" w:author="Kem Sereyboth" w:date="2023-07-19T16:59:00Z">
            <w:rPr>
              <w:ins w:id="10541" w:author="Seng Chheanglay" w:date="2022-09-20T14:00:00Z"/>
              <w:del w:id="10542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543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544" w:author="Kem Sereiboth" w:date="2022-09-15T11:14:00Z">
        <w:del w:id="10545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ុ</w:delText>
          </w:r>
        </w:del>
      </w:ins>
      <w:ins w:id="10546" w:author="sakaria fa" w:date="2022-09-13T22:03:00Z">
        <w:del w:id="10547" w:author="Sopheak Phorn" w:date="2023-07-28T13:44:00Z">
          <w:r w:rsidR="006078A4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៉ូ</w:delText>
          </w:r>
        </w:del>
      </w:ins>
      <w:ins w:id="10548" w:author="sakaria fa" w:date="2022-10-01T00:17:00Z">
        <w:del w:id="10549" w:author="Sopheak Phorn" w:date="2023-07-28T13:44:00Z">
          <w:r w:rsidR="00EF2C46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  <w:r w:rsidR="00EF2C46"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10552" w:author="Kem Sereiboth" w:date="2022-09-13T16:30:00Z">
        <w:del w:id="10553" w:author="Sopheak Phorn" w:date="2023-07-28T13:44:00Z">
          <w:r w:rsidR="00503C77"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23B23A62" w14:textId="7B6B0E73" w:rsidR="00EF269C" w:rsidRPr="00E33574" w:rsidDel="008207A1" w:rsidRDefault="00EF269C">
      <w:pPr>
        <w:spacing w:after="0" w:line="226" w:lineRule="auto"/>
        <w:contextualSpacing/>
        <w:jc w:val="both"/>
        <w:rPr>
          <w:ins w:id="10554" w:author="Kem Sereyboth" w:date="2023-06-21T14:13:00Z"/>
          <w:del w:id="10555" w:author="Sopheak Phorn" w:date="2023-07-28T13:44:00Z"/>
          <w:rFonts w:ascii="Khmer MEF1" w:hAnsi="Khmer MEF1" w:cs="Khmer MEF1"/>
          <w:sz w:val="24"/>
          <w:szCs w:val="24"/>
          <w:lang w:val="ca-ES"/>
          <w:rPrChange w:id="10556" w:author="Kem Sereyboth" w:date="2023-07-19T16:59:00Z">
            <w:rPr>
              <w:ins w:id="10557" w:author="Kem Sereyboth" w:date="2023-06-21T14:13:00Z"/>
              <w:del w:id="10558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55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60" w:author="Kem Sereyboth" w:date="2023-06-21T14:13:00Z">
        <w:del w:id="10561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6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៥.នាយកដ្ឋានផ្សះផ្សាវិវាទ និងការពារអ្នកទទួលផល </w:delText>
          </w:r>
        </w:del>
      </w:ins>
    </w:p>
    <w:p w14:paraId="077697B3" w14:textId="7FD3C280" w:rsidR="00EF269C" w:rsidRPr="00E33574" w:rsidDel="008207A1" w:rsidRDefault="00EF269C">
      <w:pPr>
        <w:spacing w:after="0" w:line="226" w:lineRule="auto"/>
        <w:contextualSpacing/>
        <w:jc w:val="both"/>
        <w:rPr>
          <w:ins w:id="10563" w:author="Kem Sereyboth" w:date="2023-06-21T14:13:00Z"/>
          <w:del w:id="10564" w:author="Sopheak Phorn" w:date="2023-07-28T13:44:00Z"/>
          <w:rFonts w:ascii="Khmer MEF1" w:hAnsi="Khmer MEF1" w:cs="Khmer MEF1"/>
          <w:sz w:val="24"/>
          <w:szCs w:val="24"/>
          <w:lang w:val="ca-ES"/>
          <w:rPrChange w:id="10565" w:author="Kem Sereyboth" w:date="2023-07-19T16:59:00Z">
            <w:rPr>
              <w:ins w:id="10566" w:author="Kem Sereyboth" w:date="2023-06-21T14:13:00Z"/>
              <w:del w:id="10567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568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69" w:author="Kem Sereyboth" w:date="2023-06-21T14:13:00Z">
        <w:del w:id="1057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7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57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 បុល្លិកា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7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7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1057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7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ជាប្រធាននាយកដ្ឋាន</w:delText>
          </w:r>
        </w:del>
      </w:ins>
    </w:p>
    <w:p w14:paraId="6BA65630" w14:textId="54078AD5" w:rsidR="00EF269C" w:rsidRPr="00E33574" w:rsidDel="008207A1" w:rsidRDefault="00EF269C">
      <w:pPr>
        <w:spacing w:after="0" w:line="226" w:lineRule="auto"/>
        <w:contextualSpacing/>
        <w:jc w:val="both"/>
        <w:rPr>
          <w:ins w:id="10577" w:author="Kem Sereyboth" w:date="2023-06-21T14:13:00Z"/>
          <w:del w:id="10578" w:author="Sopheak Phorn" w:date="2023-07-28T13:44:00Z"/>
          <w:rFonts w:ascii="Khmer MEF1" w:hAnsi="Khmer MEF1" w:cs="Khmer MEF1"/>
          <w:sz w:val="24"/>
          <w:szCs w:val="24"/>
          <w:lang w:val="ca-ES"/>
          <w:rPrChange w:id="10579" w:author="Kem Sereyboth" w:date="2023-07-19T16:59:00Z">
            <w:rPr>
              <w:ins w:id="10580" w:author="Kem Sereyboth" w:date="2023-06-21T14:13:00Z"/>
              <w:del w:id="10581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58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83" w:author="Kem Sereyboth" w:date="2023-06-21T14:13:00Z">
        <w:del w:id="10584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8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58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ចឿន ធានី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8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8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ជាអនុប្រធាននាយកដ្ឋាន</w:delText>
          </w:r>
        </w:del>
      </w:ins>
    </w:p>
    <w:p w14:paraId="67455710" w14:textId="7D2C0963" w:rsidR="00EF269C" w:rsidRPr="00E33574" w:rsidDel="008207A1" w:rsidRDefault="00EF269C">
      <w:pPr>
        <w:spacing w:after="0" w:line="226" w:lineRule="auto"/>
        <w:contextualSpacing/>
        <w:jc w:val="both"/>
        <w:rPr>
          <w:ins w:id="10589" w:author="Kem Sereyboth" w:date="2023-06-21T14:13:00Z"/>
          <w:del w:id="10590" w:author="Sopheak Phorn" w:date="2023-07-28T13:44:00Z"/>
          <w:rFonts w:ascii="Khmer MEF1" w:hAnsi="Khmer MEF1" w:cs="Khmer MEF1"/>
          <w:sz w:val="24"/>
          <w:szCs w:val="24"/>
          <w:lang w:val="ca-ES"/>
          <w:rPrChange w:id="10591" w:author="Kem Sereyboth" w:date="2023-07-19T16:59:00Z">
            <w:rPr>
              <w:ins w:id="10592" w:author="Kem Sereyboth" w:date="2023-06-21T14:13:00Z"/>
              <w:del w:id="10593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594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595" w:author="Kem Sereyboth" w:date="2023-06-21T14:13:00Z">
        <w:del w:id="1059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9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59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 ច័ន្ទដាវីត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59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0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ជាអនុប្រធាននាយកដ្ឋាន</w:delText>
          </w:r>
        </w:del>
      </w:ins>
    </w:p>
    <w:p w14:paraId="6A29E2BE" w14:textId="1F120116" w:rsidR="00EF269C" w:rsidRPr="00E33574" w:rsidDel="008207A1" w:rsidRDefault="00EF269C">
      <w:pPr>
        <w:spacing w:after="0" w:line="226" w:lineRule="auto"/>
        <w:contextualSpacing/>
        <w:jc w:val="both"/>
        <w:rPr>
          <w:ins w:id="10601" w:author="Kem Sereyboth" w:date="2023-06-21T15:49:00Z"/>
          <w:del w:id="10602" w:author="Sopheak Phorn" w:date="2023-07-28T13:44:00Z"/>
          <w:rFonts w:ascii="Khmer MEF1" w:hAnsi="Khmer MEF1" w:cs="Khmer MEF1"/>
          <w:sz w:val="24"/>
          <w:szCs w:val="24"/>
          <w:lang w:val="ca-ES"/>
          <w:rPrChange w:id="10603" w:author="Kem Sereyboth" w:date="2023-07-19T16:59:00Z">
            <w:rPr>
              <w:ins w:id="10604" w:author="Kem Sereyboth" w:date="2023-06-21T15:49:00Z"/>
              <w:del w:id="10605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606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607" w:author="Kem Sereyboth" w:date="2023-06-21T14:13:00Z">
        <w:del w:id="10608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0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លោកស្រី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61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ផាន សុភ័ក្រ្តនីត្តា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1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ជាប្រធានការិយាល័យ</w:delText>
          </w:r>
        </w:del>
      </w:ins>
    </w:p>
    <w:p w14:paraId="3D502956" w14:textId="3107EF4B" w:rsidR="00185748" w:rsidRPr="00E33574" w:rsidDel="008207A1" w:rsidRDefault="00185748">
      <w:pPr>
        <w:spacing w:after="0" w:line="226" w:lineRule="auto"/>
        <w:contextualSpacing/>
        <w:jc w:val="both"/>
        <w:rPr>
          <w:ins w:id="10612" w:author="Kem Sereyboth" w:date="2023-06-21T14:13:00Z"/>
          <w:del w:id="10613" w:author="Sopheak Phorn" w:date="2023-07-28T13:44:00Z"/>
          <w:rFonts w:ascii="Khmer MEF1" w:hAnsi="Khmer MEF1" w:cs="Khmer MEF1"/>
          <w:spacing w:val="-14"/>
          <w:sz w:val="24"/>
          <w:szCs w:val="24"/>
          <w:lang w:val="ca-ES"/>
          <w:rPrChange w:id="10614" w:author="Kem Sereyboth" w:date="2023-07-19T16:59:00Z">
            <w:rPr>
              <w:ins w:id="10615" w:author="Kem Sereyboth" w:date="2023-06-21T14:13:00Z"/>
              <w:del w:id="10616" w:author="Sopheak Phorn" w:date="2023-07-28T13:44:00Z"/>
              <w:rFonts w:ascii="Khmer MEF1" w:hAnsi="Khmer MEF1" w:cs="Khmer MEF1"/>
              <w:spacing w:val="-14"/>
              <w:sz w:val="24"/>
              <w:szCs w:val="24"/>
              <w:highlight w:val="yellow"/>
              <w:lang w:val="ca-ES"/>
            </w:rPr>
          </w:rPrChange>
        </w:rPr>
        <w:pPrChange w:id="10617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618" w:author="Kem Sereyboth" w:date="2023-06-21T15:49:00Z">
        <w:del w:id="10619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2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06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អៀ សុធី</w:delText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2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</w:r>
          <w:r w:rsidRPr="00E33574" w:rsidDel="008207A1">
            <w:rPr>
              <w:rFonts w:ascii="Khmer MEF1" w:hAnsi="Khmer MEF1" w:cs="Khmer MEF1"/>
              <w:sz w:val="24"/>
              <w:szCs w:val="24"/>
              <w:cs/>
              <w:lang w:val="ca-ES"/>
              <w:rPrChange w:id="1062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tab/>
            <w:delText>ជាប្រធានការិយាល័យ</w:delText>
          </w:r>
        </w:del>
      </w:ins>
    </w:p>
    <w:p w14:paraId="17D066A8" w14:textId="1873CCDE" w:rsidR="00B314B2" w:rsidRPr="00B314B2" w:rsidDel="008207A1" w:rsidRDefault="00B314B2">
      <w:pPr>
        <w:spacing w:after="0" w:line="226" w:lineRule="auto"/>
        <w:contextualSpacing/>
        <w:jc w:val="both"/>
        <w:rPr>
          <w:ins w:id="10624" w:author="Kem Sereyboth" w:date="2023-07-25T15:14:00Z"/>
          <w:del w:id="10625" w:author="Sopheak Phorn" w:date="2023-07-28T13:44:00Z"/>
          <w:rFonts w:ascii="Khmer MEF1" w:hAnsi="Khmer MEF1" w:cs="Khmer MEF1"/>
          <w:spacing w:val="-6"/>
          <w:sz w:val="10"/>
          <w:szCs w:val="10"/>
          <w:lang w:val="ca-ES"/>
          <w:rPrChange w:id="10626" w:author="Kem Sereyboth" w:date="2023-07-25T15:14:00Z">
            <w:rPr>
              <w:ins w:id="10627" w:author="Kem Sereyboth" w:date="2023-07-25T15:14:00Z"/>
              <w:del w:id="10628" w:author="Sopheak Phorn" w:date="2023-07-28T13:44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  <w:pPrChange w:id="10629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</w:p>
    <w:p w14:paraId="2547B260" w14:textId="0D251BF1" w:rsidR="005C3437" w:rsidRPr="00E33574" w:rsidDel="008207A1" w:rsidRDefault="005C3437">
      <w:pPr>
        <w:spacing w:after="0" w:line="226" w:lineRule="auto"/>
        <w:contextualSpacing/>
        <w:jc w:val="both"/>
        <w:rPr>
          <w:ins w:id="10630" w:author="Kem Sereyboth" w:date="2023-06-20T14:27:00Z"/>
          <w:del w:id="10631" w:author="Sopheak Phorn" w:date="2023-07-28T13:44:00Z"/>
          <w:rFonts w:ascii="Khmer MEF1" w:hAnsi="Khmer MEF1" w:cs="Khmer MEF1"/>
          <w:sz w:val="24"/>
          <w:szCs w:val="24"/>
          <w:lang w:val="ca-ES"/>
        </w:rPr>
        <w:pPrChange w:id="10632" w:author="Sopheak Phorn" w:date="2023-08-25T16:14:00Z">
          <w:pPr>
            <w:spacing w:after="0" w:line="235" w:lineRule="auto"/>
            <w:ind w:firstLine="720"/>
            <w:contextualSpacing/>
            <w:jc w:val="both"/>
          </w:pPr>
        </w:pPrChange>
      </w:pPr>
      <w:ins w:id="10633" w:author="Kem Sereyboth" w:date="2023-06-20T14:27:00Z">
        <w:del w:id="10634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បច្ចុប្បន្ន 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មន្រ្តីដែល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កំពុង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បំពេញការងារនៅ</w:delText>
          </w:r>
          <w:r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</w:rPr>
            <w:delText xml:space="preserve"> </w:delText>
          </w:r>
        </w:del>
      </w:ins>
      <w:ins w:id="10635" w:author="Kem Sereyboth" w:date="2023-06-21T10:05:00Z">
        <w:del w:id="10636" w:author="Sopheak Phorn" w:date="2023-07-28T13:44:00Z">
          <w:r w:rsidR="00E30D46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63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0638" w:author="Kem Sereyboth" w:date="2023-06-21T15:53:00Z">
        <w:del w:id="10639" w:author="Sopheak Phorn" w:date="2023-07-28T13:44:00Z">
          <w:r w:rsidR="00185748" w:rsidRPr="00E33574" w:rsidDel="008207A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064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641" w:author="Kem Sereyboth" w:date="2023-06-20T14:27:00Z">
        <w:del w:id="10642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មាន</w:delText>
          </w:r>
        </w:del>
      </w:ins>
      <w:ins w:id="10643" w:author="Kem Sereyboth" w:date="2023-06-21T15:59:00Z">
        <w:del w:id="10644" w:author="Sopheak Phorn" w:date="2023-07-28T13:44:00Z">
          <w:r w:rsidR="009E6E54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6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 xml:space="preserve">មន្ត្រីលក្ខន្តិកៈនៃ </w:delText>
          </w:r>
          <w:r w:rsidR="009E6E54" w:rsidRPr="00E33574" w:rsidDel="008207A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064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="009E6E54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64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0648" w:author="Kem Sereyboth" w:date="2023-06-20T14:27:00Z">
        <w:del w:id="10649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សរុបចំនួន</w:delText>
          </w:r>
        </w:del>
      </w:ins>
      <w:ins w:id="10650" w:author="Kem Sereyboth" w:date="2023-06-21T10:05:00Z">
        <w:del w:id="10651" w:author="Sopheak Phorn" w:date="2023-07-28T13:44:00Z">
          <w:r w:rsidR="00E30D46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១៥</w:delText>
          </w:r>
        </w:del>
      </w:ins>
      <w:ins w:id="10652" w:author="Kem Sereyboth" w:date="2023-06-20T14:27:00Z">
        <w:del w:id="10653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រូប ស្រីចំនួន</w:delText>
          </w:r>
        </w:del>
      </w:ins>
      <w:ins w:id="10654" w:author="Kem Sereyboth" w:date="2023-06-21T15:53:00Z">
        <w:del w:id="10655" w:author="Sopheak Phorn" w:date="2023-07-28T13:44:00Z">
          <w:r w:rsidR="00185748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rPrChange w:id="1065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៦</w:delText>
          </w:r>
        </w:del>
      </w:ins>
      <w:ins w:id="10657" w:author="Kem Sereyboth" w:date="2023-06-20T14:27:00Z">
        <w:del w:id="10658" w:author="Sopheak Phorn" w:date="2023-07-28T13:44:00Z"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រូប</w:delText>
          </w:r>
          <w:r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0659" w:author="Kem Sereyboth" w:date="2023-06-21T15:54:00Z">
        <w:del w:id="10660" w:author="Sopheak Phorn" w:date="2023-07-28T13:44:00Z">
          <w:r w:rsidR="009E6E54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66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</w:delText>
          </w:r>
        </w:del>
      </w:ins>
      <w:ins w:id="10662" w:author="Kem Sereyboth" w:date="2023-06-21T15:53:00Z">
        <w:del w:id="10663" w:author="Sopheak Phorn" w:date="2023-07-28T13:44:00Z">
          <w:r w:rsidR="00185748" w:rsidRPr="00E33574" w:rsidDel="008207A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066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ប្រុស</w:delText>
          </w:r>
        </w:del>
      </w:ins>
      <w:ins w:id="10665" w:author="Kem Sereyboth" w:date="2023-06-20T14:27:00Z">
        <w:del w:id="10666" w:author="Sopheak Phorn" w:date="2023-07-28T13:44:00Z"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​</w:delText>
          </w:r>
        </w:del>
      </w:ins>
      <w:ins w:id="10667" w:author="Kem Sereyboth" w:date="2023-06-21T15:54:00Z">
        <w:del w:id="10668" w:author="Sopheak Phorn" w:date="2023-07-28T13:44:00Z">
          <w:r w:rsidR="009E6E54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66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>ចំនួន</w:delText>
          </w:r>
        </w:del>
      </w:ins>
      <w:ins w:id="10670" w:author="Kem Sereyboth" w:date="2023-06-21T15:53:00Z">
        <w:del w:id="10671" w:author="Sopheak Phorn" w:date="2023-07-28T13:44:00Z">
          <w:r w:rsidR="00185748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67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185748"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  <w:rPrChange w:id="1067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</w:rPr>
              </w:rPrChange>
            </w:rPr>
            <w:delText>៩</w:delText>
          </w:r>
        </w:del>
      </w:ins>
      <w:ins w:id="10674" w:author="Kem Sereyboth" w:date="2023-06-20T14:27:00Z">
        <w:del w:id="10675" w:author="Sopheak Phorn" w:date="2023-07-28T13:44:00Z">
          <w:r w:rsidRPr="00E33574" w:rsidDel="008207A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រូប។</w:delText>
          </w:r>
        </w:del>
      </w:ins>
    </w:p>
    <w:p w14:paraId="6ADD5E5C" w14:textId="571CC106" w:rsidR="005C3437" w:rsidRPr="00E33574" w:rsidDel="008207A1" w:rsidRDefault="00CC2E91">
      <w:pPr>
        <w:spacing w:after="0" w:line="226" w:lineRule="auto"/>
        <w:contextualSpacing/>
        <w:jc w:val="both"/>
        <w:rPr>
          <w:ins w:id="10676" w:author="Kem Sereyboth" w:date="2023-06-20T14:27:00Z"/>
          <w:del w:id="10677" w:author="Sopheak Phorn" w:date="2023-07-28T13:44:00Z"/>
          <w:rFonts w:ascii="Khmer MEF1" w:hAnsi="Khmer MEF1" w:cs="Khmer MEF1"/>
          <w:lang w:val="ca-ES"/>
        </w:rPr>
        <w:pPrChange w:id="10678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0679" w:author="Kem Sereyboth" w:date="2023-06-23T14:44:00Z">
        <w:del w:id="10680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>យោងតាមលិខិតលេខ ០៤៥/ន.ស.ស. ចុះថ្ងៃទី</w:delText>
          </w:r>
        </w:del>
      </w:ins>
      <w:ins w:id="10681" w:author="Kem Sereyboth" w:date="2023-06-23T14:45:00Z">
        <w:del w:id="10682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 xml:space="preserve">៥ ខែមេសា ឆ្នាំ២០២៣ </w:delText>
          </w:r>
        </w:del>
      </w:ins>
      <w:ins w:id="10683" w:author="Kem Sereyboth" w:date="2023-06-23T14:47:00Z">
        <w:del w:id="10684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>ស្តីពីករណីតែងតាំងមន្រ្តីបុគ្គលទទួលបន្ទុក​</w:delText>
          </w:r>
        </w:del>
      </w:ins>
      <w:ins w:id="10685" w:author="Kem Sereyboth" w:date="2023-06-23T14:48:00Z">
        <w:del w:id="10686" w:author="Sopheak Phorn" w:date="2023-07-28T13:44:00Z">
          <w:r w:rsidRPr="00E33574" w:rsidDel="008207A1">
            <w:rPr>
              <w:rFonts w:ascii="Khmer MEF1" w:hAnsi="Khmer MEF1" w:cs="Khmer MEF1"/>
              <w:spacing w:val="2"/>
              <w:cs/>
              <w:lang w:val="en-GB"/>
            </w:rPr>
            <w:delText xml:space="preserve"> ១រូប នៃនិយ័តករសន្តិសុខសង្គម ដើម្បីសម្របសម្រួលការងារជាមួយអង្គភាពសវនកម្ម</w:delText>
          </w:r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687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ផ្ទៃក្នុងនៃអាជ្ញាធរ</w:delText>
          </w:r>
        </w:del>
      </w:ins>
      <w:ins w:id="10688" w:author="Kem Sereyboth" w:date="2023-06-23T14:49:00Z">
        <w:del w:id="10689" w:author="Sopheak Phorn" w:date="2023-07-28T13:44:00Z"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690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សេវាហិរញ្ញវត្ថុមិនមែនធនាគារ</w:delText>
          </w:r>
        </w:del>
      </w:ins>
      <w:ins w:id="10691" w:author="Kem Sereyboth" w:date="2023-06-23T14:47:00Z">
        <w:del w:id="10692" w:author="Sopheak Phorn" w:date="2023-07-28T13:44:00Z"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693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 xml:space="preserve"> </w:delText>
          </w:r>
        </w:del>
      </w:ins>
      <w:ins w:id="10694" w:author="Kem Sereyboth" w:date="2023-06-23T14:49:00Z">
        <w:del w:id="10695" w:author="Sopheak Phorn" w:date="2023-07-28T13:44:00Z">
          <w:r w:rsidRPr="006471E0" w:rsidDel="008207A1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en-GB"/>
              <w:rPrChange w:id="10696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ន.ស.ស.</w:delText>
          </w:r>
          <w:r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697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 xml:space="preserve"> </w:delText>
          </w:r>
        </w:del>
      </w:ins>
      <w:ins w:id="10698" w:author="Kem Sereyboth" w:date="2023-06-23T15:19:00Z">
        <w:del w:id="10699" w:author="Sopheak Phorn" w:date="2023-07-28T13:44:00Z">
          <w:r w:rsidR="003F70A1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en-GB"/>
              <w:rPrChange w:id="10700" w:author="Kem Sereyboth" w:date="2023-07-25T14:25:00Z">
                <w:rPr>
                  <w:rFonts w:ascii="Khmer MEF1" w:hAnsi="Khmer MEF1" w:cs="Khmer MEF1"/>
                  <w:spacing w:val="2"/>
                  <w:cs/>
                  <w:lang w:val="en-GB"/>
                </w:rPr>
              </w:rPrChange>
            </w:rPr>
            <w:delText>បាន</w:delText>
          </w:r>
          <w:r w:rsidR="003F70A1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701" w:author="Kem Sereyboth" w:date="2023-07-25T14:25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តែងតាំង</w:delText>
          </w:r>
        </w:del>
      </w:ins>
      <w:ins w:id="10702" w:author="Kem Sereyboth" w:date="2023-06-21T10:09:00Z">
        <w:del w:id="10703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704" w:author="Kem Sereyboth" w:date="2023-07-25T14:25:00Z">
                <w:rPr>
                  <w:rFonts w:ascii="Khmer MEF1" w:hAnsi="Khmer MEF1" w:cs="Khmer MEF1"/>
                  <w:spacing w:val="-1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="00E30D46" w:rsidRPr="006471E0" w:rsidDel="008207A1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0705" w:author="Kem Sereyboth" w:date="2023-07-25T14:25:00Z">
                <w:rPr>
                  <w:rFonts w:ascii="Khmer MEF1" w:hAnsi="Khmer MEF1" w:cs="Khmer MEF1"/>
                  <w:b/>
                  <w:bCs/>
                  <w:spacing w:val="-14"/>
                  <w:highlight w:val="yellow"/>
                  <w:cs/>
                  <w:lang w:val="ca-ES"/>
                </w:rPr>
              </w:rPrChange>
            </w:rPr>
            <w:delText>នួន រ៉ូឌីណា</w:delText>
          </w:r>
        </w:del>
      </w:ins>
      <w:ins w:id="10706" w:author="Kem Sereyboth" w:date="2023-06-21T10:12:00Z">
        <w:del w:id="10707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708" w:author="Kem Sereyboth" w:date="2023-07-25T14:2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</w:delText>
          </w:r>
        </w:del>
      </w:ins>
      <w:ins w:id="10709" w:author="Kem Sereyboth" w:date="2023-06-20T14:28:00Z">
        <w:del w:id="10710" w:author="Sopheak Phorn" w:date="2023-07-28T13:44:00Z">
          <w:r w:rsidR="005C3437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711" w:author="Kem Sereyboth" w:date="2023-07-25T14:25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តួនា</w:delText>
          </w:r>
        </w:del>
      </w:ins>
      <w:ins w:id="10712" w:author="Kem Sereyboth" w:date="2023-06-21T10:12:00Z">
        <w:del w:id="10713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714" w:author="Kem Sereyboth" w:date="2023-07-25T14:25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10715" w:author="Kem Sereyboth" w:date="2023-06-21T10:11:00Z">
        <w:del w:id="10716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10717" w:author="Kem Sereyboth" w:date="2023-07-25T14:25:00Z">
                <w:rPr>
                  <w:rFonts w:ascii="Khmer MEF1" w:hAnsi="Khmer MEF1" w:cs="Khmer MEF1"/>
                  <w:lang w:val="ca-ES"/>
                </w:rPr>
              </w:rPrChange>
            </w:rPr>
            <w:delText>​​</w:delText>
          </w:r>
        </w:del>
      </w:ins>
      <w:ins w:id="10718" w:author="Kem Sereyboth" w:date="2023-06-21T10:10:00Z">
        <w:del w:id="10719" w:author="Sopheak Phorn" w:date="2023-07-28T13:44:00Z">
          <w:r w:rsidR="00E30D46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lang w:val="ca-ES"/>
              <w:rPrChange w:id="10720" w:author="Kem Sereyboth" w:date="2023-07-25T14:25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​​</w:delText>
          </w:r>
        </w:del>
      </w:ins>
      <w:ins w:id="10721" w:author="Kem Sereyboth" w:date="2023-06-20T14:28:00Z">
        <w:del w:id="10722" w:author="Sopheak Phorn" w:date="2023-07-28T13:44:00Z">
          <w:r w:rsidR="005C3437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723" w:author="Kem Sereyboth" w:date="2023-07-25T14:25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ទីជា</w:delText>
          </w:r>
          <w:r w:rsidR="005C3437" w:rsidRPr="006471E0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  <w:rPrChange w:id="10724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អនុ</w:delText>
          </w:r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725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ប្រធាន</w:delText>
          </w:r>
        </w:del>
      </w:ins>
      <w:ins w:id="10726" w:author="Kem Sereyboth" w:date="2023-06-21T10:09:00Z">
        <w:del w:id="10727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728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នាយកដ្ឋាន </w:delText>
          </w:r>
        </w:del>
      </w:ins>
      <w:ins w:id="10729" w:author="Kem Sereyboth" w:date="2023-06-20T14:28:00Z">
        <w:del w:id="10730" w:author="Sopheak Phorn" w:date="2023-07-28T13:44:00Z"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731" w:author="Kem Sereyboth" w:date="2023-07-25T14:25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ជាបុគ្គលទទួលបន្ទុកសម្របសម្រួល</w:delText>
          </w:r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732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  <w:lang w:val="ca-ES"/>
                </w:rPr>
              </w:rPrChange>
            </w:rPr>
            <w:delText>ការងារសវនកម្មសមិទ្ធកម្មហៅ</w:delText>
          </w:r>
        </w:del>
      </w:ins>
      <w:ins w:id="10733" w:author="Kem Sereyboth" w:date="2023-06-21T10:13:00Z">
        <w:del w:id="10734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735" w:author="Kem Sereyboth" w:date="2023-07-25T14:25:00Z">
                <w:rPr>
                  <w:rFonts w:ascii="Khmer MEF1" w:hAnsi="Khmer MEF1" w:cs="Khmer MEF1"/>
                  <w:color w:val="000000" w:themeColor="text1"/>
                  <w:cs/>
                  <w:lang w:val="ca-ES"/>
                </w:rPr>
              </w:rPrChange>
            </w:rPr>
            <w:delText>​</w:delText>
          </w:r>
        </w:del>
      </w:ins>
      <w:ins w:id="10736" w:author="Kem Sereyboth" w:date="2023-06-21T10:11:00Z">
        <w:del w:id="10737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738" w:author="Kem Sereyboth" w:date="2023-07-25T14:25:00Z">
                <w:rPr>
                  <w:rFonts w:ascii="Khmer MEF1" w:hAnsi="Khmer MEF1" w:cs="Khmer MEF1"/>
                  <w:color w:val="000000" w:themeColor="text1"/>
                  <w:cs/>
                  <w:lang w:val="ca-ES"/>
                </w:rPr>
              </w:rPrChange>
            </w:rPr>
            <w:delText>​</w:delText>
          </w:r>
        </w:del>
      </w:ins>
      <w:ins w:id="10739" w:author="Kem Sereyboth" w:date="2023-06-21T10:12:00Z">
        <w:del w:id="10740" w:author="Sopheak Phorn" w:date="2023-07-28T13:44:00Z">
          <w:r w:rsidR="00E30D46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741" w:author="Kem Sereyboth" w:date="2023-07-25T14:25:00Z">
                <w:rPr>
                  <w:rFonts w:ascii="Khmer MEF1" w:hAnsi="Khmer MEF1" w:cs="Khmer MEF1"/>
                  <w:color w:val="000000" w:themeColor="text1"/>
                  <w:cs/>
                  <w:lang w:val="ca-ES"/>
                </w:rPr>
              </w:rPrChange>
            </w:rPr>
            <w:delText>​</w:delText>
          </w:r>
        </w:del>
      </w:ins>
      <w:ins w:id="10742" w:author="Kem Sereyboth" w:date="2023-06-20T14:28:00Z">
        <w:del w:id="10743" w:author="Sopheak Phorn" w:date="2023-07-28T13:44:00Z"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lang w:val="ca-ES"/>
              <w:rPrChange w:id="10744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  <w:lang w:val="ca-ES"/>
                </w:rPr>
              </w:rPrChange>
            </w:rPr>
            <w:delText xml:space="preserve">ថា </w:delText>
          </w:r>
          <w:r w:rsidR="005C3437" w:rsidRPr="008207A1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10745" w:author="Sopheak Phorn" w:date="2023-07-28T14:01:00Z">
                <w:rPr>
                  <w:rFonts w:ascii="Khmer MEF1" w:hAnsi="Khmer MEF1" w:cs="Khmer MEF1"/>
                  <w:color w:val="000000" w:themeColor="text1"/>
                  <w:spacing w:val="-4"/>
                </w:rPr>
              </w:rPrChange>
            </w:rPr>
            <w:delText>“</w:delText>
          </w:r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rPrChange w:id="10746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</w:rPr>
              </w:rPrChange>
            </w:rPr>
            <w:delText>បុគ្គលទទួលបន្ទុ</w:delText>
          </w:r>
        </w:del>
      </w:ins>
      <w:ins w:id="10747" w:author="Kem Sereyboth" w:date="2023-07-25T14:25:00Z">
        <w:del w:id="10748" w:author="Sopheak Phorn" w:date="2023-07-28T13:44:00Z">
          <w:r w:rsidR="00BA2633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rPrChange w:id="10749" w:author="Kem Sereyboth" w:date="2023-07-25T14:25:00Z">
                <w:rPr>
                  <w:rFonts w:ascii="Khmer MEF1" w:hAnsi="Khmer MEF1" w:cs="Khmer MEF1"/>
                  <w:cs/>
                </w:rPr>
              </w:rPrChange>
            </w:rPr>
            <w:delText>​</w:delText>
          </w:r>
        </w:del>
      </w:ins>
      <w:ins w:id="10750" w:author="Kem Sereyboth" w:date="2023-06-20T14:28:00Z">
        <w:del w:id="10751" w:author="Sopheak Phorn" w:date="2023-07-28T13:44:00Z">
          <w:r w:rsidR="005C3437" w:rsidRPr="00BA2633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cs/>
              <w:rPrChange w:id="10752" w:author="Kem Sereyboth" w:date="2023-07-25T14:25:00Z">
                <w:rPr>
                  <w:rFonts w:ascii="Khmer MEF1" w:hAnsi="Khmer MEF1" w:cs="Khmer MEF1"/>
                  <w:color w:val="000000" w:themeColor="text1"/>
                  <w:spacing w:val="-4"/>
                  <w:cs/>
                </w:rPr>
              </w:rPrChange>
            </w:rPr>
            <w:delText>ក</w:delText>
          </w:r>
          <w:r w:rsidR="005C3437" w:rsidRPr="008207A1" w:rsidDel="008207A1">
            <w:rPr>
              <w:rFonts w:ascii="Khmer MEF1" w:eastAsia="Times New Roman" w:hAnsi="Khmer MEF1" w:cs="Khmer MEF1"/>
              <w:spacing w:val="-8"/>
              <w:sz w:val="24"/>
              <w:szCs w:val="24"/>
              <w:lang w:val="ca-ES"/>
              <w:rPrChange w:id="10753" w:author="Sopheak Phorn" w:date="2023-07-28T14:01:00Z">
                <w:rPr>
                  <w:rFonts w:ascii="Khmer MEF1" w:hAnsi="Khmer MEF1" w:cs="Khmer MEF1"/>
                  <w:color w:val="000000" w:themeColor="text1"/>
                  <w:spacing w:val="-4"/>
                </w:rPr>
              </w:rPrChange>
            </w:rPr>
            <w:delText>”</w:delText>
          </w:r>
        </w:del>
      </w:ins>
      <w:ins w:id="10754" w:author="Kem Sereyboth" w:date="2023-07-11T11:20:00Z">
        <w:del w:id="10755" w:author="Sopheak Phorn" w:date="2023-07-28T13:44:00Z">
          <w:r w:rsidR="00B1425C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rPrChange w:id="10756" w:author="Kem Sereyboth" w:date="2023-07-19T16:59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 xml:space="preserve"> </w:delText>
          </w:r>
        </w:del>
      </w:ins>
      <w:ins w:id="10757" w:author="Kem Sereyboth" w:date="2023-06-20T14:28:00Z">
        <w:del w:id="10758" w:author="Sopheak Phorn" w:date="2023-07-28T13:44:00Z"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rPrChange w:id="10759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cs/>
                </w:rPr>
              </w:rPrChange>
            </w:rPr>
            <w:delText>រ</w:delText>
          </w:r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076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បស់</w:delText>
          </w:r>
        </w:del>
      </w:ins>
      <w:ins w:id="10761" w:author="Kem Sereyboth" w:date="2023-06-21T10:10:00Z">
        <w:del w:id="10762" w:author="Sopheak Phorn" w:date="2023-07-28T13:44:00Z">
          <w:r w:rsidR="00E30D46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0763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 xml:space="preserve"> </w:delText>
          </w:r>
          <w:r w:rsidR="00E30D46" w:rsidRPr="00E33574" w:rsidDel="008207A1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  <w:rPrChange w:id="10764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ន.ស.ស.</w:delText>
          </w:r>
        </w:del>
      </w:ins>
      <w:ins w:id="10765" w:author="Kem Sereyboth" w:date="2023-06-20T14:28:00Z">
        <w:del w:id="10766" w:author="Sopheak Phorn" w:date="2023-07-28T13:44:00Z"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0767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។</w:delText>
          </w:r>
          <w:r w:rsidR="005C3437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0768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7E2E3E4" w14:textId="2E694650" w:rsidR="00CC4009" w:rsidRPr="00E33574" w:rsidDel="008207A1" w:rsidRDefault="00495980">
      <w:pPr>
        <w:spacing w:after="0" w:line="226" w:lineRule="auto"/>
        <w:contextualSpacing/>
        <w:jc w:val="both"/>
        <w:rPr>
          <w:ins w:id="10769" w:author="User" w:date="2022-09-10T13:03:00Z"/>
          <w:del w:id="10770" w:author="Sopheak Phorn" w:date="2023-07-28T13:44:00Z"/>
          <w:rFonts w:ascii="Khmer MEF1" w:hAnsi="Khmer MEF1" w:cs="Khmer MEF1"/>
          <w:spacing w:val="-4"/>
          <w:sz w:val="24"/>
          <w:szCs w:val="24"/>
          <w:highlight w:val="yellow"/>
          <w:lang w:val="ca-ES"/>
          <w:rPrChange w:id="10771" w:author="Kem Sereyboth" w:date="2023-07-19T16:59:00Z">
            <w:rPr>
              <w:ins w:id="10772" w:author="User" w:date="2022-09-10T13:03:00Z"/>
              <w:del w:id="10773" w:author="Sopheak Phorn" w:date="2023-07-28T13:44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0774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775" w:author="User" w:date="2022-09-19T15:17:00Z">
        <w:del w:id="10776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77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គូសបញ្ជាក់ផងដែរថា តាមរយៈការបំភ្លឺរបស់ថ្នាក់ដឹកនាំរបស់ </w:delText>
          </w:r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107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</w:delText>
          </w:r>
        </w:del>
      </w:ins>
      <w:ins w:id="10779" w:author="User" w:date="2022-09-19T15:18:00Z">
        <w:del w:id="10780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1078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ស.</w:delText>
          </w:r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78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783" w:author="User" w:date="2022-09-19T15:15:00Z">
        <w:del w:id="10784" w:author="Sopheak Phorn" w:date="2023-07-28T13:44:00Z">
          <w:r w:rsidR="00CC4009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78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មាន</w:delText>
          </w:r>
        </w:del>
      </w:ins>
      <w:ins w:id="10786" w:author="User" w:date="2022-09-19T15:22:00Z">
        <w:del w:id="10787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7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តែ</w:delText>
          </w:r>
        </w:del>
      </w:ins>
      <w:ins w:id="10789" w:author="User" w:date="2022-09-19T15:14:00Z">
        <w:del w:id="10790" w:author="Sopheak Phorn" w:date="2023-07-28T13:44:00Z">
          <w:r w:rsidR="00CC4009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79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នាយកដ្ឋាន</w:delText>
          </w:r>
        </w:del>
      </w:ins>
      <w:ins w:id="10792" w:author="User" w:date="2022-09-19T15:18:00Z">
        <w:del w:id="1079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7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ចំនួន ២ </w:delText>
          </w:r>
        </w:del>
      </w:ins>
      <w:ins w:id="10795" w:author="User" w:date="2022-09-19T15:14:00Z">
        <w:del w:id="10796" w:author="Sopheak Phorn" w:date="2023-07-28T13:44:00Z">
          <w:r w:rsidR="00CC4009"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107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ins w:id="10798" w:author="User" w:date="2022-09-19T15:22:00Z">
        <w:del w:id="10799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>អនុវត្ត</w:delText>
          </w:r>
        </w:del>
      </w:ins>
      <w:ins w:id="10800" w:author="User" w:date="2022-09-19T15:18:00Z">
        <w:del w:id="10801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ការងារពាក់ព័ន្ធនឹង </w:delText>
          </w:r>
          <w:r w:rsidRPr="00E33574" w:rsidDel="008207A1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1080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 ច្រើន</w:delText>
          </w:r>
        </w:del>
      </w:ins>
      <w:ins w:id="10803" w:author="User" w:date="2022-09-19T15:19:00Z">
        <w:del w:id="10804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ជាងគេគឺ នាយកដ្ឋានត្រួតពិនិត្យ </w:delText>
          </w:r>
        </w:del>
      </w:ins>
      <w:ins w:id="10805" w:author="User" w:date="2022-09-19T15:23:00Z">
        <w:del w:id="10806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>និងនាយកដ្ឋានផ្សះផ្សាវិវាទ</w:delText>
          </w:r>
        </w:del>
      </w:ins>
      <w:ins w:id="10807" w:author="User" w:date="2022-09-19T15:24:00Z">
        <w:del w:id="10808" w:author="Sopheak Phorn" w:date="2023-07-28T13:44:00Z">
          <w:r w:rsidRPr="00E33574" w:rsidDel="008207A1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</w:rPr>
            <w:delText xml:space="preserve"> </w:delText>
          </w:r>
        </w:del>
      </w:ins>
      <w:ins w:id="10809" w:author="User" w:date="2022-09-19T15:23:00Z">
        <w:del w:id="10810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8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និងការពារអ្នកទទ</w:delText>
          </w:r>
        </w:del>
      </w:ins>
      <w:ins w:id="10812" w:author="User" w:date="2022-09-19T15:24:00Z">
        <w:del w:id="10813" w:author="Sopheak Phorn" w:date="2023-07-28T13:44:00Z">
          <w:r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08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ួលផល។</w:delText>
          </w:r>
        </w:del>
      </w:ins>
    </w:p>
    <w:p w14:paraId="1D418CFA" w14:textId="7D783C5F" w:rsidR="00CC4009" w:rsidRPr="008207A1" w:rsidDel="008207A1" w:rsidRDefault="00FE2485">
      <w:pPr>
        <w:spacing w:after="0" w:line="226" w:lineRule="auto"/>
        <w:contextualSpacing/>
        <w:jc w:val="both"/>
        <w:rPr>
          <w:ins w:id="10815" w:author="User" w:date="2022-09-10T13:03:00Z"/>
          <w:del w:id="10816" w:author="Sopheak Phorn" w:date="2023-07-28T13:44:00Z"/>
          <w:rFonts w:ascii="Khmer MEF1" w:hAnsi="Khmer MEF1" w:cs="Khmer MEF1"/>
          <w:sz w:val="24"/>
          <w:szCs w:val="24"/>
          <w:highlight w:val="yellow"/>
          <w:lang w:val="ca-ES"/>
          <w:rPrChange w:id="10817" w:author="Sopheak Phorn" w:date="2023-07-28T14:01:00Z">
            <w:rPr>
              <w:ins w:id="10818" w:author="User" w:date="2022-09-10T13:03:00Z"/>
              <w:del w:id="10819" w:author="Sopheak Phorn" w:date="2023-07-28T13:44:00Z"/>
              <w:rFonts w:ascii="Khmer MEF1" w:hAnsi="Khmer MEF1" w:cs="Khmer MEF1"/>
              <w:color w:val="000000"/>
              <w:sz w:val="24"/>
              <w:szCs w:val="24"/>
            </w:rPr>
          </w:rPrChange>
        </w:rPr>
        <w:pPrChange w:id="10820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821" w:author="User" w:date="2022-09-10T13:03:00Z">
        <w:del w:id="10822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2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បច្ចុប្បន្ន </w:delText>
          </w:r>
        </w:del>
      </w:ins>
      <w:ins w:id="10824" w:author="Seng Chheanglay" w:date="2022-09-20T14:00:00Z">
        <w:del w:id="10825" w:author="Sopheak Phorn" w:date="2023-07-28T13:44:00Z">
          <w:r w:rsidR="00FB6DCC"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10826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FB6DCC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2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មាន</w:delText>
          </w:r>
        </w:del>
      </w:ins>
      <w:ins w:id="10828" w:author="Kem Sereiboth" w:date="2022-09-15T13:38:00Z">
        <w:del w:id="10829" w:author="Sopheak Phorn" w:date="2023-07-28T13:44:00Z">
          <w:r w:rsidR="000F7E3E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3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ចំនួន</w:delText>
          </w:r>
        </w:del>
      </w:ins>
      <w:ins w:id="10831" w:author="User" w:date="2022-09-10T13:03:00Z">
        <w:del w:id="10832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3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មន្រ្តីដែល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3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កំពុង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3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បំពេញការងារនៅ</w:delText>
          </w:r>
          <w:r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083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1083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3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3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មានសរុបចំនួន ៥៣រូប (ស្រីចំនួន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4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....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4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រូប)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4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4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ក្នុងនោះ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44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45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10846" w:author="Kem Sereiboth" w:date="2022-09-15T13:34:00Z">
        <w:del w:id="10847" w:author="Sopheak Phorn" w:date="2023-07-28T13:44:00Z">
          <w:r w:rsidR="000F7E3E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4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២១</w:delText>
          </w:r>
        </w:del>
      </w:ins>
      <w:ins w:id="10849" w:author="User" w:date="2022-09-10T13:03:00Z">
        <w:del w:id="10850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085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១៩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52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រូប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5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5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ជាមន្រ្តីរាជការសាធារណៈ​</w:delText>
          </w:r>
          <w:r w:rsidRPr="00E33574" w:rsidDel="008207A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1085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និង​</w:delText>
          </w:r>
          <w:r w:rsidRPr="00E33574" w:rsidDel="008207A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1085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57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0858" w:author="Kem Sereiboth" w:date="2022-09-15T13:35:00Z">
        <w:del w:id="10859" w:author="Sopheak Phorn" w:date="2023-07-28T13:44:00Z">
          <w:r w:rsidR="000F7E3E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6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10861" w:author="User" w:date="2022-09-10T13:03:00Z">
        <w:del w:id="10862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6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10864" w:author="Kem Sereiboth" w:date="2022-09-15T10:30:00Z">
        <w:del w:id="10865" w:author="Sopheak Phorn" w:date="2023-07-28T13:44:00Z">
          <w:r w:rsidR="002071E4"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086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</w:delText>
          </w:r>
        </w:del>
      </w:ins>
      <w:ins w:id="10867" w:author="User" w:date="2022-09-10T13:03:00Z">
        <w:del w:id="10868" w:author="Sopheak Phorn" w:date="2023-07-28T13:44:00Z">
          <w:r w:rsidRPr="00E33574" w:rsidDel="008207A1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086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រូប ជា</w:delText>
          </w:r>
          <w:r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087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មន្រ្តី</w:delText>
          </w:r>
        </w:del>
      </w:ins>
      <w:ins w:id="10871" w:author="Kem Sereiboth" w:date="2022-09-15T10:31:00Z">
        <w:del w:id="10872" w:author="Sopheak Phorn" w:date="2023-07-28T13:44:00Z"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087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ជាប់</w:delText>
          </w:r>
        </w:del>
      </w:ins>
      <w:ins w:id="10874" w:author="User" w:date="2022-09-10T13:03:00Z">
        <w:del w:id="10875" w:author="Sopheak Phorn" w:date="2023-07-28T13:44:00Z">
          <w:r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087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yellow"/>
                  <w:cs/>
                </w:rPr>
              </w:rPrChange>
            </w:rPr>
            <w:delText>កិច្ចសន្យា</w:delText>
          </w:r>
        </w:del>
      </w:ins>
      <w:ins w:id="10877" w:author="Kem Sereiboth" w:date="2022-09-15T10:31:00Z">
        <w:del w:id="10878" w:author="Sopheak Phorn" w:date="2023-07-28T13:44:00Z"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087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គម្រោង</w:delText>
          </w:r>
        </w:del>
      </w:ins>
      <w:ins w:id="10880" w:author="User" w:date="2022-10-07T15:04:00Z">
        <w:del w:id="10881" w:author="Sopheak Phorn" w:date="2023-07-28T13:44:00Z">
          <w:r w:rsidR="001956F5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0882" w:author="Kem Sereyboth" w:date="2023-07-19T16:59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0883" w:author="Kem Sereiboth" w:date="2022-09-15T10:31:00Z">
        <w:del w:id="10884" w:author="Sopheak Phorn" w:date="2023-07-28T13:44:00Z"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088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ដែល និង</w:delText>
          </w:r>
        </w:del>
      </w:ins>
      <w:ins w:id="10886" w:author="Kem Sereiboth" w:date="2022-09-15T10:32:00Z">
        <w:del w:id="10887" w:author="Sopheak Phorn" w:date="2023-07-28T13:44:00Z">
          <w:r w:rsidR="002071E4" w:rsidRPr="00E33574" w:rsidDel="008207A1">
            <w:rPr>
              <w:rFonts w:ascii="Khmer MEF1" w:hAnsi="Khmer MEF1" w:cs="Khmer MEF1"/>
              <w:b/>
              <w:bCs/>
              <w:spacing w:val="6"/>
              <w:sz w:val="24"/>
              <w:szCs w:val="24"/>
              <w:highlight w:val="yellow"/>
              <w:cs/>
              <w:rPrChange w:id="1088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  <w:r w:rsidR="002071E4" w:rsidRPr="00E33574" w:rsidDel="008207A1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088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មានចំនួន</w:delText>
          </w:r>
          <w:r w:rsidR="002071E4" w:rsidRPr="00E33574" w:rsidDel="008207A1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089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  <w:r w:rsidR="002071E4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rPrChange w:id="1089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highlight w:val="green"/>
                  <w:cs/>
                </w:rPr>
              </w:rPrChange>
            </w:rPr>
            <w:delText>៩</w:delText>
          </w:r>
        </w:del>
      </w:ins>
      <w:ins w:id="10892" w:author="Kem Sereiboth" w:date="2022-09-15T13:37:00Z">
        <w:del w:id="10893" w:author="Sopheak Phorn" w:date="2023-07-28T13:44:00Z">
          <w:r w:rsidR="000F7E3E" w:rsidRPr="00E33574" w:rsidDel="008207A1">
            <w:rPr>
              <w:rFonts w:ascii="Khmer MEF1" w:hAnsi="Khmer MEF1" w:cs="Khmer MEF1"/>
              <w:sz w:val="24"/>
              <w:szCs w:val="24"/>
              <w:highlight w:val="yellow"/>
              <w:cs/>
              <w:rPrChange w:id="10894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រូប</w:delText>
          </w:r>
        </w:del>
      </w:ins>
    </w:p>
    <w:p w14:paraId="5E1C88B1" w14:textId="3F33D13D" w:rsidR="00FE2485" w:rsidRPr="00E33574" w:rsidDel="008207A1" w:rsidRDefault="00FE2485">
      <w:pPr>
        <w:spacing w:after="0" w:line="226" w:lineRule="auto"/>
        <w:contextualSpacing/>
        <w:jc w:val="both"/>
        <w:rPr>
          <w:ins w:id="10895" w:author="User" w:date="2022-09-10T13:03:00Z"/>
          <w:del w:id="10896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0897" w:author="Kem Sereyboth" w:date="2023-07-19T16:59:00Z">
            <w:rPr>
              <w:ins w:id="10898" w:author="User" w:date="2022-09-10T13:03:00Z"/>
              <w:del w:id="10899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0900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901" w:author="User" w:date="2022-09-10T13:03:00Z">
        <w:del w:id="10902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0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ប្រធាននាយកដ្ឋាន</w:delText>
          </w:r>
        </w:del>
      </w:ins>
      <w:ins w:id="10904" w:author="User" w:date="2022-09-10T13:30:00Z">
        <w:del w:id="10905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0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0907" w:author="User" w:date="2022-09-10T13:29:00Z">
        <w:del w:id="10908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0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10910" w:author="User" w:date="2022-09-10T13:03:00Z">
        <w:del w:id="10911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1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រូប ប្រធានការិយាល័យ </w:delText>
          </w:r>
        </w:del>
      </w:ins>
      <w:ins w:id="10913" w:author="User" w:date="2022-09-10T13:30:00Z">
        <w:del w:id="10914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10916" w:author="User" w:date="2022-09-10T13:03:00Z">
        <w:del w:id="10917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1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រូប និងអនុ</w:delText>
          </w:r>
        </w:del>
      </w:ins>
      <w:ins w:id="10919" w:author="User" w:date="2022-09-10T13:30:00Z">
        <w:del w:id="10920" w:author="Sopheak Phorn" w:date="2023-07-28T13:44:00Z">
          <w:r w:rsidR="00B47A1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</w:delText>
          </w:r>
        </w:del>
      </w:ins>
      <w:ins w:id="10922" w:author="User" w:date="2022-09-10T13:03:00Z">
        <w:del w:id="10923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2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ការិយាល័យ ១រូប។</w:delText>
          </w:r>
        </w:del>
      </w:ins>
    </w:p>
    <w:p w14:paraId="1FC62FF4" w14:textId="585F51C0" w:rsidR="00F226D0" w:rsidRPr="00E33574" w:rsidDel="008207A1" w:rsidRDefault="00D940BD">
      <w:pPr>
        <w:spacing w:after="0" w:line="226" w:lineRule="auto"/>
        <w:contextualSpacing/>
        <w:jc w:val="both"/>
        <w:rPr>
          <w:ins w:id="10925" w:author="Voeun Kuyeng" w:date="2022-08-31T11:06:00Z"/>
          <w:del w:id="10926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0927" w:author="Kem Sereyboth" w:date="2023-07-19T16:59:00Z">
            <w:rPr>
              <w:ins w:id="10928" w:author="Voeun Kuyeng" w:date="2022-08-31T11:06:00Z"/>
              <w:del w:id="10929" w:author="Sopheak Phorn" w:date="2023-07-28T13:44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0930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0931" w:author="Kem Sereiboth" w:date="2022-09-13T16:45:00Z">
        <w:del w:id="10932" w:author="Sopheak Phorn" w:date="2023-07-28T13:44:00Z"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093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គ-បុគ្គលទទួលបន្ទុកសម្របសម្រួលការងារសវនកម្មរបស់ ន.ស.ស.</w:delText>
          </w:r>
        </w:del>
      </w:ins>
      <w:ins w:id="10934" w:author="Voeun Kuyeng" w:date="2022-08-31T11:06:00Z">
        <w:del w:id="10935" w:author="Sopheak Phorn" w:date="2023-07-28T13:44:00Z"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3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0937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38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093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0940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ជាអគ្គនាយក/អគ្គលេខាធិការ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41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0942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អគ្គនាយករង/អគ្គលេខាធិការរងចំនួន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4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0944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... រូប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45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គឺ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4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094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ឈ្មោះ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4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094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0950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និង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5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095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ឈ្មោះ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5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095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55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និងមាន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0956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នាយកដ្ឋាន/មជ្ឈមណ្ឌលចំណុះចំនួន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0957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........</w:delText>
          </w:r>
          <w:r w:rsidR="00F226D0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58" w:author="Kem Sereyboth" w:date="2023-07-19T16:59:00Z">
                <w:rPr>
                  <w:rFonts w:ascii="Khmer MEF1" w:eastAsia="Times New Roman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="00F226D0"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lang w:val="ca-ES"/>
              <w:rPrChange w:id="10959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​៖</w:delText>
          </w:r>
        </w:del>
      </w:ins>
    </w:p>
    <w:p w14:paraId="112A5A1E" w14:textId="7483E3F4" w:rsidR="00F226D0" w:rsidRPr="00E33574" w:rsidDel="008207A1" w:rsidRDefault="00F226D0">
      <w:pPr>
        <w:spacing w:after="0" w:line="226" w:lineRule="auto"/>
        <w:contextualSpacing/>
        <w:jc w:val="both"/>
        <w:rPr>
          <w:ins w:id="10960" w:author="Voeun Kuyeng" w:date="2022-08-31T11:06:00Z"/>
          <w:del w:id="10961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0962" w:author="Kem Sereyboth" w:date="2023-07-19T16:59:00Z">
            <w:rPr>
              <w:ins w:id="10963" w:author="Voeun Kuyeng" w:date="2022-08-31T11:06:00Z"/>
              <w:del w:id="10964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965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966" w:author="Voeun Kuyeng" w:date="2022-08-31T11:06:00Z">
        <w:del w:id="10967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6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១.នាយកដ្ឋាន.......... ដឹកនាំដោយ 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6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097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7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7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....... មានការិយាល័យចំនួន ...... គឺការិយាល័យ............ ការិយាល័យ.......... និងការិយាល័យ.................។</w:delText>
          </w:r>
        </w:del>
      </w:ins>
    </w:p>
    <w:p w14:paraId="20CFE666" w14:textId="6322FDF1" w:rsidR="00F226D0" w:rsidRPr="00E33574" w:rsidDel="008207A1" w:rsidRDefault="00F226D0">
      <w:pPr>
        <w:spacing w:after="0" w:line="226" w:lineRule="auto"/>
        <w:contextualSpacing/>
        <w:jc w:val="both"/>
        <w:rPr>
          <w:ins w:id="10973" w:author="Voeun Kuyeng" w:date="2022-08-31T11:06:00Z"/>
          <w:del w:id="10974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0975" w:author="Kem Sereyboth" w:date="2023-07-19T16:59:00Z">
            <w:rPr>
              <w:ins w:id="10976" w:author="Voeun Kuyeng" w:date="2022-08-31T11:06:00Z"/>
              <w:del w:id="10977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0978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0979" w:author="Voeun Kuyeng" w:date="2022-08-31T11:06:00Z">
        <w:del w:id="10980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81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២.នាយកដ្ឋាន.......... ដឹកនាំដោយ 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8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098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8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</w:delText>
          </w:r>
        </w:del>
      </w:ins>
      <w:ins w:id="10986" w:author="Voeun Kuyeng" w:date="2022-08-31T17:46:00Z">
        <w:del w:id="10987" w:author="Sopheak Phorn" w:date="2023-07-28T13:44:00Z">
          <w:r w:rsidR="006506B3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098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</w:del>
      </w:ins>
      <w:ins w:id="10989" w:author="Voeun Kuyeng" w:date="2022-08-31T11:06:00Z">
        <w:del w:id="10990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09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 មានការិយាល័យចំនួន ...... គឺការិយាល័យ............ ការិយាល័យ.......... និងការិយាល័យ.................។</w:delText>
          </w:r>
        </w:del>
      </w:ins>
    </w:p>
    <w:p w14:paraId="62C6A50E" w14:textId="257FEB2A" w:rsidR="00F226D0" w:rsidRPr="00E33574" w:rsidDel="008207A1" w:rsidRDefault="00F226D0">
      <w:pPr>
        <w:spacing w:after="0" w:line="226" w:lineRule="auto"/>
        <w:contextualSpacing/>
        <w:jc w:val="both"/>
        <w:rPr>
          <w:ins w:id="10992" w:author="socheata.ol@hotmail.com" w:date="2022-09-02T15:11:00Z"/>
          <w:del w:id="10993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0994" w:author="Kem Sereyboth" w:date="2023-07-19T16:59:00Z">
            <w:rPr>
              <w:ins w:id="10995" w:author="socheata.ol@hotmail.com" w:date="2022-09-02T15:11:00Z"/>
              <w:del w:id="10996" w:author="Sopheak Phorn" w:date="2023-07-28T13:44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10997" w:author="Sopheak Phorn" w:date="2023-08-25T16:14:00Z">
          <w:pPr>
            <w:spacing w:after="0" w:line="240" w:lineRule="auto"/>
            <w:ind w:firstLine="720"/>
            <w:jc w:val="both"/>
          </w:pPr>
        </w:pPrChange>
      </w:pPr>
      <w:ins w:id="10998" w:author="Voeun Kuyeng" w:date="2022-08-31T11:06:00Z">
        <w:del w:id="10999" w:author="Sopheak Phorn" w:date="2023-07-28T13:44:00Z"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00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៣.នាយកដ្ឋាន.......... ដឹកនាំដោយ 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00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00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lang w:val="ca-ES"/>
              <w:rPrChange w:id="1100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lang w:val="ca-ES"/>
              <w:rPrChange w:id="110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....... មានការិយាល័យចំនួន ...... គឺការិយាល័យ............ ការិយាល័យ.......... និងការិយាល័យ.................។</w:delText>
          </w:r>
        </w:del>
      </w:ins>
    </w:p>
    <w:p w14:paraId="542ECFE3" w14:textId="376D5F28" w:rsidR="00044587" w:rsidRPr="00E33574" w:rsidDel="008207A1" w:rsidRDefault="00044587">
      <w:pPr>
        <w:spacing w:after="0" w:line="226" w:lineRule="auto"/>
        <w:contextualSpacing/>
        <w:jc w:val="both"/>
        <w:rPr>
          <w:ins w:id="11005" w:author="Voeun Kuyeng" w:date="2022-08-31T11:06:00Z"/>
          <w:del w:id="11006" w:author="Sopheak Phorn" w:date="2023-07-28T13:44:00Z"/>
          <w:rFonts w:ascii="Khmer MEF1" w:hAnsi="Khmer MEF1" w:cs="Khmer MEF1"/>
          <w:strike/>
          <w:spacing w:val="8"/>
          <w:sz w:val="24"/>
          <w:szCs w:val="24"/>
          <w:highlight w:val="yellow"/>
          <w:lang w:val="ca-ES"/>
          <w:rPrChange w:id="11007" w:author="Kem Sereyboth" w:date="2023-07-19T16:59:00Z">
            <w:rPr>
              <w:ins w:id="11008" w:author="Voeun Kuyeng" w:date="2022-08-31T11:06:00Z"/>
              <w:del w:id="11009" w:author="Sopheak Phorn" w:date="2023-07-28T13:4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010" w:author="Sopheak Phorn" w:date="2023-08-25T16:14:00Z">
          <w:pPr>
            <w:spacing w:after="0" w:line="250" w:lineRule="auto"/>
            <w:ind w:firstLine="720"/>
            <w:jc w:val="both"/>
          </w:pPr>
        </w:pPrChange>
      </w:pPr>
    </w:p>
    <w:p w14:paraId="79B6E74B" w14:textId="6B3342E9" w:rsidR="00F226D0" w:rsidRPr="00E33574" w:rsidDel="008207A1" w:rsidRDefault="00F226D0">
      <w:pPr>
        <w:spacing w:after="0" w:line="226" w:lineRule="auto"/>
        <w:contextualSpacing/>
        <w:jc w:val="both"/>
        <w:rPr>
          <w:ins w:id="11011" w:author="Voeun Kuyeng" w:date="2022-08-31T11:06:00Z"/>
          <w:del w:id="11012" w:author="Sopheak Phorn" w:date="2023-07-28T13:44:00Z"/>
          <w:rFonts w:ascii="Khmer MEF1" w:hAnsi="Khmer MEF1" w:cs="Khmer MEF1"/>
          <w:spacing w:val="8"/>
          <w:sz w:val="24"/>
          <w:szCs w:val="24"/>
          <w:highlight w:val="yellow"/>
          <w:lang w:val="ca-ES"/>
          <w:rPrChange w:id="11013" w:author="Kem Sereyboth" w:date="2023-07-19T16:59:00Z">
            <w:rPr>
              <w:ins w:id="11014" w:author="Voeun Kuyeng" w:date="2022-08-31T11:06:00Z"/>
              <w:del w:id="11015" w:author="Sopheak Phorn" w:date="2023-07-28T13:44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1016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017" w:author="Voeun Kuyeng" w:date="2022-08-31T11:06:00Z">
        <w:del w:id="11018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1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2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មន្រ្តីដែល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2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កំពុង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2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បំពេញការងារនៅ</w:delText>
          </w:r>
          <w:r w:rsidRPr="00E33574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highlight w:val="yellow"/>
              <w:cs/>
              <w:rPrChange w:id="1102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lang w:val="ca-ES"/>
              <w:rPrChange w:id="1102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2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lang w:val="ca-ES"/>
              <w:rPrChange w:id="1102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1027" w:author="User" w:date="2022-09-10T13:31:00Z">
        <w:del w:id="11028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2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1030" w:author="Voeun Kuyeng" w:date="2022-08-31T11:06:00Z">
        <w:del w:id="11031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3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3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មានសរុបចំនួន</w:delText>
          </w:r>
        </w:del>
      </w:ins>
      <w:ins w:id="11034" w:author="User" w:date="2022-09-10T13:31:00Z">
        <w:del w:id="11035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3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1037" w:author="Voeun Kuyeng" w:date="2022-08-31T11:06:00Z">
        <w:del w:id="11038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3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....</w:delText>
          </w:r>
        </w:del>
      </w:ins>
      <w:ins w:id="11040" w:author="User" w:date="2022-09-10T13:31:00Z">
        <w:del w:id="11041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4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៥៣</w:delText>
          </w:r>
        </w:del>
      </w:ins>
      <w:ins w:id="11043" w:author="Voeun Kuyeng" w:date="2022-08-31T11:06:00Z">
        <w:del w:id="11044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4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 (ស្រីចំនួន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46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....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4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រូប)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4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4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ក្នុងនោះ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50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51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  <w:r w:rsidRPr="00E33574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highlight w:val="yellow"/>
              <w:cs/>
              <w:rPrChange w:id="1105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........</w:delText>
          </w:r>
        </w:del>
      </w:ins>
      <w:ins w:id="11053" w:author="User" w:date="2022-09-10T13:32:00Z">
        <w:del w:id="11054" w:author="Sopheak Phorn" w:date="2023-07-28T13:44:00Z">
          <w:r w:rsidR="00B47A1B" w:rsidRPr="00E33574" w:rsidDel="008207A1">
            <w:rPr>
              <w:rFonts w:ascii="Khmer MEF1" w:hAnsi="Khmer MEF1" w:cs="Khmer MEF1"/>
              <w:b/>
              <w:bCs/>
              <w:spacing w:val="8"/>
              <w:sz w:val="24"/>
              <w:szCs w:val="24"/>
              <w:highlight w:val="yellow"/>
              <w:cs/>
              <w:rPrChange w:id="1105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១៩</w:delText>
          </w:r>
        </w:del>
      </w:ins>
      <w:ins w:id="11056" w:author="Voeun Kuyeng" w:date="2022-08-31T11:06:00Z">
        <w:del w:id="11057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5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5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60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ជាមន្រ្តីរាជការសាធារណៈ​ និង​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61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8207A1">
            <w:rPr>
              <w:rFonts w:ascii="Khmer MEF1" w:hAnsi="Khmer MEF1" w:cs="Khmer MEF1"/>
              <w:b/>
              <w:bCs/>
              <w:strike/>
              <w:spacing w:val="8"/>
              <w:sz w:val="24"/>
              <w:szCs w:val="24"/>
              <w:highlight w:val="yellow"/>
              <w:cs/>
              <w:rPrChange w:id="1106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.......</w:delText>
          </w:r>
          <w:r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06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 </w:delText>
          </w:r>
        </w:del>
      </w:ins>
      <w:ins w:id="11064" w:author="socheata.ol@hotmail.com" w:date="2022-09-02T15:13:00Z">
        <w:del w:id="11065" w:author="Sopheak Phorn" w:date="2023-07-28T13:44:00Z">
          <w:r w:rsidR="007B67AF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0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ជាម</w:delText>
          </w:r>
          <w:r w:rsidR="0056672B" w:rsidRPr="00E33574" w:rsidDel="008207A1">
            <w:rPr>
              <w:rFonts w:ascii="Khmer MEF1" w:hAnsi="Khmer MEF1" w:cs="Khmer MEF1"/>
              <w:strike/>
              <w:spacing w:val="8"/>
              <w:sz w:val="24"/>
              <w:szCs w:val="24"/>
              <w:highlight w:val="yellow"/>
              <w:cs/>
              <w:rPrChange w:id="110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ន្ត្រីលក្ខន្តិកៈ </w:delText>
          </w:r>
          <w:r w:rsidR="0056672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 ......</w:delText>
          </w:r>
        </w:del>
      </w:ins>
      <w:ins w:id="11069" w:author="User" w:date="2022-09-10T13:33:00Z">
        <w:del w:id="11070" w:author="Sopheak Phorn" w:date="2023-07-28T13:44:00Z">
          <w:r w:rsidR="00B47A1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7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៣៤</w:delText>
          </w:r>
        </w:del>
      </w:ins>
      <w:ins w:id="11072" w:author="socheata.ol@hotmail.com" w:date="2022-09-02T15:13:00Z">
        <w:del w:id="11073" w:author="Sopheak Phorn" w:date="2023-07-28T13:44:00Z">
          <w:r w:rsidR="0056672B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រូប </w:delText>
          </w:r>
        </w:del>
      </w:ins>
      <w:ins w:id="11075" w:author="Voeun Kuyeng" w:date="2022-08-31T11:06:00Z">
        <w:del w:id="11076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77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ជាមន្រ្តីកិច្ចសន្យា។</w:delText>
          </w:r>
        </w:del>
      </w:ins>
    </w:p>
    <w:p w14:paraId="78D426F2" w14:textId="79B836AC" w:rsidR="00F226D0" w:rsidRPr="00E33574" w:rsidDel="008207A1" w:rsidRDefault="00B47A1B">
      <w:pPr>
        <w:spacing w:after="0" w:line="226" w:lineRule="auto"/>
        <w:contextualSpacing/>
        <w:jc w:val="both"/>
        <w:rPr>
          <w:ins w:id="11078" w:author="Voeun Kuyeng" w:date="2022-08-31T11:25:00Z"/>
          <w:del w:id="11079" w:author="Sopheak Phorn" w:date="2023-07-28T13:44:00Z"/>
          <w:rFonts w:ascii="Khmer MEF1" w:hAnsi="Khmer MEF1" w:cs="Khmer MEF1"/>
          <w:spacing w:val="8"/>
          <w:sz w:val="24"/>
          <w:szCs w:val="24"/>
          <w:highlight w:val="yellow"/>
          <w:lang w:val="ca-ES"/>
          <w:rPrChange w:id="11080" w:author="Kem Sereyboth" w:date="2023-07-19T16:59:00Z">
            <w:rPr>
              <w:ins w:id="11081" w:author="Voeun Kuyeng" w:date="2022-08-31T11:25:00Z"/>
              <w:del w:id="11082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083" w:author="Sopheak Phorn" w:date="2023-08-25T16:14:00Z">
          <w:pPr>
            <w:spacing w:after="0" w:line="250" w:lineRule="auto"/>
            <w:ind w:firstLine="720"/>
            <w:jc w:val="both"/>
          </w:pPr>
        </w:pPrChange>
      </w:pPr>
      <w:ins w:id="11084" w:author="User" w:date="2022-09-10T13:34:00Z">
        <w:del w:id="11085" w:author="Sopheak Phorn" w:date="2023-07-28T13:44:00Z"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8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ប្រធាននាយកដ្ឋាន ៤រូប ប្រធានការិយាល័យ ២រូប </w:delText>
          </w:r>
          <w:r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8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និងអនុប្រធានការិយាល័យ ១រូប។</w:delText>
          </w:r>
        </w:del>
      </w:ins>
      <w:ins w:id="11088" w:author="Voeun Kuyeng" w:date="2022-08-31T11:06:00Z">
        <w:del w:id="11089" w:author="Sopheak Phorn" w:date="2023-07-28T13:44:00Z">
          <w:r w:rsidR="00F226D0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ប្រធាននាយកដ្ឋាន</w:delText>
          </w:r>
        </w:del>
      </w:ins>
      <w:ins w:id="11091" w:author="socheata.ol@hotmail.com" w:date="2022-09-02T15:14:00Z">
        <w:del w:id="11092" w:author="Sopheak Phorn" w:date="2023-07-28T13:44:00Z">
          <w:r w:rsidR="003338D0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110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/មជ្ឈមណ្ឌលចំណុះ</w:delText>
          </w:r>
        </w:del>
      </w:ins>
      <w:ins w:id="11094" w:author="Voeun Kuyeng" w:date="2022-08-31T11:06:00Z">
        <w:del w:id="11095" w:author="Sopheak Phorn" w:date="2023-07-28T13:44:00Z">
          <w:r w:rsidR="00F226D0" w:rsidRPr="00E33574" w:rsidDel="008207A1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0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...... រូប ប្រធានការិយាល័យ ..... រូប និងអនុការិយាល័យ ...... រូប។</w:delText>
          </w:r>
        </w:del>
      </w:ins>
    </w:p>
    <w:p w14:paraId="4D8EB4F9" w14:textId="2B166E94" w:rsidR="00C34129" w:rsidRPr="00E33574" w:rsidDel="008207A1" w:rsidRDefault="00C34129">
      <w:pPr>
        <w:spacing w:after="0" w:line="226" w:lineRule="auto"/>
        <w:contextualSpacing/>
        <w:jc w:val="both"/>
        <w:rPr>
          <w:ins w:id="11097" w:author="Voeun Kuyeng" w:date="2022-08-31T11:06:00Z"/>
          <w:del w:id="11098" w:author="Sopheak Phorn" w:date="2023-07-28T13:44:00Z"/>
          <w:rFonts w:ascii="Khmer MEF1" w:hAnsi="Khmer MEF1" w:cs="Khmer MEF1"/>
          <w:spacing w:val="8"/>
          <w:sz w:val="24"/>
          <w:szCs w:val="24"/>
          <w:highlight w:val="yellow"/>
          <w:lang w:val="ca-ES"/>
          <w:rPrChange w:id="11099" w:author="Kem Sereyboth" w:date="2023-07-19T16:59:00Z">
            <w:rPr>
              <w:ins w:id="11100" w:author="Voeun Kuyeng" w:date="2022-08-31T11:06:00Z"/>
              <w:del w:id="11101" w:author="Sopheak Phorn" w:date="2023-07-28T13:4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102" w:author="Sopheak Phorn" w:date="2023-08-25T16:14:00Z">
          <w:pPr>
            <w:spacing w:after="0" w:line="250" w:lineRule="auto"/>
            <w:ind w:firstLine="720"/>
            <w:jc w:val="both"/>
          </w:pPr>
        </w:pPrChange>
      </w:pPr>
    </w:p>
    <w:p w14:paraId="7DE7181B" w14:textId="2C5AAF4C" w:rsidR="00F226D0" w:rsidRPr="00E33574" w:rsidDel="008207A1" w:rsidRDefault="00F226D0">
      <w:pPr>
        <w:spacing w:after="0" w:line="226" w:lineRule="auto"/>
        <w:contextualSpacing/>
        <w:jc w:val="both"/>
        <w:rPr>
          <w:ins w:id="11103" w:author="Voeun Kuyeng" w:date="2022-08-31T11:06:00Z"/>
          <w:del w:id="11104" w:author="Sopheak Phorn" w:date="2023-07-28T13:44:00Z"/>
          <w:rFonts w:ascii="Khmer MEF1" w:hAnsi="Khmer MEF1" w:cs="Khmer MEF1"/>
          <w:spacing w:val="8"/>
          <w:highlight w:val="yellow"/>
          <w:lang w:val="ca-ES"/>
          <w:rPrChange w:id="11105" w:author="Kem Sereyboth" w:date="2023-07-19T16:59:00Z">
            <w:rPr>
              <w:ins w:id="11106" w:author="Voeun Kuyeng" w:date="2022-08-31T11:06:00Z"/>
              <w:del w:id="11107" w:author="Sopheak Phorn" w:date="2023-07-28T13:44:00Z"/>
              <w:rFonts w:ascii="Khmer MEF1" w:hAnsi="Khmer MEF1" w:cs="Khmer MEF1"/>
              <w:spacing w:val="-8"/>
              <w:lang w:val="ca-ES"/>
            </w:rPr>
          </w:rPrChange>
        </w:rPr>
        <w:pPrChange w:id="11108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1109" w:author="Voeun Kuyeng" w:date="2022-08-31T11:06:00Z">
        <w:del w:id="11110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highlight w:val="yellow"/>
              <w:cs/>
              <w:lang w:val="ca-ES"/>
              <w:rPrChange w:id="1111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cs/>
                  <w:lang w:val="ca-ES"/>
                </w:rPr>
              </w:rPrChange>
            </w:rPr>
            <w:delText>គ-ចំណុចទី៣</w:delText>
          </w:r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lang w:val="ca-ES"/>
              <w:rPrChange w:id="11112" w:author="Kem Sereyboth" w:date="2023-07-19T16:59:00Z">
                <w:rPr>
                  <w:rFonts w:ascii="Khmer MEF1" w:hAnsi="Khmer MEF1" w:cs="Khmer MEF1"/>
                  <w:spacing w:val="-6"/>
                  <w:lang w:val="ca-ES"/>
                </w:rPr>
              </w:rPrChange>
            </w:rPr>
            <w:delText>:</w:delText>
          </w:r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113" w:author="Kem Sereyboth" w:date="2023-07-19T16:59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 xml:space="preserve"> ត្រូវរៀបរាប់អំពីបុគ្គលទទួលបន្ទុកសម្របសម្រួលការងារសវនកម្ម របស់សវនដ្ឋាន។ សវនករទទួលបន្ទុក អាចរៀបរាប់អំពីចំណុចទី៣ នេះ ដូចគំរូខាងក្រោម៖</w:delText>
          </w:r>
        </w:del>
      </w:ins>
    </w:p>
    <w:p w14:paraId="333330B0" w14:textId="2266F7FF" w:rsidR="00D940BD" w:rsidRPr="00E33574" w:rsidDel="008207A1" w:rsidRDefault="00B47A1B">
      <w:pPr>
        <w:spacing w:after="0" w:line="226" w:lineRule="auto"/>
        <w:contextualSpacing/>
        <w:jc w:val="both"/>
        <w:rPr>
          <w:ins w:id="11114" w:author="User" w:date="2022-09-10T13:35:00Z"/>
          <w:del w:id="11115" w:author="Sopheak Phorn" w:date="2023-07-28T13:44:00Z"/>
          <w:rFonts w:ascii="Times New Roman" w:hAnsi="Times New Roman" w:cs="Times New Roman"/>
          <w:spacing w:val="-4"/>
          <w:lang w:val="ca-ES"/>
          <w:rPrChange w:id="11116" w:author="Kem Sereyboth" w:date="2023-07-19T16:59:00Z">
            <w:rPr>
              <w:ins w:id="11117" w:author="User" w:date="2022-09-10T13:35:00Z"/>
              <w:del w:id="11118" w:author="Sopheak Phorn" w:date="2023-07-28T13:44:00Z"/>
              <w:rFonts w:ascii="Khmer MEF1" w:hAnsi="Khmer MEF1" w:cs="Khmer MEF1"/>
              <w:color w:val="000000"/>
              <w:spacing w:val="-2"/>
              <w:lang w:val="ca-ES"/>
            </w:rPr>
          </w:rPrChange>
        </w:rPr>
        <w:pPrChange w:id="11119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1120" w:author="User" w:date="2022-09-10T13:35:00Z">
        <w:del w:id="11121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122" w:author="Kem Sereyboth" w:date="2023-07-19T16:59:00Z">
                <w:rPr>
                  <w:rFonts w:ascii="Khmer MEF1" w:hAnsi="Khmer MEF1" w:cs="Khmer MEF1"/>
                  <w:spacing w:val="-8"/>
                  <w:highlight w:val="yellow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8207A1">
            <w:rPr>
              <w:rFonts w:ascii="Khmer MEF1" w:eastAsia="Times New Roman" w:hAnsi="Khmer MEF1" w:cs="Khmer MEF1"/>
              <w:b/>
              <w:bCs/>
              <w:spacing w:val="8"/>
              <w:sz w:val="24"/>
              <w:szCs w:val="24"/>
              <w:highlight w:val="yellow"/>
              <w:cs/>
              <w:lang w:val="ca-ES"/>
              <w:rPrChange w:id="1112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12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1125" w:author="User" w:date="2022-10-07T09:40:00Z">
        <w:del w:id="11126" w:author="Sopheak Phorn" w:date="2023-07-28T13:44:00Z">
          <w:r w:rsidR="00DF588C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127" w:author="Kem Sereyboth" w:date="2023-07-19T16:59:00Z">
                <w:rPr>
                  <w:rFonts w:ascii="Khmer MEF1" w:hAnsi="Khmer MEF1" w:cs="Khmer MEF1"/>
                  <w:spacing w:val="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11128" w:author="User" w:date="2022-09-29T10:13:00Z">
        <w:del w:id="11129" w:author="Sopheak Phorn" w:date="2023-07-28T13:44:00Z">
          <w:r w:rsidR="007D0C1F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130" w:author="Kem Sereyboth" w:date="2023-07-19T16:59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>ទាន់</w:delText>
          </w:r>
          <w:r w:rsidR="0069597D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131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បានចាត់តាំងបុគ្គលទទួលបន្ទុកសម្របសម្រួលការងារសវន</w:delText>
          </w:r>
        </w:del>
      </w:ins>
      <w:ins w:id="11132" w:author="User" w:date="2022-09-29T10:14:00Z">
        <w:del w:id="11133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8"/>
              <w:sz w:val="24"/>
              <w:szCs w:val="24"/>
              <w:highlight w:val="yellow"/>
              <w:cs/>
              <w:lang w:val="ca-ES"/>
              <w:rPrChange w:id="11134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កម្មរបស់</w:delText>
          </w:r>
          <w:r w:rsidR="0069597D" w:rsidRPr="00E33574" w:rsidDel="008207A1">
            <w:rPr>
              <w:rFonts w:ascii="Khmer MEF1" w:eastAsia="Times New Roman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11135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និ</w:delText>
          </w:r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136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យ័តករនៅឡើយទេ តែសវនករទទួលបន្ទុក</w:delText>
          </w:r>
        </w:del>
      </w:ins>
      <w:ins w:id="11137" w:author="LENOVO" w:date="2022-10-02T08:42:00Z">
        <w:del w:id="11138" w:author="Sopheak Phorn" w:date="2023-07-28T13:44:00Z">
          <w:r w:rsidR="002F52C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13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អាច</w:delText>
          </w:r>
        </w:del>
      </w:ins>
      <w:ins w:id="11140" w:author="User" w:date="2022-09-29T10:14:00Z">
        <w:del w:id="11141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142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អាចទំនាក់ទំនង</w:delText>
          </w:r>
        </w:del>
      </w:ins>
      <w:ins w:id="11143" w:author="LENOVO" w:date="2022-10-02T08:42:00Z">
        <w:del w:id="11144" w:author="Sopheak Phorn" w:date="2023-07-28T13:44:00Z">
          <w:r w:rsidR="002F52C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145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ទៅ</w:delText>
          </w:r>
        </w:del>
      </w:ins>
      <w:ins w:id="11146" w:author="User" w:date="2022-09-29T10:14:00Z">
        <w:del w:id="11147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148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ទៅ</w:delText>
          </w:r>
        </w:del>
      </w:ins>
      <w:ins w:id="11149" w:author="User" w:date="2022-09-29T10:15:00Z">
        <w:del w:id="11150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151" w:author="Kem Sereyboth" w:date="2023-07-19T16:59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</w:delText>
          </w:r>
        </w:del>
      </w:ins>
      <w:ins w:id="11152" w:author="User" w:date="2022-09-10T13:35:00Z">
        <w:del w:id="11153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highlight w:val="yellow"/>
              <w:cs/>
              <w:lang w:val="ca-ES"/>
              <w:rPrChange w:id="1115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តែងតាំង</w:delText>
          </w:r>
        </w:del>
      </w:ins>
      <w:ins w:id="11155" w:author="Kem Sereiboth" w:date="2022-09-19T11:22:00Z">
        <w:del w:id="11156" w:author="Sopheak Phorn" w:date="2023-07-28T13:44:00Z">
          <w:r w:rsidR="00AE5678"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highlight w:val="yellow"/>
              <w:cs/>
              <w:lang w:val="ca-ES"/>
              <w:rPrChange w:id="11157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ចាត់តាំង</w:delText>
          </w:r>
        </w:del>
      </w:ins>
      <w:ins w:id="11158" w:author="User" w:date="2022-09-10T13:35:00Z">
        <w:del w:id="11159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highlight w:val="yellow"/>
              <w:cs/>
              <w:lang w:val="ca-ES"/>
              <w:rPrChange w:id="11160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កញ្ញា ឡោ ចន្ទលីហ្សា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1116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មានតួនាទីជាមន្ត្រី</w:delText>
          </w:r>
        </w:del>
      </w:ins>
      <w:ins w:id="11162" w:author="LENOVO" w:date="2022-10-02T08:41:00Z">
        <w:del w:id="11163" w:author="Sopheak Phorn" w:date="2023-07-28T13:44:00Z">
          <w:r w:rsidR="002F52CC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16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គម្រោង</w:delText>
          </w:r>
        </w:del>
      </w:ins>
      <w:ins w:id="11165" w:author="User" w:date="2022-09-10T13:35:00Z">
        <w:del w:id="11166" w:author="Sopheak Phorn" w:date="2023-07-28T13:44:00Z">
          <w:r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167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នៅនាយកដ្ឋានត្រួតពិនិត្យ</w:delText>
          </w:r>
        </w:del>
      </w:ins>
      <w:ins w:id="11168" w:author="User" w:date="2022-09-29T10:15:00Z">
        <w:del w:id="11169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170" w:author="Kem Sereyboth" w:date="2023-07-19T16:59:00Z">
                <w:rPr>
                  <w:rFonts w:ascii="Khmer MEF1" w:hAnsi="Khmer MEF1" w:cs="Khmer MEF1"/>
                  <w:color w:val="000000"/>
                  <w:cs/>
                  <w:lang w:val="ca-ES"/>
                </w:rPr>
              </w:rPrChange>
            </w:rPr>
            <w:delText xml:space="preserve"> ដើម្បី</w:delText>
          </w:r>
        </w:del>
      </w:ins>
      <w:ins w:id="11171" w:author="User" w:date="2022-09-29T10:16:00Z">
        <w:del w:id="11172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17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ស្នើសុំការសហការ និងការ</w:delText>
          </w:r>
        </w:del>
      </w:ins>
      <w:ins w:id="11174" w:author="User" w:date="2022-09-10T13:35:00Z">
        <w:del w:id="11175" w:author="Sopheak Phorn" w:date="2023-07-28T13:44:00Z">
          <w:r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17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សម្របសម្រួលការងារ</w:delText>
          </w:r>
        </w:del>
      </w:ins>
      <w:ins w:id="11177" w:author="User" w:date="2022-09-29T10:16:00Z">
        <w:del w:id="11178" w:author="Sopheak Phorn" w:date="2023-07-28T13:44:00Z">
          <w:r w:rsidR="0069597D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179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ផ្សេងៗ</w:delText>
          </w:r>
        </w:del>
      </w:ins>
      <w:ins w:id="11180" w:author="Kem Sereiboth" w:date="2022-09-29T13:03:00Z">
        <w:del w:id="11181" w:author="Sopheak Phorn" w:date="2023-07-28T13:44:00Z">
          <w:r w:rsidR="00CF031B" w:rsidRPr="00E33574" w:rsidDel="008207A1">
            <w:rPr>
              <w:rFonts w:ascii="Khmer MEF1" w:eastAsia="Times New Roman" w:hAnsi="Khmer MEF1" w:cs="Khmer MEF1"/>
              <w:sz w:val="24"/>
              <w:szCs w:val="24"/>
              <w:highlight w:val="yellow"/>
              <w:cs/>
              <w:lang w:val="ca-ES"/>
              <w:rPrChange w:id="11182" w:author="Kem Sereyboth" w:date="2023-07-19T16:59:00Z">
                <w:rPr>
                  <w:rFonts w:ascii="Khmer MEF1" w:hAnsi="Khmer MEF1" w:cs="Khmer MEF1"/>
                  <w:spacing w:val="-6"/>
                  <w:highlight w:val="green"/>
                  <w:cs/>
                  <w:lang w:val="ca-ES"/>
                </w:rPr>
              </w:rPrChange>
            </w:rPr>
            <w:delText>។</w:delText>
          </w:r>
        </w:del>
      </w:ins>
      <w:ins w:id="11183" w:author="User" w:date="2022-09-10T13:35:00Z">
        <w:del w:id="11184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11185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សវនកម្ម</w:delText>
          </w:r>
        </w:del>
      </w:ins>
      <w:ins w:id="11186" w:author="User" w:date="2022-09-19T15:29:00Z">
        <w:del w:id="11187" w:author="Sopheak Phorn" w:date="2023-07-28T13:44:00Z">
          <w:r w:rsidR="007C5EE8"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11188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អនុលោមភាព</w:delText>
          </w:r>
        </w:del>
      </w:ins>
      <w:ins w:id="11189" w:author="User" w:date="2022-09-10T13:35:00Z">
        <w:del w:id="11190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1119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>របស់និយ័តករ។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19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594D04D" w14:textId="0E4CA922" w:rsidR="00F226D0" w:rsidRPr="00E33574" w:rsidDel="008207A1" w:rsidRDefault="00F226D0">
      <w:pPr>
        <w:spacing w:after="0" w:line="226" w:lineRule="auto"/>
        <w:contextualSpacing/>
        <w:jc w:val="both"/>
        <w:rPr>
          <w:ins w:id="11193" w:author="Voeun Kuyeng" w:date="2022-08-31T16:02:00Z"/>
          <w:del w:id="11194" w:author="Sopheak Phorn" w:date="2023-07-28T13:44:00Z"/>
          <w:rFonts w:ascii="Khmer MEF1" w:hAnsi="Khmer MEF1" w:cs="Khmer MEF1"/>
          <w:spacing w:val="-2"/>
          <w:lang w:val="ca-ES"/>
        </w:rPr>
        <w:pPrChange w:id="11195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1196" w:author="Voeun Kuyeng" w:date="2022-08-31T11:06:00Z">
        <w:del w:id="11197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198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11199" w:author="Kem Sereyboth" w:date="2023-07-19T16:59:00Z">
                <w:rPr>
                  <w:rFonts w:ascii="Khmer MEF1" w:hAnsi="Khmer MEF1" w:cs="Khmer MEF1"/>
                  <w:color w:val="000000"/>
                  <w:spacing w:val="-2"/>
                  <w:lang w:val="ca-ES"/>
                </w:rPr>
              </w:rPrChange>
            </w:rPr>
            <w:delText>[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200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សវនដ្ឋាន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11201" w:author="Kem Sereyboth" w:date="2023-07-19T16:59:00Z">
                <w:rPr>
                  <w:rFonts w:ascii="Khmer MEF1" w:hAnsi="Khmer MEF1" w:cs="Khmer MEF1"/>
                  <w:color w:val="000000"/>
                  <w:spacing w:val="-2"/>
                  <w:lang w:val="ca-ES"/>
                </w:rPr>
              </w:rPrChange>
            </w:rPr>
            <w:delText>]</w:delText>
          </w:r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20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 xml:space="preserve"> បានតែងតាំង លោក/លោកស្រី</w:delText>
          </w:r>
        </w:del>
      </w:ins>
      <w:ins w:id="11203" w:author="socheata.ol@hotmail.com" w:date="2022-09-02T15:15:00Z">
        <w:del w:id="11204" w:author="Sopheak Phorn" w:date="2023-07-28T13:44:00Z">
          <w:r w:rsidR="00E75E1F"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11205" w:author="Kem Sereyboth" w:date="2023-07-19T16:59:00Z">
                <w:rPr>
                  <w:rFonts w:ascii="Khmer MEF1" w:hAnsi="Khmer MEF1" w:cs="Khmer MEF1"/>
                  <w:spacing w:val="-2"/>
                </w:rPr>
              </w:rPrChange>
            </w:rPr>
            <w:delText>/</w:delText>
          </w:r>
          <w:r w:rsidR="00E75E1F"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rPrChange w:id="11206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កញ្ញា</w:delText>
          </w:r>
        </w:del>
      </w:ins>
      <w:ins w:id="11207" w:author="Voeun Kuyeng" w:date="2022-08-31T11:06:00Z">
        <w:del w:id="11208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6"/>
              <w:sz w:val="24"/>
              <w:szCs w:val="24"/>
              <w:cs/>
              <w:lang w:val="ca-ES"/>
              <w:rPrChange w:id="11209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..................... មានតួនាទីជា ប្រធាន/</w:delText>
          </w:r>
          <w:r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11210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អនុប្រធាន/មន្ត្រី..............ជាបុគ្គលទទួលបន្ទុកសម្របសម្រួលការងារសវនកម្មរបស់</w:delText>
          </w:r>
        </w:del>
      </w:ins>
      <w:ins w:id="11211" w:author="socheata.ol@hotmail.com" w:date="2022-09-02T15:16:00Z">
        <w:del w:id="11212" w:author="Sopheak Phorn" w:date="2023-07-28T13:44:00Z">
          <w:r w:rsidR="00DE6977"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11213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 xml:space="preserve"> </w:delText>
          </w:r>
          <w:r w:rsidR="00DE6977" w:rsidRPr="008207A1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11214" w:author="Sopheak Phorn" w:date="2023-07-28T14:01:00Z">
                <w:rPr>
                  <w:rFonts w:ascii="Khmer MEF1" w:hAnsi="Khmer MEF1" w:cs="Khmer MEF1"/>
                  <w:spacing w:val="-2"/>
                </w:rPr>
              </w:rPrChange>
            </w:rPr>
            <w:delText>[</w:delText>
          </w:r>
        </w:del>
      </w:ins>
      <w:ins w:id="11215" w:author="Voeun Kuyeng" w:date="2022-08-31T11:06:00Z">
        <w:del w:id="11216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11217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អង្គភាព ឬនិយ័តករ</w:delText>
          </w:r>
        </w:del>
      </w:ins>
      <w:ins w:id="11218" w:author="socheata.ol@hotmail.com" w:date="2022-09-02T15:16:00Z">
        <w:del w:id="11219" w:author="Sopheak Phorn" w:date="2023-07-28T13:44:00Z">
          <w:r w:rsidR="00DE6977"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lang w:val="ca-ES"/>
              <w:rPrChange w:id="11220" w:author="Kem Sereyboth" w:date="2023-07-19T16:59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]</w:delText>
          </w:r>
        </w:del>
      </w:ins>
      <w:ins w:id="11221" w:author="Voeun Kuyeng" w:date="2022-08-31T11:06:00Z">
        <w:del w:id="11222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10"/>
              <w:sz w:val="24"/>
              <w:szCs w:val="24"/>
              <w:cs/>
              <w:lang w:val="ca-ES"/>
              <w:rPrChange w:id="1122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។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24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2E403D8" w14:textId="2E01352D" w:rsidR="00756A09" w:rsidRPr="00E33574" w:rsidDel="008207A1" w:rsidRDefault="00756A09">
      <w:pPr>
        <w:spacing w:after="0" w:line="226" w:lineRule="auto"/>
        <w:contextualSpacing/>
        <w:jc w:val="both"/>
        <w:rPr>
          <w:ins w:id="11225" w:author="Voeun Kuyeng" w:date="2022-08-31T11:06:00Z"/>
          <w:del w:id="11226" w:author="Sopheak Phorn" w:date="2023-07-28T13:44:00Z"/>
          <w:rFonts w:ascii="Khmer MEF1" w:hAnsi="Khmer MEF1" w:cs="Khmer MEF1"/>
          <w:spacing w:val="-2"/>
          <w:lang w:val="ca-ES"/>
          <w:rPrChange w:id="11227" w:author="Kem Sereyboth" w:date="2023-07-19T16:59:00Z">
            <w:rPr>
              <w:ins w:id="11228" w:author="Voeun Kuyeng" w:date="2022-08-31T11:06:00Z"/>
              <w:del w:id="11229" w:author="Sopheak Phorn" w:date="2023-07-28T13:44:00Z"/>
              <w:rFonts w:ascii="Khmer MEF1" w:hAnsi="Khmer MEF1" w:cs="Khmer MEF1"/>
              <w:color w:val="000000"/>
              <w:spacing w:val="-2"/>
              <w:lang w:val="ca-ES"/>
            </w:rPr>
          </w:rPrChange>
        </w:rPr>
        <w:pPrChange w:id="11230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5907E3A0" w14:textId="39EC5577" w:rsidR="00F226D0" w:rsidRPr="00E33574" w:rsidDel="008207A1" w:rsidRDefault="00F226D0">
      <w:pPr>
        <w:spacing w:after="0" w:line="226" w:lineRule="auto"/>
        <w:contextualSpacing/>
        <w:jc w:val="both"/>
        <w:rPr>
          <w:ins w:id="11231" w:author="Voeun Kuyeng" w:date="2022-08-31T11:06:00Z"/>
          <w:del w:id="11232" w:author="Sopheak Phorn" w:date="2023-07-28T13:44:00Z"/>
          <w:rFonts w:ascii="Khmer MEF1" w:hAnsi="Khmer MEF1" w:cs="Khmer MEF1"/>
          <w:spacing w:val="-2"/>
          <w:lang w:val="ca-ES"/>
          <w:rPrChange w:id="11233" w:author="Kem Sereyboth" w:date="2023-07-19T16:59:00Z">
            <w:rPr>
              <w:ins w:id="11234" w:author="Voeun Kuyeng" w:date="2022-08-31T11:06:00Z"/>
              <w:del w:id="11235" w:author="Sopheak Phorn" w:date="2023-07-28T13:44:00Z"/>
              <w:rFonts w:ascii="Khmer MEF1" w:hAnsi="Khmer MEF1" w:cs="Khmer MEF1"/>
              <w:lang w:val="ca-ES"/>
            </w:rPr>
          </w:rPrChange>
        </w:rPr>
        <w:pPrChange w:id="11236" w:author="Sopheak Phorn" w:date="2023-08-25T16:14:00Z">
          <w:pPr>
            <w:pStyle w:val="NormalWeb"/>
            <w:spacing w:before="0" w:beforeAutospacing="0" w:after="0" w:afterAutospacing="0" w:line="250" w:lineRule="auto"/>
            <w:jc w:val="both"/>
          </w:pPr>
        </w:pPrChange>
      </w:pPr>
      <w:ins w:id="11237" w:author="Voeun Kuyeng" w:date="2022-08-31T11:06:00Z">
        <w:del w:id="11238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6"/>
              <w:sz w:val="24"/>
              <w:szCs w:val="24"/>
              <w:cs/>
              <w:lang w:val="ca-ES"/>
              <w:rPrChange w:id="11239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tab/>
          </w:r>
        </w:del>
      </w:ins>
      <w:ins w:id="11240" w:author="Kem Sereyboth" w:date="2023-06-20T14:28:00Z">
        <w:del w:id="11241" w:author="Sopheak Phorn" w:date="2023-07-28T13:44:00Z">
          <w:r w:rsidR="005C3437" w:rsidRPr="00E33574" w:rsidDel="008207A1">
            <w:rPr>
              <w:rFonts w:ascii="Khmer MEF1" w:hAnsi="Khmer MEF1" w:cs="Khmer MEF1"/>
              <w:cs/>
              <w:lang w:val="ca-ES"/>
            </w:rPr>
            <w:delText xml:space="preserve">នាពេលបច្ចុប្បន្ន </w:delText>
          </w:r>
        </w:del>
      </w:ins>
      <w:ins w:id="11242" w:author="Voeun Kuyeng" w:date="2022-08-31T11:06:00Z">
        <w:del w:id="11243" w:author="Sopheak Phorn" w:date="2023-07-28T13:44:00Z">
          <w:r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1244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ក-ចំណុចទី៤</w:delText>
          </w:r>
          <w:r w:rsidRPr="008207A1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11245" w:author="Sopheak Phorn" w:date="2023-07-28T14:01:00Z">
                <w:rPr>
                  <w:rFonts w:ascii="Khmer MEF1" w:hAnsi="Khmer MEF1" w:cs="Khmer MEF1"/>
                  <w:spacing w:val="2"/>
                </w:rPr>
              </w:rPrChange>
            </w:rPr>
            <w:delText>:</w:delText>
          </w:r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46" w:author="Kem Sereyboth" w:date="2023-07-19T16:59:00Z">
                <w:rPr>
                  <w:rFonts w:ascii="Khmer MEF1" w:hAnsi="Khmer MEF1" w:cs="Khmer MEF1"/>
                  <w:spacing w:val="2"/>
                  <w:cs/>
                  <w:lang w:val="ca-ES"/>
                </w:rPr>
              </w:rPrChange>
            </w:rPr>
            <w:delText xml:space="preserve"> ត្រូវរៀបរាប់អំពីអាស័យដ្ឋានបច្ចុប្បន្នរបស់សវនដ្ឋាន។ សវនករទទួលបន្ទុក អាចរៀបរាប់អំពីក</w:delText>
          </w:r>
        </w:del>
      </w:ins>
      <w:ins w:id="11247" w:author="socheata.ol@hotmail.com" w:date="2022-09-02T15:17:00Z">
        <w:del w:id="11248" w:author="Sopheak Phorn" w:date="2023-07-28T13:44:00Z">
          <w:r w:rsidR="004C1189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49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ចំណុច</w:delText>
          </w:r>
        </w:del>
      </w:ins>
      <w:ins w:id="11250" w:author="Voeun Kuyeng" w:date="2022-08-31T11:06:00Z">
        <w:del w:id="11251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52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ថាខណ្ឌទី៣ នេះ ដូចគំរូខាងក្រោម៖</w:delText>
          </w:r>
        </w:del>
      </w:ins>
      <w:ins w:id="11253" w:author="User" w:date="2022-09-10T13:35:00Z">
        <w:del w:id="11254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55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​</w:delText>
          </w:r>
        </w:del>
      </w:ins>
    </w:p>
    <w:p w14:paraId="1EB4602C" w14:textId="43578C43" w:rsidR="00F226D0" w:rsidRPr="00E33574" w:rsidDel="00B47A1B" w:rsidRDefault="00F226D0">
      <w:pPr>
        <w:spacing w:after="0" w:line="226" w:lineRule="auto"/>
        <w:contextualSpacing/>
        <w:jc w:val="both"/>
        <w:rPr>
          <w:del w:id="11256" w:author="User" w:date="2022-09-10T13:35:00Z"/>
          <w:rFonts w:ascii="Khmer MEF1" w:hAnsi="Khmer MEF1" w:cs="Khmer MEF1"/>
          <w:lang w:val="ca-ES"/>
          <w:rPrChange w:id="11257" w:author="Kem Sereyboth" w:date="2023-07-19T16:59:00Z">
            <w:rPr>
              <w:del w:id="11258" w:author="User" w:date="2022-09-10T13:35:00Z"/>
              <w:rFonts w:ascii="Khmer MEF1" w:hAnsi="Khmer MEF1" w:cs="Khmer MEF1"/>
              <w:highlight w:val="yellow"/>
              <w:lang w:val="ca-ES"/>
            </w:rPr>
          </w:rPrChange>
        </w:rPr>
        <w:pPrChange w:id="11259" w:author="Sopheak Phorn" w:date="2023-08-25T16:14:00Z">
          <w:pPr>
            <w:pStyle w:val="NormalWeb"/>
            <w:spacing w:before="0" w:beforeAutospacing="0" w:after="0" w:afterAutospacing="0"/>
          </w:pPr>
        </w:pPrChange>
      </w:pPr>
      <w:ins w:id="11260" w:author="Voeun Kuyeng" w:date="2022-08-31T11:06:00Z">
        <w:del w:id="11261" w:author="Sopheak Phorn" w:date="2023-07-28T13:44:00Z">
          <w:r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62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tab/>
          </w:r>
        </w:del>
      </w:ins>
      <w:ins w:id="11263" w:author="User" w:date="2022-09-10T13:35:00Z">
        <w:del w:id="11264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1265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rPrChange w:id="1126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highlight w:val="yellow"/>
                  <w:cs/>
                </w:rPr>
              </w:rPrChange>
            </w:rPr>
            <w:delText xml:space="preserve">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67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មានអាសយដ្ឋាន</w:delText>
          </w:r>
        </w:del>
      </w:ins>
      <w:ins w:id="11268" w:author="sakaria fa" w:date="2022-09-12T22:18:00Z">
        <w:del w:id="11269" w:author="Sopheak Phorn" w:date="2023-07-28T13:44:00Z">
          <w:r w:rsidR="0051192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7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ស្ថិត</w:delText>
          </w:r>
        </w:del>
      </w:ins>
      <w:ins w:id="11271" w:author="User" w:date="2022-09-10T13:35:00Z">
        <w:del w:id="11272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73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នៅ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lang w:val="ca-ES"/>
              <w:rPrChange w:id="11274" w:author="Kem Sereyboth" w:date="2023-07-19T16:59:00Z">
                <w:rPr>
                  <w:rFonts w:ascii="Khmer MEF1" w:hAnsi="Khmer MEF1" w:cs="Khmer MEF1"/>
                  <w:highlight w:val="yellow"/>
                  <w:lang w:val="ca-ES"/>
                </w:rPr>
              </w:rPrChange>
            </w:rPr>
            <w:delText xml:space="preserve">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75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អគារក្រសួងសេដ្ឋកិច្ចនិងហិរញ្ញវត្ថុ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76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អគារ </w:delText>
          </w:r>
        </w:del>
      </w:ins>
      <w:ins w:id="11277" w:author="sakaria fa" w:date="2022-09-12T22:17:00Z">
        <w:del w:id="11278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79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“</w:delText>
          </w:r>
        </w:del>
      </w:ins>
      <w:ins w:id="11280" w:author="User" w:date="2022-09-10T13:35:00Z">
        <w:del w:id="11281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82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ង</w:delText>
          </w:r>
        </w:del>
      </w:ins>
      <w:ins w:id="11283" w:author="sakaria fa" w:date="2022-09-12T22:17:00Z">
        <w:del w:id="11284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85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”</w:delText>
          </w:r>
        </w:del>
      </w:ins>
      <w:ins w:id="11286" w:author="User" w:date="2022-09-10T13:35:00Z">
        <w:del w:id="11287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88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89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ស្ថិតនៅជាន់ទី០៥</w:delText>
          </w:r>
        </w:del>
      </w:ins>
      <w:ins w:id="11290" w:author="sakaria fa" w:date="2022-09-12T22:17:00Z">
        <w:del w:id="11291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9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1293" w:author="sakaria fa" w:date="2022-09-12T22:18:00Z">
        <w:del w:id="11294" w:author="Sopheak Phorn" w:date="2023-07-28T13:44:00Z">
          <w:r w:rsidR="0051192C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295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នៃ</w:delText>
          </w:r>
        </w:del>
      </w:ins>
      <w:ins w:id="11296" w:author="User" w:date="2022-10-03T12:50:00Z">
        <w:del w:id="11297" w:author="Sopheak Phorn" w:date="2023-07-28T13:44:00Z">
          <w:r w:rsidR="00351EF2" w:rsidRPr="00E33574" w:rsidDel="008207A1">
            <w:rPr>
              <w:rFonts w:ascii="Khmer MEF1" w:hAnsi="Khmer MEF1" w:cs="Khmer MEF1"/>
              <w:spacing w:val="-2"/>
              <w:cs/>
              <w:lang w:val="ca-ES"/>
            </w:rPr>
            <w:delText>ទីស្ដីការ</w:delText>
          </w:r>
        </w:del>
      </w:ins>
      <w:ins w:id="11298" w:author="sakaria fa" w:date="2022-09-12T22:17:00Z">
        <w:del w:id="11299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30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ទីស្តីការក្រសួងសេដ្ឋកិច្ចនិងហិរញ្ញវត្ថុ</w:delText>
          </w:r>
        </w:del>
      </w:ins>
      <w:ins w:id="11301" w:author="User" w:date="2022-09-10T13:35:00Z">
        <w:del w:id="11302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303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 ផ្លូវ</w:delText>
          </w:r>
          <w:r w:rsidR="00B47A1B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304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.......</w:delText>
          </w:r>
        </w:del>
      </w:ins>
      <w:ins w:id="11305" w:author="sakaria fa" w:date="2022-09-12T22:13:00Z">
        <w:del w:id="11306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pacing w:val="-2"/>
              <w:sz w:val="24"/>
              <w:szCs w:val="24"/>
              <w:cs/>
              <w:lang w:val="ca-ES"/>
              <w:rPrChange w:id="11307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លេខ ៩២</w:delText>
          </w:r>
        </w:del>
      </w:ins>
      <w:ins w:id="11308" w:author="User" w:date="2022-09-10T13:35:00Z">
        <w:del w:id="11309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310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សង្កាត់.................</w:delText>
          </w:r>
        </w:del>
      </w:ins>
      <w:ins w:id="11311" w:author="sakaria fa" w:date="2022-09-12T22:13:00Z">
        <w:del w:id="11312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313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វត្តភ្នំ</w:delText>
          </w:r>
        </w:del>
      </w:ins>
      <w:ins w:id="11314" w:author="User" w:date="2022-09-10T13:35:00Z">
        <w:del w:id="11315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316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 xml:space="preserve"> ខណ្ឌ............</w:delText>
          </w:r>
        </w:del>
      </w:ins>
      <w:ins w:id="11317" w:author="sakaria fa" w:date="2022-09-12T22:13:00Z">
        <w:del w:id="11318" w:author="Sopheak Phorn" w:date="2023-07-28T13:44:00Z">
          <w:r w:rsidR="0047568A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319" w:author="Kem Sereyboth" w:date="2023-07-19T16:59:00Z">
                <w:rPr>
                  <w:rFonts w:ascii="Khmer MEF1" w:hAnsi="Khmer MEF1" w:cs="Khmer MEF1"/>
                  <w:spacing w:val="-4"/>
                  <w:highlight w:val="yellow"/>
                  <w:cs/>
                  <w:lang w:val="ca-ES"/>
                </w:rPr>
              </w:rPrChange>
            </w:rPr>
            <w:delText>ដូនពេញ</w:delText>
          </w:r>
        </w:del>
      </w:ins>
      <w:ins w:id="11320" w:author="User" w:date="2022-09-10T13:35:00Z">
        <w:del w:id="11321" w:author="Sopheak Phorn" w:date="2023-07-28T13:44:00Z">
          <w:r w:rsidR="00B47A1B" w:rsidRPr="00E33574" w:rsidDel="008207A1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322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 xml:space="preserve"> រាជធានីភ្នំពេញ។</w:delText>
          </w:r>
        </w:del>
      </w:ins>
      <w:ins w:id="11323" w:author="Voeun Kuyeng" w:date="2022-08-31T11:06:00Z">
        <w:del w:id="11324" w:author="User" w:date="2022-09-10T13:35:00Z"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នាពេលបច្ចុប្បន្ន </w:delText>
          </w:r>
          <w:r w:rsidRPr="00E33574" w:rsidDel="00B47A1B">
            <w:rPr>
              <w:rFonts w:ascii="Khmer MEF1" w:hAnsi="Khmer MEF1" w:cs="Khmer MEF1"/>
              <w:lang w:val="ca-ES"/>
            </w:rPr>
            <w:delText>[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សវនដ្ឋាន</w:delText>
          </w:r>
          <w:r w:rsidRPr="00E33574" w:rsidDel="00B47A1B">
            <w:rPr>
              <w:rFonts w:ascii="Khmer MEF1" w:hAnsi="Khmer MEF1" w:cs="Khmer MEF1"/>
              <w:lang w:val="ca-ES"/>
            </w:rPr>
            <w:delText>]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cs/>
              <w:rPrChange w:id="11325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 xml:space="preserve"> 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មានអាសយដ្ឋាននៅ</w:delText>
          </w:r>
          <w:r w:rsidRPr="00E33574" w:rsidDel="00B47A1B">
            <w:rPr>
              <w:rFonts w:ascii="Khmer MEF1" w:hAnsi="Khmer MEF1" w:cs="Khmer MEF1"/>
              <w:lang w:val="ca-ES"/>
            </w:rPr>
            <w:delText xml:space="preserve"> [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អគារអាជ្ញាធរសេវាហិរញ្ញវត្ថុមិនមែនធនាគារ</w:delText>
          </w:r>
          <w:r w:rsidRPr="00E33574" w:rsidDel="00B47A1B">
            <w:rPr>
              <w:rFonts w:ascii="Khmer MEF1" w:hAnsi="Khmer MEF1" w:cs="Khmer MEF1"/>
              <w:lang w:val="ca-ES"/>
            </w:rPr>
            <w:delText>]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 ឬ </w:delText>
          </w:r>
          <w:r w:rsidRPr="00E33574" w:rsidDel="00B47A1B">
            <w:rPr>
              <w:rFonts w:ascii="Khmer MEF1" w:hAnsi="Khmer MEF1" w:cs="Khmer MEF1"/>
              <w:lang w:val="ca-ES"/>
            </w:rPr>
            <w:delText>[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>អគារក្រសួងសេដ្ឋកិច្ចនិងហិរញ្ញវត្ថុ</w:delText>
          </w:r>
          <w:r w:rsidRPr="00E33574" w:rsidDel="00B47A1B">
            <w:rPr>
              <w:rFonts w:ascii="Khmer MEF1" w:hAnsi="Khmer MEF1" w:cs="Khmer MEF1"/>
              <w:lang w:val="ca-ES"/>
            </w:rPr>
            <w:delText>]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326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អគារលេខ....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lang w:val="ca-ES"/>
              <w:rPrChange w:id="11327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ស្ថិតនៅជាន់ទី... </w:delText>
          </w:r>
          <w:r w:rsidRPr="00E33574" w:rsidDel="00B47A1B">
            <w:rPr>
              <w:rFonts w:ascii="Khmer MEF1" w:eastAsia="Times New Roman" w:hAnsi="Khmer MEF1" w:cs="Khmer MEF1"/>
              <w:sz w:val="24"/>
              <w:szCs w:val="24"/>
              <w:cs/>
              <w:lang w:val="ca-ES"/>
              <w:rPrChange w:id="1132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ផ្លូវ....... សង្កាត់................. ខណ្ឌ............</w:delText>
          </w:r>
          <w:r w:rsidRPr="00E33574" w:rsidDel="00B47A1B">
            <w:rPr>
              <w:rFonts w:ascii="Khmer MEF1" w:hAnsi="Khmer MEF1" w:cs="Khmer MEF1"/>
              <w:cs/>
              <w:lang w:val="ca-ES"/>
            </w:rPr>
            <w:delText xml:space="preserve"> រាជធានីភ្នំពេញ។</w:delText>
          </w:r>
        </w:del>
      </w:ins>
    </w:p>
    <w:p w14:paraId="08DA32CF" w14:textId="77777777" w:rsidR="00F226D0" w:rsidRPr="00E33574" w:rsidRDefault="00F226D0">
      <w:pPr>
        <w:spacing w:after="0" w:line="226" w:lineRule="auto"/>
        <w:ind w:firstLine="720"/>
        <w:jc w:val="both"/>
        <w:rPr>
          <w:ins w:id="11329" w:author="Voeun Kuyeng" w:date="2022-08-31T11:06:00Z"/>
          <w:rFonts w:ascii="Khmer MEF1" w:hAnsi="Khmer MEF1" w:cs="Khmer MEF1"/>
          <w:sz w:val="24"/>
          <w:szCs w:val="24"/>
          <w:lang w:val="ca-ES"/>
          <w:rPrChange w:id="11330" w:author="Kem Sereyboth" w:date="2023-07-19T16:59:00Z">
            <w:rPr>
              <w:ins w:id="11331" w:author="Voeun Kuyeng" w:date="2022-08-31T11:06:00Z"/>
              <w:rFonts w:ascii="Khmer MEF1" w:hAnsi="Khmer MEF1" w:cs="Khmer MEF1"/>
              <w:sz w:val="8"/>
              <w:szCs w:val="8"/>
              <w:lang w:val="ca-ES"/>
            </w:rPr>
          </w:rPrChange>
        </w:rPr>
        <w:pPrChange w:id="11332" w:author="Sopheak Phorn" w:date="2023-08-25T16:14:00Z">
          <w:pPr>
            <w:pStyle w:val="NormalWeb"/>
            <w:spacing w:before="0" w:beforeAutospacing="0" w:after="0" w:afterAutospacing="0"/>
          </w:pPr>
        </w:pPrChange>
      </w:pPr>
    </w:p>
    <w:p w14:paraId="35DBD2DE" w14:textId="681F582D" w:rsidR="00F226D0" w:rsidRPr="00E33574" w:rsidRDefault="00F226D0">
      <w:pPr>
        <w:pStyle w:val="Heading1"/>
        <w:spacing w:before="0" w:line="226" w:lineRule="auto"/>
        <w:ind w:firstLine="720"/>
        <w:rPr>
          <w:ins w:id="11333" w:author="Voeun Kuyeng" w:date="2022-08-31T11:06:00Z"/>
          <w:rFonts w:ascii="Khmer MEF2" w:hAnsi="Khmer MEF2" w:cs="Khmer MEF2"/>
          <w:lang w:val="ca-ES"/>
          <w:rPrChange w:id="11334" w:author="Kem Sereyboth" w:date="2023-07-19T16:59:00Z">
            <w:rPr>
              <w:ins w:id="11335" w:author="Voeun Kuyeng" w:date="2022-08-31T11:06:00Z"/>
              <w:lang w:val="ca-ES"/>
            </w:rPr>
          </w:rPrChange>
        </w:rPr>
        <w:pPrChange w:id="11336" w:author="Sopheak Phorn" w:date="2023-08-25T16:14:00Z">
          <w:pPr>
            <w:pStyle w:val="NormalWeb"/>
            <w:spacing w:before="0" w:beforeAutospacing="0" w:after="0" w:afterAutospacing="0"/>
            <w:ind w:firstLine="720"/>
          </w:pPr>
        </w:pPrChange>
      </w:pPr>
      <w:bookmarkStart w:id="11337" w:name="_Toc143872980"/>
      <w:ins w:id="11338" w:author="Voeun Kuyeng" w:date="2022-08-31T11:06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1339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៤.ព័ត៌មានអំពីប្រតិភូសវនកម្ម និងសវនករទទួលបន្ទុក</w:t>
        </w:r>
        <w:bookmarkEnd w:id="11337"/>
      </w:ins>
    </w:p>
    <w:p w14:paraId="4D3553CF" w14:textId="0B8BC1F5" w:rsidR="00F226D0" w:rsidRPr="00EA1D56" w:rsidDel="00090B31" w:rsidRDefault="00F226D0">
      <w:pPr>
        <w:spacing w:after="0" w:line="226" w:lineRule="auto"/>
        <w:jc w:val="both"/>
        <w:rPr>
          <w:del w:id="11340" w:author="sakaria fa" w:date="2022-09-13T22:06:00Z"/>
          <w:rFonts w:ascii="Khmer MEF1" w:hAnsi="Khmer MEF1" w:cs="Khmer MEF1"/>
          <w:sz w:val="24"/>
          <w:szCs w:val="24"/>
          <w:lang w:val="ca-ES"/>
          <w:rPrChange w:id="11341" w:author="Sopheak Phorn" w:date="2023-08-03T14:12:00Z">
            <w:rPr>
              <w:del w:id="11342" w:author="sakaria fa" w:date="2022-09-13T22:06:00Z"/>
              <w:rFonts w:ascii="Khmer MEF1" w:hAnsi="Khmer MEF1" w:cs="Khmer MEF1"/>
              <w:spacing w:val="8"/>
              <w:sz w:val="24"/>
              <w:szCs w:val="24"/>
            </w:rPr>
          </w:rPrChange>
        </w:rPr>
        <w:pPrChange w:id="11343" w:author="Sopheak Phorn" w:date="2023-08-25T16:14:00Z">
          <w:pPr>
            <w:spacing w:after="0" w:line="221" w:lineRule="auto"/>
            <w:jc w:val="both"/>
          </w:pPr>
        </w:pPrChange>
      </w:pPr>
      <w:ins w:id="11344" w:author="Voeun Kuyeng" w:date="2022-08-31T11:06:00Z">
        <w:r w:rsidRPr="00E33574">
          <w:rPr>
            <w:rFonts w:ascii="Khmer MEF1" w:hAnsi="Khmer MEF1" w:cs="Khmer MEF1"/>
            <w:sz w:val="24"/>
            <w:szCs w:val="24"/>
            <w:cs/>
          </w:rPr>
          <w:t>​</w:t>
        </w:r>
        <w:r w:rsidRPr="00374D34">
          <w:rPr>
            <w:rFonts w:ascii="Khmer MEF1" w:hAnsi="Khmer MEF1" w:cs="Khmer MEF1"/>
            <w:spacing w:val="-10"/>
            <w:sz w:val="24"/>
            <w:szCs w:val="24"/>
            <w:cs/>
            <w:rPrChange w:id="11345" w:author="Kem Sereyboth" w:date="2023-07-25T14:26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ab/>
        </w:r>
      </w:ins>
      <w:ins w:id="11346" w:author="Sopheak Phorn" w:date="2023-08-03T14:12:00Z">
        <w:r w:rsidR="00EA1D56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យោងតាមចំណារឯកភាពដ៏ខ្ពង់ខ្ពស់របស់ </w:t>
        </w:r>
        <w:r w:rsidR="00EA1D56">
          <w:rPr>
            <w:rFonts w:ascii="Khmer MEF2" w:hAnsi="Khmer MEF2" w:cs="Khmer MEF2"/>
            <w:spacing w:val="-10"/>
            <w:sz w:val="24"/>
            <w:szCs w:val="24"/>
            <w:cs/>
            <w:lang w:val="ca-ES"/>
          </w:rPr>
          <w:t>ឯកឧត្តមអគ្គបណ្ឌិតសភាចារ្យ ឧបនាយករដ្ឋមន្ត្រី រដ្ឋម​ន្រ្តី</w:t>
        </w:r>
        <w:r w:rsidR="00EA1D56">
          <w:rPr>
            <w:rFonts w:ascii="Khmer MEF2" w:hAnsi="Khmer MEF2" w:cs="Khmer MEF2"/>
            <w:spacing w:val="-6"/>
            <w:sz w:val="24"/>
            <w:szCs w:val="24"/>
            <w:cs/>
            <w:lang w:val="ca-ES"/>
          </w:rPr>
          <w:t>​</w:t>
        </w:r>
        <w:r w:rsidR="00EA1D56" w:rsidRPr="007F2E01">
          <w:rPr>
            <w:rFonts w:ascii="Khmer MEF2" w:hAnsi="Khmer MEF2" w:cs="Khmer MEF2"/>
            <w:sz w:val="24"/>
            <w:szCs w:val="24"/>
            <w:cs/>
            <w:lang w:val="ca-ES"/>
            <w:rPrChange w:id="11347" w:author="Sopheak Phorn" w:date="2023-08-04T11:09:00Z">
              <w:rPr>
                <w:rFonts w:ascii="Khmer MEF2" w:hAnsi="Khmer MEF2" w:cs="Khmer MEF2"/>
                <w:spacing w:val="-6"/>
                <w:sz w:val="24"/>
                <w:szCs w:val="24"/>
                <w:cs/>
                <w:lang w:val="ca-ES"/>
              </w:rPr>
            </w:rPrChange>
          </w:rPr>
          <w:t>ក្រសួងសេដ្ឋកិច្ចនិងហិរញ្ញវត្ថុ</w:t>
        </w:r>
        <w:r w:rsidR="00EA1D56" w:rsidRPr="007F2E01">
          <w:rPr>
            <w:rFonts w:ascii="Khmer MEF1" w:hAnsi="Khmer MEF1" w:cs="Khmer MEF1"/>
            <w:sz w:val="24"/>
            <w:szCs w:val="24"/>
            <w:cs/>
            <w:lang w:val="ca-ES"/>
            <w:rPrChange w:id="11348" w:author="Sopheak Phorn" w:date="2023-08-04T11:0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EA1D56" w:rsidRPr="007F2E01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1349" w:author="Sopheak Phorn" w:date="2023-08-04T11:0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និងជា</w:t>
        </w:r>
        <w:del w:id="11350" w:author="S_Chhenglay" w:date="2023-08-04T09:22:00Z">
          <w:r w:rsidR="00EA1D56" w:rsidRPr="007F2E01" w:rsidDel="00665E73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1351" w:author="Sopheak Phorn" w:date="2023-08-04T11:0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="00EA1D56" w:rsidRPr="007F2E01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1352" w:author="Sopheak Phorn" w:date="2023-08-04T11:0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ប្រធានក្រុមប្រឹក្សា អ.ស.ហ.</w:t>
        </w:r>
        <w:r w:rsidR="00EA1D56" w:rsidRPr="007F2E0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353" w:author="Sopheak Phorn" w:date="2023-08-04T11:0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លើលិខិតលេខ ០៥៨/២៣ អ.ស.ផ.</w:t>
        </w:r>
        <w:r w:rsidR="00EA1D5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354" w:author="Sopheak Phorn" w:date="2023-08-03T14:1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ចុះថ្ងៃទី២ ខែកុម្ភៈ ឆ្នាំ២០២៣  អង្គភាពសវន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355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កម្ម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ផ្ទៃក្នុងនៃ </w:t>
        </w:r>
        <w:r w:rsidR="00EA1D56" w:rsidRPr="00EA1D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 xml:space="preserve">អ.ស.ហ. 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បានចាប់ផ្តើមអនុវត្តការងារសវនកម្ម</w:t>
        </w:r>
        <w:r w:rsid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របស់ខ្លួនពី</w:t>
        </w:r>
        <w:r w:rsidR="00EA1D5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>​ថ្ងៃទី</w:t>
        </w:r>
        <w:r w:rsidR="00EA1D5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៣</w:t>
        </w:r>
        <w:r w:rsidR="00EA1D5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ខែមេសា ឆ្នាំ២០២៣ </w:t>
        </w:r>
        <w:r w:rsidR="00EA1D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>ដល់​ថ្ងៃទី</w:t>
        </w:r>
        <w:r w:rsidR="00EA1D56"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  <w:lang w:val="ca-ES"/>
          </w:rPr>
          <w:t>៩</w:t>
        </w:r>
        <w:r w:rsidR="00EA1D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 xml:space="preserve"> ខែឧសភា ឆ្នាំ២០២៣</w:t>
        </w:r>
        <w:r w:rsid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ដោយមានសមាសភាព</w:t>
        </w:r>
        <w:r w:rsidR="00EA1D56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ប្រតិភូ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356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សវនកម្មចំនួន ៥ រូប ដែលមានបង្ហាញនៅលិខិតបញ្ជាបេសកកម្មលេខ ១០</w:t>
        </w:r>
      </w:ins>
      <w:ins w:id="11357" w:author="Sopheak Phorn" w:date="2023-08-03T14:13:00Z"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358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៣</w:t>
        </w:r>
      </w:ins>
      <w:ins w:id="11359" w:author="Sopheak Phorn" w:date="2023-08-03T14:12:00Z"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360" w:author="Sopheak Phorn" w:date="2023-08-03T14:1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/២៣  អ.ស.ផ. ចុះថ្ងៃទី</w:t>
        </w:r>
        <w:r w:rsidR="00EA1D56" w:rsidRPr="00EA1D5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1361" w:author="Sopheak Phorn" w:date="2023-08-03T14:1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១៦</w:t>
        </w:r>
        <w:r w:rsidR="00EA1D5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ខែមីនា ឆ្នាំ២០២៣  និងបញ្ជីរាយនាមប្រតិភូសវនកម្ម​ និងសវនករទទួលបន្ទុកលើ </w:t>
        </w:r>
        <w:r w:rsidR="00EA1D5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ន.</w:t>
        </w:r>
      </w:ins>
      <w:ins w:id="11362" w:author="S_Chhenglay" w:date="2023-08-04T09:15:00Z">
        <w:r w:rsidR="007A26A4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គ</w:t>
        </w:r>
      </w:ins>
      <w:ins w:id="11363" w:author="Sopheak Phorn" w:date="2023-08-03T14:12:00Z">
        <w:del w:id="11364" w:author="S_Chhenglay" w:date="2023-08-04T09:15:00Z">
          <w:r w:rsidR="00EA1D56" w:rsidDel="007A26A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  <w:r w:rsidR="00EA1D5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.ស. </w:t>
        </w:r>
        <w:r w:rsidR="00EA1D56">
          <w:rPr>
            <w:rFonts w:ascii="Khmer MEF1" w:hAnsi="Khmer MEF1" w:cs="Khmer MEF1"/>
            <w:sz w:val="24"/>
            <w:szCs w:val="24"/>
            <w:cs/>
            <w:lang w:val="ca-ES"/>
          </w:rPr>
          <w:t>ដែលក្នុងនោះមានសមាភាព និងព័ត៌មានរបស់ប្រតិភូសវនកម្មមានដូចខាងក្រោម៖</w:t>
        </w:r>
      </w:ins>
      <w:ins w:id="11365" w:author="Voeun Kuyeng" w:date="2022-08-31T11:06:00Z">
        <w:del w:id="11366" w:author="sakaria fa" w:date="2022-09-13T22:06:00Z"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367" w:author="Kem Sereyboth" w:date="2023-07-25T14:26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ព័ត៌មានអំពីប្រតិភូសវនកម្ម និងសវនករទទួលបន្ទុក គឺជាផ្នែកមួយដែលបង្ហាញដល់អ្នក</w:delText>
          </w:r>
        </w:del>
      </w:ins>
      <w:ins w:id="11368" w:author="socheata.ol@hotmail.com" w:date="2022-09-02T15:19:00Z">
        <w:del w:id="11369" w:author="sakaria fa" w:date="2022-09-13T22:06:00Z">
          <w:r w:rsidR="003A5CBC"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370" w:author="Kem Sereyboth" w:date="2023-07-25T14:26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11371" w:author="Voeun Kuyeng" w:date="2022-08-31T11:06:00Z">
        <w:del w:id="11372" w:author="sakaria fa" w:date="2022-09-13T22:06:00Z"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373" w:author="Kem Sereyboth" w:date="2023-07-25T14:26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អានអំពី សេចក្តីសម្រេចនៃការតែងតាំង ឋានានុក្រម មុខងារ តួនាទី និងកម្រិតវប្បធម៌របស់ប្រតិភូសវនកម្ម និងសវនករទទួលបន្ទុក </w:delText>
          </w:r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374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ដូចនេះ </w:delText>
          </w:r>
        </w:del>
      </w:ins>
      <w:ins w:id="11375" w:author="Voeun Kuyeng" w:date="2022-09-07T14:20:00Z">
        <w:del w:id="11376" w:author="sakaria fa" w:date="2022-09-13T22:06:00Z">
          <w:r w:rsidR="0034030C"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377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</w:ins>
      <w:ins w:id="11378" w:author="socheata.ol@hotmail.com" w:date="2022-09-02T15:19:00Z">
        <w:del w:id="11379" w:author="sakaria fa" w:date="2022-09-13T22:06:00Z">
          <w:r w:rsidR="00C51EF6"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380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1381" w:author="Voeun Kuyeng" w:date="2022-08-31T11:06:00Z">
        <w:del w:id="11382" w:author="sakaria fa" w:date="2022-09-13T22:06:00Z"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1383" w:author="Kem Sereyboth" w:date="2023-07-25T14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ត្រូវរៀបចំដូចគំរូខាងក្រោម៖</w:delText>
          </w:r>
          <w:r w:rsidRPr="00374D34" w:rsidDel="006078A4">
            <w:rPr>
              <w:rFonts w:ascii="Khmer MEF1" w:hAnsi="Khmer MEF1" w:cs="Khmer MEF1"/>
              <w:spacing w:val="-10"/>
              <w:sz w:val="24"/>
              <w:szCs w:val="24"/>
              <w:cs/>
              <w:rPrChange w:id="11384" w:author="Kem Sereyboth" w:date="2023-07-25T14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11385" w:author="User" w:date="2022-11-03T23:33:00Z">
          <w:r w:rsidRPr="00374D34" w:rsidDel="008E6722">
            <w:rPr>
              <w:rFonts w:ascii="Khmer MEF1" w:hAnsi="Khmer MEF1" w:cs="Khmer MEF1"/>
              <w:spacing w:val="-10"/>
              <w:sz w:val="24"/>
              <w:szCs w:val="24"/>
              <w:cs/>
              <w:rPrChange w:id="11386" w:author="Kem Sereyboth" w:date="2023-07-25T14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582F0695" w14:textId="64DDCCDD" w:rsidR="00CA254A" w:rsidRPr="00E33574" w:rsidDel="00EA1D56" w:rsidRDefault="00090B31">
      <w:pPr>
        <w:spacing w:after="0" w:line="226" w:lineRule="auto"/>
        <w:jc w:val="both"/>
        <w:rPr>
          <w:ins w:id="11387" w:author="Voeun Kuyeng" w:date="2022-08-31T11:06:00Z"/>
          <w:del w:id="11388" w:author="Sopheak Phorn" w:date="2023-08-03T14:12:00Z"/>
          <w:rFonts w:ascii="Khmer MEF1" w:hAnsi="Khmer MEF1" w:cs="Khmer MEF1"/>
          <w:sz w:val="24"/>
          <w:szCs w:val="24"/>
          <w:lang w:val="ca-ES"/>
        </w:rPr>
        <w:pPrChange w:id="11389" w:author="Sopheak Phorn" w:date="2023-08-25T16:14:00Z">
          <w:pPr>
            <w:spacing w:after="0" w:line="240" w:lineRule="auto"/>
            <w:jc w:val="both"/>
          </w:pPr>
        </w:pPrChange>
      </w:pPr>
      <w:ins w:id="11390" w:author="LENOVO" w:date="2022-10-02T08:51:00Z">
        <w:del w:id="11391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392" w:author="Sopheak" w:date="2023-08-03T07:00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យោងតាមចំណារឯកភាពដ៏ខ្ពង់ខ្ពស់របស់ </w:delText>
          </w:r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393" w:author="Sopheak" w:date="2023-08-03T07:00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</w:delText>
          </w:r>
        </w:del>
      </w:ins>
      <w:ins w:id="11394" w:author="Kem Sereyboth" w:date="2023-07-18T15:58:00Z">
        <w:del w:id="11395" w:author="Sopheak Phorn" w:date="2023-08-03T14:12:00Z">
          <w:r w:rsidR="00614536"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396" w:author="Sopheak" w:date="2023-08-03T07:00:00Z">
                <w:rPr>
                  <w:rFonts w:ascii="Khmer MEF2" w:hAnsi="Khmer MEF2" w:cs="Khmer MEF2"/>
                  <w:color w:val="FF0000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1397" w:author="LENOVO" w:date="2022-10-02T08:51:00Z">
        <w:del w:id="11398" w:author="Sopheak Phorn" w:date="2023-08-03T14:12:00Z"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399" w:author="Sopheak" w:date="2023-08-03T07:00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ឧបនាយករដ្ឋមន្ត្រី</w:delText>
          </w:r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lang w:val="ca-ES"/>
              <w:rPrChange w:id="11400" w:author="Sopheak" w:date="2023-08-03T07:00:00Z">
                <w:rPr>
                  <w:rFonts w:ascii="Khmer MEF2" w:hAnsi="Khmer MEF2" w:cs="Khmer MEF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401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រដ្ឋម</w:delText>
          </w:r>
        </w:del>
      </w:ins>
      <w:ins w:id="11402" w:author="Kem Sereyboth" w:date="2023-07-25T14:26:00Z">
        <w:del w:id="11403" w:author="Sopheak Phorn" w:date="2023-08-03T14:12:00Z">
          <w:r w:rsidR="00374D34"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404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405" w:author="LENOVO" w:date="2022-10-02T08:51:00Z">
        <w:del w:id="11406" w:author="Sopheak Phorn" w:date="2023-08-03T14:12:00Z">
          <w:r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407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ន្រ្តី</w:delText>
          </w:r>
        </w:del>
      </w:ins>
      <w:ins w:id="11408" w:author="Kem Sereyboth" w:date="2023-07-25T14:26:00Z">
        <w:del w:id="11409" w:author="Sopheak Phorn" w:date="2023-08-03T14:12:00Z">
          <w:r w:rsidR="00374D34" w:rsidRPr="00A0350B" w:rsidDel="00EA1D56">
            <w:rPr>
              <w:rFonts w:ascii="Khmer MEF2" w:hAnsi="Khmer MEF2" w:cs="Khmer MEF2"/>
              <w:spacing w:val="-10"/>
              <w:sz w:val="24"/>
              <w:szCs w:val="24"/>
              <w:highlight w:val="yellow"/>
              <w:cs/>
              <w:lang w:val="ca-ES"/>
              <w:rPrChange w:id="11410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411" w:author="LENOVO" w:date="2022-10-02T08:51:00Z">
        <w:del w:id="11412" w:author="Sopheak Phorn" w:date="2023-08-03T14:12:00Z">
          <w:r w:rsidRPr="00A0350B" w:rsidDel="00EA1D56">
            <w:rPr>
              <w:rFonts w:ascii="Khmer MEF2" w:hAnsi="Khmer MEF2" w:cs="Khmer MEF2"/>
              <w:spacing w:val="-14"/>
              <w:sz w:val="24"/>
              <w:szCs w:val="24"/>
              <w:highlight w:val="yellow"/>
              <w:lang w:val="ca-ES"/>
              <w:rPrChange w:id="11413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A0350B" w:rsidDel="00EA1D56">
            <w:rPr>
              <w:rFonts w:ascii="Khmer MEF2" w:hAnsi="Khmer MEF2" w:cs="Khmer MEF2"/>
              <w:spacing w:val="2"/>
              <w:sz w:val="24"/>
              <w:szCs w:val="24"/>
              <w:highlight w:val="yellow"/>
              <w:cs/>
              <w:lang w:val="ca-ES"/>
              <w:rPrChange w:id="11414" w:author="Sopheak" w:date="2023-08-03T07:00:00Z">
                <w:rPr>
                  <w:rFonts w:ascii="Khmer MEF2" w:hAnsi="Khmer MEF2" w:cs="Khmer MEF2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ក្រសួង​​​សេដ្ឋកិច្ចនិងហិរញ្ញវត្ថុ 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11415" w:author="Sopheak" w:date="2023-08-03T07:00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និងជា​ប្រធាន​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lang w:val="ca-ES"/>
              <w:rPrChange w:id="11416" w:author="Sopheak" w:date="2023-08-03T07:00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11417" w:author="Sopheak" w:date="2023-08-03T07:00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A0350B" w:rsidDel="00EA1D56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11418" w:author="Sopheak" w:date="2023-08-03T07:00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419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លើលិខិតលេខ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11420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421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០៩៦</w:delText>
          </w:r>
        </w:del>
      </w:ins>
      <w:ins w:id="11422" w:author="Kem Sereyboth" w:date="2023-06-23T15:27:00Z">
        <w:del w:id="11423" w:author="Sopheak Phorn" w:date="2023-08-03T14:12:00Z">
          <w:r w:rsidR="002856E1"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424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០</w:delText>
          </w:r>
        </w:del>
        <w:del w:id="11425" w:author="Sopheak Phorn" w:date="2023-08-03T14:09:00Z">
          <w:r w:rsidR="002856E1"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426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១១</w:delText>
          </w:r>
        </w:del>
      </w:ins>
      <w:ins w:id="11427" w:author="LENOVO" w:date="2022-10-02T08:51:00Z">
        <w:del w:id="11428" w:author="Sopheak Phorn" w:date="2023-08-03T14:12:00Z"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429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/២</w:delText>
          </w:r>
        </w:del>
        <w:del w:id="11430" w:author="Sopheak Phorn" w:date="2023-08-03T14:09:00Z"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431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  <w:del w:id="11432" w:author="Sopheak Phorn" w:date="2023-08-03T14:12:00Z"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433" w:author="Sopheak Phorn" w:date="2023-08-03T14:0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អ.ស.ផ.</w:delText>
          </w:r>
          <w:r w:rsidRPr="00EA1D56" w:rsidDel="00EA1D56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11434" w:author="Sopheak Phorn" w:date="2023-08-03T14:0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A0350B" w:rsidDel="00EA1D56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11435" w:author="Sopheak" w:date="2023-08-03T07:0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36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11437" w:author="Kem Sereyboth" w:date="2023-07-25T14:26:00Z">
        <w:del w:id="11438" w:author="Sopheak Phorn" w:date="2023-08-03T14:12:00Z">
          <w:r w:rsidR="00374D34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39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440" w:author="LENOVO" w:date="2022-10-02T08:51:00Z">
        <w:del w:id="11441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42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11443" w:author="Kem Sereyboth" w:date="2023-06-23T15:27:00Z">
        <w:del w:id="11444" w:author="Sopheak Phorn" w:date="2023-08-03T14:09:00Z">
          <w:r w:rsidR="002856E1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45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11446" w:author="LENOVO" w:date="2022-10-02T08:51:00Z">
        <w:del w:id="11447" w:author="Sopheak Phorn" w:date="2023-08-03T14:09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48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449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</w:delText>
          </w:r>
        </w:del>
        <w:del w:id="11450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45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52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ខែឧសភា</w:delText>
          </w:r>
        </w:del>
      </w:ins>
      <w:ins w:id="11453" w:author="Kem Sereyboth" w:date="2023-06-23T15:27:00Z">
        <w:del w:id="11454" w:author="Sopheak Phorn" w:date="2023-08-03T14:09:00Z">
          <w:r w:rsidR="002856E1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55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មីនា</w:delText>
          </w:r>
        </w:del>
      </w:ins>
      <w:ins w:id="11456" w:author="LENOVO" w:date="2022-10-02T08:51:00Z">
        <w:del w:id="11457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58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​ឆ្នាំ២០២</w:delText>
          </w:r>
        </w:del>
      </w:ins>
      <w:ins w:id="11459" w:author="Kem Sereyboth" w:date="2023-06-23T15:28:00Z">
        <w:del w:id="11460" w:author="Sopheak Phorn" w:date="2023-08-03T14:12:00Z">
          <w:r w:rsidR="002856E1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6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462" w:author="LENOVO" w:date="2022-10-02T08:51:00Z">
        <w:del w:id="11463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64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 ​អង្គភាព​សវនកម្ម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465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66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ផ្ទៃក្នុងនៃ </w:delText>
          </w:r>
          <w:r w:rsidRPr="00A0350B" w:rsidDel="00EA1D56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11467" w:author="Sopheak" w:date="2023-08-03T07:00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</w:del>
        <w:del w:id="11468" w:author="Sopheak Phorn" w:date="2023-08-03T14:10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69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</w:del>
        <w:del w:id="11470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71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ចាប់ផ្តើមអនុវត្តការងារ​សវនកម្ម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11472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73" w:author="Sopheak" w:date="2023-08-03T07:0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រប</w:delText>
          </w:r>
        </w:del>
      </w:ins>
      <w:ins w:id="11474" w:author="Kem Sereyboth" w:date="2023-07-25T14:27:00Z">
        <w:del w:id="11475" w:author="Sopheak Phorn" w:date="2023-08-03T14:12:00Z">
          <w:r w:rsidR="00374D34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76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477" w:author="LENOVO" w:date="2022-10-02T08:51:00Z">
        <w:del w:id="11478" w:author="Sopheak Phorn" w:date="2023-08-03T14:12:00Z">
          <w:r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79" w:author="Sopheak" w:date="2023-08-03T07:0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ស់</w:delText>
          </w:r>
        </w:del>
      </w:ins>
      <w:ins w:id="11480" w:author="Kem Sereyboth" w:date="2023-07-25T14:27:00Z">
        <w:del w:id="11481" w:author="Sopheak Phorn" w:date="2023-08-03T14:12:00Z">
          <w:r w:rsidR="00374D34" w:rsidRPr="00A0350B" w:rsidDel="00EA1D5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11482" w:author="Sopheak" w:date="2023-08-03T07:0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483" w:author="LENOVO" w:date="2022-10-02T08:51:00Z">
        <w:del w:id="11484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485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ខ្លួន​ចាប់ពីថ្ងៃទី១៣</w:delText>
          </w:r>
        </w:del>
      </w:ins>
      <w:ins w:id="11486" w:author="Kem Sereyboth" w:date="2023-06-23T15:29:00Z">
        <w:del w:id="11487" w:author="Sopheak Phorn" w:date="2023-08-03T14:12:00Z">
          <w:r w:rsidR="002856E1"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488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489" w:author="LENOVO" w:date="2022-10-02T08:51:00Z">
        <w:del w:id="11490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491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​ខែមិថុនា</w:delText>
          </w:r>
        </w:del>
      </w:ins>
      <w:ins w:id="11492" w:author="Kem Sereyboth" w:date="2023-06-23T15:29:00Z">
        <w:del w:id="11493" w:author="Sopheak Phorn" w:date="2023-08-03T14:12:00Z">
          <w:r w:rsidR="002856E1"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494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មេសា</w:delText>
          </w:r>
        </w:del>
      </w:ins>
      <w:ins w:id="11495" w:author="LENOVO" w:date="2022-10-02T08:51:00Z">
        <w:del w:id="11496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497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ឆ្នាំ២០២២</w:delText>
          </w:r>
        </w:del>
      </w:ins>
      <w:ins w:id="11498" w:author="Kem Sereyboth" w:date="2023-06-23T15:29:00Z">
        <w:del w:id="11499" w:author="Sopheak Phorn" w:date="2023-08-03T14:12:00Z">
          <w:r w:rsidR="002856E1"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500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501" w:author="LENOVO" w:date="2022-10-02T08:51:00Z">
        <w:del w:id="11502" w:author="Sopheak Phorn" w:date="2023-08-03T14:12:00Z"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1503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630C34" w:rsidDel="00EA1D56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1504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​</w:delText>
          </w:r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11505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យោង​</w:delText>
          </w:r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506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លិខិតបញ្ជាបេសកកម្មលេខ </w:delText>
          </w:r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507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១២</w:delText>
          </w:r>
        </w:del>
      </w:ins>
      <w:ins w:id="11508" w:author="LENOVO" w:date="2022-10-02T09:04:00Z">
        <w:del w:id="11509" w:author="Sopheak Phorn" w:date="2023-08-03T14:12:00Z">
          <w:r w:rsidR="007337AC"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510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៧</w:delText>
          </w:r>
        </w:del>
      </w:ins>
      <w:ins w:id="11511" w:author="Kem Sereyboth" w:date="2023-06-23T15:30:00Z">
        <w:del w:id="11512" w:author="Sopheak Phorn" w:date="2023-08-03T14:12:00Z">
          <w:r w:rsidR="002856E1"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513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០</w:delText>
          </w:r>
        </w:del>
        <w:del w:id="11514" w:author="Sopheak Phorn" w:date="2023-08-03T08:38:00Z">
          <w:r w:rsidR="002856E1" w:rsidRPr="00630C34" w:rsidDel="008922FA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515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៥</w:delText>
          </w:r>
        </w:del>
      </w:ins>
      <w:ins w:id="11516" w:author="LENOVO" w:date="2022-10-02T08:51:00Z">
        <w:del w:id="11517" w:author="Sopheak Phorn" w:date="2023-08-03T14:12:00Z"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518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/២២</w:delText>
          </w:r>
        </w:del>
      </w:ins>
      <w:ins w:id="11519" w:author="Kem Sereyboth" w:date="2023-06-23T15:30:00Z">
        <w:del w:id="11520" w:author="Sopheak Phorn" w:date="2023-08-03T14:12:00Z">
          <w:r w:rsidR="002856E1"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521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11522" w:author="LENOVO" w:date="2022-10-02T08:51:00Z">
        <w:del w:id="11523" w:author="Sopheak Phorn" w:date="2023-08-03T14:12:00Z"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524" w:author="Sopheak Phorn" w:date="2023-08-03T08:3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អ.ស.ផ.</w:delText>
          </w:r>
          <w:r w:rsidRPr="00630C34" w:rsidDel="00EA1D56">
            <w:rPr>
              <w:rFonts w:ascii="Khmer MEF1" w:hAnsi="Khmer MEF1" w:cs="Khmer MEF1"/>
              <w:color w:val="000000" w:themeColor="text1"/>
              <w:spacing w:val="8"/>
              <w:sz w:val="24"/>
              <w:szCs w:val="24"/>
              <w:cs/>
              <w:rPrChange w:id="11525" w:author="Sopheak Phorn" w:date="2023-08-03T08:3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526" w:author="Sopheak Phorn" w:date="2023-08-03T08:3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11527" w:author="Kem Sereyboth" w:date="2023-06-23T15:32:00Z">
        <w:del w:id="11528" w:author="Sopheak Phorn" w:date="2023-08-03T14:12:00Z">
          <w:r w:rsidR="002856E1"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529" w:author="Sopheak Phorn" w:date="2023-08-03T08:3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1530" w:author="LENOVO" w:date="2022-10-02T08:51:00Z">
        <w:del w:id="11531" w:author="Sopheak Phorn" w:date="2023-08-03T14:12:00Z">
          <w:r w:rsidRPr="00630C34" w:rsidDel="00EA1D56">
            <w:rPr>
              <w:rFonts w:ascii="Khmer MEF1" w:hAnsi="Khmer MEF1" w:cs="Khmer MEF1"/>
              <w:spacing w:val="8"/>
              <w:sz w:val="24"/>
              <w:szCs w:val="24"/>
              <w:cs/>
              <w:rPrChange w:id="11532" w:author="Sopheak Phorn" w:date="2023-08-03T08:3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</w:delText>
          </w:r>
        </w:del>
      </w:ins>
      <w:ins w:id="11533" w:author="Kem Sereyboth" w:date="2023-06-23T15:32:00Z">
        <w:del w:id="11534" w:author="Sopheak Phorn" w:date="2023-08-03T14:12:00Z">
          <w:r w:rsidR="002856E1"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rPrChange w:id="11535" w:author="Kem Sereyboth" w:date="2023-07-25T14:2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1536" w:author="LENOVO" w:date="2022-10-02T08:51:00Z">
        <w:del w:id="11537" w:author="Sopheak Phorn" w:date="2023-08-03T14:12:00Z"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538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លិខិតលេខ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539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540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11541" w:author="LENOVO" w:date="2022-10-02T08:54:00Z">
        <w:del w:id="11542" w:author="Sopheak Phorn" w:date="2023-08-03T14:12:00Z"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543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២៦</w:delText>
          </w:r>
        </w:del>
      </w:ins>
      <w:ins w:id="11544" w:author="LENOVO" w:date="2022-10-02T08:51:00Z">
        <w:del w:id="11545" w:author="Sopheak Phorn" w:date="2023-08-03T14:12:00Z"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546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/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547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548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549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550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551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552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553" w:author="Kem Sereyboth" w:date="2023-07-25T14:2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1554" w:author="Kem Sereyboth" w:date="2023-07-25T14:2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374D34" w:rsidDel="00EA1D56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1555" w:author="Kem Sereyboth" w:date="2023-07-25T14:2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ស្តីពីបញ្ជី​</w:delText>
          </w:r>
          <w:r w:rsidRPr="00374D34" w:rsidDel="00EA1D56">
            <w:rPr>
              <w:rFonts w:ascii="Khmer MEF1" w:hAnsi="Khmer MEF1" w:cs="Khmer MEF1"/>
              <w:sz w:val="24"/>
              <w:szCs w:val="24"/>
              <w:cs/>
              <w:lang w:val="ca-ES"/>
              <w:rPrChange w:id="11556" w:author="Kem Sereyboth" w:date="2023-07-25T14:2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រា</w:delText>
          </w:r>
        </w:del>
      </w:ins>
      <w:ins w:id="11557" w:author="Kem Sereyboth" w:date="2023-07-25T14:27:00Z">
        <w:del w:id="11558" w:author="Sopheak Phorn" w:date="2023-08-03T14:12:00Z">
          <w:r w:rsidR="00374D34" w:rsidRPr="00374D34" w:rsidDel="00EA1D56">
            <w:rPr>
              <w:rFonts w:ascii="Khmer MEF1" w:hAnsi="Khmer MEF1" w:cs="Khmer MEF1"/>
              <w:sz w:val="24"/>
              <w:szCs w:val="24"/>
              <w:cs/>
              <w:lang w:val="ca-ES"/>
              <w:rPrChange w:id="11559" w:author="Kem Sereyboth" w:date="2023-07-25T14:2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1560" w:author="LENOVO" w:date="2022-10-02T08:51:00Z">
        <w:del w:id="11561" w:author="Sopheak Phorn" w:date="2023-08-03T14:12:00Z">
          <w:r w:rsidRPr="00E33574" w:rsidDel="00EA1D5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56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យ</w:delText>
          </w:r>
        </w:del>
      </w:ins>
      <w:ins w:id="11563" w:author="Kem Sereyboth" w:date="2023-07-25T14:27:00Z">
        <w:del w:id="11564" w:author="Sopheak Phorn" w:date="2023-08-03T14:12:00Z">
          <w:r w:rsidR="00374D34" w:rsidDel="00EA1D56">
            <w:rPr>
              <w:rFonts w:ascii="Khmer MEF1" w:hAnsi="Khmer MEF1" w:cs="Khmer MEF1" w:hint="cs"/>
              <w:spacing w:val="-6"/>
              <w:sz w:val="24"/>
              <w:szCs w:val="24"/>
              <w:cs/>
              <w:lang w:val="ca-ES"/>
            </w:rPr>
            <w:delText>​</w:delText>
          </w:r>
        </w:del>
      </w:ins>
      <w:ins w:id="11565" w:author="LENOVO" w:date="2022-10-02T08:51:00Z">
        <w:del w:id="11566" w:author="Sopheak Phorn" w:date="2023-08-03T14:12:00Z">
          <w:r w:rsidRPr="00E33574" w:rsidDel="00EA1D5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56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នាម​ប្រតិភូសវនកម្មនិងសវនករទទួលបន្ទុកលើ </w:delText>
          </w:r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56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1569" w:author="Sopheak" w:date="2023-08-03T07:01:00Z">
        <w:del w:id="11570" w:author="Sopheak Phorn" w:date="2023-08-03T14:12:00Z">
          <w:r w:rsidR="00A0350B" w:rsidDel="00EA1D56">
            <w:rPr>
              <w:rFonts w:ascii="Khmer MEF1" w:hAnsi="Khmer MEF1" w:cs="Khmer MEF1" w:hint="cs"/>
              <w:b/>
              <w:bCs/>
              <w:spacing w:val="-6"/>
              <w:sz w:val="24"/>
              <w:szCs w:val="24"/>
              <w:cs/>
              <w:lang w:val="ca-ES"/>
            </w:rPr>
            <w:delText>គ</w:delText>
          </w:r>
        </w:del>
      </w:ins>
      <w:ins w:id="11571" w:author="LENOVO" w:date="2022-10-02T08:54:00Z">
        <w:del w:id="11572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57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1574" w:author="LENOVO" w:date="2022-10-02T08:51:00Z">
        <w:del w:id="11575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57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11577" w:author="LENOVO" w:date="2022-10-02T08:54:00Z">
        <w:del w:id="11578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57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1580" w:author="LENOVO" w:date="2022-10-02T08:51:00Z">
        <w:del w:id="11581" w:author="Sopheak Phorn" w:date="2023-08-03T14:12:00Z"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58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EA1D5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5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របស់អង្គភាពសវនកម្មផ្ទៃក្នុងនៃ </w:delText>
          </w:r>
          <w:r w:rsidRPr="00E33574" w:rsidDel="00EA1D5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158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EA1D5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 </w:delText>
          </w:r>
          <w:r w:rsidRPr="00E33574" w:rsidDel="00EA1D56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មានសមាសភាព​ប្រតិភូសវនកម្មចំនួន ៥រូប ដូចខាងក្រោម៖</w:delText>
          </w:r>
        </w:del>
      </w:ins>
    </w:p>
    <w:p w14:paraId="11DCF8C7" w14:textId="04DF913E" w:rsidR="00F226D0" w:rsidRPr="00E33574" w:rsidDel="00090B31" w:rsidRDefault="00F226D0">
      <w:pPr>
        <w:spacing w:after="0" w:line="226" w:lineRule="auto"/>
        <w:jc w:val="both"/>
        <w:rPr>
          <w:del w:id="11585" w:author="LENOVO" w:date="2022-10-02T08:55:00Z"/>
          <w:rFonts w:ascii="Khmer MEF1" w:hAnsi="Khmer MEF1" w:cs="Khmer MEF1"/>
          <w:sz w:val="24"/>
          <w:szCs w:val="24"/>
          <w:lang w:val="ca-ES"/>
          <w:rPrChange w:id="11586" w:author="Kem Sereyboth" w:date="2023-07-19T16:59:00Z">
            <w:rPr>
              <w:del w:id="11587" w:author="LENOVO" w:date="2022-10-02T08:55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588" w:author="Sopheak Phorn" w:date="2023-08-25T16:14:00Z">
          <w:pPr>
            <w:spacing w:after="0" w:line="221" w:lineRule="auto"/>
            <w:jc w:val="both"/>
          </w:pPr>
        </w:pPrChange>
      </w:pPr>
      <w:ins w:id="11589" w:author="Voeun Kuyeng" w:date="2022-08-31T11:06:00Z">
        <w:del w:id="11590" w:author="sakaria fa" w:date="2022-09-13T22:06:00Z">
          <w:r w:rsidRPr="00E33574" w:rsidDel="006078A4">
            <w:rPr>
              <w:rFonts w:ascii="Khmer MEF1" w:hAnsi="Khmer MEF1" w:cs="Khmer MEF1"/>
              <w:sz w:val="24"/>
              <w:szCs w:val="24"/>
              <w:cs/>
              <w:rPrChange w:id="1159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tab/>
          </w:r>
        </w:del>
        <w:del w:id="11592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59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យោងតាមចំណារឯកភាពដ៏ខ្ពង់ខ្ពស់របស់ </w:delText>
          </w:r>
          <w:r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594" w:author="Kem Sereyboth" w:date="2023-07-19T16:59:00Z">
                <w:rPr>
                  <w:rFonts w:ascii="Khmer MEF2" w:hAnsi="Khmer MEF2" w:cs="Khmer MEF2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</w:del>
      </w:ins>
      <w:ins w:id="11595" w:author="User" w:date="2022-09-28T17:26:00Z">
        <w:del w:id="11596" w:author="LENOVO" w:date="2022-10-02T08:55:00Z">
          <w:r w:rsidR="00763C77" w:rsidRPr="00E33574" w:rsidDel="00090B31">
            <w:rPr>
              <w:rFonts w:ascii="Khmer MEF2" w:hAnsi="Khmer MEF2" w:cs="Khmer MEF2"/>
              <w:sz w:val="24"/>
              <w:szCs w:val="24"/>
              <w:lang w:val="ca-ES"/>
              <w:rPrChange w:id="11597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="00763C77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598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រដ្ឋមន្រ្ត</w:delText>
          </w:r>
        </w:del>
      </w:ins>
      <w:ins w:id="11599" w:author="User" w:date="2022-09-29T07:03:00Z">
        <w:del w:id="11600" w:author="LENOVO" w:date="2022-10-02T08:55:00Z">
          <w:r w:rsidR="00382DD2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ី</w:delText>
          </w:r>
        </w:del>
      </w:ins>
      <w:ins w:id="11601" w:author="User" w:date="2022-09-28T17:26:00Z">
        <w:del w:id="11602" w:author="LENOVO" w:date="2022-10-02T08:55:00Z">
          <w:r w:rsidR="00763C77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603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ក្រសួងសេដ្ឋកិច្ចនិងហិរញ</w:delText>
          </w:r>
        </w:del>
      </w:ins>
      <w:ins w:id="11604" w:author="User" w:date="2022-09-28T17:27:00Z">
        <w:del w:id="11605" w:author="LENOVO" w:date="2022-10-02T08:55:00Z">
          <w:r w:rsidR="00763C77" w:rsidRPr="00E33574" w:rsidDel="00090B31">
            <w:rPr>
              <w:rFonts w:ascii="Khmer MEF2" w:hAnsi="Khmer MEF2" w:cs="Khmer MEF2"/>
              <w:sz w:val="24"/>
              <w:szCs w:val="24"/>
              <w:cs/>
              <w:lang w:val="ca-ES"/>
              <w:rPrChange w:id="11606" w:author="Kem Sereyboth" w:date="2023-07-19T16:59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្ញវត្ថុ</w:delText>
          </w:r>
        </w:del>
      </w:ins>
      <w:ins w:id="11607" w:author="Voeun Kuyeng" w:date="2022-08-31T11:06:00Z">
        <w:del w:id="11608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0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និងជា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1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1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</w:del>
      </w:ins>
      <w:ins w:id="11612" w:author="User" w:date="2022-09-27T20:49:00Z">
        <w:del w:id="11613" w:author="LENOVO" w:date="2022-10-02T08:55:00Z">
          <w:r w:rsidR="00BE244A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1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ក្រុមប្រឹក្សា</w:delText>
          </w:r>
        </w:del>
      </w:ins>
      <w:ins w:id="11615" w:author="Voeun Kuyeng" w:date="2022-08-31T11:06:00Z">
        <w:del w:id="11616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1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161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1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2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លើលិខិតលេខ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2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2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០៩៦</w:delText>
          </w:r>
        </w:del>
      </w:ins>
      <w:ins w:id="11623" w:author="Kem Sereiboth" w:date="2022-09-16T13:47:00Z">
        <w:del w:id="11624" w:author="LENOVO" w:date="2022-10-02T08:55:00Z">
          <w:r w:rsidR="008E30F0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2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០៤៤</w:delText>
          </w:r>
        </w:del>
      </w:ins>
      <w:ins w:id="11626" w:author="Voeun Kuyeng" w:date="2022-08-31T11:06:00Z">
        <w:del w:id="11627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2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/២២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2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3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អ.ស.ផ.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3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3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11633" w:author="Kem Sereiboth" w:date="2022-09-16T13:47:00Z">
        <w:del w:id="11634" w:author="LENOVO" w:date="2022-10-02T08:55:00Z">
          <w:r w:rsidR="008E30F0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៣០</w:delText>
          </w:r>
        </w:del>
      </w:ins>
      <w:ins w:id="11636" w:author="Voeun Kuyeng" w:date="2022-08-31T11:06:00Z">
        <w:del w:id="11637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3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២៤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3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4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ខែឧសភា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4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4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ឆ្នាំ២០២២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4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1644" w:author="User" w:date="2022-09-28T17:27:00Z">
        <w:del w:id="11645" w:author="LENOVO" w:date="2022-10-02T08:55:00Z">
          <w:r w:rsidR="00763C77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4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ប្រតិភូសវនក</w:delText>
          </w:r>
        </w:del>
      </w:ins>
      <w:ins w:id="11647" w:author="User" w:date="2022-09-28T17:28:00Z">
        <w:del w:id="11648" w:author="LENOVO" w:date="2022-10-02T08:55:00Z">
          <w:r w:rsidR="00763C77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4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ម្មនៃ</w:delText>
          </w:r>
        </w:del>
      </w:ins>
      <w:ins w:id="11650" w:author="Voeun Kuyeng" w:date="2022-08-31T11:06:00Z">
        <w:del w:id="11651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5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53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ផ្ទៃក្នុងនៃ </w:delText>
          </w:r>
          <w:r w:rsidRPr="00E33574" w:rsidDel="00090B3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165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</w:del>
      </w:ins>
      <w:ins w:id="11655" w:author="socheata.ol@hotmail.com" w:date="2022-09-02T15:22:00Z">
        <w:del w:id="11656" w:author="LENOVO" w:date="2022-10-02T08:55:00Z">
          <w:r w:rsidR="003D1284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57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1658" w:author="Voeun Kuyeng" w:date="2022-08-31T11:06:00Z">
        <w:del w:id="11659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60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នឹងចាប់ផ្តើមអនុវត្តការងារសវនកម្មរបស់ខ្លួនចាប់ពីថ្ងៃទី១៣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61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62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ខែមិថុនា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63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64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ឆ្នាំ២០២២</w:delText>
          </w:r>
        </w:del>
      </w:ins>
      <w:ins w:id="11665" w:author="User" w:date="2022-09-28T17:32:00Z">
        <w:del w:id="11666" w:author="LENOVO" w:date="2022-10-02T08:55:00Z"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6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ដោយមានសមាសភាពប្រតិភូសវនកម្ម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6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ចំនួន៤ រូប ដែលមាន</w:delText>
          </w:r>
        </w:del>
      </w:ins>
      <w:ins w:id="11670" w:author="User" w:date="2022-09-29T07:07:00Z">
        <w:del w:id="11671" w:author="LENOVO" w:date="2022-10-02T08:55:00Z">
          <w:r w:rsidR="00382DD2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7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បង្ហាញក្នុង</w:delText>
          </w:r>
        </w:del>
      </w:ins>
      <w:ins w:id="11673" w:author="User" w:date="2022-09-28T17:33:00Z">
        <w:del w:id="11674" w:author="LENOVO" w:date="2022-10-02T08:55:00Z"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លិខិតលេខ១២៦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/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7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7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8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8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8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8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8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ស្តីពីបញ្ជីរាយនាមប្រតិភូសវនកម្ម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lang w:val="ca-ES"/>
              <w:rPrChange w:id="1168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8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និងសវនករទទួលបន្ទុកលើ </w:delText>
          </w:r>
          <w:r w:rsidR="006232FF" w:rsidRPr="00E33574" w:rsidDel="00090B31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168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68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69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អង្គភាពសវនកម្មផ្ទៃក្នុងនៃ</w:delText>
          </w:r>
          <w:r w:rsidR="006232FF"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69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6232FF" w:rsidRPr="00E33574" w:rsidDel="00090B31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11692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ins w:id="11693" w:author="Voeun Kuyeng" w:date="2022-08-31T11:06:00Z">
        <w:del w:id="11694" w:author="LENOVO" w:date="2022-10-02T08:55:00Z"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69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69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6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យោងតាមលិខិតលេខ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69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6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១៤៨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0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/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7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0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7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0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7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0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7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0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7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ស្តីពីបញ្ជីរាយនាមប្រតិភូសវនកម្ម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1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7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និងសវនករទទួលបន្ទុកលើ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1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713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14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1715" w:author="Kem Sereyboth" w:date="2023-07-19T16:59:00Z">
                <w:rPr>
                  <w:rFonts w:ascii="Khmer MEF1" w:eastAsia="Times New Roman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អង្គភាពសវនកម្មផ្ទៃក្នុងនៃ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1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090B31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1171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090B31">
            <w:rPr>
              <w:rFonts w:ascii="Khmer MEF1" w:hAnsi="Khmer MEF1" w:cs="Khmer MEF1"/>
              <w:strike/>
              <w:sz w:val="24"/>
              <w:szCs w:val="24"/>
              <w:lang w:val="ca-ES"/>
              <w:rPrChange w:id="1171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1719" w:author="User" w:date="2022-09-28T17:33:00Z">
        <w:del w:id="11720" w:author="LENOVO" w:date="2022-10-02T08:55:00Z">
          <w:r w:rsidR="006232FF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7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ដែលក្នុងនោះសមាសភាព និង</w:delText>
          </w:r>
        </w:del>
      </w:ins>
      <w:ins w:id="11722" w:author="Voeun Kuyeng" w:date="2022-08-31T11:06:00Z">
        <w:del w:id="11723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មានសមាសភាពប្រតិភូសវនកម្ម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</w:delText>
          </w:r>
          <w:r w:rsidRPr="00E33574" w:rsidDel="00090B31">
            <w:rPr>
              <w:rFonts w:ascii="Khmer MEF1" w:hAnsi="Khmer MEF1" w:cs="Khmer MEF1"/>
              <w:sz w:val="24"/>
              <w:szCs w:val="24"/>
              <w:lang w:val="ca-ES"/>
            </w:rPr>
            <w:delText>.....</w:delText>
          </w:r>
        </w:del>
      </w:ins>
      <w:ins w:id="11724" w:author="sakaria fa" w:date="2022-09-13T22:06:00Z">
        <w:del w:id="11725" w:author="LENOVO" w:date="2022-10-02T08:55:00Z">
          <w:r w:rsidR="006078A4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1726" w:author="Voeun Kuyeng" w:date="2022-08-31T11:06:00Z">
        <w:del w:id="11727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រូប</w:delText>
          </w:r>
        </w:del>
      </w:ins>
      <w:ins w:id="11728" w:author="sakaria fa" w:date="2022-09-13T22:07:00Z">
        <w:del w:id="11729" w:author="LENOVO" w:date="2022-10-02T08:55:00Z">
          <w:r w:rsidR="006078A4"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ដែលមាន</w:delText>
          </w:r>
        </w:del>
      </w:ins>
      <w:ins w:id="11730" w:author="Voeun Kuyeng" w:date="2022-08-31T11:06:00Z">
        <w:del w:id="11731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៖</w:delText>
          </w:r>
        </w:del>
      </w:ins>
    </w:p>
    <w:p w14:paraId="040379FE" w14:textId="119D3D48" w:rsidR="006232FF" w:rsidRPr="00E33574" w:rsidRDefault="006232FF">
      <w:pPr>
        <w:spacing w:after="0" w:line="226" w:lineRule="auto"/>
        <w:jc w:val="both"/>
        <w:rPr>
          <w:ins w:id="11732" w:author="User" w:date="2022-09-28T17:34:00Z"/>
          <w:rFonts w:ascii="Khmer MEF1" w:hAnsi="Khmer MEF1" w:cs="Khmer MEF1"/>
          <w:sz w:val="24"/>
          <w:szCs w:val="24"/>
          <w:lang w:val="ca-ES"/>
          <w:rPrChange w:id="11733" w:author="Kem Sereyboth" w:date="2023-07-19T16:59:00Z">
            <w:rPr>
              <w:ins w:id="11734" w:author="User" w:date="2022-09-28T17:34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11735" w:author="Sopheak Phorn" w:date="2023-08-25T16:14:00Z">
          <w:pPr>
            <w:spacing w:after="0" w:line="221" w:lineRule="auto"/>
            <w:jc w:val="both"/>
          </w:pPr>
        </w:pPrChange>
      </w:pPr>
      <w:ins w:id="11736" w:author="User" w:date="2022-09-28T17:34:00Z">
        <w:del w:id="11737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7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ព័ត៌មានរបស់ប្រតិភូសវនកម្ម</w:delText>
          </w:r>
        </w:del>
      </w:ins>
      <w:ins w:id="11739" w:author="User" w:date="2022-09-28T17:35:00Z">
        <w:del w:id="11740" w:author="LENOVO" w:date="2022-10-02T08:55:00Z">
          <w:r w:rsidRPr="00E33574" w:rsidDel="00090B31">
            <w:rPr>
              <w:rFonts w:ascii="Khmer MEF1" w:hAnsi="Khmer MEF1" w:cs="Khmer MEF1"/>
              <w:sz w:val="24"/>
              <w:szCs w:val="24"/>
              <w:cs/>
              <w:lang w:val="ca-ES"/>
              <w:rPrChange w:id="1174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ដូចខាងក្រោម៖</w:delText>
          </w:r>
        </w:del>
      </w:ins>
    </w:p>
    <w:p w14:paraId="049FDCCF" w14:textId="27201C2C" w:rsidR="005667F2" w:rsidRPr="00E33574" w:rsidDel="006232FF" w:rsidRDefault="0069597D">
      <w:pPr>
        <w:spacing w:after="0" w:line="226" w:lineRule="auto"/>
        <w:jc w:val="both"/>
        <w:rPr>
          <w:ins w:id="11742" w:author="Voeun Kuyeng" w:date="2022-08-31T11:06:00Z"/>
          <w:del w:id="11743" w:author="User" w:date="2022-09-28T17:34:00Z"/>
          <w:rFonts w:ascii="Khmer MEF1" w:hAnsi="Khmer MEF1" w:cs="Khmer MEF1"/>
          <w:sz w:val="10"/>
          <w:szCs w:val="10"/>
          <w:lang w:val="ca-ES"/>
          <w:rPrChange w:id="11744" w:author="Kem Sereyboth" w:date="2023-07-19T16:59:00Z">
            <w:rPr>
              <w:ins w:id="11745" w:author="Voeun Kuyeng" w:date="2022-08-31T11:06:00Z"/>
              <w:del w:id="11746" w:author="User" w:date="2022-09-28T17:3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747" w:author="Sopheak Phorn" w:date="2023-08-03T14:15:00Z">
          <w:pPr>
            <w:spacing w:after="0" w:line="240" w:lineRule="auto"/>
            <w:jc w:val="both"/>
          </w:pPr>
        </w:pPrChange>
      </w:pPr>
      <w:ins w:id="11748" w:author="User" w:date="2022-09-29T10:21:00Z">
        <w:r w:rsidRPr="00E33574">
          <w:rPr>
            <w:rFonts w:ascii="Khmer MEF1" w:hAnsi="Khmer MEF1" w:cs="Khmer MEF1"/>
            <w:sz w:val="10"/>
            <w:szCs w:val="10"/>
            <w:cs/>
            <w:lang w:val="ca-ES"/>
          </w:rPr>
          <w:lastRenderedPageBreak/>
          <w:tab/>
        </w:r>
      </w:ins>
    </w:p>
    <w:p w14:paraId="209CB432" w14:textId="516D743C" w:rsidR="00CA254A" w:rsidRPr="00E33574" w:rsidDel="00913214" w:rsidRDefault="00F226D0">
      <w:pPr>
        <w:spacing w:after="0" w:line="226" w:lineRule="auto"/>
        <w:jc w:val="both"/>
        <w:rPr>
          <w:ins w:id="11749" w:author="Voeun Kuyeng" w:date="2022-08-31T16:41:00Z"/>
          <w:del w:id="11750" w:author="User" w:date="2022-09-16T11:23:00Z"/>
          <w:rFonts w:ascii="Khmer MEF1" w:hAnsi="Khmer MEF1" w:cs="Khmer MEF1"/>
          <w:b/>
          <w:bCs/>
          <w:spacing w:val="10"/>
          <w:sz w:val="24"/>
          <w:szCs w:val="24"/>
          <w:lang w:val="ca-ES"/>
          <w:rPrChange w:id="11751" w:author="Kem Sereyboth" w:date="2023-07-19T16:59:00Z">
            <w:rPr>
              <w:ins w:id="11752" w:author="Voeun Kuyeng" w:date="2022-08-31T16:41:00Z"/>
              <w:del w:id="11753" w:author="User" w:date="2022-09-16T11:2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1754" w:author="Sopheak Phorn" w:date="2023-08-03T14:15:00Z">
          <w:pPr>
            <w:spacing w:after="0" w:line="228" w:lineRule="auto"/>
            <w:jc w:val="both"/>
          </w:pPr>
        </w:pPrChange>
      </w:pPr>
      <w:ins w:id="11755" w:author="Voeun Kuyeng" w:date="2022-08-31T11:06:00Z">
        <w:del w:id="11756" w:author="User" w:date="2022-09-28T17:34:00Z">
          <w:r w:rsidRPr="00E33574" w:rsidDel="006232FF">
            <w:rPr>
              <w:rFonts w:ascii="Khmer MEF1" w:hAnsi="Khmer MEF1" w:cs="Khmer MEF1"/>
              <w:sz w:val="24"/>
              <w:szCs w:val="24"/>
              <w:lang w:val="ca-ES"/>
            </w:rPr>
            <w:tab/>
          </w:r>
        </w:del>
      </w:ins>
    </w:p>
    <w:p w14:paraId="5997A603" w14:textId="1CB7A9D4" w:rsidR="00A0350B" w:rsidRPr="00E33574" w:rsidRDefault="00A0350B">
      <w:pPr>
        <w:shd w:val="clear" w:color="auto" w:fill="FFFFFF" w:themeFill="background1"/>
        <w:spacing w:after="0" w:line="223" w:lineRule="auto"/>
        <w:jc w:val="both"/>
        <w:rPr>
          <w:ins w:id="11757" w:author="Sopheak" w:date="2023-08-03T07:02:00Z"/>
          <w:rFonts w:ascii="Khmer MEF1" w:hAnsi="Khmer MEF1" w:cs="Khmer MEF1"/>
          <w:sz w:val="24"/>
          <w:szCs w:val="24"/>
          <w:lang w:val="ca-ES"/>
        </w:rPr>
        <w:pPrChange w:id="11758" w:author="Sopheak Phorn" w:date="2023-08-25T16:15:00Z">
          <w:pPr>
            <w:shd w:val="clear" w:color="auto" w:fill="FFFFFF" w:themeFill="background1"/>
            <w:spacing w:after="0" w:line="218" w:lineRule="auto"/>
            <w:jc w:val="both"/>
          </w:pPr>
        </w:pPrChange>
      </w:pPr>
      <w:ins w:id="11759" w:author="Sopheak" w:date="2023-08-03T07:02:00Z">
        <w:r w:rsidRPr="00F3740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ក</w:t>
        </w:r>
        <w:r w:rsidRPr="00F37404">
          <w:rPr>
            <w:rFonts w:ascii="Khmer MEF1" w:hAnsi="Khmer MEF1" w:cs="Khmer MEF1"/>
            <w:spacing w:val="-4"/>
            <w:sz w:val="24"/>
            <w:szCs w:val="24"/>
            <w:lang w:val="ca-ES"/>
          </w:rPr>
          <w:t>-</w:t>
        </w:r>
        <w:r w:rsidRPr="00F37404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ឯកឧត្តម</w:t>
        </w:r>
        <w:r w:rsidRPr="00F37404">
          <w:rPr>
            <w:rFonts w:ascii="Khmer MEF2" w:hAnsi="Khmer MEF2" w:cs="Khmer MEF2"/>
            <w:spacing w:val="-4"/>
            <w:sz w:val="24"/>
            <w:szCs w:val="24"/>
            <w:lang w:val="ca-ES"/>
          </w:rPr>
          <w:t xml:space="preserve"> </w:t>
        </w:r>
        <w:r w:rsidRPr="00F37404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ឈុន</w:t>
        </w:r>
        <w:r w:rsidRPr="00F37404">
          <w:rPr>
            <w:rFonts w:ascii="Khmer MEF2" w:hAnsi="Khmer MEF2" w:cs="Khmer MEF2"/>
            <w:spacing w:val="-4"/>
            <w:sz w:val="24"/>
            <w:szCs w:val="24"/>
            <w:lang w:val="ca-ES"/>
          </w:rPr>
          <w:t xml:space="preserve"> </w:t>
        </w:r>
        <w:r w:rsidRPr="00F37404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សម្បត្តិ</w:t>
        </w:r>
        <w:r w:rsidRPr="00F37404">
          <w:rPr>
            <w:rFonts w:ascii="Khmer MEF2" w:hAnsi="Khmer MEF2" w:cs="Khmer MEF2"/>
            <w:spacing w:val="-4"/>
            <w:sz w:val="24"/>
            <w:szCs w:val="24"/>
            <w:lang w:val="ca-ES"/>
          </w:rPr>
          <w:t xml:space="preserve"> </w:t>
        </w:r>
        <w:r w:rsidRPr="00F3740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ប្រធានអង្គភាព​សវនកម្មផ្ទៃក្នុងនៃ </w:t>
        </w:r>
        <w:r w:rsidRPr="00F3740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អ.ស.ហ.</w:t>
        </w:r>
        <w:r w:rsidRPr="00F37404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​ជាប្រធានប្រតិភូសវនកម្ម។​</w:t>
        </w:r>
        <w:r w:rsidRPr="00F3740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F3740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យោ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​</w:t>
        </w:r>
        <w:r w:rsidRPr="00F3740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ងព្រះរាជក្រឹត្យ​លេខ</w:t>
        </w:r>
        <w:r w:rsidRPr="00F37404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  <w:r w:rsidRPr="00F3740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នស/រកត/០២២១/១៤៤ ចុះថ្ងៃទី១៤ ខែកុម្ភៈ ឆ្នាំ២០២១ </w:t>
        </w:r>
        <w:r w:rsidRPr="00F37404">
          <w:rPr>
            <w:rFonts w:ascii="Khmer MEF2" w:hAnsi="Khmer MEF2" w:cs="Khmer MEF2"/>
            <w:spacing w:val="-8"/>
            <w:sz w:val="24"/>
            <w:szCs w:val="24"/>
            <w:cs/>
            <w:lang w:val="ca-ES"/>
          </w:rPr>
          <w:t>ឯកឧត្តម ឈុន</w:t>
        </w:r>
        <w:r w:rsidRPr="00F37404">
          <w:rPr>
            <w:rFonts w:ascii="Khmer MEF2" w:hAnsi="Khmer MEF2" w:cs="Khmer MEF2"/>
            <w:spacing w:val="-8"/>
            <w:sz w:val="24"/>
            <w:szCs w:val="24"/>
            <w:lang w:val="ca-ES"/>
          </w:rPr>
          <w:t xml:space="preserve"> </w:t>
        </w:r>
        <w:r w:rsidRPr="00F37404">
          <w:rPr>
            <w:rFonts w:ascii="Khmer MEF2" w:hAnsi="Khmer MEF2" w:cs="Khmer MEF2"/>
            <w:spacing w:val="-8"/>
            <w:sz w:val="24"/>
            <w:szCs w:val="24"/>
            <w:cs/>
            <w:lang w:val="ca-ES"/>
          </w:rPr>
          <w:t>សម្បត្តិ</w:t>
        </w:r>
        <w:r w:rsidRPr="00F37404">
          <w:rPr>
            <w:rFonts w:ascii="Khmer MEF2" w:hAnsi="Khmer MEF2" w:cs="Khmer MEF2"/>
            <w:sz w:val="24"/>
            <w:szCs w:val="24"/>
            <w:cs/>
            <w:lang w:val="ca-ES"/>
          </w:rPr>
          <w:t xml:space="preserve"> </w:t>
        </w:r>
        <w:r w:rsidRPr="00554F1A">
          <w:rPr>
            <w:rFonts w:ascii="Khmer MEF1" w:hAnsi="Khmer MEF1" w:cs="Khmer MEF1"/>
            <w:spacing w:val="-4"/>
            <w:sz w:val="24"/>
            <w:szCs w:val="24"/>
            <w:cs/>
          </w:rPr>
          <w:t>ត្រូវ​​បានតែងតាំងជាប្រធានអង្គភាពសវនកម្ម​ផ្ទៃក្នុង​នៃ ​</w:t>
        </w:r>
        <w:r w:rsidRPr="00554F1A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 xml:space="preserve">អ.ស.ហ. </w:t>
        </w:r>
        <w:r w:rsidRPr="00554F1A">
          <w:rPr>
            <w:rFonts w:ascii="Khmer MEF1" w:hAnsi="Khmer MEF1" w:cs="Khmer MEF1"/>
            <w:spacing w:val="-4"/>
            <w:sz w:val="24"/>
            <w:szCs w:val="24"/>
            <w:cs/>
          </w:rPr>
          <w:t>និងយោង</w:t>
        </w:r>
      </w:ins>
      <w:ins w:id="11760" w:author="S_Chhenglay" w:date="2023-08-04T09:23:00Z">
        <w:r w:rsidR="00665E73">
          <w:rPr>
            <w:rFonts w:ascii="Khmer MEF1" w:hAnsi="Khmer MEF1" w:cs="Khmer MEF1" w:hint="cs"/>
            <w:spacing w:val="-4"/>
            <w:sz w:val="24"/>
            <w:szCs w:val="24"/>
            <w:cs/>
          </w:rPr>
          <w:t>តាម</w:t>
        </w:r>
      </w:ins>
      <w:ins w:id="11761" w:author="Sopheak" w:date="2023-08-03T07:02:00Z">
        <w:r w:rsidRPr="00554F1A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ព្រះរាជក្រឹត្យ​លេខ</w:t>
        </w:r>
        <w:r w:rsidRPr="00554F1A">
          <w:rPr>
            <w:rFonts w:ascii="Khmer MEF1" w:hAnsi="Khmer MEF1" w:cs="Khmer MEF1"/>
            <w:spacing w:val="-4"/>
            <w:sz w:val="24"/>
            <w:szCs w:val="24"/>
            <w:lang w:val="ca-ES"/>
          </w:rPr>
          <w:t xml:space="preserve"> </w:t>
        </w:r>
        <w:r w:rsidRPr="00554F1A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នស/រកត/០៤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554F1A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២</w:t>
        </w:r>
        <w:r w:rsidRPr="00554F1A">
          <w:rPr>
            <w:rFonts w:ascii="Khmer MEF1" w:hAnsi="Khmer MEF1" w:cs="Khmer MEF1"/>
            <w:spacing w:val="2"/>
            <w:sz w:val="24"/>
            <w:szCs w:val="24"/>
            <w:lang w:val="ca-ES"/>
          </w:rPr>
          <w:t>​​​​</w:t>
        </w:r>
        <w:r w:rsidRPr="00554F1A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៣/៨០១ ចុះថ្ងៃទី២៩ ខែមេសា ឆ្នាំ២០២៣ </w:t>
        </w:r>
        <w:r w:rsidRPr="00554F1A">
          <w:rPr>
            <w:rFonts w:ascii="Khmer MEF2" w:hAnsi="Khmer MEF2" w:cs="Khmer MEF2"/>
            <w:spacing w:val="2"/>
            <w:sz w:val="24"/>
            <w:szCs w:val="24"/>
            <w:cs/>
            <w:lang w:val="ca-ES"/>
          </w:rPr>
          <w:t>ឯកឧត្តម ឈុន</w:t>
        </w:r>
        <w:r w:rsidRPr="00554F1A">
          <w:rPr>
            <w:rFonts w:ascii="Khmer MEF2" w:hAnsi="Khmer MEF2" w:cs="Khmer MEF2"/>
            <w:spacing w:val="2"/>
            <w:sz w:val="24"/>
            <w:szCs w:val="24"/>
            <w:lang w:val="ca-ES"/>
          </w:rPr>
          <w:t xml:space="preserve"> </w:t>
        </w:r>
        <w:r w:rsidRPr="00554F1A">
          <w:rPr>
            <w:rFonts w:ascii="Khmer MEF2" w:hAnsi="Khmer MEF2" w:cs="Khmer MEF2"/>
            <w:spacing w:val="2"/>
            <w:sz w:val="24"/>
            <w:szCs w:val="24"/>
            <w:cs/>
            <w:lang w:val="ca-ES"/>
          </w:rPr>
          <w:t xml:space="preserve">សម្បត្តិ </w:t>
        </w:r>
        <w:r w:rsidRPr="00554F1A">
          <w:rPr>
            <w:rFonts w:ascii="Khmer MEF1" w:hAnsi="Khmer MEF1" w:cs="Khmer MEF1"/>
            <w:spacing w:val="2"/>
            <w:sz w:val="24"/>
            <w:szCs w:val="24"/>
            <w:cs/>
          </w:rPr>
          <w:t>ត្រូវ​បានតែងតាំងជាទីប្រឹក្សា</w:t>
        </w:r>
        <w:r w:rsidRPr="00677848">
          <w:rPr>
            <w:rFonts w:ascii="Khmer MEF1" w:hAnsi="Khmer MEF1" w:cs="Khmer MEF1"/>
            <w:sz w:val="24"/>
            <w:szCs w:val="24"/>
            <w:cs/>
            <w:rPrChange w:id="11762" w:author="Sopheak Phorn" w:date="2023-08-04T11:10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ឧត្តម</w:t>
        </w:r>
        <w:r w:rsidRPr="00677848">
          <w:rPr>
            <w:rFonts w:ascii="Khmer MEF1" w:hAnsi="Khmer MEF1" w:cs="Khmer MEF1"/>
            <w:sz w:val="24"/>
            <w:szCs w:val="24"/>
            <w:cs/>
            <w:rPrChange w:id="11763" w:author="Sopheak Phorn" w:date="2023-08-04T11:10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 xml:space="preserve">ក្រុមប្រឹក្សាសេដ្ឋកិច្ចជាតិ មានឋានៈស្មើ រដ្ឋលេខាធិការ បន្ថែមលើមុខងារបច្ចុប្បន្ន។ </w:t>
        </w:r>
        <w:r w:rsidRPr="00677848">
          <w:rPr>
            <w:rFonts w:ascii="Khmer MEF2" w:hAnsi="Khmer MEF2" w:cs="Khmer MEF2"/>
            <w:sz w:val="24"/>
            <w:szCs w:val="24"/>
            <w:cs/>
            <w:lang w:val="ca-ES"/>
            <w:rPrChange w:id="11764" w:author="Sopheak Phorn" w:date="2023-08-04T11:10:00Z">
              <w:rPr>
                <w:rFonts w:ascii="Khmer MEF2" w:hAnsi="Khmer MEF2" w:cs="Khmer MEF2"/>
                <w:spacing w:val="-10"/>
                <w:sz w:val="24"/>
                <w:szCs w:val="24"/>
                <w:cs/>
                <w:lang w:val="ca-ES"/>
              </w:rPr>
            </w:rPrChange>
          </w:rPr>
          <w:t>ឯកឧត្តម​ប្រធាន​​</w:t>
        </w:r>
        <w:r w:rsidRPr="00677848">
          <w:rPr>
            <w:rFonts w:ascii="Khmer MEF2" w:hAnsi="Khmer MEF2" w:cs="Khmer MEF2"/>
            <w:spacing w:val="-6"/>
            <w:sz w:val="24"/>
            <w:szCs w:val="24"/>
            <w:cs/>
            <w:lang w:val="ca-ES"/>
            <w:rPrChange w:id="11765" w:author="Sopheak Phorn" w:date="2023-08-04T11:11:00Z">
              <w:rPr>
                <w:rFonts w:ascii="Khmer MEF2" w:hAnsi="Khmer MEF2" w:cs="Khmer MEF2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អង្គភាព </w:t>
        </w:r>
        <w:r w:rsidRPr="0067784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1766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បានបញ្ចប់​ការសិក្សា និង</w:t>
        </w:r>
        <w:r w:rsidRPr="00677848">
          <w:rPr>
            <w:rFonts w:ascii="Khmer MEF1" w:hAnsi="Khmer MEF1" w:cs="Khmer MEF1"/>
            <w:spacing w:val="-6"/>
            <w:sz w:val="24"/>
            <w:szCs w:val="24"/>
            <w:cs/>
            <w:rPrChange w:id="11767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ទទួលបានសញ្ញាបត្រថ្នាក់បរិញ្ញា​ប</w:t>
        </w:r>
        <w:r w:rsidRPr="00677848">
          <w:rPr>
            <w:rFonts w:ascii="Khmer MEF1" w:hAnsi="Khmer MEF1" w:cs="Khmer MEF1"/>
            <w:spacing w:val="-6"/>
            <w:sz w:val="24"/>
            <w:szCs w:val="24"/>
            <w:rPrChange w:id="11768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pacing w:val="-6"/>
            <w:sz w:val="24"/>
            <w:szCs w:val="24"/>
            <w:cs/>
            <w:rPrChange w:id="11769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ត្រជាន់ខ្ពស់ផ្នែកគ្រប់គ្រង​និងយុទ្ធសាស្រ្ត</w:t>
        </w:r>
        <w:r w:rsidRPr="00677848">
          <w:rPr>
            <w:rFonts w:ascii="Khmer MEF1" w:hAnsi="Khmer MEF1" w:cs="Khmer MEF1"/>
            <w:sz w:val="24"/>
            <w:szCs w:val="24"/>
            <w:cs/>
            <w:rPrChange w:id="11770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ពីសាកលវិទ្យាល័យលីយ៉ុង​៣</w:t>
        </w:r>
        <w:r w:rsidRPr="00677848">
          <w:rPr>
            <w:rFonts w:ascii="Khmer MEF1" w:hAnsi="Khmer MEF1" w:cs="Khmer MEF1"/>
            <w:sz w:val="24"/>
            <w:szCs w:val="24"/>
            <w:rPrChange w:id="11771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1772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នៃសាធារណៈ</w:t>
        </w:r>
        <w:r w:rsidRPr="00677848">
          <w:rPr>
            <w:rFonts w:ascii="Khmer MEF1" w:hAnsi="Khmer MEF1" w:cs="Khmer MEF1"/>
            <w:sz w:val="24"/>
            <w:szCs w:val="24"/>
            <w:rPrChange w:id="11773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1774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រដ្ឋ</w:t>
        </w:r>
        <w:r w:rsidRPr="00677848">
          <w:rPr>
            <w:rFonts w:ascii="Khmer MEF1" w:hAnsi="Khmer MEF1" w:cs="Khmer MEF1"/>
            <w:sz w:val="24"/>
            <w:szCs w:val="24"/>
            <w:rPrChange w:id="11775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1776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បារាំង។ យោងតាមលិ​ខិ</w:t>
        </w:r>
        <w:r w:rsidRPr="00677848">
          <w:rPr>
            <w:rFonts w:ascii="Khmer MEF1" w:hAnsi="Khmer MEF1" w:cs="Khmer MEF1"/>
            <w:sz w:val="24"/>
            <w:szCs w:val="24"/>
            <w:rPrChange w:id="11777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</w:t>
        </w:r>
        <w:r w:rsidRPr="00677848">
          <w:rPr>
            <w:rFonts w:ascii="Khmer MEF1" w:hAnsi="Khmer MEF1" w:cs="Khmer MEF1"/>
            <w:sz w:val="24"/>
            <w:szCs w:val="24"/>
            <w:cs/>
            <w:rPrChange w:id="11778" w:author="Sopheak Phorn" w:date="2023-08-04T11:1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ត</w:t>
        </w:r>
        <w:r w:rsidRPr="00677848">
          <w:rPr>
            <w:rFonts w:ascii="Khmer MEF1" w:hAnsi="Khmer MEF1" w:cs="Khmer MEF1"/>
            <w:sz w:val="24"/>
            <w:szCs w:val="24"/>
            <w:cs/>
            <w:rPrChange w:id="11779" w:author="Sopheak Phorn" w:date="2023-08-04T11:11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បញ្ជា</w:t>
        </w:r>
        <w:r w:rsidRPr="00677848">
          <w:rPr>
            <w:rFonts w:ascii="Khmer MEF1" w:hAnsi="Khmer MEF1" w:cs="Khmer MEF1"/>
            <w:sz w:val="24"/>
            <w:szCs w:val="24"/>
            <w:cs/>
            <w:rPrChange w:id="11780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បេសកកម្មលេខ ១</w:t>
        </w:r>
        <w:r w:rsidRPr="00677848">
          <w:rPr>
            <w:rFonts w:ascii="Khmer MEF1" w:hAnsi="Khmer MEF1" w:cs="Khmer MEF1"/>
            <w:sz w:val="24"/>
            <w:szCs w:val="24"/>
            <w:cs/>
            <w:rPrChange w:id="11781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>០៣</w:t>
        </w:r>
        <w:r w:rsidRPr="00677848">
          <w:rPr>
            <w:rFonts w:ascii="Khmer MEF1" w:hAnsi="Khmer MEF1" w:cs="Khmer MEF1"/>
            <w:sz w:val="24"/>
            <w:szCs w:val="24"/>
            <w:cs/>
            <w:rPrChange w:id="11782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/២៣</w:t>
        </w:r>
        <w:r w:rsidRPr="00A0350B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 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rPrChange w:id="11783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អ.ស.ផ. </w:t>
        </w:r>
        <w:r w:rsidRPr="00780F93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ចុះ​ថ្ងៃទី១៦ ខែមីនា ឆ្នាំ២០២៣</w:t>
        </w:r>
        <w:r w:rsidRPr="00780F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rPrChange w:id="11784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និង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1785" w:author="Sopheak Phorn" w:date="2023-08-04T11:11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បញ្ជីរាយនាមប្រតិភូសវនកម្ម </w:t>
        </w:r>
        <w:r w:rsidRPr="0067784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1786" w:author="Sopheak Phorn" w:date="2023-08-04T11:11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និ​ងសវនករទទួលបន្ទុក ចុះថ្ងៃទី១៦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ខែមីនា ឆ្នាំ</w:t>
        </w:r>
        <w:r>
          <w:rPr>
            <w:rFonts w:ascii="Khmer MEF1" w:hAnsi="Khmer MEF1" w:cs="Khmer MEF1" w:hint="cs"/>
            <w:spacing w:val="6"/>
            <w:sz w:val="24"/>
            <w:szCs w:val="24"/>
            <w:cs/>
            <w:lang w:val="ca-ES"/>
          </w:rPr>
          <w:t>​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២០២៣ </w:t>
        </w:r>
        <w:r w:rsidRPr="00554F1A">
          <w:rPr>
            <w:rFonts w:ascii="Khmer MEF2" w:hAnsi="Khmer MEF2" w:cs="Khmer MEF2"/>
            <w:spacing w:val="6"/>
            <w:sz w:val="24"/>
            <w:szCs w:val="24"/>
            <w:cs/>
            <w:lang w:val="ca-ES"/>
          </w:rPr>
          <w:t xml:space="preserve">ឯកឧត្តម​ប្រធានអង្គភាព 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</w:rPr>
          <w:t>ត្រូវបាន​តែងតាំង</w:t>
        </w:r>
        <w:r w:rsidRPr="00554F1A">
          <w:rPr>
            <w:rFonts w:ascii="Khmer MEF1" w:hAnsi="Khmer MEF1" w:cs="Khmer MEF1"/>
            <w:spacing w:val="6"/>
            <w:sz w:val="24"/>
            <w:szCs w:val="24"/>
          </w:rPr>
          <w:t>​​</w:t>
        </w:r>
        <w:r w:rsidRPr="00554F1A">
          <w:rPr>
            <w:rFonts w:ascii="Khmer MEF1" w:hAnsi="Khmer MEF1" w:cs="Khmer MEF1"/>
            <w:spacing w:val="6"/>
            <w:sz w:val="24"/>
            <w:szCs w:val="24"/>
            <w:cs/>
          </w:rPr>
          <w:t>ជា</w:t>
        </w:r>
        <w:r w:rsidRPr="00554F1A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ប្រធានប្រតិភូសវនកម្មស​ម្រា​ប់</w:t>
        </w:r>
        <w:r w:rsidRPr="00554F1A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F37404">
          <w:rPr>
            <w:rFonts w:ascii="Khmer MEF1" w:hAnsi="Khmer MEF1" w:cs="Khmer MEF1"/>
            <w:sz w:val="24"/>
            <w:szCs w:val="24"/>
            <w:cs/>
            <w:lang w:val="ca-ES"/>
          </w:rPr>
          <w:t>ការធ្វើសវនកម្មក្នុងការិយបរិច្ឆេទ២០២</w:t>
        </w:r>
        <w:r w:rsidRPr="00554F1A">
          <w:rPr>
            <w:rFonts w:ascii="Khmer MEF1" w:hAnsi="Khmer MEF1" w:cs="Khmer MEF1"/>
            <w:sz w:val="24"/>
            <w:szCs w:val="24"/>
            <w:cs/>
            <w:lang w:val="ca-ES"/>
          </w:rPr>
          <w:t>៣</w:t>
        </w:r>
        <w:r w:rsidRPr="00F37404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នេះ។</w:t>
        </w:r>
      </w:ins>
    </w:p>
    <w:p w14:paraId="22CDCADB" w14:textId="500E8F2E" w:rsidR="00B47A1B" w:rsidRPr="00E33574" w:rsidDel="00A0350B" w:rsidRDefault="000B25C7">
      <w:pPr>
        <w:shd w:val="clear" w:color="auto" w:fill="FFFFFF" w:themeFill="background1"/>
        <w:spacing w:after="0" w:line="223" w:lineRule="auto"/>
        <w:jc w:val="both"/>
        <w:rPr>
          <w:ins w:id="11787" w:author="User" w:date="2022-09-10T13:36:00Z"/>
          <w:del w:id="11788" w:author="Sopheak" w:date="2023-08-03T07:02:00Z"/>
          <w:rFonts w:ascii="Khmer MEF1" w:hAnsi="Khmer MEF1" w:cs="Khmer MEF1"/>
          <w:sz w:val="24"/>
          <w:szCs w:val="24"/>
          <w:lang w:val="ca-ES"/>
        </w:rPr>
        <w:pPrChange w:id="11789" w:author="Sopheak Phorn" w:date="2023-08-25T16:15:00Z">
          <w:pPr>
            <w:spacing w:after="0" w:line="228" w:lineRule="auto"/>
            <w:jc w:val="both"/>
          </w:pPr>
        </w:pPrChange>
      </w:pPr>
      <w:ins w:id="11790" w:author="LENOVO" w:date="2022-10-02T08:56:00Z">
        <w:del w:id="11791" w:author="Sopheak" w:date="2023-08-03T07:02:00Z"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ក</w:delText>
          </w:r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>-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>ឯកឧត្តម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>ឈុន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>សម្បត្តិ</w:delText>
          </w:r>
          <w:r w:rsidRPr="00E33574" w:rsidDel="00A0350B">
            <w:rPr>
              <w:rFonts w:ascii="Khmer MEF2" w:hAnsi="Khmer MEF2" w:cs="Khmer MEF2"/>
              <w:spacing w:val="-4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ប្រធានអង្គភាព​សវនកម្មផ្ទៃក្នុងនៃ </w:delText>
          </w:r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អ.ស.ហ.</w:delText>
          </w:r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​ជាប្រធានប្រតិភូសវនកម្ម។​</w:delText>
          </w:r>
          <w:r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យោងព្រះរាជក្រឹត្យ​លេខ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នស/រកត/០២២១/១៤៤ ចុះថ្ងៃទី១៤ ខែកុម្ភៈ ឆ្នាំ២០២១ 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ឯកឧត្តម ឈុន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lang w:val="ca-ES"/>
            </w:rPr>
            <w:delText xml:space="preserve"> 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សម្បត្តិ</w:delText>
          </w:r>
          <w:r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ត្រូវ​បានតែងតាំងជាប្រធានអង្គភាពសវនកម្ម​ផ្ទៃក្នុង​នៃ ​</w:delText>
          </w:r>
          <w:r w:rsidRPr="00E33574" w:rsidDel="00A0350B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 xml:space="preserve">អ.ស.ហ. 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ដែលមានឋានៈ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</w:rPr>
            <w:delText xml:space="preserve">​ 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និងបុព្វសិទ្ធិ​ស្មើ</w:delText>
          </w:r>
          <w:r w:rsidRPr="00E33574" w:rsidDel="00A0350B">
            <w:rPr>
              <w:rFonts w:ascii="Khmer MEF1" w:hAnsi="Khmer MEF1" w:cs="Khmer MEF1"/>
              <w:spacing w:val="-10"/>
              <w:sz w:val="24"/>
              <w:szCs w:val="24"/>
            </w:rPr>
            <w:delText xml:space="preserve"> </w:delText>
          </w:r>
          <w:r w:rsidRPr="00E33574" w:rsidDel="00A0350B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</w:rPr>
            <w:delText>អនុរដ្ឋលេខា</w:delText>
          </w:r>
          <w:r w:rsidRPr="00E33574" w:rsidDel="00A0350B">
            <w:rPr>
              <w:rFonts w:ascii="Khmer MEF1" w:hAnsi="Khmer MEF1" w:cs="Khmer MEF1"/>
              <w:b/>
              <w:bCs/>
              <w:spacing w:val="-10"/>
              <w:sz w:val="24"/>
              <w:szCs w:val="24"/>
            </w:rPr>
            <w:delText>-</w:delText>
          </w:r>
          <w:r w:rsidRPr="008207A1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1792" w:author="Sopheak Phorn" w:date="2023-07-28T14:01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ធិការ</w:delText>
          </w:r>
        </w:del>
      </w:ins>
      <w:ins w:id="11793" w:author="Sopheak Phorn" w:date="2023-07-28T13:59:00Z">
        <w:del w:id="11794" w:author="Sopheak" w:date="2023-08-03T07:02:00Z">
          <w:r w:rsidR="008207A1" w:rsidRPr="008207A1" w:rsidDel="00A0350B">
            <w:rPr>
              <w:rFonts w:ascii="Khmer MEF1" w:hAnsi="Khmer MEF1" w:cs="Khmer MEF1"/>
              <w:b/>
              <w:bCs/>
              <w:sz w:val="24"/>
              <w:szCs w:val="24"/>
              <w:rPrChange w:id="11795" w:author="Sopheak Phorn" w:date="2023-07-28T14:01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</w:rPr>
              </w:rPrChange>
            </w:rPr>
            <w:delText xml:space="preserve"> 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rPrChange w:id="11796" w:author="Sopheak Phorn" w:date="2023-07-28T14:0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និងយោង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797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ព្រះរាជក្រឹត្យ​លេខ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lang w:val="ca-ES"/>
              <w:rPrChange w:id="11798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799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នស/រកត/០៤</w:delText>
          </w:r>
        </w:del>
      </w:ins>
      <w:ins w:id="11800" w:author="Sopheak Phorn" w:date="2023-07-28T14:00:00Z">
        <w:del w:id="11801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02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២៣</w:delText>
          </w:r>
        </w:del>
      </w:ins>
      <w:ins w:id="11803" w:author="Sopheak Phorn" w:date="2023-07-28T13:59:00Z">
        <w:del w:id="11804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05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/</w:delText>
          </w:r>
        </w:del>
      </w:ins>
      <w:ins w:id="11806" w:author="Sopheak Phorn" w:date="2023-07-28T14:00:00Z">
        <w:del w:id="11807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08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៨០១</w:delText>
          </w:r>
        </w:del>
      </w:ins>
      <w:ins w:id="11809" w:author="Sopheak Phorn" w:date="2023-07-28T13:59:00Z">
        <w:del w:id="11810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11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ចុះថ្ងៃទី</w:delText>
          </w:r>
        </w:del>
      </w:ins>
      <w:ins w:id="11812" w:author="Sopheak Phorn" w:date="2023-07-28T14:00:00Z">
        <w:del w:id="11813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14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២៩</w:delText>
          </w:r>
        </w:del>
      </w:ins>
      <w:ins w:id="11815" w:author="Sopheak Phorn" w:date="2023-07-28T13:59:00Z">
        <w:del w:id="11816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17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ខែ</w:delText>
          </w:r>
        </w:del>
      </w:ins>
      <w:ins w:id="11818" w:author="Sopheak Phorn" w:date="2023-07-28T14:00:00Z">
        <w:del w:id="11819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20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មេសា</w:delText>
          </w:r>
        </w:del>
      </w:ins>
      <w:ins w:id="11821" w:author="Sopheak Phorn" w:date="2023-07-28T13:59:00Z">
        <w:del w:id="11822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23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</w:delText>
          </w:r>
        </w:del>
      </w:ins>
      <w:ins w:id="11824" w:author="Sopheak Phorn" w:date="2023-07-28T14:00:00Z">
        <w:del w:id="11825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26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11827" w:author="Sopheak Phorn" w:date="2023-07-28T13:59:00Z">
        <w:del w:id="11828" w:author="Sopheak" w:date="2023-08-03T07:02:00Z">
          <w:r w:rsidR="008207A1" w:rsidRPr="008207A1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829" w:author="Sopheak Phorn" w:date="2023-07-28T14:01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8207A1" w:rsidRPr="008207A1" w:rsidDel="00A0350B">
            <w:rPr>
              <w:rFonts w:ascii="Khmer MEF2" w:hAnsi="Khmer MEF2" w:cs="Khmer MEF2"/>
              <w:sz w:val="24"/>
              <w:szCs w:val="24"/>
              <w:cs/>
              <w:lang w:val="ca-ES"/>
              <w:rPrChange w:id="11830" w:author="Sopheak Phorn" w:date="2023-07-28T14:01:00Z">
                <w:rPr>
                  <w:rFonts w:ascii="Khmer MEF2" w:hAnsi="Khmer MEF2" w:cs="Khmer MEF2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  <w:r w:rsidR="008207A1"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 xml:space="preserve"> ឈុន</w:delText>
          </w:r>
          <w:r w:rsidR="008207A1" w:rsidRPr="00E33574" w:rsidDel="00A0350B">
            <w:rPr>
              <w:rFonts w:ascii="Khmer MEF2" w:hAnsi="Khmer MEF2" w:cs="Khmer MEF2"/>
              <w:spacing w:val="-8"/>
              <w:sz w:val="24"/>
              <w:szCs w:val="24"/>
              <w:lang w:val="ca-ES"/>
            </w:rPr>
            <w:delText xml:space="preserve"> </w:delText>
          </w:r>
          <w:r w:rsidR="008207A1"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សម្បត្តិ</w:delText>
          </w:r>
        </w:del>
      </w:ins>
      <w:ins w:id="11831" w:author="Sopheak Phorn" w:date="2023-07-28T14:01:00Z">
        <w:del w:id="11832" w:author="Sopheak" w:date="2023-08-03T07:02:00Z">
          <w:r w:rsidR="008207A1" w:rsidDel="00A0350B">
            <w:rPr>
              <w:rFonts w:ascii="Khmer MEF2" w:hAnsi="Khmer MEF2" w:cs="Khmer MEF2" w:hint="cs"/>
              <w:spacing w:val="-8"/>
              <w:sz w:val="24"/>
              <w:szCs w:val="24"/>
              <w:cs/>
              <w:lang w:val="ca-ES"/>
            </w:rPr>
            <w:delText xml:space="preserve"> </w:delText>
          </w:r>
          <w:r w:rsidR="008207A1" w:rsidRPr="00E33574" w:rsidDel="00A0350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ត្រូវ​បានតែងតាំងជា</w:delText>
          </w:r>
          <w:r w:rsidR="008207A1" w:rsidDel="00A0350B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សមាជិក</w:delText>
          </w:r>
        </w:del>
      </w:ins>
      <w:ins w:id="11833" w:author="Sopheak Phorn" w:date="2023-07-28T14:02:00Z">
        <w:del w:id="11834" w:author="Sopheak" w:date="2023-08-03T07:02:00Z">
          <w:r w:rsidR="008207A1" w:rsidDel="00A0350B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ឧត្តមក្រុមប្រឹក្សាសេដ្ឋកិច្ចជាតិ</w:delText>
          </w:r>
        </w:del>
      </w:ins>
      <w:ins w:id="11835" w:author="Sopheak Phorn" w:date="2023-07-28T13:59:00Z">
        <w:del w:id="11836" w:author="Sopheak" w:date="2023-08-03T07:02:00Z">
          <w:r w:rsidR="008207A1"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1837" w:author="LENOVO" w:date="2022-10-02T08:56:00Z">
        <w:del w:id="11838" w:author="Sopheak" w:date="2023-08-03T07:02:00Z">
          <w:r w:rsidRPr="00E33574" w:rsidDel="00A0350B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។ </w:delText>
          </w:r>
          <w:r w:rsidRPr="00E33574" w:rsidDel="00A0350B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  <w:delText xml:space="preserve">ឯកឧត្តម​ប្រធាន​​អង្គភាព </w:delText>
          </w:r>
          <w:r w:rsidRPr="00E33574" w:rsidDel="00A0350B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បាន</w:delText>
          </w:r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1839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បញ្ចប់​ការសិក្សា និង</w:delText>
          </w:r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1840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ទទួលបានសញ្ញាបត្រ</w:delText>
          </w:r>
        </w:del>
      </w:ins>
      <w:ins w:id="11841" w:author="User" w:date="2022-10-04T10:39:00Z">
        <w:del w:id="11842" w:author="Sopheak" w:date="2023-08-03T07:02:00Z">
          <w:r w:rsidR="00C11D63"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1843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ថ្នាក់</w:delText>
          </w:r>
        </w:del>
      </w:ins>
      <w:ins w:id="11844" w:author="User" w:date="2022-10-04T10:38:00Z">
        <w:del w:id="11845" w:author="Sopheak" w:date="2023-08-03T07:02:00Z">
          <w:r w:rsidR="00C11D63"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1846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បរិញ្ញាបត្រ</w:delText>
          </w:r>
        </w:del>
      </w:ins>
      <w:ins w:id="11847" w:author="LENOVO" w:date="2022-10-02T08:56:00Z">
        <w:del w:id="11848" w:author="Sopheak" w:date="2023-08-03T07:02:00Z"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1849" w:author="Sopheak Phorn" w:date="2023-07-28T14:05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ជាន់ខ្ពស់ផ្នែកគ្រប់គ្រង​និង</w:delText>
          </w:r>
          <w:r w:rsidRPr="008207A1" w:rsidDel="00A0350B">
            <w:rPr>
              <w:rFonts w:ascii="Khmer MEF1" w:hAnsi="Khmer MEF1" w:cs="Khmer MEF1"/>
              <w:spacing w:val="4"/>
              <w:sz w:val="24"/>
              <w:szCs w:val="24"/>
              <w:cs/>
              <w:rPrChange w:id="11850" w:author="Sopheak Phorn" w:date="2023-07-28T14:0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យុទ្ធសាស្រ្តពីសាកល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វិទ្យាល័យលីយ៉ុង​៣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</w:rPr>
            <w:delText>​​​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នៃសាធារណៈ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</w:rPr>
            <w:delText>​​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រដ្ឋ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</w:rPr>
            <w:delText>​​</w:delText>
          </w:r>
          <w:r w:rsidRPr="00E33574" w:rsidDel="00A0350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បារាំង។ យោងតាមលិខិតបញ្ជា</w:delText>
          </w:r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185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បេសកកម្មលេខ ១២</w:delText>
          </w:r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185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1853" w:author="User" w:date="2022-10-05T13:08:00Z">
        <w:del w:id="11854" w:author="Sopheak" w:date="2023-08-03T07:02:00Z">
          <w:r w:rsidR="00034EE6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៧</w:delText>
          </w:r>
        </w:del>
      </w:ins>
      <w:ins w:id="11855" w:author="Kem Sereyboth" w:date="2023-06-27T15:40:00Z">
        <w:del w:id="11856" w:author="Sopheak" w:date="2023-08-03T07:02:00Z">
          <w:r w:rsidR="00CB32B1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185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០</w:delText>
          </w:r>
        </w:del>
      </w:ins>
      <w:ins w:id="11858" w:author="Sopheak Phorn" w:date="2023-07-28T14:08:00Z">
        <w:del w:id="11859" w:author="Sopheak" w:date="2023-08-03T07:02:00Z">
          <w:r w:rsidR="00866A04" w:rsidDel="00A0350B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៣</w:delText>
          </w:r>
        </w:del>
      </w:ins>
      <w:ins w:id="11860" w:author="Kem Sereyboth" w:date="2023-06-27T15:40:00Z">
        <w:del w:id="11861" w:author="Sopheak" w:date="2023-08-03T07:02:00Z">
          <w:r w:rsidR="00CB32B1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186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៥</w:delText>
          </w:r>
        </w:del>
      </w:ins>
      <w:ins w:id="11863" w:author="LENOVO" w:date="2022-10-02T08:56:00Z">
        <w:del w:id="11864" w:author="Sopheak" w:date="2023-08-03T07:02:00Z"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186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/២២</w:delText>
          </w:r>
        </w:del>
      </w:ins>
      <w:ins w:id="11866" w:author="Kem Sereyboth" w:date="2023-06-27T15:40:00Z">
        <w:del w:id="11867" w:author="Sopheak" w:date="2023-08-03T07:02:00Z">
          <w:r w:rsidR="00CB32B1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186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11869" w:author="LENOVO" w:date="2022-10-02T08:56:00Z">
        <w:del w:id="11870" w:author="Sopheak" w:date="2023-08-03T07:02:00Z"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18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អ.ស.ផ. </w:delText>
          </w:r>
        </w:del>
      </w:ins>
      <w:ins w:id="11872" w:author="Kem Sereyboth" w:date="2023-07-25T14:33:00Z">
        <w:del w:id="11873" w:author="Sopheak" w:date="2023-08-03T07:02:00Z">
          <w:r w:rsidR="00786AAA" w:rsidRPr="00400C83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ចុះ​ថ្ងៃទី១៦ ខែមីនា ឆ្នាំ២០២៣</w:delText>
          </w:r>
          <w:r w:rsidR="00786AAA" w:rsidRPr="00400C83" w:rsidDel="00A0350B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1874" w:author="LENOVO" w:date="2022-10-02T08:56:00Z">
        <w:del w:id="11875" w:author="Sopheak" w:date="2023-08-03T07:02:00Z"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rPrChange w:id="118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និង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8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លិខិតលេខ ១</w:delText>
          </w:r>
        </w:del>
      </w:ins>
      <w:ins w:id="11878" w:author="User" w:date="2022-10-05T13:09:00Z">
        <w:del w:id="11879" w:author="Sopheak" w:date="2023-08-03T07:02:00Z">
          <w:r w:rsidR="00034EE6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88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11881" w:author="LENOVO" w:date="2022-10-02T08:56:00Z">
        <w:del w:id="11882" w:author="Sopheak" w:date="2023-08-03T07:02:00Z"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88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៤៨</w:delText>
          </w:r>
        </w:del>
      </w:ins>
      <w:ins w:id="11884" w:author="User" w:date="2022-10-05T13:08:00Z">
        <w:del w:id="11885" w:author="Sopheak" w:date="2023-08-03T07:02:00Z">
          <w:r w:rsidR="00034EE6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88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៦</w:delText>
          </w:r>
        </w:del>
      </w:ins>
      <w:ins w:id="11887" w:author="LENOVO" w:date="2022-10-02T08:56:00Z">
        <w:del w:id="11888" w:author="Sopheak" w:date="2023-08-03T07:02:00Z"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188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/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89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២២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189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89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​អ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189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89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189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89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ផ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189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8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ស្តីពី</w:delText>
          </w:r>
          <w:r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18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បញ្ជីរាយនាមប្រតិភូសវនកម្ម</w:delText>
          </w:r>
        </w:del>
      </w:ins>
      <w:ins w:id="11900" w:author="Kem Sereyboth" w:date="2023-07-25T14:35:00Z">
        <w:del w:id="11901" w:author="Sopheak" w:date="2023-08-03T07:02:00Z">
          <w:r w:rsidR="00786AAA" w:rsidDel="00A0350B">
            <w:rPr>
              <w:rFonts w:ascii="Khmer MEF1" w:hAnsi="Khmer MEF1" w:cs="Khmer MEF1" w:hint="cs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1902" w:author="LENOVO" w:date="2022-10-02T08:56:00Z">
        <w:del w:id="11903" w:author="Sopheak" w:date="2023-08-03T07:02:00Z"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19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</w:delText>
          </w:r>
        </w:del>
      </w:ins>
      <w:ins w:id="11905" w:author="Kem Sereyboth" w:date="2023-07-25T14:35:00Z">
        <w:del w:id="11906" w:author="Sopheak" w:date="2023-08-03T07:02:00Z">
          <w:r w:rsidR="00786AAA" w:rsidDel="00A0350B">
            <w:rPr>
              <w:rFonts w:ascii="Khmer MEF1" w:hAnsi="Khmer MEF1" w:cs="Khmer MEF1" w:hint="cs"/>
              <w:spacing w:val="-4"/>
              <w:sz w:val="24"/>
              <w:szCs w:val="24"/>
              <w:cs/>
              <w:lang w:val="ca-ES"/>
            </w:rPr>
            <w:delText xml:space="preserve"> ចុះថ្ងៃទី១៦ ខែមីនា ឆ្នាំ២០២៣ </w:delText>
          </w:r>
        </w:del>
      </w:ins>
      <w:ins w:id="11907" w:author="LENOVO" w:date="2022-10-02T08:56:00Z">
        <w:del w:id="11908" w:author="Sopheak" w:date="2023-08-03T07:02:00Z">
          <w:r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19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លើ </w:delText>
          </w:r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191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1911" w:author="User" w:date="2022-10-04T13:16:00Z">
        <w:del w:id="11912" w:author="Sopheak" w:date="2023-08-03T07:02:00Z">
          <w:r w:rsidR="003E27AC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191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1914" w:author="LENOVO" w:date="2022-10-02T08:56:00Z">
        <w:del w:id="11915" w:author="Sopheak" w:date="2023-08-03T07:02:00Z"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191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អ.ប</w:delText>
          </w:r>
        </w:del>
      </w:ins>
      <w:ins w:id="11917" w:author="User" w:date="2022-10-04T13:16:00Z">
        <w:del w:id="11918" w:author="Sopheak" w:date="2023-08-03T07:02:00Z">
          <w:r w:rsidR="003E27AC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191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1920" w:author="LENOVO" w:date="2022-10-02T08:56:00Z">
        <w:del w:id="11921" w:author="Sopheak" w:date="2023-08-03T07:02:00Z">
          <w:r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19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A0350B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  <w:rPrChange w:id="11923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 xml:space="preserve">ឯកឧត្តម​ប្រធានអង្គភាព 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rPrChange w:id="119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ត្រូវបាន​តែងតាំង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rPrChange w:id="11925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rPrChange w:id="119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</w:delText>
          </w:r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19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ប្រធានប្រតិភូសវនកម្មស</w:delText>
          </w:r>
        </w:del>
      </w:ins>
      <w:ins w:id="11928" w:author="Kem Sereyboth" w:date="2023-06-27T15:43:00Z">
        <w:del w:id="11929" w:author="Sopheak" w:date="2023-08-03T07:02:00Z">
          <w:r w:rsidR="00206A01"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193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11931" w:author="LENOVO" w:date="2022-10-02T08:56:00Z">
        <w:del w:id="11932" w:author="Sopheak" w:date="2023-08-03T07:02:00Z"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19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ម្រា</w:delText>
          </w:r>
        </w:del>
      </w:ins>
      <w:ins w:id="11934" w:author="Kem Sereyboth" w:date="2023-06-27T15:43:00Z">
        <w:del w:id="11935" w:author="Sopheak" w:date="2023-08-03T07:02:00Z">
          <w:r w:rsidR="00206A01"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193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11937" w:author="LENOVO" w:date="2022-10-02T08:56:00Z">
        <w:del w:id="11938" w:author="Sopheak" w:date="2023-08-03T07:02:00Z">
          <w:r w:rsidRPr="00E33574" w:rsidDel="00A0350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19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ប់</w:delText>
          </w:r>
        </w:del>
      </w:ins>
      <w:ins w:id="11940" w:author="Kem Sereyboth" w:date="2023-06-27T15:43:00Z">
        <w:del w:id="11941" w:author="Sopheak" w:date="2023-08-03T07:02:00Z">
          <w:r w:rsidR="00206A01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94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11943" w:author="LENOVO" w:date="2022-10-02T08:56:00Z">
        <w:del w:id="11944" w:author="Sopheak" w:date="2023-08-03T07:02:00Z">
          <w:r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ការធ្វើសវនកម្មក្នុងការិយបរិច្ឆេទឆ្នាំ២០២២</w:delText>
          </w:r>
        </w:del>
      </w:ins>
      <w:ins w:id="11945" w:author="Kem Sereyboth" w:date="2023-06-27T15:42:00Z">
        <w:del w:id="11946" w:author="Sopheak" w:date="2023-08-03T07:02:00Z">
          <w:r w:rsidR="00206A01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194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11948" w:author="LENOVO" w:date="2022-10-02T08:56:00Z">
        <w:del w:id="11949" w:author="Sopheak" w:date="2023-08-03T07:02:00Z">
          <w:r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នេះ។</w:delText>
          </w:r>
        </w:del>
      </w:ins>
      <w:ins w:id="11950" w:author="User" w:date="2022-09-10T13:36:00Z">
        <w:del w:id="11951" w:author="Sopheak" w:date="2023-08-03T07:02:00Z">
          <w:r w:rsidR="00B47A1B" w:rsidRPr="00E33574" w:rsidDel="00A0350B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195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  <w:r w:rsidR="00B47A1B" w:rsidRPr="00E33574" w:rsidDel="00A0350B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1195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-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11954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  <w:rPrChange w:id="11955" w:author="Kem Sereyboth" w:date="2023-07-19T16:59:00Z">
                <w:rPr>
                  <w:rFonts w:ascii="Khmer MEF2" w:hAnsi="Khmer MEF2" w:cs="Khmer MEF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11956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ឈុន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  <w:rPrChange w:id="11957" w:author="Kem Sereyboth" w:date="2023-07-19T16:59:00Z">
                <w:rPr>
                  <w:rFonts w:ascii="Khmer MEF2" w:hAnsi="Khmer MEF2" w:cs="Khmer MEF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  <w:rPrChange w:id="11958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សម្បត្តិ</w:delText>
          </w:r>
          <w:r w:rsidR="00B47A1B" w:rsidRPr="00E33574" w:rsidDel="00A0350B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1195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1960" w:author="User" w:date="2022-09-27T20:10:00Z">
        <w:del w:id="11961" w:author="Sopheak" w:date="2023-08-03T07:02:00Z">
          <w:r w:rsidR="00B13BB7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ប្រធាន</w:delText>
          </w:r>
        </w:del>
      </w:ins>
      <w:ins w:id="11962" w:author="User" w:date="2022-09-27T20:11:00Z">
        <w:del w:id="11963" w:author="Sopheak" w:date="2023-08-03T07:02:00Z">
          <w:r w:rsidR="00B13BB7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អង្គភាពសវនកម្មផ្ទៃក្នុង</w:delText>
          </w:r>
        </w:del>
      </w:ins>
      <w:ins w:id="11964" w:author="sakaria fa" w:date="2022-09-30T20:54:00Z">
        <w:del w:id="11965" w:author="Sopheak" w:date="2023-08-03T07:02:00Z">
          <w:r w:rsidR="00F171DC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នៃ </w:delText>
          </w:r>
          <w:r w:rsidR="00F171DC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អ.ស.ហ.</w:delText>
          </w:r>
        </w:del>
      </w:ins>
      <w:ins w:id="11966" w:author="User" w:date="2022-09-27T20:11:00Z">
        <w:del w:id="11967" w:author="Sopheak" w:date="2023-08-03T07:02:00Z">
          <w:r w:rsidR="00B13BB7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 xml:space="preserve"> គឺ</w:delText>
          </w:r>
        </w:del>
      </w:ins>
      <w:ins w:id="11968" w:author="Kem Sereiboth" w:date="2022-09-14T13:45:00Z">
        <w:del w:id="11969" w:author="Sopheak" w:date="2023-08-03T07:02:00Z">
          <w:r w:rsidR="00E32E6F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19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ជាប្រធានប្រតិភូសវនក</w:delText>
          </w:r>
        </w:del>
      </w:ins>
      <w:ins w:id="11971" w:author="User" w:date="2022-09-29T10:22:00Z">
        <w:del w:id="11972" w:author="Sopheak" w:date="2023-08-03T07:02:00Z">
          <w:r w:rsidR="0069597D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ម្ម</w:delText>
          </w:r>
        </w:del>
      </w:ins>
      <w:ins w:id="11973" w:author="Kem Sereiboth" w:date="2022-09-14T13:45:00Z">
        <w:del w:id="11974" w:author="Sopheak" w:date="2023-08-03T07:02:00Z">
          <w:r w:rsidR="00E32E6F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19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ម្ម។ </w:delText>
          </w:r>
          <w:r w:rsidR="00E32E6F" w:rsidRPr="00E33574" w:rsidDel="00A0350B">
            <w:rPr>
              <w:rFonts w:ascii="Khmer MEF1" w:hAnsi="Khmer MEF1" w:cs="Khmer MEF1"/>
              <w:strike/>
              <w:spacing w:val="10"/>
              <w:sz w:val="24"/>
              <w:szCs w:val="24"/>
              <w:cs/>
              <w:lang w:val="ca-ES"/>
              <w:rPrChange w:id="119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យោងព្រះរាជអនុក្រឹត្យលេខ នស/រកត/</w:delText>
          </w:r>
          <w:r w:rsidR="00E32E6F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9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០២២១/១៤៤ ចុះថ្ងៃទី ១៤ ខែកុម្ភៈ ឆ្នាំ២០២២ </w:delText>
          </w:r>
          <w:r w:rsidR="00E32E6F" w:rsidRPr="00E33574" w:rsidDel="00A0350B">
            <w:rPr>
              <w:rFonts w:ascii="Khmer MEF2" w:hAnsi="Khmer MEF2" w:cs="Khmer MEF2"/>
              <w:strike/>
              <w:spacing w:val="-6"/>
              <w:sz w:val="24"/>
              <w:szCs w:val="24"/>
              <w:cs/>
              <w:lang w:val="ca-ES"/>
              <w:rPrChange w:id="119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ឯកឧត្តម ឈុន សម្បត្តិ</w:delText>
          </w:r>
          <w:r w:rsidR="00E32E6F" w:rsidRPr="00E33574" w:rsidDel="00A0350B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19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ត្រូវបានតែងតាំងជាប្រធានអង្គភាព</w:delText>
          </w:r>
          <w:r w:rsidR="00E32E6F" w:rsidRPr="00E33574" w:rsidDel="00A0350B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19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</w:del>
      </w:ins>
      <w:ins w:id="11981" w:author="User" w:date="2022-09-29T10:23:00Z">
        <w:del w:id="11982" w:author="Sopheak" w:date="2023-08-03T07:02:00Z">
          <w:r w:rsidR="0069597D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។ </w:delText>
          </w:r>
          <w:r w:rsidR="0069597D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យោងព្រះរាជក្រឹត្យលេខ នស/រកត/</w:delText>
          </w:r>
          <w:r w:rsidR="0069597D" w:rsidRPr="00E33574" w:rsidDel="00A0350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០២២១/១៤៤ ចុះថ្ងៃទី១៤ ខែកុម្ភៈ ឆ្នាំ២០២១</w:delText>
          </w:r>
        </w:del>
      </w:ins>
      <w:ins w:id="11983" w:author="Kem Sereiboth" w:date="2022-09-14T13:45:00Z">
        <w:del w:id="11984" w:author="Sopheak" w:date="2023-08-03T07:02:00Z">
          <w:r w:rsidR="00E32E6F" w:rsidRPr="00E33574" w:rsidDel="00A0350B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19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កម្មផ្ទៃក្នុងនៃ </w:delText>
          </w:r>
          <w:r w:rsidR="00E32E6F" w:rsidRPr="00E33574" w:rsidDel="00A0350B">
            <w:rPr>
              <w:rFonts w:ascii="Khmer MEF1" w:hAnsi="Khmer MEF1" w:cs="Khmer MEF1"/>
              <w:b/>
              <w:bCs/>
              <w:strike/>
              <w:spacing w:val="-4"/>
              <w:sz w:val="24"/>
              <w:szCs w:val="24"/>
              <w:cs/>
              <w:lang w:val="ca-ES"/>
              <w:rPrChange w:id="119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19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ដែល</w:delText>
          </w:r>
        </w:del>
      </w:ins>
      <w:ins w:id="11988" w:author="User" w:date="2022-09-28T17:36:00Z">
        <w:del w:id="11989" w:author="Sopheak" w:date="2023-08-03T07:02:00Z">
          <w:r w:rsidR="00D67AB0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1990" w:author="User" w:date="2022-09-29T10:23:00Z">
        <w:del w:id="11991" w:author="Sopheak" w:date="2023-08-03T07:02:00Z"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ឯកឧត្តម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</w:rPr>
            <w:delText xml:space="preserve"> 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ឈុន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lang w:val="ca-ES"/>
            </w:rPr>
            <w:delText xml:space="preserve"> </w:delText>
          </w:r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សម្បត្តិ ត្រ</w:delText>
          </w:r>
        </w:del>
      </w:ins>
      <w:ins w:id="11992" w:author="User" w:date="2022-09-29T10:24:00Z">
        <w:del w:id="11993" w:author="Sopheak" w:date="2023-08-03T07:02:00Z">
          <w:r w:rsidR="00C27F6F" w:rsidRPr="00E33574" w:rsidDel="00A0350B">
            <w:rPr>
              <w:rFonts w:ascii="Khmer MEF2" w:hAnsi="Khmer MEF2" w:cs="Khmer MEF2"/>
              <w:spacing w:val="10"/>
              <w:sz w:val="24"/>
              <w:szCs w:val="24"/>
              <w:cs/>
              <w:lang w:val="ca-ES"/>
            </w:rPr>
            <w:delText>ូ</w:delText>
          </w:r>
          <w:r w:rsidR="00C27F6F" w:rsidRPr="00E33574" w:rsidDel="00A0350B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1994" w:author="Kem Sereyboth" w:date="2023-07-19T16:59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 xml:space="preserve">វបានតែងតាំងជាប្រធានអង្គភាពសវនកម្មផ្ទៃក្នុងនៃ </w:delText>
          </w:r>
          <w:r w:rsidR="00C27F6F" w:rsidRPr="00E33574" w:rsidDel="00A0350B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1995" w:author="Kem Sereyboth" w:date="2023-07-19T16:59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27F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ដែល</w:delText>
          </w:r>
        </w:del>
      </w:ins>
      <w:ins w:id="11996" w:author="Kem Sereiboth" w:date="2022-09-14T13:45:00Z">
        <w:del w:id="11997" w:author="Sopheak" w:date="2023-08-03T07:02:00Z"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19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មានឋានៈ និងបុព្វសិទ្ធិស្មើ </w:delText>
          </w:r>
          <w:r w:rsidR="00E32E6F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19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អនុរដ្ឋលេខាធិការ</w:delText>
          </w:r>
        </w:del>
      </w:ins>
      <w:ins w:id="12000" w:author="User" w:date="2022-09-27T20:15:00Z">
        <w:del w:id="12001" w:author="Sopheak" w:date="2023-08-03T07:02:00Z">
          <w:r w:rsidR="00BB6A46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002" w:author="Kem Sereiboth" w:date="2022-09-14T13:45:00Z">
        <w:del w:id="12003" w:author="Sopheak" w:date="2023-08-03T07:02:00Z"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0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E32E6F" w:rsidRPr="00E33574" w:rsidDel="00A0350B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20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បន្ថែមលើមុខងារបច្ចុប្បន្ន</w:delText>
          </w:r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0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E32E6F"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  <w:rPrChange w:id="120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</w:del>
      </w:ins>
      <w:ins w:id="12008" w:author="User" w:date="2022-09-29T10:25:00Z">
        <w:del w:id="12009" w:author="Sopheak" w:date="2023-08-03T07:02:00Z">
          <w:r w:rsidR="00C27F6F" w:rsidRPr="00E33574" w:rsidDel="00A0350B">
            <w:rPr>
              <w:rFonts w:ascii="Khmer MEF2" w:hAnsi="Khmer MEF2" w:cs="Khmer MEF2"/>
              <w:sz w:val="24"/>
              <w:szCs w:val="24"/>
              <w:cs/>
              <w:lang w:val="ca-ES"/>
              <w:rPrChange w:id="1201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</w:del>
      </w:ins>
      <w:ins w:id="12011" w:author="Kem Sereiboth" w:date="2022-09-14T13:45:00Z">
        <w:del w:id="12012" w:author="Sopheak" w:date="2023-08-03T07:02:00Z">
          <w:r w:rsidR="00E32E6F" w:rsidRPr="00E33574" w:rsidDel="00A0350B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120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014" w:author="User" w:date="2022-09-27T20:16:00Z">
        <w:del w:id="12015" w:author="Sopheak" w:date="2023-08-03T07:02:00Z">
          <w:r w:rsidR="00BB6A46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បានបញ្ចប់ការសិក្សា</w:delText>
          </w:r>
        </w:del>
      </w:ins>
      <w:ins w:id="12016" w:author="User" w:date="2022-09-27T20:17:00Z">
        <w:del w:id="12017" w:author="Sopheak" w:date="2023-08-03T07:02:00Z">
          <w:r w:rsidR="00BB6A46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018" w:author="User" w:date="2022-09-27T20:16:00Z">
        <w:del w:id="12019" w:author="Sopheak" w:date="2023-08-03T07:02:00Z">
          <w:r w:rsidR="00BB6A46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និង</w:delText>
          </w:r>
        </w:del>
      </w:ins>
      <w:ins w:id="12020" w:author="Kem Sereiboth" w:date="2022-09-14T13:45:00Z">
        <w:del w:id="12021" w:author="Sopheak" w:date="2023-08-03T07:02:00Z"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ទទួលបានសញ្ញាបត្រជាន់ខ្ពស់ផ្នែកគ្រប់គ្រង និងយុទ្ធសាស្រ្តពីសាកលវិទ្យាល័យលីយ៉ុង៣ នៃសាធារណៈរដ្ឋបារាំង។ </w:delText>
          </w:r>
        </w:del>
      </w:ins>
      <w:ins w:id="12022" w:author="Kem Sereiboth" w:date="2022-09-15T16:42:00Z">
        <w:del w:id="12023" w:author="Sopheak" w:date="2023-08-03T07:02:00Z">
          <w:r w:rsidR="001240DE" w:rsidRPr="00E33574" w:rsidDel="00A0350B">
            <w:rPr>
              <w:rFonts w:ascii="Khmer MEF1" w:hAnsi="Khmer MEF1" w:cs="Khmer MEF1"/>
              <w:sz w:val="24"/>
              <w:szCs w:val="24"/>
              <w:cs/>
              <w:rPrChange w:id="120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យោងតាមលិខិតបញ្ជាបេសកកម្មលេខ ១២៧/២២ អ.ស.ផ. និងលិខិត</w:delText>
          </w:r>
          <w:r w:rsidR="001240DE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rPrChange w:id="1202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លេខ១២៦/២២ អ.ស.ផ. ស្តីពីបញ្ជីរាយនាមប្រតិភូសវនកម្ម និងសវនករទទួលបន្ទុកលើ </w:delText>
          </w:r>
          <w:r w:rsidR="001240DE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02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ន.ស.ស</w:delText>
          </w:r>
        </w:del>
      </w:ins>
      <w:ins w:id="12027" w:author="Kem Sereiboth" w:date="2022-09-14T13:45:00Z">
        <w:del w:id="12028" w:author="Sopheak" w:date="2023-08-03T07:02:00Z">
          <w:r w:rsidR="00E32E6F" w:rsidRPr="00E33574" w:rsidDel="00A0350B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20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="00E32E6F" w:rsidRPr="00E33574" w:rsidDel="00A0350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0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E32E6F" w:rsidRPr="00E33574" w:rsidDel="00A0350B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  <w:rPrChange w:id="120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ឯកឧត្តម</w:delText>
          </w:r>
          <w:r w:rsidR="00E32E6F" w:rsidRPr="00E33574" w:rsidDel="00A0350B">
            <w:rPr>
              <w:rFonts w:ascii="Khmer MEF2" w:hAnsi="Khmer MEF2" w:cs="Khmer MEF2"/>
              <w:spacing w:val="12"/>
              <w:sz w:val="24"/>
              <w:szCs w:val="24"/>
              <w:cs/>
              <w:lang w:val="ca-ES"/>
              <w:rPrChange w:id="120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ប្រធានអង្គភាព</w:delText>
          </w:r>
          <w:r w:rsidR="00E32E6F" w:rsidRPr="00E33574" w:rsidDel="00A0350B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120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ត្រូវបានតែងតាំងជាប្រធានប្រតិភូសវនកម្មសម្រាប់ការធ្វើសវនកម្មក្នុងការិយបរិច្ឆេទ</w:delText>
          </w:r>
          <w:r w:rsidR="00E32E6F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ឆ្នាំ២០២២ នេះ។</w:delText>
          </w:r>
        </w:del>
      </w:ins>
      <w:ins w:id="12034" w:author="User" w:date="2022-09-10T13:36:00Z">
        <w:del w:id="12035" w:author="Sopheak" w:date="2023-08-03T07:02:00Z"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ជាប្រធានប្រតិភូសវនកម្ម។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  <w:rPrChange w:id="1203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យោងតាមអនុក្រឹត្យលេខ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03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...................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3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និងអនុក្រឹត្យលេខ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03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lang w:val="ca-ES"/>
                </w:rPr>
              </w:rPrChange>
            </w:rPr>
            <w:delText>...................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040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ឯកឧត្តម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04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4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ត្រូវបានតែងតាំងជាប្រធានអង្គភាពសវនកម្មផ្ទៃក្នុងនៃ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043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អ.ស.ហ.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2044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4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ដែលមានឋានៈ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04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4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និងបុព្វសិទ្ធិស្មើ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04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049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អនុរដ្ឋលេខាធិការ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05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5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បន្ថែមលើមុខងារបច្ចុប្បន្ន។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  <w:rPrChange w:id="1205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053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ឯកឧត្តម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2054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5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ទទួលបានសញ្ញាបត្រ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</w:rPr>
            <w:delText>ជាន់ខ្ពស់ផ្នែកគ្រប់គ្រង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</w:rPr>
            <w:delText>និងយុទ្ធសាស្រ្តពីសាកលវិទ្យាល័យលីយ៉ុង៣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</w:rPr>
            <w:delText>នៃសាធារណៈរដ្ឋបារាំង។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5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យោងតាមសេចក្តីសម្រេចលេខ ១២៦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rPrChange w:id="1205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5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rPrChange w:id="1205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6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  <w:r w:rsidR="00B47A1B" w:rsidRPr="00E33574" w:rsidDel="00A0350B">
            <w:rPr>
              <w:rFonts w:ascii="Khmer MEF1" w:hAnsi="Khmer MEF1" w:cs="Khmer MEF1"/>
              <w:b/>
              <w:bCs/>
              <w:sz w:val="24"/>
              <w:szCs w:val="24"/>
              <w:cs/>
              <w:rPrChange w:id="12061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 xml:space="preserve">ឯកឧត្តម 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rPrChange w:id="1206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ត្រូវបានតែងតាំងជា</w:delText>
          </w:r>
          <w:r w:rsidR="00B47A1B" w:rsidRPr="00E33574" w:rsidDel="00A0350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ប្រធានប្រតិភូសវនកម្មសម្រាប់ការធ្វើសវនកម្មក្នុងការិយបរិច្ឆេទឆ្នាំ២០២២ នេះ។</w:delText>
          </w:r>
        </w:del>
      </w:ins>
    </w:p>
    <w:p w14:paraId="4BEBEC5B" w14:textId="720194BC" w:rsidR="00B47A1B" w:rsidRPr="00E33574" w:rsidRDefault="00601326">
      <w:pPr>
        <w:spacing w:after="0" w:line="223" w:lineRule="auto"/>
        <w:ind w:firstLine="720"/>
        <w:jc w:val="both"/>
        <w:rPr>
          <w:ins w:id="12063" w:author="User" w:date="2022-09-10T13:36:00Z"/>
          <w:rFonts w:ascii="Khmer MEF1" w:hAnsi="Khmer MEF1" w:cs="Khmer MEF1"/>
          <w:sz w:val="24"/>
          <w:szCs w:val="24"/>
          <w:lang w:val="ca-ES"/>
          <w:rPrChange w:id="12064" w:author="Kem Sereyboth" w:date="2023-07-19T16:59:00Z">
            <w:rPr>
              <w:ins w:id="12065" w:author="User" w:date="2022-09-10T13:36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2066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067" w:author="LENOVO" w:date="2022-10-02T08:56:00Z">
        <w:r w:rsidRPr="00E3357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12068" w:author="Kem Sereyboth" w:date="2023-07-19T16:5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ខ</w:t>
        </w:r>
        <w:r w:rsidRPr="00E3357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12069" w:author="Kem Sereyboth" w:date="2023-07-19T16:5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-លោក អ៊ួន រិទ្ធី 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07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ប្រធាន​នាយកដ្ឋាន​សវនកម្មទី​១</w:t>
        </w:r>
        <w:r w:rsidRPr="00E3357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12071" w:author="Kem Sereyboth" w:date="2023-07-19T16:5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07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ជាអនុប្រធាន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07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ប្រតិភូសវនកម្ម​។</w:t>
        </w:r>
        <w:r w:rsidRPr="006E6058">
          <w:rPr>
            <w:rFonts w:ascii="Khmer MEF1" w:hAnsi="Khmer MEF1" w:cs="Khmer MEF1"/>
            <w:spacing w:val="-6"/>
            <w:sz w:val="24"/>
            <w:szCs w:val="24"/>
            <w:lang w:val="ca-ES"/>
            <w:rPrChange w:id="12074" w:author="Sopheak Phorn" w:date="2023-07-28T09:15:00Z">
              <w:rPr>
                <w:rFonts w:ascii="Khmer MEF1" w:hAnsi="Khmer MEF1" w:cs="Khmer MEF1"/>
                <w:spacing w:val="-4"/>
                <w:sz w:val="24"/>
                <w:szCs w:val="24"/>
              </w:rPr>
            </w:rPrChange>
          </w:rPr>
          <w:t xml:space="preserve">​ 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075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យោងតាម​អនុក្រឹត</w:t>
        </w:r>
      </w:ins>
      <w:ins w:id="12076" w:author="Uon Rithy" w:date="2022-10-06T14:43:00Z">
        <w:r w:rsidR="00D10D6A" w:rsidRPr="00E33574">
          <w:rPr>
            <w:rFonts w:ascii="Khmer MEF1" w:hAnsi="Khmer MEF1" w:cs="Khmer MEF1"/>
            <w:spacing w:val="-6"/>
            <w:sz w:val="24"/>
            <w:szCs w:val="24"/>
            <w:cs/>
            <w:rPrChange w:id="1207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្យ</w:t>
        </w:r>
      </w:ins>
      <w:ins w:id="12078" w:author="LENOVO" w:date="2022-10-02T08:56:00Z">
        <w:r w:rsidRPr="00E33574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</w:rPr>
          <w:t xml:space="preserve">លេខ ៤១៨ អនក្រ.តត ស្តីពីការ​តែងតាំង​មន្រ្តីរាជការនៃអាជ្ញាធរសេវាហិរញ្ញវត្ថុមិនមែនធនាគារ 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លោកត្រូវ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បា</w:t>
        </w:r>
      </w:ins>
      <w:ins w:id="12079" w:author="Kem Sereyboth" w:date="2023-07-25T14:40:00Z">
        <w:r w:rsidR="00786AAA"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​</w:t>
        </w:r>
      </w:ins>
      <w:ins w:id="12080" w:author="LENOVO" w:date="2022-10-02T08:56:00Z">
        <w:r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ន​តែងតាំង​ជា​ប្រធាន​ប្រធាន​នាយកដ្ឋាន​សវនកម្ម​ទី១។ 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</w:rPr>
          <w:t>លោកបានបញ្ចប់ការសិក្សា និងទទួល​បាន​សញ្ញាបត្រ</w:t>
        </w:r>
        <w:r w:rsidRPr="00E33574">
          <w:rPr>
            <w:rFonts w:ascii="Khmer MEF1" w:hAnsi="Khmer MEF1" w:cs="Khmer MEF1"/>
            <w:sz w:val="24"/>
            <w:szCs w:val="24"/>
          </w:rPr>
          <w:t>​​</w:t>
        </w:r>
        <w:r w:rsidRPr="00786AAA">
          <w:rPr>
            <w:rFonts w:ascii="Khmer MEF1" w:hAnsi="Khmer MEF1" w:cs="Khmer MEF1"/>
            <w:spacing w:val="8"/>
            <w:sz w:val="24"/>
            <w:szCs w:val="24"/>
            <w:cs/>
          </w:rPr>
          <w:t xml:space="preserve">ថ្នាក់បរិញ្ញាបត្រជាន់ខ្ពស់​ផ្នែក​រដ្ឋបាល​សាធារណៈ​នៅ​សកលវិទ្យាល័យ​ឥន្រ្ទវិជ្ជា។ </w:t>
        </w:r>
      </w:ins>
      <w:ins w:id="12081" w:author="Kem Sereyboth" w:date="2023-07-25T14:37:00Z">
        <w:r w:rsidR="00786AAA" w:rsidRPr="00786AAA">
          <w:rPr>
            <w:rFonts w:ascii="Khmer MEF1" w:hAnsi="Khmer MEF1" w:cs="Khmer MEF1"/>
            <w:spacing w:val="8"/>
            <w:sz w:val="24"/>
            <w:szCs w:val="24"/>
            <w:cs/>
            <w:rPrChange w:id="12082" w:author="Kem Sereyboth" w:date="2023-07-25T14:41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យោងតាមលិខិតបញ្ជា</w:t>
        </w:r>
        <w:r w:rsidR="00786AAA" w:rsidRPr="00786AAA">
          <w:rPr>
            <w:rFonts w:ascii="Khmer MEF1" w:hAnsi="Khmer MEF1" w:cs="Khmer MEF1"/>
            <w:spacing w:val="4"/>
            <w:sz w:val="24"/>
            <w:szCs w:val="24"/>
            <w:cs/>
            <w:rPrChange w:id="12083" w:author="Kem Sereyboth" w:date="2023-07-25T14:4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</w:t>
        </w:r>
      </w:ins>
      <w:ins w:id="12084" w:author="Kem Sereyboth" w:date="2023-07-25T14:38:00Z">
        <w:r w:rsidR="00786AAA" w:rsidRPr="00786AAA">
          <w:rPr>
            <w:rFonts w:ascii="Khmer MEF1" w:hAnsi="Khmer MEF1" w:cs="Khmer MEF1"/>
            <w:spacing w:val="4"/>
            <w:sz w:val="24"/>
            <w:szCs w:val="24"/>
            <w:cs/>
            <w:rPrChange w:id="12085" w:author="Kem Sereyboth" w:date="2023-07-25T14:4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12086" w:author="Kem Sereyboth" w:date="2023-07-25T14:37:00Z"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>ស</w:t>
        </w:r>
      </w:ins>
      <w:ins w:id="12087" w:author="Kem Sereyboth" w:date="2023-07-25T14:41:00Z">
        <w:r w:rsidR="00786AAA">
          <w:rPr>
            <w:rFonts w:ascii="Khmer MEF1" w:hAnsi="Khmer MEF1" w:cs="Khmer MEF1" w:hint="cs"/>
            <w:spacing w:val="-6"/>
            <w:sz w:val="24"/>
            <w:szCs w:val="24"/>
            <w:cs/>
          </w:rPr>
          <w:t>​​​​​​</w:t>
        </w:r>
      </w:ins>
      <w:ins w:id="12088" w:author="Kem Sereyboth" w:date="2023-07-25T14:39:00Z">
        <w:r w:rsidR="00786AAA">
          <w:rPr>
            <w:rFonts w:ascii="Khmer MEF1" w:hAnsi="Khmer MEF1" w:cs="Khmer MEF1" w:hint="cs"/>
            <w:spacing w:val="-6"/>
            <w:sz w:val="24"/>
            <w:szCs w:val="24"/>
            <w:cs/>
          </w:rPr>
          <w:t>​</w:t>
        </w:r>
      </w:ins>
      <w:ins w:id="12089" w:author="Kem Sereyboth" w:date="2023-07-25T14:37:00Z"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>កកម្មលេខ ១០</w:t>
        </w:r>
      </w:ins>
      <w:ins w:id="12090" w:author="Sopheak Phorn" w:date="2023-07-28T14:08:00Z">
        <w:r w:rsidR="00866A04">
          <w:rPr>
            <w:rFonts w:ascii="Khmer MEF1" w:hAnsi="Khmer MEF1" w:cs="Khmer MEF1" w:hint="cs"/>
            <w:spacing w:val="-6"/>
            <w:sz w:val="24"/>
            <w:szCs w:val="24"/>
            <w:cs/>
          </w:rPr>
          <w:t>៣</w:t>
        </w:r>
      </w:ins>
      <w:ins w:id="12091" w:author="Kem Sereyboth" w:date="2023-07-25T14:37:00Z">
        <w:del w:id="12092" w:author="Sopheak Phorn" w:date="2023-07-28T14:08:00Z">
          <w:r w:rsidR="00786AAA" w:rsidRPr="00400C83" w:rsidDel="00866A04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៥</w:delText>
          </w:r>
        </w:del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/២៣ អ.ស.ផ. </w:t>
        </w:r>
        <w:r w:rsidR="00786AAA" w:rsidRPr="00400C83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ចុះ​ថ្ងៃទី១៦ ខែមីនា ឆ្នាំ២០២៣</w:t>
        </w:r>
        <w:r w:rsidR="00786AAA" w:rsidRPr="00400C8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</w:t>
        </w:r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</w:rPr>
          <w:t>និង</w:t>
        </w:r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បញ្ជីរាយនាមប្រតិភូសវនកម្ម</w:t>
        </w:r>
        <w:r w:rsidR="00786AAA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 </w:t>
        </w:r>
        <w:r w:rsidR="00786AAA" w:rsidRPr="00400C83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</w:t>
        </w:r>
        <w:r w:rsidR="00786AAA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ចុះថ្ងៃទី១៦ ខែមីនា ឆ្នាំ២០២៣</w:t>
        </w:r>
      </w:ins>
      <w:ins w:id="12093" w:author="Kem Sereyboth" w:date="2023-06-27T15:44:00Z">
        <w:r w:rsidR="00206A01" w:rsidRPr="00E33574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 xml:space="preserve"> </w:t>
        </w:r>
      </w:ins>
      <w:ins w:id="12094" w:author="LENOVO" w:date="2022-10-02T08:56:00Z">
        <w:del w:id="12095" w:author="Kem Sereyboth" w:date="2023-06-27T15:44:00Z">
          <w:r w:rsidRPr="00E33574" w:rsidDel="00206A01">
            <w:rPr>
              <w:rFonts w:ascii="Khmer MEF1" w:hAnsi="Khmer MEF1" w:cs="Khmer MEF1"/>
              <w:spacing w:val="8"/>
              <w:sz w:val="24"/>
              <w:szCs w:val="24"/>
              <w:cs/>
            </w:rPr>
            <w:delText>យោង​តាម</w:delText>
          </w:r>
          <w:r w:rsidRPr="00E33574" w:rsidDel="00206A01">
            <w:rPr>
              <w:rFonts w:ascii="Khmer MEF1" w:hAnsi="Khmer MEF1" w:cs="Khmer MEF1"/>
              <w:spacing w:val="8"/>
              <w:sz w:val="24"/>
              <w:szCs w:val="24"/>
            </w:rPr>
            <w:delText>​​​</w:delText>
          </w:r>
          <w:r w:rsidRPr="00E33574" w:rsidDel="00206A01">
            <w:rPr>
              <w:rFonts w:ascii="Khmer MEF1" w:hAnsi="Khmer MEF1" w:cs="Khmer MEF1"/>
              <w:spacing w:val="8"/>
              <w:sz w:val="24"/>
              <w:szCs w:val="24"/>
              <w:cs/>
            </w:rPr>
            <w:delText>លិខិតបញ្ជា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09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បេសកកម្មលេខ </w:delText>
          </w:r>
          <w:r w:rsidRPr="00E33574" w:rsidDel="00206A0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១២២</w:delText>
          </w:r>
        </w:del>
      </w:ins>
      <w:ins w:id="12097" w:author="User" w:date="2022-10-05T13:07:00Z">
        <w:del w:id="12098" w:author="Kem Sereyboth" w:date="2023-06-27T15:44:00Z">
          <w:r w:rsidR="00034EE6" w:rsidRPr="00E33574" w:rsidDel="00206A0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៧</w:delText>
          </w:r>
        </w:del>
      </w:ins>
      <w:ins w:id="12099" w:author="LENOVO" w:date="2022-10-02T08:56:00Z">
        <w:del w:id="12100" w:author="Kem Sereyboth" w:date="2023-06-27T15:44:00Z">
          <w:r w:rsidRPr="00E33574" w:rsidDel="00206A01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/២២ អ.ស.ផ.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10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និងលិខិតលេខ ១</w:delText>
          </w:r>
        </w:del>
      </w:ins>
      <w:ins w:id="12102" w:author="User" w:date="2022-10-05T13:09:00Z">
        <w:del w:id="12103" w:author="Kem Sereyboth" w:date="2023-06-27T15:44:00Z">
          <w:r w:rsidR="00034EE6"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២</w:delText>
          </w:r>
        </w:del>
      </w:ins>
      <w:ins w:id="12104" w:author="LENOVO" w:date="2022-10-02T08:56:00Z">
        <w:del w:id="12105" w:author="Kem Sereyboth" w:date="2023-06-27T15:44:00Z"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៤៨</w:delText>
          </w:r>
        </w:del>
      </w:ins>
      <w:ins w:id="12106" w:author="User" w:date="2022-10-05T13:06:00Z">
        <w:del w:id="12107" w:author="Kem Sereyboth" w:date="2023-06-27T15:44:00Z">
          <w:r w:rsidR="00034EE6"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៦</w:delText>
          </w:r>
        </w:del>
      </w:ins>
      <w:ins w:id="12108" w:author="LENOVO" w:date="2022-10-02T08:56:00Z">
        <w:del w:id="12109" w:author="Kem Sereyboth" w:date="2023-06-27T15:44:00Z"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/២២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</w:rPr>
            <w:delText xml:space="preserve"> 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អ.ស.ផ. ស្តីពី​បញ្ជីរាយនាម​ប្រតិភូ​សវនកម្ម</w:delText>
          </w:r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1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  <w:r w:rsidRPr="00E33574" w:rsidDel="00206A01">
            <w:rPr>
              <w:rFonts w:ascii="Khmer MEF1" w:hAnsi="Khmer MEF1" w:cs="Khmer MEF1"/>
              <w:spacing w:val="-2"/>
              <w:sz w:val="24"/>
              <w:szCs w:val="24"/>
              <w:cs/>
              <w:rPrChange w:id="1211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និ</w:delText>
          </w:r>
          <w:r w:rsidRPr="00E33574" w:rsidDel="00206A01">
            <w:rPr>
              <w:rFonts w:ascii="Khmer MEF1" w:hAnsi="Khmer MEF1" w:cs="Khmer MEF1"/>
              <w:sz w:val="24"/>
              <w:szCs w:val="24"/>
              <w:cs/>
              <w:rPrChange w:id="1211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ងសវនករទទួលបន្ទុកលើ </w:delText>
          </w:r>
          <w:r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11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ន.</w:delText>
          </w:r>
        </w:del>
      </w:ins>
      <w:ins w:id="12114" w:author="Un Seakamey" w:date="2022-10-03T17:35:00Z">
        <w:del w:id="12115" w:author="Kem Sereyboth" w:date="2023-06-27T15:44:00Z">
          <w:r w:rsidR="000670FA"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11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12117" w:author="LENOVO" w:date="2022-10-02T08:56:00Z">
        <w:del w:id="12118" w:author="Kem Sereyboth" w:date="2023-06-27T15:44:00Z">
          <w:r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11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អ.</w:delText>
          </w:r>
        </w:del>
      </w:ins>
      <w:ins w:id="12120" w:author="Un Seakamey" w:date="2022-10-03T17:35:00Z">
        <w:del w:id="12121" w:author="Kem Sereyboth" w:date="2023-06-27T15:44:00Z">
          <w:r w:rsidR="000670FA"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122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12123" w:author="LENOVO" w:date="2022-10-02T08:56:00Z">
        <w:del w:id="12124" w:author="Kem Sereyboth" w:date="2023-06-27T15:44:00Z">
          <w:r w:rsidRPr="00E33574" w:rsidDel="00206A01">
            <w:rPr>
              <w:rFonts w:ascii="Khmer MEF1" w:hAnsi="Khmer MEF1" w:cs="Khmer MEF1"/>
              <w:b/>
              <w:bCs/>
              <w:sz w:val="24"/>
              <w:szCs w:val="24"/>
              <w:cs/>
              <w:rPrChange w:id="1212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ប.</w:delText>
          </w:r>
          <w:r w:rsidRPr="00E33574" w:rsidDel="00206A01">
            <w:rPr>
              <w:rFonts w:ascii="Khmer MEF1" w:hAnsi="Khmer MEF1" w:cs="Khmer MEF1"/>
              <w:sz w:val="24"/>
              <w:szCs w:val="24"/>
              <w:cs/>
              <w:rPrChange w:id="121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លោកត្រូវ​បានតែងតាំង​ជាអនុប្រធាន​ប្រតិភូ</w:t>
        </w:r>
        <w:r w:rsidRPr="00E33574">
          <w:rPr>
            <w:rFonts w:ascii="Khmer MEF1" w:hAnsi="Khmer MEF1" w:cs="Khmer MEF1"/>
            <w:spacing w:val="4"/>
            <w:sz w:val="24"/>
            <w:szCs w:val="24"/>
          </w:rPr>
          <w:t>​​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សវនកម្ម</w:t>
        </w:r>
        <w:r w:rsidRPr="00E33574">
          <w:rPr>
            <w:rFonts w:ascii="Khmer MEF1" w:hAnsi="Khmer MEF1" w:cs="Khmer MEF1"/>
            <w:spacing w:val="4"/>
            <w:sz w:val="24"/>
            <w:szCs w:val="24"/>
          </w:rPr>
          <w:t>​​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</w:rPr>
          <w:t>សម្រាប់​ការ​ធ្វើ</w:t>
        </w:r>
        <w:r w:rsidRPr="00E33574">
          <w:rPr>
            <w:rFonts w:ascii="Khmer MEF1" w:hAnsi="Khmer MEF1" w:cs="Khmer MEF1"/>
            <w:sz w:val="24"/>
            <w:szCs w:val="24"/>
            <w:cs/>
          </w:rPr>
          <w:t>​សវនកម្មក្នុងការិយបរិច្ឆេទ</w:t>
        </w:r>
        <w:del w:id="12127" w:author="User" w:date="2022-10-04T13:21:00Z">
          <w:r w:rsidRPr="00E33574" w:rsidDel="003E27AC">
            <w:rPr>
              <w:rFonts w:ascii="Khmer MEF1" w:hAnsi="Khmer MEF1" w:cs="Khmer MEF1"/>
              <w:sz w:val="24"/>
              <w:szCs w:val="24"/>
              <w:cs/>
            </w:rPr>
            <w:delText>ឆ្នាំ</w:delText>
          </w:r>
        </w:del>
        <w:r w:rsidRPr="00E33574">
          <w:rPr>
            <w:rFonts w:ascii="Khmer MEF1" w:hAnsi="Khmer MEF1" w:cs="Khmer MEF1"/>
            <w:sz w:val="24"/>
            <w:szCs w:val="24"/>
            <w:cs/>
          </w:rPr>
          <w:t>២០២</w:t>
        </w:r>
        <w:del w:id="12128" w:author="Kem Sereyboth" w:date="2023-06-27T15:46:00Z">
          <w:r w:rsidRPr="00E33574" w:rsidDel="00206A01">
            <w:rPr>
              <w:rFonts w:ascii="Khmer MEF1" w:hAnsi="Khmer MEF1" w:cs="Khmer MEF1"/>
              <w:sz w:val="24"/>
              <w:szCs w:val="24"/>
              <w:cs/>
            </w:rPr>
            <w:delText>២</w:delText>
          </w:r>
        </w:del>
      </w:ins>
      <w:ins w:id="12129" w:author="Kem Sereyboth" w:date="2023-06-27T15:46:00Z">
        <w:r w:rsidR="00206A01" w:rsidRPr="00E33574">
          <w:rPr>
            <w:rFonts w:ascii="Khmer MEF1" w:hAnsi="Khmer MEF1" w:cs="Khmer MEF1" w:hint="cs"/>
            <w:sz w:val="24"/>
            <w:szCs w:val="24"/>
            <w:cs/>
          </w:rPr>
          <w:t>៣</w:t>
        </w:r>
      </w:ins>
      <w:ins w:id="12130" w:author="LENOVO" w:date="2022-10-02T08:56:00Z">
        <w:r w:rsidRPr="00E33574">
          <w:rPr>
            <w:rFonts w:ascii="Khmer MEF1" w:hAnsi="Khmer MEF1" w:cs="Khmer MEF1"/>
            <w:sz w:val="24"/>
            <w:szCs w:val="24"/>
            <w:cs/>
          </w:rPr>
          <w:t xml:space="preserve"> នេះ។</w:t>
        </w:r>
      </w:ins>
      <w:ins w:id="12131" w:author="User" w:date="2022-09-10T13:36:00Z">
        <w:del w:id="12132" w:author="LENOVO" w:date="2022-10-02T08:56:00Z">
          <w:r w:rsidR="00B47A1B" w:rsidRPr="00E33574" w:rsidDel="00601326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1213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  <w:r w:rsidR="00B47A1B" w:rsidRPr="00E33574" w:rsidDel="00601326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213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-</w:delText>
          </w:r>
        </w:del>
      </w:ins>
      <w:ins w:id="12135" w:author="Kem Sereiboth" w:date="2022-09-14T10:38:00Z">
        <w:del w:id="12136" w:author="LENOVO" w:date="2022-10-02T08:56:00Z">
          <w:r w:rsidR="000B22BE" w:rsidRPr="00E33574" w:rsidDel="00601326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121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 អ៊ួន រិទ្ធី</w:delText>
          </w:r>
          <w:r w:rsidR="000B22BE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1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139" w:author="User" w:date="2022-09-28T17:37:00Z">
        <w:del w:id="12140" w:author="LENOVO" w:date="2022-10-02T08:56:00Z">
          <w:r w:rsidR="00D67AB0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141" w:author="Kem Sereyboth" w:date="2023-07-19T16:59:00Z">
                <w:rPr>
                  <w:rFonts w:ascii="Khmer MEF1" w:hAnsi="Khmer MEF1" w:cs="Khmer MEF1"/>
                  <w:color w:val="000000" w:themeColor="text1"/>
                  <w:spacing w:val="8"/>
                  <w:sz w:val="24"/>
                  <w:szCs w:val="24"/>
                  <w:cs/>
                </w:rPr>
              </w:rPrChange>
            </w:rPr>
            <w:delText xml:space="preserve">ប្រធាននាយកដ្ឋានសវនកម្មទី១ </w:delText>
          </w:r>
        </w:del>
      </w:ins>
      <w:ins w:id="12142" w:author="Kem Sereiboth" w:date="2022-09-14T10:38:00Z">
        <w:del w:id="12143" w:author="LENOVO" w:date="2022-10-02T08:56:00Z">
          <w:r w:rsidR="000B22BE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1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ជាអនុប្រធានប្រតិភូ</w:delText>
          </w:r>
        </w:del>
      </w:ins>
      <w:ins w:id="12145" w:author="User" w:date="2022-09-27T20:20:00Z">
        <w:del w:id="12146" w:author="LENOVO" w:date="2022-10-02T08:56:00Z">
          <w:r w:rsidR="00EA6B86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147" w:author="Kem Sereyboth" w:date="2023-07-19T16:59:00Z">
                <w:rPr>
                  <w:rFonts w:ascii="Khmer MEF1" w:hAnsi="Khmer MEF1" w:cs="Khmer MEF1"/>
                  <w:color w:val="000000" w:themeColor="text1"/>
                  <w:spacing w:val="8"/>
                  <w:sz w:val="24"/>
                  <w:szCs w:val="24"/>
                  <w:cs/>
                </w:rPr>
              </w:rPrChange>
            </w:rPr>
            <w:delText>សវនកម្ម</w:delText>
          </w:r>
        </w:del>
      </w:ins>
      <w:ins w:id="12148" w:author="Kem Sereiboth" w:date="2022-09-14T10:38:00Z">
        <w:del w:id="12149" w:author="LENOVO" w:date="2022-10-02T08:56:00Z">
          <w:r w:rsidR="000B22BE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1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។ </w:delText>
          </w:r>
        </w:del>
      </w:ins>
      <w:ins w:id="12151" w:author="User" w:date="2022-09-29T10:27:00Z">
        <w:del w:id="12152" w:author="LENOVO" w:date="2022-10-02T08:56:00Z">
          <w:r w:rsidR="00C27F6F" w:rsidRPr="00E33574" w:rsidDel="00601326">
            <w:rPr>
              <w:rFonts w:ascii="Khmer MEF1" w:hAnsi="Khmer MEF1" w:cs="Khmer MEF1"/>
              <w:spacing w:val="8"/>
              <w:sz w:val="24"/>
              <w:szCs w:val="24"/>
              <w:cs/>
              <w:rPrChange w:id="12153" w:author="Kem Sereyboth" w:date="2023-07-19T16:59:00Z">
                <w:rPr>
                  <w:rFonts w:ascii="Khmer MEF1" w:hAnsi="Khmer MEF1" w:cs="Khmer MEF1"/>
                  <w:color w:val="000000" w:themeColor="text1"/>
                  <w:spacing w:val="8"/>
                  <w:sz w:val="24"/>
                  <w:szCs w:val="24"/>
                  <w:cs/>
                </w:rPr>
              </w:rPrChange>
            </w:rPr>
            <w:delText>យោង</w:delText>
          </w:r>
          <w:r w:rsidR="00C27F6F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154" w:author="Kem Sereyboth" w:date="2023-07-19T16:59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cs/>
                </w:rPr>
              </w:rPrChange>
            </w:rPr>
            <w:delText>តាមអនុក្រឹត្យ</w:delText>
          </w:r>
          <w:r w:rsidR="00C27F6F" w:rsidRPr="00E33574" w:rsidDel="00601326">
            <w:rPr>
              <w:rFonts w:ascii="Khmer MEF1" w:hAnsi="Khmer MEF1" w:cs="Khmer MEF1"/>
              <w:spacing w:val="6"/>
              <w:sz w:val="24"/>
              <w:szCs w:val="24"/>
              <w:cs/>
              <w:rPrChange w:id="12155" w:author="Kem Sereyboth" w:date="2023-07-19T16:59:00Z">
                <w:rPr>
                  <w:rFonts w:ascii="Khmer MEF1" w:hAnsi="Khmer MEF1" w:cs="Khmer MEF1"/>
                  <w:color w:val="000000" w:themeColor="text1"/>
                  <w:spacing w:val="6"/>
                  <w:sz w:val="24"/>
                  <w:szCs w:val="24"/>
                  <w:cs/>
                </w:rPr>
              </w:rPrChange>
            </w:rPr>
            <w:delText>លេខ៤១៨ អនក្រ.តត ស្តីពីការតែងតាំងមន្រ្តីរាជការនៃអាជ្ញាធរសេវាហិរញ្ញវត្ថុមិនមែនធនាគារ</w:delText>
          </w:r>
        </w:del>
      </w:ins>
      <w:ins w:id="12156" w:author="User" w:date="2022-09-28T17:38:00Z">
        <w:del w:id="12157" w:author="LENOVO" w:date="2022-10-02T08:56:00Z">
          <w:r w:rsidR="00D67AB0" w:rsidRPr="00E33574" w:rsidDel="006013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158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លោក</w:delText>
          </w:r>
          <w:r w:rsidR="00D67AB0" w:rsidRPr="00E33574" w:rsidDel="006013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159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67AB0" w:rsidRPr="00E33574" w:rsidDel="00601326">
            <w:rPr>
              <w:rFonts w:ascii="Khmer MEF1" w:hAnsi="Khmer MEF1" w:cs="Khmer MEF1"/>
              <w:spacing w:val="-4"/>
              <w:sz w:val="24"/>
              <w:szCs w:val="24"/>
              <w:cs/>
              <w:rPrChange w:id="12160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ត្រូវ</w:delText>
          </w:r>
          <w:r w:rsidR="00D67AB0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161" w:author="Kem Sereyboth" w:date="2023-07-19T16:59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</w:rPr>
              </w:rPrChange>
            </w:rPr>
            <w:delText>បានតែងតាំងជាប្រធាននាយកដ្ឋានសវនកម្មទី១</w:delText>
          </w:r>
        </w:del>
      </w:ins>
      <w:ins w:id="12162" w:author="User" w:date="2022-09-28T17:39:00Z">
        <w:del w:id="12163" w:author="LENOVO" w:date="2022-10-02T08:56:00Z">
          <w:r w:rsidR="00D67AB0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16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នៃអាជ្ញាធរសេវាហិរញ្ញវត្ថុមិនមែនធនាគារ</w:delText>
          </w:r>
        </w:del>
      </w:ins>
      <w:ins w:id="12165" w:author="Kem Sereiboth" w:date="2022-09-14T10:38:00Z">
        <w:del w:id="12166" w:author="LENOVO" w:date="2022-10-02T08:56:00Z">
          <w:r w:rsidR="000B22BE" w:rsidRPr="00E33574" w:rsidDel="00601326">
            <w:rPr>
              <w:rFonts w:ascii="Khmer MEF1" w:hAnsi="Khmer MEF1" w:cs="Khmer MEF1"/>
              <w:spacing w:val="4"/>
              <w:sz w:val="24"/>
              <w:szCs w:val="24"/>
              <w:cs/>
              <w:rPrChange w:id="121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យោងតាមអនុក្រឹត្យ</w:delText>
          </w:r>
          <w:r w:rsidR="000B22BE" w:rsidRPr="00E33574" w:rsidDel="00601326">
            <w:rPr>
              <w:rFonts w:ascii="Khmer MEF1" w:hAnsi="Khmer MEF1" w:cs="Khmer MEF1"/>
              <w:spacing w:val="6"/>
              <w:sz w:val="24"/>
              <w:szCs w:val="24"/>
              <w:cs/>
              <w:rPrChange w:id="121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លេខ ៤១៨ អនក្រ.តត ស្តីពីការតែងតាំងមន្រ្តីរាជការនៃអាជ្ញាធរសេវាហិរញ្ញវត្ថុមិនមែនធនាគារ លោកត្រូវបានតែងតាំងជាប្រធានប្រធាននាយកដ្ឋានសវនកម្មទី១។ </w:delText>
          </w:r>
          <w:r w:rsidR="000B22BE" w:rsidRPr="00E33574" w:rsidDel="00601326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121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</w:delText>
          </w:r>
        </w:del>
      </w:ins>
      <w:ins w:id="12170" w:author="User" w:date="2022-09-28T17:39:00Z">
        <w:del w:id="12171" w:author="LENOVO" w:date="2022-10-02T08:56:00Z">
          <w:r w:rsidR="00D67AB0" w:rsidRPr="00E33574" w:rsidDel="00601326">
            <w:rPr>
              <w:rFonts w:ascii="Khmer MEF1" w:hAnsi="Khmer MEF1" w:cs="Khmer MEF1"/>
              <w:sz w:val="24"/>
              <w:szCs w:val="24"/>
              <w:cs/>
              <w:rPrChange w:id="1217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173" w:author="Kem Sereiboth" w:date="2022-09-14T10:38:00Z">
        <w:del w:id="12174" w:author="LENOVO" w:date="2022-10-02T08:56:00Z">
          <w:r w:rsidR="000B22BE" w:rsidRPr="00E33574" w:rsidDel="00601326">
            <w:rPr>
              <w:rFonts w:ascii="Khmer MEF1" w:hAnsi="Khmer MEF1" w:cs="Khmer MEF1"/>
              <w:sz w:val="24"/>
              <w:szCs w:val="24"/>
              <w:cs/>
            </w:rPr>
            <w:delText>បានបញ្ចប់ការសិក្សាកម្រិតបរិញ្ញាបត្រជាន់ខ្ពស់ ផ្នែករដ្ឋបាលសារធារណៈ នៅស</w:delText>
          </w:r>
        </w:del>
      </w:ins>
      <w:ins w:id="12175" w:author="User" w:date="2022-09-19T15:43:00Z">
        <w:del w:id="12176" w:author="LENOVO" w:date="2022-10-02T08:56:00Z">
          <w:r w:rsidR="00530C49" w:rsidRPr="00E33574" w:rsidDel="00601326">
            <w:rPr>
              <w:rFonts w:ascii="Khmer MEF1" w:hAnsi="Khmer MEF1" w:cs="Khmer MEF1"/>
              <w:sz w:val="24"/>
              <w:szCs w:val="24"/>
              <w:cs/>
              <w:rPrChange w:id="1217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ា</w:delText>
          </w:r>
        </w:del>
      </w:ins>
      <w:ins w:id="12178" w:author="Kem Sereiboth" w:date="2022-09-14T10:38:00Z">
        <w:del w:id="12179" w:author="LENOVO" w:date="2022-10-02T08:56:00Z">
          <w:r w:rsidR="000B22BE" w:rsidRPr="00E33574" w:rsidDel="00601326">
            <w:rPr>
              <w:rFonts w:ascii="Khmer MEF1" w:hAnsi="Khmer MEF1" w:cs="Khmer MEF1"/>
              <w:sz w:val="24"/>
              <w:szCs w:val="24"/>
              <w:cs/>
            </w:rPr>
            <w:delText>កល</w:delText>
          </w:r>
          <w:r w:rsidR="000B22BE" w:rsidRPr="00E33574" w:rsidDel="00601326">
            <w:rPr>
              <w:rFonts w:ascii="Khmer MEF1" w:hAnsi="Khmer MEF1" w:cs="Khmer MEF1"/>
              <w:spacing w:val="-3"/>
              <w:sz w:val="24"/>
              <w:szCs w:val="24"/>
              <w:cs/>
              <w:rPrChange w:id="121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វិទ្យាល័យឥន្រ្ទវិជ្ជា។ </w:delText>
          </w:r>
        </w:del>
      </w:ins>
      <w:ins w:id="12181" w:author="Kem Sereiboth" w:date="2022-09-15T16:41:00Z">
        <w:del w:id="12182" w:author="LENOVO" w:date="2022-10-02T08:56:00Z">
          <w:r w:rsidR="001240DE" w:rsidRPr="00E33574" w:rsidDel="00601326">
            <w:rPr>
              <w:rFonts w:ascii="Khmer MEF1" w:hAnsi="Khmer MEF1" w:cs="Khmer MEF1"/>
              <w:spacing w:val="-3"/>
              <w:sz w:val="24"/>
              <w:szCs w:val="24"/>
              <w:cs/>
              <w:rPrChange w:id="121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យោងតាមលិខិតបញ្ជាបេសកកម្មលេខ ១២៧/២២ អ.ស.ផ. និងលិខិតលេខ១២៦/២២</w:delText>
          </w:r>
          <w:r w:rsidR="001240DE" w:rsidRPr="00E33574" w:rsidDel="00601326">
            <w:rPr>
              <w:rFonts w:ascii="Khmer MEF1" w:hAnsi="Khmer MEF1" w:cs="Khmer MEF1"/>
              <w:sz w:val="24"/>
              <w:szCs w:val="24"/>
              <w:cs/>
              <w:rPrChange w:id="1218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អ.ស.ផ. ស្តីពីបញ្ជីរាយនាមប្រតិភូសវនកម្ម និងសវនករទទួលបន្ទុកលើ </w:delText>
          </w:r>
          <w:r w:rsidR="001240DE" w:rsidRPr="00E33574" w:rsidDel="00601326">
            <w:rPr>
              <w:rFonts w:ascii="Khmer MEF1" w:hAnsi="Khmer MEF1" w:cs="Khmer MEF1"/>
              <w:b/>
              <w:bCs/>
              <w:sz w:val="24"/>
              <w:szCs w:val="24"/>
              <w:cs/>
              <w:rPrChange w:id="1218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ន.ស.ស. </w:delText>
          </w:r>
        </w:del>
      </w:ins>
      <w:ins w:id="12186" w:author="Kem Sereiboth" w:date="2022-09-14T10:38:00Z">
        <w:del w:id="12187" w:author="LENOVO" w:date="2022-10-02T08:56:00Z">
          <w:r w:rsidR="000B22BE" w:rsidRPr="00E33574" w:rsidDel="00601326">
            <w:rPr>
              <w:rFonts w:ascii="Khmer MEF1" w:hAnsi="Khmer MEF1" w:cs="Khmer MEF1"/>
              <w:b/>
              <w:bCs/>
              <w:sz w:val="24"/>
              <w:szCs w:val="24"/>
              <w:cs/>
              <w:rPrChange w:id="121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</w:delText>
          </w:r>
        </w:del>
      </w:ins>
      <w:ins w:id="12189" w:author="Un Seakamey" w:date="2022-09-23T08:23:00Z">
        <w:del w:id="12190" w:author="LENOVO" w:date="2022-10-02T08:56:00Z">
          <w:r w:rsidR="0049379E" w:rsidRPr="00E33574" w:rsidDel="00601326">
            <w:rPr>
              <w:rFonts w:ascii="Khmer MEF1" w:hAnsi="Khmer MEF1" w:cs="Khmer MEF1"/>
              <w:b/>
              <w:bCs/>
              <w:sz w:val="24"/>
              <w:szCs w:val="24"/>
              <w:rPrChange w:id="12191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192" w:author="Kem Sereiboth" w:date="2022-09-14T10:38:00Z">
        <w:del w:id="12193" w:author="LENOVO" w:date="2022-10-02T08:56:00Z">
          <w:r w:rsidR="000B22BE" w:rsidRPr="00E33574" w:rsidDel="00601326">
            <w:rPr>
              <w:rFonts w:ascii="Khmer MEF1" w:hAnsi="Khmer MEF1" w:cs="Khmer MEF1"/>
              <w:sz w:val="24"/>
              <w:szCs w:val="24"/>
              <w:cs/>
            </w:rPr>
            <w:delText>ត្រូវបានតែងតាំងជាអនុប្រធានប្រតិភូសវនកម្មសម្រាប់ការធ្វើសវនកម្មក្នុងការិយបរិច្ឆេទឆ្នាំ២០២២ នេះ។</w:delText>
          </w:r>
        </w:del>
      </w:ins>
      <w:ins w:id="12194" w:author="User" w:date="2022-09-10T13:36:00Z">
        <w:del w:id="12195" w:author="Kem Sereiboth" w:date="2022-09-14T10:38:00Z">
          <w:r w:rsidR="00B47A1B" w:rsidRPr="00E33574" w:rsidDel="000B22B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19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អ៊ួន រិទ្ធី 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19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ជាអនុប្រធាន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rPrChange w:id="1219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ប្រតិភូ។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rPrChange w:id="1219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rPrChange w:id="1220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យោងតាមប្រកាសលេខ............ស្តីពីការតែងតាំងប្រធាននាយកដ្ឋាន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="00B47A1B" w:rsidRPr="00E33574" w:rsidDel="000B22B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220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="00B47A1B" w:rsidRPr="00E33574" w:rsidDel="000B22BE">
            <w:rPr>
              <w:rFonts w:ascii="Khmer MEF1" w:hAnsi="Khmer MEF1" w:cs="Khmer MEF1"/>
              <w:spacing w:val="-6"/>
              <w:sz w:val="24"/>
              <w:szCs w:val="24"/>
              <w:cs/>
              <w:rPrChange w:id="1220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B47A1B" w:rsidRPr="00E33574" w:rsidDel="000B22B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20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លោក/លោកស្រី/</w:delText>
          </w:r>
          <w:r w:rsidR="00B47A1B" w:rsidRPr="00E33574" w:rsidDel="000B22BE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20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កញ្ញា 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lang w:val="ca-ES"/>
              <w:rPrChange w:id="1220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ត្រូវបានតែងតាំងជាប្រធាននាយកដ្ឋានសវនកម្មទី១។ </w:delText>
          </w:r>
          <w:r w:rsidR="00B47A1B" w:rsidRPr="00E33574" w:rsidDel="000B22BE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20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lang w:val="ca-ES"/>
              <w:rPrChange w:id="1220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បានបញ្ចប់ការសិក្សាកម្រិតអនុបណ្ឌិត នៅសកលវិទ្យាល័យជាតិគ្រប់គ្រង។ 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rPrChange w:id="1220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យោងតាមសេចក្តីសម្រេចលេខ ១២៦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rPrChange w:id="1220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rPrChange w:id="1221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rPrChange w:id="1221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B47A1B" w:rsidRPr="00E33574" w:rsidDel="000B22BE">
            <w:rPr>
              <w:rFonts w:ascii="Khmer MEF1" w:hAnsi="Khmer MEF1" w:cs="Khmer MEF1"/>
              <w:spacing w:val="6"/>
              <w:sz w:val="24"/>
              <w:szCs w:val="24"/>
              <w:cs/>
              <w:rPrChange w:id="1221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  <w:r w:rsidR="00B47A1B" w:rsidRPr="00E33574" w:rsidDel="000B22BE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2213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="00B47A1B" w:rsidRPr="00E33574" w:rsidDel="000B22BE">
            <w:rPr>
              <w:rFonts w:ascii="Khmer MEF1" w:hAnsi="Khmer MEF1" w:cs="Khmer MEF1"/>
              <w:spacing w:val="6"/>
              <w:sz w:val="24"/>
              <w:szCs w:val="24"/>
              <w:cs/>
              <w:rPrChange w:id="1221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ត្រូវបានតែងតាំងជាអនុ</w:delText>
          </w:r>
          <w:r w:rsidR="00B47A1B" w:rsidRPr="00E33574" w:rsidDel="000B22B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21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ប្រធានប្រតិភូសវនកម្មសម្រាប់ការធ្វើសវនកម្មក្នុង</w:delText>
          </w:r>
          <w:r w:rsidR="00B47A1B" w:rsidRPr="00E33574" w:rsidDel="000B22BE">
            <w:rPr>
              <w:rFonts w:ascii="Khmer MEF1" w:hAnsi="Khmer MEF1" w:cs="Khmer MEF1"/>
              <w:sz w:val="24"/>
              <w:szCs w:val="24"/>
              <w:cs/>
              <w:lang w:val="ca-ES"/>
              <w:rPrChange w:id="1221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ការិយបរិច្ឆេទឆ្នាំ២០២២ នេះ។</w:delText>
          </w:r>
        </w:del>
      </w:ins>
    </w:p>
    <w:p w14:paraId="1CA49ED7" w14:textId="7E5B9771" w:rsidR="00A311E5" w:rsidRPr="00E33574" w:rsidRDefault="00A311E5">
      <w:pPr>
        <w:spacing w:after="0" w:line="223" w:lineRule="auto"/>
        <w:ind w:firstLine="720"/>
        <w:jc w:val="both"/>
        <w:rPr>
          <w:ins w:id="12217" w:author="Kem Sereiboth" w:date="2022-09-15T16:39:00Z"/>
          <w:rFonts w:ascii="Khmer MEF1" w:hAnsi="Khmer MEF1" w:cs="Khmer MEF1"/>
          <w:spacing w:val="-6"/>
          <w:sz w:val="24"/>
          <w:szCs w:val="24"/>
          <w:rPrChange w:id="12218" w:author="Kem Sereyboth" w:date="2023-07-19T16:59:00Z">
            <w:rPr>
              <w:ins w:id="12219" w:author="Kem Sereiboth" w:date="2022-09-15T16:39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12220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221" w:author="Kem Sereiboth" w:date="2022-09-15T16:39:00Z">
        <w:r w:rsidRPr="00D4676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12222" w:author="Sopheak" w:date="2023-08-03T07:0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គ-លោក សេង ឈាងឡាយ </w:t>
        </w:r>
      </w:ins>
      <w:ins w:id="12223" w:author="User" w:date="2022-09-27T20:23:00Z">
        <w:r w:rsidR="00EA6B86" w:rsidRPr="00D46764">
          <w:rPr>
            <w:rFonts w:ascii="Khmer MEF1" w:hAnsi="Khmer MEF1" w:cs="Khmer MEF1"/>
            <w:spacing w:val="4"/>
            <w:sz w:val="24"/>
            <w:szCs w:val="24"/>
            <w:cs/>
            <w:rPrChange w:id="12224" w:author="Sopheak" w:date="2023-08-03T07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ប្រធានការិយាល័យសវនកម្មទី១ </w:t>
        </w:r>
      </w:ins>
      <w:ins w:id="12225" w:author="LENOVO" w:date="2022-10-02T08:57:00Z">
        <w:r w:rsidR="002F6F84" w:rsidRPr="00D46764">
          <w:rPr>
            <w:rFonts w:ascii="Khmer MEF1" w:hAnsi="Khmer MEF1" w:cs="Khmer MEF1"/>
            <w:spacing w:val="4"/>
            <w:sz w:val="24"/>
            <w:szCs w:val="24"/>
            <w:cs/>
          </w:rPr>
          <w:t>ជា</w:t>
        </w:r>
      </w:ins>
      <w:ins w:id="12226" w:author="User" w:date="2022-09-27T20:23:00Z">
        <w:r w:rsidR="00EA6B86" w:rsidRPr="00D46764">
          <w:rPr>
            <w:rFonts w:ascii="Khmer MEF1" w:hAnsi="Khmer MEF1" w:cs="Khmer MEF1"/>
            <w:spacing w:val="4"/>
            <w:sz w:val="24"/>
            <w:szCs w:val="24"/>
            <w:cs/>
            <w:rPrChange w:id="12227" w:author="Sopheak" w:date="2023-08-03T07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សមាជិកប្រតិភូ</w:t>
        </w:r>
      </w:ins>
      <w:ins w:id="12228" w:author="User" w:date="2022-09-27T20:24:00Z">
        <w:r w:rsidR="00EA6B86" w:rsidRPr="00D46764">
          <w:rPr>
            <w:rFonts w:ascii="Khmer MEF1" w:hAnsi="Khmer MEF1" w:cs="Khmer MEF1"/>
            <w:spacing w:val="4"/>
            <w:sz w:val="24"/>
            <w:szCs w:val="24"/>
            <w:cs/>
            <w:rPrChange w:id="12229" w:author="Sopheak" w:date="2023-08-03T07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សវនកម្ម</w:t>
        </w:r>
      </w:ins>
      <w:ins w:id="12230" w:author="Sopheak" w:date="2023-08-03T07:04:00Z">
        <w:r w:rsidR="00D46764" w:rsidRPr="00D46764">
          <w:rPr>
            <w:rFonts w:ascii="Khmer MEF1" w:hAnsi="Khmer MEF1" w:cs="Khmer MEF1"/>
            <w:spacing w:val="4"/>
            <w:sz w:val="24"/>
            <w:szCs w:val="24"/>
            <w:cs/>
            <w:rPrChange w:id="12231" w:author="Sopheak" w:date="2023-08-03T07:0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</w:t>
        </w:r>
      </w:ins>
      <w:ins w:id="12232" w:author="Sopheak" w:date="2023-08-03T07:05:00Z">
        <w:r w:rsidR="00D46764" w:rsidRPr="00D4676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2233" w:author="Sopheak" w:date="2023-08-03T07:05:00Z">
              <w:rPr>
                <w:rFonts w:ascii="Khmer MEF1" w:hAnsi="Khmer MEF1" w:cs="Khmer MEF1"/>
                <w:spacing w:val="-3"/>
                <w:sz w:val="24"/>
                <w:szCs w:val="24"/>
                <w:cs/>
                <w:lang w:val="ca-ES"/>
              </w:rPr>
            </w:rPrChange>
          </w:rPr>
          <w:t>និង</w:t>
        </w:r>
        <w:r w:rsidR="00D46764" w:rsidRPr="00D4676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2234" w:author="Sopheak" w:date="2023-08-03T07:05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ជា</w:t>
        </w:r>
        <w:r w:rsidR="00D46764" w:rsidRPr="00D46764">
          <w:rPr>
            <w:rFonts w:ascii="Khmer MEF1" w:hAnsi="Khmer MEF1" w:cs="Khmer MEF1"/>
            <w:spacing w:val="-4"/>
            <w:sz w:val="24"/>
            <w:szCs w:val="24"/>
            <w:lang w:val="ca-ES"/>
            <w:rPrChange w:id="12235" w:author="Sopheak" w:date="2023-08-03T07:05:00Z">
              <w:rPr>
                <w:rFonts w:ascii="Khmer MEF1" w:hAnsi="Khmer MEF1" w:cs="Khmer MEF1"/>
                <w:spacing w:val="6"/>
                <w:sz w:val="24"/>
                <w:szCs w:val="24"/>
                <w:lang w:val="ca-ES"/>
              </w:rPr>
            </w:rPrChange>
          </w:rPr>
          <w:t>​​​​​​​​</w:t>
        </w:r>
        <w:r w:rsidR="00D46764" w:rsidRPr="00D4676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236" w:author="Sopheak" w:date="2023-08-03T07:0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សវនករទទួលបន្ទុក</w:t>
        </w:r>
        <w:r w:rsidR="00D46764" w:rsidRPr="00D46764">
          <w:rPr>
            <w:rFonts w:ascii="Khmer MEF1" w:hAnsi="Khmer MEF1" w:cs="Khmer MEF1"/>
            <w:spacing w:val="-6"/>
            <w:sz w:val="24"/>
            <w:szCs w:val="24"/>
            <w:cs/>
            <w:rPrChange w:id="12237" w:author="Sopheak" w:date="2023-08-03T07:06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 xml:space="preserve">។ </w:t>
        </w:r>
      </w:ins>
      <w:ins w:id="12238" w:author="User" w:date="2022-09-27T20:24:00Z">
        <w:del w:id="12239" w:author="LENOVO" w:date="2022-10-02T08:58:00Z">
          <w:r w:rsidR="00EA6B86"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240" w:author="Sopheak" w:date="2023-08-03T07:0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 xml:space="preserve"> និង</w:delText>
          </w:r>
        </w:del>
      </w:ins>
      <w:ins w:id="12241" w:author="Kem Sereiboth" w:date="2022-09-15T16:39:00Z">
        <w:del w:id="12242" w:author="LENOVO" w:date="2022-10-02T08:58:00Z">
          <w:r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243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ជា</w:delText>
          </w:r>
        </w:del>
      </w:ins>
      <w:ins w:id="12244" w:author="Kem Sereiboth" w:date="2022-09-15T16:41:00Z">
        <w:del w:id="12245" w:author="LENOVO" w:date="2022-10-02T08:58:00Z">
          <w:r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សមាជិក</w:delText>
          </w:r>
        </w:del>
      </w:ins>
      <w:ins w:id="12246" w:author="User" w:date="2022-09-29T07:12:00Z">
        <w:del w:id="12247" w:author="LENOVO" w:date="2022-10-02T08:58:00Z">
          <w:r w:rsidR="005D2CD5"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248" w:author="Sopheak" w:date="2023-08-03T07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ប្រតិភូ</w:delText>
          </w:r>
        </w:del>
      </w:ins>
      <w:ins w:id="12249" w:author="User" w:date="2022-09-27T20:27:00Z">
        <w:del w:id="12250" w:author="LENOVO" w:date="2022-10-02T08:58:00Z">
          <w:r w:rsidR="00905E42" w:rsidRPr="00D46764" w:rsidDel="002F6F84">
            <w:rPr>
              <w:rFonts w:ascii="Khmer MEF1" w:hAnsi="Khmer MEF1" w:cs="Khmer MEF1"/>
              <w:spacing w:val="-6"/>
              <w:sz w:val="24"/>
              <w:szCs w:val="24"/>
              <w:cs/>
              <w:rPrChange w:id="12251" w:author="Sopheak" w:date="2023-08-03T07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សវនកម្ម</w:delText>
          </w:r>
        </w:del>
      </w:ins>
      <w:ins w:id="12252" w:author="Kem Sereiboth" w:date="2022-09-15T16:39:00Z">
        <w:del w:id="12253" w:author="Sopheak" w:date="2023-08-03T07:05:00Z">
          <w:r w:rsidRPr="00D46764" w:rsidDel="00D46764">
            <w:rPr>
              <w:rFonts w:ascii="Khmer MEF1" w:hAnsi="Khmer MEF1" w:cs="Khmer MEF1"/>
              <w:spacing w:val="-6"/>
              <w:sz w:val="24"/>
              <w:szCs w:val="24"/>
              <w:cs/>
              <w:rPrChange w:id="12254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។ </w:delText>
          </w:r>
        </w:del>
      </w:ins>
      <w:ins w:id="12255" w:author="User" w:date="2022-09-29T10:28:00Z"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256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យោង</w:t>
        </w:r>
      </w:ins>
      <w:ins w:id="12257" w:author="LENOVO" w:date="2022-10-02T08:58:00Z">
        <w:r w:rsidR="002F6F84" w:rsidRPr="00D46764">
          <w:rPr>
            <w:rFonts w:ascii="Khmer MEF1" w:hAnsi="Khmer MEF1" w:cs="Khmer MEF1"/>
            <w:spacing w:val="-6"/>
            <w:sz w:val="24"/>
            <w:szCs w:val="24"/>
            <w:cs/>
            <w:rPrChange w:id="12258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</w:t>
        </w:r>
      </w:ins>
      <w:ins w:id="12259" w:author="User" w:date="2022-09-29T10:28:00Z"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260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តា</w:t>
        </w:r>
      </w:ins>
      <w:ins w:id="12261" w:author="Kem Sereyboth" w:date="2023-07-25T14:42:00Z">
        <w:r w:rsidR="004C1468" w:rsidRPr="00D46764">
          <w:rPr>
            <w:rFonts w:ascii="Khmer MEF1" w:hAnsi="Khmer MEF1" w:cs="Khmer MEF1"/>
            <w:spacing w:val="-6"/>
            <w:sz w:val="24"/>
            <w:szCs w:val="24"/>
            <w:lang w:val="ca-ES"/>
            <w:rPrChange w:id="12262" w:author="Sopheak" w:date="2023-08-03T07:06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</w:t>
        </w:r>
      </w:ins>
      <w:ins w:id="12263" w:author="User" w:date="2022-09-29T10:28:00Z"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264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មប្រកាសលេខ០១១ អ.ស.ហ.ប្រក</w:t>
        </w:r>
      </w:ins>
      <w:ins w:id="12265" w:author="LENOVO" w:date="2022-10-02T09:01:00Z">
        <w:r w:rsidR="00A51B02" w:rsidRPr="00D46764">
          <w:rPr>
            <w:rFonts w:ascii="Khmer MEF1" w:hAnsi="Khmer MEF1" w:cs="Khmer MEF1"/>
            <w:spacing w:val="-6"/>
            <w:sz w:val="24"/>
            <w:szCs w:val="24"/>
            <w:cs/>
            <w:rPrChange w:id="12266" w:author="Sopheak" w:date="2023-08-03T07:0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12267" w:author="User" w:date="2022-09-29T10:28:00Z">
        <w:del w:id="12268" w:author="LENOVO" w:date="2022-10-02T09:01:00Z">
          <w:r w:rsidR="00C27F6F" w:rsidRPr="00D46764" w:rsidDel="00A51B02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2269" w:author="Sopheak" w:date="2023-08-03T07:06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="00C27F6F" w:rsidRPr="00D46764" w:rsidDel="00A51B02">
            <w:rPr>
              <w:rFonts w:ascii="Khmer MEF1" w:hAnsi="Khmer MEF1" w:cs="Khmer MEF1"/>
              <w:spacing w:val="-6"/>
              <w:sz w:val="24"/>
              <w:szCs w:val="24"/>
              <w:cs/>
              <w:rPrChange w:id="12270" w:author="Sopheak" w:date="2023-08-03T07:0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ចុះថ្ងៃទី២៦ ខែតុលា ឆ្នាំ២០២១ </w:delText>
          </w:r>
        </w:del>
        <w:r w:rsidR="00C27F6F" w:rsidRPr="00D46764">
          <w:rPr>
            <w:rFonts w:ascii="Khmer MEF1" w:hAnsi="Khmer MEF1" w:cs="Khmer MEF1"/>
            <w:spacing w:val="-6"/>
            <w:sz w:val="24"/>
            <w:szCs w:val="24"/>
            <w:cs/>
            <w:rPrChange w:id="12271" w:author="Sopheak" w:date="2023-08-03T07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ស្តីពីការតែងតាំងមន្រ្តីនៃអង្គភាពសវនកម្ម</w:t>
        </w:r>
      </w:ins>
      <w:ins w:id="12272" w:author="Sopheak" w:date="2023-08-03T07:05:00Z">
        <w:r w:rsidR="00D46764" w:rsidRPr="00D46764">
          <w:rPr>
            <w:rFonts w:ascii="Khmer MEF1" w:hAnsi="Khmer MEF1" w:cs="Khmer MEF1"/>
            <w:spacing w:val="-6"/>
            <w:sz w:val="24"/>
            <w:szCs w:val="24"/>
            <w:rPrChange w:id="12273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>​​​​​​​</w:t>
        </w:r>
      </w:ins>
      <w:ins w:id="12274" w:author="User" w:date="2022-09-29T10:28:00Z">
        <w:r w:rsidR="00C27F6F" w:rsidRPr="00AC4971">
          <w:rPr>
            <w:rFonts w:ascii="Khmer MEF1" w:hAnsi="Khmer MEF1" w:cs="Khmer MEF1"/>
            <w:spacing w:val="-4"/>
            <w:sz w:val="24"/>
            <w:szCs w:val="24"/>
            <w:cs/>
          </w:rPr>
          <w:t>ផ្ទៃក្នុងនៃ</w:t>
        </w:r>
      </w:ins>
      <w:ins w:id="12275" w:author="LENOVO" w:date="2022-10-02T09:00:00Z">
        <w:r w:rsidR="00A51B02" w:rsidRPr="00AC4971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  <w:r w:rsidR="00A51B02" w:rsidRPr="00AC4971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2276" w:author="Sopheak" w:date="2023-08-03T07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អ.ស.ហ.</w:t>
        </w:r>
      </w:ins>
      <w:ins w:id="12277" w:author="User" w:date="2022-09-29T10:28:00Z">
        <w:del w:id="12278" w:author="LENOVO" w:date="2022-10-02T09:00:00Z">
          <w:r w:rsidR="00C27F6F" w:rsidRPr="00AC4971" w:rsidDel="00A51B02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អាជ្ញាធរសេវាហិរញ្ញវត្ថុមិនមែនធនាគារ</w:delText>
          </w:r>
        </w:del>
        <w:r w:rsidR="00C27F6F" w:rsidRPr="00AC4971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</w:ins>
      <w:ins w:id="12279" w:author="User" w:date="2022-09-27T20:35:00Z"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280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លោ</w:t>
        </w:r>
      </w:ins>
      <w:ins w:id="12281" w:author="Kem Sereyboth" w:date="2023-07-25T14:42:00Z">
        <w:r w:rsidR="004C1468" w:rsidRPr="00AC4971">
          <w:rPr>
            <w:rFonts w:ascii="Khmer MEF1" w:hAnsi="Khmer MEF1" w:cs="Khmer MEF1"/>
            <w:spacing w:val="-4"/>
            <w:sz w:val="24"/>
            <w:szCs w:val="24"/>
            <w:cs/>
            <w:rPrChange w:id="12282" w:author="Sopheak" w:date="2023-08-03T07:06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2283" w:author="User" w:date="2022-09-27T20:35:00Z"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284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ក</w:t>
        </w:r>
      </w:ins>
      <w:ins w:id="12285" w:author="Kem Sereyboth" w:date="2023-07-25T14:42:00Z">
        <w:r w:rsidR="004C1468" w:rsidRPr="00AC4971">
          <w:rPr>
            <w:rFonts w:ascii="Khmer MEF1" w:hAnsi="Khmer MEF1" w:cs="Khmer MEF1"/>
            <w:spacing w:val="-4"/>
            <w:sz w:val="24"/>
            <w:szCs w:val="24"/>
            <w:cs/>
            <w:rPrChange w:id="12286" w:author="Sopheak" w:date="2023-08-03T07:06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2287" w:author="User" w:date="2022-09-27T20:35:00Z">
        <w:del w:id="12288" w:author="LENOVO" w:date="2022-10-02T09:00:00Z">
          <w:r w:rsidR="00DE66C3" w:rsidRPr="00AC4971" w:rsidDel="00A51B02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2289" w:author="Sopheak" w:date="2023-08-03T07:0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290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ត្រូវបានតែងតាំងជាប្រធានការិយាល័យសវនកម្មទី១</w:t>
        </w:r>
      </w:ins>
      <w:ins w:id="12291" w:author="User" w:date="2022-09-27T20:38:00Z">
        <w:r w:rsidR="00DE66C3" w:rsidRPr="00AC4971">
          <w:rPr>
            <w:rFonts w:ascii="Khmer MEF1" w:hAnsi="Khmer MEF1" w:cs="Khmer MEF1"/>
            <w:spacing w:val="-4"/>
            <w:sz w:val="24"/>
            <w:szCs w:val="24"/>
            <w:cs/>
            <w:rPrChange w:id="12292" w:author="Sopheak" w:date="2023-08-03T07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</w:t>
        </w:r>
      </w:ins>
      <w:ins w:id="12293" w:author="User" w:date="2022-09-29T10:30:00Z">
        <w:r w:rsidR="00C27F6F" w:rsidRPr="00AC4971">
          <w:rPr>
            <w:rFonts w:ascii="Khmer MEF1" w:hAnsi="Khmer MEF1" w:cs="Khmer MEF1"/>
            <w:spacing w:val="-4"/>
            <w:sz w:val="24"/>
            <w:szCs w:val="24"/>
            <w:cs/>
            <w:rPrChange w:id="12294" w:author="Sopheak" w:date="2023-08-03T07:06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នៃនាយកដ្ឋានសវនកម្មទី១</w:t>
        </w:r>
      </w:ins>
      <w:ins w:id="12295" w:author="Kem Sereiboth" w:date="2022-09-15T16:39:00Z">
        <w:del w:id="12296" w:author="User" w:date="2022-09-29T10:28:00Z">
          <w:r w:rsidRPr="00AC4971" w:rsidDel="00C27F6F">
            <w:rPr>
              <w:rFonts w:ascii="Khmer MEF1" w:hAnsi="Khmer MEF1" w:cs="Khmer MEF1"/>
              <w:spacing w:val="-4"/>
              <w:sz w:val="24"/>
              <w:szCs w:val="24"/>
              <w:cs/>
              <w:rPrChange w:id="12297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យោងតាមប្រកាសលេខ ០១១ អ.ស.ហ.ប្រកចុះថ្ងៃទី២៦ ខែតុលា ឆ្នាំ២០២១ ស្តីពីការតែងតាំងមន្រ្តីនៃអង្គភាពសវនកម្មផ្ទៃក្នុងនៃអាជ្ញាធរសេវាហិរញ្ញវត្ថុមិនមែនធនាគារ</w:delText>
          </w:r>
        </w:del>
        <w:del w:id="12298" w:author="User" w:date="2022-09-27T20:35:00Z">
          <w:r w:rsidRPr="00AC4971" w:rsidDel="00DE66C3">
            <w:rPr>
              <w:rFonts w:ascii="Khmer MEF1" w:hAnsi="Khmer MEF1" w:cs="Khmer MEF1"/>
              <w:spacing w:val="-4"/>
              <w:sz w:val="24"/>
              <w:szCs w:val="24"/>
              <w:cs/>
              <w:rPrChange w:id="12299" w:author="Sopheak" w:date="2023-08-03T07:06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 លោកត្រូវបានតែងតាំងជាប្រធានការិយាល័យសវនកម្មទី១</w:delText>
          </w:r>
        </w:del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300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។</w:t>
        </w:r>
        <w:r w:rsidRPr="004C1468">
          <w:rPr>
            <w:rFonts w:ascii="Khmer MEF1" w:hAnsi="Khmer MEF1" w:cs="Khmer MEF1"/>
            <w:spacing w:val="2"/>
            <w:sz w:val="24"/>
            <w:szCs w:val="24"/>
            <w:cs/>
            <w:rPrChange w:id="12301" w:author="Kem Sereyboth" w:date="2023-07-25T14:42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302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លោក</w:t>
        </w:r>
      </w:ins>
      <w:ins w:id="12303" w:author="User" w:date="2022-09-23T00:29:00Z">
        <w:del w:id="12304" w:author="LENOVO" w:date="2022-10-02T09:02:00Z">
          <w:r w:rsidR="00AB7AD9" w:rsidRPr="00AC4971" w:rsidDel="00594861">
            <w:rPr>
              <w:rFonts w:ascii="Khmer MEF1" w:hAnsi="Khmer MEF1" w:cs="Khmer MEF1"/>
              <w:b/>
              <w:bCs/>
              <w:spacing w:val="-4"/>
              <w:sz w:val="24"/>
              <w:szCs w:val="24"/>
              <w:rPrChange w:id="12305" w:author="Sopheak" w:date="2023-08-03T07:06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306" w:author="Kem Sereiboth" w:date="2022-09-15T16:39:00Z"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307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បានបញ្ចប់</w:t>
        </w:r>
      </w:ins>
      <w:ins w:id="12308" w:author="LENOVO" w:date="2022-10-02T09:02:00Z">
        <w:del w:id="12309" w:author="Kem Sereyboth" w:date="2023-07-25T14:42:00Z">
          <w:r w:rsidR="00594861" w:rsidRPr="00AC4971" w:rsidDel="004C1468">
            <w:rPr>
              <w:rFonts w:ascii="Khmer MEF1" w:hAnsi="Khmer MEF1" w:cs="Khmer MEF1"/>
              <w:spacing w:val="-4"/>
              <w:sz w:val="24"/>
              <w:szCs w:val="24"/>
              <w:cs/>
              <w:rPrChange w:id="12310" w:author="Sopheak" w:date="2023-08-03T07:0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311" w:author="Kem Sereiboth" w:date="2022-09-15T16:39:00Z"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312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ការសិក្សាក</w:t>
        </w:r>
      </w:ins>
      <w:ins w:id="12313" w:author="Kem Sereyboth" w:date="2023-07-25T14:42:00Z">
        <w:r w:rsidR="004C1468" w:rsidRPr="00AC4971">
          <w:rPr>
            <w:rFonts w:ascii="Khmer MEF1" w:hAnsi="Khmer MEF1" w:cs="Khmer MEF1"/>
            <w:spacing w:val="-4"/>
            <w:sz w:val="24"/>
            <w:szCs w:val="24"/>
            <w:cs/>
            <w:rPrChange w:id="12314" w:author="Sopheak" w:date="2023-08-03T07:06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​</w:t>
        </w:r>
      </w:ins>
      <w:ins w:id="12315" w:author="Kem Sereiboth" w:date="2022-09-15T16:39:00Z">
        <w:r w:rsidRPr="00AC4971">
          <w:rPr>
            <w:rFonts w:ascii="Khmer MEF1" w:hAnsi="Khmer MEF1" w:cs="Khmer MEF1"/>
            <w:spacing w:val="-4"/>
            <w:sz w:val="24"/>
            <w:szCs w:val="24"/>
            <w:cs/>
            <w:rPrChange w:id="12316" w:author="Sopheak" w:date="2023-08-03T07:0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ម្រិតបរិញ្ញាបត្រជាន់ខ្ពស់ ផ្នែករដ្ឋបាលសាធារណៈ នៅសាកលវិទ្យាល័យកម្ពុជា។</w:t>
        </w:r>
        <w:r w:rsidRPr="004C1468">
          <w:rPr>
            <w:rFonts w:ascii="Khmer MEF1" w:hAnsi="Khmer MEF1" w:cs="Khmer MEF1"/>
            <w:spacing w:val="4"/>
            <w:sz w:val="24"/>
            <w:szCs w:val="24"/>
            <w:cs/>
            <w:rPrChange w:id="12317" w:author="Kem Sereyboth" w:date="2023-07-25T14:4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12318" w:author="Kem Sereyboth" w:date="2023-07-25T14:37:00Z"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319" w:author="Sopheak" w:date="2023-08-03T07:0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យោងតាមលិខិតបញ្ជា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320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បេសកកម្មលេខ ១០</w:t>
        </w:r>
      </w:ins>
      <w:ins w:id="12321" w:author="Sopheak Phorn" w:date="2023-07-28T14:08:00Z">
        <w:r w:rsidR="00866A04" w:rsidRPr="00AC4971">
          <w:rPr>
            <w:rFonts w:ascii="Khmer MEF1" w:hAnsi="Khmer MEF1" w:cs="Khmer MEF1"/>
            <w:spacing w:val="6"/>
            <w:sz w:val="24"/>
            <w:szCs w:val="24"/>
            <w:cs/>
            <w:rPrChange w:id="12322" w:author="Sopheak" w:date="2023-08-03T07:07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៣</w:t>
        </w:r>
      </w:ins>
      <w:ins w:id="12323" w:author="Kem Sereyboth" w:date="2023-07-25T14:37:00Z">
        <w:del w:id="12324" w:author="Sopheak Phorn" w:date="2023-07-28T14:08:00Z">
          <w:r w:rsidR="00786AAA" w:rsidRPr="00AC4971" w:rsidDel="00866A04">
            <w:rPr>
              <w:rFonts w:ascii="Khmer MEF1" w:hAnsi="Khmer MEF1" w:cs="Khmer MEF1"/>
              <w:spacing w:val="6"/>
              <w:sz w:val="24"/>
              <w:szCs w:val="24"/>
              <w:cs/>
              <w:rPrChange w:id="12325" w:author="Sopheak" w:date="2023-08-03T07:0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៥</w:delText>
          </w:r>
        </w:del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326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/២៣ អ.ស.ផ. 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327" w:author="Sopheak" w:date="2023-08-03T07:07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ចុះ​ថ្ងៃទី១៦ ខែមីនា ឆ្នាំ២០២៣</w:t>
        </w:r>
        <w:r w:rsidR="00786AAA" w:rsidRPr="00AC4971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328" w:author="Sopheak" w:date="2023-08-03T07:07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rPrChange w:id="12329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និង</w:t>
        </w:r>
        <w:r w:rsidR="00786AAA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330" w:author="Sopheak" w:date="2023-08-03T07:0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បញ្ជី</w:t>
        </w:r>
        <w:r w:rsidR="00786AAA" w:rsidRPr="00866A0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331" w:author="Sopheak Phorn" w:date="2023-07-28T14:0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រាយនាមប្រតិភូសវនកម្ម</w:t>
        </w:r>
        <w:r w:rsidR="00786AAA" w:rsidRPr="004C146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332" w:author="Kem Sereyboth" w:date="2023-07-25T14:4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4C146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333" w:author="Kem Sereyboth" w:date="2023-07-25T14:4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</w:t>
        </w:r>
        <w:r w:rsidR="00786AAA" w:rsidRPr="004C146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2334" w:author="Kem Sereyboth" w:date="2023-07-25T14:4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សវនករទទួលបន្ទុក ចុះថ្ងៃទី១៦ ខែមីនា ឆ្នាំ២០២៣</w:t>
        </w:r>
      </w:ins>
      <w:ins w:id="12335" w:author="Kem Sereiboth" w:date="2022-09-15T16:40:00Z">
        <w:del w:id="12336" w:author="Kem Sereyboth" w:date="2023-06-27T15:45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337" w:author="Kem Sereyboth" w:date="2023-07-25T14:4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យោងតាមលិខិតបញ្ជាបេសកកម្មលេខ ១២៧/២២ អ.ស.ផ. និងលិខិតលេខ</w:delText>
          </w:r>
        </w:del>
      </w:ins>
      <w:ins w:id="12338" w:author="LENOVO" w:date="2022-10-02T09:03:00Z">
        <w:del w:id="12339" w:author="Kem Sereyboth" w:date="2023-06-27T15:45:00Z">
          <w:r w:rsidR="007337AC"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340" w:author="Kem Sereyboth" w:date="2023-07-25T14:4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341" w:author="Kem Sereiboth" w:date="2022-09-15T16:40:00Z">
        <w:del w:id="12342" w:author="Kem Sereyboth" w:date="2023-06-27T15:45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343" w:author="Kem Sereyboth" w:date="2023-07-25T14:44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១២៦/២២ អ.ស.ផ. ស្តីពីបញ្ជីរាយនាម</w:delText>
          </w:r>
        </w:del>
      </w:ins>
      <w:ins w:id="12344" w:author="LENOVO" w:date="2022-10-02T09:04:00Z">
        <w:del w:id="12345" w:author="Kem Sereyboth" w:date="2023-06-27T15:45:00Z">
          <w:r w:rsidR="00B65EF9"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346" w:author="Kem Sereyboth" w:date="2023-07-25T14:4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347" w:author="Kem Sereiboth" w:date="2022-09-15T16:40:00Z">
        <w:del w:id="12348" w:author="Kem Sereyboth" w:date="2023-06-27T15:45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349" w:author="Kem Sereyboth" w:date="2023-07-25T14:44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ប្រតិភូសវនកម្ម និងសវនករទទួលបន្ទុកលើ </w:delText>
          </w:r>
          <w:r w:rsidRPr="004C1468" w:rsidDel="00206A01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12350" w:author="Kem Sereyboth" w:date="2023-07-25T14:44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ន.ស.ស.</w:delText>
          </w:r>
        </w:del>
        <w:del w:id="12351" w:author="Kem Sereyboth" w:date="2023-06-27T15:46:00Z">
          <w:r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352" w:author="Kem Sereyboth" w:date="2023-07-25T14:4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353" w:author="Kem Sereyboth" w:date="2023-06-27T15:46:00Z">
        <w:r w:rsidR="00206A01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54" w:author="Kem Sereyboth" w:date="2023-07-25T14:4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12355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56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លោក</w:t>
        </w:r>
      </w:ins>
      <w:ins w:id="12357" w:author="Un Seakamey" w:date="2022-09-23T08:23:00Z">
        <w:del w:id="12358" w:author="LENOVO" w:date="2022-10-02T09:04:00Z">
          <w:r w:rsidR="007069CB" w:rsidRPr="004C1468" w:rsidDel="001C5936">
            <w:rPr>
              <w:rFonts w:ascii="Khmer MEF1" w:hAnsi="Khmer MEF1" w:cs="Khmer MEF1"/>
              <w:spacing w:val="-12"/>
              <w:sz w:val="24"/>
              <w:szCs w:val="24"/>
              <w:rPrChange w:id="12359" w:author="Kem Sereyboth" w:date="2023-07-25T14:44:00Z">
                <w:rPr>
                  <w:rFonts w:ascii="Khmer MEF1" w:hAnsi="Khmer MEF1" w:cs="Khmer MEF1"/>
                  <w:spacing w:val="8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360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61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ត្រូវបានតែងតាំងជា</w:t>
        </w:r>
        <w:del w:id="12362" w:author="User" w:date="2022-09-22T10:36:00Z">
          <w:r w:rsidRPr="004C1468" w:rsidDel="00A22FAB">
            <w:rPr>
              <w:rFonts w:ascii="Khmer MEF1" w:hAnsi="Khmer MEF1" w:cs="Khmer MEF1"/>
              <w:spacing w:val="-12"/>
              <w:sz w:val="24"/>
              <w:szCs w:val="24"/>
              <w:cs/>
              <w:rPrChange w:id="12363" w:author="Kem Sereyboth" w:date="2023-07-25T14:4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សវនករទទួលបន្ទុក</w:delText>
          </w:r>
        </w:del>
      </w:ins>
      <w:ins w:id="12364" w:author="User" w:date="2022-09-22T10:36:00Z">
        <w:r w:rsidR="00A22FAB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65" w:author="Kem Sereyboth" w:date="2023-07-25T14:4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សមាជិក</w:t>
        </w:r>
      </w:ins>
      <w:ins w:id="12366" w:author="User" w:date="2022-09-27T20:39:00Z">
        <w:r w:rsidR="00DE66C3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67" w:author="Kem Sereyboth" w:date="2023-07-25T14:44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</w:rPr>
            </w:rPrChange>
          </w:rPr>
          <w:t>ប្រតិភូសវនកម្ម</w:t>
        </w:r>
      </w:ins>
      <w:ins w:id="12368" w:author="Sopheak" w:date="2023-08-03T07:07:00Z">
        <w:r w:rsidR="00AC4971">
          <w:rPr>
            <w:rFonts w:ascii="Khmer MEF1" w:hAnsi="Khmer MEF1" w:cs="Khmer MEF1" w:hint="cs"/>
            <w:spacing w:val="-12"/>
            <w:sz w:val="24"/>
            <w:szCs w:val="24"/>
            <w:cs/>
          </w:rPr>
          <w:t xml:space="preserve"> </w:t>
        </w:r>
        <w:r w:rsidR="00AC4971" w:rsidRPr="00554F1A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និងជា</w:t>
        </w:r>
        <w:r w:rsidR="00AC4971" w:rsidRPr="00554F1A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​​​​​​​​</w:t>
        </w:r>
        <w:r w:rsidR="00AC4971" w:rsidRPr="00554F1A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សវនករទទួលបន្ទុក</w:t>
        </w:r>
      </w:ins>
      <w:ins w:id="12369" w:author="LENOVO" w:date="2022-10-02T09:05:00Z">
        <w:del w:id="12370" w:author="Kem Sereyboth" w:date="2023-06-27T15:49:00Z">
          <w:r w:rsidR="001C5936" w:rsidRPr="004C1468" w:rsidDel="00206A01">
            <w:rPr>
              <w:rFonts w:ascii="Khmer MEF1" w:hAnsi="Khmer MEF1" w:cs="Khmer MEF1"/>
              <w:spacing w:val="-12"/>
              <w:sz w:val="24"/>
              <w:szCs w:val="24"/>
              <w:cs/>
              <w:rPrChange w:id="12371" w:author="Kem Sereyboth" w:date="2023-07-25T14:4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372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73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ស</w:t>
        </w:r>
      </w:ins>
      <w:ins w:id="12374" w:author="Kem Sereyboth" w:date="2023-07-25T14:43:00Z">
        <w:r w:rsidR="004C1468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75" w:author="Kem Sereyboth" w:date="2023-07-25T14:4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2376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77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ម្រា</w:t>
        </w:r>
      </w:ins>
      <w:ins w:id="12378" w:author="Kem Sereyboth" w:date="2023-07-25T14:43:00Z">
        <w:r w:rsidR="004C1468"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79" w:author="Kem Sereyboth" w:date="2023-07-25T14:4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2380" w:author="Kem Sereiboth" w:date="2022-09-15T16:39:00Z">
        <w:r w:rsidRPr="004C1468">
          <w:rPr>
            <w:rFonts w:ascii="Khmer MEF1" w:hAnsi="Khmer MEF1" w:cs="Khmer MEF1"/>
            <w:spacing w:val="-12"/>
            <w:sz w:val="24"/>
            <w:szCs w:val="24"/>
            <w:cs/>
            <w:rPrChange w:id="12381" w:author="Kem Sereyboth" w:date="2023-07-25T14:44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ប់</w:t>
        </w:r>
        <w:r w:rsidRPr="00E33574">
          <w:rPr>
            <w:rFonts w:ascii="Khmer MEF1" w:hAnsi="Khmer MEF1" w:cs="Khmer MEF1"/>
            <w:spacing w:val="2"/>
            <w:sz w:val="24"/>
            <w:szCs w:val="24"/>
            <w:cs/>
            <w:rPrChange w:id="12382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ការ</w:t>
        </w:r>
        <w:r w:rsidRPr="00E33574">
          <w:rPr>
            <w:rFonts w:ascii="Khmer MEF1" w:hAnsi="Khmer MEF1" w:cs="Khmer MEF1"/>
            <w:spacing w:val="6"/>
            <w:sz w:val="24"/>
            <w:szCs w:val="24"/>
            <w:cs/>
            <w:rPrChange w:id="12383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ធ្វើសវនកម្មក្នុងការិយ</w:t>
        </w:r>
        <w:r w:rsidRPr="00E33574">
          <w:rPr>
            <w:rFonts w:ascii="Khmer MEF1" w:hAnsi="Khmer MEF1" w:cs="Khmer MEF1"/>
            <w:spacing w:val="8"/>
            <w:sz w:val="24"/>
            <w:szCs w:val="24"/>
            <w:cs/>
            <w:rPrChange w:id="12384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បរិច្ឆេទ</w:t>
        </w:r>
        <w:del w:id="12385" w:author="User" w:date="2022-10-04T13:21:00Z">
          <w:r w:rsidRPr="00E33574" w:rsidDel="003E27AC">
            <w:rPr>
              <w:rFonts w:ascii="Khmer MEF1" w:hAnsi="Khmer MEF1" w:cs="Khmer MEF1"/>
              <w:spacing w:val="4"/>
              <w:sz w:val="24"/>
              <w:szCs w:val="24"/>
              <w:cs/>
              <w:rPrChange w:id="1238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ឆ្នាំ</w:delText>
          </w:r>
        </w:del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387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២០២</w:t>
        </w:r>
        <w:del w:id="12388" w:author="Kem Sereyboth" w:date="2023-06-27T15:46:00Z">
          <w:r w:rsidRPr="00E33574" w:rsidDel="00206A01">
            <w:rPr>
              <w:rFonts w:ascii="Khmer MEF1" w:hAnsi="Khmer MEF1" w:cs="Khmer MEF1"/>
              <w:spacing w:val="-6"/>
              <w:sz w:val="24"/>
              <w:szCs w:val="24"/>
              <w:cs/>
              <w:rPrChange w:id="1238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2390" w:author="Kem Sereyboth" w:date="2023-06-27T15:46:00Z">
        <w:r w:rsidR="00206A01" w:rsidRPr="00E33574">
          <w:rPr>
            <w:rFonts w:ascii="Khmer MEF1" w:hAnsi="Khmer MEF1" w:cs="Khmer MEF1" w:hint="cs"/>
            <w:spacing w:val="-6"/>
            <w:sz w:val="24"/>
            <w:szCs w:val="24"/>
            <w:cs/>
          </w:rPr>
          <w:t>៣</w:t>
        </w:r>
      </w:ins>
      <w:ins w:id="12391" w:author="Kem Sereiboth" w:date="2022-09-15T16:39:00Z"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12392" w:author="Kem Sereyboth" w:date="2023-07-19T16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នេះ។</w:t>
        </w:r>
      </w:ins>
    </w:p>
    <w:p w14:paraId="34D743C3" w14:textId="726E607D" w:rsidR="00B47A1B" w:rsidRPr="00E33574" w:rsidDel="00A311E5" w:rsidRDefault="00B47A1B">
      <w:pPr>
        <w:spacing w:after="0" w:line="223" w:lineRule="auto"/>
        <w:ind w:firstLine="720"/>
        <w:jc w:val="both"/>
        <w:rPr>
          <w:ins w:id="12393" w:author="User" w:date="2022-09-10T13:36:00Z"/>
          <w:del w:id="12394" w:author="Kem Sereiboth" w:date="2022-09-15T16:39:00Z"/>
          <w:rFonts w:ascii="Khmer MEF1" w:hAnsi="Khmer MEF1" w:cs="Khmer MEF1"/>
          <w:sz w:val="24"/>
          <w:szCs w:val="24"/>
          <w:lang w:val="ca-ES"/>
          <w:rPrChange w:id="12395" w:author="Kem Sereyboth" w:date="2023-07-19T16:59:00Z">
            <w:rPr>
              <w:ins w:id="12396" w:author="User" w:date="2022-09-10T13:36:00Z"/>
              <w:del w:id="12397" w:author="Kem Sereiboth" w:date="2022-09-15T16:39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2398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399" w:author="User" w:date="2022-09-10T13:36:00Z">
        <w:del w:id="12400" w:author="Kem Sereiboth" w:date="2022-09-15T16:39:00Z"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240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40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-លោក សេង ឈាងឡាយ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40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ជាសមាជិក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rPrChange w:id="1240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rPrChange w:id="1240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rPrChange w:id="1240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យោងតាមប្រកាសលេខ............ស្តីពីការតែងតាំងប្រធាននាយកដ្ឋាន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240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  <w:r w:rsidRPr="00E33574" w:rsidDel="00A311E5">
            <w:rPr>
              <w:rFonts w:ascii="Khmer MEF1" w:hAnsi="Khmer MEF1" w:cs="Khmer MEF1"/>
              <w:spacing w:val="-6"/>
              <w:sz w:val="24"/>
              <w:szCs w:val="24"/>
              <w:cs/>
              <w:rPrChange w:id="1240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240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លោក</w:delText>
          </w:r>
          <w:r w:rsidRPr="00E33574" w:rsidDel="00A311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41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lang w:val="ca-ES"/>
              <w:rPrChange w:id="1241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ត្រូវបានតែងតាំងជាប្រធានការិយាល័យសវនកម្មទី១។ </w:delText>
          </w:r>
          <w:r w:rsidRPr="00E33574" w:rsidDel="00A311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41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lang w:val="ca-ES"/>
              <w:rPrChange w:id="1241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បានបញ្ចប់ការសិក្សាកម្រិតបរិញ្ញាបត្រនៅសកលវិទ្យាល័យ.........................។ 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rPrChange w:id="1241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យោងតាមសេចក្តីសម្រេចលេខ ១២៦</w:delText>
          </w:r>
          <w:r w:rsidRPr="00E33574" w:rsidDel="00A311E5">
            <w:rPr>
              <w:rFonts w:ascii="Khmer MEF1" w:hAnsi="Khmer MEF1" w:cs="Khmer MEF1"/>
              <w:sz w:val="24"/>
              <w:szCs w:val="24"/>
              <w:rPrChange w:id="124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rPrChange w:id="1241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Pr="00E33574" w:rsidDel="00A311E5">
            <w:rPr>
              <w:rFonts w:ascii="Khmer MEF1" w:hAnsi="Khmer MEF1" w:cs="Khmer MEF1"/>
              <w:sz w:val="24"/>
              <w:szCs w:val="24"/>
              <w:rPrChange w:id="1241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E33574" w:rsidDel="00A311E5">
            <w:rPr>
              <w:rFonts w:ascii="Khmer MEF1" w:hAnsi="Khmer MEF1" w:cs="Khmer MEF1"/>
              <w:spacing w:val="6"/>
              <w:sz w:val="24"/>
              <w:szCs w:val="24"/>
              <w:cs/>
              <w:rPrChange w:id="1241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  <w:r w:rsidRPr="00E33574" w:rsidDel="00A311E5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2419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លោក </w:delText>
          </w:r>
          <w:r w:rsidRPr="00E33574" w:rsidDel="00A311E5">
            <w:rPr>
              <w:rFonts w:ascii="Khmer MEF1" w:hAnsi="Khmer MEF1" w:cs="Khmer MEF1"/>
              <w:spacing w:val="6"/>
              <w:sz w:val="24"/>
              <w:szCs w:val="24"/>
              <w:cs/>
              <w:rPrChange w:id="1242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ត្រូវបានតែងតាំងជាសមាជិក</w:delText>
          </w:r>
          <w:r w:rsidRPr="00E33574" w:rsidDel="00A311E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42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សវនកម្មសម្រាប់ការធ្វើសវនកម្មក្នុង</w:delText>
          </w:r>
          <w:r w:rsidRPr="00E33574" w:rsidDel="00A311E5">
            <w:rPr>
              <w:rFonts w:ascii="Khmer MEF1" w:hAnsi="Khmer MEF1" w:cs="Khmer MEF1"/>
              <w:sz w:val="24"/>
              <w:szCs w:val="24"/>
              <w:cs/>
              <w:lang w:val="ca-ES"/>
              <w:rPrChange w:id="1242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ការិយបរិច្ឆេទឆ្នាំ២០២២ នេះ។</w:delText>
          </w:r>
        </w:del>
      </w:ins>
    </w:p>
    <w:p w14:paraId="414F6E79" w14:textId="48904151" w:rsidR="00B47A1B" w:rsidRPr="00E33574" w:rsidRDefault="00B47A1B">
      <w:pPr>
        <w:spacing w:after="0" w:line="223" w:lineRule="auto"/>
        <w:ind w:firstLine="720"/>
        <w:jc w:val="both"/>
        <w:rPr>
          <w:ins w:id="12423" w:author="User" w:date="2022-09-10T13:36:00Z"/>
          <w:rFonts w:ascii="Khmer MEF1" w:hAnsi="Khmer MEF1" w:cs="Khmer MEF1"/>
          <w:sz w:val="24"/>
          <w:szCs w:val="24"/>
          <w:lang w:val="ca-ES"/>
          <w:rPrChange w:id="12424" w:author="Kem Sereyboth" w:date="2023-07-19T16:59:00Z">
            <w:rPr>
              <w:ins w:id="12425" w:author="User" w:date="2022-09-10T13:36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12426" w:author="Sopheak Phorn" w:date="2023-08-25T16:15:00Z">
          <w:pPr>
            <w:spacing w:after="0" w:line="228" w:lineRule="auto"/>
            <w:ind w:firstLine="720"/>
            <w:jc w:val="both"/>
          </w:pPr>
        </w:pPrChange>
      </w:pPr>
      <w:ins w:id="12427" w:author="User" w:date="2022-09-10T13:36:00Z">
        <w:r w:rsidRPr="00AC4971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12428" w:author="Sopheak" w:date="2023-08-03T07:0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ឃ</w:t>
        </w:r>
        <w:r w:rsidRPr="00AC4971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429" w:author="Sopheak" w:date="2023-08-03T07:0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-លោកស្រី កែម សិរីបុត្រ </w:t>
        </w:r>
      </w:ins>
      <w:ins w:id="12430" w:author="User" w:date="2022-09-27T20:41:00Z">
        <w:r w:rsidR="00DE66C3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431" w:author="Sopheak" w:date="2023-08-03T07:08:00Z">
              <w:rPr>
                <w:rFonts w:ascii="Khmer MEF1" w:hAnsi="Khmer MEF1" w:cs="Khmer MEF1"/>
                <w:b/>
                <w:bCs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>អនុប្រធានការិយាល័យសវនកម្មទី១</w:t>
        </w:r>
      </w:ins>
      <w:ins w:id="12432" w:author="User" w:date="2022-09-27T20:42:00Z">
        <w:r w:rsidR="00DE66C3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433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434" w:author="User" w:date="2022-10-05T16:04:00Z">
        <w:r w:rsidR="00E1459B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435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  <w:lang w:val="ca-ES"/>
              </w:rPr>
            </w:rPrChange>
          </w:rPr>
          <w:t>ជា</w:t>
        </w:r>
      </w:ins>
      <w:ins w:id="12436" w:author="User" w:date="2022-09-27T20:42:00Z">
        <w:r w:rsidR="00DE66C3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437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>សមាជិកប្រតិភូសវនកម្ម</w:t>
        </w:r>
      </w:ins>
      <w:ins w:id="12438" w:author="Sopheak" w:date="2023-08-03T07:08:00Z">
        <w:r w:rsidR="00AC4971" w:rsidRPr="00AC497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439" w:author="Sopheak" w:date="2023-08-03T07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</w:ins>
      <w:ins w:id="12440" w:author="User" w:date="2022-09-27T20:42:00Z">
        <w:del w:id="12441" w:author="Sopheak" w:date="2023-08-03T07:07:00Z">
          <w:r w:rsidR="00DE66C3"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442" w:author="Sopheak" w:date="2023-08-03T07:0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12443" w:author="User" w:date="2022-09-10T13:36:00Z">
        <w:del w:id="12444" w:author="Sopheak" w:date="2023-08-03T07:07:00Z">
          <w:r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445" w:author="Sopheak" w:date="2023-08-03T07:08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</w:delText>
          </w:r>
        </w:del>
      </w:ins>
      <w:ins w:id="12446" w:author="Kem Sereyboth" w:date="2023-07-25T14:44:00Z">
        <w:del w:id="12447" w:author="Sopheak" w:date="2023-08-03T07:07:00Z">
          <w:r w:rsidR="007E312C" w:rsidRPr="00AC4971" w:rsidDel="00AC4971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​​​</w:delText>
          </w:r>
          <w:r w:rsidR="00BD2ADE" w:rsidRPr="00AC4971" w:rsidDel="00AC4971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​​​​​</w:delText>
          </w:r>
        </w:del>
      </w:ins>
      <w:ins w:id="12448" w:author="User" w:date="2022-09-10T13:36:00Z">
        <w:del w:id="12449" w:author="Sopheak" w:date="2023-08-03T07:07:00Z">
          <w:r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450" w:author="Sopheak" w:date="2023-08-03T07:08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</w:delText>
          </w:r>
          <w:r w:rsidRPr="00AC4971" w:rsidDel="00AC4971">
            <w:rPr>
              <w:rFonts w:ascii="Khmer MEF1" w:hAnsi="Khmer MEF1" w:cs="Khmer MEF1"/>
              <w:spacing w:val="6"/>
              <w:sz w:val="24"/>
              <w:szCs w:val="24"/>
              <w:cs/>
              <w:rPrChange w:id="12451" w:author="Sopheak" w:date="2023-08-03T07:08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  <w:r w:rsidRPr="006E6058">
          <w:rPr>
            <w:rFonts w:ascii="Khmer MEF1" w:hAnsi="Khmer MEF1" w:cs="Khmer MEF1"/>
            <w:spacing w:val="6"/>
            <w:sz w:val="24"/>
            <w:szCs w:val="24"/>
            <w:lang w:val="ca-ES"/>
            <w:rPrChange w:id="12452" w:author="Sopheak Phorn" w:date="2023-07-28T09:15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</w:rPr>
            </w:rPrChange>
          </w:rPr>
          <w:t xml:space="preserve"> </w:t>
        </w:r>
      </w:ins>
      <w:ins w:id="12453" w:author="User" w:date="2022-09-29T10:29:00Z">
        <w:r w:rsidR="00C27F6F" w:rsidRPr="00AC4971">
          <w:rPr>
            <w:rFonts w:ascii="Khmer MEF1" w:hAnsi="Khmer MEF1" w:cs="Khmer MEF1"/>
            <w:spacing w:val="-2"/>
            <w:sz w:val="24"/>
            <w:szCs w:val="24"/>
            <w:cs/>
            <w:rPrChange w:id="12454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2"/>
                <w:sz w:val="24"/>
                <w:szCs w:val="24"/>
                <w:cs/>
              </w:rPr>
            </w:rPrChange>
          </w:rPr>
          <w:t>យោងតាមប្រកាសលេខ០១១ អ.ស.ហ.ប្រក</w:t>
        </w:r>
        <w:r w:rsidR="00C27F6F" w:rsidRPr="00AC4971">
          <w:rPr>
            <w:rFonts w:ascii="Khmer MEF1" w:hAnsi="Khmer MEF1" w:cs="Khmer MEF1"/>
            <w:spacing w:val="-2"/>
            <w:sz w:val="24"/>
            <w:szCs w:val="24"/>
            <w:lang w:val="ca-ES"/>
            <w:rPrChange w:id="12455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2"/>
                <w:sz w:val="24"/>
                <w:szCs w:val="24"/>
              </w:rPr>
            </w:rPrChange>
          </w:rPr>
          <w:t xml:space="preserve"> </w:t>
        </w:r>
        <w:del w:id="12456" w:author="LENOVO" w:date="2022-10-02T09:06:00Z">
          <w:r w:rsidR="00C27F6F" w:rsidRPr="00AC4971" w:rsidDel="000D1420">
            <w:rPr>
              <w:rFonts w:ascii="Khmer MEF1" w:hAnsi="Khmer MEF1" w:cs="Khmer MEF1"/>
              <w:spacing w:val="-2"/>
              <w:sz w:val="24"/>
              <w:szCs w:val="24"/>
              <w:cs/>
              <w:rPrChange w:id="12457" w:author="Sopheak" w:date="2023-08-03T07:08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 xml:space="preserve">ចុះថ្ងៃទី២៦ ខែតុលា ឆ្នាំ២០២១ </w:delText>
          </w:r>
        </w:del>
        <w:r w:rsidR="00C27F6F" w:rsidRPr="00AC4971">
          <w:rPr>
            <w:rFonts w:ascii="Khmer MEF1" w:hAnsi="Khmer MEF1" w:cs="Khmer MEF1"/>
            <w:spacing w:val="-2"/>
            <w:sz w:val="24"/>
            <w:szCs w:val="24"/>
            <w:cs/>
            <w:rPrChange w:id="12458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ស្តីពីការតែងតាំងមន្រ្តីនៃអង្គភាពសវនកម្មផ្ទៃក្នុងនៃ</w:t>
        </w:r>
      </w:ins>
      <w:ins w:id="12459" w:author="LENOVO" w:date="2022-10-02T09:06:00Z">
        <w:r w:rsidR="000D1420" w:rsidRPr="00AC4971">
          <w:rPr>
            <w:rFonts w:ascii="Khmer MEF1" w:hAnsi="Khmer MEF1" w:cs="Khmer MEF1"/>
            <w:spacing w:val="-2"/>
            <w:sz w:val="24"/>
            <w:szCs w:val="24"/>
            <w:cs/>
            <w:rPrChange w:id="12460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0D1420" w:rsidRPr="00AC497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12461" w:author="Sopheak" w:date="2023-08-03T07:08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</w:rPr>
            </w:rPrChange>
          </w:rPr>
          <w:t>អ.ស.ហ.</w:t>
        </w:r>
      </w:ins>
      <w:ins w:id="12462" w:author="User" w:date="2022-09-29T10:29:00Z">
        <w:del w:id="12463" w:author="LENOVO" w:date="2022-10-02T09:06:00Z">
          <w:r w:rsidR="00C27F6F" w:rsidRPr="00E33574" w:rsidDel="000D1420">
            <w:rPr>
              <w:rFonts w:ascii="Khmer MEF1" w:hAnsi="Khmer MEF1" w:cs="Khmer MEF1"/>
              <w:spacing w:val="-8"/>
              <w:sz w:val="24"/>
              <w:szCs w:val="24"/>
              <w:cs/>
              <w:rPrChange w:id="124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អាជ្ញាធរសេវាហិរញ្ញវត្ថុមិនមែនធនាគារ</w:delText>
          </w:r>
        </w:del>
        <w:r w:rsidR="00C27F6F" w:rsidRPr="00E33574">
          <w:rPr>
            <w:rFonts w:ascii="Khmer MEF1" w:hAnsi="Khmer MEF1" w:cs="Khmer MEF1"/>
            <w:spacing w:val="-8"/>
            <w:sz w:val="24"/>
            <w:szCs w:val="24"/>
            <w:cs/>
            <w:rPrChange w:id="12465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12466" w:author="User" w:date="2022-09-27T20:43:00Z">
        <w:r w:rsidR="00DE66C3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467" w:author="Kem Sereyboth" w:date="2023-07-19T16:59:00Z">
              <w:rPr>
                <w:rFonts w:ascii="Khmer MEF1" w:hAnsi="Khmer MEF1" w:cs="Khmer MEF1"/>
                <w:b/>
                <w:bCs/>
                <w:color w:val="171717" w:themeColor="background2" w:themeShade="1A"/>
                <w:spacing w:val="-6"/>
                <w:sz w:val="24"/>
                <w:szCs w:val="24"/>
                <w:cs/>
                <w:lang w:val="ca-ES"/>
              </w:rPr>
            </w:rPrChange>
          </w:rPr>
          <w:t>លោកស្រី</w:t>
        </w:r>
        <w:del w:id="12468" w:author="LENOVO" w:date="2022-10-02T09:06:00Z">
          <w:r w:rsidR="00DE66C3" w:rsidRPr="00E33574" w:rsidDel="000D142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1246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="00DE66C3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470" w:author="Kem Sereyboth" w:date="2023-07-19T16:5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 xml:space="preserve">ត្រូវបានតែងតាំងជាអនុប្រធានការិយាល័យសវនកម្មទី១ </w:t>
        </w:r>
      </w:ins>
      <w:ins w:id="12471" w:author="User" w:date="2022-09-29T10:30:00Z">
        <w:r w:rsidR="00C27F6F" w:rsidRPr="00E33574">
          <w:rPr>
            <w:rFonts w:ascii="Khmer MEF1" w:hAnsi="Khmer MEF1" w:cs="Khmer MEF1"/>
            <w:spacing w:val="-8"/>
            <w:sz w:val="24"/>
            <w:szCs w:val="24"/>
            <w:cs/>
            <w:rPrChange w:id="12472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នៃនាយកដ្ឋាន</w:t>
        </w:r>
      </w:ins>
      <w:ins w:id="12473" w:author="User" w:date="2022-10-02T22:42:00Z">
        <w:del w:id="12474" w:author="Sopheak" w:date="2023-08-03T07:08:00Z">
          <w:r w:rsidR="002931FC" w:rsidRPr="00E33574" w:rsidDel="00AC4971">
            <w:rPr>
              <w:rFonts w:ascii="Khmer MEF1" w:hAnsi="Khmer MEF1" w:cs="Khmer MEF1"/>
              <w:spacing w:val="-6"/>
              <w:sz w:val="24"/>
              <w:szCs w:val="24"/>
              <w:cs/>
              <w:rPrChange w:id="124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476" w:author="User" w:date="2022-09-29T10:30:00Z">
        <w:r w:rsidR="00C27F6F" w:rsidRPr="007E312C">
          <w:rPr>
            <w:rFonts w:ascii="Khmer MEF1" w:hAnsi="Khmer MEF1" w:cs="Khmer MEF1"/>
            <w:spacing w:val="-10"/>
            <w:sz w:val="24"/>
            <w:szCs w:val="24"/>
            <w:cs/>
            <w:rPrChange w:id="12477" w:author="Kem Sereyboth" w:date="2023-07-25T14:45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ស</w:t>
        </w:r>
      </w:ins>
      <w:ins w:id="12478" w:author="User" w:date="2022-09-29T10:31:00Z">
        <w:r w:rsidR="00C27F6F" w:rsidRPr="007E312C">
          <w:rPr>
            <w:rFonts w:ascii="Khmer MEF1" w:hAnsi="Khmer MEF1" w:cs="Khmer MEF1"/>
            <w:spacing w:val="-10"/>
            <w:sz w:val="24"/>
            <w:szCs w:val="24"/>
            <w:cs/>
            <w:rPrChange w:id="12479" w:author="Kem Sereyboth" w:date="2023-07-25T14:45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វនកម្មទី១</w:t>
        </w:r>
      </w:ins>
      <w:ins w:id="12480" w:author="sakaria fa" w:date="2022-09-13T22:08:00Z">
        <w:del w:id="12481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482" w:author="Kem Sereyboth" w:date="2023-07-25T14:45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ប្រកាសលេខ ០១១ អ.ស.</w:delText>
          </w:r>
        </w:del>
      </w:ins>
      <w:ins w:id="12483" w:author="sakaria fa" w:date="2022-09-13T22:09:00Z">
        <w:del w:id="12484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485" w:author="Kem Sereyboth" w:date="2023-07-25T14:45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ហ.ប្រក</w:delText>
          </w:r>
        </w:del>
      </w:ins>
      <w:ins w:id="12486" w:author="Un Seakamey" w:date="2022-09-22T17:57:00Z">
        <w:del w:id="12487" w:author="User" w:date="2022-09-29T10:29:00Z">
          <w:r w:rsidR="00397F33" w:rsidRPr="007E312C" w:rsidDel="00C27F6F">
            <w:rPr>
              <w:rFonts w:ascii="Khmer MEF1" w:hAnsi="Khmer MEF1" w:cs="Khmer MEF1"/>
              <w:spacing w:val="-10"/>
              <w:sz w:val="24"/>
              <w:szCs w:val="24"/>
              <w:rPrChange w:id="12488" w:author="Kem Sereyboth" w:date="2023-07-25T14:45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489" w:author="sakaria fa" w:date="2022-09-13T22:09:00Z">
        <w:del w:id="12490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491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ចុះថ្ងៃទី២៦ ខែតុលា ឆ្នាំ២០២១ ស្តីពីការ</w:delText>
          </w:r>
        </w:del>
      </w:ins>
      <w:ins w:id="12492" w:author="sakaria fa" w:date="2022-09-13T22:10:00Z">
        <w:del w:id="12493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494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តែង</w:delText>
          </w:r>
        </w:del>
      </w:ins>
      <w:ins w:id="12495" w:author="sakaria fa" w:date="2022-09-13T22:09:00Z">
        <w:del w:id="12496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497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តាំង</w:delText>
          </w:r>
        </w:del>
      </w:ins>
      <w:ins w:id="12498" w:author="sakaria fa" w:date="2022-09-13T22:10:00Z">
        <w:del w:id="12499" w:author="User" w:date="2022-09-29T10:29:00Z">
          <w:r w:rsidR="00EC3D6A" w:rsidRPr="007E312C" w:rsidDel="00C27F6F">
            <w:rPr>
              <w:rFonts w:ascii="Khmer MEF1" w:hAnsi="Khmer MEF1" w:cs="Khmer MEF1"/>
              <w:spacing w:val="-10"/>
              <w:sz w:val="24"/>
              <w:szCs w:val="24"/>
              <w:cs/>
              <w:rPrChange w:id="12500" w:author="Kem Sereyboth" w:date="2023-07-25T14:45:00Z">
                <w:rPr>
                  <w:rFonts w:cs="MoolBoran"/>
                  <w:highlight w:val="yellow"/>
                  <w:cs/>
                </w:rPr>
              </w:rPrChange>
            </w:rPr>
            <w:delText>មន្រ្តីនៃអង្គភាពសវនកម្មផ្ទៃក្នុងនៃអាជ្ញាធរសេវាហិរញ្ញវត្ថុមិនមែនធនាគារ</w:delText>
          </w:r>
        </w:del>
      </w:ins>
      <w:ins w:id="12501" w:author="User" w:date="2022-09-10T13:36:00Z">
        <w:del w:id="12502" w:author="sakaria fa" w:date="2022-09-12T22:21:00Z">
          <w:r w:rsidRPr="007E312C" w:rsidDel="0051192C">
            <w:rPr>
              <w:rFonts w:ascii="Khmer MEF1" w:hAnsi="Khmer MEF1" w:cs="Khmer MEF1"/>
              <w:spacing w:val="-10"/>
              <w:sz w:val="24"/>
              <w:szCs w:val="24"/>
              <w:cs/>
              <w:rPrChange w:id="12503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ប្រកាស</w:delText>
          </w:r>
        </w:del>
        <w:del w:id="12504" w:author="sakaria fa" w:date="2022-09-13T22:11:00Z">
          <w:r w:rsidRPr="007E312C" w:rsidDel="00EC3D6A">
            <w:rPr>
              <w:rFonts w:ascii="Khmer MEF1" w:hAnsi="Khmer MEF1" w:cs="Khmer MEF1"/>
              <w:spacing w:val="-10"/>
              <w:sz w:val="24"/>
              <w:szCs w:val="24"/>
              <w:cs/>
              <w:rPrChange w:id="12505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លេខ</w:delText>
          </w:r>
        </w:del>
        <w:del w:id="12506" w:author="sakaria fa" w:date="2022-09-12T22:22:00Z">
          <w:r w:rsidRPr="007E312C" w:rsidDel="0051192C">
            <w:rPr>
              <w:rFonts w:ascii="Khmer MEF1" w:hAnsi="Khmer MEF1" w:cs="Khmer MEF1"/>
              <w:spacing w:val="-10"/>
              <w:sz w:val="24"/>
              <w:szCs w:val="24"/>
              <w:cs/>
              <w:rPrChange w:id="12507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............</w:delText>
          </w:r>
        </w:del>
        <w:del w:id="12508" w:author="sakaria fa" w:date="2022-09-13T22:11:00Z">
          <w:r w:rsidRPr="007E312C" w:rsidDel="00EC3D6A">
            <w:rPr>
              <w:rFonts w:ascii="Khmer MEF1" w:hAnsi="Khmer MEF1" w:cs="Khmer MEF1"/>
              <w:spacing w:val="-10"/>
              <w:sz w:val="24"/>
              <w:szCs w:val="24"/>
              <w:cs/>
              <w:rPrChange w:id="12509" w:author="Kem Sereyboth" w:date="2023-07-25T14:45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 xml:space="preserve">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Pr="007E312C" w:rsidDel="00EC3D6A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rPrChange w:id="12510" w:author="Kem Sereyboth" w:date="2023-07-25T14:45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</w:del>
      </w:ins>
      <w:ins w:id="12511" w:author="sakaria fa" w:date="2022-09-13T22:07:00Z">
        <w:del w:id="12512" w:author="User" w:date="2022-09-27T20:43:00Z">
          <w:r w:rsidR="006078A4" w:rsidRPr="007E312C" w:rsidDel="00DE66C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12513" w:author="Kem Sereyboth" w:date="2023-07-25T14:45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ស្រី</w:delText>
          </w:r>
        </w:del>
      </w:ins>
      <w:ins w:id="12514" w:author="User" w:date="2022-09-10T13:36:00Z">
        <w:r w:rsidRPr="007E312C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2515" w:author="Kem Sereyboth" w:date="2023-07-25T14:45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។ លោកស្រី</w:t>
        </w:r>
        <w:del w:id="12516" w:author="LENOVO" w:date="2022-10-02T09:07:00Z">
          <w:r w:rsidRPr="007E312C" w:rsidDel="009D6AAC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12517" w:author="Kem Sereyboth" w:date="2023-07-25T14:45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r w:rsidRPr="007E312C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2518" w:author="Kem Sereyboth" w:date="2023-07-25T14:45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បាន</w:t>
        </w:r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19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បញ្ចប់ការសិក្សាកម្រិតបរិញ្ញាបត្រ</w:t>
        </w:r>
      </w:ins>
      <w:ins w:id="12520" w:author="Kem Sereiboth" w:date="2022-09-15T09:02:00Z">
        <w:r w:rsidR="00E52D53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21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ផ្នែកធនាគារនិងហ</w:t>
        </w:r>
      </w:ins>
      <w:ins w:id="12522" w:author="User" w:date="2022-09-19T15:44:00Z">
        <w:r w:rsidR="00530C49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23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ិ</w:t>
        </w:r>
      </w:ins>
      <w:ins w:id="12524" w:author="Kem Sereiboth" w:date="2022-09-15T09:02:00Z">
        <w:r w:rsidR="00E52D53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25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រ</w:t>
        </w:r>
        <w:del w:id="12526" w:author="User" w:date="2022-09-19T15:44:00Z">
          <w:r w:rsidR="00E52D53" w:rsidRPr="00AC4971" w:rsidDel="00530C49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2527" w:author="Sopheak" w:date="2023-08-03T07:0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ិ</w:delText>
          </w:r>
        </w:del>
        <w:r w:rsidR="00E52D53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28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 xml:space="preserve">ញ្ញវត្ថុ </w:t>
        </w:r>
      </w:ins>
      <w:ins w:id="12529" w:author="User" w:date="2022-09-10T13:36:00Z"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30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នៅស</w:t>
        </w:r>
      </w:ins>
      <w:ins w:id="12531" w:author="User" w:date="2022-09-19T15:44:00Z">
        <w:r w:rsidR="00530C49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32" w:author="Sopheak" w:date="2023-08-03T07:09:00Z">
              <w:rPr>
                <w:rFonts w:ascii="Khmer MEF1" w:hAnsi="Khmer MEF1" w:cs="Khmer MEF1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ា</w:t>
        </w:r>
      </w:ins>
      <w:ins w:id="12533" w:author="User" w:date="2022-09-10T13:36:00Z"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34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កលវិទ្យាល័</w:t>
        </w:r>
      </w:ins>
      <w:ins w:id="12535" w:author="Kem Sereyboth" w:date="2023-07-25T14:45:00Z">
        <w:r w:rsidR="007E312C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36" w:author="Sopheak" w:date="2023-08-03T07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2537" w:author="User" w:date="2022-09-10T13:36:00Z"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38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យ</w:t>
        </w:r>
        <w:del w:id="12539" w:author="sakaria fa" w:date="2022-09-12T22:20:00Z">
          <w:r w:rsidRPr="00AC4971" w:rsidDel="0051192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2540" w:author="Sopheak" w:date="2023-08-03T07:0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........................</w:delText>
          </w:r>
        </w:del>
      </w:ins>
      <w:ins w:id="12541" w:author="sakaria fa" w:date="2022-09-12T22:20:00Z">
        <w:r w:rsidR="0051192C"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42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ជាតិគ្រប់គ្រង</w:t>
        </w:r>
      </w:ins>
      <w:ins w:id="12543" w:author="User" w:date="2022-09-10T13:36:00Z">
        <w:del w:id="12544" w:author="sakaria fa" w:date="2022-09-12T22:20:00Z">
          <w:r w:rsidRPr="00AC4971" w:rsidDel="0051192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2545" w:author="Sopheak" w:date="2023-08-03T07:0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  <w:r w:rsidRPr="00AC497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2546" w:author="Sopheak" w:date="2023-08-03T07:0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។ </w:t>
        </w:r>
      </w:ins>
      <w:ins w:id="12547" w:author="Kem Sereyboth" w:date="2023-07-25T14:38:00Z">
        <w:r w:rsidR="00786AAA" w:rsidRPr="00AC4971">
          <w:rPr>
            <w:rFonts w:ascii="Khmer MEF1" w:hAnsi="Khmer MEF1" w:cs="Khmer MEF1"/>
            <w:spacing w:val="-2"/>
            <w:sz w:val="24"/>
            <w:szCs w:val="24"/>
            <w:cs/>
            <w:rPrChange w:id="12548" w:author="Sopheak" w:date="2023-08-03T07:0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</w:t>
        </w:r>
        <w:r w:rsidR="00786AAA" w:rsidRPr="00AC4971">
          <w:rPr>
            <w:rFonts w:ascii="Khmer MEF1" w:hAnsi="Khmer MEF1" w:cs="Khmer MEF1"/>
            <w:sz w:val="24"/>
            <w:szCs w:val="24"/>
            <w:cs/>
            <w:rPrChange w:id="12549" w:author="Sopheak" w:date="2023-08-03T07:0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លិខិតបញ្ជា</w:t>
        </w:r>
        <w:r w:rsidR="00786AAA" w:rsidRPr="00AC4971">
          <w:rPr>
            <w:rFonts w:ascii="Khmer MEF1" w:hAnsi="Khmer MEF1" w:cs="Khmer MEF1"/>
            <w:sz w:val="24"/>
            <w:szCs w:val="24"/>
            <w:cs/>
            <w:rPrChange w:id="12550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បេសកកម្មលេខ ១០</w:t>
        </w:r>
      </w:ins>
      <w:ins w:id="12551" w:author="Sopheak Phorn" w:date="2023-07-28T14:08:00Z">
        <w:r w:rsidR="00866A04" w:rsidRPr="00AC4971">
          <w:rPr>
            <w:rFonts w:ascii="Khmer MEF1" w:hAnsi="Khmer MEF1" w:cs="Khmer MEF1"/>
            <w:sz w:val="24"/>
            <w:szCs w:val="24"/>
            <w:cs/>
            <w:rPrChange w:id="12552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៣</w:t>
        </w:r>
      </w:ins>
      <w:ins w:id="12553" w:author="Kem Sereyboth" w:date="2023-07-25T14:38:00Z">
        <w:del w:id="12554" w:author="Sopheak Phorn" w:date="2023-07-28T14:08:00Z">
          <w:r w:rsidR="00786AAA" w:rsidRPr="00AC4971" w:rsidDel="00866A04">
            <w:rPr>
              <w:rFonts w:ascii="Khmer MEF1" w:hAnsi="Khmer MEF1" w:cs="Khmer MEF1"/>
              <w:sz w:val="24"/>
              <w:szCs w:val="24"/>
              <w:cs/>
              <w:rPrChange w:id="12555" w:author="Sopheak" w:date="2023-08-03T07:0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៥</w:delText>
          </w:r>
        </w:del>
        <w:r w:rsidR="00786AAA" w:rsidRPr="00AC4971">
          <w:rPr>
            <w:rFonts w:ascii="Khmer MEF1" w:hAnsi="Khmer MEF1" w:cs="Khmer MEF1"/>
            <w:sz w:val="24"/>
            <w:szCs w:val="24"/>
            <w:cs/>
            <w:rPrChange w:id="12556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/២៣ អ.ស.ផ. </w:t>
        </w:r>
        <w:r w:rsidR="00786AAA" w:rsidRPr="00AC4971">
          <w:rPr>
            <w:rFonts w:ascii="Khmer MEF1" w:hAnsi="Khmer MEF1" w:cs="Khmer MEF1"/>
            <w:sz w:val="24"/>
            <w:szCs w:val="24"/>
            <w:cs/>
            <w:lang w:val="ca-ES"/>
            <w:rPrChange w:id="12557" w:author="Sopheak" w:date="2023-08-03T07:0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ចុះ​ថ្ងៃទី១៦ ខែមីនា ឆ្នាំ</w:t>
        </w:r>
      </w:ins>
      <w:ins w:id="12558" w:author="Kem Sereyboth" w:date="2023-07-25T14:44:00Z">
        <w:r w:rsidR="007E312C" w:rsidRPr="00AC4971">
          <w:rPr>
            <w:rFonts w:ascii="Khmer MEF1" w:hAnsi="Khmer MEF1" w:cs="Khmer MEF1"/>
            <w:sz w:val="24"/>
            <w:szCs w:val="24"/>
            <w:lang w:val="ca-ES"/>
            <w:rPrChange w:id="12559" w:author="Sopheak" w:date="2023-08-03T07:09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t>​​​</w:t>
        </w:r>
      </w:ins>
      <w:ins w:id="12560" w:author="Kem Sereyboth" w:date="2023-07-25T14:38:00Z">
        <w:r w:rsidR="00786AAA" w:rsidRPr="00AC4971">
          <w:rPr>
            <w:rFonts w:ascii="Khmer MEF1" w:hAnsi="Khmer MEF1" w:cs="Khmer MEF1"/>
            <w:sz w:val="24"/>
            <w:szCs w:val="24"/>
            <w:cs/>
            <w:lang w:val="ca-ES"/>
            <w:rPrChange w:id="12561" w:author="Sopheak" w:date="2023-08-03T07:0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២០២៣</w:t>
        </w:r>
        <w:r w:rsidR="00786AAA" w:rsidRPr="00AC4971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2562" w:author="Sopheak" w:date="2023-08-03T07:09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z w:val="24"/>
            <w:szCs w:val="24"/>
            <w:cs/>
            <w:rPrChange w:id="12563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</w:t>
        </w:r>
      </w:ins>
      <w:ins w:id="12564" w:author="Kem Sereyboth" w:date="2023-07-25T14:45:00Z">
        <w:r w:rsidR="007E312C" w:rsidRPr="00AC4971">
          <w:rPr>
            <w:rFonts w:ascii="Khmer MEF1" w:hAnsi="Khmer MEF1" w:cs="Khmer MEF1"/>
            <w:sz w:val="24"/>
            <w:szCs w:val="24"/>
            <w:cs/>
            <w:rPrChange w:id="12565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12566" w:author="Kem Sereyboth" w:date="2023-07-25T14:38:00Z">
        <w:r w:rsidR="00786AAA" w:rsidRPr="00AC4971">
          <w:rPr>
            <w:rFonts w:ascii="Khmer MEF1" w:hAnsi="Khmer MEF1" w:cs="Khmer MEF1"/>
            <w:sz w:val="24"/>
            <w:szCs w:val="24"/>
            <w:cs/>
            <w:rPrChange w:id="12567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ង</w:t>
        </w:r>
        <w:r w:rsidR="00786AAA" w:rsidRPr="00AC4971">
          <w:rPr>
            <w:rFonts w:ascii="Khmer MEF1" w:hAnsi="Khmer MEF1" w:cs="Khmer MEF1"/>
            <w:sz w:val="24"/>
            <w:szCs w:val="24"/>
            <w:cs/>
            <w:lang w:val="ca-ES"/>
            <w:rPrChange w:id="12568" w:author="Sopheak" w:date="2023-08-03T07:0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បញ្ជីរាយនាមប្រតិភូ</w:t>
        </w:r>
        <w:r w:rsidR="00786AAA" w:rsidRPr="00400C83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សវនកម្ម</w:t>
        </w:r>
        <w:r w:rsidR="00786AAA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 </w:t>
        </w:r>
        <w:r w:rsidR="00786AAA" w:rsidRPr="00400C83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</w:t>
        </w:r>
        <w:r w:rsidR="00786AAA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ចុះថ្ងៃទី១៦ ខែមីនា ឆ្នាំ២០២៣</w:t>
        </w:r>
      </w:ins>
      <w:ins w:id="12569" w:author="Kem Sereyboth" w:date="2023-06-27T15:47:00Z">
        <w:r w:rsidR="00206A01"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2570" w:author="Kem Sereyboth" w:date="2023-07-19T16:59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571" w:author="User" w:date="2022-09-10T13:36:00Z">
        <w:del w:id="12572" w:author="Kem Sereyboth" w:date="2023-06-27T15:47:00Z"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57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យោងតាម</w:delText>
          </w:r>
        </w:del>
      </w:ins>
      <w:ins w:id="12574" w:author="Kem Sereiboth" w:date="2022-09-15T09:36:00Z">
        <w:del w:id="12575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57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លិខិតបញ្ជាបេសកកម្មលេខ</w:delText>
          </w:r>
        </w:del>
      </w:ins>
      <w:ins w:id="12577" w:author="LENOVO" w:date="2022-10-02T09:08:00Z">
        <w:del w:id="12578" w:author="Kem Sereyboth" w:date="2023-06-27T15:47:00Z">
          <w:r w:rsidR="009D6AAC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57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80" w:author="Kem Sereiboth" w:date="2022-09-15T09:36:00Z">
        <w:del w:id="12581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58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១២</w:delText>
          </w:r>
        </w:del>
      </w:ins>
      <w:ins w:id="12583" w:author="Kem Sereiboth" w:date="2022-09-15T09:37:00Z">
        <w:del w:id="12584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58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៧</w:delText>
          </w:r>
        </w:del>
      </w:ins>
      <w:ins w:id="12586" w:author="Kem Sereiboth" w:date="2022-09-15T09:36:00Z">
        <w:del w:id="12587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58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/២២ អ.ស.ផ. និងលិខិតលេខ</w:delText>
          </w:r>
        </w:del>
      </w:ins>
      <w:ins w:id="12589" w:author="LENOVO" w:date="2022-10-02T09:08:00Z">
        <w:del w:id="12590" w:author="Kem Sereyboth" w:date="2023-06-27T15:47:00Z">
          <w:r w:rsidR="009D6AAC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59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592" w:author="Kem Sereiboth" w:date="2022-09-15T09:36:00Z">
        <w:del w:id="12593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59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12595" w:author="Kem Sereiboth" w:date="2022-09-15T09:37:00Z">
        <w:del w:id="12596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59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២៦</w:delText>
          </w:r>
        </w:del>
      </w:ins>
      <w:ins w:id="12598" w:author="Kem Sereiboth" w:date="2022-09-15T09:36:00Z">
        <w:del w:id="12599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600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/២២</w:delText>
          </w:r>
        </w:del>
      </w:ins>
      <w:ins w:id="12601" w:author="Kem Sereiboth" w:date="2022-09-15T09:37:00Z">
        <w:del w:id="12602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603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604" w:author="Kem Sereiboth" w:date="2022-09-15T09:36:00Z">
        <w:del w:id="12605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60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អ.ស.ផ. ស្តីពីបញ្ជីរាយនាមប្រតិភូសវនកម្ម</w:delText>
          </w:r>
        </w:del>
      </w:ins>
      <w:ins w:id="12607" w:author="Kem Sereiboth" w:date="2022-09-15T09:37:00Z">
        <w:del w:id="12608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60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610" w:author="Kem Sereiboth" w:date="2022-09-15T09:36:00Z">
        <w:del w:id="12611" w:author="Kem Sereyboth" w:date="2023-06-27T15:47:00Z">
          <w:r w:rsidR="002A7AF9"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612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និងសវនករទទួលបន្ទុកលើ </w:delText>
          </w:r>
          <w:r w:rsidR="002A7AF9" w:rsidRPr="00E33574" w:rsidDel="00206A01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1261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12614" w:author="User" w:date="2022-09-10T13:36:00Z">
        <w:del w:id="12615" w:author="Kem Sereyboth" w:date="2023-06-27T15:47:00Z"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61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សេចក្តីសម្រេចលេខ ១២៦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rPrChange w:id="1261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/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61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២២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rPrChange w:id="1261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E33574" w:rsidDel="00206A01">
            <w:rPr>
              <w:rFonts w:ascii="Khmer MEF1" w:hAnsi="Khmer MEF1" w:cs="Khmer MEF1"/>
              <w:spacing w:val="4"/>
              <w:sz w:val="24"/>
              <w:szCs w:val="24"/>
              <w:cs/>
              <w:rPrChange w:id="1262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អ.ស.ផ. </w:delText>
          </w:r>
        </w:del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2621" w:author="Kem Sereyboth" w:date="2023-07-19T16:5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លោក</w:t>
        </w:r>
        <w:r w:rsidRPr="007E312C">
          <w:rPr>
            <w:rFonts w:ascii="Khmer MEF1" w:hAnsi="Khmer MEF1" w:cs="Khmer MEF1"/>
            <w:sz w:val="24"/>
            <w:szCs w:val="24"/>
            <w:cs/>
            <w:lang w:val="ca-ES"/>
            <w:rPrChange w:id="12622" w:author="Kem Sereyboth" w:date="2023-07-25T14:45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ស្រី</w:t>
        </w:r>
      </w:ins>
      <w:ins w:id="12623" w:author="Kem Sereyboth" w:date="2023-07-25T14:45:00Z">
        <w:r w:rsidR="007E312C" w:rsidRPr="007E312C">
          <w:rPr>
            <w:rFonts w:ascii="Khmer MEF1" w:hAnsi="Khmer MEF1" w:cs="Khmer MEF1"/>
            <w:sz w:val="24"/>
            <w:szCs w:val="24"/>
            <w:lang w:val="ca-ES"/>
            <w:rPrChange w:id="12624" w:author="Kem Sereyboth" w:date="2023-07-25T14:45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t>​​​</w:t>
        </w:r>
      </w:ins>
      <w:ins w:id="12625" w:author="User" w:date="2022-09-10T13:36:00Z">
        <w:del w:id="12626" w:author="LENOVO" w:date="2022-10-02T09:08:00Z">
          <w:r w:rsidRPr="007E312C" w:rsidDel="009D6AA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27" w:author="Kem Sereyboth" w:date="2023-07-25T14:45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r w:rsidRPr="007E312C">
          <w:rPr>
            <w:rFonts w:ascii="Khmer MEF1" w:hAnsi="Khmer MEF1" w:cs="Khmer MEF1"/>
            <w:sz w:val="24"/>
            <w:szCs w:val="24"/>
            <w:cs/>
            <w:rPrChange w:id="12628" w:author="Kem Sereyboth" w:date="2023-07-25T14:45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ត្រូវ</w:t>
        </w:r>
      </w:ins>
      <w:ins w:id="12629" w:author="Un Seakamey" w:date="2022-10-03T17:36:00Z">
        <w:del w:id="12630" w:author="Kem Sereyboth" w:date="2023-06-27T15:47:00Z">
          <w:r w:rsidR="004E3FAF" w:rsidRPr="007E312C" w:rsidDel="00206A01">
            <w:rPr>
              <w:rFonts w:ascii="Khmer MEF1" w:hAnsi="Khmer MEF1" w:cs="Khmer MEF1"/>
              <w:sz w:val="24"/>
              <w:szCs w:val="24"/>
              <w:cs/>
              <w:rPrChange w:id="12631" w:author="Kem Sereyboth" w:date="2023-07-25T14:45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2632" w:author="User" w:date="2022-09-10T13:36:00Z">
        <w:r w:rsidRPr="007E312C">
          <w:rPr>
            <w:rFonts w:ascii="Khmer MEF1" w:hAnsi="Khmer MEF1" w:cs="Khmer MEF1"/>
            <w:sz w:val="24"/>
            <w:szCs w:val="24"/>
            <w:cs/>
            <w:rPrChange w:id="12633" w:author="Kem Sereyboth" w:date="2023-07-25T14:45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បាន</w:t>
        </w:r>
        <w:r w:rsidRPr="007E312C">
          <w:rPr>
            <w:rFonts w:ascii="Khmer MEF1" w:hAnsi="Khmer MEF1" w:cs="Khmer MEF1"/>
            <w:spacing w:val="-8"/>
            <w:sz w:val="24"/>
            <w:szCs w:val="24"/>
            <w:cs/>
            <w:rPrChange w:id="12634" w:author="Kem Sereyboth" w:date="2023-07-25T14:46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តែងតាំង</w:t>
        </w:r>
      </w:ins>
      <w:ins w:id="12635" w:author="User" w:date="2022-09-27T20:45:00Z">
        <w:r w:rsidR="00BE244A" w:rsidRPr="007E312C">
          <w:rPr>
            <w:rFonts w:ascii="Khmer MEF1" w:hAnsi="Khmer MEF1" w:cs="Khmer MEF1"/>
            <w:spacing w:val="-8"/>
            <w:sz w:val="24"/>
            <w:szCs w:val="24"/>
            <w:cs/>
            <w:rPrChange w:id="12636" w:author="Kem Sereyboth" w:date="2023-07-25T14:46:00Z">
              <w:rPr>
                <w:rFonts w:ascii="Khmer MEF1" w:hAnsi="Khmer MEF1" w:cs="Khmer MEF1"/>
                <w:strike/>
                <w:color w:val="FF0000"/>
                <w:sz w:val="24"/>
                <w:szCs w:val="24"/>
                <w:highlight w:val="yellow"/>
                <w:cs/>
              </w:rPr>
            </w:rPrChange>
          </w:rPr>
          <w:t>សមាជិកប្រតិភូសវនកម្ម</w:t>
        </w:r>
        <w:del w:id="12637" w:author="Sopheak" w:date="2023-08-03T07:10:00Z">
          <w:r w:rsidR="00BE244A" w:rsidRPr="007E312C" w:rsidDel="00AC4971">
            <w:rPr>
              <w:rFonts w:ascii="Khmer MEF1" w:hAnsi="Khmer MEF1" w:cs="Khmer MEF1"/>
              <w:spacing w:val="-8"/>
              <w:sz w:val="24"/>
              <w:szCs w:val="24"/>
              <w:cs/>
              <w:rPrChange w:id="12638" w:author="Kem Sereyboth" w:date="2023-07-25T14:46:00Z">
                <w:rPr>
                  <w:rFonts w:ascii="Khmer MEF1" w:hAnsi="Khmer MEF1" w:cs="Khmer MEF1"/>
                  <w:strike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</w:delText>
          </w:r>
        </w:del>
      </w:ins>
      <w:ins w:id="12639" w:author="User" w:date="2022-09-10T13:36:00Z">
        <w:del w:id="12640" w:author="Sopheak" w:date="2023-08-03T07:10:00Z">
          <w:r w:rsidRPr="007E312C" w:rsidDel="00AC4971">
            <w:rPr>
              <w:rFonts w:ascii="Khmer MEF1" w:hAnsi="Khmer MEF1" w:cs="Khmer MEF1"/>
              <w:spacing w:val="-8"/>
              <w:sz w:val="24"/>
              <w:szCs w:val="24"/>
              <w:cs/>
              <w:rPrChange w:id="12641" w:author="Kem Sereyboth" w:date="2023-07-25T14:46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ជាសវនករទទួលបន្ទុក</w:delText>
          </w:r>
        </w:del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42" w:author="Kem Sereyboth" w:date="2023-07-25T14:46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សម្រាប់ការធ្វើសវនកម្មក្នុងការិ</w:t>
        </w:r>
      </w:ins>
      <w:ins w:id="12643" w:author="Kem Sereyboth" w:date="2023-07-25T14:45:00Z">
        <w:r w:rsidR="007E312C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44" w:author="Kem Sereyboth" w:date="2023-07-25T14:46:00Z">
              <w:rPr>
                <w:rFonts w:ascii="Khmer MEF1" w:hAnsi="Khmer MEF1" w:cs="Khmer MEF1"/>
                <w:spacing w:val="8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2645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46" w:author="Kem Sereyboth" w:date="2023-07-25T14:46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យ</w:t>
        </w:r>
      </w:ins>
      <w:ins w:id="12647" w:author="User" w:date="2022-10-02T22:45:00Z">
        <w:del w:id="12648" w:author="Un Seakamey" w:date="2022-10-03T17:36:00Z">
          <w:r w:rsidR="002931FC" w:rsidRPr="007E312C" w:rsidDel="004E3FAF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2649" w:author="Kem Sereyboth" w:date="2023-07-25T14:46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2650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51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បរិ</w:t>
        </w:r>
      </w:ins>
      <w:ins w:id="12652" w:author="Kem Sereyboth" w:date="2023-07-25T14:45:00Z">
        <w:r w:rsidR="007E312C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53" w:author="Kem Sereyboth" w:date="2023-07-25T14:46:00Z">
              <w:rPr>
                <w:rFonts w:ascii="Khmer MEF1" w:hAnsi="Khmer MEF1" w:cs="Khmer MEF1"/>
                <w:spacing w:val="8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2654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55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ច្ឆេទ</w:t>
        </w:r>
      </w:ins>
      <w:ins w:id="12656" w:author="Un Seakamey" w:date="2022-10-03T17:36:00Z">
        <w:del w:id="12657" w:author="Kem Sereyboth" w:date="2023-07-25T14:38:00Z">
          <w:r w:rsidR="004E3FAF" w:rsidRPr="007E312C" w:rsidDel="00786AAA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658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2659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60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២០</w:t>
        </w:r>
      </w:ins>
      <w:ins w:id="12661" w:author="Kem Sereyboth" w:date="2023-06-27T15:47:00Z">
        <w:r w:rsidR="00206A01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62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​</w:t>
        </w:r>
      </w:ins>
      <w:ins w:id="12663" w:author="User" w:date="2022-09-10T13:36:00Z">
        <w:r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64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២</w:t>
        </w:r>
      </w:ins>
      <w:ins w:id="12665" w:author="Kem Sereyboth" w:date="2023-07-25T14:45:00Z">
        <w:r w:rsidR="007E312C" w:rsidRPr="007E312C">
          <w:rPr>
            <w:rFonts w:ascii="Khmer MEF1" w:hAnsi="Khmer MEF1" w:cs="Khmer MEF1"/>
            <w:spacing w:val="-8"/>
            <w:sz w:val="24"/>
            <w:szCs w:val="24"/>
            <w:lang w:val="ca-ES"/>
            <w:rPrChange w:id="12666" w:author="Kem Sereyboth" w:date="2023-07-25T14:46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</w:t>
        </w:r>
      </w:ins>
      <w:ins w:id="12667" w:author="User" w:date="2022-09-10T13:36:00Z">
        <w:del w:id="12668" w:author="Kem Sereyboth" w:date="2023-06-27T15:47:00Z">
          <w:r w:rsidRPr="007E312C" w:rsidDel="00206A0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669" w:author="Kem Sereyboth" w:date="2023-07-25T14:46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12670" w:author="Kem Sereyboth" w:date="2023-06-27T15:47:00Z">
        <w:r w:rsidR="00206A01" w:rsidRPr="007E312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2671" w:author="Kem Sereyboth" w:date="2023-07-25T14:46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៣</w:t>
        </w:r>
      </w:ins>
      <w:ins w:id="12672" w:author="User" w:date="2022-09-10T13:36:00Z"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12673" w:author="Kem Sereyboth" w:date="2023-07-19T16:59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នេះ។</w:t>
        </w:r>
      </w:ins>
    </w:p>
    <w:p w14:paraId="20428DA6" w14:textId="023CE750" w:rsidR="00875542" w:rsidRPr="00E33574" w:rsidRDefault="00064887">
      <w:pPr>
        <w:spacing w:after="0" w:line="240" w:lineRule="auto"/>
        <w:ind w:firstLine="720"/>
        <w:jc w:val="both"/>
        <w:rPr>
          <w:ins w:id="12674" w:author="User" w:date="2022-09-10T13:36:00Z"/>
          <w:rFonts w:ascii="Khmer MEF1" w:hAnsi="Khmer MEF1" w:cs="Khmer MEF1"/>
          <w:spacing w:val="-6"/>
          <w:sz w:val="24"/>
          <w:szCs w:val="24"/>
          <w:rPrChange w:id="12675" w:author="Kem Sereyboth" w:date="2023-07-19T16:59:00Z">
            <w:rPr>
              <w:ins w:id="12676" w:author="User" w:date="2022-09-10T13:3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2677" w:author="Kem Sereyboth" w:date="2023-06-21T16:17:00Z">
          <w:pPr>
            <w:spacing w:after="0" w:line="228" w:lineRule="auto"/>
            <w:jc w:val="both"/>
          </w:pPr>
        </w:pPrChange>
      </w:pPr>
      <w:ins w:id="12678" w:author="Un Seakamey" w:date="2022-09-23T08:26:00Z">
        <w:del w:id="12679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80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lastRenderedPageBreak/>
            <w:delText>កញ្ញា</w:delText>
          </w:r>
        </w:del>
      </w:ins>
      <w:ins w:id="12681" w:author="Un Seakamey" w:date="2022-09-23T08:27:00Z">
        <w:del w:id="12682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83" w:author="Kem Sereyboth" w:date="2023-07-25T14:46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2684" w:author="Un Seakamey" w:date="2022-09-23T08:26:00Z">
        <w:del w:id="12685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86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ជាមន្រ្តីជាប់កិច្ចសន្យានៅការិយាល័យសវនកម្មទី</w:delText>
          </w:r>
        </w:del>
      </w:ins>
      <w:ins w:id="12687" w:author="Un Seakamey" w:date="2022-09-23T08:27:00Z">
        <w:del w:id="12688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89" w:author="Kem Sereyboth" w:date="2023-07-25T14:46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12690" w:author="Un Seakamey" w:date="2022-09-23T08:26:00Z">
        <w:del w:id="12691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92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នៃ នាយកដ្ឋានសវនកម្មទី១។</w:delText>
          </w:r>
        </w:del>
      </w:ins>
      <w:ins w:id="12693" w:author="Un Seakamey" w:date="2022-09-23T08:27:00Z">
        <w:del w:id="12694" w:author="User" w:date="2022-09-29T10:31:00Z">
          <w:r w:rsidRPr="00956E9E" w:rsidDel="00C27F6F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2695" w:author="Kem Sereyboth" w:date="2023-07-25T14:46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2696" w:author="Kem Sereiboth" w:date="2022-09-20T10:20:00Z">
        <w:del w:id="12697" w:author="User" w:date="2022-09-29T10:31:00Z">
          <w:r w:rsidR="00462A99"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698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យោងតាមលិខិតលេខ ១១៨/២២ អ.ស.ផ ចុះថ្ងៃទី២ ខែមិថុនា ឆ្នាំ២០២២ ស្តីពីលទ្ធផលស្ថាពរនៃការប្រឡងប្រជែងជ្រើសរើសមន្ត្រីលក្ខន្តិកៈរបស់អាជ្ញាធរសេវាហិរញ្ញវត្ថុមិនមែនធនាគារ ឱ្យចូលបម្រើការងារនៅអង្គភាពសវនកម្មផ្ទៃក្នុងនៃអាជ្ញាធរសេវាហិរញ្ញវត្ថុមិនមែនធនាគារ ។</w:delText>
          </w:r>
        </w:del>
      </w:ins>
      <w:ins w:id="12699" w:author="Kem Sereiboth" w:date="2022-09-20T10:21:00Z">
        <w:del w:id="12700" w:author="User" w:date="2022-09-29T10:31:00Z">
          <w:r w:rsidR="00462A99"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01" w:author="Kem Sereyboth" w:date="2023-07-25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ចាត់តាំង</w:delText>
          </w:r>
        </w:del>
      </w:ins>
      <w:ins w:id="12702" w:author="Kem Sereiboth" w:date="2022-09-15T09:03:00Z">
        <w:del w:id="12703" w:author="User" w:date="2022-09-29T10:31:00Z">
          <w:r w:rsidR="00E52D53" w:rsidRPr="00956E9E" w:rsidDel="00C27F6F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04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ផ្នែកគណនេយ្យនិងហិរញ្ញវត្ថុ </w:delText>
          </w:r>
        </w:del>
      </w:ins>
      <w:ins w:id="12705" w:author="User" w:date="2022-09-27T20:56:00Z">
        <w:del w:id="12706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07" w:author="Kem Sereyboth" w:date="2023-07-25T14:46:00Z">
                <w:rPr>
                  <w:rFonts w:ascii="Khmer MEF1" w:hAnsi="Khmer MEF1" w:cs="Khmer MEF1"/>
                  <w:strike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បន្ថែម</w:delText>
          </w:r>
        </w:del>
      </w:ins>
      <w:ins w:id="12708" w:author="User" w:date="2022-09-27T20:57:00Z">
        <w:del w:id="12709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10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ពីនេះ នៅក្នុងជំនួបនៃកិច្ចប្រជុំ</w:delText>
          </w:r>
        </w:del>
      </w:ins>
      <w:ins w:id="12711" w:author="User" w:date="2022-09-27T20:58:00Z">
        <w:del w:id="12712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13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បើកជាមួយ ន.ស.ស. ឯកឧត្ដមប្រធាន</w:delText>
          </w:r>
        </w:del>
      </w:ins>
      <w:ins w:id="12714" w:author="User" w:date="2022-09-27T20:59:00Z">
        <w:del w:id="12715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ប្រតិភូ បាន</w:delText>
          </w:r>
        </w:del>
      </w:ins>
      <w:ins w:id="12716" w:author="User" w:date="2022-09-27T21:00:00Z">
        <w:del w:id="12717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18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ស្នើសុំ</w:delText>
          </w:r>
        </w:del>
      </w:ins>
      <w:ins w:id="12719" w:author="User" w:date="2022-10-03T06:28:00Z">
        <w:del w:id="12720" w:author="Kem Sereyboth" w:date="2023-07-19T17:01:00Z">
          <w:r w:rsidR="00CF54BE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21" w:author="Kem Sereyboth" w:date="2023-07-25T14:4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បញ្ចូល</w:delText>
          </w:r>
        </w:del>
      </w:ins>
      <w:ins w:id="12722" w:author="User" w:date="2022-10-03T06:29:00Z">
        <w:del w:id="12723" w:author="Kem Sereyboth" w:date="2023-07-19T17:01:00Z">
          <w:r w:rsidR="00CF54BE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24" w:author="Kem Sereyboth" w:date="2023-07-25T14:4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12725" w:author="User" w:date="2022-09-27T21:01:00Z">
        <w:del w:id="12726" w:author="Kem Sereyboth" w:date="2023-07-19T17:01:00Z">
          <w:r w:rsidR="00875542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27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ន្រ្តី</w:delText>
          </w:r>
        </w:del>
      </w:ins>
      <w:ins w:id="12728" w:author="User" w:date="2022-09-27T21:39:00Z">
        <w:del w:id="12729" w:author="Kem Sereyboth" w:date="2023-07-19T17:01:00Z">
          <w:r w:rsidR="00E67997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30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កម្មសិក្សា</w:delText>
          </w:r>
          <w:r w:rsidR="00E17297" w:rsidRPr="00956E9E" w:rsidDel="00F5555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2731" w:author="Kem Sereyboth" w:date="2023-07-25T14:4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១រូប គឺ </w:delText>
          </w:r>
        </w:del>
      </w:ins>
      <w:ins w:id="12732" w:author="Kem Sereyboth" w:date="2023-07-19T17:01:00Z">
        <w:r w:rsidR="00F55550" w:rsidRPr="008121E8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733" w:author="Sopheak Phorn" w:date="2023-07-28T14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ង-</w:t>
        </w:r>
      </w:ins>
      <w:ins w:id="12734" w:author="Sopheak Phorn" w:date="2023-07-28T14:09:00Z">
        <w:r w:rsidR="008121E8" w:rsidRPr="008121E8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2735" w:author="Sopheak Phorn" w:date="2023-07-28T14:09:00Z">
              <w:rPr>
                <w:rFonts w:ascii="Khmer MEF1" w:hAnsi="Khmer MEF1" w:cs="Khmer MEF1"/>
                <w:b/>
                <w:bCs/>
                <w:spacing w:val="8"/>
                <w:sz w:val="24"/>
                <w:szCs w:val="24"/>
                <w:cs/>
                <w:lang w:val="ca-ES"/>
              </w:rPr>
            </w:rPrChange>
          </w:rPr>
          <w:t>លោក ភាន់ សុភាក់</w:t>
        </w:r>
      </w:ins>
      <w:ins w:id="12736" w:author="User" w:date="2022-09-27T21:39:00Z">
        <w:del w:id="12737" w:author="Sopheak Phorn" w:date="2023-07-28T14:09:00Z">
          <w:r w:rsidR="00E17297" w:rsidRPr="008121E8" w:rsidDel="008121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2738" w:author="Sopheak Phorn" w:date="2023-07-28T14:0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កញ្ញា អ៊ុន សៀកម៉ី</w:delText>
          </w:r>
        </w:del>
        <w:r w:rsidR="00E17297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739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ជា</w:t>
        </w:r>
      </w:ins>
      <w:ins w:id="12740" w:author="Kem Sereyboth" w:date="2023-07-19T17:02:00Z"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741" w:author="Sopheak Phorn" w:date="2023-07-28T14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មន្រ្តីនៃ</w:t>
        </w:r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742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ប្រធានការិយាល័យសវនកម្មទី១</w:t>
        </w:r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743" w:author="Sopheak Phorn" w:date="2023-07-28T14:09:00Z">
              <w:rPr>
                <w:rFonts w:ascii="Khmer MEF1" w:hAnsi="Khmer MEF1" w:cs="Khmer MEF1"/>
                <w:spacing w:val="-3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F55550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744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ជាសមាជិកប្រតិភូសវនកម្ម</w:t>
        </w:r>
      </w:ins>
      <w:ins w:id="12745" w:author="User" w:date="2022-09-27T21:39:00Z">
        <w:del w:id="12746" w:author="Kem Sereyboth" w:date="2023-07-19T17:02:00Z">
          <w:r w:rsidR="00E17297" w:rsidRPr="008121E8" w:rsidDel="00F555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747" w:author="Sopheak Phorn" w:date="2023-07-28T14:0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ជំនួយការសវនករទទួលបន្ទុក</w:delText>
          </w:r>
        </w:del>
      </w:ins>
      <w:ins w:id="12748" w:author="User" w:date="2022-09-27T21:40:00Z">
        <w:r w:rsidR="00E17297" w:rsidRPr="008121E8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2749" w:author="Sopheak Phorn" w:date="2023-07-28T14:0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</w:ins>
      <w:ins w:id="12750" w:author="LENOVO" w:date="2022-10-02T09:10:00Z">
        <w:r w:rsidR="001F59C0" w:rsidRPr="00956E9E">
          <w:rPr>
            <w:rFonts w:ascii="Khmer MEF1" w:hAnsi="Khmer MEF1" w:cs="Khmer MEF1"/>
            <w:sz w:val="24"/>
            <w:szCs w:val="24"/>
            <w:cs/>
            <w:lang w:val="ca-ES"/>
            <w:rPrChange w:id="12751" w:author="Kem Sereyboth" w:date="2023-07-25T14:46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752" w:author="LENOVO" w:date="2022-10-02T09:12:00Z">
        <w:del w:id="12753" w:author="Kem Sereyboth" w:date="2023-07-19T17:03:00Z"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cs/>
              <w:rPrChange w:id="12754" w:author="Kem Sereyboth" w:date="2023-07-25T14:4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បច្ចុប្បន្ន កញ្ញា​ត្រូវ​បាន​តែង​តាំង</w:delText>
          </w:r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​</w:delText>
          </w:r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2755" w:author="Kem Sereyboth" w:date="2023-07-25T14:48:00Z">
                <w:rPr>
                  <w:rFonts w:ascii="Khmer MEF1" w:hAnsi="Khmer MEF1" w:cs="Khmer MEF1"/>
                  <w:spacing w:val="5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0B3645" w:rsidRPr="009D3AC6" w:rsidDel="00F55550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2756" w:author="Kem Sereyboth" w:date="2023-07-25T14:4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ជាមន្រ្តី​លក្ខន្តិកៈ​របស់​អាជ្ញាធរ​សេវាហិរញ្ញវត្ថុ​មិនមែន​ធនាគារ​ </w:delText>
          </w:r>
        </w:del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757" w:author="Kem Sereyboth" w:date="2023-07-25T14:4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យោ</w:t>
        </w:r>
      </w:ins>
      <w:ins w:id="12758" w:author="Kem Sereyboth" w:date="2023-07-25T14:46:00Z">
        <w:r w:rsidR="00956E9E" w:rsidRPr="009D3AC6">
          <w:rPr>
            <w:rFonts w:ascii="Khmer MEF1" w:hAnsi="Khmer MEF1" w:cs="Khmer MEF1"/>
            <w:spacing w:val="2"/>
            <w:sz w:val="24"/>
            <w:szCs w:val="24"/>
            <w:lang w:val="ca-ES"/>
            <w:rPrChange w:id="12759" w:author="Kem Sereyboth" w:date="2023-07-25T14:48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</w:t>
        </w:r>
      </w:ins>
      <w:ins w:id="12760" w:author="LENOVO" w:date="2022-10-02T09:12:00Z"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761" w:author="Kem Sereyboth" w:date="2023-07-25T14:48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ងតាម​ប្រកាស​លេខ​ ០៤៣</w:t>
        </w:r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rPrChange w:id="12762" w:author="Kem Sereyboth" w:date="2023-07-25T14:4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អ.ស.ហ. ប្រក ចុះ​ថ្ងៃ​ទី​២១ ខែ​កញ្ញា​ ឆ្នាំ​២០២២ </w:t>
        </w:r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rPrChange w:id="12763" w:author="Kem Sereyboth" w:date="2023-07-25T14:48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ស្ដីពីការទទួលស្គាល់​</w:t>
        </w:r>
        <w:r w:rsidR="000B3645" w:rsidRPr="009D3AC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764" w:author="Kem Sereyboth" w:date="2023-07-25T14:4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មន្រ្តី​</w:t>
        </w:r>
        <w:r w:rsidR="000B3645" w:rsidRPr="00AD7B4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765" w:author="Kem Sereyboth" w:date="2023-07-25T14:4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 xml:space="preserve">លក្ខន្តិកៈ​របស់​អាជ្ញាធរ​សេវាហិរញ្ញវត្ថុ​មិនមែន​ធនាគារ​ </w:t>
        </w:r>
        <w:r w:rsidR="000B3645" w:rsidRPr="00AD7B4E">
          <w:rPr>
            <w:rFonts w:ascii="Khmer MEF1" w:hAnsi="Khmer MEF1" w:cs="Khmer MEF1"/>
            <w:spacing w:val="2"/>
            <w:sz w:val="24"/>
            <w:szCs w:val="24"/>
            <w:cs/>
          </w:rPr>
          <w:t>​និងជាមន្រ្តី</w:t>
        </w:r>
        <w:r w:rsidR="000B3645" w:rsidRPr="00AD7B4E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ការិយាល័យសវនកម្មទី១ នៃនាយកដ្ឋាន</w:t>
        </w:r>
        <w:r w:rsidR="000B3645" w:rsidRPr="008121E8">
          <w:rPr>
            <w:rFonts w:ascii="Khmer MEF1" w:hAnsi="Khmer MEF1" w:cs="Khmer MEF1"/>
            <w:sz w:val="24"/>
            <w:szCs w:val="24"/>
            <w:cs/>
            <w:lang w:val="ca-ES"/>
            <w:rPrChange w:id="12766" w:author="Sopheak Phorn" w:date="2023-07-28T14:10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សវនកម្មទី១</w:t>
        </w:r>
      </w:ins>
      <w:ins w:id="12767" w:author="User" w:date="2022-09-27T21:44:00Z">
        <w:del w:id="12768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កញ្ញា</w:delText>
          </w:r>
        </w:del>
        <w:del w:id="12769" w:author="LENOVO" w:date="2022-10-02T09:10:00Z">
          <w:r w:rsidR="00E17297" w:rsidRPr="008121E8" w:rsidDel="001F59C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del w:id="12770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ត្រ</w:delText>
          </w:r>
        </w:del>
      </w:ins>
      <w:ins w:id="12771" w:author="User" w:date="2022-09-27T21:45:00Z">
        <w:del w:id="12772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ូវបានតែងតាំង</w:delText>
          </w:r>
        </w:del>
      </w:ins>
      <w:ins w:id="12773" w:author="User" w:date="2022-09-27T21:46:00Z">
        <w:del w:id="12774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ជាមន្ត្រី</w:delText>
          </w:r>
        </w:del>
      </w:ins>
      <w:ins w:id="12775" w:author="User" w:date="2022-09-27T21:47:00Z">
        <w:del w:id="12776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កម្មសិក្សានៃការិយាសវនកម្មទី១ បន្ទាប់ពីទទួលបានលទ្ធផលជាប់ជាស្ថាពរជាមន្រ្តី</w:delText>
          </w:r>
        </w:del>
      </w:ins>
      <w:ins w:id="12777" w:author="User" w:date="2022-09-27T21:48:00Z">
        <w:del w:id="12778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លក្ខន្តិកៈនៃអាជ្ញាធរសេវាហិរញ្ញវត្ថុមិនមែនធនាគារ </w:delText>
          </w:r>
        </w:del>
      </w:ins>
      <w:ins w:id="12779" w:author="User" w:date="2022-09-27T21:49:00Z">
        <w:del w:id="12780" w:author="LENOVO" w:date="2022-10-02T09:12:00Z"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តាមប្រកាសលេខ១១៨</w:delText>
          </w:r>
          <w:r w:rsidR="00E17297" w:rsidRPr="008121E8" w:rsidDel="000B3645">
            <w:rPr>
              <w:rFonts w:ascii="Khmer MEF1" w:hAnsi="Khmer MEF1" w:cs="Khmer MEF1"/>
              <w:sz w:val="24"/>
              <w:szCs w:val="24"/>
            </w:rPr>
            <w:delText>/</w:delText>
          </w:r>
          <w:r w:rsidR="00E17297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>២២ អ.ស.</w:delText>
          </w:r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 xml:space="preserve">ផ. ចុះថ្ងៃទី២ ខែមិថុនា ឆ្នាំ២០២២ ស្ដីពី </w:delText>
          </w:r>
        </w:del>
      </w:ins>
      <w:ins w:id="12781" w:author="User" w:date="2022-09-27T21:50:00Z">
        <w:del w:id="12782" w:author="LENOVO" w:date="2022-10-02T09:12:00Z"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>លទ្ធផលជាប់ជាស្ថាពរនៃការប្រលងប្រជែងជ្រើសរើសមន្រ្តីលក្ខន្តិកៈនៃអង្គភាពសវនកម្មផ្</w:delText>
          </w:r>
        </w:del>
      </w:ins>
      <w:ins w:id="12783" w:author="User" w:date="2022-09-29T07:20:00Z">
        <w:del w:id="12784" w:author="LENOVO" w:date="2022-10-02T09:12:00Z">
          <w:r w:rsidR="00CF164B" w:rsidRPr="008121E8" w:rsidDel="000B3645">
            <w:rPr>
              <w:rFonts w:ascii="Khmer MEF1" w:hAnsi="Khmer MEF1" w:cs="Khmer MEF1"/>
              <w:sz w:val="24"/>
              <w:szCs w:val="24"/>
              <w:cs/>
              <w:rPrChange w:id="12785" w:author="Sopheak Phorn" w:date="2023-07-28T14:1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ទៃ</w:delText>
          </w:r>
        </w:del>
      </w:ins>
      <w:ins w:id="12786" w:author="User" w:date="2022-09-27T21:50:00Z">
        <w:del w:id="12787" w:author="LENOVO" w:date="2022-10-02T09:12:00Z"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</w:rPr>
            <w:delText xml:space="preserve">ក្នុងនៃ </w:delText>
          </w:r>
        </w:del>
      </w:ins>
      <w:ins w:id="12788" w:author="User" w:date="2022-09-27T21:51:00Z">
        <w:del w:id="12789" w:author="LENOVO" w:date="2022-10-02T09:12:00Z">
          <w:r w:rsidR="00841825" w:rsidRPr="008121E8" w:rsidDel="000B3645">
            <w:rPr>
              <w:rFonts w:ascii="Khmer MEF1" w:hAnsi="Khmer MEF1" w:cs="Khmer MEF1"/>
              <w:b/>
              <w:bCs/>
              <w:sz w:val="24"/>
              <w:szCs w:val="24"/>
              <w:cs/>
              <w:rPrChange w:id="12790" w:author="Sopheak Phorn" w:date="2023-07-28T14:1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អ.ស.ហ.</w:delText>
          </w:r>
        </w:del>
        <w:r w:rsidR="00841825" w:rsidRPr="008121E8">
          <w:rPr>
            <w:rFonts w:ascii="Khmer MEF1" w:hAnsi="Khmer MEF1" w:cs="Khmer MEF1"/>
            <w:sz w:val="24"/>
            <w:szCs w:val="24"/>
            <w:cs/>
          </w:rPr>
          <w:t xml:space="preserve">។ </w:t>
        </w:r>
      </w:ins>
      <w:ins w:id="12791" w:author="Sopheak Phorn" w:date="2023-07-28T14:10:00Z">
        <w:r w:rsidR="008121E8" w:rsidRPr="008121E8">
          <w:rPr>
            <w:rFonts w:ascii="Khmer MEF1" w:hAnsi="Khmer MEF1" w:cs="Khmer MEF1"/>
            <w:sz w:val="24"/>
            <w:szCs w:val="24"/>
            <w:cs/>
            <w:lang w:val="ca-ES"/>
            <w:rPrChange w:id="12792" w:author="Sopheak Phorn" w:date="2023-07-28T14:1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លោក</w:t>
        </w:r>
      </w:ins>
      <w:ins w:id="12793" w:author="User" w:date="2022-09-27T21:51:00Z">
        <w:del w:id="12794" w:author="Sopheak Phorn" w:date="2023-07-28T14:10:00Z">
          <w:r w:rsidR="00841825" w:rsidRPr="008121E8" w:rsidDel="008121E8">
            <w:rPr>
              <w:rFonts w:ascii="Khmer MEF1" w:hAnsi="Khmer MEF1" w:cs="Khmer MEF1"/>
              <w:sz w:val="24"/>
              <w:szCs w:val="24"/>
              <w:cs/>
              <w:lang w:val="ca-ES"/>
              <w:rPrChange w:id="12795" w:author="Sopheak Phorn" w:date="2023-07-28T14:10:00Z">
                <w:rPr>
                  <w:rFonts w:ascii="Khmer MEF1" w:hAnsi="Khmer MEF1" w:cs="Khmer MEF1"/>
                  <w:b/>
                  <w:bCs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កញ្ញា</w:delText>
          </w:r>
        </w:del>
        <w:del w:id="12796" w:author="LENOVO" w:date="2022-10-02T09:13:00Z">
          <w:r w:rsidR="00841825" w:rsidRPr="008121E8" w:rsidDel="000B3645">
            <w:rPr>
              <w:rFonts w:ascii="Khmer MEF1" w:hAnsi="Khmer MEF1" w:cs="Khmer MEF1"/>
              <w:sz w:val="24"/>
              <w:szCs w:val="24"/>
              <w:cs/>
              <w:lang w:val="ca-ES"/>
              <w:rPrChange w:id="12797" w:author="Sopheak Phorn" w:date="2023-07-28T14:10:00Z">
                <w:rPr>
                  <w:rFonts w:ascii="Khmer MEF1" w:hAnsi="Khmer MEF1" w:cs="Khmer MEF1"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r w:rsidR="00841825" w:rsidRPr="008121E8">
          <w:rPr>
            <w:rFonts w:ascii="Khmer MEF1" w:hAnsi="Khmer MEF1" w:cs="Khmer MEF1"/>
            <w:sz w:val="24"/>
            <w:szCs w:val="24"/>
            <w:cs/>
            <w:lang w:val="ca-ES"/>
            <w:rPrChange w:id="12798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បានបញ្ចប់ការសិក្សា</w:t>
        </w:r>
      </w:ins>
      <w:ins w:id="12799" w:author="User" w:date="2022-10-05T16:08:00Z">
        <w:r w:rsidR="00642600" w:rsidRPr="008121E8">
          <w:rPr>
            <w:rFonts w:ascii="Khmer MEF1" w:hAnsi="Khmer MEF1" w:cs="Khmer MEF1"/>
            <w:sz w:val="24"/>
            <w:szCs w:val="24"/>
            <w:lang w:val="ca-ES"/>
            <w:rPrChange w:id="12800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  <w:r w:rsidR="00642600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801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និងទទួលបានសញ្</w:t>
        </w:r>
      </w:ins>
      <w:ins w:id="12802" w:author="User" w:date="2022-10-05T16:09:00Z">
        <w:r w:rsidR="00642600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803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ញាបត្រថ្នាក់</w:t>
        </w:r>
      </w:ins>
      <w:ins w:id="12804" w:author="User" w:date="2022-09-27T21:51:00Z">
        <w:r w:rsidR="00841825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805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បរិញ្ញាបត្រ</w:t>
        </w:r>
      </w:ins>
      <w:ins w:id="12806" w:author="User" w:date="2022-10-05T16:10:00Z">
        <w:r w:rsidR="00642600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807" w:author="Sopheak Phorn" w:date="2023-07-28T14:10:00Z">
              <w:rPr>
                <w:rFonts w:ascii="Khmer MEF1" w:hAnsi="Khmer MEF1" w:cs="Khmer MEF1"/>
                <w:spacing w:val="-4"/>
                <w:sz w:val="24"/>
                <w:szCs w:val="24"/>
                <w:highlight w:val="cyan"/>
                <w:cs/>
                <w:lang w:val="ca-ES"/>
              </w:rPr>
            </w:rPrChange>
          </w:rPr>
          <w:t>ជំនាញ</w:t>
        </w:r>
      </w:ins>
      <w:ins w:id="12808" w:author="User" w:date="2022-09-27T21:51:00Z">
        <w:r w:rsidR="00841825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809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គណនេយ្យ</w:t>
        </w:r>
        <w:del w:id="12810" w:author="Sopheak Phorn" w:date="2023-07-28T14:09:00Z">
          <w:r w:rsidR="00841825" w:rsidRPr="008121E8" w:rsidDel="008121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2811" w:author="Sopheak Phorn" w:date="2023-07-28T14:10:00Z">
                <w:rPr>
                  <w:rFonts w:ascii="Khmer MEF1" w:hAnsi="Khmer MEF1" w:cs="Khmer MEF1"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និងហិរញ្ញវត្ថុ</w:delText>
          </w:r>
        </w:del>
        <w:r w:rsidR="00841825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2812" w:author="Sopheak Phorn" w:date="2023-07-28T14:10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នៅ</w:t>
        </w:r>
        <w:r w:rsidR="00841825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813" w:author="Sopheak Phorn" w:date="2023-07-28T14:12:00Z">
              <w:rPr>
                <w:rFonts w:ascii="Khmer MEF1" w:hAnsi="Khmer MEF1" w:cs="Khmer MEF1"/>
                <w:strike/>
                <w:color w:val="FF0000"/>
                <w:spacing w:val="6"/>
                <w:sz w:val="24"/>
                <w:szCs w:val="24"/>
                <w:highlight w:val="yellow"/>
                <w:cs/>
                <w:lang w:val="ca-ES"/>
              </w:rPr>
            </w:rPrChange>
          </w:rPr>
          <w:t>សាកលវិទ្យាល័យ</w:t>
        </w:r>
      </w:ins>
      <w:ins w:id="12814" w:author="Sopheak Phorn" w:date="2023-07-28T14:10:00Z">
        <w:r w:rsidR="008121E8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815" w:author="Sopheak Phorn" w:date="2023-07-28T14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កម្ពុជា</w:t>
        </w:r>
      </w:ins>
      <w:ins w:id="12816" w:author="User" w:date="2022-09-27T21:51:00Z">
        <w:del w:id="12817" w:author="Sopheak Phorn" w:date="2023-07-28T14:10:00Z">
          <w:r w:rsidR="00841825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818" w:author="Sopheak Phorn" w:date="2023-07-28T14:12:00Z">
                <w:rPr>
                  <w:rFonts w:ascii="Khmer MEF1" w:hAnsi="Khmer MEF1" w:cs="Khmer MEF1"/>
                  <w:strike/>
                  <w:color w:val="FF0000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សេដ្ឋកិច្ច</w:delText>
          </w:r>
          <w:r w:rsidR="00841825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819" w:author="Sopheak Phorn" w:date="2023-07-28T14:12:00Z">
                <w:rPr>
                  <w:rFonts w:ascii="Khmer MEF1" w:hAnsi="Khmer MEF1" w:cs="Khmer MEF1"/>
                  <w:strike/>
                  <w:color w:val="FF000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និងហិរញ្ញវត្ថុ</w:delText>
          </w:r>
        </w:del>
        <w:r w:rsidR="00841825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820" w:author="Sopheak Phorn" w:date="2023-07-28T14:12:00Z">
              <w:rPr>
                <w:rFonts w:ascii="Khmer MEF1" w:hAnsi="Khmer MEF1" w:cs="Khmer MEF1"/>
                <w:strike/>
                <w:color w:val="FF0000"/>
                <w:sz w:val="24"/>
                <w:szCs w:val="24"/>
                <w:highlight w:val="yellow"/>
                <w:cs/>
                <w:lang w:val="ca-ES"/>
              </w:rPr>
            </w:rPrChange>
          </w:rPr>
          <w:t>។</w:t>
        </w:r>
      </w:ins>
      <w:ins w:id="12821" w:author="Kem Sereyboth" w:date="2023-06-21T16:17:00Z"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822" w:author="Sopheak Phorn" w:date="2023-07-28T14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823" w:author="Kem Sereyboth" w:date="2023-07-25T14:38:00Z"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  <w:rPrChange w:id="12824" w:author="Sopheak Phorn" w:date="2023-07-28T14:1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យោងតាមលិខិតបញ្ជា</w:t>
        </w:r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</w:rPr>
          <w:t>បេសកកម្មលេខ ១០</w:t>
        </w:r>
      </w:ins>
      <w:ins w:id="12825" w:author="Sopheak Phorn" w:date="2023-07-28T14:09:00Z">
        <w:r w:rsidR="008121E8" w:rsidRPr="008121E8">
          <w:rPr>
            <w:rFonts w:ascii="Khmer MEF1" w:hAnsi="Khmer MEF1" w:cs="Khmer MEF1" w:hint="cs"/>
            <w:spacing w:val="-6"/>
            <w:sz w:val="24"/>
            <w:szCs w:val="24"/>
            <w:cs/>
          </w:rPr>
          <w:t>៣</w:t>
        </w:r>
      </w:ins>
      <w:ins w:id="12826" w:author="Kem Sereyboth" w:date="2023-07-25T14:38:00Z">
        <w:del w:id="12827" w:author="Sopheak Phorn" w:date="2023-07-28T14:09:00Z">
          <w:r w:rsidR="00786AAA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៥</w:delText>
          </w:r>
        </w:del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/២៣ អ.ស.ផ. </w:t>
        </w:r>
        <w:r w:rsidR="00786AAA" w:rsidRPr="008121E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2828" w:author="Sopheak Phorn" w:date="2023-07-28T14:12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ចុះ​ថ្ងៃទី១៦ ខែមីនា</w:t>
        </w:r>
        <w:r w:rsidR="00786AAA" w:rsidRPr="00AD7B4E">
          <w:rPr>
            <w:rFonts w:ascii="Khmer MEF1" w:hAnsi="Khmer MEF1" w:cs="Khmer MEF1"/>
            <w:sz w:val="24"/>
            <w:szCs w:val="24"/>
            <w:cs/>
            <w:lang w:val="ca-ES"/>
            <w:rPrChange w:id="12829" w:author="Kem Sereyboth" w:date="2023-07-25T14:4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830" w:author="Sopheak" w:date="2023-08-03T07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ឆ្នាំ២០២៣</w:t>
        </w:r>
        <w:r w:rsidR="00786AAA" w:rsidRPr="00AC4971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2831" w:author="Sopheak" w:date="2023-08-03T07:10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rPrChange w:id="12832" w:author="Sopheak" w:date="2023-08-03T07:10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និង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833" w:author="Sopheak" w:date="2023-08-03T07:10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បញ្ជីរាយនាមប្រតិភូសវនកម្ម </w:t>
        </w:r>
        <w:r w:rsidR="00786AAA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 ចុះថ្ងៃទី១៦ ខែមីនា ឆ្នាំ២០២៣</w:t>
        </w:r>
      </w:ins>
      <w:ins w:id="12834" w:author="Kem Sereyboth" w:date="2023-06-27T15:50:00Z">
        <w:r w:rsidR="00206A01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835" w:author="Sopheak" w:date="2023-08-03T07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2836" w:author="Sopheak Phorn" w:date="2023-07-28T14:11:00Z">
        <w:r w:rsidR="008121E8" w:rsidRPr="00AC4971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837" w:author="Sopheak" w:date="2023-08-03T07:10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លោក</w:t>
        </w:r>
      </w:ins>
      <w:ins w:id="12838" w:author="Kem Sereyboth" w:date="2023-06-27T15:50:00Z">
        <w:del w:id="12839" w:author="Sopheak Phorn" w:date="2023-07-28T14:11:00Z">
          <w:r w:rsidR="00206A01" w:rsidRPr="008121E8" w:rsidDel="008121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840" w:author="Sopheak Phorn" w:date="2023-07-28T14:12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កញ្ញា</w:delText>
          </w:r>
        </w:del>
      </w:ins>
      <w:ins w:id="12841" w:author="Kem Sereyboth" w:date="2023-06-21T16:17:00Z"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2842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highlight w:val="yellow"/>
                <w:cs/>
              </w:rPr>
            </w:rPrChange>
          </w:rPr>
          <w:t>ត្រូវបានតែងតាំងជាសមាជិកប្រតិភូសវនកម្ម</w:t>
        </w:r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2843" w:author="Sopheak Phorn" w:date="2023-07-28T14:12:00Z">
              <w:rPr>
                <w:rFonts w:ascii="Khmer MEF1" w:hAnsi="Khmer MEF1" w:cs="Khmer MEF1"/>
                <w:spacing w:val="6"/>
                <w:sz w:val="24"/>
                <w:szCs w:val="24"/>
                <w:highlight w:val="yellow"/>
                <w:cs/>
              </w:rPr>
            </w:rPrChange>
          </w:rPr>
          <w:t>សម្រាប់ការធ្វើសវនកម្មក្នុងការិយ</w:t>
        </w:r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2844" w:author="Sopheak Phorn" w:date="2023-07-28T14:12:00Z">
              <w:rPr>
                <w:rFonts w:ascii="Khmer MEF1" w:hAnsi="Khmer MEF1" w:cs="Khmer MEF1"/>
                <w:spacing w:val="8"/>
                <w:sz w:val="24"/>
                <w:szCs w:val="24"/>
                <w:highlight w:val="yellow"/>
                <w:cs/>
              </w:rPr>
            </w:rPrChange>
          </w:rPr>
          <w:t>បរិច្ឆេទ</w:t>
        </w:r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2845" w:author="Sopheak Phorn" w:date="2023-07-28T14:1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>២០២</w:t>
        </w:r>
      </w:ins>
      <w:ins w:id="12846" w:author="Kem Sereyboth" w:date="2023-06-27T15:49:00Z">
        <w:r w:rsidR="00206A01" w:rsidRPr="008121E8">
          <w:rPr>
            <w:rFonts w:ascii="Khmer MEF1" w:hAnsi="Khmer MEF1" w:cs="Khmer MEF1"/>
            <w:spacing w:val="-6"/>
            <w:sz w:val="24"/>
            <w:szCs w:val="24"/>
            <w:cs/>
            <w:rPrChange w:id="12847" w:author="Sopheak Phorn" w:date="2023-07-28T14:1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>៣</w:t>
        </w:r>
      </w:ins>
      <w:ins w:id="12848" w:author="Kem Sereyboth" w:date="2023-06-21T16:17:00Z">
        <w:r w:rsidR="00616C1E" w:rsidRPr="008121E8">
          <w:rPr>
            <w:rFonts w:ascii="Khmer MEF1" w:hAnsi="Khmer MEF1" w:cs="Khmer MEF1"/>
            <w:spacing w:val="-6"/>
            <w:sz w:val="24"/>
            <w:szCs w:val="24"/>
            <w:cs/>
            <w:rPrChange w:id="12849" w:author="Sopheak Phorn" w:date="2023-07-28T14:1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</w:rPr>
            </w:rPrChange>
          </w:rPr>
          <w:t xml:space="preserve"> នេះ។</w:t>
        </w:r>
      </w:ins>
    </w:p>
    <w:p w14:paraId="6540B632" w14:textId="7609AE5B" w:rsidR="00F226D0" w:rsidRPr="00E33574" w:rsidDel="00B47A1B" w:rsidRDefault="0082772F">
      <w:pPr>
        <w:spacing w:after="120" w:line="240" w:lineRule="auto"/>
        <w:ind w:firstLine="720"/>
        <w:jc w:val="both"/>
        <w:rPr>
          <w:ins w:id="12850" w:author="Voeun Kuyeng" w:date="2022-08-31T11:06:00Z"/>
          <w:del w:id="12851" w:author="User" w:date="2022-09-10T13:36:00Z"/>
          <w:rFonts w:ascii="Khmer MEF1" w:hAnsi="Khmer MEF1" w:cs="Khmer MEF1"/>
          <w:sz w:val="24"/>
          <w:szCs w:val="24"/>
          <w:lang w:val="ca-ES"/>
        </w:rPr>
        <w:pPrChange w:id="12852" w:author="Un Seakamey" w:date="2022-09-23T09:01:00Z">
          <w:pPr>
            <w:spacing w:after="0" w:line="228" w:lineRule="auto"/>
            <w:jc w:val="both"/>
          </w:pPr>
        </w:pPrChange>
      </w:pPr>
      <w:ins w:id="12853" w:author="Kem Sereiboth" w:date="2022-09-19T11:38:00Z">
        <w:r w:rsidRPr="00E33574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ab/>
        </w:r>
      </w:ins>
      <w:ins w:id="12854" w:author="Voeun Kuyeng" w:date="2022-08-31T11:06:00Z">
        <w:del w:id="12855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  <w:rPrChange w:id="1285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-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ឯកឧត្តម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ឈុន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សម្បត្តិ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ជាប្រធានប្រតិភូសវនកម្ម។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12857" w:author="socheata.ol@hotmail.com" w:date="2022-09-02T15:23:00Z">
        <w:del w:id="12858" w:author="User" w:date="2022-09-10T13:36:00Z">
          <w:r w:rsidR="00A20153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អនុលោម</w:delText>
          </w:r>
        </w:del>
      </w:ins>
      <w:ins w:id="12859" w:author="Voeun Kuyeng" w:date="2022-08-31T11:06:00Z">
        <w:del w:id="12860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យោងតាមអនុក្រឹត្យលេខ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.......</w:delText>
          </w:r>
        </w:del>
      </w:ins>
      <w:ins w:id="12861" w:author="socheata.ol@hotmail.com" w:date="2022-09-02T15:23:00Z">
        <w:del w:id="12862" w:author="User" w:date="2022-09-10T13:36:00Z">
          <w:r w:rsidR="00A2234C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12863" w:author="Voeun Kuyeng" w:date="2022-08-31T11:06:00Z">
        <w:del w:id="12864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.....</w:delText>
          </w:r>
        </w:del>
      </w:ins>
      <w:ins w:id="12865" w:author="socheata.ol@hotmail.com" w:date="2022-09-02T15:24:00Z">
        <w:del w:id="12866" w:author="User" w:date="2022-09-10T13:36:00Z">
          <w:r w:rsidR="00A2234C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12867" w:author="Voeun Kuyeng" w:date="2022-08-31T11:06:00Z">
        <w:del w:id="12868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....... 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និង</w:delText>
          </w:r>
          <w:r w:rsidR="00F226D0" w:rsidRPr="00E33574" w:rsidDel="00B47A1B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អនុក្រឹត្យលេខ</w:delText>
          </w:r>
          <w:r w:rsidR="00F226D0" w:rsidRPr="00E33574" w:rsidDel="00B47A1B">
            <w:rPr>
              <w:rFonts w:ascii="Khmer MEF1" w:hAnsi="Khmer MEF1" w:cs="Khmer MEF1"/>
              <w:spacing w:val="-10"/>
              <w:sz w:val="24"/>
              <w:szCs w:val="24"/>
              <w:lang w:val="ca-ES"/>
            </w:rPr>
            <w:delText>.........</w:delText>
          </w:r>
        </w:del>
      </w:ins>
      <w:ins w:id="12869" w:author="Voeun Kuyeng" w:date="2022-09-06T17:32:00Z">
        <w:del w:id="12870" w:author="User" w:date="2022-09-10T13:36:00Z">
          <w:r w:rsidR="00050679" w:rsidRPr="00E33574" w:rsidDel="00B47A1B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.....</w:delText>
          </w:r>
        </w:del>
      </w:ins>
      <w:ins w:id="12871" w:author="Voeun Kuyeng" w:date="2022-08-31T11:06:00Z">
        <w:del w:id="12872" w:author="User" w:date="2022-09-10T13:36:00Z">
          <w:r w:rsidR="00F226D0" w:rsidRPr="00E33574" w:rsidDel="00B47A1B">
            <w:rPr>
              <w:rFonts w:ascii="Khmer MEF1" w:hAnsi="Khmer MEF1" w:cs="Khmer MEF1"/>
              <w:spacing w:val="-10"/>
              <w:sz w:val="24"/>
              <w:szCs w:val="24"/>
              <w:lang w:val="ca-ES"/>
            </w:rPr>
            <w:delText>..........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  <w:rPrChange w:id="12873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ឯកឧត្តម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</w:rPr>
            <w:delText xml:space="preserve">ត្រូវបានតែងតាំងជាប្រធានអង្គភាពសវនកម្មផ្ទៃក្នុងនៃ 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cs/>
              <w:rPrChange w:id="12874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អ.ស.ហ.</w:delText>
          </w:r>
          <w:r w:rsidR="00F226D0" w:rsidRPr="00E33574" w:rsidDel="00B47A1B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2875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ដែលមានឋានៈ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និងបុព្វសិទ្ធិស្មើ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  <w:rPrChange w:id="12876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អនុរដ្ឋលេខាធិការ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បន្ថែមលើមុខងារបច្ចុប្បន្ន។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  <w:rPrChange w:id="12877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ឯកឧត្តម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lang w:val="ca-ES"/>
              <w:rPrChange w:id="12878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ទទួលបាន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cs/>
              <w:rPrChange w:id="1287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សញ្ញាបត្រជាន់ខ្ពស់ផ្នែកគ្រប់គ្រង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288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cs/>
              <w:rPrChange w:id="128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និងយុទ្ធសាស្រ្តពីសាកលវិទ្យាល័យលីយ៉ុង៣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288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pacing w:val="4"/>
              <w:sz w:val="24"/>
              <w:szCs w:val="24"/>
              <w:cs/>
              <w:rPrChange w:id="128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នៃសាធារណៈរដ្ឋបារាំង។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  <w:rPrChange w:id="1288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>យោងតាមសេចក្តីសម្រេចលេខ .......</w:delText>
          </w:r>
        </w:del>
      </w:ins>
      <w:ins w:id="12885" w:author="Voeun Kuyeng" w:date="2022-09-06T17:33:00Z">
        <w:del w:id="12886" w:author="User" w:date="2022-09-10T13:36:00Z">
          <w:r w:rsidR="00050679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>....</w:delText>
          </w:r>
        </w:del>
      </w:ins>
      <w:ins w:id="12887" w:author="Voeun Kuyeng" w:date="2022-08-31T11:06:00Z">
        <w:del w:id="12888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>..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lang w:val="ca-ES"/>
              <w:rPrChange w:id="1288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​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 xml:space="preserve">អ.ស.ផ. 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rPrChange w:id="12890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ឯកឧត្តម ត្រូវបានតែងតាំងជា</w:delText>
          </w:r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ប្រធានប្រតិភូសវនកម្មសម្រាប់ការធ្វើសវនកម្មក្នុងការិយបរិច្ឆេទឆ្នាំ</w:delText>
          </w:r>
        </w:del>
      </w:ins>
      <w:ins w:id="12891" w:author="Voeun Kuyeng" w:date="2022-09-06T17:33:00Z">
        <w:del w:id="12892" w:author="User" w:date="2022-09-10T13:36:00Z">
          <w:r w:rsidR="005932F5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2893" w:author="socheata.ol@hotmail.com" w:date="2022-09-02T15:25:00Z">
        <w:del w:id="12894" w:author="User" w:date="2022-09-10T13:36:00Z">
          <w:r w:rsidR="00792A8E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</w:del>
      </w:ins>
      <w:ins w:id="12895" w:author="Voeun Kuyeng" w:date="2022-08-31T11:06:00Z">
        <w:del w:id="12896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២០២២</w:delText>
          </w:r>
        </w:del>
      </w:ins>
      <w:ins w:id="12897" w:author="socheata.ol@hotmail.com" w:date="2022-09-02T15:25:00Z">
        <w:del w:id="12898" w:author="User" w:date="2022-09-10T13:36:00Z">
          <w:r w:rsidR="0058757B" w:rsidRPr="00E33574" w:rsidDel="00B47A1B">
            <w:rPr>
              <w:rFonts w:ascii="Khmer MEF1" w:hAnsi="Khmer MEF1" w:cs="Khmer MEF1"/>
              <w:sz w:val="24"/>
              <w:szCs w:val="24"/>
              <w:lang w:val="ca-ES"/>
              <w:rPrChange w:id="1289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2900" w:author="Voeun Kuyeng" w:date="2022-08-31T11:06:00Z">
        <w:del w:id="12901" w:author="User" w:date="2022-09-10T13:36:00Z">
          <w:r w:rsidR="00F226D0"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នេះ។</w:delText>
          </w:r>
        </w:del>
      </w:ins>
    </w:p>
    <w:p w14:paraId="7E9A7613" w14:textId="01D6A6E8" w:rsidR="00F226D0" w:rsidRPr="00E33574" w:rsidDel="00B47A1B" w:rsidRDefault="00F226D0">
      <w:pPr>
        <w:spacing w:after="120" w:line="240" w:lineRule="auto"/>
        <w:ind w:firstLine="720"/>
        <w:jc w:val="both"/>
        <w:rPr>
          <w:ins w:id="12902" w:author="Voeun Kuyeng" w:date="2022-08-31T11:06:00Z"/>
          <w:del w:id="12903" w:author="User" w:date="2022-09-10T13:36:00Z"/>
          <w:rFonts w:ascii="Khmer MEF1" w:hAnsi="Khmer MEF1" w:cs="Khmer MEF1"/>
          <w:sz w:val="24"/>
          <w:szCs w:val="24"/>
          <w:lang w:val="ca-ES"/>
        </w:rPr>
        <w:pPrChange w:id="12904" w:author="Un Seakamey" w:date="2022-09-23T09:01:00Z">
          <w:pPr>
            <w:spacing w:after="0" w:line="228" w:lineRule="auto"/>
            <w:jc w:val="both"/>
          </w:pPr>
        </w:pPrChange>
      </w:pPr>
      <w:ins w:id="12905" w:author="Voeun Kuyeng" w:date="2022-08-31T11:06:00Z">
        <w:del w:id="12906" w:author="User" w:date="2022-09-10T13:36:00Z"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rPrChange w:id="1290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ខ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90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-លោក/លោកស្រី/កញ្ញា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.............ជាអនុប្រធាន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ប្រតិភូ។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290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2910" w:author="socheata.ol@hotmail.com" w:date="2022-09-02T15:25:00Z">
        <w:del w:id="12911" w:author="User" w:date="2022-09-10T13:36:00Z">
          <w:r w:rsidR="00792A8E"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អនុលោម</w:delText>
          </w:r>
        </w:del>
      </w:ins>
      <w:ins w:id="12912" w:author="Voeun Kuyeng" w:date="2022-08-31T11:06:00Z">
        <w:del w:id="12913" w:author="User" w:date="2022-09-10T13:36:00Z"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យោងតាមប្រកាសលេខ............ស្តីពីការតែងតាំងប្រធាននាយកដ្ឋាន និងអនុប្រធាននាយកដ្ឋាននៃអង្គភាពសវនកម្មផ្ទៃក្នុងនៃ 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rPrChange w:id="1291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</w:delText>
          </w:r>
          <w:r w:rsidRPr="00E33574" w:rsidDel="00B47A1B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2915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លោក/</w:delText>
          </w:r>
          <w:r w:rsidRPr="00E33574" w:rsidDel="00B47A1B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291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លោកស្រី/កញ្ញា ត្រូវបានតែងតាំងជាប្រធាន/អនុប្រធាននាយកដ្ឋានសវនកម្មទី.....។ លោក/លោកស្រី/</w:delText>
          </w:r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  <w:rPrChange w:id="1291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កញ្ញា </w:delText>
          </w:r>
          <w:r w:rsidRPr="00E33574" w:rsidDel="00B47A1B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29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បានបញ្ចប់ការសិក្សាកម្រិត........នៅសកលវិទ្យាល័យ.........................។ </w:delText>
          </w:r>
          <w:r w:rsidRPr="00E33574" w:rsidDel="00B47A1B">
            <w:rPr>
              <w:rFonts w:ascii="Khmer MEF1" w:hAnsi="Khmer MEF1" w:cs="Khmer MEF1"/>
              <w:spacing w:val="-4"/>
              <w:sz w:val="24"/>
              <w:szCs w:val="24"/>
              <w:cs/>
              <w:rPrChange w:id="129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យោងតាមសេចក្តីសម្រេចលេខ</w:delText>
          </w:r>
          <w:r w:rsidRPr="00E33574" w:rsidDel="00B47A1B">
            <w:rPr>
              <w:rFonts w:ascii="Khmer MEF1" w:hAnsi="Khmer MEF1" w:cs="Khmer MEF1"/>
              <w:sz w:val="24"/>
              <w:szCs w:val="24"/>
              <w:cs/>
            </w:rPr>
            <w:delText xml:space="preserve"> ............</w:delText>
          </w:r>
          <w:r w:rsidRPr="00E33574" w:rsidDel="00B47A1B">
            <w:rPr>
              <w:rFonts w:ascii="Khmer MEF1" w:hAnsi="Khmer MEF1" w:cs="Khmer MEF1"/>
              <w:sz w:val="24"/>
              <w:szCs w:val="24"/>
            </w:rPr>
            <w:delText xml:space="preserve">​ 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</w:rPr>
            <w:delText xml:space="preserve">អ.ស.ផ. 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2920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លោក/លោកស្រី/កញ្ញា 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ត្រូវបានតែងតាំងជា</w:delText>
          </w:r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..</w:delText>
          </w:r>
        </w:del>
      </w:ins>
      <w:ins w:id="12921" w:author="Voeun Kuyeng" w:date="2022-08-31T16:41:00Z">
        <w:del w:id="12922" w:author="User" w:date="2022-09-10T13:36:00Z">
          <w:r w:rsidR="00CA254A" w:rsidRPr="00E33574" w:rsidDel="00B47A1B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.</w:delText>
          </w:r>
        </w:del>
      </w:ins>
      <w:ins w:id="12923" w:author="Voeun Kuyeng" w:date="2022-09-06T17:34:00Z">
        <w:del w:id="12924" w:author="User" w:date="2022-09-10T13:36:00Z">
          <w:r w:rsidR="005932F5"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...</w:delText>
          </w:r>
        </w:del>
      </w:ins>
      <w:ins w:id="12925" w:author="Voeun Kuyeng" w:date="2022-08-31T16:41:00Z">
        <w:del w:id="12926" w:author="User" w:date="2022-09-10T13:36:00Z">
          <w:r w:rsidR="00CA254A" w:rsidRPr="00E33574" w:rsidDel="00B47A1B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...</w:delText>
          </w:r>
        </w:del>
      </w:ins>
      <w:ins w:id="12927" w:author="Voeun Kuyeng" w:date="2022-08-31T11:06:00Z">
        <w:del w:id="12928" w:author="User" w:date="2022-09-10T13:36:00Z">
          <w:r w:rsidRPr="00E33574" w:rsidDel="00B47A1B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........សម្រាប់ការធ្វើសវនកម្មក្នុង</w:delText>
          </w:r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ការិយបរិច្ឆេទឆ្នាំ</w:delText>
          </w:r>
        </w:del>
      </w:ins>
      <w:ins w:id="12929" w:author="socheata.ol@hotmail.com" w:date="2022-09-02T15:26:00Z">
        <w:del w:id="12930" w:author="User" w:date="2022-09-10T13:36:00Z">
          <w:r w:rsidR="005C1870" w:rsidRPr="00E33574" w:rsidDel="00B47A1B">
            <w:rPr>
              <w:rFonts w:ascii="Khmer MEF1" w:hAnsi="Khmer MEF1" w:cs="Khmer MEF1"/>
              <w:sz w:val="24"/>
              <w:szCs w:val="24"/>
            </w:rPr>
            <w:delText>[</w:delText>
          </w:r>
        </w:del>
      </w:ins>
      <w:ins w:id="12931" w:author="Voeun Kuyeng" w:date="2022-08-31T11:06:00Z">
        <w:del w:id="12932" w:author="User" w:date="2022-09-10T13:36:00Z"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២០២២</w:delText>
          </w:r>
        </w:del>
      </w:ins>
      <w:ins w:id="12933" w:author="socheata.ol@hotmail.com" w:date="2022-09-02T15:26:00Z">
        <w:del w:id="12934" w:author="User" w:date="2022-09-10T13:36:00Z">
          <w:r w:rsidR="005C1870" w:rsidRPr="00E33574" w:rsidDel="00B47A1B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  <w:ins w:id="12935" w:author="Voeun Kuyeng" w:date="2022-08-31T11:06:00Z">
        <w:del w:id="12936" w:author="User" w:date="2022-09-10T13:36:00Z">
          <w:r w:rsidRPr="00E33574" w:rsidDel="00B47A1B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នេះ។</w:delText>
          </w:r>
        </w:del>
      </w:ins>
    </w:p>
    <w:p w14:paraId="2CF0C5F5" w14:textId="3219AF48" w:rsidR="00DB3AD8" w:rsidRPr="00E33574" w:rsidDel="00F226D0" w:rsidRDefault="00DB3AD8">
      <w:pPr>
        <w:spacing w:after="120" w:line="240" w:lineRule="auto"/>
        <w:ind w:firstLine="567"/>
        <w:jc w:val="both"/>
        <w:rPr>
          <w:del w:id="12937" w:author="Voeun Kuyeng" w:date="2022-08-31T11:06:00Z"/>
          <w:rFonts w:ascii="Khmer MEF2" w:hAnsi="Khmer MEF2" w:cs="Khmer MEF2"/>
          <w:sz w:val="24"/>
          <w:szCs w:val="24"/>
        </w:rPr>
        <w:pPrChange w:id="12938" w:author="Un Seakamey" w:date="2022-09-23T09:01:00Z">
          <w:pPr>
            <w:spacing w:after="0" w:line="240" w:lineRule="auto"/>
            <w:ind w:firstLine="567"/>
          </w:pPr>
        </w:pPrChange>
      </w:pPr>
      <w:del w:id="12939" w:author="Voeun Kuyeng" w:date="2022-08-31T11:06:00Z">
        <w:r w:rsidRPr="00E33574" w:rsidDel="00F226D0">
          <w:rPr>
            <w:rFonts w:ascii="Khmer MEF2" w:hAnsi="Khmer MEF2" w:cs="Khmer MEF2"/>
            <w:sz w:val="24"/>
            <w:szCs w:val="24"/>
            <w:cs/>
          </w:rPr>
          <w:delText>១.សេចក្តីសង្ខេប</w:delText>
        </w:r>
      </w:del>
    </w:p>
    <w:p w14:paraId="2BE720B8" w14:textId="7E2415F9" w:rsidR="002350D6" w:rsidRPr="00E33574" w:rsidDel="005E5CDD" w:rsidRDefault="002350D6">
      <w:pPr>
        <w:pStyle w:val="NormalWeb"/>
        <w:spacing w:before="0" w:beforeAutospacing="0" w:after="120" w:afterAutospacing="0"/>
        <w:ind w:firstLine="709"/>
        <w:jc w:val="both"/>
        <w:rPr>
          <w:del w:id="12940" w:author="Voeun Kuyeng" w:date="2022-07-06T15:57:00Z"/>
          <w:rFonts w:ascii="Khmer MEF1" w:hAnsi="Khmer MEF1" w:cs="Khmer MEF1"/>
          <w:spacing w:val="-12"/>
          <w:lang w:val="ca-ES"/>
          <w:rPrChange w:id="12941" w:author="Kem Sereyboth" w:date="2023-07-19T16:59:00Z">
            <w:rPr>
              <w:del w:id="12942" w:author="Voeun Kuyeng" w:date="2022-07-06T15:57:00Z"/>
              <w:rFonts w:ascii="Khmer MEF1" w:hAnsi="Khmer MEF1" w:cs="Khmer MEF1"/>
              <w:lang w:val="ca-ES"/>
            </w:rPr>
          </w:rPrChange>
        </w:rPr>
        <w:pPrChange w:id="12943" w:author="Un Seakamey" w:date="2022-09-23T09:01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del w:id="12944" w:author="Voeun Kuyeng" w:date="2022-07-06T15:57:00Z"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2945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សេចក្តីសង្ខេបគឺជាការរាយការណ៍អំពីធាតុសំខាន់ៗលើលទ្ធផលនៃការធ្វើសវនកម្មរបស់អង្គភាពសវនកម្មផ្ទៃក្នុងនៃ អ.ស.ហ. តាមសវនដ្ឋាននីមួយៗ។ សេចក្តីសង្ខេបជាផ្នែកមួយដ៏សំខាន់នៃរបាយការណ៍ ហើយក៏ជាផ្នែកដែលថ្នាក់ដឹកនាំ</w:delText>
        </w:r>
        <w:r w:rsidR="00B96E6C" w:rsidRPr="00E33574" w:rsidDel="005E5CDD">
          <w:rPr>
            <w:rFonts w:ascii="Khmer MEF1" w:hAnsi="Khmer MEF1" w:cs="Khmer MEF1"/>
            <w:spacing w:val="-12"/>
            <w:cs/>
            <w:lang w:val="ca-ES"/>
            <w:rPrChange w:id="12946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សវនដ្ឋាន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2947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និងភាគីពាក់ព័ន្ធនានា អានច្រើនបំផុត។ សេចក្តីសង្ខេបគួរតែឆ្លុះបញ្ចាំងឲ្យបានពេញលេញ និងត្រឹមត្រូវតាមខ្លឹមសារសំខាន់ៗនៃតួរបាយការណ៍ ទន្ទឹមគ្នានេះ សេចក្តីសង្ខេប ត្រូវធ្វើឲ្យបានច្បាស់លាស់ និងមានតុល្យភាព។ ​</w:delText>
        </w:r>
      </w:del>
    </w:p>
    <w:p w14:paraId="5CDF0F14" w14:textId="07E5663E" w:rsidR="002350D6" w:rsidRPr="00E33574" w:rsidDel="005E5CDD" w:rsidRDefault="002350D6">
      <w:pPr>
        <w:pStyle w:val="NormalWeb"/>
        <w:spacing w:before="0" w:beforeAutospacing="0" w:after="120" w:afterAutospacing="0"/>
        <w:ind w:firstLine="709"/>
        <w:jc w:val="both"/>
        <w:rPr>
          <w:del w:id="12948" w:author="Voeun Kuyeng" w:date="2022-07-06T15:57:00Z"/>
          <w:rFonts w:ascii="Khmer MEF1" w:hAnsi="Khmer MEF1" w:cs="Khmer MEF1"/>
          <w:spacing w:val="-12"/>
          <w:lang w:val="ca-ES"/>
          <w:rPrChange w:id="12949" w:author="Kem Sereyboth" w:date="2023-07-19T16:59:00Z">
            <w:rPr>
              <w:del w:id="12950" w:author="Voeun Kuyeng" w:date="2022-07-06T15:57:00Z"/>
              <w:rFonts w:ascii="Khmer MEF1" w:hAnsi="Khmer MEF1" w:cs="Khmer MEF1"/>
              <w:lang w:val="ca-ES"/>
            </w:rPr>
          </w:rPrChange>
        </w:rPr>
        <w:pPrChange w:id="1295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2952" w:author="Voeun Kuyeng" w:date="2022-07-06T15:57:00Z"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2953" w:author="Kem Sereyboth" w:date="2023-07-19T16:5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delText>សេចក្តីសង្ខេបអាចសរសេរជាប្រយោគបច្ចុប្បន្នកាលឬអតីតកាលទៅតាមអ្វីដែលបានចង់សរសេរប្រាប់។ ប្រយោគបច្ចុប្បន្នកាលគួរត្រូវបានប្រើសម្រាប់សេចក្តីថ្លែងសំខាន់ៗ។</w:delText>
        </w:r>
        <w:r w:rsidR="00FF7926" w:rsidRPr="00E33574" w:rsidDel="005E5CDD">
          <w:rPr>
            <w:rFonts w:ascii="Khmer MEF1" w:hAnsi="Khmer MEF1" w:cs="Khmer MEF1"/>
            <w:spacing w:val="-12"/>
            <w:cs/>
            <w:lang w:val="ca-ES"/>
            <w:rPrChange w:id="12954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សេចក្តីសង្ខេបអាចបញ្ចូលនូវ មាតិកាដូចខាងក្រោម៖</w:delText>
        </w:r>
      </w:del>
    </w:p>
    <w:p w14:paraId="7452631B" w14:textId="4CE1A0BE" w:rsidR="00FF7926" w:rsidRPr="00E33574" w:rsidDel="003A664A" w:rsidRDefault="00FF7926">
      <w:pPr>
        <w:pStyle w:val="NormalWeb"/>
        <w:spacing w:before="0" w:beforeAutospacing="0" w:after="120" w:afterAutospacing="0"/>
        <w:ind w:firstLine="720"/>
        <w:jc w:val="both"/>
        <w:rPr>
          <w:del w:id="12955" w:author="Voeun Kuyeng" w:date="2022-07-15T14:59:00Z"/>
          <w:rFonts w:ascii="Khmer MEF1" w:hAnsi="Khmer MEF1" w:cs="Khmer MEF1"/>
          <w:spacing w:val="-12"/>
          <w:lang w:val="ca-ES"/>
          <w:rPrChange w:id="12956" w:author="Kem Sereyboth" w:date="2023-07-19T16:59:00Z">
            <w:rPr>
              <w:del w:id="12957" w:author="Voeun Kuyeng" w:date="2022-07-15T14:59:00Z"/>
              <w:rFonts w:ascii="Khmer MEF1" w:hAnsi="Khmer MEF1" w:cs="Khmer MEF1"/>
              <w:b/>
              <w:bCs/>
              <w:lang w:val="ca-ES"/>
            </w:rPr>
          </w:rPrChange>
        </w:rPr>
        <w:pPrChange w:id="1295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2959" w:author="Voeun Kuyeng" w:date="2022-07-15T14:59:00Z">
        <w:r w:rsidRPr="00E33574" w:rsidDel="003A664A">
          <w:rPr>
            <w:rFonts w:ascii="Khmer MEF1" w:hAnsi="Khmer MEF1" w:cs="Khmer MEF1"/>
            <w:spacing w:val="-12"/>
            <w:cs/>
            <w:lang w:val="ca-ES"/>
            <w:rPrChange w:id="12960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ក</w:delText>
        </w:r>
        <w:r w:rsidRPr="00E33574" w:rsidDel="003A664A">
          <w:rPr>
            <w:rFonts w:ascii="Khmer MEF1" w:hAnsi="Khmer MEF1" w:cs="Khmer MEF1"/>
            <w:spacing w:val="-12"/>
            <w:lang w:val="ca-ES"/>
            <w:rPrChange w:id="12961" w:author="Kem Sereyboth" w:date="2023-07-19T16:59:00Z">
              <w:rPr>
                <w:rFonts w:ascii="Khmer MEF1" w:hAnsi="Khmer MEF1" w:cs="Khmer MEF1"/>
                <w:b/>
                <w:bCs/>
                <w:lang w:val="ca-ES"/>
              </w:rPr>
            </w:rPrChange>
          </w:rPr>
          <w:delText>-</w:delText>
        </w:r>
        <w:r w:rsidRPr="00E33574" w:rsidDel="003A664A">
          <w:rPr>
            <w:rFonts w:ascii="Khmer MEF1" w:hAnsi="Khmer MEF1" w:cs="Khmer MEF1"/>
            <w:spacing w:val="-12"/>
            <w:cs/>
            <w:lang w:val="ca-ES"/>
            <w:rPrChange w:id="12962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សាវតា</w:delText>
        </w:r>
      </w:del>
    </w:p>
    <w:p w14:paraId="4F2B62CD" w14:textId="313E03FF" w:rsidR="009D7888" w:rsidRPr="00E33574" w:rsidDel="005E5CDD" w:rsidRDefault="009D7888">
      <w:pPr>
        <w:pStyle w:val="NormalWeb"/>
        <w:spacing w:before="0" w:beforeAutospacing="0" w:after="120" w:afterAutospacing="0"/>
        <w:ind w:firstLine="720"/>
        <w:jc w:val="both"/>
        <w:rPr>
          <w:del w:id="12963" w:author="Voeun Kuyeng" w:date="2022-07-06T15:56:00Z"/>
          <w:rFonts w:ascii="Khmer MEF1" w:hAnsi="Khmer MEF1" w:cs="Khmer MEF1"/>
          <w:spacing w:val="-12"/>
          <w:lang w:val="ca-ES"/>
          <w:rPrChange w:id="12964" w:author="Kem Sereyboth" w:date="2023-07-19T16:59:00Z">
            <w:rPr>
              <w:del w:id="12965" w:author="Voeun Kuyeng" w:date="2022-07-06T15:56:00Z"/>
              <w:rFonts w:ascii="Khmer MEF1" w:hAnsi="Khmer MEF1" w:cs="Khmer MEF1"/>
              <w:color w:val="0070C0"/>
              <w:lang w:val="ca-ES"/>
            </w:rPr>
          </w:rPrChange>
        </w:rPr>
        <w:pPrChange w:id="12966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2967" w:author="Voeun Kuyeng" w:date="2022-07-06T15:56:00Z"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2968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>យោងតាមច្បាប់ស្តីពីការរៀបចំនិងការប្រព្រឹត្តទៅនៃអាជ្ញាធរសេវាហិរញ្ញវត្ថុមិនមែនធនា​គា​​រ និងអនុ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2969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>-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2970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 xml:space="preserve">ក្រឹត្យស្ដីពីការរៀបចំនិងការប្រព្រឹត្តទៅរបស់អង្គភាពក្រោមឱវាទរបស់អាជ្ញាធរសេវាហិរញ្ញវត្ថុមិនមែនធនាគារ 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2971" w:author="Kem Sereyboth" w:date="2023-07-19T16:59:00Z">
              <w:rPr>
                <w:rFonts w:ascii="Khmer MEF1" w:hAnsi="Khmer MEF1" w:cs="Khmer MEF1"/>
                <w:color w:val="0070C0"/>
                <w:spacing w:val="-4"/>
                <w:lang w:val="ca-ES"/>
              </w:rPr>
            </w:rPrChange>
          </w:rPr>
          <w:delText>[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2972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>សវនដ្ឋាន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2973" w:author="Kem Sereyboth" w:date="2023-07-19T16:59:00Z">
              <w:rPr>
                <w:rFonts w:ascii="Khmer MEF1" w:hAnsi="Khmer MEF1" w:cs="Khmer MEF1"/>
                <w:color w:val="0070C0"/>
                <w:spacing w:val="-4"/>
                <w:lang w:val="ca-ES"/>
              </w:rPr>
            </w:rPrChange>
          </w:rPr>
          <w:delText>]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  <w:rPrChange w:id="12974" w:author="Kem Sereyboth" w:date="2023-07-19T16:59:00Z">
              <w:rPr>
                <w:rFonts w:ascii="Khmer MEF1" w:hAnsi="Khmer MEF1" w:cs="Khmer MEF1"/>
                <w:color w:val="0070C0"/>
                <w:spacing w:val="-4"/>
                <w:cs/>
                <w:lang w:val="ca-ES"/>
              </w:rPr>
            </w:rPrChange>
          </w:rPr>
          <w:delText xml:space="preserve"> ត្រូវបានបង្កើតឡើង។ ដើម្បីធានាបានការអនុវត្តការងារប្រកបដោយប្រសិទ្ធភាព ស្របតាមច្បាប់ និងអនុក្រឹត្យខាងលើអាជ្ញាធរសេវាហិរញ្ញវត្ថុមិនមែនធនា​គា​​រ បានដាក់ចេញនូវ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2975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ប្រកាសលេខ 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2976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2977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 អ.ស.ហ.ប្រ.ក. ចុះថ្ងៃទី​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2978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2979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​ ខែ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2980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2981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 ឆ្នាំ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2982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........</w:delText>
        </w:r>
        <w:r w:rsidR="003B62D7" w:rsidRPr="00E33574" w:rsidDel="005E5CDD">
          <w:rPr>
            <w:rFonts w:ascii="Khmer MEF1" w:hAnsi="Khmer MEF1" w:cs="Khmer MEF1"/>
            <w:spacing w:val="-12"/>
            <w:cs/>
            <w:lang w:val="ca-ES"/>
            <w:rPrChange w:id="12983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 ស្ដីពីការរៀបចំ និងការប្រព្រឹត្តទៅនៃនាយកដ្ឋាន និងអង្គភាពក្រោមឱវាទរបស់</w:delText>
        </w:r>
        <w:r w:rsidR="00FE0817" w:rsidRPr="00E33574" w:rsidDel="005E5CDD">
          <w:rPr>
            <w:rFonts w:ascii="Khmer MEF1" w:hAnsi="Khmer MEF1" w:cs="Khmer MEF1"/>
            <w:spacing w:val="-12"/>
            <w:lang w:val="ca-ES"/>
            <w:rPrChange w:id="12984" w:author="Kem Sereyboth" w:date="2023-07-19T16:59:00Z">
              <w:rPr>
                <w:rFonts w:ascii="Khmer MEF1" w:hAnsi="Khmer MEF1" w:cs="Khmer MEF1"/>
                <w:color w:val="0070C0"/>
                <w:lang w:val="ca-ES"/>
              </w:rPr>
            </w:rPrChange>
          </w:rPr>
          <w:delText>[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2985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សវនដ្ឋាន</w:delText>
        </w:r>
        <w:r w:rsidR="00FE0817" w:rsidRPr="00E33574" w:rsidDel="005E5CDD">
          <w:rPr>
            <w:rFonts w:ascii="Khmer MEF1" w:hAnsi="Khmer MEF1" w:cs="Khmer MEF1"/>
            <w:spacing w:val="-12"/>
            <w:lang w:val="ca-ES"/>
            <w:rPrChange w:id="12986" w:author="Kem Sereyboth" w:date="2023-07-19T16:59:00Z">
              <w:rPr>
                <w:rFonts w:ascii="Khmer MEF1" w:hAnsi="Khmer MEF1" w:cs="Khmer MEF1"/>
                <w:color w:val="0070C0"/>
                <w:lang w:val="ca-ES"/>
              </w:rPr>
            </w:rPrChange>
          </w:rPr>
          <w:delText>]</w:delText>
        </w:r>
        <w:r w:rsidR="00FE0817" w:rsidRPr="00E33574" w:rsidDel="005E5CDD">
          <w:rPr>
            <w:rFonts w:ascii="Khmer MEF1" w:hAnsi="Khmer MEF1" w:cs="Khmer MEF1"/>
            <w:spacing w:val="-12"/>
            <w:cs/>
            <w:lang w:val="ca-ES"/>
            <w:rPrChange w:id="12987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។</w:delText>
        </w:r>
      </w:del>
    </w:p>
    <w:p w14:paraId="17B0F1C8" w14:textId="38B36394" w:rsidR="00FF7926" w:rsidRPr="00E33574" w:rsidDel="00F226D0" w:rsidRDefault="002043B8">
      <w:pPr>
        <w:pStyle w:val="NormalWeb"/>
        <w:spacing w:before="0" w:beforeAutospacing="0" w:after="120" w:afterAutospacing="0"/>
        <w:ind w:firstLine="720"/>
        <w:jc w:val="both"/>
        <w:rPr>
          <w:del w:id="12988" w:author="Voeun Kuyeng" w:date="2022-08-31T11:06:00Z"/>
          <w:rFonts w:ascii="Khmer MEF1" w:hAnsi="Khmer MEF1" w:cs="Khmer MEF1"/>
          <w:spacing w:val="-2"/>
          <w:lang w:val="ca-ES"/>
          <w:rPrChange w:id="12989" w:author="Kem Sereyboth" w:date="2023-07-19T16:59:00Z">
            <w:rPr>
              <w:del w:id="12990" w:author="Voeun Kuyeng" w:date="2022-08-31T11:06:00Z"/>
              <w:rFonts w:ascii="Khmer MEF1" w:hAnsi="Khmer MEF1" w:cs="Khmer MEF1"/>
              <w:lang w:val="ca-ES"/>
            </w:rPr>
          </w:rPrChange>
        </w:rPr>
        <w:pPrChange w:id="1299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2992" w:author="Voeun Kuyeng" w:date="2022-08-31T11:06:00Z">
        <w:r w:rsidRPr="00E33574" w:rsidDel="00F226D0">
          <w:rPr>
            <w:rFonts w:ascii="Khmer MEF1" w:hAnsi="Khmer MEF1" w:cs="Khmer MEF1"/>
            <w:spacing w:val="-12"/>
            <w:cs/>
            <w:lang w:val="ca-ES"/>
            <w:rPrChange w:id="1299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អង្គភាពសវនកម្មផ្ទៃក្នុង</w:delText>
        </w:r>
      </w:del>
      <w:del w:id="12994" w:author="Voeun Kuyeng" w:date="2022-07-18T16:13:00Z">
        <w:r w:rsidR="00B96E6C" w:rsidRPr="00E33574" w:rsidDel="00002624">
          <w:rPr>
            <w:rFonts w:ascii="Khmer MEF1" w:hAnsi="Khmer MEF1" w:cs="Khmer MEF1"/>
            <w:spacing w:val="-6"/>
            <w:cs/>
            <w:lang w:val="ca-ES"/>
            <w:rPrChange w:id="1299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នៃ</w:delText>
        </w:r>
      </w:del>
      <w:ins w:id="12996" w:author="Sethvannak Sam" w:date="2022-07-07T14:57:00Z">
        <w:del w:id="12997" w:author="Voeun Kuyeng" w:date="2022-07-18T16:13:00Z">
          <w:r w:rsidR="00645C69" w:rsidRPr="00E33574" w:rsidDel="00002624">
            <w:rPr>
              <w:rFonts w:ascii="Khmer MEF1" w:hAnsi="Khmer MEF1" w:cs="Khmer MEF1"/>
              <w:spacing w:val="-6"/>
              <w:cs/>
              <w:lang w:val="ca-ES"/>
              <w:rPrChange w:id="12998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អាជ្ញាធរសេវាហិរញ្ញវត្ថុមិនមែនធនាគារ</w:delText>
          </w:r>
        </w:del>
      </w:ins>
      <w:del w:id="12999" w:author="Voeun Kuyeng" w:date="2022-07-18T16:13:00Z">
        <w:r w:rsidR="00B96E6C" w:rsidRPr="00E33574" w:rsidDel="00002624">
          <w:rPr>
            <w:rFonts w:ascii="Khmer MEF1" w:hAnsi="Khmer MEF1" w:cs="Khmer MEF1"/>
            <w:spacing w:val="-6"/>
            <w:cs/>
            <w:lang w:val="ca-ES"/>
            <w:rPrChange w:id="13000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</w:del>
      <w:ins w:id="13001" w:author="Sethvannak Sam" w:date="2022-07-07T14:57:00Z">
        <w:del w:id="13002" w:author="Voeun Kuyeng" w:date="2022-07-18T16:13:00Z">
          <w:r w:rsidR="00645C69" w:rsidRPr="00E33574" w:rsidDel="00002624">
            <w:rPr>
              <w:rFonts w:ascii="Khmer MEF1" w:hAnsi="Khmer MEF1" w:cs="Khmer MEF1"/>
              <w:spacing w:val="-6"/>
              <w:cs/>
              <w:lang w:val="ca-ES"/>
              <w:rPrChange w:id="1300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(</w:delText>
          </w:r>
        </w:del>
      </w:ins>
      <w:del w:id="13004" w:author="Voeun Kuyeng" w:date="2022-07-18T16:13:00Z">
        <w:r w:rsidR="00B96E6C" w:rsidRPr="00E33574" w:rsidDel="00002624">
          <w:rPr>
            <w:rFonts w:ascii="Khmer MEF1" w:hAnsi="Khmer MEF1" w:cs="Khmer MEF1"/>
            <w:spacing w:val="-6"/>
            <w:cs/>
            <w:lang w:val="ca-ES"/>
            <w:rPrChange w:id="1300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អ.ស.ហ. </w:delText>
        </w:r>
      </w:del>
      <w:del w:id="13006" w:author="Voeun Kuyeng" w:date="2022-08-31T11:06:00Z">
        <w:r w:rsidRPr="00E33574" w:rsidDel="00F226D0">
          <w:rPr>
            <w:rFonts w:ascii="Khmer MEF1" w:hAnsi="Khmer MEF1" w:cs="Khmer MEF1"/>
            <w:spacing w:val="-6"/>
            <w:cs/>
            <w:lang w:val="ca-ES"/>
            <w:rPrChange w:id="13007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បាន</w:delText>
        </w:r>
      </w:del>
      <w:del w:id="13008" w:author="Voeun Kuyeng" w:date="2022-07-25T11:10:00Z">
        <w:r w:rsidRPr="00E33574" w:rsidDel="008971F1">
          <w:rPr>
            <w:rFonts w:ascii="Khmer MEF1" w:hAnsi="Khmer MEF1" w:cs="Khmer MEF1"/>
            <w:spacing w:val="-6"/>
            <w:cs/>
            <w:lang w:val="ca-ES"/>
            <w:rPrChange w:id="13009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ត្រួតពិនិត្យ</w:delText>
        </w:r>
      </w:del>
      <w:del w:id="13010" w:author="Voeun Kuyeng" w:date="2022-07-25T11:13:00Z">
        <w:r w:rsidRPr="00E33574" w:rsidDel="000D0761">
          <w:rPr>
            <w:rFonts w:ascii="Khmer MEF1" w:hAnsi="Khmer MEF1" w:cs="Khmer MEF1"/>
            <w:spacing w:val="-6"/>
            <w:cs/>
            <w:lang w:val="ca-ES"/>
            <w:rPrChange w:id="13011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  <w:r w:rsidRPr="00E33574" w:rsidDel="000D0761">
          <w:rPr>
            <w:rFonts w:ascii="Khmer MEF1" w:hAnsi="Khmer MEF1" w:cs="Khmer MEF1"/>
            <w:spacing w:val="-6"/>
            <w:lang w:val="ca-ES"/>
            <w:rPrChange w:id="13012" w:author="Kem Sereyboth" w:date="2023-07-19T16:59:00Z">
              <w:rPr>
                <w:rFonts w:ascii="Khmer MEF1" w:hAnsi="Khmer MEF1" w:cs="Khmer MEF1"/>
                <w:lang w:val="ca-ES"/>
              </w:rPr>
            </w:rPrChange>
          </w:rPr>
          <w:delText>[</w:delText>
        </w:r>
        <w:r w:rsidRPr="00E33574" w:rsidDel="000D0761">
          <w:rPr>
            <w:rFonts w:ascii="Khmer MEF1" w:hAnsi="Khmer MEF1" w:cs="Khmer MEF1"/>
            <w:spacing w:val="-6"/>
            <w:cs/>
            <w:lang w:val="ca-ES"/>
            <w:rPrChange w:id="1301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សវនដ្ឋាន</w:delText>
        </w:r>
        <w:r w:rsidRPr="00E33574" w:rsidDel="000D0761">
          <w:rPr>
            <w:rFonts w:ascii="Khmer MEF1" w:hAnsi="Khmer MEF1" w:cs="Khmer MEF1"/>
            <w:spacing w:val="-6"/>
            <w:lang w:val="ca-ES"/>
            <w:rPrChange w:id="13014" w:author="Kem Sereyboth" w:date="2023-07-19T16:59:00Z">
              <w:rPr>
                <w:rFonts w:ascii="Khmer MEF1" w:hAnsi="Khmer MEF1" w:cs="Khmer MEF1"/>
                <w:lang w:val="ca-ES"/>
              </w:rPr>
            </w:rPrChange>
          </w:rPr>
          <w:delText>]</w:delText>
        </w:r>
        <w:r w:rsidRPr="00E33574" w:rsidDel="000D0761">
          <w:rPr>
            <w:rFonts w:ascii="Khmer MEF1" w:hAnsi="Khmer MEF1" w:cs="Khmer MEF1"/>
            <w:spacing w:val="-6"/>
            <w:cs/>
            <w:lang w:val="ca-ES"/>
            <w:rPrChange w:id="13015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</w:del>
      <w:del w:id="13016" w:author="Voeun Kuyeng" w:date="2022-07-26T10:35:00Z">
        <w:r w:rsidRPr="00E33574" w:rsidDel="000562B7">
          <w:rPr>
            <w:rFonts w:ascii="Khmer MEF1" w:hAnsi="Khmer MEF1" w:cs="Khmer MEF1"/>
            <w:spacing w:val="-14"/>
            <w:cs/>
            <w:lang w:val="ca-ES"/>
            <w:rPrChange w:id="13017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សម្រាប់ការិយបរិច្ឆេទ</w:delText>
        </w:r>
      </w:del>
      <w:del w:id="13018" w:author="Voeun Kuyeng" w:date="2022-07-15T15:05:00Z">
        <w:r w:rsidR="00B96E6C" w:rsidRPr="00E33574" w:rsidDel="003A664A">
          <w:rPr>
            <w:rFonts w:ascii="Khmer MEF1" w:hAnsi="Khmer MEF1" w:cs="Khmer MEF1"/>
            <w:spacing w:val="-14"/>
            <w:cs/>
            <w:lang w:val="ca-ES"/>
            <w:rPrChange w:id="13019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...</w:delText>
        </w:r>
      </w:del>
      <w:del w:id="13020" w:author="Voeun Kuyeng" w:date="2022-07-25T11:14:00Z">
        <w:r w:rsidR="00B96E6C" w:rsidRPr="00E33574" w:rsidDel="000D0761">
          <w:rPr>
            <w:rFonts w:ascii="Khmer MEF1" w:hAnsi="Khmer MEF1" w:cs="Khmer MEF1"/>
            <w:spacing w:val="-14"/>
            <w:cs/>
            <w:lang w:val="ca-ES"/>
            <w:rPrChange w:id="13021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.......</w:delText>
        </w:r>
      </w:del>
      <w:del w:id="13022" w:author="Voeun Kuyeng" w:date="2022-07-26T10:35:00Z">
        <w:r w:rsidR="00FC6E1B" w:rsidRPr="00E33574" w:rsidDel="000562B7">
          <w:rPr>
            <w:rFonts w:ascii="Khmer MEF1" w:hAnsi="Khmer MEF1" w:cs="Khmer MEF1"/>
            <w:spacing w:val="-14"/>
            <w:cs/>
            <w:lang w:val="ca-ES"/>
            <w:rPrChange w:id="1302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។ ការធ្វើសវនកម្ម</w:delText>
        </w:r>
      </w:del>
      <w:ins w:id="13024" w:author="Sethvannak Sam" w:date="2022-07-07T14:50:00Z">
        <w:del w:id="13025" w:author="Voeun Kuyeng" w:date="2022-08-16T10:43:00Z">
          <w:r w:rsidR="00A623FD" w:rsidRPr="00E33574" w:rsidDel="00A5467D">
            <w:rPr>
              <w:rFonts w:ascii="Khmer MEF1" w:hAnsi="Khmer MEF1" w:cs="Khmer MEF1"/>
              <w:spacing w:val="-14"/>
              <w:cs/>
              <w:lang w:val="ca-ES"/>
              <w:rPrChange w:id="13026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អនុលោមភាព</w:delText>
          </w:r>
        </w:del>
      </w:ins>
      <w:del w:id="13027" w:author="Voeun Kuyeng" w:date="2022-07-25T11:15:00Z">
        <w:r w:rsidR="00FC6E1B" w:rsidRPr="00E33574" w:rsidDel="000D0761">
          <w:rPr>
            <w:rFonts w:ascii="Khmer MEF1" w:hAnsi="Khmer MEF1" w:cs="Khmer MEF1"/>
            <w:spacing w:val="-14"/>
            <w:cs/>
            <w:lang w:val="ca-ES"/>
            <w:rPrChange w:id="13028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នេះ</w:delText>
        </w:r>
      </w:del>
      <w:del w:id="13029" w:author="Voeun Kuyeng" w:date="2022-08-31T11:06:00Z">
        <w:r w:rsidR="00FC6E1B" w:rsidRPr="00E33574" w:rsidDel="00F226D0">
          <w:rPr>
            <w:rFonts w:ascii="Khmer MEF1" w:hAnsi="Khmer MEF1" w:cs="Khmer MEF1"/>
            <w:spacing w:val="-14"/>
            <w:cs/>
            <w:lang w:val="ca-ES"/>
            <w:rPrChange w:id="13030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ជាផ្នែកមួយនៃផែនការប្រចាំឆ្នាំ (ឬជាការស៊ើបអង្កេតពិសេស</w:delText>
        </w:r>
      </w:del>
      <w:ins w:id="13031" w:author="Sethvannak Sam" w:date="2022-07-07T14:47:00Z">
        <w:del w:id="13032" w:author="Voeun Kuyeng" w:date="2022-08-31T11:06:00Z">
          <w:r w:rsidR="00725903" w:rsidRPr="00E33574" w:rsidDel="00F226D0">
            <w:rPr>
              <w:rFonts w:ascii="Khmer MEF1" w:hAnsi="Khmer MEF1" w:cs="Khmer MEF1"/>
              <w:spacing w:val="-14"/>
              <w:cs/>
              <w:lang w:val="ca-ES"/>
              <w:rPrChange w:id="13033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ការធ្វើសវនកម្ម</w:delText>
          </w:r>
        </w:del>
      </w:ins>
      <w:ins w:id="13034" w:author="Sethvannak Sam" w:date="2022-07-07T14:48:00Z">
        <w:del w:id="13035" w:author="Voeun Kuyeng" w:date="2022-08-31T11:06:00Z">
          <w:r w:rsidR="00A623FD" w:rsidRPr="00E33574" w:rsidDel="00F226D0">
            <w:rPr>
              <w:rFonts w:ascii="Khmer MEF1" w:hAnsi="Khmer MEF1" w:cs="Khmer MEF1"/>
              <w:spacing w:val="-14"/>
              <w:cs/>
              <w:lang w:val="ca-ES"/>
              <w:rPrChange w:id="13036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ដោយមិន</w:delText>
          </w:r>
          <w:r w:rsidR="00A623FD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03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បាន</w:delText>
          </w:r>
        </w:del>
      </w:ins>
      <w:ins w:id="13038" w:author="Sethvannak Sam" w:date="2022-07-07T14:47:00Z">
        <w:del w:id="13039" w:author="Voeun Kuyeng" w:date="2022-08-31T11:06:00Z">
          <w:r w:rsidR="00725903" w:rsidRPr="00E33574" w:rsidDel="00F226D0">
            <w:rPr>
              <w:rFonts w:ascii="Khmer MEF1" w:hAnsi="Khmer MEF1" w:cs="Khmer MEF1"/>
              <w:spacing w:val="-2"/>
              <w:cs/>
              <w:lang w:val="ca-ES"/>
              <w:rPrChange w:id="1304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ព្រាងទុក</w:delText>
          </w:r>
        </w:del>
      </w:ins>
      <w:del w:id="13041" w:author="Voeun Kuyeng" w:date="2022-08-31T11:06:00Z">
        <w:r w:rsidR="00FC6E1B" w:rsidRPr="00E33574" w:rsidDel="00F226D0">
          <w:rPr>
            <w:rFonts w:ascii="Khmer MEF1" w:hAnsi="Khmer MEF1" w:cs="Khmer MEF1"/>
            <w:spacing w:val="-2"/>
            <w:cs/>
            <w:lang w:val="ca-ES"/>
            <w:rPrChange w:id="13042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)</w:delText>
        </w:r>
        <w:r w:rsidR="00FC6E1B" w:rsidRPr="00E33574" w:rsidDel="00F226D0">
          <w:rPr>
            <w:rFonts w:ascii="Khmer MEF1" w:hAnsi="Khmer MEF1" w:cs="Khmer MEF1"/>
            <w:spacing w:val="-12"/>
            <w:cs/>
            <w:lang w:val="ca-ES"/>
            <w:rPrChange w:id="13043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  <w:r w:rsidR="00FC6E1B" w:rsidRPr="00E33574" w:rsidDel="00F226D0">
          <w:rPr>
            <w:rFonts w:ascii="Khmer MEF1" w:hAnsi="Khmer MEF1" w:cs="Khmer MEF1"/>
            <w:cs/>
            <w:lang w:val="ca-ES"/>
          </w:rPr>
          <w:delText>របស់</w:delText>
        </w:r>
        <w:r w:rsidR="00FC6E1B" w:rsidRPr="00E33574" w:rsidDel="00F226D0">
          <w:rPr>
            <w:rFonts w:ascii="Khmer MEF1" w:hAnsi="Khmer MEF1" w:cs="Khmer MEF1"/>
            <w:spacing w:val="8"/>
            <w:cs/>
            <w:lang w:val="ca-ES"/>
            <w:rPrChange w:id="13044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អង្គភាពសវនកម្មផ្ទៃក្នុងនៃ អ.ស.ហ. ដែលទទួលបានការយល់ព្រមពី</w:delText>
        </w:r>
      </w:del>
      <w:ins w:id="13045" w:author="Sethvannak Sam" w:date="2022-07-07T14:56:00Z">
        <w:del w:id="13046" w:author="Voeun Kuyeng" w:date="2022-08-31T11:06:00Z">
          <w:r w:rsidR="000D4741" w:rsidRPr="00E33574" w:rsidDel="00F226D0">
            <w:rPr>
              <w:rFonts w:ascii="Khmer MEF1" w:hAnsi="Khmer MEF1" w:cs="Khmer MEF1"/>
              <w:spacing w:val="8"/>
              <w:cs/>
              <w:lang w:val="ca-ES"/>
              <w:rPrChange w:id="1304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  <w:r w:rsidR="000D4741" w:rsidRPr="00E33574" w:rsidDel="00F226D0">
            <w:rPr>
              <w:rFonts w:ascii="Khmer MEF2" w:hAnsi="Khmer MEF2" w:cs="Khmer MEF2"/>
              <w:spacing w:val="8"/>
              <w:cs/>
              <w:lang w:val="ca-ES"/>
              <w:rPrChange w:id="13048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>ឯកឧត្តម</w:delText>
          </w:r>
        </w:del>
        <w:del w:id="13049" w:author="Voeun Kuyeng" w:date="2022-07-08T10:02:00Z">
          <w:r w:rsidR="000D4741" w:rsidRPr="00E33574" w:rsidDel="0068369B">
            <w:rPr>
              <w:rFonts w:ascii="Khmer MEF2" w:hAnsi="Khmer MEF2" w:cs="Khmer MEF2"/>
              <w:spacing w:val="8"/>
              <w:cs/>
              <w:lang w:val="ca-ES"/>
              <w:rPrChange w:id="13050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br/>
          </w:r>
        </w:del>
        <w:del w:id="13051" w:author="Voeun Kuyeng" w:date="2022-08-31T11:06:00Z">
          <w:r w:rsidR="000D4741" w:rsidRPr="00E33574" w:rsidDel="00F226D0">
            <w:rPr>
              <w:rFonts w:ascii="Khmer MEF2" w:hAnsi="Khmer MEF2" w:cs="Khmer MEF2"/>
              <w:spacing w:val="8"/>
              <w:cs/>
              <w:lang w:val="ca-ES"/>
              <w:rPrChange w:id="13052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>អគ្គបណ្ឌិតសភាចារ្យ</w:delText>
          </w:r>
          <w:r w:rsidR="000D4741" w:rsidRPr="00E33574" w:rsidDel="00F226D0">
            <w:rPr>
              <w:rFonts w:ascii="Khmer MEF2" w:hAnsi="Khmer MEF2" w:cs="Khmer MEF2"/>
              <w:cs/>
              <w:lang w:val="ca-ES"/>
              <w:rPrChange w:id="13053" w:author="Kem Sereyboth" w:date="2023-07-19T16:59:00Z">
                <w:rPr>
                  <w:rFonts w:ascii="Khmer MEF2" w:hAnsi="Khmer MEF2" w:cs="Khmer MEF2"/>
                  <w:spacing w:val="-8"/>
                  <w:cs/>
                  <w:lang w:val="ca-ES"/>
                </w:rPr>
              </w:rPrChange>
            </w:rPr>
            <w:delText xml:space="preserve">ឧបនាយករដ្ឋមន្ត្រី </w:delText>
          </w:r>
          <w:r w:rsidR="000D4741" w:rsidRPr="00E33574" w:rsidDel="00F226D0">
            <w:rPr>
              <w:rFonts w:ascii="Khmer MEF1" w:hAnsi="Khmer MEF1" w:cs="Khmer MEF1"/>
              <w:cs/>
              <w:lang w:val="ca-ES"/>
              <w:rPrChange w:id="13054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និងជា</w:delText>
          </w:r>
        </w:del>
      </w:ins>
      <w:del w:id="13055" w:author="Voeun Kuyeng" w:date="2022-08-31T11:06:00Z">
        <w:r w:rsidR="00FC6E1B" w:rsidRPr="00E33574" w:rsidDel="00F226D0">
          <w:rPr>
            <w:rFonts w:ascii="Khmer MEF1" w:hAnsi="Khmer MEF1" w:cs="Khmer MEF1"/>
            <w:cs/>
            <w:lang w:val="ca-ES"/>
          </w:rPr>
          <w:delText>ថ្នាក់ដឹកនាំជាន់ខ្ពស់។</w:delText>
        </w:r>
      </w:del>
      <w:ins w:id="13056" w:author="Sethvannak Sam" w:date="2022-07-07T14:55:00Z">
        <w:del w:id="13057" w:author="Voeun Kuyeng" w:date="2022-08-31T11:06:00Z">
          <w:r w:rsidR="000D4741" w:rsidRPr="00E33574" w:rsidDel="00F226D0">
            <w:rPr>
              <w:rFonts w:ascii="Khmer MEF1" w:hAnsi="Khmer MEF1" w:cs="Khmer MEF1"/>
              <w:cs/>
              <w:lang w:val="ca-ES"/>
              <w:rPrChange w:id="13058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ប្រធានក្រុមប្រឹក្សា</w:delText>
          </w:r>
        </w:del>
        <w:del w:id="13059" w:author="Voeun Kuyeng" w:date="2022-07-08T10:03:00Z">
          <w:r w:rsidR="000D4741" w:rsidRPr="00E33574" w:rsidDel="0068369B">
            <w:rPr>
              <w:rFonts w:ascii="Khmer MEF1" w:hAnsi="Khmer MEF1" w:cs="Khmer MEF1"/>
              <w:cs/>
              <w:lang w:val="ca-ES"/>
              <w:rPrChange w:id="13060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</w:delText>
          </w:r>
        </w:del>
      </w:ins>
      <w:del w:id="13061" w:author="Voeun Kuyeng" w:date="2022-08-31T11:06:00Z">
        <w:r w:rsidR="00FC6E1B" w:rsidRPr="00E33574" w:rsidDel="00F226D0">
          <w:rPr>
            <w:rFonts w:ascii="Khmer MEF1" w:hAnsi="Khmer MEF1" w:cs="Khmer MEF1"/>
            <w:cs/>
            <w:lang w:val="ca-ES"/>
          </w:rPr>
          <w:delText xml:space="preserve"> </w:delText>
        </w:r>
      </w:del>
      <w:ins w:id="13062" w:author="Sethvannak Sam" w:date="2022-07-07T14:55:00Z">
        <w:del w:id="13063" w:author="Voeun Kuyeng" w:date="2022-08-31T11:06:00Z">
          <w:r w:rsidR="000D4741" w:rsidRPr="00E33574" w:rsidDel="00F226D0">
            <w:rPr>
              <w:rFonts w:ascii="Khmer MEF1" w:hAnsi="Khmer MEF1" w:cs="Khmer MEF1"/>
              <w:cs/>
              <w:lang w:val="ca-ES"/>
              <w:rPrChange w:id="1306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 xml:space="preserve">អ.ស.ហ. </w:delText>
          </w:r>
        </w:del>
      </w:ins>
      <w:del w:id="13065" w:author="Voeun Kuyeng" w:date="2022-07-25T11:15:00Z">
        <w:r w:rsidR="00FC6E1B" w:rsidRPr="00E33574" w:rsidDel="000D0761">
          <w:rPr>
            <w:rFonts w:ascii="Khmer MEF1" w:hAnsi="Khmer MEF1" w:cs="Khmer MEF1"/>
            <w:cs/>
            <w:lang w:val="ca-ES"/>
          </w:rPr>
          <w:delText>របាយការណ៍នេះមានព័ត៌មានលម្អិតអំពីលទ្ធផល</w:delText>
        </w:r>
        <w:r w:rsidR="00FC6E1B" w:rsidRPr="00E33574" w:rsidDel="000D0761">
          <w:rPr>
            <w:rFonts w:ascii="Khmer MEF1" w:hAnsi="Khmer MEF1" w:cs="Khmer MEF1"/>
            <w:spacing w:val="-2"/>
            <w:cs/>
            <w:lang w:val="ca-ES"/>
            <w:rPrChange w:id="13066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ការងារសវនកម្ម និងការផ្តល់អនុសាសន៍ក៏ដូចជាវិធានការរបស់ថ្នាក់គ្រប់គ្រងដែលបានឯកភាពគ្នា។</w:delText>
        </w:r>
      </w:del>
    </w:p>
    <w:p w14:paraId="68B01564" w14:textId="1CEAE4DB" w:rsidR="000A5C02" w:rsidRPr="00E33574" w:rsidDel="00D72DE6" w:rsidRDefault="005C138C">
      <w:pPr>
        <w:pStyle w:val="NormalWeb"/>
        <w:spacing w:before="0" w:beforeAutospacing="0" w:after="120" w:afterAutospacing="0"/>
        <w:ind w:firstLine="720"/>
        <w:jc w:val="both"/>
        <w:rPr>
          <w:del w:id="13067" w:author="Voeun Kuyeng" w:date="2022-08-18T14:49:00Z"/>
          <w:rFonts w:ascii="Khmer MEF1" w:hAnsi="Khmer MEF1" w:cs="Khmer MEF1"/>
          <w:spacing w:val="-6"/>
          <w:lang w:val="ca-ES"/>
        </w:rPr>
        <w:pPrChange w:id="1306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069" w:author="Voeun Kuyeng" w:date="2022-08-31T11:06:00Z">
        <w:r w:rsidRPr="00E33574" w:rsidDel="00F226D0">
          <w:rPr>
            <w:rFonts w:ascii="Khmer MEF1" w:hAnsi="Khmer MEF1" w:cs="Khmer MEF1"/>
            <w:spacing w:val="-4"/>
            <w:cs/>
            <w:lang w:val="ca-ES"/>
            <w:rPrChange w:id="13070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ខ-</w:delText>
        </w:r>
      </w:del>
      <w:del w:id="13071" w:author="Voeun Kuyeng" w:date="2022-07-15T15:01:00Z">
        <w:r w:rsidRPr="00E33574" w:rsidDel="003A664A">
          <w:rPr>
            <w:rFonts w:ascii="Khmer MEF1" w:hAnsi="Khmer MEF1" w:cs="Khmer MEF1"/>
            <w:spacing w:val="-4"/>
            <w:cs/>
            <w:lang w:val="ca-ES"/>
            <w:rPrChange w:id="13072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ហានិភ័យគន្លឹះ</w:delText>
        </w:r>
      </w:del>
      <w:ins w:id="13073" w:author="Sethvannak Sam" w:date="2022-07-26T15:07:00Z">
        <w:del w:id="13074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075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គោលបំណងវាយតម្លៃ</w:delText>
          </w:r>
        </w:del>
        <w:del w:id="13076" w:author="Voeun Kuyeng" w:date="2022-08-18T14:44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077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លើ</w:delText>
          </w:r>
        </w:del>
        <w:del w:id="13078" w:author="Voeun Kuyeng" w:date="2022-08-18T12:02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079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ប្រធាន</w:delText>
          </w:r>
        </w:del>
      </w:ins>
      <w:ins w:id="13080" w:author="Sethvannak Sam" w:date="2022-07-26T15:08:00Z">
        <w:del w:id="13081" w:author="Voeun Kuyeng" w:date="2022-08-18T12:02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082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បទសវនកម្ម</w:delText>
          </w:r>
        </w:del>
        <w:del w:id="13083" w:author="Voeun Kuyeng" w:date="2022-08-18T15:08:00Z">
          <w:r w:rsidR="009E44C1" w:rsidRPr="00E33574" w:rsidDel="00312C6C">
            <w:rPr>
              <w:rFonts w:ascii="Khmer MEF1" w:hAnsi="Khmer MEF1" w:cs="Khmer MEF1"/>
              <w:spacing w:val="-6"/>
              <w:cs/>
              <w:lang w:val="ca-ES"/>
              <w:rPrChange w:id="13084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13085" w:author="Voeun Kuyeng" w:date="2022-08-18T12:03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086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ស្របទៅតាម</w:delText>
          </w:r>
        </w:del>
        <w:del w:id="13087" w:author="Voeun Kuyeng" w:date="2022-08-18T14:43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088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លក្ខណៈវិនិច្ឆ័យ</w:delText>
          </w:r>
        </w:del>
        <w:del w:id="13089" w:author="Voeun Kuyeng" w:date="2022-08-18T12:03:00Z">
          <w:r w:rsidR="009E44C1" w:rsidRPr="00E33574" w:rsidDel="002266FD">
            <w:rPr>
              <w:rFonts w:ascii="Khmer MEF1" w:hAnsi="Khmer MEF1" w:cs="Khmer MEF1"/>
              <w:spacing w:val="-6"/>
              <w:cs/>
              <w:lang w:val="ca-ES"/>
              <w:rPrChange w:id="13090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ដែល</w:delText>
          </w:r>
        </w:del>
        <w:del w:id="13091" w:author="Voeun Kuyeng" w:date="2022-08-18T14:44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092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មានចែងក្នុង</w:delText>
          </w:r>
        </w:del>
        <w:del w:id="13093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094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ច្បាប់ អនុក្រឹត្យ ប្រកាស បទប្បញ្ញត្តិ និងកិច្ចព្រ</w:delText>
          </w:r>
        </w:del>
      </w:ins>
      <w:ins w:id="13095" w:author="Sethvannak Sam" w:date="2022-07-26T15:09:00Z">
        <w:del w:id="13096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097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មព្រៀង</w:delText>
          </w:r>
        </w:del>
        <w:del w:id="13098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099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ដែលនៅ</w:delText>
          </w:r>
        </w:del>
        <w:del w:id="13100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101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ជាធរមាន</w:delText>
          </w:r>
        </w:del>
        <w:del w:id="13102" w:author="Voeun Kuyeng" w:date="2022-07-27T11:15:00Z">
          <w:r w:rsidR="009E44C1" w:rsidRPr="00E33574" w:rsidDel="002C2F09">
            <w:rPr>
              <w:rFonts w:ascii="Khmer MEF1" w:hAnsi="Khmer MEF1" w:cs="Khmer MEF1"/>
              <w:spacing w:val="-6"/>
              <w:cs/>
              <w:lang w:val="ca-ES"/>
              <w:rPrChange w:id="13103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13104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105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របស់</w:delText>
          </w:r>
        </w:del>
      </w:ins>
      <w:ins w:id="13106" w:author="Sethvannak Sam" w:date="2022-07-26T15:11:00Z">
        <w:del w:id="13107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lang w:val="ca-ES"/>
              <w:rPrChange w:id="13108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lang w:val="ca-ES"/>
                </w:rPr>
              </w:rPrChange>
            </w:rPr>
            <w:delText>[</w:delText>
          </w:r>
        </w:del>
      </w:ins>
      <w:ins w:id="13109" w:author="Sethvannak Sam" w:date="2022-07-26T15:09:00Z">
        <w:del w:id="13110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cs/>
              <w:lang w:val="ca-ES"/>
              <w:rPrChange w:id="13111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សវនដ្ឋាន</w:delText>
          </w:r>
        </w:del>
      </w:ins>
      <w:ins w:id="13112" w:author="Sethvannak Sam" w:date="2022-07-26T15:11:00Z">
        <w:del w:id="13113" w:author="Voeun Kuyeng" w:date="2022-08-18T14:45:00Z">
          <w:r w:rsidR="009E44C1" w:rsidRPr="00E33574" w:rsidDel="00D72DE6">
            <w:rPr>
              <w:rFonts w:ascii="Khmer MEF1" w:hAnsi="Khmer MEF1" w:cs="Khmer MEF1"/>
              <w:spacing w:val="-6"/>
              <w:rPrChange w:id="13114" w:author="Kem Sereyboth" w:date="2023-07-19T16:59:00Z">
                <w:rPr>
                  <w:rFonts w:ascii="Khmer MEF1" w:hAnsi="Khmer MEF1" w:cs="Khmer MEF1"/>
                  <w:spacing w:val="-6"/>
                  <w:highlight w:val="yellow"/>
                </w:rPr>
              </w:rPrChange>
            </w:rPr>
            <w:delText>]</w:delText>
          </w:r>
        </w:del>
      </w:ins>
      <w:ins w:id="13115" w:author="Sethvannak Sam" w:date="2022-07-26T15:09:00Z">
        <w:del w:id="13116" w:author="Voeun Kuyeng" w:date="2022-08-31T11:06:00Z">
          <w:r w:rsidR="009E44C1" w:rsidRPr="00E33574" w:rsidDel="00F226D0">
            <w:rPr>
              <w:rFonts w:ascii="Khmer MEF1" w:hAnsi="Khmer MEF1" w:cs="Khmer MEF1"/>
              <w:spacing w:val="-6"/>
              <w:cs/>
              <w:lang w:val="ca-ES"/>
              <w:rPrChange w:id="13117" w:author="Kem Sereyboth" w:date="2023-07-19T16:59:00Z">
                <w:rPr>
                  <w:rFonts w:ascii="Khmer MEF1" w:hAnsi="Khmer MEF1" w:cs="Khmer MEF1"/>
                  <w:spacing w:val="-6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p w14:paraId="7A383994" w14:textId="08B5BB0C" w:rsidR="005C138C" w:rsidRPr="00E33574" w:rsidDel="005612E7" w:rsidRDefault="009F72FB">
      <w:pPr>
        <w:pStyle w:val="NormalWeb"/>
        <w:spacing w:before="0" w:beforeAutospacing="0" w:after="120" w:afterAutospacing="0"/>
        <w:ind w:firstLine="720"/>
        <w:jc w:val="both"/>
        <w:rPr>
          <w:del w:id="13118" w:author="Voeun Kuyeng" w:date="2022-07-20T10:53:00Z"/>
          <w:rFonts w:ascii="Khmer MEF1" w:hAnsi="Khmer MEF1" w:cs="Khmer MEF1"/>
          <w:lang w:val="ca-ES"/>
          <w:rPrChange w:id="13119" w:author="Kem Sereyboth" w:date="2023-07-19T16:59:00Z">
            <w:rPr>
              <w:del w:id="13120" w:author="Voeun Kuyeng" w:date="2022-07-20T10:53:00Z"/>
              <w:rFonts w:ascii="Khmer MEF1" w:hAnsi="Khmer MEF1" w:cs="Khmer MEF1"/>
              <w:b/>
              <w:bCs/>
              <w:lang w:val="ca-ES"/>
            </w:rPr>
          </w:rPrChange>
        </w:rPr>
        <w:pPrChange w:id="1312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122" w:author="Sethvannak Sam" w:date="2022-07-26T14:44:00Z">
        <w:del w:id="13123" w:author="Voeun Kuyeng" w:date="2022-08-18T16:08:00Z">
          <w:r w:rsidRPr="00E33574" w:rsidDel="00EC6155">
            <w:rPr>
              <w:rFonts w:ascii="Khmer MEF1" w:hAnsi="Khmer MEF1" w:cs="Khmer MEF1"/>
              <w:lang w:val="ca-ES"/>
              <w:rPrChange w:id="13124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</w:del>
      </w:ins>
      <w:ins w:id="13125" w:author="Sethvannak Sam" w:date="2022-07-26T14:43:00Z">
        <w:del w:id="13126" w:author="Voeun Kuyeng" w:date="2022-08-18T16:08:00Z">
          <w:r w:rsidRPr="00E33574" w:rsidDel="00EC6155">
            <w:rPr>
              <w:rFonts w:ascii="Khmer MEF1" w:hAnsi="Khmer MEF1" w:cs="Khmer MEF1"/>
              <w:lang w:val="ca-ES"/>
              <w:rPrChange w:id="13127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......</w:delText>
          </w:r>
        </w:del>
      </w:ins>
    </w:p>
    <w:p w14:paraId="5A05DE3F" w14:textId="1D8E1378" w:rsidR="003669E5" w:rsidRPr="00E33574" w:rsidDel="00F226D0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128" w:author="Voeun Kuyeng" w:date="2022-08-31T11:06:00Z"/>
          <w:rFonts w:ascii="Khmer MEF1" w:hAnsi="Khmer MEF1" w:cs="Khmer MEF1"/>
          <w:lang w:val="ca-ES"/>
        </w:rPr>
        <w:pPrChange w:id="13129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30" w:author="Voeun Kuyeng" w:date="2022-08-31T11:06:00Z">
        <w:r w:rsidRPr="00E33574" w:rsidDel="00F226D0">
          <w:rPr>
            <w:rFonts w:ascii="Khmer MEF1" w:hAnsi="Khmer MEF1" w:cs="Khmer MEF1"/>
            <w:cs/>
            <w:lang w:val="ca-ES"/>
          </w:rPr>
          <w:delText>ជាទូទៅ ហានិភ័យអាចរាប់បញ្ចូលនូវៈ</w:delText>
        </w:r>
      </w:del>
    </w:p>
    <w:p w14:paraId="2E2BFDEA" w14:textId="4907FF1B" w:rsidR="003669E5" w:rsidRPr="00E33574" w:rsidDel="00F226D0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131" w:author="Voeun Kuyeng" w:date="2022-08-31T11:06:00Z"/>
          <w:rFonts w:ascii="Khmer MEF1" w:hAnsi="Khmer MEF1" w:cs="Khmer MEF1"/>
          <w:lang w:val="ca-ES"/>
        </w:rPr>
        <w:pPrChange w:id="13132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33" w:author="Voeun Kuyeng" w:date="2022-08-31T11:06:00Z">
        <w:r w:rsidRPr="00E33574" w:rsidDel="00F226D0">
          <w:rPr>
            <w:rFonts w:ascii="Khmer MEF1" w:hAnsi="Khmer MEF1" w:cs="Khmer MEF1"/>
            <w:cs/>
            <w:lang w:val="ca-ES"/>
          </w:rPr>
          <w:delText>ហានិភ័យប្រតិបត្តិការៈ ជាហានិភ័យលើការបាត់បង់ ដែលជាលទ្ធផលបរាជ័យនៃដំណើរការមនុស្ស និងប្រប័ន្ធ ឬពីហេតុការណ៍ពីខាងក្រៅ។</w:delText>
        </w:r>
      </w:del>
    </w:p>
    <w:p w14:paraId="68B8CA7B" w14:textId="502E1608" w:rsidR="003669E5" w:rsidRPr="00E33574" w:rsidDel="00F226D0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134" w:author="Voeun Kuyeng" w:date="2022-08-31T11:06:00Z"/>
          <w:rFonts w:ascii="Khmer MEF1" w:hAnsi="Khmer MEF1" w:cs="Khmer MEF1"/>
          <w:lang w:val="ca-ES"/>
        </w:rPr>
        <w:pPrChange w:id="13135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36" w:author="Voeun Kuyeng" w:date="2022-08-31T11:06:00Z">
        <w:r w:rsidRPr="00E33574" w:rsidDel="00F226D0">
          <w:rPr>
            <w:rFonts w:ascii="Khmer MEF1" w:hAnsi="Khmer MEF1" w:cs="Khmer MEF1"/>
            <w:cs/>
            <w:lang w:val="ca-ES"/>
          </w:rPr>
          <w:delText>ហានិភ័យហិរញ្ញវត្ថុៈ ជាលទ្ធភាពដែលព័ត៌មានផ្នែកហិរញ្ញវត្ថុ ត្រូវបានរៀបចំឡើងមិនត្រឹមត្រូវ ដោយសារការសម្រចចិត្តរបស់ថ្នាក់ដឹកនាំពុំសមស្រប។</w:delText>
        </w:r>
      </w:del>
    </w:p>
    <w:p w14:paraId="143CADAC" w14:textId="11278F1A" w:rsidR="003669E5" w:rsidRPr="00E33574" w:rsidDel="00693258" w:rsidRDefault="003669E5">
      <w:pPr>
        <w:pStyle w:val="NormalWeb"/>
        <w:spacing w:before="0" w:beforeAutospacing="0" w:after="120" w:afterAutospacing="0"/>
        <w:ind w:firstLine="720"/>
        <w:jc w:val="both"/>
        <w:rPr>
          <w:del w:id="13137" w:author="Voeun Kuyeng" w:date="2022-07-20T11:11:00Z"/>
          <w:rFonts w:ascii="Khmer MEF1" w:hAnsi="Khmer MEF1" w:cs="Khmer MEF1"/>
          <w:lang w:val="ca-ES"/>
        </w:rPr>
        <w:pPrChange w:id="13138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39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>ហានិភ័យអនុលោមភាព</w:delText>
        </w:r>
      </w:del>
      <w:ins w:id="13140" w:author="Sethvannak Sam" w:date="2022-07-07T15:03:00Z">
        <w:del w:id="13141" w:author="Voeun Kuyeng" w:date="2022-07-20T11:11:00Z">
          <w:r w:rsidR="00B862F7" w:rsidRPr="00E33574" w:rsidDel="00693258">
            <w:rPr>
              <w:rFonts w:ascii="Khmer MEF1" w:hAnsi="Khmer MEF1" w:cs="Khmer MEF1"/>
              <w:lang w:val="ca-ES"/>
            </w:rPr>
            <w:delText xml:space="preserve"> </w:delText>
          </w:r>
          <w:r w:rsidR="00B862F7" w:rsidRPr="00E33574" w:rsidDel="00693258">
            <w:rPr>
              <w:rFonts w:ascii="Khmer MEF1" w:hAnsi="Khmer MEF1" w:cs="Khmer MEF1"/>
              <w:lang w:val="ca-ES"/>
              <w:rPrChange w:id="13142" w:author="Kem Sereyboth" w:date="2023-07-19T16:59:00Z">
                <w:rPr>
                  <w:rFonts w:ascii="Khmer MEF1" w:hAnsi="Khmer MEF1" w:cs="Khmer MEF1"/>
                </w:rPr>
              </w:rPrChange>
            </w:rPr>
            <w:delText>:</w:delText>
          </w:r>
        </w:del>
      </w:ins>
      <w:del w:id="13143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>ៈ ជាលទ្ធភាពដែលសកម្មភាពមិនអនុលោមតាមច្បាប់និងបទប្បញ្ញតិ្ត។</w:delText>
        </w:r>
      </w:del>
    </w:p>
    <w:p w14:paraId="76DF62EB" w14:textId="134CC286" w:rsidR="003669E5" w:rsidRPr="00E33574" w:rsidDel="00693258" w:rsidRDefault="003669E5">
      <w:pPr>
        <w:pStyle w:val="NormalWeb"/>
        <w:spacing w:before="0" w:beforeAutospacing="0" w:after="120" w:afterAutospacing="0"/>
        <w:ind w:firstLine="720"/>
        <w:jc w:val="both"/>
        <w:rPr>
          <w:ins w:id="13144" w:author="Sethvannak Sam" w:date="2022-07-07T15:04:00Z"/>
          <w:del w:id="13145" w:author="Voeun Kuyeng" w:date="2022-07-20T11:11:00Z"/>
          <w:rFonts w:ascii="Khmer MEF1" w:hAnsi="Khmer MEF1" w:cs="Khmer MEF1"/>
          <w:lang w:val="ca-ES"/>
        </w:rPr>
        <w:pPrChange w:id="13146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47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 xml:space="preserve">ដោយឡែកការងារសវនកម្មនៅ </w:delText>
        </w:r>
        <w:r w:rsidRPr="00E33574" w:rsidDel="00693258">
          <w:rPr>
            <w:rFonts w:ascii="Khmer MEF1" w:hAnsi="Khmer MEF1" w:cs="Khmer MEF1"/>
            <w:lang w:val="ca-ES"/>
          </w:rPr>
          <w:delText>[</w:delText>
        </w:r>
        <w:r w:rsidRPr="00E33574" w:rsidDel="00693258">
          <w:rPr>
            <w:rFonts w:ascii="Khmer MEF1" w:hAnsi="Khmer MEF1" w:cs="Khmer MEF1"/>
            <w:cs/>
            <w:lang w:val="ca-ES"/>
          </w:rPr>
          <w:delText>សវនដ្ឋាន</w:delText>
        </w:r>
        <w:r w:rsidRPr="00E33574" w:rsidDel="00693258">
          <w:rPr>
            <w:rFonts w:ascii="Khmer MEF1" w:hAnsi="Khmer MEF1" w:cs="Khmer MEF1"/>
            <w:lang w:val="ca-ES"/>
          </w:rPr>
          <w:delText>]</w:delText>
        </w:r>
        <w:r w:rsidRPr="00E33574" w:rsidDel="00693258">
          <w:rPr>
            <w:rFonts w:ascii="Khmer MEF1" w:hAnsi="Khmer MEF1" w:cs="Khmer MEF1"/>
            <w:cs/>
            <w:lang w:val="ca-ES"/>
          </w:rPr>
          <w:delText>នេះ សវនករកំណត់បាននូវហានិភ័យមួយចំនួន ក្នុងនោះហានិភ័យគន្លឹះមាន</w:delText>
        </w:r>
      </w:del>
      <w:ins w:id="13148" w:author="Sethvannak Sam" w:date="2022-07-07T15:01:00Z">
        <w:del w:id="13149" w:author="Voeun Kuyeng" w:date="2022-07-20T11:11:00Z">
          <w:r w:rsidR="00645C69" w:rsidRPr="00E33574" w:rsidDel="00693258">
            <w:rPr>
              <w:rFonts w:ascii="Khmer MEF1" w:hAnsi="Khmer MEF1" w:cs="Khmer MEF1"/>
              <w:cs/>
              <w:lang w:val="ca-ES"/>
            </w:rPr>
            <w:delText>៖</w:delText>
          </w:r>
        </w:del>
      </w:ins>
      <w:del w:id="13150" w:author="Voeun Kuyeng" w:date="2022-07-07T10:14:00Z">
        <w:r w:rsidRPr="00E33574" w:rsidDel="00B26671">
          <w:rPr>
            <w:rFonts w:ascii="Khmer MEF1" w:hAnsi="Khmer MEF1" w:cs="Khmer MEF1"/>
            <w:cs/>
            <w:lang w:val="ca-ES"/>
          </w:rPr>
          <w:delText>ៈ</w:delText>
        </w:r>
      </w:del>
      <w:del w:id="13151" w:author="Voeun Kuyeng" w:date="2022-07-20T11:11:00Z">
        <w:r w:rsidR="00130D44" w:rsidRPr="00E33574" w:rsidDel="00693258">
          <w:rPr>
            <w:rFonts w:ascii="Khmer MEF1" w:hAnsi="Khmer MEF1" w:cs="Khmer MEF1"/>
            <w:cs/>
            <w:lang w:val="ca-ES"/>
          </w:rPr>
          <w:delText>​</w:delText>
        </w:r>
      </w:del>
    </w:p>
    <w:p w14:paraId="0FB54FDB" w14:textId="0B38B06C" w:rsidR="00B862F7" w:rsidRPr="00E33574" w:rsidDel="00693258" w:rsidRDefault="00B862F7">
      <w:pPr>
        <w:pStyle w:val="NormalWeb"/>
        <w:spacing w:before="0" w:beforeAutospacing="0" w:after="120" w:afterAutospacing="0"/>
        <w:ind w:firstLine="720"/>
        <w:jc w:val="both"/>
        <w:rPr>
          <w:ins w:id="13152" w:author="Sethvannak Sam" w:date="2022-07-07T15:04:00Z"/>
          <w:del w:id="13153" w:author="Voeun Kuyeng" w:date="2022-07-20T11:11:00Z"/>
          <w:rFonts w:ascii="Khmer MEF1" w:hAnsi="Khmer MEF1" w:cs="Khmer MEF1"/>
          <w:lang w:val="ca-ES"/>
        </w:rPr>
        <w:pPrChange w:id="13154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155" w:author="Sethvannak Sam" w:date="2022-07-07T15:04:00Z">
        <w:del w:id="13156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>១.</w:delText>
          </w:r>
        </w:del>
      </w:ins>
      <w:ins w:id="13157" w:author="Sethvannak Sam" w:date="2022-07-07T15:05:00Z">
        <w:del w:id="13158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 xml:space="preserve"> ហានិភ័យគន្លឹះទី១</w:delText>
          </w:r>
        </w:del>
      </w:ins>
    </w:p>
    <w:p w14:paraId="156D1127" w14:textId="4EE6B5A9" w:rsidR="00B862F7" w:rsidRPr="00E33574" w:rsidDel="00693258" w:rsidRDefault="00B862F7">
      <w:pPr>
        <w:pStyle w:val="NormalWeb"/>
        <w:spacing w:before="0" w:beforeAutospacing="0" w:after="120" w:afterAutospacing="0"/>
        <w:ind w:firstLine="720"/>
        <w:jc w:val="both"/>
        <w:rPr>
          <w:del w:id="13159" w:author="Voeun Kuyeng" w:date="2022-07-20T11:11:00Z"/>
          <w:rFonts w:ascii="Khmer MEF1" w:hAnsi="Khmer MEF1" w:cs="Khmer MEF1"/>
          <w:lang w:val="ca-ES"/>
        </w:rPr>
        <w:pPrChange w:id="13160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161" w:author="Sethvannak Sam" w:date="2022-07-07T15:04:00Z">
        <w:del w:id="13162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 xml:space="preserve">២. </w:delText>
          </w:r>
        </w:del>
      </w:ins>
      <w:ins w:id="13163" w:author="Sethvannak Sam" w:date="2022-07-07T15:05:00Z">
        <w:del w:id="13164" w:author="Voeun Kuyeng" w:date="2022-07-20T11:11:00Z">
          <w:r w:rsidRPr="00E33574" w:rsidDel="00693258">
            <w:rPr>
              <w:rFonts w:ascii="Khmer MEF1" w:hAnsi="Khmer MEF1" w:cs="Khmer MEF1"/>
              <w:cs/>
              <w:lang w:val="ca-ES"/>
            </w:rPr>
            <w:delText>ហានិភ័យគន្លឹះទី២</w:delText>
          </w:r>
        </w:del>
      </w:ins>
    </w:p>
    <w:p w14:paraId="72E2BD7D" w14:textId="7375D054" w:rsidR="00E34485" w:rsidRPr="00E33574" w:rsidDel="00693258" w:rsidRDefault="00B96E6C">
      <w:pPr>
        <w:pStyle w:val="NormalWeb"/>
        <w:spacing w:before="0" w:beforeAutospacing="0" w:after="120" w:afterAutospacing="0"/>
        <w:ind w:firstLine="720"/>
        <w:jc w:val="both"/>
        <w:rPr>
          <w:del w:id="13165" w:author="Voeun Kuyeng" w:date="2022-07-20T11:11:00Z"/>
          <w:rFonts w:ascii="Khmer MEF1" w:hAnsi="Khmer MEF1" w:cs="Khmer MEF1"/>
          <w:lang w:val="ca-ES"/>
        </w:rPr>
        <w:pPrChange w:id="13166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67" w:author="Voeun Kuyeng" w:date="2022-07-20T11:11:00Z">
        <w:r w:rsidRPr="00E33574" w:rsidDel="00693258">
          <w:rPr>
            <w:rFonts w:ascii="Khmer MEF1" w:hAnsi="Khmer MEF1" w:cs="Khmer MEF1"/>
            <w:cs/>
            <w:lang w:val="ca-ES"/>
          </w:rPr>
          <w:delText>......................................................................................................................</w:delText>
        </w:r>
      </w:del>
    </w:p>
    <w:p w14:paraId="7F8C68CE" w14:textId="4DB8EDDF" w:rsidR="00B96E6C" w:rsidRPr="00E33574" w:rsidDel="00867579" w:rsidRDefault="00B96E6C">
      <w:pPr>
        <w:pStyle w:val="NormalWeb"/>
        <w:spacing w:before="0" w:beforeAutospacing="0" w:after="120" w:afterAutospacing="0"/>
        <w:ind w:firstLine="720"/>
        <w:jc w:val="both"/>
        <w:rPr>
          <w:del w:id="13168" w:author="Voeun Kuyeng" w:date="2022-07-20T11:35:00Z"/>
          <w:rFonts w:ascii="Khmer MEF1" w:hAnsi="Khmer MEF1" w:cs="Khmer MEF1"/>
          <w:lang w:val="ca-ES"/>
          <w:rPrChange w:id="13169" w:author="Kem Sereyboth" w:date="2023-07-19T16:59:00Z">
            <w:rPr>
              <w:del w:id="13170" w:author="Voeun Kuyeng" w:date="2022-07-20T11:35:00Z"/>
              <w:rFonts w:ascii="Khmer MEF1" w:hAnsi="Khmer MEF1" w:cs="Khmer MEF1"/>
              <w:b/>
              <w:bCs/>
              <w:sz w:val="10"/>
              <w:szCs w:val="10"/>
              <w:lang w:val="ca-ES"/>
            </w:rPr>
          </w:rPrChange>
        </w:rPr>
        <w:pPrChange w:id="1317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</w:p>
    <w:p w14:paraId="489DA58A" w14:textId="4223D2B7" w:rsidR="000B1AEA" w:rsidRPr="00E33574" w:rsidDel="00510156" w:rsidRDefault="0096508F">
      <w:pPr>
        <w:pStyle w:val="NormalWeb"/>
        <w:spacing w:before="0" w:beforeAutospacing="0" w:after="120" w:afterAutospacing="0"/>
        <w:ind w:firstLine="720"/>
        <w:jc w:val="both"/>
        <w:rPr>
          <w:del w:id="13172" w:author="Voeun Kuyeng" w:date="2022-07-19T16:25:00Z"/>
          <w:rFonts w:ascii="Khmer MEF1" w:hAnsi="Khmer MEF1" w:cs="Khmer MEF1"/>
          <w:lang w:val="ca-ES"/>
          <w:rPrChange w:id="13173" w:author="Kem Sereyboth" w:date="2023-07-19T16:59:00Z">
            <w:rPr>
              <w:del w:id="13174" w:author="Voeun Kuyeng" w:date="2022-07-19T16:25:00Z"/>
              <w:rFonts w:ascii="Khmer MEF1" w:hAnsi="Khmer MEF1" w:cs="Khmer MEF1"/>
              <w:b/>
              <w:bCs/>
              <w:lang w:val="ca-ES"/>
            </w:rPr>
          </w:rPrChange>
        </w:rPr>
        <w:pPrChange w:id="13175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3176" w:author="Sethvannak Sam" w:date="2022-08-17T14:46:00Z">
        <w:del w:id="13177" w:author="Voeun Kuyeng" w:date="2022-08-18T16:10:00Z">
          <w:r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178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បាននូវ</w:delText>
          </w:r>
        </w:del>
      </w:ins>
      <w:ins w:id="13179" w:author="Sethvannak Sam" w:date="2022-08-17T14:49:00Z">
        <w:del w:id="13180" w:author="Voeun Kuyeng" w:date="2022-08-18T16:10:00Z">
          <w:r w:rsidR="00804989"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181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រទទួលបន្ទុក</w:delText>
          </w:r>
        </w:del>
      </w:ins>
      <w:ins w:id="13182" w:author="Sethvannak Sam" w:date="2022-08-17T14:43:00Z">
        <w:del w:id="13183" w:author="Voeun Kuyeng" w:date="2022-08-18T16:10:00Z">
          <w:r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184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ការ</w:delText>
          </w:r>
        </w:del>
      </w:ins>
      <w:ins w:id="13185" w:author="Sethvannak Sam" w:date="2022-08-17T14:46:00Z">
        <w:del w:id="13186" w:author="Voeun Kuyeng" w:date="2022-08-18T16:10:00Z">
          <w:r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187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កំណត់</w:delText>
          </w:r>
        </w:del>
      </w:ins>
      <w:ins w:id="13188" w:author="Sethvannak Sam" w:date="2022-08-17T14:51:00Z">
        <w:del w:id="13189" w:author="Voeun Kuyeng" w:date="2022-08-18T16:10:00Z">
          <w:r w:rsidR="00804989" w:rsidRPr="00E33574" w:rsidDel="00EC6155">
            <w:rPr>
              <w:rFonts w:ascii="Khmer MEF1" w:hAnsi="Khmer MEF1" w:cs="Khmer MEF1"/>
              <w:spacing w:val="-2"/>
              <w:cs/>
              <w:lang w:val="ca-ES"/>
              <w:rPrChange w:id="13190" w:author="Kem Sereyboth" w:date="2023-07-19T16:59:00Z">
                <w:rPr>
                  <w:rFonts w:ascii="Khmer MEF1" w:hAnsi="Khmer MEF1" w:cs="Khmer MEF1"/>
                  <w:spacing w:val="-8"/>
                  <w:cs/>
                  <w:lang w:val="ca-ES"/>
                </w:rPr>
              </w:rPrChange>
            </w:rPr>
            <w:delText>នូវ</w:delText>
          </w:r>
        </w:del>
      </w:ins>
      <w:del w:id="13191" w:author="Voeun Kuyeng" w:date="2022-07-08T10:05:00Z">
        <w:r w:rsidR="00810F61" w:rsidRPr="00E33574" w:rsidDel="0068369B">
          <w:rPr>
            <w:rFonts w:ascii="Khmer MEF1" w:hAnsi="Khmer MEF1" w:cs="Khmer MEF1"/>
            <w:cs/>
            <w:lang w:val="ca-ES"/>
            <w:rPrChange w:id="13192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ឃ</w:delText>
        </w:r>
      </w:del>
      <w:del w:id="13193" w:author="Voeun Kuyeng" w:date="2022-07-19T16:25:00Z">
        <w:r w:rsidR="000B1AEA" w:rsidRPr="00E33574" w:rsidDel="00510156">
          <w:rPr>
            <w:rFonts w:ascii="Khmer MEF1" w:hAnsi="Khmer MEF1" w:cs="Khmer MEF1"/>
            <w:cs/>
            <w:lang w:val="ca-ES"/>
            <w:rPrChange w:id="13194" w:author="Kem Sereyboth" w:date="2023-07-19T16:59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.គោលបំណងសវនកម្ម និងការត្រួតពិនិត្យ</w:delText>
        </w:r>
      </w:del>
    </w:p>
    <w:p w14:paraId="62E47EF7" w14:textId="6895EE5F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195" w:author="Voeun Kuyeng" w:date="2022-07-19T16:25:00Z"/>
          <w:rFonts w:ascii="Khmer MEF1" w:hAnsi="Khmer MEF1" w:cs="Khmer MEF1"/>
          <w:lang w:val="ca-ES"/>
        </w:rPr>
        <w:pPrChange w:id="13196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197" w:author="Voeun Kuyeng" w:date="2022-07-19T16:25:00Z">
        <w:r w:rsidRPr="00E33574" w:rsidDel="00510156">
          <w:rPr>
            <w:rFonts w:ascii="Khmer MEF1" w:hAnsi="Khmer MEF1" w:cs="Khmer MEF1"/>
            <w:spacing w:val="8"/>
            <w:cs/>
            <w:lang w:val="ca-ES"/>
          </w:rPr>
          <w:delText>គោលបំណងសវនកម្មរួមគឺវាយតម្លៃ និងធ្វើឱ្យប្រសើឡើងនូវប្រសិទ្ធភាពនៃដំណើរការគ្រប់គ្រង</w:delText>
        </w:r>
        <w:r w:rsidRPr="00E33574" w:rsidDel="00510156">
          <w:rPr>
            <w:rFonts w:ascii="Khmer MEF1" w:hAnsi="Khmer MEF1" w:cs="Khmer MEF1"/>
            <w:spacing w:val="4"/>
            <w:cs/>
            <w:lang w:val="ca-ES"/>
          </w:rPr>
          <w:delText>ហានិភ័យ ដំណើរការត្រួតពិនិត្យ និងដំណើរការអភិបាលកិច្ចក្នុងទីសវនកម្ម ដែលស្ថិតនៅក្នុងវិសាលភាព</w:delText>
        </w:r>
        <w:r w:rsidRPr="00E33574" w:rsidDel="00510156">
          <w:rPr>
            <w:rFonts w:ascii="Khmer MEF1" w:hAnsi="Khmer MEF1" w:cs="Khmer MEF1"/>
            <w:cs/>
            <w:lang w:val="ca-ES"/>
          </w:rPr>
          <w:delText>សវនកម្ម។</w:delText>
        </w:r>
      </w:del>
    </w:p>
    <w:p w14:paraId="72E7AFC8" w14:textId="561B5B9C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198" w:author="Voeun Kuyeng" w:date="2022-07-19T16:25:00Z"/>
          <w:rFonts w:ascii="Khmer MEF1" w:hAnsi="Khmer MEF1" w:cs="Khmer MEF1"/>
          <w:spacing w:val="6"/>
          <w:lang w:val="ca-ES"/>
          <w:rPrChange w:id="13199" w:author="Kem Sereyboth" w:date="2023-07-19T16:59:00Z">
            <w:rPr>
              <w:del w:id="13200" w:author="Voeun Kuyeng" w:date="2022-07-19T16:25:00Z"/>
              <w:rFonts w:ascii="Khmer MEF1" w:hAnsi="Khmer MEF1" w:cs="Khmer MEF1"/>
              <w:lang w:val="ca-ES"/>
            </w:rPr>
          </w:rPrChange>
        </w:rPr>
        <w:pPrChange w:id="13201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202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lang w:val="ca-ES"/>
          </w:rPr>
          <w:delText xml:space="preserve">ជាទូទៅ </w:delText>
        </w:r>
        <w:r w:rsidRPr="00E33574" w:rsidDel="00510156">
          <w:rPr>
            <w:rFonts w:ascii="Khmer MEF1" w:hAnsi="Khmer MEF1" w:cs="Khmer MEF1"/>
            <w:spacing w:val="-8"/>
            <w:cs/>
            <w:lang w:val="ca-ES"/>
            <w:rPrChange w:id="13203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ការងារសវនកម្មបានផ្តោតលើការបញ្ជាក់ថា ប្រព័ន្ធគ្</w:delText>
        </w:r>
        <w:r w:rsidR="00A638E2" w:rsidRPr="00E33574" w:rsidDel="00510156">
          <w:rPr>
            <w:rFonts w:ascii="Khmer MEF1" w:hAnsi="Khmer MEF1" w:cs="Khmer MEF1"/>
            <w:spacing w:val="-8"/>
            <w:cs/>
            <w:lang w:val="ca-ES"/>
            <w:rPrChange w:id="13204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រប់គ្រងផ្ទៃក្នុងផ្តល់នូវការធានា</w:delText>
        </w:r>
        <w:r w:rsidRPr="00E33574" w:rsidDel="00510156">
          <w:rPr>
            <w:rFonts w:ascii="Khmer MEF1" w:hAnsi="Khmer MEF1" w:cs="Khmer MEF1"/>
            <w:spacing w:val="-8"/>
            <w:cs/>
            <w:lang w:val="ca-ES"/>
            <w:rPrChange w:id="13205" w:author="Kem Sereyboth" w:date="2023-07-19T16:59:00Z">
              <w:rPr>
                <w:rFonts w:ascii="Khmer MEF1" w:hAnsi="Khmer MEF1" w:cs="Khmer MEF1"/>
                <w:spacing w:val="6"/>
                <w:cs/>
                <w:lang w:val="ca-ES"/>
              </w:rPr>
            </w:rPrChange>
          </w:rPr>
          <w:delText>សមហេតុផលមួយ</w:delText>
        </w:r>
        <w:r w:rsidRPr="00E33574" w:rsidDel="00510156">
          <w:rPr>
            <w:rFonts w:ascii="Khmer MEF1" w:hAnsi="Khmer MEF1" w:cs="Khmer MEF1"/>
            <w:cs/>
            <w:lang w:val="ca-ES"/>
          </w:rPr>
          <w:delText xml:space="preserve"> </w:delText>
        </w:r>
        <w:r w:rsidRPr="00E33574" w:rsidDel="00510156">
          <w:rPr>
            <w:rFonts w:ascii="Khmer MEF1" w:hAnsi="Khmer MEF1" w:cs="Khmer MEF1"/>
            <w:spacing w:val="6"/>
            <w:cs/>
            <w:lang w:val="ca-ES"/>
            <w:rPrChange w:id="13206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សំដៅសម្រេចបាននូវគោលបំណងដូចខាងក្រោមៈ</w:delText>
        </w:r>
      </w:del>
    </w:p>
    <w:p w14:paraId="3D4F74A2" w14:textId="067BF4E5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207" w:author="Voeun Kuyeng" w:date="2022-07-19T16:25:00Z"/>
          <w:rFonts w:ascii="Khmer MEF1" w:hAnsi="Khmer MEF1" w:cs="Khmer MEF1"/>
          <w:spacing w:val="6"/>
          <w:lang w:val="ca-ES"/>
          <w:rPrChange w:id="13208" w:author="Kem Sereyboth" w:date="2023-07-19T16:59:00Z">
            <w:rPr>
              <w:del w:id="13209" w:author="Voeun Kuyeng" w:date="2022-07-19T16:25:00Z"/>
              <w:rFonts w:ascii="Khmer MEF1" w:hAnsi="Khmer MEF1" w:cs="Khmer MEF1"/>
              <w:lang w:val="ca-ES"/>
            </w:rPr>
          </w:rPrChange>
        </w:rPr>
        <w:pPrChange w:id="13210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3211" w:author="Voeun Kuyeng" w:date="2022-07-19T16:25:00Z">
        <w:r w:rsidRPr="00E33574" w:rsidDel="00510156">
          <w:rPr>
            <w:rFonts w:ascii="Khmer MEF1" w:hAnsi="Khmer MEF1" w:cs="Khmer MEF1"/>
            <w:spacing w:val="6"/>
            <w:lang w:val="ca-ES"/>
            <w:rPrChange w:id="13212" w:author="Kem Sereyboth" w:date="2023-07-19T16:59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-</w:delText>
        </w:r>
        <w:r w:rsidRPr="00E33574" w:rsidDel="00510156">
          <w:rPr>
            <w:rFonts w:ascii="Khmer MEF1" w:hAnsi="Khmer MEF1" w:cs="Khmer MEF1"/>
            <w:spacing w:val="6"/>
            <w:cs/>
            <w:rPrChange w:id="13213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គោលបំណងប្រតិបត្តិការ៖ ការសម្រេចបានប្រកបដោយប្រសិទ្ធភាពនៃគោលបំណងធុរកិច្ច (សូមមើលខាងក្រោម)។</w:delText>
        </w:r>
      </w:del>
    </w:p>
    <w:p w14:paraId="2C3A30C3" w14:textId="00A1A840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214" w:author="Voeun Kuyeng" w:date="2022-07-19T16:25:00Z"/>
          <w:rFonts w:ascii="Khmer MEF1" w:hAnsi="Khmer MEF1" w:cs="Khmer MEF1"/>
          <w:spacing w:val="6"/>
          <w:lang w:val="ca-ES"/>
          <w:rPrChange w:id="13215" w:author="Kem Sereyboth" w:date="2023-07-19T16:59:00Z">
            <w:rPr>
              <w:del w:id="13216" w:author="Voeun Kuyeng" w:date="2022-07-19T16:25:00Z"/>
              <w:rFonts w:ascii="Khmer MEF1" w:hAnsi="Khmer MEF1" w:cs="Khmer MEF1"/>
              <w:lang w:val="ca-ES"/>
            </w:rPr>
          </w:rPrChange>
        </w:rPr>
        <w:pPrChange w:id="13217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3218" w:author="Voeun Kuyeng" w:date="2022-07-19T16:25:00Z">
        <w:r w:rsidRPr="00E33574" w:rsidDel="00510156">
          <w:rPr>
            <w:rFonts w:ascii="Khmer MEF1" w:hAnsi="Khmer MEF1" w:cs="Khmer MEF1"/>
            <w:spacing w:val="6"/>
            <w:lang w:val="ca-ES"/>
            <w:rPrChange w:id="13219" w:author="Kem Sereyboth" w:date="2023-07-19T16:59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-</w:delText>
        </w:r>
        <w:r w:rsidRPr="00E33574" w:rsidDel="00510156">
          <w:rPr>
            <w:rFonts w:ascii="Khmer MEF1" w:hAnsi="Khmer MEF1" w:cs="Khmer MEF1"/>
            <w:spacing w:val="6"/>
            <w:cs/>
            <w:rPrChange w:id="13220" w:author="Kem Sereyboth" w:date="2023-07-19T16:59:00Z">
              <w:rPr>
                <w:rFonts w:ascii="Khmer MEF1" w:hAnsi="Khmer MEF1" w:cs="Khmer MEF1"/>
                <w:spacing w:val="-12"/>
                <w:cs/>
              </w:rPr>
            </w:rPrChange>
          </w:rPr>
          <w:delText>គោលបំណងព័ត៌មាន៖ ភាពជឿទុកចិត្ត និងភាពពេញលេញនៃព៌ត័មានផ្នែកហិរញ្ញវត្ថុ ដែលប្រើប្រាស់ដោយថ្នាក់ដឹកនាំ ។</w:delText>
        </w:r>
      </w:del>
    </w:p>
    <w:p w14:paraId="4F6D6E5F" w14:textId="2FD56719" w:rsidR="000B1AEA" w:rsidRPr="00E33574" w:rsidDel="00510156" w:rsidRDefault="000B1AEA">
      <w:pPr>
        <w:pStyle w:val="NormalWeb"/>
        <w:spacing w:before="0" w:beforeAutospacing="0" w:after="120" w:afterAutospacing="0"/>
        <w:ind w:firstLine="720"/>
        <w:jc w:val="both"/>
        <w:rPr>
          <w:del w:id="13221" w:author="Voeun Kuyeng" w:date="2022-07-19T16:25:00Z"/>
          <w:rFonts w:ascii="Khmer MEF1" w:hAnsi="Khmer MEF1" w:cs="Khmer MEF1"/>
          <w:cs/>
          <w:lang w:val="ca-ES"/>
        </w:rPr>
        <w:pPrChange w:id="13222" w:author="Un Seakamey" w:date="2022-09-23T09:01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13223" w:author="Voeun Kuyeng" w:date="2022-07-19T16:25:00Z">
        <w:r w:rsidRPr="00E33574" w:rsidDel="00510156">
          <w:rPr>
            <w:rFonts w:ascii="Khmer MEF1" w:hAnsi="Khmer MEF1" w:cs="Khmer MEF1"/>
            <w:spacing w:val="6"/>
            <w:lang w:val="ca-ES"/>
            <w:rPrChange w:id="13224" w:author="Kem Sereyboth" w:date="2023-07-19T16:59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-</w:delText>
        </w:r>
        <w:r w:rsidRPr="00E33574" w:rsidDel="00510156">
          <w:rPr>
            <w:rFonts w:ascii="Khmer MEF1" w:hAnsi="Khmer MEF1" w:cs="Khmer MEF1"/>
            <w:spacing w:val="6"/>
            <w:cs/>
            <w:rPrChange w:id="13225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គោលបំណងអនុលោមភាព អនុលោមជាមួយច្បាប់</w:delText>
        </w:r>
      </w:del>
      <w:ins w:id="13226" w:author="Sethvannak Sam" w:date="2022-07-07T15:08:00Z">
        <w:del w:id="13227" w:author="Voeun Kuyeng" w:date="2022-07-19T16:25:00Z">
          <w:r w:rsidR="00783F13" w:rsidRPr="00E33574" w:rsidDel="00510156">
            <w:rPr>
              <w:rFonts w:ascii="Khmer MEF1" w:hAnsi="Khmer MEF1" w:cs="Khmer MEF1"/>
              <w:spacing w:val="6"/>
              <w:cs/>
              <w:rPrChange w:id="13228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</w:del>
      </w:ins>
      <w:ins w:id="13229" w:author="Sethvannak Sam" w:date="2022-07-07T15:13:00Z">
        <w:del w:id="13230" w:author="Voeun Kuyeng" w:date="2022-07-19T16:25:00Z">
          <w:r w:rsidR="00873DA9" w:rsidRPr="00E33574" w:rsidDel="00510156">
            <w:rPr>
              <w:rFonts w:ascii="Khmer MEF1" w:hAnsi="Khmer MEF1" w:cs="Khmer MEF1"/>
              <w:spacing w:val="6"/>
              <w:cs/>
              <w:rPrChange w:id="13231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អនុក្រឹត្យ </w:delText>
          </w:r>
        </w:del>
      </w:ins>
      <w:ins w:id="13232" w:author="Sethvannak Sam" w:date="2022-07-07T15:14:00Z">
        <w:del w:id="13233" w:author="Voeun Kuyeng" w:date="2022-07-19T16:25:00Z">
          <w:r w:rsidR="00873DA9" w:rsidRPr="00E33574" w:rsidDel="00510156">
            <w:rPr>
              <w:rFonts w:ascii="Khmer MEF1" w:hAnsi="Khmer MEF1" w:cs="Khmer MEF1"/>
              <w:spacing w:val="6"/>
              <w:cs/>
              <w:rPrChange w:id="13234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ប្រកាស </w:delText>
          </w:r>
        </w:del>
        <w:del w:id="13235" w:author="Voeun Kuyeng" w:date="2022-07-08T10:04:00Z">
          <w:r w:rsidR="00873DA9" w:rsidRPr="00E33574" w:rsidDel="0068369B">
            <w:rPr>
              <w:rFonts w:ascii="Khmer MEF1" w:hAnsi="Khmer MEF1" w:cs="Khmer MEF1"/>
              <w:spacing w:val="6"/>
              <w:cs/>
              <w:rPrChange w:id="1323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br/>
          </w:r>
        </w:del>
      </w:ins>
      <w:del w:id="13237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rPrChange w:id="13238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 xml:space="preserve"> </w:delText>
        </w:r>
      </w:del>
      <w:ins w:id="13239" w:author="Sethvannak Sam" w:date="2022-07-07T15:07:00Z">
        <w:del w:id="13240" w:author="Voeun Kuyeng" w:date="2022-07-19T16:25:00Z">
          <w:r w:rsidR="00B862F7" w:rsidRPr="00E33574" w:rsidDel="00510156">
            <w:rPr>
              <w:rFonts w:ascii="Khmer MEF1" w:hAnsi="Khmer MEF1" w:cs="Khmer MEF1"/>
              <w:spacing w:val="6"/>
              <w:cs/>
              <w:rPrChange w:id="13241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បទ</w:delText>
          </w:r>
        </w:del>
      </w:ins>
      <w:del w:id="13242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rPrChange w:id="13243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ប</w:delText>
        </w:r>
      </w:del>
      <w:ins w:id="13244" w:author="Sethvannak Sam" w:date="2022-07-07T15:07:00Z">
        <w:del w:id="13245" w:author="Voeun Kuyeng" w:date="2022-07-19T16:25:00Z">
          <w:r w:rsidR="00B862F7" w:rsidRPr="00E33574" w:rsidDel="00510156">
            <w:rPr>
              <w:rFonts w:ascii="Khmer MEF1" w:hAnsi="Khmer MEF1" w:cs="Khmer MEF1"/>
              <w:spacing w:val="6"/>
              <w:cs/>
              <w:rPrChange w:id="1324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្ប</w:delText>
          </w:r>
        </w:del>
      </w:ins>
      <w:del w:id="13247" w:author="Voeun Kuyeng" w:date="2022-07-19T16:25:00Z">
        <w:r w:rsidRPr="00E33574" w:rsidDel="00510156">
          <w:rPr>
            <w:rFonts w:ascii="Khmer MEF1" w:hAnsi="Khmer MEF1" w:cs="Khmer MEF1"/>
            <w:spacing w:val="6"/>
            <w:cs/>
            <w:rPrChange w:id="13248" w:author="Kem Sereyboth" w:date="2023-07-19T16:59:00Z">
              <w:rPr>
                <w:rFonts w:ascii="Khmer MEF1" w:hAnsi="Khmer MEF1" w:cs="Khmer MEF1"/>
                <w:spacing w:val="-4"/>
                <w:cs/>
              </w:rPr>
            </w:rPrChange>
          </w:rPr>
          <w:delText>ញ្ញត្តិ</w:delText>
        </w:r>
        <w:r w:rsidRPr="00E33574" w:rsidDel="00510156">
          <w:rPr>
            <w:rFonts w:ascii="Khmer MEF1" w:hAnsi="Khmer MEF1" w:cs="Khmer MEF1"/>
            <w:spacing w:val="-4"/>
            <w:cs/>
          </w:rPr>
          <w:delText xml:space="preserve"> គោលការណ៍ </w:delText>
        </w:r>
      </w:del>
      <w:ins w:id="13249" w:author="Sethvannak Sam" w:date="2022-07-07T15:08:00Z">
        <w:del w:id="13250" w:author="Voeun Kuyeng" w:date="2022-07-19T16:25:00Z">
          <w:r w:rsidR="00783F13" w:rsidRPr="00E33574" w:rsidDel="00510156">
            <w:rPr>
              <w:rFonts w:ascii="Khmer MEF1" w:hAnsi="Khmer MEF1" w:cs="Khmer MEF1"/>
              <w:spacing w:val="-4"/>
              <w:cs/>
            </w:rPr>
            <w:delText>និង</w:delText>
          </w:r>
        </w:del>
      </w:ins>
      <w:del w:id="13251" w:author="Voeun Kuyeng" w:date="2022-07-19T16:25:00Z">
        <w:r w:rsidRPr="00E33574" w:rsidDel="00510156">
          <w:rPr>
            <w:rFonts w:ascii="Khmer MEF1" w:hAnsi="Khmer MEF1" w:cs="Khmer MEF1"/>
            <w:spacing w:val="-4"/>
            <w:cs/>
          </w:rPr>
          <w:delText>នីតិវិធីជាធរមាន។</w:delText>
        </w:r>
      </w:del>
    </w:p>
    <w:p w14:paraId="343021EE" w14:textId="34557B52" w:rsidR="00074253" w:rsidRPr="00E33574" w:rsidDel="00F226D0" w:rsidRDefault="007B6056">
      <w:pPr>
        <w:spacing w:after="120" w:line="240" w:lineRule="auto"/>
        <w:jc w:val="both"/>
        <w:rPr>
          <w:del w:id="13252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253" w:author="Un Seakamey" w:date="2022-09-23T09:01:00Z">
          <w:pPr>
            <w:spacing w:after="0" w:line="240" w:lineRule="auto"/>
          </w:pPr>
        </w:pPrChange>
      </w:pPr>
      <w:del w:id="13254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សម្គាល់ៈ ប្រសិទ្ធភាពនៃប្រតិបត្តិការ រាប់បញ្ចូលនូវៈ អភិបាលកិច្ចល្អ ការការ</w:delText>
        </w:r>
        <w:r w:rsidR="00AD0550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ពា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រទ្រព្យសម្បត្តិ ការប្រើប្រាស់ធនធានប្រកបដោយប្រសិទ្ធភាពនិ</w:delText>
        </w:r>
        <w:r w:rsidR="00AD0550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ង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សន្ស</w:delText>
        </w:r>
        <w:r w:rsidR="00AD0550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ំសំចៃ និងការសម្រេចបាននូវគោលបំណង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និងគោលដៅ។</w:delText>
        </w:r>
      </w:del>
    </w:p>
    <w:p w14:paraId="3592851F" w14:textId="6803E574" w:rsidR="007B6056" w:rsidRPr="00E33574" w:rsidDel="00FA5050" w:rsidRDefault="00810F61">
      <w:pPr>
        <w:spacing w:after="120" w:line="240" w:lineRule="auto"/>
        <w:jc w:val="both"/>
        <w:rPr>
          <w:del w:id="13255" w:author="Voeun Kuyeng" w:date="2022-07-20T11:49:00Z"/>
          <w:rFonts w:ascii="Khmer MEF1" w:hAnsi="Khmer MEF1" w:cs="Khmer MEF1"/>
          <w:sz w:val="24"/>
          <w:szCs w:val="24"/>
          <w:lang w:val="ca-ES"/>
          <w:rPrChange w:id="13256" w:author="Kem Sereyboth" w:date="2023-07-19T16:59:00Z">
            <w:rPr>
              <w:del w:id="13257" w:author="Voeun Kuyeng" w:date="2022-07-20T11:49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258" w:author="Un Seakamey" w:date="2022-09-23T09:01:00Z">
          <w:pPr>
            <w:spacing w:after="0" w:line="240" w:lineRule="auto"/>
            <w:ind w:firstLine="720"/>
          </w:pPr>
        </w:pPrChange>
      </w:pPr>
      <w:del w:id="13259" w:author="Voeun Kuyeng" w:date="2022-07-08T10:06:00Z">
        <w:r w:rsidRPr="00E33574" w:rsidDel="0068369B">
          <w:rPr>
            <w:rFonts w:ascii="Khmer MEF1" w:hAnsi="Khmer MEF1" w:cs="Khmer MEF1"/>
            <w:sz w:val="24"/>
            <w:szCs w:val="24"/>
            <w:cs/>
            <w:lang w:val="ca-ES"/>
            <w:rPrChange w:id="13260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ង</w:delText>
        </w:r>
      </w:del>
      <w:del w:id="13261" w:author="Voeun Kuyeng" w:date="2022-07-20T11:49:00Z">
        <w:r w:rsidR="007B6056" w:rsidRPr="00E33574" w:rsidDel="00FA5050">
          <w:rPr>
            <w:rFonts w:ascii="Khmer MEF1" w:hAnsi="Khmer MEF1" w:cs="Khmer MEF1"/>
            <w:sz w:val="24"/>
            <w:szCs w:val="24"/>
            <w:cs/>
            <w:lang w:val="ca-ES"/>
            <w:rPrChange w:id="13262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.សង្ខេប</w:delText>
        </w:r>
      </w:del>
      <w:ins w:id="13263" w:author="Sethvannak Sam" w:date="2022-07-04T14:37:00Z">
        <w:del w:id="13264" w:author="Voeun Kuyeng" w:date="2022-07-20T11:49:00Z">
          <w:r w:rsidR="00D47239" w:rsidRPr="00E33574" w:rsidDel="00FA5050">
            <w:rPr>
              <w:rFonts w:ascii="Khmer MEF1" w:hAnsi="Khmer MEF1" w:cs="Khmer MEF1"/>
              <w:sz w:val="24"/>
              <w:szCs w:val="24"/>
              <w:cs/>
              <w:lang w:val="ca-ES"/>
              <w:rPrChange w:id="1326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លទ្ធផល</w:delText>
          </w:r>
        </w:del>
      </w:ins>
      <w:del w:id="13266" w:author="Voeun Kuyeng" w:date="2022-07-20T11:49:00Z">
        <w:r w:rsidR="007B6056" w:rsidRPr="00E33574" w:rsidDel="00FA5050">
          <w:rPr>
            <w:rFonts w:ascii="Khmer MEF1" w:hAnsi="Khmer MEF1" w:cs="Khmer MEF1"/>
            <w:sz w:val="24"/>
            <w:szCs w:val="24"/>
            <w:cs/>
            <w:lang w:val="ca-ES"/>
            <w:rPrChange w:id="13267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គន្លឹះ</w:delText>
        </w:r>
      </w:del>
    </w:p>
    <w:p w14:paraId="5109D20C" w14:textId="16B8C482" w:rsidR="007B6056" w:rsidRPr="00E33574" w:rsidDel="00C9228C" w:rsidRDefault="007B6056">
      <w:pPr>
        <w:spacing w:after="120" w:line="240" w:lineRule="auto"/>
        <w:jc w:val="both"/>
        <w:rPr>
          <w:del w:id="13268" w:author="Voeun Kuyeng" w:date="2022-07-20T14:23:00Z"/>
          <w:rFonts w:ascii="Khmer MEF1" w:hAnsi="Khmer MEF1" w:cs="Khmer MEF1"/>
          <w:sz w:val="24"/>
          <w:szCs w:val="24"/>
          <w:lang w:val="ca-ES"/>
        </w:rPr>
        <w:pPrChange w:id="13269" w:author="Un Seakamey" w:date="2022-09-23T09:01:00Z">
          <w:pPr>
            <w:spacing w:after="0" w:line="240" w:lineRule="auto"/>
            <w:ind w:firstLine="720"/>
          </w:pPr>
        </w:pPrChange>
      </w:pPr>
      <w:del w:id="13270" w:author="Voeun Kuyeng" w:date="2022-07-20T14:23:00Z">
        <w:r w:rsidRPr="00E33574" w:rsidDel="00C9228C">
          <w:rPr>
            <w:rFonts w:ascii="Khmer MEF1" w:hAnsi="Khmer MEF1" w:cs="Khmer MEF1"/>
            <w:sz w:val="24"/>
            <w:szCs w:val="24"/>
            <w:cs/>
            <w:lang w:val="ca-ES"/>
          </w:rPr>
          <w:delText>ប្រតិភូសវនកម្មបានកត់សម្គាល់ឃើញនូវចំណុចខ្វះចន្លោះមួយចំនួន ដូចខាងក្រោម៖</w:delText>
        </w:r>
      </w:del>
    </w:p>
    <w:p w14:paraId="00CC03C2" w14:textId="0E178492" w:rsidR="00666A11" w:rsidRPr="00E33574" w:rsidDel="00F226D0" w:rsidRDefault="00307856">
      <w:pPr>
        <w:spacing w:after="120" w:line="240" w:lineRule="auto"/>
        <w:jc w:val="both"/>
        <w:rPr>
          <w:del w:id="13271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272" w:author="Un Seakamey" w:date="2022-09-23T09:01:00Z">
          <w:pPr>
            <w:spacing w:after="0" w:line="240" w:lineRule="auto"/>
          </w:pPr>
        </w:pPrChange>
      </w:pPr>
      <w:del w:id="13273" w:author="Voeun Kuyeng" w:date="2022-07-20T14:23:00Z">
        <w:r w:rsidRPr="00E33574" w:rsidDel="00C9228C">
          <w:rPr>
            <w:rFonts w:ascii="Khmer MEF1" w:hAnsi="Khmer MEF1" w:cs="Khmer MEF1"/>
            <w:sz w:val="24"/>
            <w:szCs w:val="24"/>
            <w:lang w:val="ca-ES"/>
          </w:rPr>
          <w:tab/>
        </w:r>
      </w:del>
      <w:del w:id="13274" w:author="Voeun Kuyeng" w:date="2022-07-20T14:24:00Z">
        <w:r w:rsidRPr="00E33574" w:rsidDel="00C9228C">
          <w:rPr>
            <w:rFonts w:ascii="Khmer MEF1" w:hAnsi="Khmer MEF1" w:cs="Khmer MEF1"/>
            <w:sz w:val="24"/>
            <w:szCs w:val="24"/>
            <w:cs/>
            <w:lang w:val="ca-ES"/>
          </w:rPr>
          <w:delText>ក</w:delText>
        </w:r>
      </w:del>
      <w:del w:id="13275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>................................................................................................</w:delText>
        </w:r>
      </w:del>
      <w:ins w:id="13276" w:author="Sethvannak Sam" w:date="2022-07-07T15:24:00Z">
        <w:del w:id="13277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del w:id="13278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27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  <w:del w:id="13280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</w:delText>
          </w:r>
        </w:del>
        <w:del w:id="13281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លទ្ធផលនៃការរកឃើញទី១</w:delText>
          </w:r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28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</w:p>
    <w:p w14:paraId="2DB8E472" w14:textId="7A32D38A" w:rsidR="00307856" w:rsidRPr="00E33574" w:rsidDel="008A6FC6" w:rsidRDefault="00307856">
      <w:pPr>
        <w:spacing w:after="120" w:line="240" w:lineRule="auto"/>
        <w:ind w:firstLine="720"/>
        <w:jc w:val="both"/>
        <w:rPr>
          <w:del w:id="13283" w:author="Voeun Kuyeng" w:date="2022-07-20T14:40:00Z"/>
          <w:rFonts w:ascii="Khmer MEF1" w:hAnsi="Khmer MEF1" w:cs="Khmer MEF1"/>
          <w:spacing w:val="-2"/>
          <w:sz w:val="24"/>
          <w:szCs w:val="24"/>
          <w:lang w:val="ca-ES"/>
          <w:rPrChange w:id="13284" w:author="Kem Sereyboth" w:date="2023-07-19T16:59:00Z">
            <w:rPr>
              <w:del w:id="13285" w:author="Voeun Kuyeng" w:date="2022-07-20T14:40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286" w:author="Un Seakamey" w:date="2022-09-23T09:01:00Z">
          <w:pPr>
            <w:spacing w:after="0" w:line="240" w:lineRule="auto"/>
          </w:pPr>
        </w:pPrChange>
      </w:pPr>
      <w:del w:id="13287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tab/>
        </w:r>
      </w:del>
      <w:del w:id="13288" w:author="Voeun Kuyeng" w:date="2022-07-20T14:24:00Z">
        <w:r w:rsidRPr="00E33574" w:rsidDel="00C9228C">
          <w:rPr>
            <w:rFonts w:ascii="Khmer MEF1" w:hAnsi="Khmer MEF1" w:cs="Khmer MEF1"/>
            <w:sz w:val="24"/>
            <w:szCs w:val="24"/>
            <w:cs/>
            <w:lang w:val="ca-ES"/>
          </w:rPr>
          <w:delText>ខ</w:delText>
        </w:r>
      </w:del>
      <w:del w:id="13289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>.</w:delText>
        </w:r>
      </w:del>
      <w:ins w:id="13290" w:author="Sethvannak Sam" w:date="2022-07-07T15:25:00Z">
        <w:del w:id="13291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  <w:del w:id="13292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29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  <w:del w:id="13294" w:author="Voeun Kuyeng" w:date="2022-07-20T14:24:00Z">
          <w:r w:rsidR="00C639E9" w:rsidRPr="00E33574" w:rsidDel="00C9228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</w:delText>
          </w:r>
        </w:del>
        <w:del w:id="13295" w:author="Voeun Kuyeng" w:date="2022-08-31T11:06:00Z">
          <w:r w:rsidR="00C639E9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លទ្ធផលនៃការរកឃើញទី២</w:delText>
          </w:r>
          <w:r w:rsidR="00C639E9" w:rsidRPr="00E33574" w:rsidDel="00F226D0">
            <w:rPr>
              <w:rFonts w:ascii="Khmer MEF1" w:hAnsi="Khmer MEF1" w:cs="Khmer MEF1"/>
              <w:sz w:val="24"/>
              <w:szCs w:val="24"/>
              <w:lang w:val="ca-ES"/>
              <w:rPrChange w:id="13296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del w:id="13297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298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>...............................................................................................</w:delText>
        </w:r>
      </w:del>
    </w:p>
    <w:p w14:paraId="2920C162" w14:textId="18DD9453" w:rsidR="00810F61" w:rsidRPr="00E33574" w:rsidDel="00970BCF" w:rsidRDefault="00810F61">
      <w:pPr>
        <w:spacing w:after="120" w:line="240" w:lineRule="auto"/>
        <w:ind w:firstLine="720"/>
        <w:jc w:val="both"/>
        <w:rPr>
          <w:del w:id="13299" w:author="Voeun Kuyeng" w:date="2022-07-26T14:21:00Z"/>
          <w:rFonts w:ascii="Khmer MEF1" w:hAnsi="Khmer MEF1" w:cs="Khmer MEF1"/>
          <w:spacing w:val="-2"/>
          <w:sz w:val="24"/>
          <w:szCs w:val="24"/>
          <w:lang w:val="ca-ES"/>
          <w:rPrChange w:id="13300" w:author="Kem Sereyboth" w:date="2023-07-19T16:59:00Z">
            <w:rPr>
              <w:del w:id="13301" w:author="Voeun Kuyeng" w:date="2022-07-26T14:2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302" w:author="Un Seakamey" w:date="2022-09-23T09:01:00Z">
          <w:pPr>
            <w:spacing w:after="0" w:line="240" w:lineRule="auto"/>
            <w:ind w:firstLine="720"/>
          </w:pPr>
        </w:pPrChange>
      </w:pPr>
      <w:del w:id="13303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>[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បង្ហាញពីការតាក់តែងការត្រួតពិនិត្យផ្ទៃក្នុង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 (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កុងត្រូល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)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ឬចំណុចខ្សោយប្រតិបត្តិការ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ប្រសិនបើមិន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04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05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បានកែលម្អទេនោះ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06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F45A8E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07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គណៈគ្រប់គ្រងអាចប្រឈមចំ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08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ពោះហានិភ័យធំៗ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09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10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delText>ដែលរំខានមិនឱ្យសម្រេចបានតាម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11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66A11"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12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គោលបំណងរបស់ពួកគេ។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13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>]</w:delText>
        </w:r>
      </w:del>
    </w:p>
    <w:p w14:paraId="68A79505" w14:textId="61EE59A3" w:rsidR="00666A11" w:rsidRPr="00E33574" w:rsidDel="008A6FC6" w:rsidRDefault="00810F61">
      <w:pPr>
        <w:spacing w:after="120" w:line="240" w:lineRule="auto"/>
        <w:ind w:firstLine="720"/>
        <w:jc w:val="both"/>
        <w:rPr>
          <w:del w:id="13314" w:author="Voeun Kuyeng" w:date="2022-07-20T14:40:00Z"/>
          <w:rFonts w:ascii="Khmer MEF1" w:hAnsi="Khmer MEF1" w:cs="Khmer MEF1"/>
          <w:spacing w:val="-2"/>
          <w:sz w:val="24"/>
          <w:szCs w:val="24"/>
          <w:lang w:val="ca-ES"/>
          <w:rPrChange w:id="13315" w:author="Kem Sereyboth" w:date="2023-07-19T16:59:00Z">
            <w:rPr>
              <w:del w:id="13316" w:author="Voeun Kuyeng" w:date="2022-07-20T14:4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317" w:author="Un Seakamey" w:date="2022-09-23T09:01:00Z">
          <w:pPr>
            <w:spacing w:after="0" w:line="240" w:lineRule="auto"/>
            <w:ind w:firstLine="720"/>
          </w:pPr>
        </w:pPrChange>
      </w:pPr>
      <w:del w:id="13318" w:author="Voeun Kuyeng" w:date="2022-07-08T10:06:00Z">
        <w:r w:rsidRPr="00E33574" w:rsidDel="0068369B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19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ច</w:delText>
        </w:r>
      </w:del>
      <w:del w:id="13320" w:author="Voeun Kuyeng" w:date="2022-07-20T14:40:00Z">
        <w:r w:rsidR="00666A11" w:rsidRPr="00E33574" w:rsidDel="008A6FC6">
          <w:rPr>
            <w:rFonts w:ascii="Khmer MEF1" w:hAnsi="Khmer MEF1" w:cs="Khmer MEF1"/>
            <w:spacing w:val="-2"/>
            <w:sz w:val="24"/>
            <w:szCs w:val="24"/>
            <w:lang w:val="ca-ES"/>
            <w:rPrChange w:id="13321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delText>.</w:delText>
        </w:r>
        <w:r w:rsidR="00666A11" w:rsidRPr="00E33574" w:rsidDel="008A6FC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22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សេចក្តីសន្និដ្ឋាន</w:delText>
        </w:r>
      </w:del>
    </w:p>
    <w:p w14:paraId="61CF20C4" w14:textId="237BF699" w:rsidR="003C43FC" w:rsidRPr="00E33574" w:rsidDel="00F226D0" w:rsidRDefault="00666A11">
      <w:pPr>
        <w:spacing w:after="120" w:line="240" w:lineRule="auto"/>
        <w:ind w:firstLine="720"/>
        <w:jc w:val="both"/>
        <w:rPr>
          <w:ins w:id="13323" w:author="Sethvannak Sam" w:date="2022-07-07T15:39:00Z"/>
          <w:del w:id="13324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325" w:author="Un Seakamey" w:date="2022-09-23T09:01:00Z">
          <w:pPr>
            <w:spacing w:after="0" w:line="240" w:lineRule="auto"/>
          </w:pPr>
        </w:pPrChange>
      </w:pPr>
      <w:del w:id="13326" w:author="Voeun Kuyeng" w:date="2022-07-20T14:40:00Z">
        <w:r w:rsidRPr="00E33574" w:rsidDel="008A6FC6">
          <w:rPr>
            <w:rFonts w:ascii="Khmer MEF1" w:hAnsi="Khmer MEF1" w:cs="Khmer MEF1"/>
            <w:spacing w:val="-2"/>
            <w:sz w:val="24"/>
            <w:szCs w:val="24"/>
            <w:lang w:val="ca-ES"/>
            <w:rPrChange w:id="13327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ab/>
        </w:r>
      </w:del>
      <w:del w:id="13328" w:author="Voeun Kuyeng" w:date="2022-07-06T15:59:00Z">
        <w:r w:rsidR="00463661" w:rsidRPr="00E33574" w:rsidDel="005E5CDD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29" w:author="Kem Sereyboth" w:date="2023-07-19T16:59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delText>១-</w:delText>
        </w:r>
      </w:del>
      <w:del w:id="13330" w:author="Voeun Kuyeng" w:date="2022-07-20T14:49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31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ក្នុងកំឡុងពេលធ្វើសវនកម្ម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332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33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ការ</w:delText>
        </w:r>
      </w:del>
      <w:del w:id="13334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35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ត្រួតពិនិត្យផ្ទៃក្នុង</w:delText>
        </w:r>
      </w:del>
      <w:del w:id="13336" w:author="Voeun Kuyeng" w:date="2022-07-20T14:50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337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338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39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>(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40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កុងត្រូល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41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delText xml:space="preserve">) </w:delText>
        </w:r>
      </w:del>
      <w:del w:id="13342" w:author="Voeun Kuyeng" w:date="2022-07-20T14:50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43" w:author="Kem Sereyboth" w:date="2023-07-19T16:59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delText>មួយចំនួនត្រូវបានសង្កេតឃើញថា</w:delText>
        </w:r>
        <w:r w:rsidR="00810F61"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344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345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46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មានការរៀបចំបានល្អ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47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48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និងប្រតិបត្តិប្រកបដោយប្រសិទ្ធភាព</w:delText>
        </w:r>
      </w:del>
      <w:del w:id="13349" w:author="Voeun Kuyeng" w:date="2022-07-20T14:50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50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351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352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53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ទោះជាយ៉ាងណា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54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55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ក៏នៅទីសវនកម្មមួយចំនួន</w:delText>
        </w:r>
        <w:r w:rsidR="00810F61"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56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5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ត្រូវបានកត់សម្គាល់ថា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58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</w:del>
      <w:del w:id="13359" w:author="Voeun Kuyeng" w:date="2022-07-20T14:54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36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61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ការតាក់តែងការត្រួតពិនិត្យផ្ទៃក្នុង</w:delText>
        </w:r>
      </w:del>
      <w:del w:id="13362" w:author="Voeun Kuyeng" w:date="2022-07-26T14:21:00Z">
        <w:r w:rsidRPr="00E33574" w:rsidDel="00970BCF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6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ត្រូវការកែលម្អបន្ថែម</w:delText>
        </w:r>
        <w:r w:rsidRPr="00E33574" w:rsidDel="00970BCF">
          <w:rPr>
            <w:rFonts w:ascii="Khmer MEF1" w:hAnsi="Khmer MEF1" w:cs="Khmer MEF1"/>
            <w:spacing w:val="-2"/>
            <w:sz w:val="24"/>
            <w:szCs w:val="24"/>
            <w:lang w:val="ca-ES"/>
            <w:rPrChange w:id="13364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365" w:author="Voeun Kuyeng" w:date="2022-07-20T14:55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66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36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>/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68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ឬប្រសិទ្ធភាពប្រតិបត្តិការ</w:delText>
        </w:r>
        <w:r w:rsidR="00810F61"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369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70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នៃការត្រួតពិនិត្យខ្លះ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371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72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</w:delText>
        </w:r>
      </w:del>
      <w:ins w:id="13373" w:author="Sethvannak Sam" w:date="2022-07-07T15:29:00Z">
        <w:del w:id="13374" w:author="Voeun Kuyeng" w:date="2022-07-20T14:55:00Z">
          <w:r w:rsidR="00D72A0F" w:rsidRPr="00E33574" w:rsidDel="003B7BA2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3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ៅ</w:delText>
          </w:r>
        </w:del>
      </w:ins>
      <w:del w:id="13376" w:author="Voeun Kuyeng" w:date="2022-07-20T14:55:00Z">
        <w:r w:rsidRPr="00E33574" w:rsidDel="003B7BA2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13377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ូវមិនទាន់បានល្អគ្រប់ជ្រុងជ្រោយនៅឡើយទេ។</w:delText>
        </w:r>
        <w:r w:rsidRPr="00E33574" w:rsidDel="003B7BA2">
          <w:rPr>
            <w:rFonts w:ascii="Khmer MEF1" w:hAnsi="Khmer MEF1" w:cs="Khmer MEF1"/>
            <w:spacing w:val="-2"/>
            <w:sz w:val="24"/>
            <w:szCs w:val="24"/>
            <w:lang w:val="ca-ES"/>
            <w:rPrChange w:id="13378" w:author="Kem Sereyboth" w:date="2023-07-19T16:59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ins w:id="13379" w:author="Sethvannak Sam" w:date="2022-08-17T14:59:00Z">
        <w:del w:id="13380" w:author="Voeun Kuyeng" w:date="2022-08-31T11:06:00Z">
          <w:r w:rsidR="008F460E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រទទួលបន្ទុក</w:delText>
          </w:r>
        </w:del>
      </w:ins>
      <w:ins w:id="13381" w:author="Sethvannak Sam" w:date="2022-08-17T14:53:00Z">
        <w:del w:id="13382" w:author="Voeun Kuyeng" w:date="2022-08-31T11:06:00Z">
          <w:r w:rsidR="00804989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3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</w:p>
    <w:p w14:paraId="3F56A978" w14:textId="5E61A7D0" w:rsidR="000A19A8" w:rsidRPr="00E33574" w:rsidDel="00F226D0" w:rsidRDefault="000A19A8">
      <w:pPr>
        <w:tabs>
          <w:tab w:val="left" w:pos="709"/>
        </w:tabs>
        <w:spacing w:after="120" w:line="240" w:lineRule="auto"/>
        <w:jc w:val="both"/>
        <w:rPr>
          <w:ins w:id="13384" w:author="Sethvannak Sam" w:date="2022-07-07T15:39:00Z"/>
          <w:del w:id="13385" w:author="Voeun Kuyeng" w:date="2022-08-31T11:06:00Z"/>
          <w:rFonts w:ascii="Khmer MEF1" w:hAnsi="Khmer MEF1" w:cs="Khmer MEF1"/>
          <w:sz w:val="24"/>
          <w:szCs w:val="24"/>
          <w:lang w:val="ca-ES"/>
          <w:rPrChange w:id="13386" w:author="Kem Sereyboth" w:date="2023-07-19T16:59:00Z">
            <w:rPr>
              <w:ins w:id="13387" w:author="Sethvannak Sam" w:date="2022-07-07T15:39:00Z"/>
              <w:del w:id="13388" w:author="Voeun Kuyeng" w:date="2022-08-31T11:06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389" w:author="Un Seakamey" w:date="2022-09-23T09:01:00Z">
          <w:pPr>
            <w:spacing w:after="0" w:line="240" w:lineRule="auto"/>
          </w:pPr>
        </w:pPrChange>
      </w:pPr>
      <w:ins w:id="13390" w:author="Sethvannak Sam" w:date="2022-07-07T15:39:00Z">
        <w:del w:id="13391" w:author="Voeun Kuyeng" w:date="2022-08-31T11:06:00Z">
          <w:r w:rsidRPr="00E33574" w:rsidDel="00F226D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339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tab/>
          </w:r>
        </w:del>
        <w:del w:id="13393" w:author="Voeun Kuyeng" w:date="2022-07-08T10:06:00Z">
          <w:r w:rsidRPr="00E33574" w:rsidDel="0068369B">
            <w:rPr>
              <w:rFonts w:ascii="Khmer MEF1" w:hAnsi="Khmer MEF1" w:cs="Khmer MEF1"/>
              <w:sz w:val="24"/>
              <w:szCs w:val="24"/>
              <w:cs/>
              <w:lang w:val="ca-ES"/>
              <w:rPrChange w:id="1339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ឆ</w:delText>
          </w:r>
        </w:del>
        <w:del w:id="13395" w:author="Voeun Kuyeng" w:date="2022-07-20T14:58:00Z">
          <w:r w:rsidRPr="00E33574" w:rsidDel="00A06289">
            <w:rPr>
              <w:rFonts w:ascii="Khmer MEF1" w:hAnsi="Khmer MEF1" w:cs="Khmer MEF1"/>
              <w:sz w:val="24"/>
              <w:szCs w:val="24"/>
              <w:cs/>
              <w:lang w:val="ca-ES"/>
              <w:rPrChange w:id="1339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.អនុសាសន៍</w:delText>
          </w:r>
        </w:del>
      </w:ins>
    </w:p>
    <w:p w14:paraId="5669D30A" w14:textId="2952D0EA" w:rsidR="000A19A8" w:rsidRPr="00E33574" w:rsidDel="003C43FC" w:rsidRDefault="000A19A8">
      <w:pPr>
        <w:spacing w:after="120" w:line="240" w:lineRule="auto"/>
        <w:ind w:firstLine="720"/>
        <w:jc w:val="both"/>
        <w:rPr>
          <w:ins w:id="13397" w:author="Sethvannak Sam" w:date="2022-07-07T15:47:00Z"/>
          <w:del w:id="13398" w:author="Voeun Kuyeng" w:date="2022-07-20T15:16:00Z"/>
          <w:rFonts w:ascii="Khmer MEF1" w:hAnsi="Khmer MEF1" w:cs="Khmer MEF1"/>
          <w:spacing w:val="6"/>
          <w:sz w:val="24"/>
          <w:szCs w:val="24"/>
          <w:lang w:val="ca-ES"/>
          <w:rPrChange w:id="13399" w:author="Kem Sereyboth" w:date="2023-07-19T16:59:00Z">
            <w:rPr>
              <w:ins w:id="13400" w:author="Sethvannak Sam" w:date="2022-07-07T15:47:00Z"/>
              <w:del w:id="13401" w:author="Voeun Kuyeng" w:date="2022-07-20T15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402" w:author="Un Seakamey" w:date="2022-09-23T09:01:00Z">
          <w:pPr>
            <w:spacing w:after="0" w:line="240" w:lineRule="auto"/>
          </w:pPr>
        </w:pPrChange>
      </w:pPr>
      <w:ins w:id="13403" w:author="Sethvannak Sam" w:date="2022-07-07T15:39:00Z">
        <w:del w:id="13404" w:author="Voeun Kuyeng" w:date="2022-07-20T15:10:00Z">
          <w:r w:rsidRPr="00E33574" w:rsidDel="003C43FC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  <w:delText>អនុសាសន៍ដែលបានផ្ដល់</w:delText>
          </w:r>
        </w:del>
        <w:del w:id="13405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4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ក្នុងគោលបំណងធ្វើឱ្យប្រសើរឡើង</w:delText>
          </w:r>
        </w:del>
        <w:del w:id="13407" w:author="Voeun Kuyeng" w:date="2022-07-20T15:10:00Z">
          <w:r w:rsidRPr="00E33574" w:rsidDel="003C43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4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3409" w:author="Sethvannak Sam" w:date="2022-07-07T15:40:00Z">
        <w:del w:id="13410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4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នូវ</w:delText>
          </w:r>
        </w:del>
      </w:ins>
      <w:ins w:id="13412" w:author="Sethvannak Sam" w:date="2022-08-17T15:04:00Z">
        <w:del w:id="13413" w:author="Voeun Kuyeng" w:date="2022-08-31T11:06:00Z">
          <w:r w:rsidR="007B3C7B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4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ប្រព័ន្ធ</w:delText>
          </w:r>
        </w:del>
      </w:ins>
      <w:ins w:id="13415" w:author="Sethvannak Sam" w:date="2022-07-07T15:40:00Z">
        <w:del w:id="13416" w:author="Voeun Kuyeng" w:date="2022-07-20T15:10:00Z">
          <w:r w:rsidRPr="00E33574" w:rsidDel="003C43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4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ធុរកិច្ច និងការគ្រប់គ្រង</w:delText>
          </w:r>
        </w:del>
        <w:del w:id="13418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4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ផ្ទៃក្នុងរបស់</w:delText>
          </w:r>
        </w:del>
      </w:ins>
      <w:ins w:id="13420" w:author="Sethvannak Sam" w:date="2022-07-07T15:44:00Z">
        <w:del w:id="13421" w:author="Voeun Kuyeng" w:date="2022-08-31T11:06:00Z">
          <w:r w:rsidR="00EB57A4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342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13423" w:author="Sethvannak Sam" w:date="2022-07-07T15:40:00Z">
        <w:del w:id="13424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4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13426" w:author="Sethvannak Sam" w:date="2022-07-07T15:44:00Z">
        <w:del w:id="13427" w:author="Voeun Kuyeng" w:date="2022-08-31T11:06:00Z">
          <w:r w:rsidR="00EB57A4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342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3429" w:author="Sethvannak Sam" w:date="2022-07-07T15:40:00Z">
        <w:del w:id="13430" w:author="Voeun Kuyeng" w:date="2022-07-20T15:11:00Z">
          <w:r w:rsidRPr="00E33574" w:rsidDel="003C43F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4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  <w:del w:id="13432" w:author="Voeun Kuyeng" w:date="2022-08-31T11:06:00Z">
          <w:r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4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បានដាក់បញ្ចូលទៅក្នុង</w:delText>
          </w:r>
        </w:del>
        <w:del w:id="13434" w:author="Voeun Kuyeng" w:date="2022-07-20T15:12:00Z">
          <w:r w:rsidRPr="00E33574" w:rsidDel="003C43F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4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លទ្ធផលលម្អិត</w:delText>
          </w:r>
        </w:del>
      </w:ins>
      <w:ins w:id="13436" w:author="Sethvannak Sam" w:date="2022-07-07T15:41:00Z">
        <w:del w:id="13437" w:author="Voeun Kuyeng" w:date="2022-07-20T15:12:00Z">
          <w:r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4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</w:del>
        <w:del w:id="13439" w:author="Voeun Kuyeng" w:date="2022-08-31T11:06:00Z">
          <w:r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4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អនុសាសន៍</w:delText>
          </w:r>
        </w:del>
        <w:del w:id="13441" w:author="Voeun Kuyeng" w:date="2022-07-20T15:12:00Z">
          <w:r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4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3443" w:author="Sethvannak Sam" w:date="2022-07-07T15:45:00Z">
        <w:del w:id="13444" w:author="Voeun Kuyeng" w:date="2022-08-31T11:06:00Z">
          <w:r w:rsidR="00EB57A4"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4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ដូចមានរៀបរាប់</w:delText>
          </w:r>
        </w:del>
        <w:del w:id="13446" w:author="Voeun Kuyeng" w:date="2022-07-20T15:12:00Z">
          <w:r w:rsidR="00EB57A4"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4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ក្នុងរបាយការណ៍</w:delText>
          </w:r>
        </w:del>
        <w:del w:id="13448" w:author="Voeun Kuyeng" w:date="2022-07-20T15:14:00Z">
          <w:r w:rsidR="00EB57A4"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4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</w:del>
      </w:ins>
      <w:ins w:id="13450" w:author="Sethvannak Sam" w:date="2022-07-07T15:41:00Z">
        <w:del w:id="13451" w:author="Voeun Kuyeng" w:date="2022-08-31T11:06:00Z">
          <w:r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4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ត្រូវបានឯកភាព</w:delText>
          </w:r>
        </w:del>
        <w:del w:id="13453" w:author="Voeun Kuyeng" w:date="2022-07-20T15:13:00Z">
          <w:r w:rsidRPr="00E33574" w:rsidDel="003C43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4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</w:del>
        <w:del w:id="13455" w:author="Voeun Kuyeng" w:date="2022-08-31T11:06:00Z">
          <w:r w:rsidRPr="00E33574" w:rsidDel="00F226D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34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ថ្នាក់ដឹកនាំជាលាយល័ក្ខអក្សរ។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del w:id="13457" w:author="Voeun Kuyeng" w:date="2022-07-20T15:15:00Z">
          <w:r w:rsidRPr="00E33574" w:rsidDel="003C43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លទ្ធផលលម្អិត</w:delText>
          </w:r>
        </w:del>
      </w:ins>
      <w:ins w:id="13458" w:author="Sethvannak Sam" w:date="2022-07-07T15:42:00Z">
        <w:del w:id="13459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ក៏មានរំលេចនូវការឆ្លើយតបរបស់ថ្នាក់គ្រប់គ្រងចំពោះអនុសាសន៍សវនកម្ម</w:delText>
          </w:r>
        </w:del>
      </w:ins>
      <w:ins w:id="13460" w:author="Sethvannak Sam" w:date="2022-07-07T15:43:00Z">
        <w:del w:id="13461" w:author="Voeun Kuyeng" w:date="2022-08-31T11:06:00Z">
          <w:r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34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4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13464" w:author="Sethvannak Sam" w:date="2022-07-07T15:42:00Z">
        <w:del w:id="13465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4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ការរកឃើញ</w:delText>
          </w:r>
        </w:del>
      </w:ins>
      <w:ins w:id="13467" w:author="Sethvannak Sam" w:date="2022-07-07T15:43:00Z">
        <w:del w:id="13468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46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ផងដែរ។</w:delText>
          </w:r>
        </w:del>
        <w:del w:id="13470" w:author="Voeun Kuyeng" w:date="2022-07-20T15:16:00Z">
          <w:r w:rsidRPr="00E33574" w:rsidDel="003C43F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47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6C330B3A" w14:textId="77DC05D1" w:rsidR="00560895" w:rsidRPr="00E33574" w:rsidDel="00F226D0" w:rsidRDefault="00EB57A4">
      <w:pPr>
        <w:spacing w:after="120" w:line="240" w:lineRule="auto"/>
        <w:jc w:val="both"/>
        <w:rPr>
          <w:del w:id="13472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473" w:author="Un Seakamey" w:date="2022-09-23T09:01:00Z">
          <w:pPr>
            <w:spacing w:after="0" w:line="240" w:lineRule="auto"/>
          </w:pPr>
        </w:pPrChange>
      </w:pPr>
      <w:ins w:id="13474" w:author="Sethvannak Sam" w:date="2022-07-07T15:47:00Z">
        <w:del w:id="13475" w:author="Voeun Kuyeng" w:date="2022-07-20T15:16:00Z">
          <w:r w:rsidRPr="00E33574" w:rsidDel="003C43F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4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  <w:del w:id="13477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4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នាពេលអនាគត អង្គភាពសវនកម្មផ្ទៃក្នុងនឹង</w:delText>
          </w:r>
        </w:del>
      </w:ins>
      <w:ins w:id="13479" w:author="Sethvannak Sam" w:date="2022-08-17T15:10:00Z">
        <w:del w:id="13480" w:author="Voeun Kuyeng" w:date="2022-08-31T11:06:00Z">
          <w:r w:rsidR="003110CB"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តាមដាន</w:delText>
          </w:r>
        </w:del>
      </w:ins>
      <w:ins w:id="13481" w:author="Sethvannak Sam" w:date="2022-07-07T15:47:00Z">
        <w:del w:id="13482" w:author="Voeun Kuyeng" w:date="2022-08-31T11:06:00Z">
          <w:r w:rsidRPr="00E33574" w:rsidDel="00F226D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34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លើ</w:delText>
          </w:r>
          <w:r w:rsidRPr="00E33574" w:rsidDel="00F226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34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</w:delText>
          </w:r>
        </w:del>
      </w:ins>
      <w:ins w:id="13485" w:author="Sethvannak Sam" w:date="2022-07-07T15:48:00Z">
        <w:del w:id="13486" w:author="Voeun Kuyeng" w:date="2022-08-31T11:06:00Z">
          <w:r w:rsidRPr="00E33574" w:rsidDel="00F226D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34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ឌ្ឍនភាពនៃការអនុវត្តតាមអនុសាសន៍ដែលបានផ្ដល់ជូនដែលជាផ្នែកមួយនៃនីតិវិធីតាមដានអនុសាសន៍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សវនកម្មគ្រាម</w:delText>
          </w:r>
        </w:del>
      </w:ins>
      <w:ins w:id="13488" w:author="Sethvannak Sam" w:date="2022-07-07T15:49:00Z">
        <w:del w:id="13489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ុន។</w:delText>
          </w:r>
        </w:del>
      </w:ins>
    </w:p>
    <w:p w14:paraId="03B37CFC" w14:textId="03870930" w:rsidR="00666A11" w:rsidRPr="00E33574" w:rsidDel="00FE72E6" w:rsidRDefault="00666A11">
      <w:pPr>
        <w:spacing w:after="120" w:line="240" w:lineRule="auto"/>
        <w:jc w:val="both"/>
        <w:rPr>
          <w:del w:id="13490" w:author="Voeun Kuyeng" w:date="2022-07-07T10:19:00Z"/>
          <w:rFonts w:ascii="Khmer MEF1" w:hAnsi="Khmer MEF1" w:cs="Khmer MEF1"/>
          <w:sz w:val="24"/>
          <w:szCs w:val="24"/>
          <w:lang w:val="ca-ES"/>
        </w:rPr>
        <w:pPrChange w:id="13491" w:author="Un Seakamey" w:date="2022-09-23T09:01:00Z">
          <w:pPr>
            <w:spacing w:after="0" w:line="240" w:lineRule="auto"/>
            <w:ind w:firstLine="720"/>
          </w:pPr>
        </w:pPrChange>
      </w:pPr>
      <w:del w:id="13492" w:author="Voeun Kuyeng" w:date="2022-07-07T11:12:00Z"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សង្ខេបសេចក្តីសន្និដ្ឋានរួមរបស់សវនករ</w:delText>
        </w:r>
        <w:r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ចំពោះការគ្រប់គ្រងផ្ទៃក្នុងរបស់សវនដ្ឋាន</w:delText>
        </w:r>
        <w:r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ទាក់ទងទៅនឹង</w:delText>
        </w:r>
        <w:r w:rsidR="00810F61"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ទី</w:delText>
        </w:r>
        <w:r w:rsidRPr="00E33574" w:rsidDel="00560895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560895">
          <w:rPr>
            <w:rFonts w:ascii="Khmer MEF1" w:hAnsi="Khmer MEF1" w:cs="Khmer MEF1"/>
            <w:sz w:val="24"/>
            <w:szCs w:val="24"/>
            <w:cs/>
            <w:lang w:val="ca-ES"/>
          </w:rPr>
          <w:delText>ឬដំណើរការសវនកម្មដែលបានត្រួតពិនិត្យ។</w:delText>
        </w:r>
      </w:del>
    </w:p>
    <w:p w14:paraId="17CE7CBC" w14:textId="77BC8382" w:rsidR="00463661" w:rsidRPr="00E33574" w:rsidDel="005E5CDD" w:rsidRDefault="00463661">
      <w:pPr>
        <w:pStyle w:val="NormalWeb"/>
        <w:spacing w:before="0" w:beforeAutospacing="0" w:after="120" w:afterAutospacing="0"/>
        <w:ind w:firstLine="720"/>
        <w:jc w:val="both"/>
        <w:rPr>
          <w:del w:id="13493" w:author="Voeun Kuyeng" w:date="2022-07-06T15:59:00Z"/>
          <w:rFonts w:ascii="Khmer MEF1" w:hAnsi="Khmer MEF1" w:cs="Khmer MEF1"/>
          <w:spacing w:val="-6"/>
          <w:lang w:val="ca-ES"/>
          <w:rPrChange w:id="13494" w:author="Kem Sereyboth" w:date="2023-07-19T16:59:00Z">
            <w:rPr>
              <w:del w:id="13495" w:author="Voeun Kuyeng" w:date="2022-07-06T15:59:00Z"/>
              <w:rFonts w:ascii="Khmer MEF1" w:hAnsi="Khmer MEF1" w:cs="Khmer MEF1"/>
              <w:spacing w:val="-6"/>
            </w:rPr>
          </w:rPrChange>
        </w:rPr>
        <w:pPrChange w:id="13496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3497" w:author="Voeun Kuyeng" w:date="2022-07-06T15:59:00Z">
        <w:r w:rsidRPr="00E33574" w:rsidDel="005E5CDD">
          <w:rPr>
            <w:rFonts w:ascii="Khmer MEF1" w:hAnsi="Khmer MEF1" w:cs="Khmer MEF1"/>
            <w:spacing w:val="-4"/>
            <w:cs/>
            <w:lang w:val="ca-ES"/>
            <w:rPrChange w:id="13498" w:author="Kem Sereyboth" w:date="2023-07-19T16:59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delText>២-</w:delText>
        </w:r>
        <w:r w:rsidRPr="00E33574" w:rsidDel="005E5CDD">
          <w:rPr>
            <w:rFonts w:ascii="Khmer MEF1" w:hAnsi="Khmer MEF1" w:cs="Khmer MEF1"/>
            <w:spacing w:val="-4"/>
            <w:cs/>
            <w:lang w:val="ca-ES"/>
          </w:rPr>
          <w:delText xml:space="preserve">ផ្អែកតាមលទ្ធផលនៃការធ្វើសវនកម្ម អង្គភាពសវនកម្មផ្ទៃក្នុងនៃ </w:delText>
        </w:r>
        <w:r w:rsidRPr="00E33574" w:rsidDel="005E5CDD">
          <w:rPr>
            <w:rFonts w:ascii="Khmer MEF1" w:hAnsi="Khmer MEF1" w:cs="Khmer MEF1"/>
            <w:spacing w:val="-4"/>
            <w:cs/>
            <w:lang w:val="ca-ES"/>
            <w:rPrChange w:id="13499" w:author="Kem Sereyboth" w:date="2023-07-19T16:59:00Z">
              <w:rPr>
                <w:rFonts w:ascii="Khmer MEF1" w:hAnsi="Khmer MEF1" w:cs="Khmer MEF1"/>
                <w:b/>
                <w:bCs/>
                <w:spacing w:val="-4"/>
                <w:cs/>
                <w:lang w:val="ca-ES"/>
              </w:rPr>
            </w:rPrChange>
          </w:rPr>
          <w:delText>អ.ស.ហ.</w:delText>
        </w:r>
        <w:r w:rsidRPr="00E33574" w:rsidDel="005E5CDD">
          <w:rPr>
            <w:rFonts w:ascii="Khmer MEF1" w:hAnsi="Khmer MEF1" w:cs="Khmer MEF1"/>
            <w:spacing w:val="-4"/>
            <w:cs/>
            <w:lang w:val="ca-ES"/>
          </w:rPr>
          <w:delText xml:space="preserve"> បានកត់សម្គាល់ឃើញថា 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</w:rPr>
          <w:delText xml:space="preserve">ជាមូលដ្ឋានការអនុវត្តការងាររបស់ 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500" w:author="Kem Sereyboth" w:date="2023-07-19T16:59:00Z">
              <w:rPr>
                <w:rFonts w:ascii="Khmer MEF1" w:hAnsi="Khmer MEF1" w:cs="Khmer MEF1"/>
                <w:spacing w:val="-12"/>
              </w:rPr>
            </w:rPrChange>
          </w:rPr>
          <w:delText>[</w:delText>
        </w:r>
        <w:r w:rsidRPr="00E33574" w:rsidDel="005E5CDD">
          <w:rPr>
            <w:rFonts w:ascii="Khmer MEF1" w:hAnsi="Khmer MEF1" w:cs="Khmer MEF1"/>
            <w:spacing w:val="-12"/>
            <w:cs/>
            <w:lang w:val="ca-ES"/>
          </w:rPr>
          <w:delText>សវនដ្ឋាន</w:delText>
        </w:r>
        <w:r w:rsidRPr="00E33574" w:rsidDel="005E5CDD">
          <w:rPr>
            <w:rFonts w:ascii="Khmer MEF1" w:hAnsi="Khmer MEF1" w:cs="Khmer MEF1"/>
            <w:spacing w:val="-12"/>
            <w:lang w:val="ca-ES"/>
            <w:rPrChange w:id="13501" w:author="Kem Sereyboth" w:date="2023-07-19T16:59:00Z">
              <w:rPr>
                <w:rFonts w:ascii="Khmer MEF1" w:hAnsi="Khmer MEF1" w:cs="Khmer MEF1"/>
                <w:spacing w:val="-12"/>
              </w:rPr>
            </w:rPrChange>
          </w:rPr>
          <w:delText>]</w:delText>
        </w:r>
        <w:r w:rsidRPr="00E33574" w:rsidDel="005E5CDD">
          <w:rPr>
            <w:rFonts w:ascii="Khmer MEF1" w:hAnsi="Khmer MEF1" w:cs="Khmer MEF1"/>
            <w:spacing w:val="-12"/>
            <w:cs/>
          </w:rPr>
          <w:delText xml:space="preserve"> ក្នុងការិយបរិច្ឆេទឆ្នាំ២០២២ នេះ បានបង្ហាញនូវភាពសមស្រប</w:delText>
        </w:r>
        <w:r w:rsidRPr="00E33574" w:rsidDel="005E5CDD">
          <w:rPr>
            <w:rFonts w:ascii="Khmer MEF1" w:hAnsi="Khmer MEF1" w:cs="Khmer MEF1"/>
            <w:spacing w:val="-6"/>
            <w:cs/>
          </w:rPr>
          <w:delText>ដែលអាចទទួលយកបាន លើកលែងតែ ...............................................................។</w:delText>
        </w:r>
      </w:del>
    </w:p>
    <w:p w14:paraId="6793E75E" w14:textId="7627D095" w:rsidR="00463661" w:rsidRPr="00E33574" w:rsidDel="005E5CDD" w:rsidRDefault="00463661">
      <w:pPr>
        <w:pStyle w:val="NormalWeb"/>
        <w:spacing w:before="0" w:beforeAutospacing="0" w:after="120" w:afterAutospacing="0"/>
        <w:jc w:val="both"/>
        <w:rPr>
          <w:del w:id="13502" w:author="Voeun Kuyeng" w:date="2022-07-06T15:59:00Z"/>
          <w:rFonts w:ascii="Khmer MEF1" w:hAnsi="Khmer MEF1" w:cs="Khmer MEF1"/>
          <w:spacing w:val="-6"/>
          <w:lang w:val="ca-ES"/>
          <w:rPrChange w:id="13503" w:author="Kem Sereyboth" w:date="2023-07-19T16:59:00Z">
            <w:rPr>
              <w:del w:id="13504" w:author="Voeun Kuyeng" w:date="2022-07-06T15:59:00Z"/>
              <w:rFonts w:ascii="Khmer MEF1" w:hAnsi="Khmer MEF1" w:cs="Khmer MEF1"/>
              <w:spacing w:val="-6"/>
            </w:rPr>
          </w:rPrChange>
        </w:rPr>
        <w:pPrChange w:id="13505" w:author="Un Seakamey" w:date="2022-09-23T09:01:00Z">
          <w:pPr>
            <w:pStyle w:val="NormalWeb"/>
            <w:spacing w:before="0" w:beforeAutospacing="0" w:after="0" w:afterAutospacing="0"/>
          </w:pPr>
        </w:pPrChange>
      </w:pPr>
      <w:del w:id="13506" w:author="Voeun Kuyeng" w:date="2022-07-06T15:59:00Z">
        <w:r w:rsidRPr="00E33574" w:rsidDel="005E5CDD">
          <w:rPr>
            <w:rFonts w:ascii="Khmer MEF1" w:hAnsi="Khmer MEF1" w:cs="Khmer MEF1"/>
            <w:cs/>
          </w:rPr>
          <w:tab/>
          <w:delText xml:space="preserve">ទន្ទឹមនឹងនេះ </w:delText>
        </w:r>
        <w:r w:rsidRPr="00E33574" w:rsidDel="005E5CDD">
          <w:rPr>
            <w:rFonts w:ascii="Khmer MEF1" w:hAnsi="Khmer MEF1" w:cs="Khmer MEF1"/>
            <w:lang w:val="ca-ES"/>
            <w:rPrChange w:id="13507" w:author="Kem Sereyboth" w:date="2023-07-19T16:59:00Z">
              <w:rPr>
                <w:rFonts w:ascii="Khmer MEF1" w:hAnsi="Khmer MEF1" w:cs="Khmer MEF1"/>
              </w:rPr>
            </w:rPrChange>
          </w:rPr>
          <w:delText>[</w:delText>
        </w:r>
        <w:r w:rsidRPr="00E33574" w:rsidDel="005E5CDD">
          <w:rPr>
            <w:rFonts w:ascii="Khmer MEF1" w:hAnsi="Khmer MEF1" w:cs="Khmer MEF1"/>
            <w:cs/>
            <w:lang w:val="ca-ES"/>
          </w:rPr>
          <w:delText>សវនដ្ឋាន</w:delText>
        </w:r>
        <w:r w:rsidRPr="00E33574" w:rsidDel="005E5CDD">
          <w:rPr>
            <w:rFonts w:ascii="Khmer MEF1" w:hAnsi="Khmer MEF1" w:cs="Khmer MEF1"/>
            <w:lang w:val="ca-ES"/>
            <w:rPrChange w:id="13508" w:author="Kem Sereyboth" w:date="2023-07-19T16:59:00Z">
              <w:rPr>
                <w:rFonts w:ascii="Khmer MEF1" w:hAnsi="Khmer MEF1" w:cs="Khmer MEF1"/>
              </w:rPr>
            </w:rPrChange>
          </w:rPr>
          <w:delText>]</w:delText>
        </w:r>
        <w:r w:rsidRPr="00E33574" w:rsidDel="005E5CDD">
          <w:rPr>
            <w:rFonts w:ascii="Khmer MEF1" w:hAnsi="Khmer MEF1" w:cs="Khmer MEF1"/>
            <w:cs/>
          </w:rPr>
          <w:delText xml:space="preserve"> គួរកែលម្អនូវចំណុចខ្វះខាតទាំងឡាយដែល អង្គភាពសវនកម្មផ្ទៃក្នុងនៃ </w:delText>
        </w:r>
        <w:r w:rsidRPr="00E33574" w:rsidDel="005E5CDD">
          <w:rPr>
            <w:rFonts w:ascii="Khmer MEF1" w:hAnsi="Khmer MEF1" w:cs="Khmer MEF1"/>
            <w:spacing w:val="2"/>
            <w:cs/>
            <w:rPrChange w:id="13509" w:author="Kem Sereyboth" w:date="2023-07-19T16:59:00Z">
              <w:rPr>
                <w:rFonts w:ascii="Khmer MEF1" w:hAnsi="Khmer MEF1" w:cs="Khmer MEF1"/>
                <w:b/>
                <w:bCs/>
                <w:spacing w:val="2"/>
                <w:cs/>
              </w:rPr>
            </w:rPrChange>
          </w:rPr>
          <w:delText>អ.ស.ហ.</w:delText>
        </w:r>
        <w:r w:rsidRPr="00E33574" w:rsidDel="005E5CDD">
          <w:rPr>
            <w:rFonts w:ascii="Khmer MEF1" w:hAnsi="Khmer MEF1" w:cs="Khmer MEF1"/>
            <w:spacing w:val="2"/>
            <w:cs/>
          </w:rPr>
          <w:delText xml:space="preserve"> បានកត់សម្គាល់ឃើញក្នុងកំឡុងពេលធ្វើសវនកម្មនាការិយបរិច្ឆេទឆ្នាំ២០២២។ ចំណុចខ្វះខាត</w:delText>
        </w:r>
        <w:r w:rsidRPr="00E33574" w:rsidDel="005E5CDD">
          <w:rPr>
            <w:rFonts w:ascii="Khmer MEF1" w:hAnsi="Khmer MEF1" w:cs="Khmer MEF1"/>
            <w:cs/>
          </w:rPr>
          <w:delText>ទាំងឡាយដូចមានភ្ជាប់ជូនមកជាមួយនៅក្នុងផ្នែកទី២ នៃរបាយការណ៍នេះ។</w:delText>
        </w:r>
      </w:del>
    </w:p>
    <w:p w14:paraId="301FFC33" w14:textId="48824C03" w:rsidR="00463661" w:rsidRPr="00E33574" w:rsidDel="00560895" w:rsidRDefault="00463661">
      <w:pPr>
        <w:spacing w:after="120" w:line="240" w:lineRule="auto"/>
        <w:ind w:firstLine="720"/>
        <w:jc w:val="both"/>
        <w:rPr>
          <w:del w:id="13510" w:author="Voeun Kuyeng" w:date="2022-07-07T11:13:00Z"/>
          <w:lang w:val="ca-ES"/>
          <w:rPrChange w:id="13511" w:author="Kem Sereyboth" w:date="2023-07-19T16:59:00Z">
            <w:rPr>
              <w:del w:id="13512" w:author="Voeun Kuyeng" w:date="2022-07-07T11:13:00Z"/>
              <w:rFonts w:ascii="Khmer MEF1" w:hAnsi="Khmer MEF1" w:cs="Khmer MEF1"/>
              <w:spacing w:val="-6"/>
            </w:rPr>
          </w:rPrChange>
        </w:rPr>
        <w:pPrChange w:id="13513" w:author="Un Seakamey" w:date="2022-09-23T09:01:00Z">
          <w:pPr>
            <w:pStyle w:val="NormalWeb"/>
            <w:spacing w:before="0" w:beforeAutospacing="0" w:after="0" w:afterAutospacing="0"/>
          </w:pPr>
        </w:pPrChange>
      </w:pPr>
      <w:del w:id="13514" w:author="Voeun Kuyeng" w:date="2022-07-06T15:59:00Z">
        <w:r w:rsidRPr="00E33574" w:rsidDel="005E5CDD">
          <w:rPr>
            <w:sz w:val="24"/>
            <w:szCs w:val="24"/>
            <w:cs/>
            <w:rPrChange w:id="13515" w:author="Kem Sereyboth" w:date="2023-07-19T16:59:00Z">
              <w:rPr>
                <w:rFonts w:cs="MoolBoran"/>
                <w:cs/>
              </w:rPr>
            </w:rPrChange>
          </w:rPr>
          <w:tab/>
          <w:delText>យោងតាមរបាយការណ៍សវនកម្មលើ</w:delText>
        </w:r>
        <w:r w:rsidRPr="00E33574" w:rsidDel="005E5CDD">
          <w:rPr>
            <w:spacing w:val="-4"/>
            <w:sz w:val="24"/>
            <w:szCs w:val="24"/>
            <w:cs/>
            <w:lang w:val="ca-ES"/>
            <w:rPrChange w:id="13516" w:author="Kem Sereyboth" w:date="2023-07-19T16:59:00Z">
              <w:rPr>
                <w:rFonts w:cs="MoolBoran"/>
                <w:spacing w:val="-4"/>
                <w:cs/>
                <w:lang w:val="ca-ES"/>
              </w:rPr>
            </w:rPrChange>
          </w:rPr>
          <w:delText xml:space="preserve">ការអនុវត្តការងាររបស់ </w:delText>
        </w:r>
        <w:r w:rsidRPr="00E33574" w:rsidDel="005E5CDD">
          <w:rPr>
            <w:sz w:val="24"/>
            <w:szCs w:val="24"/>
            <w:lang w:val="ca-ES"/>
            <w:rPrChange w:id="13517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[</w:delText>
        </w:r>
        <w:r w:rsidRPr="00E33574" w:rsidDel="005E5CDD">
          <w:rPr>
            <w:sz w:val="24"/>
            <w:szCs w:val="24"/>
            <w:cs/>
            <w:lang w:val="ca-ES"/>
            <w:rPrChange w:id="13518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សវនដ្ឋាន</w:delText>
        </w:r>
        <w:r w:rsidRPr="00E33574" w:rsidDel="005E5CDD">
          <w:rPr>
            <w:sz w:val="24"/>
            <w:szCs w:val="24"/>
            <w:lang w:val="ca-ES"/>
            <w:rPrChange w:id="13519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]</w:delText>
        </w:r>
        <w:r w:rsidRPr="00E33574" w:rsidDel="005E5CDD">
          <w:rPr>
            <w:sz w:val="24"/>
            <w:szCs w:val="24"/>
            <w:cs/>
            <w:rPrChange w:id="13520" w:author="Kem Sereyboth" w:date="2023-07-19T16:59:00Z">
              <w:rPr>
                <w:rFonts w:cs="MoolBoran"/>
                <w:cs/>
              </w:rPr>
            </w:rPrChange>
          </w:rPr>
          <w:delText xml:space="preserve"> </w:delText>
        </w:r>
        <w:r w:rsidRPr="00E33574" w:rsidDel="005E5CDD">
          <w:rPr>
            <w:sz w:val="24"/>
            <w:szCs w:val="24"/>
            <w:lang w:val="ca-ES"/>
            <w:rPrChange w:id="13521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[</w:delText>
        </w:r>
        <w:r w:rsidRPr="00E33574" w:rsidDel="005E5CDD">
          <w:rPr>
            <w:sz w:val="24"/>
            <w:szCs w:val="24"/>
            <w:cs/>
            <w:rPrChange w:id="13522" w:author="Kem Sereyboth" w:date="2023-07-19T16:59:00Z">
              <w:rPr>
                <w:rFonts w:cs="MoolBoran"/>
                <w:cs/>
              </w:rPr>
            </w:rPrChange>
          </w:rPr>
          <w:delText>អាចរៀបរាប់បន្ថែមអំពីការ</w:delText>
        </w:r>
        <w:r w:rsidRPr="00E33574" w:rsidDel="005E5CDD">
          <w:rPr>
            <w:spacing w:val="4"/>
            <w:sz w:val="24"/>
            <w:szCs w:val="24"/>
            <w:cs/>
            <w:rPrChange w:id="13523" w:author="Kem Sereyboth" w:date="2023-07-19T16:59:00Z">
              <w:rPr>
                <w:rFonts w:cs="MoolBoran"/>
                <w:spacing w:val="4"/>
                <w:cs/>
              </w:rPr>
            </w:rPrChange>
          </w:rPr>
          <w:delText>ឆ្លុះបញ្ចាំងជាវិជ្ជមានទៅដល់វិស័យសេវាហិរញ្ញវត្ថុមិនមែនធនាគារ និងការដាក់ចេញនូវគោលនយោបាយ</w:delText>
        </w:r>
        <w:r w:rsidRPr="00E33574" w:rsidDel="005E5CDD">
          <w:rPr>
            <w:sz w:val="24"/>
            <w:szCs w:val="24"/>
            <w:cs/>
            <w:rPrChange w:id="13524" w:author="Kem Sereyboth" w:date="2023-07-19T16:59:00Z">
              <w:rPr>
                <w:rFonts w:cs="MoolBoran"/>
                <w:cs/>
              </w:rPr>
            </w:rPrChange>
          </w:rPr>
          <w:delText>របស់ប្រមុខរាជរដ្ឋាភិបាលជាដើម</w:delText>
        </w:r>
        <w:r w:rsidRPr="00E33574" w:rsidDel="005E5CDD">
          <w:rPr>
            <w:sz w:val="24"/>
            <w:szCs w:val="24"/>
            <w:lang w:val="ca-ES"/>
            <w:rPrChange w:id="13525" w:author="Kem Sereyboth" w:date="2023-07-19T16:59:00Z">
              <w:rPr>
                <w:rFonts w:ascii="Khmer MEF1" w:hAnsi="Khmer MEF1" w:cs="Khmer MEF1"/>
                <w:spacing w:val="-6"/>
              </w:rPr>
            </w:rPrChange>
          </w:rPr>
          <w:delText>]</w:delText>
        </w:r>
        <w:r w:rsidRPr="00E33574" w:rsidDel="005E5CDD">
          <w:rPr>
            <w:sz w:val="24"/>
            <w:szCs w:val="24"/>
            <w:cs/>
            <w:rPrChange w:id="13526" w:author="Kem Sereyboth" w:date="2023-07-19T16:59:00Z">
              <w:rPr>
                <w:rFonts w:cs="MoolBoran"/>
                <w:cs/>
              </w:rPr>
            </w:rPrChange>
          </w:rPr>
          <w:delText>។</w:delText>
        </w:r>
      </w:del>
    </w:p>
    <w:p w14:paraId="561B0C3D" w14:textId="63C25BAC" w:rsidR="00463661" w:rsidRPr="00E33574" w:rsidDel="00076303" w:rsidRDefault="00463661">
      <w:pPr>
        <w:spacing w:after="120" w:line="240" w:lineRule="auto"/>
        <w:ind w:firstLine="720"/>
        <w:jc w:val="both"/>
        <w:rPr>
          <w:del w:id="13527" w:author="Voeun Kuyeng" w:date="2022-07-20T15:31:00Z"/>
          <w:rFonts w:ascii="Khmer MEF1" w:hAnsi="Khmer MEF1" w:cs="Khmer MEF1"/>
          <w:sz w:val="24"/>
          <w:szCs w:val="24"/>
          <w:lang w:val="ca-ES"/>
        </w:rPr>
        <w:pPrChange w:id="13528" w:author="Un Seakamey" w:date="2022-09-23T09:01:00Z">
          <w:pPr>
            <w:spacing w:after="0" w:line="240" w:lineRule="auto"/>
            <w:ind w:firstLine="720"/>
          </w:pPr>
        </w:pPrChange>
      </w:pPr>
    </w:p>
    <w:p w14:paraId="66B16696" w14:textId="28E574A8" w:rsidR="00666A11" w:rsidRPr="00E33574" w:rsidDel="00F226D0" w:rsidRDefault="00810F61">
      <w:pPr>
        <w:spacing w:after="120" w:line="240" w:lineRule="auto"/>
        <w:ind w:firstLine="360"/>
        <w:jc w:val="both"/>
        <w:rPr>
          <w:del w:id="13529" w:author="Voeun Kuyeng" w:date="2022-08-31T11:06:00Z"/>
          <w:rFonts w:ascii="Khmer MEF1" w:hAnsi="Khmer MEF1" w:cs="Khmer MEF1"/>
          <w:sz w:val="24"/>
          <w:szCs w:val="24"/>
          <w:lang w:val="ca-ES"/>
          <w:rPrChange w:id="13530" w:author="Kem Sereyboth" w:date="2023-07-19T16:59:00Z">
            <w:rPr>
              <w:del w:id="13531" w:author="Voeun Kuyeng" w:date="2022-08-31T11:06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532" w:author="Un Seakamey" w:date="2022-09-23T09:01:00Z">
          <w:pPr>
            <w:spacing w:after="0" w:line="240" w:lineRule="auto"/>
            <w:ind w:firstLine="360"/>
          </w:pPr>
        </w:pPrChange>
      </w:pPr>
      <w:del w:id="13533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  <w:rPrChange w:id="13534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ឆ</w:delText>
        </w:r>
        <w:r w:rsidR="00666A11" w:rsidRPr="00E33574" w:rsidDel="00F226D0">
          <w:rPr>
            <w:rFonts w:ascii="Khmer MEF1" w:hAnsi="Khmer MEF1" w:cs="Khmer MEF1"/>
            <w:sz w:val="24"/>
            <w:szCs w:val="24"/>
            <w:lang w:val="ca-ES"/>
            <w:rPrChange w:id="13535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delText>.</w:delText>
        </w:r>
        <w:r w:rsidR="00666A11" w:rsidRPr="00E33574" w:rsidDel="00F226D0">
          <w:rPr>
            <w:rFonts w:ascii="Khmer MEF1" w:hAnsi="Khmer MEF1" w:cs="Khmer MEF1"/>
            <w:sz w:val="24"/>
            <w:szCs w:val="24"/>
            <w:cs/>
            <w:lang w:val="ca-ES"/>
            <w:rPrChange w:id="13536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សកម្មភាពដែលត្រូវកែលម្អ</w:delText>
        </w:r>
      </w:del>
    </w:p>
    <w:p w14:paraId="1BCF1D11" w14:textId="1CFD8CDC" w:rsidR="003E1F9C" w:rsidRPr="00E33574" w:rsidDel="003C43FC" w:rsidRDefault="003E1F9C">
      <w:pPr>
        <w:spacing w:after="120" w:line="240" w:lineRule="auto"/>
        <w:ind w:firstLine="720"/>
        <w:jc w:val="both"/>
        <w:rPr>
          <w:ins w:id="13537" w:author="Sethvannak Sam" w:date="2022-07-07T15:49:00Z"/>
          <w:del w:id="13538" w:author="Voeun Kuyeng" w:date="2022-07-20T15:17:00Z"/>
          <w:rFonts w:ascii="Khmer MEF1" w:hAnsi="Khmer MEF1" w:cs="Khmer MEF1"/>
          <w:sz w:val="24"/>
          <w:szCs w:val="24"/>
          <w:lang w:val="ca-ES"/>
          <w:rPrChange w:id="13539" w:author="Kem Sereyboth" w:date="2023-07-19T16:59:00Z">
            <w:rPr>
              <w:ins w:id="13540" w:author="Sethvannak Sam" w:date="2022-07-07T15:49:00Z"/>
              <w:del w:id="13541" w:author="Voeun Kuyeng" w:date="2022-07-20T15:17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3542" w:author="Un Seakamey" w:date="2022-09-23T09:01:00Z">
          <w:pPr>
            <w:spacing w:after="0" w:line="240" w:lineRule="auto"/>
            <w:ind w:firstLine="720"/>
          </w:pPr>
        </w:pPrChange>
      </w:pPr>
    </w:p>
    <w:p w14:paraId="3EB96DF2" w14:textId="0F9B6094" w:rsidR="00666A11" w:rsidRPr="00E33574" w:rsidDel="00F226D0" w:rsidRDefault="00666A11">
      <w:pPr>
        <w:spacing w:after="120" w:line="240" w:lineRule="auto"/>
        <w:jc w:val="both"/>
        <w:rPr>
          <w:del w:id="13543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544" w:author="Un Seakamey" w:date="2022-09-23T09:01:00Z">
          <w:pPr>
            <w:spacing w:after="0" w:line="240" w:lineRule="auto"/>
          </w:pPr>
        </w:pPrChange>
      </w:pPr>
      <w:del w:id="13545" w:author="Voeun Kuyeng" w:date="2022-08-31T11:06:00Z"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tab/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អនុសាសន៍ដែលបានផ្តល់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ក្នុងគោលបំណងធ្វើឱ្យ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>​</w:delText>
        </w:r>
        <w:r w:rsidR="00810F61"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ប្រសើរ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ឡើងនូវការអនុវត្តដំណើរការធុរកិច្ច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និង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ការគ្រប់គ្រងផ្ទៃក្នុងរបស់សវនដ្ឋានត្រូវបានដាក់បញ្ចូលទៅក្នុងលទ្ធផលលម្អិត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(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ផ្នែកខ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>)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។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អនុសាសន៍និង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របកគំហើញមួយចំនួនត្រូវបានឯកភាពជាមួយថ្នាក់ដឹកនាំជាលាយលក្ខ័អក្សរ។</w:delText>
        </w:r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លទ្ធផល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លម្អិត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(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ផ្នែកខ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) 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ក៏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មានរំលេចនូវការឆ្លើយតបរបស់ថ្នាក់គ្រប់គ្រងចំពើអនុសាសន៍សវនកម្ម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="00090327"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និងការរកឃើញផងដែរ។</w:delText>
        </w:r>
      </w:del>
    </w:p>
    <w:p w14:paraId="6ABBB481" w14:textId="5725DFC0" w:rsidR="00090327" w:rsidRPr="00E33574" w:rsidDel="00F226D0" w:rsidRDefault="00090327">
      <w:pPr>
        <w:spacing w:after="120" w:line="240" w:lineRule="auto"/>
        <w:jc w:val="both"/>
        <w:rPr>
          <w:del w:id="13546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547" w:author="Un Seakamey" w:date="2022-09-23T09:01:00Z">
          <w:pPr>
            <w:spacing w:after="0" w:line="240" w:lineRule="auto"/>
          </w:pPr>
        </w:pPrChange>
      </w:pPr>
      <w:del w:id="13548" w:author="Voeun Kuyeng" w:date="2022-08-31T11:06:00Z">
        <w:r w:rsidRPr="00E33574" w:rsidDel="00F226D0">
          <w:rPr>
            <w:rFonts w:ascii="Khmer MEF1" w:hAnsi="Khmer MEF1" w:cs="Khmer MEF1"/>
            <w:spacing w:val="-2"/>
            <w:sz w:val="24"/>
            <w:szCs w:val="24"/>
            <w:lang w:val="ca-ES"/>
          </w:rPr>
          <w:tab/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ផែនការសកម្មភាពរបស់ថ្នាក់ដឹកនាំ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lang w:val="ca-ES"/>
          </w:rPr>
          <w:delText xml:space="preserve"> </w:delText>
        </w:r>
        <w:r w:rsidR="00F45A8E"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គឺ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មានរំលេចក្នុងឧបសម្ព័ន្ធទី២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ដែលបានភ្ជាប់ជាមួយ។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ផែនការ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សកម្មភាពកែលម្អមានបញ្ចូលលម្អិតនូវសកម្មភាពដែលសវនដ្ឋានបានឯកភាពទទួលយកដើម្បីអនុវត្តអនុ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>-</w:delText>
        </w:r>
        <w:r w:rsidRPr="00E33574" w:rsidDel="00F226D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សាសន៍ទាំងនោះ។</w:delText>
        </w:r>
        <w:r w:rsidRPr="00E33574" w:rsidDel="00F226D0">
          <w:rPr>
            <w:rFonts w:ascii="Khmer MEF1" w:hAnsi="Khmer MEF1" w:cs="Khmer MEF1"/>
            <w:spacing w:val="-2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អនុសាសន៍នីមួយៗត្រូវបានរៀបចំតាមចំណាត់ថ្នាក់ដើម្បីបង្ហាញនូវកម្រិតហានិភ័យដល់</w:delText>
        </w:r>
        <w:r w:rsidR="00810F61"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ថ្នាក់ដឹកនាំ</w:delText>
        </w:r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ប្រសិនបើអនុសាសន៍នោះមិនត្រូវបានអនុវត្ត។</w:delText>
        </w:r>
      </w:del>
    </w:p>
    <w:p w14:paraId="3E089FAA" w14:textId="05791B75" w:rsidR="00090327" w:rsidRPr="00E33574" w:rsidDel="00F226D0" w:rsidRDefault="00090327">
      <w:pPr>
        <w:tabs>
          <w:tab w:val="left" w:pos="709"/>
          <w:tab w:val="left" w:pos="851"/>
        </w:tabs>
        <w:spacing w:after="120" w:line="240" w:lineRule="auto"/>
        <w:jc w:val="both"/>
        <w:rPr>
          <w:del w:id="13549" w:author="Voeun Kuyeng" w:date="2022-08-31T11:06:00Z"/>
          <w:rFonts w:ascii="Khmer MEF1" w:hAnsi="Khmer MEF1" w:cs="Khmer MEF1"/>
          <w:sz w:val="24"/>
          <w:szCs w:val="24"/>
          <w:lang w:val="ca-ES"/>
        </w:rPr>
        <w:pPrChange w:id="13550" w:author="Un Seakamey" w:date="2022-09-23T09:01:00Z">
          <w:pPr>
            <w:tabs>
              <w:tab w:val="left" w:pos="709"/>
              <w:tab w:val="left" w:pos="851"/>
            </w:tabs>
            <w:spacing w:after="0" w:line="240" w:lineRule="auto"/>
          </w:pPr>
        </w:pPrChange>
      </w:pPr>
      <w:del w:id="13551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tab/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នាពេលអនាគត</w:delText>
        </w:r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delText xml:space="preserve">​ </w:delText>
        </w:r>
        <w:r w:rsidR="00C16774" w:rsidRPr="00E33574" w:rsidDel="00F226D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delText>ផែនការ</w:delText>
        </w:r>
        <w:r w:rsidR="00C16774" w:rsidRPr="00E33574" w:rsidDel="00F226D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delText>សកម្មភាពកែលម្អ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ជាផ្នែកមួយនៃនីតិវិធីតាមដានអនុសាសន៍សវនកម្មគ្រា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មុន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lang w:val="ca-ES"/>
          </w:rPr>
          <w:delText xml:space="preserve"> 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អង្គភាព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សវនកម្មផ្ទៃក្នុង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 xml:space="preserve">នៃ 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3552" w:author="Kem Sereyboth" w:date="2023-07-19T16:59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delText>អ.ស.ហ.</w:delText>
        </w:r>
        <w:r w:rsidR="00C16774"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 xml:space="preserve"> </w:delText>
        </w:r>
        <w:r w:rsidRPr="00E33574" w:rsidDel="00F226D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នឹងពិនិត្យឡើងវិញលើវឌ្ឍនភាពនៃការអនុវត្តតាមអនុសាសន៍</w:delText>
        </w:r>
        <w:r w:rsidRPr="00E33574" w:rsidDel="00F226D0">
          <w:rPr>
            <w:rFonts w:ascii="Khmer MEF1" w:hAnsi="Khmer MEF1" w:cs="Khmer MEF1"/>
            <w:sz w:val="24"/>
            <w:szCs w:val="24"/>
            <w:cs/>
            <w:lang w:val="ca-ES"/>
          </w:rPr>
          <w:delText>ដែលផ្តល់ជូន។</w:delText>
        </w:r>
      </w:del>
    </w:p>
    <w:p w14:paraId="6BE21EB0" w14:textId="4A994081" w:rsidR="00810F61" w:rsidRPr="00E33574" w:rsidDel="00F226D0" w:rsidRDefault="00B5594E">
      <w:pPr>
        <w:spacing w:after="120" w:line="240" w:lineRule="auto"/>
        <w:jc w:val="both"/>
        <w:rPr>
          <w:del w:id="13553" w:author="Voeun Kuyeng" w:date="2022-08-31T11:06:00Z"/>
          <w:rFonts w:ascii="Khmer MEF1" w:hAnsi="Khmer MEF1" w:cs="Khmer MEF1"/>
          <w:sz w:val="24"/>
          <w:szCs w:val="24"/>
          <w:lang w:val="ca-ES"/>
          <w:rPrChange w:id="13554" w:author="Kem Sereyboth" w:date="2023-07-19T16:59:00Z">
            <w:rPr>
              <w:del w:id="13555" w:author="Voeun Kuyeng" w:date="2022-08-31T11:06:00Z"/>
              <w:rFonts w:ascii="Khmer MEF1" w:hAnsi="Khmer MEF1" w:cs="Khmer MEF1"/>
              <w:sz w:val="12"/>
              <w:szCs w:val="12"/>
              <w:lang w:val="ca-ES"/>
            </w:rPr>
          </w:rPrChange>
        </w:rPr>
        <w:pPrChange w:id="13556" w:author="Un Seakamey" w:date="2022-09-23T09:01:00Z">
          <w:pPr>
            <w:spacing w:after="0" w:line="240" w:lineRule="auto"/>
          </w:pPr>
        </w:pPrChange>
      </w:pPr>
      <w:del w:id="13557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lang w:val="ca-ES"/>
          </w:rPr>
          <w:tab/>
        </w:r>
      </w:del>
    </w:p>
    <w:p w14:paraId="5CC02F49" w14:textId="2BF1770B" w:rsidR="00B5594E" w:rsidRPr="00E33574" w:rsidDel="00F226D0" w:rsidRDefault="002B46F2">
      <w:pPr>
        <w:spacing w:after="120" w:line="240" w:lineRule="auto"/>
        <w:ind w:firstLine="360"/>
        <w:jc w:val="both"/>
        <w:rPr>
          <w:del w:id="13558" w:author="Voeun Kuyeng" w:date="2022-08-31T11:06:00Z"/>
          <w:rFonts w:ascii="Khmer MEF2" w:hAnsi="Khmer MEF2" w:cs="Khmer MEF2"/>
          <w:sz w:val="24"/>
          <w:szCs w:val="24"/>
          <w:lang w:val="ca-ES"/>
        </w:rPr>
        <w:pPrChange w:id="13559" w:author="Un Seakamey" w:date="2022-09-23T09:01:00Z">
          <w:pPr>
            <w:spacing w:after="0" w:line="240" w:lineRule="auto"/>
            <w:ind w:firstLine="360"/>
          </w:pPr>
        </w:pPrChange>
      </w:pPr>
      <w:del w:id="13560" w:author="Voeun Kuyeng" w:date="2022-08-31T11:06:00Z">
        <w:r w:rsidRPr="00E33574" w:rsidDel="00F226D0">
          <w:rPr>
            <w:rFonts w:ascii="Khmer MEF2" w:hAnsi="Khmer MEF2" w:cs="Khmer MEF2"/>
            <w:sz w:val="24"/>
            <w:szCs w:val="24"/>
            <w:cs/>
            <w:lang w:val="ca-ES"/>
          </w:rPr>
          <w:delText>២.</w:delText>
        </w:r>
        <w:r w:rsidR="00B5594E" w:rsidRPr="00E33574" w:rsidDel="00F226D0">
          <w:rPr>
            <w:rFonts w:ascii="Khmer MEF2" w:hAnsi="Khmer MEF2" w:cs="Khmer MEF2"/>
            <w:sz w:val="24"/>
            <w:szCs w:val="24"/>
            <w:cs/>
          </w:rPr>
          <w:delText>សេចក្តីផ្តើម</w:delText>
        </w:r>
      </w:del>
    </w:p>
    <w:p w14:paraId="53E2EC58" w14:textId="58BA873E" w:rsidR="006F5A15" w:rsidRPr="00E33574" w:rsidDel="00F226D0" w:rsidRDefault="00CB600D">
      <w:pPr>
        <w:spacing w:after="120" w:line="240" w:lineRule="auto"/>
        <w:ind w:firstLine="360"/>
        <w:jc w:val="both"/>
        <w:rPr>
          <w:del w:id="13561" w:author="Voeun Kuyeng" w:date="2022-08-31T11:06:00Z"/>
          <w:sz w:val="24"/>
          <w:szCs w:val="24"/>
          <w:lang w:val="ca-ES"/>
          <w:rPrChange w:id="13562" w:author="Kem Sereyboth" w:date="2023-07-19T16:59:00Z">
            <w:rPr>
              <w:del w:id="13563" w:author="Voeun Kuyeng" w:date="2022-08-31T11:06:00Z"/>
              <w:rFonts w:asciiTheme="minorHAnsi" w:eastAsiaTheme="minorHAnsi" w:hAnsiTheme="minorHAnsi" w:cstheme="minorBidi"/>
              <w:sz w:val="22"/>
              <w:szCs w:val="36"/>
              <w:lang w:val="ca-ES"/>
            </w:rPr>
          </w:rPrChange>
        </w:rPr>
        <w:pPrChange w:id="13564" w:author="Un Seakamey" w:date="2022-09-23T09:01:00Z">
          <w:pPr>
            <w:pStyle w:val="NormalWeb"/>
            <w:spacing w:before="0" w:beforeAutospacing="0" w:after="0" w:afterAutospacing="0"/>
            <w:ind w:firstLine="709"/>
            <w:jc w:val="both"/>
          </w:pPr>
        </w:pPrChange>
      </w:pPr>
      <w:del w:id="13565" w:author="Voeun Kuyeng" w:date="2022-08-31T11:06:00Z">
        <w:r w:rsidRPr="00E33574" w:rsidDel="00F226D0">
          <w:rPr>
            <w:sz w:val="24"/>
            <w:szCs w:val="24"/>
            <w:lang w:val="ca-ES"/>
            <w:rPrChange w:id="13566" w:author="Kem Sereyboth" w:date="2023-07-19T16:59:00Z">
              <w:rPr>
                <w:lang w:val="ca-ES"/>
              </w:rPr>
            </w:rPrChange>
          </w:rPr>
          <w:delText>​</w:delText>
        </w:r>
        <w:r w:rsidR="006F5A15" w:rsidRPr="00E33574" w:rsidDel="00F226D0">
          <w:rPr>
            <w:sz w:val="24"/>
            <w:szCs w:val="24"/>
            <w:cs/>
            <w:lang w:val="ca-ES"/>
            <w:rPrChange w:id="13567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សេចក្តីផ្តើមគ</w:delText>
        </w:r>
        <w:r w:rsidR="00DB25E0" w:rsidRPr="00E33574" w:rsidDel="00F226D0">
          <w:rPr>
            <w:sz w:val="24"/>
            <w:szCs w:val="24"/>
            <w:cs/>
            <w:lang w:val="ca-ES"/>
            <w:rPrChange w:id="13568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ឺជាចំណុចដែលបង្ហាញអំពីបទដ្ឋានការងារ និងគតិច្បាប់ដែលជាហេតុនាំឱ្យមាន</w:delText>
        </w:r>
        <w:r w:rsidR="006F5A15" w:rsidRPr="00E33574" w:rsidDel="00F226D0">
          <w:rPr>
            <w:sz w:val="24"/>
            <w:szCs w:val="24"/>
            <w:cs/>
            <w:lang w:val="ca-ES"/>
            <w:rPrChange w:id="13569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ការ</w:delText>
        </w:r>
        <w:r w:rsidR="006F5A15" w:rsidRPr="00E33574" w:rsidDel="00F226D0">
          <w:rPr>
            <w:spacing w:val="4"/>
            <w:sz w:val="24"/>
            <w:szCs w:val="24"/>
            <w:cs/>
            <w:lang w:val="ca-ES"/>
            <w:rPrChange w:id="13570" w:author="Kem Sereyboth" w:date="2023-07-19T16:59:00Z">
              <w:rPr>
                <w:rFonts w:cs="MoolBoran"/>
                <w:spacing w:val="4"/>
                <w:cs/>
                <w:lang w:val="ca-ES"/>
              </w:rPr>
            </w:rPrChange>
          </w:rPr>
          <w:delText>ធ្វើ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571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>សវនកម្មរបស់អង្គភាពសវនកម្មផ្ទៃក្នុងនៃអ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572" w:author="Kem Sereyboth" w:date="2023-07-19T16:59:00Z">
              <w:rPr>
                <w:rFonts w:cs="MoolBoran"/>
                <w:b/>
                <w:bCs/>
                <w:spacing w:val="2"/>
                <w:cs/>
                <w:lang w:val="ca-ES"/>
              </w:rPr>
            </w:rPrChange>
          </w:rPr>
          <w:delText xml:space="preserve">.ស.ហ. 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573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 xml:space="preserve">លើអង្គភាពក្រោមឱវាទ 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574" w:author="Kem Sereyboth" w:date="2023-07-19T16:59:00Z">
              <w:rPr>
                <w:rFonts w:cs="MoolBoran"/>
                <w:b/>
                <w:bCs/>
                <w:spacing w:val="2"/>
                <w:cs/>
                <w:lang w:val="ca-ES"/>
              </w:rPr>
            </w:rPrChange>
          </w:rPr>
          <w:delText xml:space="preserve">អ.ស.ហ. </w:delText>
        </w:r>
        <w:r w:rsidR="006F5A15" w:rsidRPr="00E33574" w:rsidDel="00F226D0">
          <w:rPr>
            <w:spacing w:val="2"/>
            <w:sz w:val="24"/>
            <w:szCs w:val="24"/>
            <w:cs/>
            <w:lang w:val="ca-ES"/>
            <w:rPrChange w:id="13575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>ទាំងអស់</w:delText>
        </w:r>
        <w:r w:rsidR="005F190D" w:rsidRPr="00E33574" w:rsidDel="00F226D0">
          <w:rPr>
            <w:spacing w:val="2"/>
            <w:sz w:val="24"/>
            <w:szCs w:val="24"/>
            <w:cs/>
            <w:lang w:val="ca-ES"/>
            <w:rPrChange w:id="13576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>។</w:delText>
        </w:r>
        <w:r w:rsidR="00DB25E0" w:rsidRPr="00E33574" w:rsidDel="00F226D0">
          <w:rPr>
            <w:spacing w:val="2"/>
            <w:sz w:val="24"/>
            <w:szCs w:val="24"/>
            <w:cs/>
            <w:lang w:val="ca-ES"/>
            <w:rPrChange w:id="13577" w:author="Kem Sereyboth" w:date="2023-07-19T16:59:00Z">
              <w:rPr>
                <w:rFonts w:cs="MoolBoran"/>
                <w:spacing w:val="2"/>
                <w:cs/>
                <w:lang w:val="ca-ES"/>
              </w:rPr>
            </w:rPrChange>
          </w:rPr>
          <w:delText xml:space="preserve"> ដូចនេះ</w:delText>
        </w:r>
        <w:r w:rsidR="00DB25E0" w:rsidRPr="00E33574" w:rsidDel="00F226D0">
          <w:rPr>
            <w:spacing w:val="-4"/>
            <w:sz w:val="24"/>
            <w:szCs w:val="24"/>
            <w:lang w:val="ca-ES"/>
            <w:rPrChange w:id="13578" w:author="Kem Sereyboth" w:date="2023-07-19T16:59:00Z">
              <w:rPr>
                <w:spacing w:val="-4"/>
                <w:lang w:val="ca-ES"/>
              </w:rPr>
            </w:rPrChange>
          </w:rPr>
          <w:delText xml:space="preserve"> </w:delText>
        </w:r>
        <w:r w:rsidR="00DB25E0" w:rsidRPr="00E33574" w:rsidDel="00F226D0">
          <w:rPr>
            <w:sz w:val="24"/>
            <w:szCs w:val="24"/>
            <w:cs/>
            <w:lang w:val="ca-ES"/>
            <w:rPrChange w:id="13579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សេចក្តី</w:delText>
        </w:r>
        <w:r w:rsidR="005F190D" w:rsidRPr="00E33574" w:rsidDel="00F226D0">
          <w:rPr>
            <w:sz w:val="24"/>
            <w:szCs w:val="24"/>
            <w:cs/>
            <w:lang w:val="ca-ES"/>
            <w:rPrChange w:id="13580" w:author="Kem Sereyboth" w:date="2023-07-19T16:59:00Z">
              <w:rPr>
                <w:rFonts w:cs="MoolBoran"/>
                <w:cs/>
                <w:lang w:val="ca-ES"/>
              </w:rPr>
            </w:rPrChange>
          </w:rPr>
          <w:delText xml:space="preserve">ផ្តើម </w:delText>
        </w:r>
        <w:r w:rsidR="00DB25E0" w:rsidRPr="00E33574" w:rsidDel="00F226D0">
          <w:rPr>
            <w:sz w:val="24"/>
            <w:szCs w:val="24"/>
            <w:cs/>
            <w:lang w:val="ca-ES"/>
            <w:rPrChange w:id="13581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គួរត្រូវបា</w:delText>
        </w:r>
        <w:r w:rsidR="005F190D" w:rsidRPr="00E33574" w:rsidDel="00F226D0">
          <w:rPr>
            <w:sz w:val="24"/>
            <w:szCs w:val="24"/>
            <w:cs/>
            <w:lang w:val="ca-ES"/>
            <w:rPrChange w:id="13582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នសរសេរ</w:delText>
        </w:r>
        <w:r w:rsidR="00DB25E0" w:rsidRPr="00E33574" w:rsidDel="00F226D0">
          <w:rPr>
            <w:sz w:val="24"/>
            <w:szCs w:val="24"/>
            <w:cs/>
            <w:lang w:val="ca-ES"/>
            <w:rPrChange w:id="13583" w:author="Kem Sereyboth" w:date="2023-07-19T16:59:00Z">
              <w:rPr>
                <w:rFonts w:cs="MoolBoran"/>
                <w:cs/>
                <w:lang w:val="ca-ES"/>
              </w:rPr>
            </w:rPrChange>
          </w:rPr>
          <w:delText>ដូចមានរៀបរាប់ដូចខាងក្រោម៖</w:delText>
        </w:r>
      </w:del>
    </w:p>
    <w:p w14:paraId="64BDCD36" w14:textId="46A07A64" w:rsidR="00DC1E1E" w:rsidRPr="00E33574" w:rsidDel="005C2A8C" w:rsidRDefault="006D6D24">
      <w:pPr>
        <w:spacing w:after="120" w:line="240" w:lineRule="auto"/>
        <w:ind w:firstLine="709"/>
        <w:jc w:val="both"/>
        <w:rPr>
          <w:del w:id="13584" w:author="Voeun Kuyeng" w:date="2022-07-07T10:21:00Z"/>
          <w:rFonts w:ascii="Khmer MEF1" w:hAnsi="Khmer MEF1" w:cs="Khmer MEF1"/>
          <w:sz w:val="24"/>
          <w:szCs w:val="24"/>
          <w:lang w:val="ca-ES"/>
        </w:rPr>
        <w:pPrChange w:id="13585" w:author="Un Seakamey" w:date="2022-09-23T09:01:00Z">
          <w:pPr>
            <w:spacing w:after="0" w:line="240" w:lineRule="auto"/>
          </w:pPr>
        </w:pPrChange>
      </w:pPr>
      <w:del w:id="13586" w:author="Voeun Kuyeng" w:date="2022-07-20T16:15:00Z">
        <w:r w:rsidRPr="00E33574" w:rsidDel="00E523EC">
          <w:rPr>
            <w:rFonts w:ascii="Khmer MEF1" w:hAnsi="Khmer MEF1" w:cs="Khmer MEF1"/>
            <w:sz w:val="24"/>
            <w:szCs w:val="24"/>
            <w:lang w:val="ca-ES"/>
            <w:rPrChange w:id="13587" w:author="Kem Sereyboth" w:date="2023-07-19T16:59:00Z">
              <w:rPr>
                <w:rFonts w:ascii="Khmer MEF1" w:hAnsi="Khmer MEF1" w:cs="Khmer MEF1"/>
                <w:color w:val="0070C0"/>
              </w:rPr>
            </w:rPrChange>
          </w:rPr>
          <w:delText xml:space="preserve">  </w:delText>
        </w:r>
      </w:del>
      <w:del w:id="13588" w:author="Voeun Kuyeng" w:date="2022-08-31T11:06:00Z">
        <w:r w:rsidR="00A21307" w:rsidRPr="00E33574" w:rsidDel="00F226D0">
          <w:rPr>
            <w:rFonts w:ascii="Khmer MEF1" w:hAnsi="Khmer MEF1" w:cs="Khmer MEF1"/>
            <w:sz w:val="24"/>
            <w:szCs w:val="24"/>
            <w:cs/>
            <w:lang w:val="ca-ES"/>
            <w:rPrChange w:id="13589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ដោយ</w:delText>
        </w:r>
      </w:del>
      <w:ins w:id="13590" w:author="Sethvannak Sam" w:date="2022-07-26T15:19:00Z">
        <w:del w:id="13591" w:author="Voeun Kuyeng" w:date="2022-08-31T11:06:00Z">
          <w:r w:rsidR="006B5E5F" w:rsidRPr="00E33574" w:rsidDel="00F226D0">
            <w:rPr>
              <w:rFonts w:ascii="!Khmer MEF1" w:hAnsi="!Khmer MEF1" w:cs="!Khmer MEF1"/>
              <w:spacing w:val="-4"/>
              <w:sz w:val="24"/>
              <w:szCs w:val="24"/>
              <w:cs/>
              <w:lang w:val="ca-ES"/>
              <w:rPrChange w:id="13592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ខ២</w:delText>
          </w:r>
        </w:del>
      </w:ins>
      <w:ins w:id="13593" w:author="Sethvannak Sam" w:date="2022-07-26T15:21:00Z">
        <w:del w:id="13594" w:author="Voeun Kuyeng" w:date="2022-08-31T11:06:00Z">
          <w:r w:rsidR="006B5E5F" w:rsidRPr="00E33574" w:rsidDel="00F226D0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13595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គ៣</w:delText>
          </w:r>
        </w:del>
      </w:ins>
      <w:ins w:id="13596" w:author="Sethvannak Sam" w:date="2022-07-26T15:23:00Z">
        <w:del w:id="13597" w:author="Voeun Kuyeng" w:date="2022-08-31T11:06:00Z">
          <w:r w:rsidR="00942A4D" w:rsidRPr="00E33574" w:rsidDel="00F226D0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>ចុះ</w:delText>
          </w:r>
        </w:del>
      </w:ins>
      <w:ins w:id="13598" w:author="Sethvannak Sam" w:date="2022-07-26T15:37:00Z">
        <w:del w:id="13599" w:author="Voeun Kuyeng" w:date="2022-08-31T11:06:00Z">
          <w:r w:rsidR="00057BA7"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3600" w:author="Sethvannak Sam" w:date="2022-07-26T15:34:00Z">
        <w:del w:id="13601" w:author="Voeun Kuyeng" w:date="2022-08-31T11:06:00Z">
          <w:r w:rsidR="00E775D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3602" w:author="Sethvannak Sam" w:date="2022-07-26T15:35:00Z">
        <w:del w:id="13603" w:author="Voeun Kuyeng" w:date="2022-08-31T11:06:00Z">
          <w:r w:rsidR="00E775D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ហើយ</w:delText>
          </w:r>
        </w:del>
      </w:ins>
      <w:ins w:id="13604" w:author="Sethvannak Sam" w:date="2022-07-26T15:34:00Z">
        <w:del w:id="13605" w:author="Voeun Kuyeng" w:date="2022-08-31T11:06:00Z">
          <w:r w:rsidR="00E775D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0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បានរកឃើញនូវភាពមិនប្រក្រតី</w:delText>
          </w:r>
          <w:r w:rsidR="00E775D6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60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មួយចំនួន</w:delText>
          </w:r>
        </w:del>
      </w:ins>
      <w:ins w:id="13608" w:author="Sethvannak Sam" w:date="2022-07-26T15:49:00Z">
        <w:del w:id="13609" w:author="Voeun Kuyeng" w:date="2022-07-27T11:19:00Z">
          <w:r w:rsidR="00E676C2" w:rsidRPr="00E33574" w:rsidDel="002C2F0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61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13611" w:author="Sethvannak Sam" w:date="2022-07-26T15:53:00Z">
        <w:del w:id="13612" w:author="Voeun Kuyeng" w:date="2022-08-31T11:06:00Z">
          <w:r w:rsidR="00276E75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61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</w:delText>
          </w:r>
        </w:del>
      </w:ins>
      <w:ins w:id="13614" w:author="Sethvannak Sam" w:date="2022-07-26T15:34:00Z">
        <w:del w:id="13615" w:author="Voeun Kuyeng" w:date="2022-08-31T11:06:00Z">
          <w:r w:rsidR="00E775D6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61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អាចនាំឱ្យមាននូវហានិភ័យដល់</w:delText>
          </w:r>
        </w:del>
      </w:ins>
      <w:ins w:id="13617" w:author="Sethvannak Sam" w:date="2022-07-26T15:50:00Z">
        <w:del w:id="13618" w:author="Voeun Kuyeng" w:date="2022-08-31T11:06:00Z">
          <w:r w:rsidR="00E676C2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61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សវនដ្ឋាន</w:delText>
          </w:r>
        </w:del>
      </w:ins>
      <w:ins w:id="13620" w:author="Sethvannak Sam" w:date="2022-07-26T15:34:00Z">
        <w:del w:id="13621" w:author="Voeun Kuyeng" w:date="2022-08-31T11:06:00Z">
          <w:r w:rsidR="00E775D6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62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នាពេលអនាគត។</w:delText>
          </w:r>
        </w:del>
      </w:ins>
      <w:ins w:id="13623" w:author="Sethvannak Sam" w:date="2022-07-26T16:01:00Z">
        <w:del w:id="13624" w:author="Voeun Kuyeng" w:date="2022-08-31T11:06:00Z">
          <w:r w:rsidR="006817DB"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362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ដែលបាន</w:delText>
          </w:r>
        </w:del>
      </w:ins>
      <w:ins w:id="13626" w:author="Sethvannak Sam" w:date="2022-07-26T15:58:00Z">
        <w:del w:id="13627" w:author="Voeun Kuyeng" w:date="2022-08-31T11:06:00Z">
          <w:r w:rsidR="006817DB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62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 xml:space="preserve"> </w:delText>
          </w:r>
        </w:del>
      </w:ins>
      <w:ins w:id="13629" w:author="Sethvannak Sam" w:date="2022-07-07T15:54:00Z">
        <w:del w:id="13630" w:author="Voeun Kuyeng" w:date="2022-08-31T11:06:00Z">
          <w:r w:rsidR="00FF1C62" w:rsidRPr="00E33574" w:rsidDel="00F226D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ការ</w:delText>
          </w:r>
        </w:del>
      </w:ins>
      <w:ins w:id="13631" w:author="Sethvannak Sam" w:date="2022-07-07T15:52:00Z">
        <w:del w:id="13632" w:author="Voeun Kuyeng" w:date="2022-08-31T11:06:00Z">
          <w:r w:rsidR="003E1F9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ប្រចាំឆ្ន</w:delText>
          </w:r>
        </w:del>
      </w:ins>
      <w:ins w:id="13633" w:author="Sethvannak Sam" w:date="2022-07-07T15:53:00Z">
        <w:del w:id="13634" w:author="Voeun Kuyeng" w:date="2022-08-31T11:06:00Z">
          <w:r w:rsidR="003E1F9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ាំ</w:delText>
          </w:r>
        </w:del>
      </w:ins>
      <w:ins w:id="13635" w:author="Sethvannak Sam" w:date="2022-07-26T16:08:00Z">
        <w:del w:id="13636" w:author="Voeun Kuyeng" w:date="2022-08-31T11:06:00Z">
          <w:r w:rsidR="008662F4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63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និង</w:delText>
          </w:r>
        </w:del>
      </w:ins>
      <w:ins w:id="13638" w:author="Sethvannak Sam" w:date="2022-07-26T16:05:00Z">
        <w:del w:id="13639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64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ក្នុង</w:delText>
          </w:r>
        </w:del>
      </w:ins>
      <w:ins w:id="13641" w:author="Sethvannak Sam" w:date="2022-07-26T16:04:00Z">
        <w:del w:id="13642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64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ការតាមដាន</w:delText>
          </w:r>
        </w:del>
      </w:ins>
      <w:ins w:id="13644" w:author="Sethvannak Sam" w:date="2022-07-26T16:09:00Z">
        <w:del w:id="13645" w:author="Voeun Kuyeng" w:date="2022-08-31T11:06:00Z">
          <w:r w:rsidR="008662F4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64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ការអនុវត្ត</w:delText>
          </w:r>
        </w:del>
      </w:ins>
      <w:ins w:id="13647" w:author="Sethvannak Sam" w:date="2022-07-26T16:04:00Z">
        <w:del w:id="13648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64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អនុសាស</w:delText>
          </w:r>
        </w:del>
      </w:ins>
      <w:ins w:id="13650" w:author="Sethvannak Sam" w:date="2022-07-26T16:05:00Z">
        <w:del w:id="13651" w:author="Voeun Kuyeng" w:date="2022-08-31T11:06:00Z">
          <w:r w:rsidR="005C2A8C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65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ន៍សវនកម្ម</w:delText>
          </w:r>
        </w:del>
      </w:ins>
      <w:del w:id="13653" w:author="Voeun Kuyeng" w:date="2022-07-07T10:21:00Z">
        <w:r w:rsidR="00A21307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65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="00E419C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65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</w:delText>
        </w:r>
        <w:r w:rsidR="00AA7986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65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ុ</w:delText>
        </w:r>
        <w:r w:rsidR="00E419C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65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លោម</w:delText>
        </w:r>
        <w:r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65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តាម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659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ផែនការសកម្មភាពបីឆ្នាំរំកិល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66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661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២០២</w:delText>
        </w:r>
        <w:r w:rsidR="006958C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66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២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66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-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66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២០២</w:delText>
        </w:r>
        <w:r w:rsidR="006958C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665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៤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666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667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របស់អង្គភាពសវនកម្មផ្ទៃក្នុងនៃអាជ្ញាធរសេវាហិរញ្ញវត្ថុ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668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​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669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មិនមែន</w:delText>
        </w:r>
        <w:r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67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​​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7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ធនាគារ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7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(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73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74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7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7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7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7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 xml:space="preserve">.)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7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ដែលបានអនុម័តដោយក្រុមប្រឹក្សា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8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81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82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83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84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8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8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z w:val="24"/>
                <w:szCs w:val="24"/>
                <w:lang w:val="ca-ES"/>
              </w:rPr>
            </w:rPrChange>
          </w:rPr>
          <w:delText xml:space="preserve">.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8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ក្នុងសម័យប្រជុំលើកទី</w:delText>
        </w:r>
        <w:r w:rsidR="00375D05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8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៩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8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9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អាណ្ណត្តិទី១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9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9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នាថ្ងៃ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9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​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9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ទី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9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៣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9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9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ខែ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69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ឧសភា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69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0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ឆ្នាំ២០២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0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0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0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ដែលក្នុងឆ្នាំ២០២</w:delText>
        </w:r>
        <w:r w:rsidR="0085750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0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២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0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0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07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កម្មផ្ទៃក្នុង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708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09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ត្រូវ</w:delText>
        </w:r>
        <w:r w:rsidR="00BC6363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10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ធ្វើសវនកម្ម</w:delText>
        </w:r>
        <w:r w:rsidR="00E419C2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11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អនុលោមភាព</w:delText>
        </w:r>
        <w:r w:rsidR="00BC6363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12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លើ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13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អង្គភាពក្រោមឱវាទ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714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1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71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1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71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1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720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>.</w:delText>
        </w:r>
        <w:r w:rsidR="005C2543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721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2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B418ED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22" w:author="Kem Sereyboth" w:date="2023-07-19T16:59:00Z">
              <w:rPr>
                <w:rFonts w:ascii="!Khmer MEF1" w:hAnsi="!Khmer MEF1" w:cs="!Khmer MEF1"/>
                <w:color w:val="0070C0"/>
                <w:spacing w:val="2"/>
                <w:sz w:val="24"/>
                <w:szCs w:val="24"/>
                <w:cs/>
                <w:lang w:val="ca-ES"/>
              </w:rPr>
            </w:rPrChange>
          </w:rPr>
          <w:delText>រួមមាន អគ្គលេខាធិការដ្ឋាន</w:delText>
        </w:r>
        <w:r w:rsidR="00B418ED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2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អ.ស.ហ. និយ័តករធានារ៉ាប់រងកម្ពុជា និយ័តករមូលបត្រកម្ពុជា និយ័តករសន្តិសុខសង្គម និយ័តករបរធនបាលកិច្ច និយ័តករគណនេយ្យនិងសវនកម្ម និងនិយ័តករអាជីវកម្មអចលនវត្ថុនិងបញ្ចាំ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2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2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8123F9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2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ការធ្វើសវនកម្ម</w:delText>
        </w:r>
        <w:r w:rsidR="007B0927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2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លើ</w:delText>
        </w:r>
        <w:r w:rsidR="007B0927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28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ភាពត្រឹមត្រូវ</w:delText>
        </w:r>
        <w:r w:rsidR="007A666C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29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 ភាពសមស្រប ភាព</w:delText>
        </w:r>
        <w:r w:rsidR="00FF355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3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គ្រប់គ្រាន់នូវ</w:delText>
        </w:r>
        <w:r w:rsidR="007B0927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31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អនុលោមភាព </w:delText>
        </w:r>
        <w:r w:rsidR="00FF355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3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ត្រូវបានកំណត់</w:delText>
        </w:r>
        <w:r w:rsidR="000502DF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3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ជាក់លាក់</w:delText>
        </w:r>
        <w:r w:rsidR="003E47B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3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ដោយអនុក្រឹត្យលេខ</w:delText>
        </w:r>
        <w:r w:rsidR="003E47B3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3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</w:del>
    </w:p>
    <w:p w14:paraId="23FBB14B" w14:textId="158428EB" w:rsidR="005C2A8C" w:rsidRPr="00E33574" w:rsidDel="00F226D0" w:rsidRDefault="005C2A8C">
      <w:pPr>
        <w:spacing w:after="120" w:line="240" w:lineRule="auto"/>
        <w:ind w:firstLine="709"/>
        <w:jc w:val="both"/>
        <w:rPr>
          <w:ins w:id="13736" w:author="Sethvannak Sam" w:date="2022-07-26T16:04:00Z"/>
          <w:del w:id="13737" w:author="Voeun Kuyeng" w:date="2022-08-31T11:06:00Z"/>
          <w:rFonts w:ascii="Khmer MEF1" w:hAnsi="Khmer MEF1" w:cs="Khmer MEF1"/>
          <w:spacing w:val="-2"/>
          <w:sz w:val="24"/>
          <w:szCs w:val="24"/>
          <w:lang w:val="ca-ES"/>
          <w:rPrChange w:id="13738" w:author="Kem Sereyboth" w:date="2023-07-19T16:59:00Z">
            <w:rPr>
              <w:ins w:id="13739" w:author="Sethvannak Sam" w:date="2022-07-26T16:04:00Z"/>
              <w:del w:id="13740" w:author="Voeun Kuyeng" w:date="2022-08-31T11:06:00Z"/>
              <w:rFonts w:ascii="!Khmer MEF1" w:hAnsi="!Khmer MEF1" w:cs="!Khmer MEF1"/>
              <w:color w:val="0070C0"/>
              <w:sz w:val="24"/>
              <w:szCs w:val="24"/>
              <w:lang w:val="ca-ES"/>
            </w:rPr>
          </w:rPrChange>
        </w:rPr>
        <w:pPrChange w:id="13741" w:author="Un Seakamey" w:date="2022-09-23T09:01:00Z">
          <w:pPr>
            <w:spacing w:after="0" w:line="240" w:lineRule="auto"/>
            <w:ind w:firstLine="720"/>
            <w:jc w:val="both"/>
          </w:pPr>
        </w:pPrChange>
      </w:pPr>
    </w:p>
    <w:p w14:paraId="620A6C97" w14:textId="6B83426A" w:rsidR="006D6D24" w:rsidRPr="00E33574" w:rsidDel="00FE72E6" w:rsidRDefault="003E47B3">
      <w:pPr>
        <w:spacing w:after="120" w:line="240" w:lineRule="auto"/>
        <w:jc w:val="both"/>
        <w:rPr>
          <w:del w:id="13742" w:author="Voeun Kuyeng" w:date="2022-07-07T10:21:00Z"/>
          <w:rFonts w:ascii="!Khmer MEF1" w:hAnsi="!Khmer MEF1" w:cs="!Khmer MEF1"/>
          <w:sz w:val="24"/>
          <w:szCs w:val="24"/>
          <w:lang w:val="ca-ES"/>
          <w:rPrChange w:id="13743" w:author="Kem Sereyboth" w:date="2023-07-19T16:59:00Z">
            <w:rPr>
              <w:del w:id="13744" w:author="Voeun Kuyeng" w:date="2022-07-07T10:21:00Z"/>
              <w:rFonts w:ascii="!Khmer MEF1" w:hAnsi="!Khmer MEF1" w:cs="!Khmer MEF1"/>
              <w:color w:val="0070C0"/>
              <w:sz w:val="24"/>
              <w:szCs w:val="24"/>
              <w:lang w:val="ca-ES"/>
            </w:rPr>
          </w:rPrChange>
        </w:rPr>
        <w:pPrChange w:id="13745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3746" w:author="Voeun Kuyeng" w:date="2022-07-07T10:21:00Z"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4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១១៣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4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4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អនក្រ</w:delText>
        </w:r>
        <w:r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5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.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5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បក ចុះថ្ងៃទី១៤ ខែកក្កដា ឆ្នាំ២០២១</w:delText>
        </w:r>
        <w:r w:rsidR="00264C15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5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855FAB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5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ស្តីពីការរៀបចំ</w:delText>
        </w:r>
        <w:r w:rsidR="00DC1E1E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5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855FAB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5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</w:delText>
        </w:r>
        <w:r w:rsidR="00647723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5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ិងការប្រព្រឹត្តទៅនៃអាជ្ញាធរសេវាហិរញ្ញវត្ថុមិនមែនធនាគារ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5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5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B012EB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5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អនុក្រឹត្យ</w:delText>
        </w:r>
        <w:r w:rsidR="00E96AB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6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នេះ</w:delText>
        </w:r>
        <w:r w:rsidR="00996426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6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ក៏បានកំណត់អំពីមុខងារ តួនាទី​ និងដែនសមត្ថកិច្ចរបស់អង្គភាព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6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សវនកម្មផ្ទៃក្នុងនៃ អ.ស.ហ. ក្នុងការធ្វើសវនកម្មនៅគ្រប់អង្គភាពក្រោមឱវាទ អ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76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.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64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765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.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66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767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lang w:val="ca-ES"/>
              </w:rPr>
            </w:rPrChange>
          </w:rPr>
          <w:delText>.</w:delText>
        </w:r>
        <w:r w:rsidR="00996426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68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ផងដែរ។</w:delText>
        </w:r>
        <w:r w:rsidR="00996426" w:rsidRPr="00E33574" w:rsidDel="00FE72E6">
          <w:rPr>
            <w:rFonts w:ascii="Khmer MEF1" w:hAnsi="Khmer MEF1" w:cs="Khmer MEF1"/>
            <w:spacing w:val="-2"/>
            <w:sz w:val="24"/>
            <w:szCs w:val="24"/>
            <w:lang w:val="ca-ES"/>
            <w:rPrChange w:id="13769" w:author="Kem Sereyboth" w:date="2023-07-19T16:59:00Z">
              <w:rPr>
                <w:rFonts w:ascii="Khmer MEF1" w:hAnsi="Khmer MEF1" w:cs="Khmer MEF1"/>
                <w:spacing w:val="-2"/>
                <w:lang w:val="ca-ES"/>
              </w:rPr>
            </w:rPrChange>
          </w:rPr>
          <w:delText xml:space="preserve"> </w:delText>
        </w:r>
        <w:r w:rsidR="00382529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70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71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ដើម្បីធា</w:delText>
        </w:r>
        <w:r w:rsidR="00E96AB8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72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773" w:author="Kem Sereyboth" w:date="2023-07-19T16:59:00Z">
              <w:rPr>
                <w:rFonts w:ascii="!Khmer MEF1" w:hAnsi="!Khmer MEF1" w:cs="!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នា</w:delText>
        </w:r>
        <w:r w:rsidR="00E96AB8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7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7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បានប្រសិទ្ធភាព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77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7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និងស័ក្តិសិទ្ធភាពក្នុងការធ្វើសវនកម្មអនុលោមភាពទៅតាមបទប្បញ្ញត្តិ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77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7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សម្រាប់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lang w:val="ca-ES"/>
            <w:rPrChange w:id="1378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13781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ឆ្នាំ២០២២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8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83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8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E93C4F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85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បាន</w:delText>
        </w:r>
        <w:r w:rsidR="00DB5E2A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86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រៀបចំនិង</w:delText>
        </w:r>
        <w:r w:rsidR="00E93C4F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87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អនុវត្ត</w:delText>
        </w:r>
        <w:r w:rsidR="007972AF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88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តាម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89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ផែនការសវនកម្ម</w:delText>
        </w:r>
        <w:r w:rsidR="00ED030A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90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សម្រាប់ការិយបរិច្ឆេទឆ្នាំ២០២២</w:delText>
        </w:r>
      </w:del>
      <w:del w:id="13791" w:author="Voeun Kuyeng" w:date="2022-07-07T10:20:00Z"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792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13793" w:author="Voeun Kuyeng" w:date="2022-07-07T10:21:00Z">
        <w:r w:rsidR="00945E5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794" w:author="Kem Sereyboth" w:date="2023-07-19T16:59:00Z">
              <w:rPr>
                <w:rFonts w:ascii="!Khmer MEF1" w:hAnsi="!Khmer MEF1" w:cs="!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</w:del>
    </w:p>
    <w:p w14:paraId="7E7AEC25" w14:textId="747498CA" w:rsidR="007D25F3" w:rsidRPr="00E33574" w:rsidDel="00FE72E6" w:rsidRDefault="00945E52">
      <w:pPr>
        <w:spacing w:after="120" w:line="240" w:lineRule="auto"/>
        <w:jc w:val="both"/>
        <w:rPr>
          <w:ins w:id="13795" w:author="Sethvannak Sam" w:date="2022-07-04T15:14:00Z"/>
          <w:del w:id="13796" w:author="Voeun Kuyeng" w:date="2022-07-07T10:21:00Z"/>
          <w:rFonts w:ascii="Khmer MEF1" w:hAnsi="Khmer MEF1" w:cs="Khmer MEF1"/>
          <w:sz w:val="24"/>
          <w:szCs w:val="24"/>
          <w:lang w:val="ca-ES"/>
          <w:rPrChange w:id="13797" w:author="Kem Sereyboth" w:date="2023-07-19T16:59:00Z">
            <w:rPr>
              <w:ins w:id="13798" w:author="Sethvannak Sam" w:date="2022-07-04T15:14:00Z"/>
              <w:del w:id="13799" w:author="Voeun Kuyeng" w:date="2022-07-07T10:21:00Z"/>
              <w:rFonts w:ascii="Khmer MEF1" w:hAnsi="Khmer MEF1" w:cs="Khmer MEF1"/>
              <w:color w:val="0070C0"/>
              <w:lang w:val="ca-ES"/>
            </w:rPr>
          </w:rPrChange>
        </w:rPr>
        <w:pPrChange w:id="13800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3801" w:author="Voeun Kuyeng" w:date="2022-07-07T10:21:00Z"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02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     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03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យោងតាម</w:delText>
        </w:r>
        <w:r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04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លិខិត</w:delText>
        </w:r>
        <w:r w:rsidR="00481AC9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05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លេខ ០៤៤ </w:delText>
        </w:r>
        <w:r w:rsidR="007F3A57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06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អ.ស.ហ. អ.ស.ផ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07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ដ៏ខ្ពង់ខ្ពស់របស់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08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Khmer MEF2" w:hAnsi="Khmer MEF2" w:cs="Khmer MEF2"/>
            <w:sz w:val="24"/>
            <w:szCs w:val="24"/>
            <w:cs/>
            <w:lang w:val="ca-ES"/>
            <w:rPrChange w:id="13809" w:author="Kem Sereyboth" w:date="2023-07-19T16:59:00Z">
              <w:rPr>
                <w:rFonts w:ascii="Khmer MEF2" w:hAnsi="Khmer MEF2" w:cs="Khmer MEF2"/>
                <w:color w:val="0070C0"/>
                <w:cs/>
                <w:lang w:val="ca-ES"/>
              </w:rPr>
            </w:rPrChange>
          </w:rPr>
          <w:delText>ឯកឧត្តម</w:delText>
        </w:r>
      </w:del>
      <w:ins w:id="13810" w:author="Sethvannak Sam" w:date="2022-07-04T15:07:00Z">
        <w:del w:id="13811" w:author="Voeun Kuyeng" w:date="2022-07-07T10:21:00Z">
          <w:r w:rsidR="002B1490" w:rsidRPr="00E33574" w:rsidDel="00FE72E6">
            <w:rPr>
              <w:rFonts w:ascii="Khmer MEF2" w:hAnsi="Khmer MEF2" w:cs="Khmer MEF2"/>
              <w:sz w:val="24"/>
              <w:szCs w:val="24"/>
              <w:cs/>
              <w:lang w:val="ca-ES"/>
              <w:rPrChange w:id="13812" w:author="Kem Sereyboth" w:date="2023-07-19T16:59:00Z">
                <w:rPr>
                  <w:rFonts w:ascii="Khmer MEF2" w:hAnsi="Khmer MEF2" w:cs="Khmer MEF2"/>
                  <w:color w:val="0070C0"/>
                  <w:cs/>
                  <w:lang w:val="ca-ES"/>
                </w:rPr>
              </w:rPrChange>
            </w:rPr>
            <w:delText>អគ្គ</w:delText>
          </w:r>
        </w:del>
      </w:ins>
      <w:del w:id="13813" w:author="Voeun Kuyeng" w:date="2022-07-07T10:21:00Z">
        <w:r w:rsidR="006D6D24" w:rsidRPr="00E33574" w:rsidDel="00FE72E6">
          <w:rPr>
            <w:rFonts w:ascii="Khmer MEF2" w:hAnsi="Khmer MEF2" w:cs="Khmer MEF2"/>
            <w:sz w:val="24"/>
            <w:szCs w:val="24"/>
            <w:cs/>
            <w:lang w:val="ca-ES"/>
            <w:rPrChange w:id="13814" w:author="Kem Sereyboth" w:date="2023-07-19T16:59:00Z">
              <w:rPr>
                <w:rFonts w:ascii="Khmer MEF2" w:hAnsi="Khmer MEF2" w:cs="Khmer MEF2"/>
                <w:color w:val="0070C0"/>
                <w:cs/>
                <w:lang w:val="ca-ES"/>
              </w:rPr>
            </w:rPrChange>
          </w:rPr>
          <w:delText>បណ្ឌិតសភាចារ្យឧបនាយករដ្ឋមន្ត្រី</w:delText>
        </w:r>
        <w:r w:rsidR="006D6D24" w:rsidRPr="00E33574" w:rsidDel="00FE72E6">
          <w:rPr>
            <w:rFonts w:ascii="Khmer MEF2" w:hAnsi="Khmer MEF2" w:cs="Khmer MEF2"/>
            <w:sz w:val="24"/>
            <w:szCs w:val="24"/>
            <w:lang w:val="ca-ES"/>
            <w:rPrChange w:id="13815" w:author="Kem Sereyboth" w:date="2023-07-19T16:59:00Z">
              <w:rPr>
                <w:rFonts w:ascii="Khmer MEF2" w:hAnsi="Khmer MEF2" w:cs="Khmer MEF2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16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និងជាប្រធាន</w:delText>
        </w:r>
        <w:r w:rsidR="006D6D24" w:rsidRPr="00E33574" w:rsidDel="00FE72E6">
          <w:rPr>
            <w:rFonts w:ascii="Khmer MEF1" w:hAnsi="Khmer MEF1" w:cs="Khmer MEF1"/>
            <w:sz w:val="24"/>
            <w:szCs w:val="24"/>
            <w:lang w:val="ca-ES"/>
            <w:rPrChange w:id="13817" w:author="Kem Sereyboth" w:date="2023-07-19T16:59:00Z">
              <w:rPr>
                <w:rFonts w:ascii="Khmer MEF1" w:hAnsi="Khmer MEF1" w:cs="Khmer MEF1"/>
                <w:color w:val="0070C0"/>
                <w:lang w:val="ca-ES"/>
              </w:rPr>
            </w:rPrChange>
          </w:rPr>
          <w:delText>​</w:delText>
        </w:r>
        <w:r w:rsidR="006D6D24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18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ក្រុមប្រឹក្សា អ.ស.ហ.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19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20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ចុះថ្ងៃទី</w:delText>
        </w:r>
        <w:r w:rsidR="0059308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21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៣០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22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23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ខែ</w:delText>
        </w:r>
        <w:r w:rsidR="0059308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24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ឧសភា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25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26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ឆ្នាំ២០២</w:delText>
        </w:r>
        <w:r w:rsidR="0059308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27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២</w:delText>
        </w:r>
        <w:r w:rsidR="00263A2E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28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 xml:space="preserve"> ស្តីពី</w:delText>
        </w:r>
        <w:r w:rsidR="005A5989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29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ការស្នើសុំ</w:delText>
        </w:r>
        <w:r w:rsidR="006D6D24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30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E0537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31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ផ្តល់កិច្ចសហការដល់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32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អង្គភាពសវនកម្មផ្ទៃក្នុងនៃ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833" w:author="Kem Sereyboth" w:date="2023-07-19T16:59:00Z">
              <w:rPr>
                <w:rFonts w:ascii="!Khmer MEF1" w:hAnsi="!Khmer MEF1" w:cs="!Khmer MEF1"/>
                <w:color w:val="0070C0"/>
                <w:spacing w:val="-2"/>
                <w:lang w:val="ca-ES"/>
              </w:rPr>
            </w:rPrChange>
          </w:rPr>
          <w:delText xml:space="preserve"> 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34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cs/>
                <w:lang w:val="ca-ES"/>
              </w:rPr>
            </w:rPrChange>
          </w:rPr>
          <w:delText>អ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83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lang w:val="ca-ES"/>
              </w:rPr>
            </w:rPrChange>
          </w:rPr>
          <w:delText>.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3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cs/>
                <w:lang w:val="ca-ES"/>
              </w:rPr>
            </w:rPrChange>
          </w:rPr>
          <w:delText>ស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83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lang w:val="ca-ES"/>
              </w:rPr>
            </w:rPrChange>
          </w:rPr>
          <w:delText>.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3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cs/>
                <w:lang w:val="ca-ES"/>
              </w:rPr>
            </w:rPrChange>
          </w:rPr>
          <w:delText>ហ</w:delText>
        </w:r>
        <w:r w:rsidR="006D6D24" w:rsidRPr="00E33574" w:rsidDel="00FE72E6">
          <w:rPr>
            <w:rFonts w:ascii="!Khmer MEF1" w:hAnsi="!Khmer MEF1" w:cs="!Khmer MEF1"/>
            <w:spacing w:val="-2"/>
            <w:sz w:val="24"/>
            <w:szCs w:val="24"/>
            <w:lang w:val="ca-ES"/>
            <w:rPrChange w:id="1383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spacing w:val="-2"/>
                <w:lang w:val="ca-ES"/>
              </w:rPr>
            </w:rPrChange>
          </w:rPr>
          <w:delText xml:space="preserve">. </w:delText>
        </w:r>
        <w:r w:rsidR="00604805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40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ក្នុងដំណើរការសវនកម្មឆ្នាំ២០២២</w:delText>
        </w:r>
        <w:r w:rsidR="006B0933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41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 xml:space="preserve"> </w:delText>
        </w:r>
        <w:r w:rsidR="00854B92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42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ក្រុម</w:delText>
        </w:r>
      </w:del>
      <w:ins w:id="13843" w:author="Sethvannak Sam" w:date="2022-07-04T15:07:00Z">
        <w:del w:id="13844" w:author="Voeun Kuyeng" w:date="2022-07-07T10:21:00Z">
          <w:r w:rsidR="002B1490" w:rsidRPr="00E33574" w:rsidDel="00FE72E6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  <w:rPrChange w:id="13845" w:author="Kem Sereyboth" w:date="2023-07-19T16:59:00Z">
                <w:rPr>
                  <w:rFonts w:ascii="!Khmer MEF1" w:hAnsi="!Khmer MEF1" w:cs="!Khmer MEF1"/>
                  <w:color w:val="0070C0"/>
                  <w:spacing w:val="-2"/>
                  <w:cs/>
                  <w:lang w:val="ca-ES"/>
                </w:rPr>
              </w:rPrChange>
            </w:rPr>
            <w:delText>ប្រតិភូ</w:delText>
          </w:r>
        </w:del>
      </w:ins>
      <w:del w:id="13846" w:author="Voeun Kuyeng" w:date="2022-07-07T10:21:00Z">
        <w:r w:rsidR="00854B92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47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សវនក</w:delText>
        </w:r>
      </w:del>
      <w:ins w:id="13848" w:author="Sethvannak Sam" w:date="2022-07-04T15:07:00Z">
        <w:del w:id="13849" w:author="Voeun Kuyeng" w:date="2022-07-07T10:21:00Z">
          <w:r w:rsidR="002B1490" w:rsidRPr="00E33574" w:rsidDel="00FE72E6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  <w:rPrChange w:id="13850" w:author="Kem Sereyboth" w:date="2023-07-19T16:59:00Z">
                <w:rPr>
                  <w:rFonts w:ascii="!Khmer MEF1" w:hAnsi="!Khmer MEF1" w:cs="!Khmer MEF1"/>
                  <w:color w:val="0070C0"/>
                  <w:spacing w:val="-2"/>
                  <w:cs/>
                  <w:lang w:val="ca-ES"/>
                </w:rPr>
              </w:rPrChange>
            </w:rPr>
            <w:delText>ម្ម</w:delText>
          </w:r>
        </w:del>
      </w:ins>
      <w:del w:id="13851" w:author="Voeun Kuyeng" w:date="2022-07-07T10:21:00Z">
        <w:r w:rsidR="00854B92" w:rsidRPr="00E33574" w:rsidDel="00FE72E6">
          <w:rPr>
            <w:rFonts w:ascii="!Khmer MEF1" w:hAnsi="!Khmer MEF1" w:cs="!Khmer MEF1"/>
            <w:spacing w:val="-2"/>
            <w:sz w:val="24"/>
            <w:szCs w:val="24"/>
            <w:cs/>
            <w:lang w:val="ca-ES"/>
            <w:rPrChange w:id="13852" w:author="Kem Sereyboth" w:date="2023-07-19T16:59:00Z">
              <w:rPr>
                <w:rFonts w:ascii="!Khmer MEF1" w:hAnsi="!Khmer MEF1" w:cs="!Khmer MEF1"/>
                <w:color w:val="0070C0"/>
                <w:spacing w:val="-2"/>
                <w:cs/>
                <w:lang w:val="ca-ES"/>
              </w:rPr>
            </w:rPrChange>
          </w:rPr>
          <w:delText>រ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53" w:author="Kem Sereyboth" w:date="2023-07-19T16:59:00Z">
              <w:rPr>
                <w:rFonts w:ascii="!Khmer MEF1" w:hAnsi="!Khmer MEF1" w:cs="!Khmer MEF1"/>
                <w:color w:val="0070C0"/>
                <w:cs/>
                <w:lang w:val="ca-ES"/>
              </w:rPr>
            </w:rPrChange>
          </w:rPr>
          <w:delText>របស់អង្គភាពសវនកម្មផ្ទៃក្នុងនៃ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54" w:author="Kem Sereyboth" w:date="2023-07-19T16:59:00Z">
              <w:rPr>
                <w:rFonts w:ascii="!Khmer MEF1" w:hAnsi="!Khmer MEF1" w:cs="!Khmer MEF1"/>
                <w:color w:val="0070C0"/>
                <w:lang w:val="ca-ES"/>
              </w:rPr>
            </w:rPrChange>
          </w:rPr>
          <w:delText xml:space="preserve"> 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55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cs/>
                <w:lang w:val="ca-ES"/>
              </w:rPr>
            </w:rPrChange>
          </w:rPr>
          <w:delText>អ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56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lang w:val="ca-ES"/>
              </w:rPr>
            </w:rPrChange>
          </w:rPr>
          <w:delText>.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57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cs/>
                <w:lang w:val="ca-ES"/>
              </w:rPr>
            </w:rPrChange>
          </w:rPr>
          <w:delText>ស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58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lang w:val="ca-ES"/>
              </w:rPr>
            </w:rPrChange>
          </w:rPr>
          <w:delText>.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cs/>
            <w:lang w:val="ca-ES"/>
            <w:rPrChange w:id="13859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cs/>
                <w:lang w:val="ca-ES"/>
              </w:rPr>
            </w:rPrChange>
          </w:rPr>
          <w:delText>ហ</w:delText>
        </w:r>
        <w:r w:rsidR="00854B92" w:rsidRPr="00E33574" w:rsidDel="00FE72E6">
          <w:rPr>
            <w:rFonts w:ascii="!Khmer MEF1" w:hAnsi="!Khmer MEF1" w:cs="!Khmer MEF1"/>
            <w:sz w:val="24"/>
            <w:szCs w:val="24"/>
            <w:lang w:val="ca-ES"/>
            <w:rPrChange w:id="13860" w:author="Kem Sereyboth" w:date="2023-07-19T16:59:00Z">
              <w:rPr>
                <w:rFonts w:ascii="!Khmer MEF1" w:hAnsi="!Khmer MEF1" w:cs="!Khmer MEF1"/>
                <w:b/>
                <w:bCs/>
                <w:color w:val="0070C0"/>
                <w:lang w:val="ca-ES"/>
              </w:rPr>
            </w:rPrChange>
          </w:rPr>
          <w:delText xml:space="preserve">. </w:delText>
        </w:r>
        <w:r w:rsidR="00854B9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61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បាន</w:delText>
        </w:r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62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 xml:space="preserve">ចុះធ្វើសវនកម្មអនុលោមភាពលើអង្គភាពក្រោមឱវាទ អ.ស.ហ. </w:delText>
        </w:r>
      </w:del>
      <w:ins w:id="13863" w:author="Sethvannak Sam" w:date="2022-07-04T15:13:00Z">
        <w:del w:id="13864" w:author="Voeun Kuyeng" w:date="2022-07-07T10:21:00Z">
          <w:r w:rsidR="00CF3A5F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65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(</w:delText>
          </w:r>
        </w:del>
      </w:ins>
      <w:ins w:id="13866" w:author="Sethvannak Sam" w:date="2022-07-04T15:14:00Z">
        <w:del w:id="13867" w:author="Voeun Kuyeng" w:date="2022-07-07T10:21:00Z">
          <w:r w:rsidR="00CF3A5F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68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សវនដ្</w:delText>
          </w:r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69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ឋាន</w:delText>
          </w:r>
          <w:r w:rsidR="00CF3A5F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70" w:author="Kem Sereyboth" w:date="2023-07-19T16:59:00Z">
                <w:rPr>
                  <w:rFonts w:ascii="Khmer MEF1" w:hAnsi="Khmer MEF1" w:cs="Khmer MEF1"/>
                  <w:b/>
                  <w:bCs/>
                  <w:color w:val="0070C0"/>
                  <w:cs/>
                  <w:lang w:val="ca-ES"/>
                </w:rPr>
              </w:rPrChange>
            </w:rPr>
            <w:delText>)</w:delText>
          </w:r>
        </w:del>
      </w:ins>
      <w:del w:id="13871" w:author="Voeun Kuyeng" w:date="2022-07-07T10:21:00Z"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72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សម្រាប់ការិយបរិច្ឆេទឆ្នាំ២០២២ ​</w:delText>
        </w:r>
        <w:r w:rsidR="00854B92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73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ដោយបាន</w:delText>
        </w:r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74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អនុវត្តចាប់ពី</w:delText>
        </w:r>
      </w:del>
      <w:ins w:id="13875" w:author="Sethvannak Sam" w:date="2022-07-04T15:15:00Z">
        <w:del w:id="13876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77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 xml:space="preserve"> </w:delText>
          </w:r>
        </w:del>
      </w:ins>
      <w:del w:id="13878" w:author="Voeun Kuyeng" w:date="2022-07-07T10:21:00Z"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879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ចុងត្រីមាសទី២​ រហូតដល់ត្រីមាសទី៣</w:delText>
        </w:r>
      </w:del>
      <w:ins w:id="13880" w:author="Sethvannak Sam" w:date="2022-07-04T15:14:00Z">
        <w:del w:id="13881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82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(</w:delText>
          </w:r>
        </w:del>
      </w:ins>
      <w:ins w:id="13883" w:author="Sethvannak Sam" w:date="2022-07-04T15:15:00Z">
        <w:del w:id="13884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85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ថ្ងៃទី ខែ ឆ្នាំ</w:delText>
          </w:r>
        </w:del>
      </w:ins>
      <w:ins w:id="13886" w:author="Sethvannak Sam" w:date="2022-07-04T15:16:00Z">
        <w:del w:id="13887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88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 xml:space="preserve"> </w:delText>
          </w:r>
        </w:del>
      </w:ins>
      <w:ins w:id="13889" w:author="Sethvannak Sam" w:date="2022-07-04T15:14:00Z">
        <w:del w:id="13890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91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)</w:delText>
          </w:r>
        </w:del>
      </w:ins>
      <w:ins w:id="13892" w:author="Sethvannak Sam" w:date="2022-07-04T15:15:00Z">
        <w:del w:id="13893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94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 xml:space="preserve"> ដល់ (</w:delText>
          </w:r>
        </w:del>
      </w:ins>
      <w:ins w:id="13895" w:author="Sethvannak Sam" w:date="2022-07-04T15:16:00Z">
        <w:del w:id="13896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897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ថ្ងៃទី ខែ ឆ្នាំ</w:delText>
          </w:r>
        </w:del>
      </w:ins>
      <w:ins w:id="13898" w:author="Sethvannak Sam" w:date="2022-07-04T15:15:00Z">
        <w:del w:id="13899" w:author="Voeun Kuyeng" w:date="2022-07-07T10:21:00Z">
          <w:r w:rsidR="007D25F3" w:rsidRPr="00E33574" w:rsidDel="00FE72E6">
            <w:rPr>
              <w:rFonts w:ascii="Khmer MEF1" w:hAnsi="Khmer MEF1" w:cs="Khmer MEF1"/>
              <w:sz w:val="24"/>
              <w:szCs w:val="24"/>
              <w:cs/>
              <w:lang w:val="ca-ES"/>
              <w:rPrChange w:id="13900" w:author="Kem Sereyboth" w:date="2023-07-19T16:59:00Z">
                <w:rPr>
                  <w:rFonts w:ascii="Khmer MEF1" w:hAnsi="Khmer MEF1" w:cs="Khmer MEF1"/>
                  <w:color w:val="0070C0"/>
                  <w:cs/>
                  <w:lang w:val="ca-ES"/>
                </w:rPr>
              </w:rPrChange>
            </w:rPr>
            <w:delText>)</w:delText>
          </w:r>
        </w:del>
      </w:ins>
      <w:del w:id="13901" w:author="Voeun Kuyeng" w:date="2022-07-07T10:21:00Z">
        <w:r w:rsidR="00437F9B"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902" w:author="Kem Sereyboth" w:date="2023-07-19T16:59:00Z">
              <w:rPr>
                <w:rFonts w:ascii="Khmer MEF1" w:hAnsi="Khmer MEF1" w:cs="Khmer MEF1"/>
                <w:color w:val="0070C0"/>
                <w:cs/>
                <w:lang w:val="ca-ES"/>
              </w:rPr>
            </w:rPrChange>
          </w:rPr>
          <w:delText>។</w:delText>
        </w:r>
      </w:del>
    </w:p>
    <w:p w14:paraId="61A582B1" w14:textId="676D21E6" w:rsidR="006F67B9" w:rsidRPr="00E33574" w:rsidDel="00FE72E6" w:rsidRDefault="00437F9B">
      <w:pPr>
        <w:spacing w:after="120" w:line="240" w:lineRule="auto"/>
        <w:jc w:val="both"/>
        <w:rPr>
          <w:del w:id="13903" w:author="Voeun Kuyeng" w:date="2022-07-07T10:21:00Z"/>
          <w:rFonts w:ascii="Khmer MEF1" w:hAnsi="Khmer MEF1" w:cs="Khmer MEF1"/>
          <w:sz w:val="24"/>
          <w:szCs w:val="24"/>
          <w:lang w:val="ca-ES"/>
          <w:rPrChange w:id="13904" w:author="Kem Sereyboth" w:date="2023-07-19T16:59:00Z">
            <w:rPr>
              <w:del w:id="13905" w:author="Voeun Kuyeng" w:date="2022-07-07T10:21:00Z"/>
              <w:rFonts w:ascii="Khmer MEF1" w:hAnsi="Khmer MEF1" w:cs="Khmer MEF1"/>
            </w:rPr>
          </w:rPrChange>
        </w:rPr>
        <w:pPrChange w:id="13906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3907" w:author="Voeun Kuyeng" w:date="2022-07-07T10:21:00Z">
        <w:r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908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 xml:space="preserve"> </w:delText>
        </w:r>
        <w:r w:rsidRPr="00E33574" w:rsidDel="00FE72E6">
          <w:rPr>
            <w:rFonts w:ascii="Khmer MEF1" w:hAnsi="Khmer MEF1" w:cs="Khmer MEF1"/>
            <w:sz w:val="24"/>
            <w:szCs w:val="24"/>
            <w:lang w:val="ca-ES"/>
            <w:rPrChange w:id="13909" w:author="Kem Sereyboth" w:date="2023-07-19T16:59:00Z">
              <w:rPr>
                <w:rFonts w:ascii="Khmer MEF1" w:hAnsi="Khmer MEF1" w:cs="Khmer MEF1"/>
              </w:rPr>
            </w:rPrChange>
          </w:rPr>
          <w:delText>[</w:delText>
        </w:r>
        <w:r w:rsidRPr="00E33574" w:rsidDel="00FE72E6">
          <w:rPr>
            <w:rFonts w:ascii="Khmer MEF1" w:hAnsi="Khmer MEF1" w:cs="Khmer MEF1"/>
            <w:sz w:val="24"/>
            <w:szCs w:val="24"/>
            <w:cs/>
            <w:lang w:val="ca-ES"/>
            <w:rPrChange w:id="13910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................................................</w:delText>
        </w:r>
        <w:r w:rsidRPr="00E33574" w:rsidDel="00FE72E6">
          <w:rPr>
            <w:rFonts w:ascii="Khmer MEF1" w:hAnsi="Khmer MEF1" w:cs="Khmer MEF1"/>
            <w:sz w:val="24"/>
            <w:szCs w:val="24"/>
            <w:lang w:val="ca-ES"/>
            <w:rPrChange w:id="13911" w:author="Kem Sereyboth" w:date="2023-07-19T16:59:00Z">
              <w:rPr>
                <w:rFonts w:ascii="Khmer MEF1" w:hAnsi="Khmer MEF1" w:cs="Khmer MEF1"/>
              </w:rPr>
            </w:rPrChange>
          </w:rPr>
          <w:delText>]</w:delText>
        </w:r>
      </w:del>
    </w:p>
    <w:p w14:paraId="4B08003E" w14:textId="623E994C" w:rsidR="00156A9C" w:rsidRPr="00E33574" w:rsidDel="00621EA3" w:rsidRDefault="00156A9C">
      <w:pPr>
        <w:spacing w:after="120" w:line="240" w:lineRule="auto"/>
        <w:jc w:val="both"/>
        <w:rPr>
          <w:del w:id="13912" w:author="Voeun Kuyeng" w:date="2022-07-20T16:41:00Z"/>
          <w:rFonts w:ascii="Khmer MEF2" w:hAnsi="Khmer MEF2" w:cs="Khmer MEF2"/>
          <w:sz w:val="24"/>
          <w:szCs w:val="24"/>
          <w:lang w:val="ca-ES"/>
        </w:rPr>
        <w:pPrChange w:id="13913" w:author="Un Seakamey" w:date="2022-09-23T09:01:00Z">
          <w:pPr>
            <w:spacing w:after="0" w:line="240" w:lineRule="auto"/>
            <w:ind w:firstLine="720"/>
          </w:pPr>
        </w:pPrChange>
      </w:pPr>
    </w:p>
    <w:p w14:paraId="1A99C32B" w14:textId="5BE4CBB5" w:rsidR="00FF1C62" w:rsidRPr="00E33574" w:rsidDel="00326DD9" w:rsidRDefault="00FF1C62">
      <w:pPr>
        <w:spacing w:after="120" w:line="240" w:lineRule="auto"/>
        <w:jc w:val="both"/>
        <w:rPr>
          <w:del w:id="13914" w:author="Voeun Kuyeng" w:date="2022-07-20T16:41:00Z"/>
          <w:rFonts w:ascii="Khmer MEF2" w:hAnsi="Khmer MEF2" w:cs="Khmer MEF2"/>
          <w:sz w:val="24"/>
          <w:szCs w:val="24"/>
          <w:lang w:val="ca-ES"/>
          <w:rPrChange w:id="13915" w:author="Kem Sereyboth" w:date="2023-07-19T16:59:00Z">
            <w:rPr>
              <w:del w:id="13916" w:author="Voeun Kuyeng" w:date="2022-07-20T16:41:00Z"/>
              <w:rFonts w:ascii="Khmer MEF2" w:hAnsi="Khmer MEF2" w:cs="Khmer MEF2"/>
              <w:sz w:val="10"/>
              <w:szCs w:val="10"/>
              <w:lang w:val="ca-ES"/>
            </w:rPr>
          </w:rPrChange>
        </w:rPr>
        <w:pPrChange w:id="13917" w:author="Un Seakamey" w:date="2022-09-23T09:01:00Z">
          <w:pPr>
            <w:spacing w:after="0" w:line="240" w:lineRule="auto"/>
            <w:ind w:firstLine="720"/>
          </w:pPr>
        </w:pPrChange>
      </w:pPr>
    </w:p>
    <w:p w14:paraId="5C22E6E7" w14:textId="3345F8D9" w:rsidR="00FF1C62" w:rsidRPr="00E33574" w:rsidDel="0044093F" w:rsidRDefault="00FF1C62">
      <w:pPr>
        <w:spacing w:after="120" w:line="240" w:lineRule="auto"/>
        <w:jc w:val="both"/>
        <w:rPr>
          <w:ins w:id="13918" w:author="Sethvannak Sam" w:date="2022-07-07T15:54:00Z"/>
          <w:del w:id="13919" w:author="Voeun Kuyeng" w:date="2022-08-18T18:06:00Z"/>
          <w:rFonts w:ascii="Khmer MEF2" w:hAnsi="Khmer MEF2" w:cs="Khmer MEF2"/>
          <w:sz w:val="24"/>
          <w:szCs w:val="24"/>
          <w:lang w:val="ca-ES"/>
        </w:rPr>
        <w:pPrChange w:id="13920" w:author="Un Seakamey" w:date="2022-09-23T09:01:00Z">
          <w:pPr>
            <w:spacing w:after="0" w:line="240" w:lineRule="auto"/>
            <w:ind w:firstLine="720"/>
          </w:pPr>
        </w:pPrChange>
      </w:pPr>
    </w:p>
    <w:p w14:paraId="0CFE16F4" w14:textId="428AD07E" w:rsidR="00B5594E" w:rsidRPr="00E33574" w:rsidDel="00F226D0" w:rsidRDefault="000722A6">
      <w:pPr>
        <w:spacing w:after="120" w:line="240" w:lineRule="auto"/>
        <w:ind w:firstLine="720"/>
        <w:jc w:val="both"/>
        <w:rPr>
          <w:del w:id="13921" w:author="Voeun Kuyeng" w:date="2022-08-31T11:06:00Z"/>
          <w:rFonts w:ascii="Khmer MEF2" w:hAnsi="Khmer MEF2" w:cs="Khmer MEF2"/>
          <w:sz w:val="24"/>
          <w:szCs w:val="24"/>
          <w:lang w:val="ca-ES"/>
        </w:rPr>
        <w:pPrChange w:id="13922" w:author="Un Seakamey" w:date="2022-09-23T09:01:00Z">
          <w:pPr>
            <w:spacing w:after="0" w:line="240" w:lineRule="auto"/>
            <w:ind w:firstLine="720"/>
          </w:pPr>
        </w:pPrChange>
      </w:pPr>
      <w:del w:id="13923" w:author="Voeun Kuyeng" w:date="2022-08-31T11:06:00Z">
        <w:r w:rsidRPr="00E33574" w:rsidDel="00F226D0">
          <w:rPr>
            <w:rFonts w:ascii="Khmer MEF2" w:hAnsi="Khmer MEF2" w:cs="Khmer MEF2"/>
            <w:sz w:val="24"/>
            <w:szCs w:val="24"/>
            <w:cs/>
            <w:lang w:val="ca-ES"/>
          </w:rPr>
          <w:delText>៣.</w:delText>
        </w:r>
        <w:r w:rsidR="000A1131" w:rsidRPr="00E33574" w:rsidDel="00F226D0">
          <w:rPr>
            <w:rFonts w:ascii="Khmer MEF2" w:hAnsi="Khmer MEF2" w:cs="Khmer MEF2"/>
            <w:sz w:val="24"/>
            <w:szCs w:val="24"/>
            <w:cs/>
          </w:rPr>
          <w:delText>ព័ត៌មានអំពី</w:delText>
        </w:r>
        <w:r w:rsidR="00B5594E" w:rsidRPr="00E33574" w:rsidDel="00F226D0">
          <w:rPr>
            <w:rFonts w:ascii="Khmer MEF2" w:hAnsi="Khmer MEF2" w:cs="Khmer MEF2"/>
            <w:sz w:val="24"/>
            <w:szCs w:val="24"/>
            <w:cs/>
          </w:rPr>
          <w:delText>សវនដ្ឋាន</w:delText>
        </w:r>
      </w:del>
    </w:p>
    <w:p w14:paraId="64707C22" w14:textId="3E4D8777" w:rsidR="00CF022C" w:rsidRPr="00970554" w:rsidDel="00F226D0" w:rsidRDefault="00B5594E">
      <w:pPr>
        <w:pStyle w:val="NormalWeb"/>
        <w:spacing w:before="0" w:beforeAutospacing="0" w:after="120" w:afterAutospacing="0"/>
        <w:ind w:firstLine="720"/>
        <w:jc w:val="both"/>
        <w:rPr>
          <w:ins w:id="13924" w:author="Sethvannak Sam" w:date="2022-07-05T10:52:00Z"/>
          <w:del w:id="13925" w:author="Voeun Kuyeng" w:date="2022-08-31T11:06:00Z"/>
          <w:rFonts w:ascii="Khmer MEF1" w:hAnsi="Khmer MEF1" w:cs="Khmer MEF1"/>
          <w:cs/>
          <w:lang w:val="ca-ES"/>
        </w:rPr>
        <w:pPrChange w:id="13926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del w:id="13927" w:author="Voeun Kuyeng" w:date="2022-07-20T16:44:00Z">
        <w:r w:rsidRPr="00970554" w:rsidDel="00DF6286">
          <w:rPr>
            <w:rFonts w:ascii="Khmer MEF1" w:hAnsi="Khmer MEF1" w:cs="Khmer MEF1"/>
            <w:lang w:val="ca-ES"/>
          </w:rPr>
          <w:tab/>
        </w:r>
      </w:del>
      <w:del w:id="13928" w:author="Voeun Kuyeng" w:date="2022-08-31T11:06:00Z">
        <w:r w:rsidR="00A90CBC" w:rsidRPr="00970554" w:rsidDel="00F226D0">
          <w:rPr>
            <w:rFonts w:ascii="Khmer MEF1" w:hAnsi="Khmer MEF1" w:cs="Khmer MEF1"/>
            <w:cs/>
            <w:lang w:val="ca-ES"/>
          </w:rPr>
          <w:delText>សវនករទទួលបន្ទុក</w:delText>
        </w:r>
        <w:r w:rsidR="00852356" w:rsidRPr="00970554" w:rsidDel="00F226D0">
          <w:rPr>
            <w:rFonts w:ascii="Khmer MEF1" w:hAnsi="Khmer MEF1" w:cs="Khmer MEF1"/>
            <w:cs/>
            <w:lang w:val="ca-ES"/>
          </w:rPr>
          <w:delText>អាច</w:delText>
        </w:r>
        <w:r w:rsidR="005F190D" w:rsidRPr="00970554" w:rsidDel="00F226D0">
          <w:rPr>
            <w:rFonts w:ascii="Khmer MEF1" w:hAnsi="Khmer MEF1" w:cs="Khmer MEF1"/>
            <w:cs/>
            <w:lang w:val="ca-ES"/>
          </w:rPr>
          <w:delText>រៀបរាប់អំពីទិដ្ឋភាពទូទៅរបស់សវនដ្ឋាន ដូចជា សាវតា មុខងារ តួនាទី ភារកិច្ចសំខាន់ៗ</w:delText>
        </w:r>
        <w:r w:rsidR="00852356" w:rsidRPr="00970554" w:rsidDel="00F226D0">
          <w:rPr>
            <w:rFonts w:ascii="Khmer MEF1" w:hAnsi="Khmer MEF1" w:cs="Khmer MEF1"/>
            <w:cs/>
            <w:lang w:val="ca-ES"/>
          </w:rPr>
          <w:delText xml:space="preserve"> រចនាសម្ព័ន្ធនិងធនធានមនុស្ស </w:delText>
        </w:r>
        <w:r w:rsidR="007322C3" w:rsidRPr="00970554" w:rsidDel="00F226D0">
          <w:rPr>
            <w:rFonts w:ascii="Khmer MEF1" w:hAnsi="Khmer MEF1" w:cs="Khmer MEF1"/>
            <w:cs/>
            <w:lang w:val="ca-ES"/>
          </w:rPr>
          <w:delText>និងប្រភពធនធាន ចំណូល ចំណាយ</w:delText>
        </w:r>
        <w:r w:rsidR="00D2216A" w:rsidRPr="00970554" w:rsidDel="00F226D0">
          <w:rPr>
            <w:rFonts w:ascii="Khmer MEF1" w:hAnsi="Khmer MEF1" w:cs="Khmer MEF1"/>
            <w:cs/>
            <w:lang w:val="ca-ES"/>
          </w:rPr>
          <w:delText>សរុប</w:delText>
        </w:r>
        <w:r w:rsidR="00C16774" w:rsidRPr="00970554" w:rsidDel="00F226D0">
          <w:rPr>
            <w:rFonts w:ascii="Khmer MEF1" w:hAnsi="Khmer MEF1" w:cs="Khmer MEF1"/>
            <w:cs/>
            <w:lang w:val="ca-ES"/>
          </w:rPr>
          <w:delText xml:space="preserve"> ជាដើម</w:delText>
        </w:r>
        <w:r w:rsidR="007322C3" w:rsidRPr="00970554" w:rsidDel="00F226D0">
          <w:rPr>
            <w:rFonts w:ascii="Khmer MEF1" w:hAnsi="Khmer MEF1" w:cs="Khmer MEF1"/>
            <w:cs/>
            <w:lang w:val="ca-ES"/>
          </w:rPr>
          <w:delText>។</w:delText>
        </w:r>
      </w:del>
      <w:ins w:id="13929" w:author="Sethvannak Sam" w:date="2022-08-17T15:34:00Z">
        <w:del w:id="13930" w:author="Voeun Kuyeng" w:date="2022-08-31T11:06:00Z">
          <w:r w:rsidR="006B41D6" w:rsidRPr="00E33574" w:rsidDel="00F226D0">
            <w:rPr>
              <w:rFonts w:ascii="Khmer MEF1" w:hAnsi="Khmer MEF1" w:cs="Khmer MEF1"/>
              <w:cs/>
              <w:lang w:val="ca-ES"/>
              <w:rPrChange w:id="13931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ក១</w:delText>
          </w:r>
          <w:r w:rsidR="006B41D6" w:rsidRPr="00970554" w:rsidDel="00F226D0">
            <w:rPr>
              <w:rFonts w:ascii="Khmer MEF1" w:hAnsi="Khmer MEF1" w:cs="Khmer MEF1"/>
              <w:cs/>
              <w:lang w:val="ca-ES"/>
            </w:rPr>
            <w:delText>១</w:delText>
          </w:r>
          <w:r w:rsidR="006B41D6" w:rsidRPr="00E33574" w:rsidDel="00F226D0">
            <w:rPr>
              <w:rFonts w:ascii="Khmer MEF1" w:hAnsi="Khmer MEF1" w:cs="Khmer MEF1"/>
              <w:cs/>
              <w:lang w:val="ca-ES"/>
              <w:rPrChange w:id="13932" w:author="Kem Sereyboth" w:date="2023-07-19T16:59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ខ២</w:delText>
          </w:r>
          <w:r w:rsidR="006B41D6" w:rsidRPr="00970554" w:rsidDel="00F226D0">
            <w:rPr>
              <w:rFonts w:ascii="Khmer MEF1" w:hAnsi="Khmer MEF1" w:cs="Khmer MEF1"/>
              <w:spacing w:val="-8"/>
              <w:cs/>
              <w:lang w:val="ca-ES"/>
            </w:rPr>
            <w:delText>២</w:delText>
          </w:r>
        </w:del>
      </w:ins>
    </w:p>
    <w:p w14:paraId="76790450" w14:textId="30E5BA56" w:rsidR="00476741" w:rsidRPr="00E33574" w:rsidDel="00F226D0" w:rsidRDefault="00476741">
      <w:pPr>
        <w:spacing w:after="120" w:line="240" w:lineRule="auto"/>
        <w:ind w:firstLine="720"/>
        <w:jc w:val="both"/>
        <w:rPr>
          <w:ins w:id="13933" w:author="Sethvannak Sam" w:date="2022-07-04T15:22:00Z"/>
          <w:del w:id="13934" w:author="Voeun Kuyeng" w:date="2022-08-31T11:06:00Z"/>
          <w:rFonts w:ascii="Khmer MEF1" w:hAnsi="Khmer MEF1" w:cs="Khmer MEF1"/>
          <w:sz w:val="24"/>
          <w:szCs w:val="24"/>
          <w:lang w:val="ca-ES"/>
          <w:rPrChange w:id="13935" w:author="Kem Sereyboth" w:date="2023-07-19T16:59:00Z">
            <w:rPr>
              <w:ins w:id="13936" w:author="Sethvannak Sam" w:date="2022-07-04T15:22:00Z"/>
              <w:del w:id="13937" w:author="Voeun Kuyeng" w:date="2022-08-31T11:06:00Z"/>
              <w:rFonts w:ascii="Khmer MEF1" w:hAnsi="Khmer MEF1" w:cs="Khmer MEF1"/>
              <w:color w:val="000000"/>
              <w:spacing w:val="-16"/>
              <w:sz w:val="24"/>
              <w:szCs w:val="24"/>
              <w:lang w:val="ca-ES"/>
            </w:rPr>
          </w:rPrChange>
        </w:rPr>
        <w:pPrChange w:id="13938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3939" w:author="Sethvannak Sam" w:date="2022-07-04T15:22:00Z">
        <w:del w:id="13940" w:author="Voeun Kuyeng" w:date="2022-07-07T10:29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394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ន.ធ.ក. </w:delText>
          </w:r>
        </w:del>
        <w:del w:id="13942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3943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មានរចនាសម្ព័ន្ធគ្រប់គ្រងដូច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944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3945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13946" w:author="Voeun Kuyeng" w:date="2022-07-07T10:29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394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ឯកឧត្តម ប៊ូ ច័ន្ទភីរូ</w:delText>
          </w:r>
        </w:del>
        <w:del w:id="13948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949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3950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ជាអគ្គនាយក</w:delText>
          </w:r>
        </w:del>
      </w:ins>
      <w:ins w:id="13951" w:author="Sethvannak Sam" w:date="2022-07-07T15:59:00Z">
        <w:del w:id="13952" w:author="Voeun Kuyeng" w:date="2022-08-31T11:06:00Z">
          <w:r w:rsidR="0060490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3953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/អគ្គលេខាធិការ</w:delText>
          </w:r>
        </w:del>
      </w:ins>
      <w:ins w:id="13954" w:author="Sethvannak Sam" w:date="2022-07-04T15:22:00Z">
        <w:del w:id="13955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395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957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3958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អគ្គនាយករង</w:delText>
          </w:r>
        </w:del>
      </w:ins>
      <w:ins w:id="13959" w:author="Sethvannak Sam" w:date="2022-07-07T16:00:00Z">
        <w:del w:id="13960" w:author="Voeun Kuyeng" w:date="2022-08-31T11:06:00Z">
          <w:r w:rsidR="00604906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396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/អគ្គលេខាធិការរង</w:delText>
          </w:r>
        </w:del>
      </w:ins>
      <w:ins w:id="13962" w:author="Sethvannak Sam" w:date="2022-07-04T15:22:00Z">
        <w:del w:id="13963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3964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ចំនួន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3965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3966" w:author="Sethvannak Sam" w:date="2022-07-07T15:58:00Z">
        <w:del w:id="13967" w:author="Voeun Kuyeng" w:date="2022-08-31T11:06:00Z">
          <w:r w:rsidR="00FF1C62" w:rsidRPr="00E33574" w:rsidDel="00F226D0">
            <w:rPr>
              <w:rFonts w:ascii="Khmer MEF1" w:hAnsi="Khmer MEF1" w:cs="Khmer MEF1"/>
              <w:sz w:val="24"/>
              <w:szCs w:val="24"/>
              <w:cs/>
              <w:rPrChange w:id="1396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...</w:delText>
          </w:r>
        </w:del>
      </w:ins>
      <w:ins w:id="13969" w:author="Sethvannak Sam" w:date="2022-07-04T15:22:00Z">
        <w:del w:id="13970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3971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 xml:space="preserve"> រូប 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97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</w:del>
        <w:del w:id="13973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</w:rPr>
            <w:delText xml:space="preserve">លោកស្រី 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rPrChange w:id="1397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ហោ សុវឌ្ឍនា </w:delText>
          </w:r>
        </w:del>
        <w:del w:id="13975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3976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</w:rPr>
              </w:rPrChange>
            </w:rPr>
            <w:delText>និង</w:delText>
          </w:r>
        </w:del>
        <w:del w:id="13977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លោកស្រី 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  <w:rPrChange w:id="1397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តាន់ លីនណា </w:delText>
          </w:r>
        </w:del>
        <w:del w:id="13979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980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និងមាន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3981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នាយកដ្ឋាន</w:delText>
          </w:r>
        </w:del>
      </w:ins>
      <w:ins w:id="13982" w:author="Sethvannak Sam" w:date="2022-07-07T16:00:00Z">
        <w:del w:id="13983" w:author="Voeun Kuyeng" w:date="2022-08-31T11:06:00Z">
          <w:r w:rsidR="00604906" w:rsidRPr="00E33574" w:rsidDel="00F226D0">
            <w:rPr>
              <w:rFonts w:ascii="Khmer MEF1" w:hAnsi="Khmer MEF1" w:cs="Khmer MEF1"/>
              <w:sz w:val="24"/>
              <w:szCs w:val="24"/>
              <w:cs/>
              <w:rPrChange w:id="13984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/មជ្ឈមណ្ឌល</w:delText>
          </w:r>
        </w:del>
      </w:ins>
      <w:ins w:id="13985" w:author="Sethvannak Sam" w:date="2022-07-04T15:22:00Z">
        <w:del w:id="13986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3987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sz w:val="24"/>
                  <w:szCs w:val="24"/>
                  <w:cs/>
                </w:rPr>
              </w:rPrChange>
            </w:rPr>
            <w:delText>ចំណុះចំនួន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98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3989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  <w:rPrChange w:id="1399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  <w:del w:id="13991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992" w:author="Kem Sereyboth" w:date="2023-07-19T16:59:00Z">
                <w:rPr>
                  <w:rFonts w:ascii="Khmer MEF1" w:hAnsi="Khmer MEF1" w:cs="Khmer MEF1"/>
                  <w:color w:val="00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គឺ​៖</w:delText>
          </w:r>
        </w:del>
      </w:ins>
    </w:p>
    <w:p w14:paraId="1BA773AA" w14:textId="5D082BA9" w:rsidR="00476741" w:rsidRPr="00E33574" w:rsidDel="00F226D0" w:rsidRDefault="00476741">
      <w:pPr>
        <w:spacing w:after="120" w:line="240" w:lineRule="auto"/>
        <w:ind w:firstLine="720"/>
        <w:jc w:val="both"/>
        <w:rPr>
          <w:ins w:id="13993" w:author="Sethvannak Sam" w:date="2022-07-04T15:22:00Z"/>
          <w:del w:id="13994" w:author="Voeun Kuyeng" w:date="2022-08-31T11:06:00Z"/>
          <w:rFonts w:ascii="Khmer MEF1" w:hAnsi="Khmer MEF1" w:cs="Khmer MEF1"/>
          <w:spacing w:val="-4"/>
          <w:sz w:val="24"/>
          <w:szCs w:val="24"/>
          <w:lang w:val="ca-ES"/>
        </w:rPr>
        <w:pPrChange w:id="13995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3996" w:author="Sethvannak Sam" w:date="2022-07-04T15:22:00Z">
        <w:del w:id="13997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399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នាយកដ្ឋាន</w:delText>
          </w:r>
        </w:del>
        <w:del w:id="13999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កិច្ចការទូទៅ</w:delText>
          </w:r>
        </w:del>
      </w:ins>
      <w:ins w:id="14000" w:author="Sethvannak Sam" w:date="2022-07-26T16:16:00Z">
        <w:del w:id="14001" w:author="Voeun Kuyeng" w:date="2022-08-31T11:06:00Z">
          <w:r w:rsidR="00204D35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ដឹកនាំដោយ </w:delText>
          </w:r>
        </w:del>
      </w:ins>
      <w:ins w:id="14002" w:author="Sethvannak Sam" w:date="2022-07-26T16:17:00Z">
        <w:del w:id="14003" w:author="Voeun Kuyeng" w:date="2022-08-31T11:06:00Z">
          <w:r w:rsidR="00204D35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="00204D35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00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="00204D35"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</w:del>
      </w:ins>
      <w:ins w:id="14005" w:author="Sethvannak Sam" w:date="2022-07-26T16:16:00Z">
        <w:del w:id="14006" w:author="Voeun Kuyeng" w:date="2022-08-31T11:06:00Z">
          <w:r w:rsidR="00204D35"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.......</w:delText>
          </w:r>
        </w:del>
      </w:ins>
      <w:ins w:id="14007" w:author="Sethvannak Sam" w:date="2022-07-04T15:22:00Z">
        <w:del w:id="14008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មានការិយាល័យចំនួន </w:delText>
          </w:r>
        </w:del>
        <w:del w:id="14009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៤</w:delText>
          </w:r>
        </w:del>
        <w:del w:id="14010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គឺការិយាល័យ</w:delText>
          </w:r>
        </w:del>
        <w:del w:id="14011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រដ្ឋបាល</w:delText>
          </w:r>
        </w:del>
        <w:del w:id="14012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ការិយាល័យ</w:delText>
          </w:r>
        </w:del>
        <w:del w:id="14013" w:author="Voeun Kuyeng" w:date="2022-07-07T10:30:00Z"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គណនេយ្យ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</w:delText>
          </w:r>
        </w:del>
        <w:del w:id="14014" w:author="Voeun Kuyeng" w:date="2022-07-07T10:31:00Z"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ការិយាល័យធនធានមនុស្ស</w:delText>
          </w:r>
        </w:del>
        <w:del w:id="14015" w:author="Voeun Kuyeng" w:date="2022-08-31T11:06:00Z">
          <w:r w:rsidRPr="00E33574" w:rsidDel="00F226D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និងការិយាល័យ</w:delText>
          </w:r>
        </w:del>
        <w:del w:id="14016" w:author="Voeun Kuyeng" w:date="2022-07-07T10:31:00Z"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ទំនាក់ទំនងសាធារណៈ។</w:delText>
          </w:r>
        </w:del>
      </w:ins>
    </w:p>
    <w:p w14:paraId="105A4EEE" w14:textId="555D942C" w:rsidR="00204D35" w:rsidRPr="00E33574" w:rsidDel="00F226D0" w:rsidRDefault="00204D35">
      <w:pPr>
        <w:spacing w:after="120" w:line="240" w:lineRule="auto"/>
        <w:ind w:firstLine="720"/>
        <w:jc w:val="both"/>
        <w:rPr>
          <w:ins w:id="14017" w:author="Sethvannak Sam" w:date="2022-07-26T16:17:00Z"/>
          <w:del w:id="14018" w:author="Voeun Kuyeng" w:date="2022-08-31T11:06:00Z"/>
          <w:rFonts w:ascii="Khmer MEF1" w:hAnsi="Khmer MEF1" w:cs="Khmer MEF1"/>
          <w:spacing w:val="-4"/>
          <w:sz w:val="24"/>
          <w:szCs w:val="24"/>
          <w:lang w:val="ca-ES"/>
        </w:rPr>
        <w:pPrChange w:id="14019" w:author="Un Seakamey" w:date="2022-09-23T09:01:00Z">
          <w:pPr>
            <w:spacing w:after="0" w:line="250" w:lineRule="auto"/>
            <w:ind w:firstLine="720"/>
            <w:jc w:val="both"/>
          </w:pPr>
        </w:pPrChange>
      </w:pPr>
      <w:ins w:id="14020" w:author="Sethvannak Sam" w:date="2022-07-26T16:17:00Z">
        <w:del w:id="14021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នាយកដ្ឋាន.......... ដឹកនាំដោយ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02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....... មានការិយាល័យចំនួន ...... គឺការិយាល័យ............ ការិយាល័យ..........</w:delText>
          </w:r>
          <w:r w:rsidRPr="00E33574" w:rsidDel="00F226D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និងការិយាល័យ.................។</w:delText>
          </w:r>
        </w:del>
      </w:ins>
    </w:p>
    <w:p w14:paraId="020D0B51" w14:textId="4E90395F" w:rsidR="00476741" w:rsidRPr="00E33574" w:rsidDel="006575FC" w:rsidRDefault="00476741">
      <w:pPr>
        <w:spacing w:after="120" w:line="240" w:lineRule="auto"/>
        <w:ind w:firstLine="720"/>
        <w:jc w:val="both"/>
        <w:rPr>
          <w:ins w:id="14023" w:author="Sethvannak Sam" w:date="2022-07-04T15:22:00Z"/>
          <w:del w:id="14024" w:author="Voeun Kuyeng" w:date="2022-07-07T10:31:00Z"/>
          <w:rFonts w:ascii="Khmer MEF1" w:hAnsi="Khmer MEF1" w:cs="Khmer MEF1"/>
          <w:sz w:val="24"/>
          <w:szCs w:val="24"/>
          <w:cs/>
          <w:lang w:val="ca-ES"/>
        </w:rPr>
        <w:pPrChange w:id="14025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026" w:author="Sethvannak Sam" w:date="2022-07-04T15:22:00Z">
        <w:del w:id="14027" w:author="Voeun Kuyeng" w:date="2022-07-07T10:31:00Z"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២.នាយកដ្ឋានគ្រប់គ្រងអាជ្ញាបណ្ណ និងកិច្ចការគតិយុត្ត មានការិ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ចំនួន ៣ គឺ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គ្រប់គ្រងអាជ្ញាបណ្ណ 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ចុះបញ្ជីអន្តរការី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នីតិកម្មនិងផ្សះផ្សាវិវាទ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4028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977CBA3" w14:textId="277C7D8B" w:rsidR="00476741" w:rsidRPr="00E33574" w:rsidDel="006575FC" w:rsidRDefault="00476741">
      <w:pPr>
        <w:spacing w:after="120" w:line="240" w:lineRule="auto"/>
        <w:ind w:firstLine="720"/>
        <w:jc w:val="both"/>
        <w:rPr>
          <w:ins w:id="14029" w:author="Sethvannak Sam" w:date="2022-07-04T15:22:00Z"/>
          <w:del w:id="14030" w:author="Voeun Kuyeng" w:date="2022-07-07T10:32:00Z"/>
          <w:rFonts w:ascii="Khmer MEF1" w:hAnsi="Khmer MEF1" w:cs="Khmer MEF1"/>
          <w:spacing w:val="-4"/>
          <w:sz w:val="24"/>
          <w:szCs w:val="24"/>
          <w:lang w:val="ca-ES"/>
        </w:rPr>
        <w:pPrChange w:id="14031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032" w:author="Sethvannak Sam" w:date="2022-07-04T15:22:00Z">
        <w:del w:id="14033" w:author="Voeun Kuyeng" w:date="2022-07-07T10:32:00Z">
          <w:r w:rsidRPr="00E33574" w:rsidDel="006575F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៣.នាយកដ្ឋានត្រួតពិនិត្យ មានការិយាល័យចំនួន​ ៤ គឺការិយាល័យត្រួតពិនិត្យក្រុមហ៊ុនធានារ៉ាប់រង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អាយុជីវិត ការិយាល័យត្រួតពិនិត្យក្រុមហ៊ុនធានារ៉ាប់រងទូទៅ ការិយាល័យត្រួតពិនិត្យក្រុមហ៊ុនធានារ៉ាប់រងខ្នាត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>​​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តូច</w:delText>
          </w:r>
          <w:r w:rsidRPr="00E33574" w:rsidDel="006575F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និងអន្តរការីធានារ៉ាប់រង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និងការិ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បទប្បញ្ញត្តិប្រុងប្រយ័ត្ន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។</w:delText>
          </w:r>
        </w:del>
      </w:ins>
    </w:p>
    <w:p w14:paraId="3A635D84" w14:textId="1048BBFB" w:rsidR="00204D35" w:rsidRPr="00E33574" w:rsidDel="00F226D0" w:rsidRDefault="00204D35">
      <w:pPr>
        <w:spacing w:after="120" w:line="240" w:lineRule="auto"/>
        <w:ind w:firstLine="720"/>
        <w:jc w:val="both"/>
        <w:rPr>
          <w:ins w:id="14034" w:author="Sethvannak Sam" w:date="2022-07-26T16:17:00Z"/>
          <w:del w:id="14035" w:author="Voeun Kuyeng" w:date="2022-08-31T11:06:00Z"/>
          <w:rFonts w:ascii="Khmer MEF1" w:hAnsi="Khmer MEF1" w:cs="Khmer MEF1"/>
          <w:spacing w:val="-4"/>
          <w:sz w:val="24"/>
          <w:szCs w:val="24"/>
          <w:lang w:val="ca-ES"/>
        </w:rPr>
        <w:pPrChange w:id="14036" w:author="Un Seakamey" w:date="2022-09-23T09:01:00Z">
          <w:pPr>
            <w:spacing w:after="0" w:line="250" w:lineRule="auto"/>
            <w:ind w:firstLine="720"/>
            <w:jc w:val="both"/>
          </w:pPr>
        </w:pPrChange>
      </w:pPr>
      <w:ins w:id="14037" w:author="Sethvannak Sam" w:date="2022-07-26T16:17:00Z">
        <w:del w:id="14038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នាយកដ្ឋាន.......... ដឹកនាំដោយ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[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03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ឈ្មោះ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>]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....... មានការិយាល័យចំនួន ...... គឺការិយាល័យ............ ការិយាល័យ..........</w:delText>
          </w:r>
          <w:r w:rsidRPr="00E33574" w:rsidDel="00F226D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 xml:space="preserve"> និងការិយាល័យ.................។</w:delText>
          </w:r>
        </w:del>
      </w:ins>
    </w:p>
    <w:p w14:paraId="13CC0250" w14:textId="5A6D4C41" w:rsidR="00476741" w:rsidRPr="00E33574" w:rsidDel="006575FC" w:rsidRDefault="00476741">
      <w:pPr>
        <w:spacing w:after="120" w:line="240" w:lineRule="auto"/>
        <w:ind w:firstLine="720"/>
        <w:jc w:val="both"/>
        <w:rPr>
          <w:ins w:id="14040" w:author="Sethvannak Sam" w:date="2022-07-04T15:22:00Z"/>
          <w:del w:id="14041" w:author="Voeun Kuyeng" w:date="2022-07-07T10:31:00Z"/>
          <w:rFonts w:ascii="Khmer MEF1" w:hAnsi="Khmer MEF1" w:cs="Khmer MEF1"/>
          <w:sz w:val="24"/>
          <w:szCs w:val="24"/>
          <w:lang w:val="ca-ES"/>
        </w:rPr>
        <w:pPrChange w:id="14042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043" w:author="Sethvannak Sam" w:date="2022-07-04T15:22:00Z">
        <w:del w:id="14044" w:author="Voeun Kuyeng" w:date="2022-07-07T10:31:00Z"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៤.នាយកដ្ឋានអភិវឌ្ឍន៍ទីផ្សារ មានការិយាល័យចំនួន ៤ គឺការិយាល័យផលិតផលធានារ៉ាប់រងអាយុជីវិត</w:delText>
          </w:r>
          <w:r w:rsidRPr="00E33574" w:rsidDel="006575F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ការិយាល័យផលិតផលធានារ៉ាប់រងទូទៅ ការិយាល័យផលិតផលធានារ៉ាប់រងខ្នាតតូច និងការិយាល័យត្រួតពិនិត្យ</w:delText>
          </w:r>
          <w:r w:rsidRPr="00E33574" w:rsidDel="006575F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ប្រតិបត្តិការទីផ្សារ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045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1481763B" w14:textId="4728FA23" w:rsidR="00476741" w:rsidRPr="00E33574" w:rsidDel="006575FC" w:rsidRDefault="00476741">
      <w:pPr>
        <w:spacing w:after="120" w:line="240" w:lineRule="auto"/>
        <w:ind w:firstLine="720"/>
        <w:jc w:val="both"/>
        <w:rPr>
          <w:ins w:id="14046" w:author="Sethvannak Sam" w:date="2022-07-04T15:22:00Z"/>
          <w:del w:id="14047" w:author="Voeun Kuyeng" w:date="2022-07-07T10:31:00Z"/>
          <w:rFonts w:ascii="Khmer MEF1" w:hAnsi="Khmer MEF1" w:cs="Khmer MEF1"/>
          <w:sz w:val="24"/>
          <w:szCs w:val="24"/>
          <w:lang w:val="ca-ES"/>
        </w:rPr>
        <w:pPrChange w:id="14048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049" w:author="Sethvannak Sam" w:date="2022-07-04T15:22:00Z">
        <w:del w:id="14050" w:author="Voeun Kuyeng" w:date="2022-07-07T10:31:00Z"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៥.នាយកដ្ឋានស្រាវជ្រាវ បណ្ដុះបណ្ដាល និងសហប្រតិបត្តិការ មានការិ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ចំនួន៤ គឺការិ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ស្រាវជ្រាវ​ 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បណ្ដុះបណ្ដាល 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សហប្រតិបត្តិការ និងការិ</w:delText>
          </w:r>
          <w:r w:rsidRPr="00E33574" w:rsidDel="006575FC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យាល័យ</w:delText>
          </w:r>
          <w:r w:rsidRPr="00E33574" w:rsidDel="006575F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បច្ចេកវិទ្យាធានារ៉ាប់រង ។</w:delText>
          </w:r>
        </w:del>
      </w:ins>
    </w:p>
    <w:p w14:paraId="45A16DA1" w14:textId="62E69D8F" w:rsidR="00476741" w:rsidRPr="00E33574" w:rsidDel="00F226D0" w:rsidRDefault="00476741">
      <w:pPr>
        <w:spacing w:after="120" w:line="240" w:lineRule="auto"/>
        <w:ind w:firstLine="720"/>
        <w:jc w:val="both"/>
        <w:rPr>
          <w:ins w:id="14051" w:author="Sethvannak Sam" w:date="2022-07-04T15:22:00Z"/>
          <w:del w:id="14052" w:author="Voeun Kuyeng" w:date="2022-08-31T11:06:00Z"/>
          <w:rFonts w:ascii="Khmer MEF1" w:hAnsi="Khmer MEF1" w:cs="Khmer MEF1"/>
          <w:sz w:val="24"/>
          <w:szCs w:val="24"/>
          <w:lang w:val="ca-ES"/>
          <w:rPrChange w:id="14053" w:author="Kem Sereyboth" w:date="2023-07-19T16:59:00Z">
            <w:rPr>
              <w:ins w:id="14054" w:author="Sethvannak Sam" w:date="2022-07-04T15:22:00Z"/>
              <w:del w:id="14055" w:author="Voeun Kuyeng" w:date="2022-08-31T11:06:00Z"/>
              <w:rFonts w:ascii="Khmer MEF1" w:hAnsi="Khmer MEF1" w:cs="Khmer MEF1"/>
              <w:color w:val="000000"/>
              <w:sz w:val="24"/>
              <w:szCs w:val="24"/>
              <w:lang w:val="ca-ES"/>
            </w:rPr>
          </w:rPrChange>
        </w:rPr>
        <w:pPrChange w:id="14056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057" w:author="Sethvannak Sam" w:date="2022-07-04T15:22:00Z">
        <w:del w:id="14058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05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បច្ចុប្បន្ន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06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មន្រ្តីដែល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06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កំពុង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06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បំពេញការងារនៅ </w:delText>
          </w:r>
        </w:del>
        <w:del w:id="14063" w:author="Voeun Kuyeng" w:date="2022-07-07T10:32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06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ន.ធ.ក.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065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4066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06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មានសរុបចំនួន</w:delText>
          </w:r>
        </w:del>
        <w:del w:id="14068" w:author="Voeun Kuyeng" w:date="2022-07-07T10:32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06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07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៥៦</w:delText>
          </w:r>
        </w:del>
        <w:del w:id="14071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072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 (ស្រីចំនួន</w:delText>
          </w:r>
        </w:del>
        <w:del w:id="14073" w:author="Voeun Kuyeng" w:date="2022-07-07T10:32:00Z"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07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៣</w:delText>
          </w:r>
          <w:r w:rsidRPr="00E33574" w:rsidDel="006575FC">
            <w:rPr>
              <w:rFonts w:ascii="Khmer MEF1" w:hAnsi="Khmer MEF1" w:cs="Khmer MEF1"/>
              <w:spacing w:val="-6"/>
              <w:sz w:val="24"/>
              <w:szCs w:val="24"/>
              <w:cs/>
              <w:rPrChange w:id="14075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១</w:delText>
          </w:r>
        </w:del>
        <w:del w:id="14076" w:author="Voeun Kuyeng" w:date="2022-08-31T11:06:00Z"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07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រូប)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07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079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ក្នុង</w:delText>
          </w:r>
          <w:r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rPrChange w:id="14080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នោះ</w:delText>
          </w:r>
          <w:r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081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pacing w:val="-4"/>
              <w:sz w:val="24"/>
              <w:szCs w:val="24"/>
              <w:cs/>
              <w:rPrChange w:id="14082" w:author="Kem Sereyboth" w:date="2023-07-19T16:59:00Z">
                <w:rPr>
                  <w:rFonts w:ascii="Khmer MEF1" w:hAnsi="Khmer MEF1" w:cs="Khmer MEF1"/>
                  <w:color w:val="000000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  <w:del w:id="14083" w:author="Voeun Kuyeng" w:date="2022-07-07T10:32:00Z">
          <w:r w:rsidRPr="00E33574" w:rsidDel="006575FC">
            <w:rPr>
              <w:rFonts w:ascii="Khmer MEF1" w:hAnsi="Khmer MEF1" w:cs="Khmer MEF1"/>
              <w:sz w:val="24"/>
              <w:szCs w:val="24"/>
              <w:cs/>
              <w:rPrChange w:id="1408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១៧</w:delText>
          </w:r>
        </w:del>
        <w:del w:id="14085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08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087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088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ជាមន្រ្តីរាជការសាធារណៈ​ និង​</w:delText>
          </w:r>
          <w:r w:rsidRPr="00E33574" w:rsidDel="00F226D0">
            <w:rPr>
              <w:rFonts w:ascii="Khmer MEF1" w:hAnsi="Khmer MEF1" w:cs="Khmer MEF1"/>
              <w:sz w:val="24"/>
              <w:szCs w:val="24"/>
              <w:cs/>
              <w:lang w:val="ca-ES"/>
              <w:rPrChange w:id="1408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4090" w:author="Voeun Kuyeng" w:date="2022-07-07T10:32:00Z">
          <w:r w:rsidRPr="00E33574" w:rsidDel="006575FC">
            <w:rPr>
              <w:rFonts w:ascii="Khmer MEF1" w:hAnsi="Khmer MEF1" w:cs="Khmer MEF1"/>
              <w:sz w:val="24"/>
              <w:szCs w:val="24"/>
              <w:cs/>
              <w:rPrChange w:id="14091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៣៩</w:delText>
          </w:r>
        </w:del>
        <w:del w:id="14092" w:author="Voeun Kuyeng" w:date="2022-08-31T11:06:00Z">
          <w:r w:rsidRPr="00E33574" w:rsidDel="00F226D0">
            <w:rPr>
              <w:rFonts w:ascii="Khmer MEF1" w:hAnsi="Khmer MEF1" w:cs="Khmer MEF1"/>
              <w:sz w:val="24"/>
              <w:szCs w:val="24"/>
              <w:cs/>
              <w:rPrChange w:id="14093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រូប ជាមន្រ្តីកិច្ចសន្យា។</w:delText>
          </w:r>
        </w:del>
      </w:ins>
    </w:p>
    <w:p w14:paraId="2AFA00CA" w14:textId="0EEE41B3" w:rsidR="00C93738" w:rsidRPr="00E33574" w:rsidDel="00F226D0" w:rsidRDefault="00476741">
      <w:pPr>
        <w:pStyle w:val="NormalWeb"/>
        <w:spacing w:before="0" w:beforeAutospacing="0" w:after="120" w:afterAutospacing="0"/>
        <w:ind w:firstLine="720"/>
        <w:jc w:val="both"/>
        <w:rPr>
          <w:ins w:id="14094" w:author="Sethvannak Sam" w:date="2022-08-17T15:33:00Z"/>
          <w:del w:id="14095" w:author="Voeun Kuyeng" w:date="2022-08-31T11:06:00Z"/>
          <w:rFonts w:ascii="Khmer MEF1" w:hAnsi="Khmer MEF1" w:cs="Khmer MEF1"/>
          <w:spacing w:val="-2"/>
          <w:lang w:val="ca-ES"/>
          <w:rPrChange w:id="14096" w:author="Kem Sereyboth" w:date="2023-07-19T16:59:00Z">
            <w:rPr>
              <w:ins w:id="14097" w:author="Sethvannak Sam" w:date="2022-08-17T15:33:00Z"/>
              <w:del w:id="14098" w:author="Voeun Kuyeng" w:date="2022-08-31T11:06:00Z"/>
              <w:rFonts w:ascii="Khmer MEF1" w:hAnsi="Khmer MEF1" w:cs="Khmer MEF1"/>
              <w:color w:val="000000"/>
              <w:spacing w:val="-2"/>
              <w:lang w:val="ca-ES"/>
            </w:rPr>
          </w:rPrChange>
        </w:rPr>
        <w:pPrChange w:id="14099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ins w:id="14100" w:author="Sethvannak Sam" w:date="2022-07-04T15:22:00Z">
        <w:del w:id="14101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ប្រធាននាយកដ្ឋាន </w:delText>
          </w:r>
        </w:del>
        <w:del w:id="14102" w:author="Voeun Kuyeng" w:date="2022-07-07T10:33:00Z">
          <w:r w:rsidRPr="00E33574" w:rsidDel="006575FC">
            <w:rPr>
              <w:rFonts w:ascii="Khmer MEF1" w:hAnsi="Khmer MEF1" w:cs="Khmer MEF1"/>
              <w:cs/>
              <w:lang w:val="ca-ES"/>
            </w:rPr>
            <w:delText>៥</w:delText>
          </w:r>
        </w:del>
        <w:del w:id="14103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រូប ប្រធានការិ</w:delText>
          </w:r>
          <w:r w:rsidRPr="00E33574" w:rsidDel="00F226D0">
            <w:rPr>
              <w:rFonts w:ascii="Khmer MEF1" w:hAnsi="Khmer MEF1" w:cs="Khmer MEF1"/>
              <w:spacing w:val="-14"/>
              <w:cs/>
              <w:lang w:val="ca-ES"/>
            </w:rPr>
            <w:delText>យាល័យ</w:delText>
          </w:r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  <w:del w:id="14104" w:author="Voeun Kuyeng" w:date="2022-07-07T10:33:00Z">
          <w:r w:rsidRPr="00E33574" w:rsidDel="006575FC">
            <w:rPr>
              <w:rFonts w:ascii="Khmer MEF1" w:hAnsi="Khmer MEF1" w:cs="Khmer MEF1"/>
              <w:cs/>
              <w:lang w:val="ca-ES"/>
            </w:rPr>
            <w:delText>៥</w:delText>
          </w:r>
        </w:del>
        <w:del w:id="14105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រូប និងអនុការិ</w:delText>
          </w:r>
          <w:r w:rsidRPr="00E33574" w:rsidDel="00F226D0">
            <w:rPr>
              <w:rFonts w:ascii="Khmer MEF1" w:hAnsi="Khmer MEF1" w:cs="Khmer MEF1"/>
              <w:spacing w:val="-14"/>
              <w:cs/>
              <w:lang w:val="ca-ES"/>
            </w:rPr>
            <w:delText>យាល័យ</w:delText>
          </w:r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</w:delText>
          </w:r>
        </w:del>
        <w:del w:id="14106" w:author="Voeun Kuyeng" w:date="2022-07-07T10:33:00Z">
          <w:r w:rsidRPr="00E33574" w:rsidDel="006575FC">
            <w:rPr>
              <w:rFonts w:ascii="Khmer MEF1" w:hAnsi="Khmer MEF1" w:cs="Khmer MEF1"/>
              <w:cs/>
              <w:lang w:val="ca-ES"/>
            </w:rPr>
            <w:delText>១</w:delText>
          </w:r>
        </w:del>
        <w:del w:id="14107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delText xml:space="preserve"> រូប។</w:delText>
          </w:r>
        </w:del>
      </w:ins>
      <w:ins w:id="14108" w:author="Sethvannak Sam" w:date="2022-08-17T15:34:00Z">
        <w:del w:id="14109" w:author="Voeun Kuyeng" w:date="2022-08-31T11:06:00Z">
          <w:r w:rsidR="006B41D6" w:rsidRPr="00E33574" w:rsidDel="00F226D0">
            <w:rPr>
              <w:rFonts w:ascii="Khmer MEF1" w:hAnsi="Khmer MEF1" w:cs="Khmer MEF1"/>
              <w:spacing w:val="2"/>
              <w:cs/>
              <w:lang w:val="ca-ES"/>
              <w:rPrChange w:id="14110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គ៣</w:delText>
          </w:r>
          <w:r w:rsidR="006B41D6" w:rsidRPr="00E33574" w:rsidDel="00F226D0">
            <w:rPr>
              <w:rFonts w:ascii="Khmer MEF1" w:hAnsi="Khmer MEF1" w:cs="Khmer MEF1"/>
              <w:spacing w:val="-8"/>
              <w:cs/>
              <w:lang w:val="ca-ES"/>
            </w:rPr>
            <w:delText>៣</w:delText>
          </w:r>
        </w:del>
      </w:ins>
      <w:ins w:id="14111" w:author="Sethvannak Sam" w:date="2022-07-26T16:18:00Z">
        <w:del w:id="14112" w:author="Voeun Kuyeng" w:date="2022-08-31T11:06:00Z">
          <w:r w:rsidR="00E01E3C" w:rsidRPr="00E33574" w:rsidDel="00F226D0">
            <w:rPr>
              <w:rFonts w:ascii="Khmer MEF1" w:hAnsi="Khmer MEF1" w:cs="Khmer MEF1"/>
              <w:spacing w:val="-2"/>
              <w:cs/>
              <w:lang w:val="ca-ES"/>
              <w:rPrChange w:id="14113" w:author="Kem Sereyboth" w:date="2023-07-19T16:59:00Z">
                <w:rPr>
                  <w:rFonts w:ascii="Khmer MEF1" w:hAnsi="Khmer MEF1" w:cs="Khmer MEF1"/>
                  <w:color w:val="000000"/>
                  <w:spacing w:val="-2"/>
                  <w:cs/>
                  <w:lang w:val="ca-ES"/>
                </w:rPr>
              </w:rPrChange>
            </w:rPr>
            <w:delText>សម្របសម្រួលការងារសវនកម្ម</w:delText>
          </w:r>
        </w:del>
      </w:ins>
    </w:p>
    <w:p w14:paraId="468CEE58" w14:textId="4D0E056A" w:rsidR="006B41D6" w:rsidRPr="00E33574" w:rsidDel="00F226D0" w:rsidRDefault="006B41D6">
      <w:pPr>
        <w:pStyle w:val="NormalWeb"/>
        <w:spacing w:before="0" w:beforeAutospacing="0" w:after="120" w:afterAutospacing="0"/>
        <w:jc w:val="both"/>
        <w:rPr>
          <w:ins w:id="14114" w:author="Sethvannak Sam" w:date="2022-08-17T15:33:00Z"/>
          <w:del w:id="14115" w:author="Voeun Kuyeng" w:date="2022-08-31T11:06:00Z"/>
          <w:rFonts w:ascii="Khmer MEF1" w:hAnsi="Khmer MEF1" w:cs="Khmer MEF1"/>
          <w:lang w:val="ca-ES"/>
        </w:rPr>
        <w:pPrChange w:id="14116" w:author="Un Seakamey" w:date="2022-09-23T09:01:00Z">
          <w:pPr>
            <w:pStyle w:val="NormalWeb"/>
            <w:spacing w:before="0" w:beforeAutospacing="0" w:after="0" w:afterAutospacing="0" w:line="250" w:lineRule="auto"/>
            <w:jc w:val="both"/>
          </w:pPr>
        </w:pPrChange>
      </w:pPr>
      <w:ins w:id="14117" w:author="Sethvannak Sam" w:date="2022-08-17T15:33:00Z">
        <w:del w:id="14118" w:author="Voeun Kuyeng" w:date="2022-08-31T11:06:00Z">
          <w:r w:rsidRPr="00E33574" w:rsidDel="00F226D0">
            <w:rPr>
              <w:rFonts w:ascii="Khmer MEF1" w:hAnsi="Khmer MEF1" w:cs="Khmer MEF1"/>
              <w:cs/>
              <w:lang w:val="ca-ES"/>
            </w:rPr>
            <w:tab/>
          </w:r>
          <w:r w:rsidRPr="00E33574" w:rsidDel="00F226D0">
            <w:rPr>
              <w:rFonts w:ascii="Khmer MEF1" w:hAnsi="Khmer MEF1" w:cs="Khmer MEF1"/>
              <w:spacing w:val="2"/>
              <w:cs/>
              <w:lang w:val="ca-ES"/>
              <w:rPrChange w:id="14119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  <w:lang w:val="ca-ES"/>
                </w:rPr>
              </w:rPrChange>
            </w:rPr>
            <w:delText>ក-កថាខណ្ឌទី១</w:delText>
          </w:r>
          <w:r w:rsidRPr="00E33574" w:rsidDel="00F226D0">
            <w:rPr>
              <w:rFonts w:ascii="Khmer MEF1" w:hAnsi="Khmer MEF1" w:cs="Khmer MEF1"/>
              <w:spacing w:val="2"/>
            </w:rPr>
            <w:delText>:</w:delText>
          </w:r>
          <w:r w:rsidRPr="00E33574" w:rsidDel="00F226D0">
            <w:rPr>
              <w:rFonts w:ascii="Khmer MEF1" w:hAnsi="Khmer MEF1" w:cs="Khmer MEF1"/>
              <w:spacing w:val="2"/>
              <w:cs/>
              <w:lang w:val="ca-ES"/>
            </w:rPr>
            <w:delText xml:space="preserve"> ត្រូវរៀបរាប់អំពីអាស័យដ្ឋានបច្ចុប្បន្នរបស់សវនដ្ឋាន។ សវនករទទួលបន្ទុក អាចរៀបរាប់</w:delText>
          </w:r>
          <w:r w:rsidRPr="00E33574" w:rsidDel="00F226D0">
            <w:rPr>
              <w:rFonts w:ascii="Khmer MEF1" w:hAnsi="Khmer MEF1" w:cs="Khmer MEF1"/>
              <w:spacing w:val="-8"/>
              <w:cs/>
              <w:lang w:val="ca-ES"/>
            </w:rPr>
            <w:delText>អំពីកថាខណ្ឌទី៣ នេះ ដូចគំរូខាងក្រោម៖</w:delText>
          </w:r>
        </w:del>
      </w:ins>
    </w:p>
    <w:p w14:paraId="0BABE517" w14:textId="4BA8299B" w:rsidR="00A17D3E" w:rsidRPr="00E33574" w:rsidDel="00F226D0" w:rsidRDefault="006B41D6">
      <w:pPr>
        <w:pStyle w:val="NormalWeb"/>
        <w:spacing w:before="0" w:beforeAutospacing="0" w:after="120" w:afterAutospacing="0"/>
        <w:ind w:firstLine="720"/>
        <w:jc w:val="both"/>
        <w:rPr>
          <w:ins w:id="14120" w:author="Sethvannak Sam" w:date="2022-07-04T15:22:00Z"/>
          <w:del w:id="14121" w:author="Voeun Kuyeng" w:date="2022-08-31T11:06:00Z"/>
          <w:rFonts w:ascii="Khmer MEF1" w:hAnsi="Khmer MEF1" w:cs="Khmer MEF1"/>
          <w:lang w:val="ca-ES"/>
          <w:rPrChange w:id="14122" w:author="Kem Sereyboth" w:date="2023-07-19T16:59:00Z">
            <w:rPr>
              <w:ins w:id="14123" w:author="Sethvannak Sam" w:date="2022-07-04T15:22:00Z"/>
              <w:del w:id="14124" w:author="Voeun Kuyeng" w:date="2022-08-31T11:06:00Z"/>
              <w:rFonts w:ascii="Khmer MEF2" w:hAnsi="Khmer MEF2" w:cs="Khmer MEF2"/>
              <w:color w:val="000000"/>
              <w:spacing w:val="-11"/>
              <w:sz w:val="24"/>
              <w:szCs w:val="24"/>
              <w:lang w:val="ca-ES"/>
            </w:rPr>
          </w:rPrChange>
        </w:rPr>
        <w:pPrChange w:id="14125" w:author="Un Seakamey" w:date="2022-09-23T09:01:00Z">
          <w:pPr>
            <w:spacing w:after="0" w:line="240" w:lineRule="auto"/>
            <w:ind w:firstLine="720"/>
            <w:jc w:val="both"/>
          </w:pPr>
        </w:pPrChange>
      </w:pPr>
      <w:ins w:id="14126" w:author="Sethvannak Sam" w:date="2022-08-17T15:33:00Z">
        <w:del w:id="14127" w:author="Voeun Kuyeng" w:date="2022-08-31T11:06:00Z">
          <w:r w:rsidRPr="00970554" w:rsidDel="00F226D0">
            <w:rPr>
              <w:rFonts w:ascii="Khmer MEF1" w:hAnsi="Khmer MEF1" w:cs="Khmer MEF1"/>
              <w:cs/>
              <w:lang w:val="ca-ES"/>
            </w:rPr>
            <w:tab/>
            <w:delText xml:space="preserve">នាពេលបច្ចុប្បន្ន </w:delText>
          </w:r>
          <w:r w:rsidRPr="00970554" w:rsidDel="00F226D0">
            <w:rPr>
              <w:rFonts w:ascii="Khmer MEF1" w:hAnsi="Khmer MEF1" w:cs="Khmer MEF1"/>
              <w:lang w:val="ca-ES"/>
            </w:rPr>
            <w:delText>[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សវនដ្ឋាន</w:delText>
          </w:r>
          <w:r w:rsidRPr="00970554" w:rsidDel="00F226D0">
            <w:rPr>
              <w:rFonts w:ascii="Khmer MEF1" w:hAnsi="Khmer MEF1" w:cs="Khmer MEF1"/>
              <w:lang w:val="ca-ES"/>
            </w:rPr>
            <w:delText>]</w:delText>
          </w:r>
          <w:r w:rsidRPr="00E33574" w:rsidDel="00F226D0">
            <w:rPr>
              <w:rFonts w:ascii="Khmer MEF1" w:hAnsi="Khmer MEF1" w:cs="Khmer MEF1"/>
              <w:spacing w:val="-16"/>
              <w:cs/>
              <w:rPrChange w:id="14128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 xml:space="preserve"> 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មានអាសយដ្ឋាននៅ</w:delText>
          </w:r>
          <w:r w:rsidRPr="00970554" w:rsidDel="00F226D0">
            <w:rPr>
              <w:rFonts w:ascii="Khmer MEF1" w:hAnsi="Khmer MEF1" w:cs="Khmer MEF1"/>
              <w:lang w:val="ca-ES"/>
            </w:rPr>
            <w:delText xml:space="preserve"> [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អគារអាជ្ញាធរសេវាហិរញ្ញវត្ថុមិនមែនធនាគារ</w:delText>
          </w:r>
          <w:r w:rsidRPr="00970554" w:rsidDel="00F226D0">
            <w:rPr>
              <w:rFonts w:ascii="Khmer MEF1" w:hAnsi="Khmer MEF1" w:cs="Khmer MEF1"/>
              <w:lang w:val="ca-ES"/>
            </w:rPr>
            <w:delText>]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 xml:space="preserve"> ឬ </w:delText>
          </w:r>
          <w:r w:rsidRPr="00970554" w:rsidDel="00F226D0">
            <w:rPr>
              <w:rFonts w:ascii="Khmer MEF1" w:hAnsi="Khmer MEF1" w:cs="Khmer MEF1"/>
              <w:lang w:val="ca-ES"/>
            </w:rPr>
            <w:delText>[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>អគារក្រសួងសេដ្ឋកិច្ចនិងហិរញ្ញវត្ថុ</w:delText>
          </w:r>
          <w:r w:rsidRPr="00970554" w:rsidDel="00F226D0">
            <w:rPr>
              <w:rFonts w:ascii="Khmer MEF1" w:hAnsi="Khmer MEF1" w:cs="Khmer MEF1"/>
              <w:lang w:val="ca-ES"/>
            </w:rPr>
            <w:delText>]</w:delText>
          </w:r>
          <w:r w:rsidRPr="00970554" w:rsidDel="00F226D0">
            <w:rPr>
              <w:rFonts w:ascii="Khmer MEF1" w:hAnsi="Khmer MEF1" w:cs="Khmer MEF1"/>
              <w:spacing w:val="-4"/>
              <w:cs/>
              <w:lang w:val="ca-ES"/>
            </w:rPr>
            <w:delText>អគារលេខ....</w:delText>
          </w:r>
          <w:r w:rsidRPr="00970554" w:rsidDel="00F226D0">
            <w:rPr>
              <w:rFonts w:ascii="Khmer MEF1" w:hAnsi="Khmer MEF1" w:cs="Khmer MEF1"/>
              <w:spacing w:val="-4"/>
              <w:lang w:val="ca-ES"/>
            </w:rPr>
            <w:delText xml:space="preserve"> 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 xml:space="preserve">ស្ថិតនៅជាន់ទី... </w:delText>
          </w:r>
          <w:r w:rsidRPr="00970554" w:rsidDel="00F226D0">
            <w:rPr>
              <w:rFonts w:ascii="Khmer MEF1" w:hAnsi="Khmer MEF1" w:cs="Khmer MEF1"/>
              <w:spacing w:val="-4"/>
              <w:cs/>
              <w:lang w:val="ca-ES"/>
            </w:rPr>
            <w:delText>ផ្លូវ....... សង្កាត់................. ខណ្ឌ............</w:delText>
          </w:r>
          <w:r w:rsidRPr="00970554" w:rsidDel="00F226D0">
            <w:rPr>
              <w:rFonts w:ascii="Khmer MEF1" w:hAnsi="Khmer MEF1" w:cs="Khmer MEF1"/>
              <w:cs/>
              <w:lang w:val="ca-ES"/>
            </w:rPr>
            <w:delText xml:space="preserve"> រាជធានីភ្នំពេញ។</w:delText>
          </w:r>
        </w:del>
      </w:ins>
    </w:p>
    <w:p w14:paraId="34C7AAF6" w14:textId="0D50FAB9" w:rsidR="00476741" w:rsidRPr="00E33574" w:rsidDel="00F226D0" w:rsidRDefault="00476741">
      <w:pPr>
        <w:pStyle w:val="NormalWeb"/>
        <w:spacing w:before="0" w:beforeAutospacing="0" w:after="120" w:afterAutospacing="0"/>
        <w:jc w:val="both"/>
        <w:rPr>
          <w:del w:id="14129" w:author="Voeun Kuyeng" w:date="2022-08-31T11:06:00Z"/>
          <w:rFonts w:ascii="Khmer MEF1" w:hAnsi="Khmer MEF1" w:cs="Khmer MEF1"/>
          <w:lang w:val="ca-ES"/>
        </w:rPr>
        <w:pPrChange w:id="14130" w:author="Un Seakamey" w:date="2022-09-23T09:01:00Z">
          <w:pPr>
            <w:pStyle w:val="NormalWeb"/>
            <w:spacing w:before="0" w:beforeAutospacing="0" w:after="0" w:afterAutospacing="0"/>
          </w:pPr>
        </w:pPrChange>
      </w:pPr>
    </w:p>
    <w:p w14:paraId="061716C5" w14:textId="48F0152F" w:rsidR="005F5018" w:rsidRPr="00E33574" w:rsidDel="00E9191B" w:rsidRDefault="005F5018">
      <w:pPr>
        <w:pStyle w:val="NormalWeb"/>
        <w:spacing w:before="0" w:beforeAutospacing="0" w:after="120" w:afterAutospacing="0"/>
        <w:ind w:firstLine="720"/>
        <w:jc w:val="both"/>
        <w:rPr>
          <w:ins w:id="14131" w:author="Sethvannak Sam" w:date="2022-07-04T15:26:00Z"/>
          <w:del w:id="14132" w:author="Voeun Kuyeng" w:date="2022-07-07T11:28:00Z"/>
          <w:rFonts w:ascii="Khmer MEF2" w:hAnsi="Khmer MEF2" w:cs="Khmer MEF2"/>
          <w:lang w:val="ca-ES"/>
        </w:rPr>
        <w:pPrChange w:id="14133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77C1F7F5" w14:textId="3D699679" w:rsidR="005F5018" w:rsidRPr="00E33574" w:rsidDel="00E9191B" w:rsidRDefault="005F5018">
      <w:pPr>
        <w:pStyle w:val="NormalWeb"/>
        <w:spacing w:before="0" w:beforeAutospacing="0" w:after="120" w:afterAutospacing="0"/>
        <w:ind w:firstLine="720"/>
        <w:jc w:val="both"/>
        <w:rPr>
          <w:ins w:id="14134" w:author="Sethvannak Sam" w:date="2022-07-04T15:26:00Z"/>
          <w:del w:id="14135" w:author="Voeun Kuyeng" w:date="2022-07-07T11:28:00Z"/>
          <w:rFonts w:ascii="Khmer MEF2" w:hAnsi="Khmer MEF2" w:cs="Khmer MEF2"/>
          <w:lang w:val="ca-ES"/>
        </w:rPr>
        <w:pPrChange w:id="14136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015EB878" w14:textId="66A56B36" w:rsidR="00852356" w:rsidRPr="00E33574" w:rsidDel="00F226D0" w:rsidRDefault="00852356">
      <w:pPr>
        <w:pStyle w:val="NormalWeb"/>
        <w:spacing w:before="0" w:beforeAutospacing="0" w:after="120" w:afterAutospacing="0"/>
        <w:ind w:firstLine="720"/>
        <w:jc w:val="both"/>
        <w:rPr>
          <w:del w:id="14137" w:author="Voeun Kuyeng" w:date="2022-08-31T11:06:00Z"/>
          <w:rFonts w:ascii="Khmer MEF2" w:hAnsi="Khmer MEF2" w:cs="Khmer MEF2"/>
          <w:lang w:val="ca-ES"/>
        </w:rPr>
        <w:pPrChange w:id="14138" w:author="Un Seakamey" w:date="2022-09-23T09:01:00Z">
          <w:pPr>
            <w:pStyle w:val="NormalWeb"/>
            <w:spacing w:before="0" w:beforeAutospacing="0" w:after="0" w:afterAutospacing="0"/>
            <w:ind w:firstLine="720"/>
          </w:pPr>
        </w:pPrChange>
      </w:pPr>
      <w:del w:id="14139" w:author="Voeun Kuyeng" w:date="2022-08-31T11:06:00Z">
        <w:r w:rsidRPr="00E33574" w:rsidDel="00F226D0">
          <w:rPr>
            <w:rFonts w:ascii="Khmer MEF2" w:hAnsi="Khmer MEF2" w:cs="Khmer MEF2"/>
            <w:cs/>
            <w:lang w:val="ca-ES"/>
          </w:rPr>
          <w:delText>៤.ព័ត៌មានអំពីប្រតិភូសវនកម្មនិងសវនករទទួលបន្ទុក</w:delText>
        </w:r>
      </w:del>
    </w:p>
    <w:p w14:paraId="29D7851F" w14:textId="163C27CD" w:rsidR="00156A9C" w:rsidRPr="00E33574" w:rsidDel="00664040" w:rsidRDefault="0028795E">
      <w:pPr>
        <w:spacing w:after="120" w:line="240" w:lineRule="auto"/>
        <w:jc w:val="both"/>
        <w:rPr>
          <w:del w:id="14140" w:author="Voeun Kuyeng" w:date="2022-07-07T10:33:00Z"/>
          <w:rFonts w:ascii="Khmer MEF1" w:hAnsi="Khmer MEF1" w:cs="Khmer MEF1"/>
          <w:sz w:val="24"/>
          <w:szCs w:val="24"/>
          <w:lang w:val="ca-ES"/>
          <w:rPrChange w:id="14141" w:author="Kem Sereyboth" w:date="2023-07-19T16:59:00Z">
            <w:rPr>
              <w:del w:id="14142" w:author="Voeun Kuyeng" w:date="2022-07-07T10:33:00Z"/>
              <w:rFonts w:ascii="Khmer MEF1" w:hAnsi="Khmer MEF1" w:cs="Khmer MEF1"/>
              <w:sz w:val="24"/>
              <w:szCs w:val="24"/>
            </w:rPr>
          </w:rPrChange>
        </w:rPr>
        <w:pPrChange w:id="14143" w:author="Un Seakamey" w:date="2022-09-23T09:01:00Z">
          <w:pPr>
            <w:spacing w:after="0" w:line="216" w:lineRule="auto"/>
          </w:pPr>
        </w:pPrChange>
      </w:pPr>
      <w:del w:id="14144" w:author="Voeun Kuyeng" w:date="2022-08-31T11:06:00Z">
        <w:r w:rsidRPr="00E33574" w:rsidDel="00F226D0">
          <w:rPr>
            <w:rFonts w:ascii="Khmer MEF1" w:hAnsi="Khmer MEF1" w:cs="Khmer MEF1"/>
            <w:sz w:val="24"/>
            <w:szCs w:val="24"/>
            <w:cs/>
          </w:rPr>
          <w:delText>​</w:delText>
        </w:r>
        <w:r w:rsidR="00852356" w:rsidRPr="00E33574" w:rsidDel="00F226D0">
          <w:rPr>
            <w:rFonts w:ascii="Khmer MEF1" w:hAnsi="Khmer MEF1" w:cs="Khmer MEF1"/>
            <w:spacing w:val="-12"/>
            <w:sz w:val="24"/>
            <w:szCs w:val="24"/>
            <w:cs/>
            <w:rPrChange w:id="14145" w:author="Kem Sereyboth" w:date="2023-07-19T16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ab/>
        </w:r>
      </w:del>
      <w:del w:id="14146" w:author="Voeun Kuyeng" w:date="2022-07-07T10:33:00Z">
        <w:r w:rsidR="00852356" w:rsidRPr="00E33574" w:rsidDel="00664040">
          <w:rPr>
            <w:rFonts w:ascii="Khmer MEF1" w:hAnsi="Khmer MEF1" w:cs="Khmer MEF1"/>
            <w:sz w:val="24"/>
            <w:szCs w:val="24"/>
            <w:cs/>
          </w:rPr>
          <w:delText>សវនករទទួលបន្ទុកអាចរៀបរាប់អំពីបទដ្ឋានការងារដែលយោងឱ្យមានការដឹកនាំក្រុមការងារចុះធ្វើ</w:delText>
        </w:r>
        <w:r w:rsidR="00852356" w:rsidRPr="00E33574" w:rsidDel="00664040">
          <w:rPr>
            <w:rFonts w:ascii="Khmer MEF1" w:hAnsi="Khmer MEF1" w:cs="Khmer MEF1"/>
            <w:spacing w:val="2"/>
            <w:sz w:val="24"/>
            <w:szCs w:val="24"/>
            <w:cs/>
          </w:rPr>
          <w:delText xml:space="preserve">សវនកម្មនៅតាមបណ្តាអង្គភាពក្រោមឱវាទ </w:delText>
        </w:r>
        <w:r w:rsidR="00852356" w:rsidRPr="00E33574" w:rsidDel="00664040">
          <w:rPr>
            <w:rFonts w:ascii="Khmer MEF1" w:hAnsi="Khmer MEF1" w:cs="Khmer MEF1"/>
            <w:spacing w:val="2"/>
            <w:sz w:val="24"/>
            <w:szCs w:val="24"/>
            <w:cs/>
            <w:rPrChange w:id="14147" w:author="Kem Sereyboth" w:date="2023-07-19T16:59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delText xml:space="preserve">អ.ស.ហ. </w:delText>
        </w:r>
        <w:r w:rsidR="00852356" w:rsidRPr="00E33574" w:rsidDel="00664040">
          <w:rPr>
            <w:rFonts w:ascii="Khmer MEF1" w:hAnsi="Khmer MEF1" w:cs="Khmer MEF1"/>
            <w:spacing w:val="2"/>
            <w:sz w:val="24"/>
            <w:szCs w:val="24"/>
            <w:cs/>
          </w:rPr>
          <w:delText>និងត្រូវរៀបរាប់ពីឈ្មោះ មុខងារ និងតួនាទីទៅតាម</w:delText>
        </w:r>
        <w:r w:rsidR="00852356" w:rsidRPr="00E33574" w:rsidDel="00664040">
          <w:rPr>
            <w:rFonts w:ascii="Khmer MEF1" w:hAnsi="Khmer MEF1" w:cs="Khmer MEF1"/>
            <w:sz w:val="24"/>
            <w:szCs w:val="24"/>
            <w:cs/>
          </w:rPr>
          <w:delText>ឋានានុក្រមរបស់ក្រុមការងារ</w:delText>
        </w:r>
        <w:r w:rsidR="009469F4" w:rsidRPr="00E33574" w:rsidDel="00664040">
          <w:rPr>
            <w:rFonts w:ascii="Khmer MEF1" w:hAnsi="Khmer MEF1" w:cs="Khmer MEF1"/>
            <w:sz w:val="24"/>
            <w:szCs w:val="24"/>
            <w:cs/>
          </w:rPr>
          <w:delText>ដែលបានចុះធ្វើសវនកម្មនៅតាមអង្គភាពនីមួយៗដូចខាងក្រោម៖</w:delText>
        </w:r>
      </w:del>
    </w:p>
    <w:p w14:paraId="4C1AD293" w14:textId="35588726" w:rsidR="009469F4" w:rsidRPr="00E33574" w:rsidDel="007874EB" w:rsidRDefault="009469F4">
      <w:pPr>
        <w:spacing w:after="120" w:line="240" w:lineRule="auto"/>
        <w:jc w:val="both"/>
        <w:rPr>
          <w:del w:id="14148" w:author="Voeun Kuyeng" w:date="2022-07-20T17:50:00Z"/>
          <w:rFonts w:ascii="Khmer MEF1" w:hAnsi="Khmer MEF1" w:cs="Khmer MEF1"/>
          <w:sz w:val="24"/>
          <w:szCs w:val="24"/>
          <w:lang w:val="ca-ES"/>
          <w:rPrChange w:id="14149" w:author="Kem Sereyboth" w:date="2023-07-19T16:59:00Z">
            <w:rPr>
              <w:del w:id="14150" w:author="Voeun Kuyeng" w:date="2022-07-20T17:50:00Z"/>
              <w:rFonts w:ascii="Khmer MEF1" w:hAnsi="Khmer MEF1" w:cs="Khmer MEF1"/>
              <w:sz w:val="24"/>
              <w:szCs w:val="24"/>
            </w:rPr>
          </w:rPrChange>
        </w:rPr>
        <w:pPrChange w:id="14151" w:author="Un Seakamey" w:date="2022-09-23T09:01:00Z">
          <w:pPr>
            <w:spacing w:after="0" w:line="216" w:lineRule="auto"/>
            <w:ind w:firstLine="720"/>
          </w:pPr>
        </w:pPrChange>
      </w:pPr>
      <w:del w:id="14152" w:author="Voeun Kuyeng" w:date="2022-07-20T17:50:00Z">
        <w:r w:rsidRPr="00E33574" w:rsidDel="007874EB">
          <w:rPr>
            <w:rFonts w:ascii="Khmer MEF1" w:hAnsi="Khmer MEF1" w:cs="Khmer MEF1"/>
            <w:sz w:val="24"/>
            <w:szCs w:val="24"/>
            <w:cs/>
          </w:rPr>
          <w:delText xml:space="preserve">នៅក្នុងការងារសវនកម្មនៅ </w:delText>
        </w:r>
        <w:r w:rsidRPr="00E33574" w:rsidDel="007874EB">
          <w:rPr>
            <w:rFonts w:ascii="Khmer MEF1" w:hAnsi="Khmer MEF1" w:cs="Khmer MEF1"/>
            <w:sz w:val="24"/>
            <w:szCs w:val="24"/>
            <w:lang w:val="ca-ES"/>
            <w:rPrChange w:id="14153" w:author="Kem Sereyboth" w:date="2023-07-19T16:59:00Z">
              <w:rPr>
                <w:rFonts w:ascii="Khmer MEF1" w:hAnsi="Khmer MEF1" w:cs="Khmer MEF1"/>
                <w:sz w:val="24"/>
                <w:szCs w:val="24"/>
              </w:rPr>
            </w:rPrChange>
          </w:rPr>
          <w:delText>[</w:delText>
        </w:r>
      </w:del>
      <w:del w:id="14154" w:author="Voeun Kuyeng" w:date="2022-07-07T10:34:00Z">
        <w:r w:rsidRPr="00E33574" w:rsidDel="00664040">
          <w:rPr>
            <w:rFonts w:ascii="Khmer MEF1" w:hAnsi="Khmer MEF1" w:cs="Khmer MEF1"/>
            <w:sz w:val="24"/>
            <w:szCs w:val="24"/>
            <w:cs/>
            <w:lang w:val="ca-ES"/>
          </w:rPr>
          <w:delText>ឈ្មោះ</w:delText>
        </w:r>
      </w:del>
      <w:del w:id="14155" w:author="Voeun Kuyeng" w:date="2022-07-20T17:50:00Z">
        <w:r w:rsidRPr="00E33574" w:rsidDel="007874EB">
          <w:rPr>
            <w:rFonts w:ascii="Khmer MEF1" w:hAnsi="Khmer MEF1" w:cs="Khmer MEF1"/>
            <w:sz w:val="24"/>
            <w:szCs w:val="24"/>
            <w:cs/>
            <w:lang w:val="ca-ES"/>
          </w:rPr>
          <w:delText>សវនដ្ឋាន</w:delText>
        </w:r>
        <w:r w:rsidRPr="00E33574" w:rsidDel="007874EB">
          <w:rPr>
            <w:rFonts w:ascii="Khmer MEF1" w:hAnsi="Khmer MEF1" w:cs="Khmer MEF1"/>
            <w:sz w:val="24"/>
            <w:szCs w:val="24"/>
            <w:lang w:val="ca-ES"/>
            <w:rPrChange w:id="14156" w:author="Kem Sereyboth" w:date="2023-07-19T16:59:00Z">
              <w:rPr>
                <w:rFonts w:ascii="Khmer MEF1" w:hAnsi="Khmer MEF1" w:cs="Khmer MEF1"/>
                <w:sz w:val="24"/>
                <w:szCs w:val="24"/>
              </w:rPr>
            </w:rPrChange>
          </w:rPr>
          <w:delText>]</w:delText>
        </w:r>
        <w:r w:rsidRPr="00E33574" w:rsidDel="007874EB">
          <w:rPr>
            <w:rFonts w:ascii="Khmer MEF1" w:hAnsi="Khmer MEF1" w:cs="Khmer MEF1"/>
            <w:sz w:val="24"/>
            <w:szCs w:val="24"/>
            <w:cs/>
          </w:rPr>
          <w:delText xml:space="preserve"> ប្រតិភូសវនកម្មមានសមាសភាពដូចខាងក្រោម៖</w:delText>
        </w:r>
      </w:del>
    </w:p>
    <w:p w14:paraId="502AC5A7" w14:textId="690276FF" w:rsidR="007C6977" w:rsidRPr="00E33574" w:rsidDel="002D544D" w:rsidRDefault="009469F4">
      <w:pPr>
        <w:spacing w:after="120" w:line="240" w:lineRule="auto"/>
        <w:ind w:firstLine="720"/>
        <w:jc w:val="both"/>
        <w:rPr>
          <w:del w:id="14157" w:author="Kem Sereiboth" w:date="2022-09-15T11:13:00Z"/>
          <w:rFonts w:ascii="Khmer MEF1" w:hAnsi="Khmer MEF1" w:cs="Khmer MEF1"/>
          <w:sz w:val="24"/>
          <w:szCs w:val="24"/>
          <w:lang w:val="ca-ES"/>
        </w:rPr>
        <w:pPrChange w:id="14158" w:author="Un Seakamey" w:date="2022-09-23T09:01:00Z">
          <w:pPr>
            <w:spacing w:after="0" w:line="216" w:lineRule="auto"/>
          </w:pPr>
        </w:pPrChange>
      </w:pPr>
      <w:del w:id="14159" w:author="Voeun Kuyeng" w:date="2022-07-20T17:50:00Z">
        <w:r w:rsidRPr="00E33574" w:rsidDel="007874EB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</w:del>
      <w:ins w:id="14160" w:author="Sethvannak Sam" w:date="2022-07-26T16:24:00Z">
        <w:del w:id="14161" w:author="Voeun Kuyeng" w:date="2022-08-31T11:06:00Z">
          <w:r w:rsidR="008F2F42" w:rsidRPr="00E33574" w:rsidDel="00F226D0">
            <w:rPr>
              <w:rFonts w:ascii="Khmer MEF1" w:hAnsi="Khmer MEF1" w:cs="Khmer MEF1"/>
              <w:sz w:val="24"/>
              <w:szCs w:val="24"/>
            </w:rPr>
            <w:delText xml:space="preserve"> </w:delText>
          </w:r>
        </w:del>
      </w:ins>
      <w:del w:id="14162" w:author="Voeun Kuyeng" w:date="2022-08-31T11:06:00Z">
        <w:r w:rsidRPr="00E33574" w:rsidDel="00F226D0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163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-លោក/លោកស្រី </w:delText>
        </w:r>
      </w:del>
      <w:ins w:id="14164" w:author="Sethvannak Sam" w:date="2022-07-04T15:29:00Z">
        <w:del w:id="14165" w:author="Voeun Kuyeng" w:date="2022-08-31T11:06:00Z">
          <w:r w:rsidR="00256C73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41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/កញ្ញា</w:delText>
          </w:r>
        </w:del>
      </w:ins>
      <w:del w:id="14167" w:author="Voeun Kuyeng" w:date="2022-08-31T11:06:00Z">
        <w:r w:rsidRPr="00E33574" w:rsidDel="00F226D0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168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.............</w:delText>
        </w:r>
      </w:del>
      <w:del w:id="14169" w:author="Voeun Kuyeng" w:date="2022-07-20T18:05:00Z">
        <w:r w:rsidRPr="00E33574" w:rsidDel="0071646B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170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ab/>
        </w:r>
        <w:r w:rsidRPr="00E33574" w:rsidDel="0071646B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171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ab/>
        </w:r>
        <w:r w:rsidRPr="00E33574" w:rsidDel="0071646B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172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ab/>
        </w:r>
      </w:del>
      <w:del w:id="14173" w:author="Voeun Kuyeng" w:date="2022-08-31T11:06:00Z">
        <w:r w:rsidRPr="00E33574" w:rsidDel="00F226D0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4174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ប្រធាន</w:delText>
        </w:r>
      </w:del>
      <w:ins w:id="14175" w:author="Sethvannak Sam" w:date="2022-07-04T15:28:00Z">
        <w:del w:id="14176" w:author="Voeun Kuyeng" w:date="2022-08-31T11:06:00Z">
          <w:r w:rsidR="005F5018" w:rsidRPr="00E33574" w:rsidDel="00F226D0">
            <w:rPr>
              <w:rFonts w:ascii="Khmer MEF1" w:hAnsi="Khmer MEF1" w:cs="Khmer MEF1"/>
              <w:spacing w:val="-6"/>
              <w:sz w:val="24"/>
              <w:szCs w:val="24"/>
              <w:cs/>
              <w:rPrChange w:id="141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ប្រតិភូ</w:delText>
          </w:r>
        </w:del>
      </w:ins>
      <w:ins w:id="14178" w:author="Voeun Kuyeng" w:date="2022-07-27T11:52:00Z">
        <w:del w:id="14179" w:author="Kem Sereiboth" w:date="2022-09-15T11:13:00Z">
          <w:r w:rsidR="000A1A58" w:rsidRPr="00E33574" w:rsidDel="002D544D">
            <w:rPr>
              <w:rFonts w:ascii="Khmer MEF1" w:hAnsi="Khmer MEF1" w:cs="Khmer MEF1"/>
              <w:sz w:val="24"/>
              <w:szCs w:val="24"/>
              <w:cs/>
              <w:lang w:val="ca-ES"/>
              <w:rPrChange w:id="14180" w:author="Kem Sereyboth" w:date="2023-07-19T16:59:00Z">
                <w:rPr>
                  <w:rFonts w:ascii="Khmer MEF1" w:hAnsi="Khmer MEF1" w:cs="Khmer MEF1"/>
                  <w:sz w:val="12"/>
                  <w:szCs w:val="12"/>
                  <w:cs/>
                  <w:lang w:val="ca-ES"/>
                </w:rPr>
              </w:rPrChange>
            </w:rPr>
            <w:delText>​</w:delText>
          </w:r>
        </w:del>
      </w:ins>
      <w:ins w:id="14181" w:author="Voeun Kuyeng" w:date="2022-07-27T12:02:00Z">
        <w:del w:id="14182" w:author="Kem Sereiboth" w:date="2022-09-15T11:13:00Z">
          <w:r w:rsidR="000A1A58" w:rsidRPr="00E33574" w:rsidDel="002D544D">
            <w:rPr>
              <w:rFonts w:ascii="Khmer MEF1" w:hAnsi="Khmer MEF1" w:cs="Khmer MEF1"/>
              <w:sz w:val="24"/>
              <w:szCs w:val="24"/>
              <w:cs/>
              <w:lang w:val="ca-ES"/>
              <w:rPrChange w:id="14183" w:author="Kem Sereyboth" w:date="2023-07-19T16:59:00Z">
                <w:rPr>
                  <w:rFonts w:ascii="Khmer MEF1" w:hAnsi="Khmer MEF1" w:cs="Khmer MEF1"/>
                  <w:sz w:val="12"/>
                  <w:szCs w:val="12"/>
                  <w:cs/>
                  <w:lang w:val="ca-ES"/>
                </w:rPr>
              </w:rPrChange>
            </w:rPr>
            <w:delText>​</w:delText>
          </w:r>
          <w:r w:rsidR="00F8509F" w:rsidRPr="00E33574" w:rsidDel="002D544D">
            <w:rPr>
              <w:rFonts w:ascii="Khmer MEF1" w:hAnsi="Khmer MEF1" w:cs="Khmer MEF1"/>
              <w:sz w:val="24"/>
              <w:szCs w:val="24"/>
              <w:lang w:val="ca-ES"/>
              <w:rPrChange w:id="14184" w:author="Kem Sereyboth" w:date="2023-07-19T16:59:00Z">
                <w:rPr>
                  <w:rFonts w:ascii="Khmer MEF1" w:hAnsi="Khmer MEF1" w:cs="Khmer MEF1"/>
                  <w:sz w:val="12"/>
                  <w:szCs w:val="12"/>
                  <w:lang w:val="ca-ES"/>
                </w:rPr>
              </w:rPrChange>
            </w:rPr>
            <w:delText>​​</w:delText>
          </w:r>
        </w:del>
      </w:ins>
    </w:p>
    <w:p w14:paraId="60B805DD" w14:textId="29D2D5DB" w:rsidR="009469F4" w:rsidRPr="00E33574" w:rsidDel="00567002" w:rsidRDefault="009469F4">
      <w:pPr>
        <w:spacing w:after="120" w:line="240" w:lineRule="auto"/>
        <w:jc w:val="both"/>
        <w:rPr>
          <w:del w:id="14185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186" w:author="Un Seakamey" w:date="2022-09-23T09:01:00Z">
          <w:pPr>
            <w:spacing w:after="0" w:line="216" w:lineRule="auto"/>
          </w:pPr>
        </w:pPrChange>
      </w:pPr>
      <w:del w:id="14187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 xml:space="preserve">-លោក/លោកស្រី </w:delText>
        </w:r>
      </w:del>
      <w:ins w:id="14188" w:author="Sethvannak Sam" w:date="2022-07-04T15:29:00Z">
        <w:del w:id="14189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190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អនុប្រធាន</w:delText>
        </w:r>
      </w:del>
      <w:ins w:id="14191" w:author="Sethvannak Sam" w:date="2022-07-04T15:28:00Z">
        <w:del w:id="14192" w:author="Voeun Kuyeng" w:date="2022-07-20T18:12:00Z">
          <w:r w:rsidR="005F5018" w:rsidRPr="00E33574" w:rsidDel="00567002">
            <w:rPr>
              <w:rFonts w:ascii="Khmer MEF1" w:hAnsi="Khmer MEF1" w:cs="Khmer MEF1"/>
              <w:sz w:val="24"/>
              <w:szCs w:val="24"/>
              <w:cs/>
            </w:rPr>
            <w:delText>ប្រតិភូ</w:delText>
          </w:r>
        </w:del>
      </w:ins>
    </w:p>
    <w:p w14:paraId="0EC5E0F4" w14:textId="4596E211" w:rsidR="009C0F96" w:rsidRPr="00E33574" w:rsidDel="00567002" w:rsidRDefault="009469F4">
      <w:pPr>
        <w:spacing w:after="120" w:line="240" w:lineRule="auto"/>
        <w:jc w:val="both"/>
        <w:rPr>
          <w:del w:id="14193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194" w:author="Un Seakamey" w:date="2022-09-23T09:01:00Z">
          <w:pPr>
            <w:spacing w:after="0" w:line="216" w:lineRule="auto"/>
            <w:ind w:firstLine="720"/>
          </w:pPr>
        </w:pPrChange>
      </w:pPr>
      <w:del w:id="14195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-លោក/លោកស្រី </w:delText>
        </w:r>
      </w:del>
      <w:ins w:id="14196" w:author="Sethvannak Sam" w:date="2022-07-04T15:29:00Z">
        <w:del w:id="14197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198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សមាជិក</w:delText>
        </w:r>
      </w:del>
    </w:p>
    <w:p w14:paraId="5853B92C" w14:textId="2041B2CF" w:rsidR="009469F4" w:rsidRPr="00E33574" w:rsidDel="00567002" w:rsidRDefault="009469F4">
      <w:pPr>
        <w:spacing w:after="120" w:line="240" w:lineRule="auto"/>
        <w:jc w:val="both"/>
        <w:rPr>
          <w:del w:id="14199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200" w:author="Un Seakamey" w:date="2022-09-23T09:01:00Z">
          <w:pPr>
            <w:spacing w:after="0" w:line="216" w:lineRule="auto"/>
            <w:ind w:firstLine="720"/>
          </w:pPr>
        </w:pPrChange>
      </w:pPr>
      <w:del w:id="14201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-លោក/លោកស្រី </w:delText>
        </w:r>
      </w:del>
      <w:ins w:id="14202" w:author="Sethvannak Sam" w:date="2022-07-04T15:29:00Z">
        <w:del w:id="14203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204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សមាជិក</w:delText>
        </w:r>
      </w:del>
    </w:p>
    <w:p w14:paraId="1EF3A03B" w14:textId="77B07B31" w:rsidR="009469F4" w:rsidRPr="00E33574" w:rsidDel="00567002" w:rsidRDefault="009469F4">
      <w:pPr>
        <w:spacing w:after="120" w:line="240" w:lineRule="auto"/>
        <w:jc w:val="both"/>
        <w:rPr>
          <w:del w:id="14205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206" w:author="Un Seakamey" w:date="2022-09-23T09:01:00Z">
          <w:pPr>
            <w:spacing w:after="0" w:line="216" w:lineRule="auto"/>
            <w:ind w:firstLine="720"/>
          </w:pPr>
        </w:pPrChange>
      </w:pPr>
      <w:del w:id="14207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-លោក/លោកស្រី</w:delText>
        </w:r>
      </w:del>
      <w:ins w:id="14208" w:author="Sethvannak Sam" w:date="2022-07-04T15:29:00Z">
        <w:del w:id="14209" w:author="Voeun Kuyeng" w:date="2022-07-20T18:12:00Z">
          <w:r w:rsidR="00256C73" w:rsidRPr="00E33574" w:rsidDel="00567002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/កញ្ញា</w:delText>
          </w:r>
        </w:del>
      </w:ins>
      <w:del w:id="14210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 .............</w:delText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</w:r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tab/>
          <w:delText>សវនករទទួលបន្ទុក</w:delText>
        </w:r>
      </w:del>
    </w:p>
    <w:p w14:paraId="0356C9B5" w14:textId="7DD83A97" w:rsidR="009469F4" w:rsidRPr="00E33574" w:rsidDel="00567002" w:rsidRDefault="009469F4">
      <w:pPr>
        <w:spacing w:after="120" w:line="240" w:lineRule="auto"/>
        <w:jc w:val="both"/>
        <w:rPr>
          <w:del w:id="14211" w:author="Voeun Kuyeng" w:date="2022-07-20T18:12:00Z"/>
          <w:rFonts w:ascii="Khmer MEF1" w:hAnsi="Khmer MEF1" w:cs="Khmer MEF1"/>
          <w:sz w:val="24"/>
          <w:szCs w:val="24"/>
          <w:lang w:val="ca-ES"/>
        </w:rPr>
        <w:pPrChange w:id="14212" w:author="Un Seakamey" w:date="2022-09-23T09:01:00Z">
          <w:pPr>
            <w:spacing w:after="0" w:line="216" w:lineRule="auto"/>
            <w:ind w:firstLine="720"/>
          </w:pPr>
        </w:pPrChange>
      </w:pPr>
      <w:del w:id="14213" w:author="Voeun Kuyeng" w:date="2022-07-20T18:12:00Z">
        <w:r w:rsidRPr="00E33574" w:rsidDel="00567002">
          <w:rPr>
            <w:rFonts w:ascii="Khmer MEF1" w:hAnsi="Khmer MEF1" w:cs="Khmer MEF1"/>
            <w:sz w:val="24"/>
            <w:szCs w:val="24"/>
            <w:cs/>
            <w:lang w:val="ca-ES"/>
          </w:rPr>
          <w:delText>-...................................</w:delText>
        </w:r>
      </w:del>
    </w:p>
    <w:p w14:paraId="3384E92A" w14:textId="3C772DD7" w:rsidR="00156A9C" w:rsidRPr="00E33574" w:rsidDel="009809F4" w:rsidRDefault="00156A9C">
      <w:pPr>
        <w:spacing w:after="120" w:line="240" w:lineRule="auto"/>
        <w:jc w:val="both"/>
        <w:rPr>
          <w:del w:id="14214" w:author="Voeun Kuyeng" w:date="2022-07-08T10:23:00Z"/>
          <w:rFonts w:ascii="Khmer MEF2" w:hAnsi="Khmer MEF2" w:cs="Khmer MEF2"/>
          <w:spacing w:val="-2"/>
          <w:sz w:val="24"/>
          <w:szCs w:val="24"/>
          <w:rPrChange w:id="14215" w:author="Kem Sereyboth" w:date="2023-07-19T16:59:00Z">
            <w:rPr>
              <w:del w:id="14216" w:author="Voeun Kuyeng" w:date="2022-07-08T10:23:00Z"/>
              <w:rFonts w:ascii="Khmer MEF2" w:hAnsi="Khmer MEF2" w:cs="Khmer MEF2"/>
              <w:spacing w:val="-2"/>
              <w:sz w:val="10"/>
              <w:szCs w:val="10"/>
            </w:rPr>
          </w:rPrChange>
        </w:rPr>
        <w:pPrChange w:id="14217" w:author="Un Seakamey" w:date="2022-09-23T09:01:00Z">
          <w:pPr>
            <w:spacing w:after="0" w:line="240" w:lineRule="auto"/>
            <w:ind w:firstLine="720"/>
          </w:pPr>
        </w:pPrChange>
      </w:pPr>
    </w:p>
    <w:p w14:paraId="43D3DDE6" w14:textId="4326759F" w:rsidR="00604906" w:rsidRPr="00E33574" w:rsidDel="009809F4" w:rsidRDefault="00604906">
      <w:pPr>
        <w:spacing w:after="120" w:line="240" w:lineRule="auto"/>
        <w:jc w:val="both"/>
        <w:rPr>
          <w:ins w:id="14218" w:author="Sethvannak Sam" w:date="2022-07-07T16:02:00Z"/>
          <w:del w:id="14219" w:author="Voeun Kuyeng" w:date="2022-07-08T10:23:00Z"/>
          <w:rFonts w:ascii="Khmer MEF2" w:hAnsi="Khmer MEF2" w:cs="Khmer MEF2"/>
          <w:spacing w:val="-2"/>
          <w:sz w:val="24"/>
          <w:szCs w:val="24"/>
        </w:rPr>
        <w:pPrChange w:id="14220" w:author="Un Seakamey" w:date="2022-09-23T09:01:00Z">
          <w:pPr>
            <w:spacing w:after="0" w:line="240" w:lineRule="auto"/>
            <w:ind w:firstLine="720"/>
          </w:pPr>
        </w:pPrChange>
      </w:pPr>
    </w:p>
    <w:p w14:paraId="60841466" w14:textId="6DE782E0" w:rsidR="00B27355" w:rsidRPr="00E33574" w:rsidRDefault="00B27355">
      <w:pPr>
        <w:pStyle w:val="Heading1"/>
        <w:spacing w:before="160" w:line="240" w:lineRule="auto"/>
        <w:rPr>
          <w:ins w:id="14221" w:author="Sethvannak Sam" w:date="2022-08-20T18:29:00Z"/>
          <w:rFonts w:ascii="Khmer MEF2" w:hAnsi="Khmer MEF2" w:cs="Khmer MEF2"/>
          <w:sz w:val="24"/>
          <w:szCs w:val="24"/>
          <w:rPrChange w:id="14222" w:author="Kem Sereyboth" w:date="2023-07-19T16:59:00Z">
            <w:rPr>
              <w:ins w:id="14223" w:author="Sethvannak Sam" w:date="2022-08-20T18:29:00Z"/>
            </w:rPr>
          </w:rPrChange>
        </w:rPr>
        <w:pPrChange w:id="14224" w:author="User" w:date="2022-10-07T16:34:00Z">
          <w:pPr>
            <w:spacing w:after="0" w:line="228" w:lineRule="auto"/>
            <w:ind w:firstLine="720"/>
          </w:pPr>
        </w:pPrChange>
      </w:pPr>
      <w:bookmarkStart w:id="14225" w:name="_Toc143872981"/>
      <w:ins w:id="14226" w:author="Sethvannak Sam" w:date="2022-08-20T18:29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14227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៥.ប្រធានបទសវនកម្ម</w:t>
        </w:r>
      </w:ins>
      <w:ins w:id="14228" w:author="User" w:date="2022-09-10T13:37:00Z">
        <w:r w:rsidR="00B47A1B"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rPrChange w:id="14229" w:author="Kem Sereyboth" w:date="2023-07-19T16:59:00Z">
              <w:rPr>
                <w:rFonts w:cs="MoolBoran"/>
                <w:b/>
                <w:bCs/>
                <w:cs/>
              </w:rPr>
            </w:rPrChange>
          </w:rPr>
          <w:t>​</w:t>
        </w:r>
      </w:ins>
      <w:bookmarkEnd w:id="14225"/>
    </w:p>
    <w:p w14:paraId="62AC5233" w14:textId="5D2D96F5" w:rsidR="002C2DF9" w:rsidRPr="00E33574" w:rsidDel="00913214" w:rsidRDefault="002C2DF9">
      <w:pPr>
        <w:spacing w:after="120" w:line="221" w:lineRule="auto"/>
        <w:ind w:firstLine="720"/>
        <w:jc w:val="both"/>
        <w:rPr>
          <w:ins w:id="14230" w:author="Kem Sereiboth" w:date="2022-09-13T11:29:00Z"/>
          <w:del w:id="14231" w:author="User" w:date="2022-09-16T11:24:00Z"/>
          <w:rFonts w:ascii="Khmer MEF2" w:hAnsi="Khmer MEF2" w:cs="Khmer MEF2"/>
          <w:b/>
          <w:bCs/>
          <w:sz w:val="24"/>
          <w:szCs w:val="24"/>
          <w:lang w:val="ca-ES"/>
        </w:rPr>
        <w:pPrChange w:id="14232" w:author="Un Seakamey" w:date="2022-09-23T09:01:00Z">
          <w:pPr>
            <w:spacing w:after="0" w:line="228" w:lineRule="auto"/>
            <w:ind w:firstLine="720"/>
            <w:jc w:val="both"/>
          </w:pPr>
        </w:pPrChange>
      </w:pPr>
      <w:ins w:id="14233" w:author="Kem Sereiboth" w:date="2022-09-13T11:29:00Z">
        <w:del w:id="14234" w:author="User" w:date="2022-09-16T11:24:00Z">
          <w:r w:rsidRPr="00E33574" w:rsidDel="0091321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4235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  <w:lang w:val="ca-ES"/>
                </w:rPr>
              </w:rPrChange>
            </w:rPr>
            <w:delText>ក- កិច្ចដំណើរការក្នុងការជ្រើសរើសប្រធានបទសវនកម្មអនុលោមភាព</w:delText>
          </w:r>
        </w:del>
      </w:ins>
    </w:p>
    <w:p w14:paraId="460F8697" w14:textId="783C9A86" w:rsidR="00B27355" w:rsidRPr="00E33574" w:rsidDel="00913214" w:rsidRDefault="00B27355">
      <w:pPr>
        <w:spacing w:after="120" w:line="221" w:lineRule="auto"/>
        <w:ind w:firstLine="720"/>
        <w:jc w:val="both"/>
        <w:rPr>
          <w:ins w:id="14236" w:author="Voeun Kuyeng" w:date="2022-08-31T11:25:00Z"/>
          <w:del w:id="14237" w:author="User" w:date="2022-09-16T11:24:00Z"/>
          <w:rFonts w:ascii="Khmer MEF1" w:hAnsi="Khmer MEF1" w:cs="Khmer MEF1"/>
          <w:sz w:val="24"/>
          <w:szCs w:val="24"/>
          <w:lang w:val="ca-ES"/>
        </w:rPr>
        <w:pPrChange w:id="14238" w:author="Un Seakamey" w:date="2022-09-23T09:01:00Z">
          <w:pPr>
            <w:spacing w:after="0" w:line="228" w:lineRule="auto"/>
            <w:ind w:firstLine="720"/>
            <w:jc w:val="both"/>
          </w:pPr>
        </w:pPrChange>
      </w:pPr>
      <w:ins w:id="14239" w:author="Sethvannak Sam" w:date="2022-08-20T18:29:00Z">
        <w:del w:id="14240" w:author="User" w:date="2022-09-16T11:24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24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ប្រធានបទសវនកម្ម គឺជាផ្នែកមួយដែលអាចឱ្យអ្ន</w:delText>
          </w:r>
        </w:del>
      </w:ins>
      <w:ins w:id="14242" w:author="socheata.ol@hotmail.com" w:date="2022-09-02T15:27:00Z">
        <w:del w:id="14243" w:author="User" w:date="2022-09-16T11:24:00Z">
          <w:r w:rsidR="005D471C"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24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កប្រើប្រាស់របាយការណ៍សវនកម្ម</w:delText>
          </w:r>
        </w:del>
      </w:ins>
      <w:ins w:id="14245" w:author="Sethvannak Sam" w:date="2022-08-20T18:29:00Z">
        <w:del w:id="14246" w:author="User" w:date="2022-09-16T11:24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24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កអានដឹង</w:delText>
          </w:r>
        </w:del>
      </w:ins>
      <w:ins w:id="14248" w:author="socheata.ol@hotmail.com" w:date="2022-09-02T15:27:00Z">
        <w:del w:id="14249" w:author="User" w:date="2022-09-16T11:24:00Z">
          <w:r w:rsidR="00B931B3"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25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អំ</w:delText>
          </w:r>
        </w:del>
      </w:ins>
      <w:ins w:id="14251" w:author="Sethvannak Sam" w:date="2022-08-20T18:29:00Z">
        <w:del w:id="14252" w:author="User" w:date="2022-09-16T11:24:00Z">
          <w:r w:rsidRPr="00E33574" w:rsidDel="0091321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425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ពីដំណើរ</w:delText>
          </w:r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  <w:rPrChange w:id="1425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  <w:r w:rsidRPr="00E33574" w:rsidDel="00913214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25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នៃការកំណត់ប្រធានបទសវនកម្មជាក់លាក់របស់សវនករទទួលបន្ទុក ដូចនេះប្រធានបទសវនកម្ម ត្រូវ</w:delText>
          </w:r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  <w:rPrChange w:id="1425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រៀបចំឡើងដោយបែងចែកជា ២ </w:delText>
          </w:r>
        </w:del>
      </w:ins>
      <w:ins w:id="14257" w:author="socheata.ol@hotmail.com" w:date="2022-09-02T15:28:00Z">
        <w:del w:id="14258" w:author="User" w:date="2022-09-16T11:24:00Z">
          <w:r w:rsidR="00B931B3"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ចំណុច</w:delText>
          </w:r>
        </w:del>
      </w:ins>
      <w:ins w:id="14259" w:author="Sethvannak Sam" w:date="2022-08-20T18:29:00Z">
        <w:del w:id="14260" w:author="User" w:date="2022-09-16T11:24:00Z"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  <w:rPrChange w:id="1426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កថាខណ្ឌ ដូច</w:delText>
          </w:r>
          <w:r w:rsidRPr="00E33574" w:rsidDel="0091321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មានរៀបរាប់ខាងក្រោម៖</w:delText>
          </w:r>
        </w:del>
      </w:ins>
    </w:p>
    <w:p w14:paraId="0F6F7196" w14:textId="48010C5A" w:rsidR="00C34129" w:rsidRPr="00E33574" w:rsidDel="00913214" w:rsidRDefault="00C34129">
      <w:pPr>
        <w:spacing w:after="120" w:line="221" w:lineRule="auto"/>
        <w:ind w:firstLine="720"/>
        <w:jc w:val="both"/>
        <w:rPr>
          <w:ins w:id="14262" w:author="Sethvannak Sam" w:date="2022-08-20T18:29:00Z"/>
          <w:del w:id="14263" w:author="User" w:date="2022-09-16T11:24:00Z"/>
          <w:rFonts w:ascii="Khmer MEF1" w:hAnsi="Khmer MEF1" w:cs="Khmer MEF1"/>
          <w:spacing w:val="-2"/>
          <w:sz w:val="24"/>
          <w:szCs w:val="24"/>
          <w:lang w:val="ca-ES"/>
        </w:rPr>
        <w:pPrChange w:id="14264" w:author="Un Seakamey" w:date="2022-09-23T09:01:00Z">
          <w:pPr>
            <w:spacing w:after="0" w:line="228" w:lineRule="auto"/>
            <w:ind w:firstLine="720"/>
            <w:jc w:val="both"/>
          </w:pPr>
        </w:pPrChange>
      </w:pPr>
    </w:p>
    <w:p w14:paraId="5CAB1A28" w14:textId="7EE7CD64" w:rsidR="00B27355" w:rsidRPr="00E33574" w:rsidDel="002C2DF9" w:rsidRDefault="00B27355">
      <w:pPr>
        <w:spacing w:after="120" w:line="221" w:lineRule="auto"/>
        <w:jc w:val="both"/>
        <w:rPr>
          <w:ins w:id="14265" w:author="Sethvannak Sam" w:date="2022-08-20T18:29:00Z"/>
          <w:del w:id="14266" w:author="Kem Sereiboth" w:date="2022-09-13T11:26:00Z"/>
          <w:rFonts w:ascii="Khmer MEF1" w:hAnsi="Khmer MEF1" w:cs="Khmer MEF1"/>
          <w:spacing w:val="-4"/>
          <w:sz w:val="24"/>
          <w:szCs w:val="24"/>
          <w:lang w:val="ca-ES"/>
          <w:rPrChange w:id="14267" w:author="Kem Sereyboth" w:date="2023-07-19T16:59:00Z">
            <w:rPr>
              <w:ins w:id="14268" w:author="Sethvannak Sam" w:date="2022-08-20T18:29:00Z"/>
              <w:del w:id="14269" w:author="Kem Sereiboth" w:date="2022-09-13T11:26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4270" w:author="Un Seakamey" w:date="2022-09-23T09:01:00Z">
          <w:pPr>
            <w:spacing w:after="0" w:line="228" w:lineRule="auto"/>
          </w:pPr>
        </w:pPrChange>
      </w:pPr>
      <w:ins w:id="14271" w:author="Sethvannak Sam" w:date="2022-08-20T18:29:00Z">
        <w:r w:rsidRPr="00E33574">
          <w:rPr>
            <w:rFonts w:ascii="Khmer MEF1" w:hAnsi="Khmer MEF1" w:cs="Khmer MEF1"/>
            <w:spacing w:val="4"/>
            <w:sz w:val="24"/>
            <w:szCs w:val="24"/>
            <w:lang w:val="ca-ES"/>
          </w:rPr>
          <w:tab/>
        </w:r>
        <w:del w:id="14272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427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ក-</w:delText>
          </w:r>
        </w:del>
      </w:ins>
      <w:ins w:id="14274" w:author="socheata.ol@hotmail.com" w:date="2022-09-02T15:28:00Z">
        <w:del w:id="14275" w:author="Kem Sereiboth" w:date="2022-09-13T11:26:00Z">
          <w:r w:rsidR="00B931B3" w:rsidRPr="00E33574" w:rsidDel="002C2DF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427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4277" w:author="Sethvannak Sam" w:date="2022-08-20T18:29:00Z">
        <w:del w:id="14278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427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428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28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ត្រូវរៀបរាប់អំពីកិច្ចដំណើរការក្នុងការជ្រើសរើសប្រធានបទសវនកម្មអនុលោមភាព ដោយផ្អែកលើការចុះស្វែងយល់សវនដ្ឋាន និងកិច្ចសម្ភាសន៍ជាមួយថ្នាក់ដឹកនាំនានារបស់សវនដ្ឋាន។ សវនករទទួលបន្ទុក អាចរៀបរាប់អំពី</w:delText>
          </w:r>
        </w:del>
      </w:ins>
      <w:ins w:id="14282" w:author="socheata.ol@hotmail.com" w:date="2022-09-02T15:29:00Z">
        <w:del w:id="14283" w:author="Kem Sereiboth" w:date="2022-09-13T11:26:00Z">
          <w:r w:rsidR="00B931B3"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2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4285" w:author="Sethvannak Sam" w:date="2022-08-20T18:29:00Z">
        <w:del w:id="14286" w:author="Kem Sereiboth" w:date="2022-09-13T11:26:00Z"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42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កថាខណ្ឌទី១ នេះ ដូចគំរូខាងក្រោម៖</w:delText>
          </w:r>
        </w:del>
      </w:ins>
    </w:p>
    <w:p w14:paraId="29481894" w14:textId="1FF5C768" w:rsidR="005D5515" w:rsidRPr="00F55550" w:rsidDel="005C3437" w:rsidRDefault="007015AC" w:rsidP="005C3437">
      <w:pPr>
        <w:rPr>
          <w:del w:id="14288" w:author="Kem Sereyboth" w:date="2023-06-20T14:33:00Z"/>
          <w:rFonts w:ascii="Khmer MEF1" w:hAnsi="Khmer MEF1" w:cs="Khmer MEF1"/>
          <w:spacing w:val="12"/>
          <w:sz w:val="24"/>
          <w:szCs w:val="24"/>
        </w:rPr>
      </w:pPr>
      <w:ins w:id="14289" w:author="LENOVO" w:date="2022-10-02T09:19:00Z">
        <w:r w:rsidRPr="00E33574">
          <w:rPr>
            <w:rFonts w:ascii="Khmer MEF1" w:hAnsi="Khmer MEF1" w:cs="Khmer MEF1"/>
            <w:spacing w:val="-2"/>
            <w:sz w:val="24"/>
            <w:szCs w:val="24"/>
            <w:cs/>
          </w:rPr>
          <w:t>អនុលោមតាមផែនការសកម្មភាពឆ្នាំ២០២</w:t>
        </w:r>
      </w:ins>
      <w:ins w:id="14290" w:author="Sopheak" w:date="2023-08-03T07:11:00Z">
        <w:r w:rsidR="00D76C98">
          <w:rPr>
            <w:rFonts w:ascii="Khmer MEF1" w:hAnsi="Khmer MEF1" w:cs="Khmer MEF1" w:hint="cs"/>
            <w:spacing w:val="-2"/>
            <w:sz w:val="24"/>
            <w:szCs w:val="24"/>
            <w:cs/>
          </w:rPr>
          <w:t>៣</w:t>
        </w:r>
      </w:ins>
      <w:ins w:id="14291" w:author="LENOVO" w:date="2022-10-02T09:19:00Z">
        <w:del w:id="14292" w:author="Sopheak" w:date="2023-08-03T07:11:00Z">
          <w:r w:rsidRPr="00E33574" w:rsidDel="00D76C9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២</w:delText>
          </w:r>
        </w:del>
        <w:del w:id="14293" w:author="User" w:date="2022-10-05T12:46:00Z">
          <w:r w:rsidRPr="00E33574" w:rsidDel="00F82FF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របស់​ខ្លួន</w:delText>
          </w:r>
        </w:del>
        <w:r w:rsidRPr="00E33574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 អង្គភាពសវនកម្មផ្ទៃក្នុងនៃ </w:t>
        </w:r>
        <w:r w:rsidRPr="00E33574">
          <w:rPr>
            <w:rFonts w:ascii="Khmer MEF1" w:hAnsi="Khmer MEF1" w:cs="Khmer MEF1"/>
            <w:b/>
            <w:bCs/>
            <w:spacing w:val="-2"/>
            <w:sz w:val="24"/>
            <w:szCs w:val="24"/>
            <w:cs/>
          </w:rPr>
          <w:t>អ.ស.ហ.</w:t>
        </w:r>
        <w:r w:rsidRPr="006E6058">
          <w:rPr>
            <w:rFonts w:ascii="Khmer MEF1" w:hAnsi="Khmer MEF1" w:cs="Khmer MEF1"/>
            <w:spacing w:val="-2"/>
            <w:sz w:val="24"/>
            <w:szCs w:val="24"/>
            <w:lang w:val="ca-ES"/>
            <w:rPrChange w:id="14294" w:author="Sopheak Phorn" w:date="2023-07-28T09:15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pacing w:val="-2"/>
            <w:sz w:val="24"/>
            <w:szCs w:val="24"/>
            <w:cs/>
          </w:rPr>
          <w:t>បានធ្វើ</w:t>
        </w:r>
        <w:r w:rsidRPr="00E33574">
          <w:rPr>
            <w:rFonts w:ascii="Khmer MEF1" w:hAnsi="Khmer MEF1" w:cs="Khmer MEF1"/>
            <w:spacing w:val="-2"/>
            <w:sz w:val="24"/>
            <w:szCs w:val="24"/>
            <w:cs/>
            <w:rPrChange w:id="14295" w:author="Kem Sereyboth" w:date="2023-07-19T16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​សវនកម្ម</w:t>
        </w:r>
        <w:r w:rsidRPr="006E6058">
          <w:rPr>
            <w:rFonts w:ascii="Khmer MEF1" w:hAnsi="Khmer MEF1" w:cs="Khmer MEF1"/>
            <w:spacing w:val="4"/>
            <w:sz w:val="24"/>
            <w:szCs w:val="24"/>
            <w:lang w:val="ca-ES"/>
            <w:rPrChange w:id="14296" w:author="Sopheak Phorn" w:date="2023-07-28T09:15:00Z">
              <w:rPr>
                <w:rFonts w:ascii="Khmer MEF1" w:hAnsi="Khmer MEF1" w:cs="Khmer MEF1"/>
                <w:spacing w:val="4"/>
                <w:sz w:val="24"/>
                <w:szCs w:val="24"/>
              </w:rPr>
            </w:rPrChange>
          </w:rPr>
          <w:t>​​</w:t>
        </w:r>
      </w:ins>
      <w:ins w:id="14297" w:author="Sopheak" w:date="2023-08-03T07:12:00Z">
        <w:r w:rsidR="00D76C98" w:rsidRPr="00554F1A">
          <w:rPr>
            <w:rFonts w:ascii="Khmer MEF1" w:hAnsi="Khmer MEF1" w:cs="Khmer MEF1"/>
            <w:spacing w:val="-4"/>
            <w:sz w:val="24"/>
            <w:szCs w:val="24"/>
            <w:cs/>
          </w:rPr>
          <w:t>អនុលោមភាព និងសវនកម្ម​សមិទ្ធកម្ម</w:t>
        </w:r>
      </w:ins>
      <w:ins w:id="14298" w:author="Sopheak" w:date="2023-08-03T07:13:00Z">
        <w:r w:rsidR="00D76C98">
          <w:rPr>
            <w:rFonts w:ascii="Khmer MEF1" w:hAnsi="Khmer MEF1" w:cs="Khmer MEF1" w:hint="cs"/>
            <w:spacing w:val="-4"/>
            <w:sz w:val="24"/>
            <w:szCs w:val="24"/>
            <w:cs/>
          </w:rPr>
          <w:t xml:space="preserve">លើ </w:t>
        </w:r>
        <w:r w:rsidR="00D76C98" w:rsidRPr="00D76C9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4299" w:author="Sopheak" w:date="2023-08-03T07:1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ន.គ.ស.</w:t>
        </w:r>
      </w:ins>
      <w:ins w:id="14300" w:author="LENOVO" w:date="2022-10-02T09:19:00Z">
        <w:del w:id="14301" w:author="Sopheak" w:date="2023-08-03T07:12:00Z">
          <w:r w:rsidRPr="00E33574" w:rsidDel="00D76C98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អនុលោមភាព</w:delText>
          </w:r>
        </w:del>
        <w:del w:id="14302" w:author="Sopheak" w:date="2023-08-03T07:13:00Z">
          <w:r w:rsidRPr="00E33574" w:rsidDel="00D76C98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លើអង្គ</w:delText>
          </w:r>
          <w:r w:rsidRPr="00E33574" w:rsidDel="00D76C98">
            <w:rPr>
              <w:rFonts w:ascii="Khmer MEF1" w:hAnsi="Khmer MEF1" w:cs="Khmer MEF1"/>
              <w:spacing w:val="10"/>
              <w:sz w:val="24"/>
              <w:szCs w:val="24"/>
              <w:cs/>
              <w:rPrChange w:id="1430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ភ</w:delText>
          </w:r>
        </w:del>
        <w:del w:id="14304" w:author="Sopheak" w:date="2023-08-03T07:12:00Z">
          <w:r w:rsidRPr="00E33574" w:rsidDel="00D76C98">
            <w:rPr>
              <w:rFonts w:ascii="Khmer MEF1" w:hAnsi="Khmer MEF1" w:cs="Khmer MEF1"/>
              <w:spacing w:val="10"/>
              <w:sz w:val="24"/>
              <w:szCs w:val="24"/>
              <w:cs/>
              <w:rPrChange w:id="143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ាពក្រោមឱវាទ </w:delText>
          </w:r>
          <w:r w:rsidRPr="00E33574" w:rsidDel="00D76C98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rPrChange w:id="1430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អ.ស.ហ.</w:delText>
          </w:r>
        </w:del>
        <w:r w:rsidRPr="00E33574">
          <w:rPr>
            <w:rFonts w:ascii="Khmer MEF1" w:hAnsi="Khmer MEF1" w:cs="Khmer MEF1"/>
            <w:spacing w:val="10"/>
            <w:sz w:val="24"/>
            <w:szCs w:val="24"/>
            <w:cs/>
            <w:rPrChange w:id="14307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។ ដើម្បីធានាបានប្រសិទ្ធភាព និងស័ក្តិសិទ្ធ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ភាព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rPrChange w:id="14308" w:author="Kem Sereyboth" w:date="2023-07-19T16:59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ក្នុងការ</w:t>
        </w:r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309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ធ្វើ</w:t>
        </w:r>
      </w:ins>
      <w:ins w:id="14310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rPrChange w:id="14311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>​​​</w:t>
        </w:r>
      </w:ins>
      <w:ins w:id="14312" w:author="Kem Sereyboth" w:date="2023-07-25T14:50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313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សវនកម្មអនុលោមភា</w:t>
        </w:r>
      </w:ins>
      <w:ins w:id="14314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315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ព និង</w:t>
        </w:r>
      </w:ins>
      <w:ins w:id="14316" w:author="LENOVO" w:date="2022-10-02T09:19:00Z"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317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សវនកម្ម​</w:t>
        </w:r>
        <w:del w:id="14318" w:author="Kem Sereyboth" w:date="2023-06-20T14:31:00Z">
          <w:r w:rsidRPr="00E279BC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14319" w:author="Kem Sereyboth" w:date="2023-07-25T14:51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អនុលោមភាព</w:delText>
          </w:r>
        </w:del>
      </w:ins>
      <w:ins w:id="14320" w:author="Kem Sereyboth" w:date="2023-06-20T14:31:00Z">
        <w:r w:rsidR="005C3437" w:rsidRPr="00E279BC">
          <w:rPr>
            <w:rFonts w:ascii="Khmer MEF1" w:hAnsi="Khmer MEF1" w:cs="Khmer MEF1"/>
            <w:spacing w:val="-4"/>
            <w:sz w:val="24"/>
            <w:szCs w:val="24"/>
            <w:cs/>
            <w:rPrChange w:id="14321" w:author="Kem Sereyboth" w:date="2023-07-25T14:51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សមិទ្ធកម្ម</w:t>
        </w:r>
      </w:ins>
      <w:ins w:id="14322" w:author="LENOVO" w:date="2022-10-02T09:19:00Z"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323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 xml:space="preserve"> អង្គភាពសវនកម្មផ្ទៃក្នុងនៃ </w:t>
        </w:r>
        <w:r w:rsidRPr="00E279BC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4324" w:author="Kem Sereyboth" w:date="2023-07-25T14:51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អ.ស.ហ.</w:t>
        </w:r>
        <w:r w:rsidRPr="00E279BC">
          <w:rPr>
            <w:rFonts w:ascii="Khmer MEF1" w:hAnsi="Khmer MEF1" w:cs="Khmer MEF1"/>
            <w:spacing w:val="-4"/>
            <w:sz w:val="24"/>
            <w:szCs w:val="24"/>
            <w:rPrChange w:id="14325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</w:rPr>
            </w:rPrChange>
          </w:rPr>
          <w:t xml:space="preserve"> </w:t>
        </w:r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326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ត្រូវ​ធ្វើ​ការស្វែង​យ</w:t>
        </w:r>
      </w:ins>
      <w:ins w:id="14327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328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14329" w:author="LENOVO" w:date="2022-10-02T09:19:00Z">
        <w:r w:rsidRPr="00E279BC">
          <w:rPr>
            <w:rFonts w:ascii="Khmer MEF1" w:hAnsi="Khmer MEF1" w:cs="Khmer MEF1"/>
            <w:spacing w:val="-4"/>
            <w:sz w:val="24"/>
            <w:szCs w:val="24"/>
            <w:cs/>
            <w:rPrChange w:id="14330" w:author="Kem Sereyboth" w:date="2023-07-25T14:51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ល់​</w:t>
        </w:r>
      </w:ins>
      <w:ins w:id="14331" w:author="Kem Sereyboth" w:date="2023-07-25T14:51:00Z">
        <w:r w:rsidR="00E279BC" w:rsidRPr="00E279BC">
          <w:rPr>
            <w:rFonts w:ascii="Khmer MEF1" w:hAnsi="Khmer MEF1" w:cs="Khmer MEF1"/>
            <w:spacing w:val="-4"/>
            <w:sz w:val="24"/>
            <w:szCs w:val="24"/>
            <w:cs/>
            <w:rPrChange w:id="14332" w:author="Kem Sereyboth" w:date="2023-07-25T14:5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14333" w:author="LENOVO" w:date="2022-10-02T09:19:00Z">
        <w:r w:rsidRPr="008121E8">
          <w:rPr>
            <w:rFonts w:ascii="Khmer MEF1" w:hAnsi="Khmer MEF1" w:cs="Khmer MEF1"/>
            <w:spacing w:val="2"/>
            <w:sz w:val="24"/>
            <w:szCs w:val="24"/>
            <w:cs/>
            <w:rPrChange w:id="14334" w:author="Sopheak Phorn" w:date="2023-07-28T14:12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ពី​បរិស្ថាន</w:t>
        </w:r>
      </w:ins>
      <w:ins w:id="14335" w:author="Kem Sereyboth" w:date="2023-06-20T14:31:00Z">
        <w:r w:rsidR="005C3437" w:rsidRPr="008121E8">
          <w:rPr>
            <w:rFonts w:ascii="Khmer MEF1" w:hAnsi="Khmer MEF1" w:cs="Khmer MEF1"/>
            <w:spacing w:val="2"/>
            <w:sz w:val="24"/>
            <w:szCs w:val="24"/>
            <w:cs/>
            <w:rPrChange w:id="14336" w:author="Sopheak Phorn" w:date="2023-07-28T14:12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ត្រួតពិនិត្យ</w:t>
        </w:r>
      </w:ins>
      <w:ins w:id="14337" w:author="Kem Sereyboth" w:date="2023-07-20T09:31:00Z">
        <w:r w:rsidR="0070519E" w:rsidRPr="008121E8">
          <w:rPr>
            <w:rFonts w:ascii="Khmer MEF1" w:hAnsi="Khmer MEF1" w:cs="Khmer MEF1"/>
            <w:spacing w:val="2"/>
            <w:sz w:val="24"/>
            <w:szCs w:val="24"/>
            <w:cs/>
            <w:rPrChange w:id="14338" w:author="Sopheak Phorn" w:date="2023-07-28T14:12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​</w:t>
        </w:r>
      </w:ins>
      <w:ins w:id="14339" w:author="LENOVO" w:date="2022-10-02T09:19:00Z">
        <w:r w:rsidRPr="008121E8">
          <w:rPr>
            <w:rFonts w:ascii="Khmer MEF1" w:hAnsi="Khmer MEF1" w:cs="Khmer MEF1"/>
            <w:spacing w:val="2"/>
            <w:sz w:val="24"/>
            <w:szCs w:val="24"/>
            <w:cs/>
            <w:rPrChange w:id="14340" w:author="Sopheak Phorn" w:date="2023-07-28T14:12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​របស់​</w:t>
        </w:r>
        <w:del w:id="14341" w:author="Kem Sereyboth" w:date="2023-06-20T14:31:00Z">
          <w:r w:rsidRPr="008121E8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4342" w:author="Sopheak Phorn" w:date="2023-07-28T14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</w:delText>
          </w:r>
        </w:del>
      </w:ins>
      <w:ins w:id="14343" w:author="User" w:date="2022-10-05T12:49:00Z">
        <w:del w:id="14344" w:author="Kem Sereyboth" w:date="2023-06-20T14:31:00Z">
          <w:r w:rsidR="002A1D45" w:rsidRPr="008121E8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4345" w:author="Sopheak Phorn" w:date="2023-07-28T14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4346" w:author="LENOVO" w:date="2022-10-02T09:19:00Z">
        <w:del w:id="14347" w:author="Kem Sereyboth" w:date="2023-06-20T14:31:00Z">
          <w:r w:rsidRPr="008121E8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4348" w:author="Sopheak Phorn" w:date="2023-07-28T14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14349" w:author="Kem Sereyboth" w:date="2023-06-20T14:31:00Z">
        <w:r w:rsidR="005C3437" w:rsidRPr="008121E8">
          <w:rPr>
            <w:rFonts w:ascii="Khmer MEF1" w:hAnsi="Khmer MEF1" w:cs="Khmer MEF1"/>
            <w:spacing w:val="2"/>
            <w:sz w:val="24"/>
            <w:szCs w:val="24"/>
            <w:cs/>
            <w:rPrChange w:id="14350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5C3437" w:rsidRPr="008121E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14351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ន.</w:t>
        </w:r>
      </w:ins>
      <w:ins w:id="14352" w:author="Sopheak Phorn" w:date="2023-07-28T14:12:00Z">
        <w:r w:rsidR="008121E8" w:rsidRPr="008121E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14353" w:author="Sopheak Phorn" w:date="2023-07-28T14:12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14354" w:author="Kem Sereyboth" w:date="2023-06-20T14:31:00Z">
        <w:del w:id="14355" w:author="Sopheak Phorn" w:date="2023-07-28T14:12:00Z">
          <w:r w:rsidR="005C3437" w:rsidRPr="008121E8" w:rsidDel="008121E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14356" w:author="Sopheak Phorn" w:date="2023-07-28T14:12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  <w:r w:rsidR="005C3437" w:rsidRPr="008121E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14357" w:author="Sopheak Phorn" w:date="2023-07-28T14:1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.ស. </w:t>
        </w:r>
      </w:ins>
      <w:ins w:id="14358" w:author="LENOVO" w:date="2022-10-02T09:19:00Z">
        <w:r w:rsidRPr="008121E8">
          <w:rPr>
            <w:rFonts w:ascii="Khmer MEF1" w:hAnsi="Khmer MEF1" w:cs="Khmer MEF1"/>
            <w:spacing w:val="2"/>
            <w:sz w:val="24"/>
            <w:szCs w:val="24"/>
            <w:cs/>
            <w:rPrChange w:id="14359" w:author="Sopheak Phorn" w:date="2023-07-28T14:12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​ជា​មុន​សិន។ </w:t>
        </w:r>
      </w:ins>
      <w:ins w:id="14360" w:author="Kem Sereyboth" w:date="2023-07-11T11:33:00Z">
        <w:r w:rsidR="003D59B3" w:rsidRPr="008121E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61" w:author="Sopheak Phorn" w:date="2023-07-28T14:12:00Z">
              <w:rPr>
                <w:rFonts w:ascii="Khmer MEF1" w:hAnsi="Khmer MEF1" w:cs="Khmer MEF1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 xml:space="preserve">យោងតាមចំណារឯកភាពដ៏ខ្ពង់ខ្ពស់របស់ </w:t>
        </w:r>
        <w:r w:rsidR="003D59B3" w:rsidRPr="008121E8">
          <w:rPr>
            <w:rFonts w:ascii="Khmer MEF2" w:hAnsi="Khmer MEF2" w:cs="Khmer MEF2"/>
            <w:spacing w:val="2"/>
            <w:sz w:val="24"/>
            <w:szCs w:val="24"/>
            <w:cs/>
            <w:lang w:val="ca-ES"/>
            <w:rPrChange w:id="14362" w:author="Sopheak Phorn" w:date="2023-07-28T14:12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ឯកឧត្តមអ</w:t>
        </w:r>
      </w:ins>
      <w:ins w:id="14363" w:author="Kem Sereyboth" w:date="2023-07-25T14:51:00Z">
        <w:r w:rsidR="00E279BC" w:rsidRPr="008121E8">
          <w:rPr>
            <w:rFonts w:ascii="Khmer MEF2" w:hAnsi="Khmer MEF2" w:cs="Khmer MEF2"/>
            <w:spacing w:val="2"/>
            <w:sz w:val="24"/>
            <w:szCs w:val="24"/>
            <w:lang w:val="ca-ES"/>
            <w:rPrChange w:id="14364" w:author="Sopheak Phorn" w:date="2023-07-28T14:12:00Z">
              <w:rPr>
                <w:rFonts w:ascii="Khmer MEF2" w:hAnsi="Khmer MEF2" w:cs="Khmer MEF2"/>
                <w:spacing w:val="10"/>
                <w:sz w:val="24"/>
                <w:szCs w:val="24"/>
                <w:lang w:val="ca-ES"/>
              </w:rPr>
            </w:rPrChange>
          </w:rPr>
          <w:t>​​</w:t>
        </w:r>
      </w:ins>
      <w:ins w:id="14365" w:author="Kem Sereyboth" w:date="2023-07-11T11:33:00Z">
        <w:r w:rsidR="003D59B3" w:rsidRPr="008121E8">
          <w:rPr>
            <w:rFonts w:ascii="Khmer MEF2" w:hAnsi="Khmer MEF2" w:cs="Khmer MEF2"/>
            <w:spacing w:val="2"/>
            <w:sz w:val="24"/>
            <w:szCs w:val="24"/>
            <w:cs/>
            <w:lang w:val="ca-ES"/>
            <w:rPrChange w:id="14366" w:author="Sopheak Phorn" w:date="2023-07-28T14:12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គ្គ</w:t>
        </w:r>
        <w:r w:rsidR="003D59B3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367" w:author="Kem Sereyboth" w:date="2023-07-25T14:53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បណ្ឌិតសភាចារ្យ</w:t>
        </w:r>
      </w:ins>
      <w:ins w:id="14368" w:author="Kem Sereyboth" w:date="2023-07-20T09:31:00Z">
        <w:r w:rsidR="0070519E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369" w:author="Kem Sereyboth" w:date="2023-07-25T14:53:00Z">
              <w:rPr>
                <w:rFonts w:ascii="Khmer MEF2" w:hAnsi="Khmer MEF2" w:cs="Khmer MEF2"/>
                <w:spacing w:val="10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4370" w:author="Kem Sereyboth" w:date="2023-07-11T11:33:00Z">
        <w:r w:rsidR="003D59B3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371" w:author="Kem Sereyboth" w:date="2023-07-25T14:53:00Z">
              <w:rPr>
                <w:rFonts w:ascii="Khmer MEF2" w:hAnsi="Khmer MEF2" w:cs="Khmer MEF2"/>
                <w:color w:val="FF0000"/>
                <w:spacing w:val="10"/>
                <w:sz w:val="24"/>
                <w:szCs w:val="24"/>
                <w:cs/>
                <w:lang w:val="ca-ES"/>
              </w:rPr>
            </w:rPrChange>
          </w:rPr>
          <w:t>ឧបនាយករដ្ឋមន្ត្រី</w:t>
        </w:r>
        <w:r w:rsidR="003D59B3" w:rsidRPr="00E279BC">
          <w:rPr>
            <w:rFonts w:ascii="Khmer MEF2" w:hAnsi="Khmer MEF2" w:cs="Khmer MEF2"/>
            <w:spacing w:val="4"/>
            <w:sz w:val="24"/>
            <w:szCs w:val="24"/>
            <w:lang w:val="ca-ES"/>
            <w:rPrChange w:id="14372" w:author="Kem Sereyboth" w:date="2023-07-25T14:53:00Z">
              <w:rPr>
                <w:rFonts w:ascii="Khmer MEF2" w:hAnsi="Khmer MEF2" w:cs="Khmer MEF2"/>
                <w:color w:val="FF0000"/>
                <w:sz w:val="24"/>
                <w:szCs w:val="24"/>
                <w:lang w:val="ca-ES"/>
              </w:rPr>
            </w:rPrChange>
          </w:rPr>
          <w:t xml:space="preserve"> </w:t>
        </w:r>
        <w:r w:rsidR="003D59B3" w:rsidRPr="00E279BC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14373" w:author="Kem Sereyboth" w:date="2023-07-25T14:53:00Z">
              <w:rPr>
                <w:rFonts w:ascii="Khmer MEF2" w:hAnsi="Khmer MEF2" w:cs="Khmer MEF2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រដ្ឋមន្រ្តី​​ក្រសួង​​​សេដ្ឋកិច្ចនិងហិរញ្ញវត្ថុ </w:t>
        </w:r>
        <w:r w:rsidR="003D59B3" w:rsidRPr="00E279BC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4374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និងជា​ប្រធាន​</w:t>
        </w:r>
        <w:r w:rsidR="003D59B3" w:rsidRPr="00E279BC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14375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lang w:val="ca-ES"/>
              </w:rPr>
            </w:rPrChange>
          </w:rPr>
          <w:t>​</w:t>
        </w:r>
        <w:r w:rsidR="003D59B3" w:rsidRPr="00E279BC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4376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ក្រុមប្រឹក្សា</w:t>
        </w:r>
        <w:r w:rsidR="003D59B3" w:rsidRPr="00E279BC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4377" w:author="Kem Sereyboth" w:date="2023-07-25T14:53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3D59B3" w:rsidRPr="00A54D6D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4378" w:author="Kem Sereyboth" w:date="2023-07-25T15:05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អ.ស.ហ.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79" w:author="Kem Sereyboth" w:date="2023-07-25T15:05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លើលិខិតលេខ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380" w:author="Kem Sereyboth" w:date="2023-07-25T15:05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lang w:val="ca-ES"/>
              </w:rPr>
            </w:rPrChange>
          </w:rPr>
          <w:t xml:space="preserve">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81" w:author="Kem Sereyboth" w:date="2023-07-25T15:05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៣៥៨/២២ អ.ស.ផ.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382" w:author="Kem Sereyboth" w:date="2023-07-25T15:05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lang w:val="ca-ES"/>
              </w:rPr>
            </w:rPrChange>
          </w:rPr>
          <w:t xml:space="preserve">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83" w:author="Kem Sereyboth" w:date="2023-07-25T15:05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84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ចុះថ្ងៃទី</w:t>
        </w:r>
      </w:ins>
      <w:ins w:id="14385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86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៣០</w:t>
        </w:r>
      </w:ins>
      <w:ins w:id="14387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388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 xml:space="preserve">​ 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89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ខែ</w:t>
        </w:r>
      </w:ins>
      <w:ins w:id="14390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91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វិច្ឆិកា</w:t>
        </w:r>
      </w:ins>
      <w:ins w:id="14392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93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​ឆ្នាំ២០២</w:t>
        </w:r>
      </w:ins>
      <w:ins w:id="14394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95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២</w:t>
        </w:r>
      </w:ins>
      <w:ins w:id="14396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97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​</w:t>
        </w:r>
      </w:ins>
      <w:ins w:id="14398" w:author="Kem Sereyboth" w:date="2023-07-11T11:34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399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របស់</w:t>
        </w:r>
      </w:ins>
      <w:ins w:id="14400" w:author="Kem Sereyboth" w:date="2023-07-11T11:33:00Z">
        <w:r w:rsidR="003D59B3" w:rsidRPr="00A54D6D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4401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អង្គភាព​សវនកម្ម</w:t>
        </w:r>
        <w:r w:rsidR="003D59B3" w:rsidRPr="00A54D6D">
          <w:rPr>
            <w:rFonts w:ascii="Khmer MEF1" w:hAnsi="Khmer MEF1" w:cs="Khmer MEF1"/>
            <w:spacing w:val="2"/>
            <w:sz w:val="24"/>
            <w:szCs w:val="24"/>
            <w:lang w:val="ca-ES"/>
            <w:rPrChange w:id="14402" w:author="Kem Sereyboth" w:date="2023-07-25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ca-ES"/>
              </w:rPr>
            </w:rPrChange>
          </w:rPr>
          <w:t>​​</w:t>
        </w:r>
        <w:r w:rsidR="003D59B3" w:rsidRPr="00A54D6D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4403" w:author="Kem Sereyboth" w:date="2023-07-25T15:06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ផ្ទៃក្នុ</w:t>
        </w:r>
      </w:ins>
      <w:ins w:id="14404" w:author="Kem Sereyboth" w:date="2023-07-25T15:05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4405" w:author="Kem Sereyboth" w:date="2023-07-25T15:06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14406" w:author="Kem Sereyboth" w:date="2023-07-11T11:33:00Z">
        <w:r w:rsidR="003D59B3" w:rsidRPr="00A54D6D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4407" w:author="Kem Sereyboth" w:date="2023-07-25T15:06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ងនៃ </w:t>
        </w:r>
        <w:r w:rsidR="003D59B3" w:rsidRPr="00A54D6D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14408" w:author="Kem Sereyboth" w:date="2023-07-25T15:06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អ.ស.ហ. </w:t>
        </w:r>
      </w:ins>
      <w:ins w:id="14409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10" w:author="Kem Sereyboth" w:date="2023-07-25T15:06:00Z">
              <w:rPr>
                <w:rFonts w:ascii="Khmer MEF1" w:hAnsi="Khmer MEF1" w:cs="Khmer MEF1"/>
                <w:spacing w:val="2"/>
                <w:cs/>
                <w:lang w:val="en-GB"/>
              </w:rPr>
            </w:rPrChange>
          </w:rPr>
          <w:t>ស្ដីពីសំណើសុំចុះ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11" w:author="Kem Sereyboth" w:date="2023-07-25T15:06:00Z">
              <w:rPr>
                <w:rFonts w:ascii="Khmer MEF1" w:hAnsi="Khmer MEF1" w:cs="Khmer MEF1"/>
                <w:spacing w:val="-14"/>
                <w:cs/>
                <w:lang w:val="en-GB"/>
              </w:rPr>
            </w:rPrChange>
          </w:rPr>
          <w:t>ដល់ទីកន្លែងដើម្បីសិក្សាស្វែងយល់បរិស្ថានត្រួតពិនិត្យលើ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12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អង្គភា</w:t>
        </w:r>
      </w:ins>
      <w:ins w:id="14413" w:author="Kem Sereyboth" w:date="2023-07-25T15:06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14" w:author="Kem Sereyboth" w:date="2023-07-25T15:06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415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16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ព</w:t>
        </w:r>
      </w:ins>
      <w:ins w:id="14417" w:author="Kem Sereyboth" w:date="2023-07-25T15:06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18" w:author="Kem Sereyboth" w:date="2023-07-25T15:06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419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20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ក្រោ</w:t>
        </w:r>
      </w:ins>
      <w:ins w:id="14421" w:author="Kem Sereyboth" w:date="2023-07-25T15:06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22" w:author="Kem Sereyboth" w:date="2023-07-25T15:06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423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24" w:author="Kem Sereyboth" w:date="2023-07-25T15:06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ម</w:t>
        </w:r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425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ឱវាទ</w:t>
        </w:r>
      </w:ins>
      <w:ins w:id="14426" w:author="Kem Sereyboth" w:date="2023-07-11T11:35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427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របស់អាជ្ញាធរសេវាហិរញ្ញវត្ថុមិន</w:t>
        </w:r>
      </w:ins>
      <w:ins w:id="14428" w:author="Kem Sereyboth" w:date="2023-07-11T11:36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429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មែនធនាគារ</w:t>
        </w:r>
      </w:ins>
      <w:ins w:id="14430" w:author="Kem Sereyboth" w:date="2023-06-20T14:33:00Z"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431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</w:ins>
      <w:ins w:id="14432" w:author="Kem Sereyboth" w:date="2023-07-11T11:36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433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(</w:t>
        </w:r>
      </w:ins>
      <w:ins w:id="14434" w:author="Kem Sereyboth" w:date="2023-06-20T14:33:00Z">
        <w:r w:rsidR="005C3437" w:rsidRPr="00A54D6D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14435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>អ.ស.ហ.</w:t>
        </w:r>
      </w:ins>
      <w:ins w:id="14436" w:author="Kem Sereyboth" w:date="2023-07-11T11:36:00Z">
        <w:r w:rsidR="00520A02" w:rsidRPr="00A54D6D">
          <w:rPr>
            <w:rFonts w:ascii="Khmer MEF1" w:hAnsi="Khmer MEF1" w:cs="Khmer MEF1"/>
            <w:spacing w:val="4"/>
            <w:sz w:val="24"/>
            <w:szCs w:val="24"/>
            <w:cs/>
            <w:rPrChange w:id="14437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)</w:t>
        </w:r>
      </w:ins>
      <w:ins w:id="14438" w:author="Kem Sereyboth" w:date="2023-06-20T14:33:00Z"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439" w:author="Kem Sereyboth" w:date="2023-07-25T15:07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6"/>
            <w:sz w:val="24"/>
            <w:szCs w:val="24"/>
            <w:cs/>
            <w:rPrChange w:id="14440" w:author="Kem Sereyboth" w:date="2023-07-25T15:07:00Z">
              <w:rPr>
                <w:rFonts w:ascii="Khmer MEF1" w:hAnsi="Khmer MEF1" w:cs="Khmer MEF1"/>
                <w:spacing w:val="-14"/>
                <w:cs/>
                <w:lang w:val="en-GB"/>
              </w:rPr>
            </w:rPrChange>
          </w:rPr>
          <w:t>ដើម្បីរៀបចំផែនការសវ​ន​​កម្មឆ្នាំ</w:t>
        </w:r>
      </w:ins>
      <w:ins w:id="14441" w:author="Kem Sereyboth" w:date="2023-07-11T11:36:00Z">
        <w:r w:rsidR="00520A02" w:rsidRPr="00A54D6D">
          <w:rPr>
            <w:rFonts w:ascii="Khmer MEF1" w:hAnsi="Khmer MEF1" w:cs="Khmer MEF1"/>
            <w:spacing w:val="6"/>
            <w:sz w:val="24"/>
            <w:szCs w:val="24"/>
            <w:cs/>
            <w:rPrChange w:id="14442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២០</w:t>
        </w:r>
      </w:ins>
      <w:ins w:id="14443" w:author="Kem Sereyboth" w:date="2023-07-25T15:06:00Z">
        <w:r w:rsidR="00A54D6D" w:rsidRPr="00A54D6D">
          <w:rPr>
            <w:rFonts w:ascii="Khmer MEF1" w:hAnsi="Khmer MEF1" w:cs="Khmer MEF1"/>
            <w:spacing w:val="6"/>
            <w:sz w:val="24"/>
            <w:szCs w:val="24"/>
            <w:cs/>
            <w:rPrChange w:id="14444" w:author="Kem Sereyboth" w:date="2023-07-25T15:07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445" w:author="Kem Sereyboth" w:date="2023-07-11T11:36:00Z">
        <w:r w:rsidR="00520A02" w:rsidRPr="00A54D6D">
          <w:rPr>
            <w:rFonts w:ascii="Khmer MEF1" w:hAnsi="Khmer MEF1" w:cs="Khmer MEF1"/>
            <w:spacing w:val="6"/>
            <w:sz w:val="24"/>
            <w:szCs w:val="24"/>
            <w:cs/>
            <w:rPrChange w:id="14446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២</w:t>
        </w:r>
      </w:ins>
      <w:ins w:id="14447" w:author="Kem Sereyboth" w:date="2023-07-25T15:06:00Z">
        <w:r w:rsidR="00A54D6D" w:rsidRPr="00A54D6D">
          <w:rPr>
            <w:rFonts w:ascii="Khmer MEF1" w:hAnsi="Khmer MEF1" w:cs="Khmer MEF1"/>
            <w:spacing w:val="6"/>
            <w:sz w:val="24"/>
            <w:szCs w:val="24"/>
            <w:cs/>
            <w:rPrChange w:id="14448" w:author="Kem Sereyboth" w:date="2023-07-25T15:07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449" w:author="Kem Sereyboth" w:date="2023-07-11T11:36:00Z">
        <w:r w:rsidR="00520A02" w:rsidRPr="00A54D6D">
          <w:rPr>
            <w:rFonts w:ascii="Khmer MEF1" w:hAnsi="Khmer MEF1" w:cs="Khmer MEF1"/>
            <w:spacing w:val="6"/>
            <w:sz w:val="24"/>
            <w:szCs w:val="24"/>
            <w:cs/>
            <w:rPrChange w:id="14450" w:author="Kem Sereyboth" w:date="2023-07-25T15:07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៣</w:t>
        </w:r>
      </w:ins>
      <w:ins w:id="14451" w:author="Kem Sereyboth" w:date="2023-06-20T14:33:00Z"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452" w:author="Kem Sereyboth" w:date="2023-07-19T16:59:00Z">
              <w:rPr>
                <w:rFonts w:ascii="Khmer MEF1" w:hAnsi="Khmer MEF1" w:cs="Khmer MEF1"/>
                <w:spacing w:val="-6"/>
                <w:cs/>
                <w:lang w:val="en-GB"/>
              </w:rPr>
            </w:rPrChange>
          </w:rPr>
          <w:t xml:space="preserve"> 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453" w:author="Sopheak Phorn" w:date="2023-08-04T11:13:00Z">
              <w:rPr>
                <w:rFonts w:ascii="Khmer MEF1" w:hAnsi="Khmer MEF1" w:cs="Khmer MEF1"/>
                <w:spacing w:val="-6"/>
                <w:cs/>
                <w:lang w:val="en-GB"/>
              </w:rPr>
            </w:rPrChange>
          </w:rPr>
          <w:t>ប្រតិភូសវនកម្ម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454" w:author="Sopheak Phorn" w:date="2023-08-04T11:13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របស់អង្គភាពសវនកម្មផ្ទៃក្នុងនៃ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455" w:author="Sopheak Phorn" w:date="2023-08-04T11:13:00Z">
              <w:rPr>
                <w:rFonts w:ascii="Khmer MEF1" w:hAnsi="Khmer MEF1" w:cs="Khmer MEF1"/>
                <w:spacing w:val="-10"/>
                <w:cs/>
                <w:lang w:val="en-GB"/>
              </w:rPr>
            </w:rPrChange>
          </w:rPr>
          <w:t xml:space="preserve"> </w:t>
        </w:r>
        <w:r w:rsidR="005C3437" w:rsidRPr="00780F9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14456" w:author="Sopheak Phorn" w:date="2023-08-04T11:13:00Z">
              <w:rPr>
                <w:rFonts w:ascii="Khmer MEF1" w:hAnsi="Khmer MEF1" w:cs="Khmer MEF1"/>
                <w:b/>
                <w:bCs/>
                <w:spacing w:val="-10"/>
                <w:cs/>
                <w:lang w:val="en-GB"/>
              </w:rPr>
            </w:rPrChange>
          </w:rPr>
          <w:t>អ.ស.ហ.</w:t>
        </w:r>
        <w:r w:rsidR="005C3437" w:rsidRPr="00780F93">
          <w:rPr>
            <w:rFonts w:ascii="Khmer MEF1" w:hAnsi="Khmer MEF1" w:cs="Khmer MEF1"/>
            <w:spacing w:val="6"/>
            <w:sz w:val="24"/>
            <w:szCs w:val="24"/>
            <w:cs/>
            <w:rPrChange w:id="14457" w:author="Sopheak Phorn" w:date="2023-08-04T11:13:00Z">
              <w:rPr>
                <w:rFonts w:ascii="Khmer MEF1" w:hAnsi="Khmer MEF1" w:cs="Khmer MEF1"/>
                <w:spacing w:val="-10"/>
                <w:cs/>
                <w:lang w:val="en-GB"/>
              </w:rPr>
            </w:rPrChange>
          </w:rPr>
          <w:t xml:space="preserve"> </w:t>
        </w:r>
        <w:r w:rsidR="005C3437" w:rsidRPr="00780F93">
          <w:rPr>
            <w:rFonts w:ascii="Khmer MEF1" w:hAnsi="Khmer MEF1" w:cs="Khmer MEF1"/>
            <w:spacing w:val="8"/>
            <w:sz w:val="24"/>
            <w:szCs w:val="24"/>
            <w:cs/>
            <w:rPrChange w:id="14458" w:author="Sopheak Phorn" w:date="2023-08-04T11:13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បានចុះស្វែងយល់ដល់ទីកន្លែងលើ</w:t>
        </w:r>
        <w:r w:rsidR="005C3437" w:rsidRPr="00780F93">
          <w:rPr>
            <w:rFonts w:ascii="Khmer MEF1" w:hAnsi="Khmer MEF1" w:cs="Khmer MEF1"/>
            <w:spacing w:val="8"/>
            <w:sz w:val="24"/>
            <w:szCs w:val="24"/>
            <w:cs/>
            <w:rPrChange w:id="14459" w:author="Sopheak Phorn" w:date="2023-08-04T11:13:00Z">
              <w:rPr>
                <w:rFonts w:ascii="Khmer MEF1" w:hAnsi="Khmer MEF1" w:cs="Khmer MEF1"/>
                <w:spacing w:val="-14"/>
                <w:cs/>
                <w:lang w:val="en-GB"/>
              </w:rPr>
            </w:rPrChange>
          </w:rPr>
          <w:t xml:space="preserve"> </w:t>
        </w:r>
      </w:ins>
      <w:ins w:id="14460" w:author="Kem Sereyboth" w:date="2023-07-11T11:37:00Z">
        <w:r w:rsidR="00520A02" w:rsidRPr="00780F93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14461" w:author="Sopheak Phorn" w:date="2023-08-04T11:13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ន.</w:t>
        </w:r>
      </w:ins>
      <w:ins w:id="14462" w:author="Sopheak Phorn" w:date="2023-07-28T14:16:00Z">
        <w:r w:rsidR="008121E8" w:rsidRPr="00953014">
          <w:rPr>
            <w:rFonts w:ascii="Khmer MEF1" w:hAnsi="Khmer MEF1" w:cs="Khmer MEF1" w:hint="cs"/>
            <w:b/>
            <w:bCs/>
            <w:spacing w:val="8"/>
            <w:sz w:val="24"/>
            <w:szCs w:val="24"/>
            <w:cs/>
          </w:rPr>
          <w:t>គ</w:t>
        </w:r>
      </w:ins>
      <w:ins w:id="14463" w:author="Kem Sereyboth" w:date="2023-07-11T11:37:00Z">
        <w:del w:id="14464" w:author="Sopheak Phorn" w:date="2023-07-28T14:16:00Z">
          <w:r w:rsidR="00520A02" w:rsidRPr="00780F93" w:rsidDel="008121E8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14465" w:author="Sopheak Phorn" w:date="2023-08-04T11:13:00Z">
                <w:rPr>
                  <w:rFonts w:ascii="Khmer MEF1" w:hAnsi="Khmer MEF1" w:cs="Khmer MEF1"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ស</w:delText>
          </w:r>
        </w:del>
        <w:r w:rsidR="00520A02" w:rsidRPr="00780F93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14466" w:author="Sopheak Phorn" w:date="2023-08-04T11:13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.ស.</w:t>
        </w:r>
      </w:ins>
      <w:ins w:id="14467" w:author="Kem Sereyboth" w:date="2023-06-20T14:33:00Z"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468" w:author="Kem Sereyboth" w:date="2023-07-19T16:59:00Z">
              <w:rPr>
                <w:rFonts w:ascii="Khmer MEF1" w:hAnsi="Khmer MEF1" w:cs="Khmer MEF1"/>
                <w:spacing w:val="-2"/>
                <w:cs/>
                <w:lang w:val="ca-ES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69" w:author="Kem Sereyboth" w:date="2023-07-25T15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កាលពី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70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ថ្ងៃទី</w:t>
        </w:r>
      </w:ins>
      <w:ins w:id="14471" w:author="Sopheak Phorn" w:date="2023-07-28T14:16:00Z">
        <w:r w:rsidR="008121E8">
          <w:rPr>
            <w:rFonts w:ascii="Khmer MEF1" w:hAnsi="Khmer MEF1" w:cs="Khmer MEF1" w:hint="cs"/>
            <w:spacing w:val="-10"/>
            <w:sz w:val="24"/>
            <w:szCs w:val="24"/>
            <w:cs/>
          </w:rPr>
          <w:t>៧</w:t>
        </w:r>
      </w:ins>
      <w:ins w:id="14472" w:author="Kem Sereyboth" w:date="2023-07-11T11:37:00Z">
        <w:del w:id="14473" w:author="Sopheak Phorn" w:date="2023-07-28T14:16:00Z">
          <w:r w:rsidR="00520A02" w:rsidRPr="00A54D6D" w:rsidDel="008121E8">
            <w:rPr>
              <w:rFonts w:ascii="Khmer MEF1" w:hAnsi="Khmer MEF1" w:cs="Khmer MEF1"/>
              <w:spacing w:val="-10"/>
              <w:sz w:val="24"/>
              <w:szCs w:val="24"/>
              <w:cs/>
              <w:rPrChange w:id="14474" w:author="Kem Sereyboth" w:date="2023-07-25T15:08:00Z">
                <w:rPr>
                  <w:rFonts w:ascii="Khmer MEF1" w:hAnsi="Khmer MEF1" w:cs="Khmer MEF1"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១៤</w:delText>
          </w:r>
        </w:del>
      </w:ins>
      <w:ins w:id="14475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76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 xml:space="preserve"> ខែ</w:t>
        </w:r>
      </w:ins>
      <w:ins w:id="14477" w:author="Kem Sereyboth" w:date="2023-07-11T11:37:00Z">
        <w:r w:rsidR="00520A02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78" w:author="Kem Sereyboth" w:date="2023-07-25T15:08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ធ្ន</w:t>
        </w:r>
      </w:ins>
      <w:ins w:id="14479" w:author="Kem Sereyboth" w:date="2023-07-11T11:38:00Z">
        <w:r w:rsidR="00520A02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80" w:author="Kem Sereyboth" w:date="2023-07-25T15:08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ូ</w:t>
        </w:r>
      </w:ins>
      <w:ins w:id="14481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82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 xml:space="preserve"> ឆ្នាំ</w:t>
        </w:r>
      </w:ins>
      <w:ins w:id="14483" w:author="Kem Sereyboth" w:date="2023-07-11T11:38:00Z">
        <w:r w:rsidR="00520A02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84" w:author="Kem Sereyboth" w:date="2023-07-25T15:08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 xml:space="preserve">២០២២ </w:t>
        </w:r>
      </w:ins>
      <w:ins w:id="14485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86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ដើម្បី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87" w:author="Kem Sereyboth" w:date="2023-07-25T15:08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ពិនិត្យមើលលើ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88" w:author="Kem Sereyboth" w:date="2023-07-25T15:08:00Z">
              <w:rPr>
                <w:rFonts w:ascii="Khmer MEF1" w:hAnsi="Khmer MEF1" w:cs="Khmer MEF1"/>
                <w:spacing w:val="-8"/>
                <w:cs/>
                <w:lang w:val="en-GB"/>
              </w:rPr>
            </w:rPrChange>
          </w:rPr>
          <w:t>ប្រព័ន្ធត្រួ​ត​​​​ពិនិត្យផ្ទៃក្នុង ដោ​យ​ផ្តោត</w:t>
        </w:r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89" w:author="Kem Sereyboth" w:date="2023-07-25T15:08:00Z">
              <w:rPr>
                <w:rFonts w:ascii="Khmer MEF1" w:hAnsi="Khmer MEF1" w:cs="Khmer MEF1"/>
                <w:cs/>
                <w:lang w:val="en-GB"/>
              </w:rPr>
            </w:rPrChange>
          </w:rPr>
          <w:t>សំខាន់លើបរិ</w:t>
        </w:r>
      </w:ins>
      <w:ins w:id="14490" w:author="Kem Sereyboth" w:date="2023-07-25T15:08:00Z">
        <w:r w:rsidR="00A54D6D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91" w:author="Kem Sereyboth" w:date="2023-07-25T15:08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492" w:author="Kem Sereyboth" w:date="2023-06-20T14:33:00Z">
        <w:r w:rsidR="005C3437" w:rsidRPr="00A54D6D">
          <w:rPr>
            <w:rFonts w:ascii="Khmer MEF1" w:hAnsi="Khmer MEF1" w:cs="Khmer MEF1"/>
            <w:spacing w:val="-10"/>
            <w:sz w:val="24"/>
            <w:szCs w:val="24"/>
            <w:cs/>
            <w:rPrChange w:id="14493" w:author="Kem Sereyboth" w:date="2023-07-25T15:08:00Z">
              <w:rPr>
                <w:rFonts w:ascii="Khmer MEF1" w:hAnsi="Khmer MEF1" w:cs="Khmer MEF1"/>
                <w:cs/>
                <w:lang w:val="en-GB"/>
              </w:rPr>
            </w:rPrChange>
          </w:rPr>
          <w:t>ស្ថាន</w:t>
        </w:r>
        <w:r w:rsidR="005C3437" w:rsidRPr="00A54D6D">
          <w:rPr>
            <w:rFonts w:ascii="Khmer MEF1" w:hAnsi="Khmer MEF1" w:cs="Khmer MEF1"/>
            <w:spacing w:val="-4"/>
            <w:sz w:val="24"/>
            <w:szCs w:val="24"/>
            <w:cs/>
            <w:rPrChange w:id="14494" w:author="Kem Sereyboth" w:date="2023-07-25T15:09:00Z">
              <w:rPr>
                <w:rFonts w:ascii="Khmer MEF1" w:hAnsi="Khmer MEF1" w:cs="Khmer MEF1"/>
                <w:cs/>
                <w:lang w:val="en-GB"/>
              </w:rPr>
            </w:rPrChange>
          </w:rPr>
          <w:t>នៃការត្រួតពិនិត្យ ការគ្រប់គ្រងហានិភ័យ ការប្រាស្រ័យទាក់​ទងព័ត៌មាន ការត្រួ​ត​​ពិនិត្យ</w:t>
        </w:r>
        <w:r w:rsidR="005C3437" w:rsidRPr="00A54D6D">
          <w:rPr>
            <w:rFonts w:ascii="Khmer MEF1" w:hAnsi="Khmer MEF1" w:cs="Khmer MEF1"/>
            <w:spacing w:val="-4"/>
            <w:sz w:val="24"/>
            <w:szCs w:val="24"/>
            <w:cs/>
            <w:rPrChange w:id="14495" w:author="Kem Sereyboth" w:date="2023-07-25T15:09:00Z">
              <w:rPr>
                <w:rFonts w:ascii="Khmer MEF1" w:hAnsi="Khmer MEF1" w:cs="Khmer MEF1"/>
                <w:spacing w:val="-12"/>
                <w:cs/>
                <w:lang w:val="en-GB"/>
              </w:rPr>
            </w:rPrChange>
          </w:rPr>
          <w:t>សកម្មភាពប្រតិបត្តិការ</w:t>
        </w:r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496" w:author="Kem Sereyboth" w:date="2023-07-19T16:59:00Z">
              <w:rPr>
                <w:rFonts w:ascii="Khmer MEF1" w:hAnsi="Khmer MEF1" w:cs="Khmer MEF1"/>
                <w:spacing w:val="-12"/>
                <w:cs/>
                <w:lang w:val="en-GB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497" w:author="Kem Sereyboth" w:date="2023-07-25T15:09:00Z">
              <w:rPr>
                <w:rFonts w:ascii="Khmer MEF1" w:hAnsi="Khmer MEF1" w:cs="Khmer MEF1"/>
                <w:spacing w:val="-12"/>
                <w:cs/>
                <w:lang w:val="en-GB"/>
              </w:rPr>
            </w:rPrChange>
          </w:rPr>
          <w:t>និងការតាមដានលើដំណើរការនៃការត្រួតពិនិត្យ​។ ក្នុងការ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498" w:author="Kem Sereyboth" w:date="2023-07-25T15:0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ស្វែងយល់ពីបរិស្ថានត្រួតពិនិត្យរបស់</w:t>
        </w:r>
      </w:ins>
      <w:ins w:id="14499" w:author="Kem Sereyboth" w:date="2023-07-11T11:38:00Z">
        <w:r w:rsidR="00520A02" w:rsidRPr="00A54D6D">
          <w:rPr>
            <w:rFonts w:ascii="Khmer MEF1" w:hAnsi="Khmer MEF1" w:cs="Khmer MEF1"/>
            <w:spacing w:val="-8"/>
            <w:sz w:val="24"/>
            <w:szCs w:val="24"/>
            <w:cs/>
            <w:rPrChange w:id="14500" w:author="Kem Sereyboth" w:date="2023-07-25T15:09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 xml:space="preserve"> </w:t>
        </w:r>
        <w:r w:rsidR="00520A02" w:rsidRPr="00A54D6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14501" w:author="Kem Sereyboth" w:date="2023-07-25T15:09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ន.</w:t>
        </w:r>
      </w:ins>
      <w:ins w:id="14502" w:author="Sopheak Phorn" w:date="2023-07-28T14:16:00Z">
        <w:r w:rsidR="00BC412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</w:rPr>
          <w:t>គ</w:t>
        </w:r>
      </w:ins>
      <w:ins w:id="14503" w:author="Kem Sereyboth" w:date="2023-07-11T11:38:00Z">
        <w:del w:id="14504" w:author="Sopheak Phorn" w:date="2023-07-28T14:16:00Z">
          <w:r w:rsidR="00520A02" w:rsidRPr="00A54D6D" w:rsidDel="00BC4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4505" w:author="Kem Sereyboth" w:date="2023-07-25T15:09:00Z">
                <w:rPr>
                  <w:rFonts w:ascii="Khmer MEF1" w:hAnsi="Khmer MEF1" w:cs="Khmer MEF1"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ស</w:delText>
          </w:r>
        </w:del>
        <w:r w:rsidR="00520A02" w:rsidRPr="00A54D6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14506" w:author="Kem Sereyboth" w:date="2023-07-25T15:09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>.ស.</w:t>
        </w:r>
      </w:ins>
      <w:ins w:id="14507" w:author="Kem Sereyboth" w:date="2023-06-20T14:33:00Z">
        <w:r w:rsidR="005C3437" w:rsidRPr="00A54D6D">
          <w:rPr>
            <w:rFonts w:ascii="Khmer MEF1" w:hAnsi="Khmer MEF1" w:cs="Khmer MEF1"/>
            <w:spacing w:val="-8"/>
            <w:sz w:val="24"/>
            <w:szCs w:val="24"/>
            <w:rPrChange w:id="14508" w:author="Kem Sereyboth" w:date="2023-07-25T15:09:00Z">
              <w:rPr>
                <w:rFonts w:ascii="Khmer MEF1" w:hAnsi="Khmer MEF1" w:cs="Khmer MEF1"/>
                <w:spacing w:val="-2"/>
                <w:lang w:val="ca-ES"/>
              </w:rPr>
            </w:rPrChange>
          </w:rPr>
          <w:t xml:space="preserve"> </w:t>
        </w:r>
        <w:r w:rsidR="005C3437" w:rsidRPr="00A54D6D">
          <w:rPr>
            <w:rFonts w:ascii="Khmer MEF1" w:hAnsi="Khmer MEF1" w:cs="Khmer MEF1"/>
            <w:spacing w:val="-8"/>
            <w:sz w:val="24"/>
            <w:szCs w:val="24"/>
            <w:cs/>
            <w:rPrChange w:id="14509" w:author="Kem Sereyboth" w:date="2023-07-25T15:09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>នេះ</w:t>
        </w:r>
        <w:r w:rsidR="005C3437" w:rsidRPr="00E33574">
          <w:rPr>
            <w:rFonts w:ascii="Khmer MEF1" w:hAnsi="Khmer MEF1" w:cs="Khmer MEF1"/>
            <w:spacing w:val="12"/>
            <w:sz w:val="24"/>
            <w:szCs w:val="24"/>
            <w:cs/>
            <w:rPrChange w:id="14510" w:author="Kem Sereyboth" w:date="2023-07-19T16:59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 xml:space="preserve"> </w:t>
        </w:r>
        <w:r w:rsidR="005C343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511" w:author="Sopheak Phorn" w:date="2023-08-04T11:13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>ក្រុមសវនករបានសម្ភាស</w:t>
        </w:r>
      </w:ins>
      <w:ins w:id="14512" w:author="S_Chhenglay" w:date="2023-08-04T09:25:00Z">
        <w:r w:rsidR="003F69F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513" w:author="Sopheak Phorn" w:date="2023-08-04T11:1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ន៍</w:t>
        </w:r>
      </w:ins>
      <w:ins w:id="14514" w:author="Kem Sereyboth" w:date="2023-06-20T14:33:00Z">
        <w:r w:rsidR="005C343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515" w:author="Sopheak Phorn" w:date="2023-08-04T11:13:00Z">
              <w:rPr>
                <w:rFonts w:ascii="Khmer MEF1" w:hAnsi="Khmer MEF1" w:cs="Khmer MEF1"/>
                <w:spacing w:val="-4"/>
                <w:cs/>
                <w:lang w:val="en-GB"/>
              </w:rPr>
            </w:rPrChange>
          </w:rPr>
          <w:t>ជាមួយថ្នាក់ដឹកនាំ និងមន្រ្តីបច្ចេកទេសរប​ស់ ​</w:t>
        </w:r>
      </w:ins>
      <w:ins w:id="14516" w:author="Kem Sereyboth" w:date="2023-07-11T11:39:00Z">
        <w:r w:rsidR="00520A02" w:rsidRPr="00257C4D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14517" w:author="Sopheak Phorn" w:date="2023-08-04T11:13:00Z">
              <w:rPr>
                <w:rFonts w:ascii="Khmer MEF1" w:hAnsi="Khmer MEF1" w:cs="Khmer MEF1"/>
                <w:b/>
                <w:bCs/>
                <w:color w:val="FF0000"/>
                <w:spacing w:val="12"/>
                <w:sz w:val="24"/>
                <w:szCs w:val="24"/>
                <w:cs/>
              </w:rPr>
            </w:rPrChange>
          </w:rPr>
          <w:t>ន.</w:t>
        </w:r>
      </w:ins>
      <w:ins w:id="14518" w:author="Sopheak Phorn" w:date="2023-07-28T14:16:00Z">
        <w:r w:rsidR="00BC4126" w:rsidRPr="00257C4D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14519" w:author="Sopheak Phorn" w:date="2023-08-04T11:1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គ</w:t>
        </w:r>
      </w:ins>
      <w:ins w:id="14520" w:author="Kem Sereyboth" w:date="2023-07-11T11:39:00Z">
        <w:del w:id="14521" w:author="Sopheak Phorn" w:date="2023-07-28T14:16:00Z">
          <w:r w:rsidR="00520A02" w:rsidRPr="00257C4D" w:rsidDel="00BC4126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rPrChange w:id="14522" w:author="Sopheak Phorn" w:date="2023-08-04T11:13:00Z">
                <w:rPr>
                  <w:rFonts w:ascii="Khmer MEF1" w:hAnsi="Khmer MEF1" w:cs="Khmer MEF1"/>
                  <w:b/>
                  <w:bCs/>
                  <w:color w:val="FF0000"/>
                  <w:spacing w:val="12"/>
                  <w:sz w:val="24"/>
                  <w:szCs w:val="24"/>
                  <w:cs/>
                </w:rPr>
              </w:rPrChange>
            </w:rPr>
            <w:delText>ស</w:delText>
          </w:r>
        </w:del>
        <w:r w:rsidR="00520A02" w:rsidRPr="00257C4D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14523" w:author="Sopheak Phorn" w:date="2023-08-04T11:13:00Z">
              <w:rPr>
                <w:rFonts w:ascii="Khmer MEF1" w:hAnsi="Khmer MEF1" w:cs="Khmer MEF1"/>
                <w:b/>
                <w:bCs/>
                <w:color w:val="FF0000"/>
                <w:spacing w:val="12"/>
                <w:sz w:val="24"/>
                <w:szCs w:val="24"/>
                <w:cs/>
              </w:rPr>
            </w:rPrChange>
          </w:rPr>
          <w:t>.ស.</w:t>
        </w:r>
        <w:r w:rsidR="00520A02" w:rsidRPr="00257C4D">
          <w:rPr>
            <w:rFonts w:ascii="Khmer MEF1" w:hAnsi="Khmer MEF1" w:cs="Khmer MEF1"/>
            <w:spacing w:val="10"/>
            <w:sz w:val="24"/>
            <w:szCs w:val="24"/>
            <w:cs/>
            <w:rPrChange w:id="14524" w:author="Sopheak Phorn" w:date="2023-08-04T11:13:00Z">
              <w:rPr>
                <w:rFonts w:ascii="Khmer MEF1" w:hAnsi="Khmer MEF1" w:cs="Khmer MEF1"/>
                <w:color w:val="FF0000"/>
                <w:spacing w:val="12"/>
                <w:sz w:val="24"/>
                <w:szCs w:val="24"/>
                <w:cs/>
              </w:rPr>
            </w:rPrChange>
          </w:rPr>
          <w:t xml:space="preserve"> </w:t>
        </w:r>
      </w:ins>
      <w:ins w:id="14525" w:author="Kem Sereyboth" w:date="2023-06-20T14:33:00Z">
        <w:r w:rsidR="005C3437" w:rsidRPr="00257C4D">
          <w:rPr>
            <w:rFonts w:ascii="Khmer MEF1" w:hAnsi="Khmer MEF1" w:cs="Khmer MEF1"/>
            <w:spacing w:val="10"/>
            <w:sz w:val="24"/>
            <w:szCs w:val="24"/>
            <w:cs/>
            <w:rPrChange w:id="14526" w:author="Sopheak Phorn" w:date="2023-08-04T11:13:00Z">
              <w:rPr>
                <w:rFonts w:ascii="Khmer MEF1" w:hAnsi="Khmer MEF1" w:cs="Khmer MEF1"/>
                <w:cs/>
                <w:lang w:val="en-GB"/>
              </w:rPr>
            </w:rPrChange>
          </w:rPr>
          <w:t>ផ្ទាល់ដោយមានការ</w:t>
        </w:r>
        <w:r w:rsidR="005C3437" w:rsidRPr="00A54D6D">
          <w:rPr>
            <w:rFonts w:ascii="Khmer MEF1" w:hAnsi="Khmer MEF1" w:cs="Khmer MEF1"/>
            <w:spacing w:val="4"/>
            <w:sz w:val="24"/>
            <w:szCs w:val="24"/>
            <w:cs/>
            <w:rPrChange w:id="14527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ចូល</w:t>
        </w:r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528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រួ</w:t>
        </w:r>
      </w:ins>
      <w:ins w:id="14529" w:author="Kem Sereyboth" w:date="2023-07-25T15:09:00Z">
        <w:r w:rsidR="00A54D6D" w:rsidRPr="00A54D6D">
          <w:rPr>
            <w:rFonts w:ascii="Khmer MEF1" w:hAnsi="Khmer MEF1" w:cs="Khmer MEF1"/>
            <w:spacing w:val="2"/>
            <w:sz w:val="24"/>
            <w:szCs w:val="24"/>
            <w:cs/>
            <w:rPrChange w:id="14530" w:author="Kem Sereyboth" w:date="2023-07-25T15:10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531" w:author="Kem Sereyboth" w:date="2023-06-20T14:33:00Z"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532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ម</w:t>
        </w:r>
      </w:ins>
      <w:ins w:id="14533" w:author="Kem Sereyboth" w:date="2023-07-25T15:09:00Z">
        <w:r w:rsidR="00A54D6D" w:rsidRPr="00A54D6D">
          <w:rPr>
            <w:rFonts w:ascii="Khmer MEF1" w:hAnsi="Khmer MEF1" w:cs="Khmer MEF1"/>
            <w:spacing w:val="2"/>
            <w:sz w:val="24"/>
            <w:szCs w:val="24"/>
            <w:cs/>
            <w:rPrChange w:id="14534" w:author="Kem Sereyboth" w:date="2023-07-25T15:10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​</w:t>
        </w:r>
      </w:ins>
      <w:ins w:id="14535" w:author="Kem Sereyboth" w:date="2023-06-20T14:33:00Z"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536" w:author="Kem Sereyboth" w:date="2023-07-25T15:10:00Z">
              <w:rPr>
                <w:rFonts w:ascii="Khmer MEF1" w:hAnsi="Khmer MEF1" w:cs="Khmer MEF1"/>
                <w:cs/>
                <w:lang w:val="en-GB"/>
              </w:rPr>
            </w:rPrChange>
          </w:rPr>
          <w:t>ពី</w:t>
        </w:r>
        <w:r w:rsidR="005C3437" w:rsidRPr="00A54D6D">
          <w:rPr>
            <w:rFonts w:ascii="Khmer MEF1" w:hAnsi="Khmer MEF1" w:cs="Khmer MEF1"/>
            <w:spacing w:val="2"/>
            <w:sz w:val="24"/>
            <w:szCs w:val="24"/>
            <w:cs/>
            <w:rPrChange w:id="14537" w:author="Kem Sereyboth" w:date="2023-07-25T15:10:00Z">
              <w:rPr>
                <w:rFonts w:ascii="Khmer MEF1" w:hAnsi="Khmer MEF1" w:cs="Khmer MEF1"/>
                <w:spacing w:val="12"/>
                <w:sz w:val="24"/>
                <w:szCs w:val="24"/>
                <w:cs/>
              </w:rPr>
            </w:rPrChange>
          </w:rPr>
          <w:t>៖</w:t>
        </w:r>
      </w:ins>
      <w:ins w:id="14538" w:author="LENOVO" w:date="2022-10-02T09:19:00Z">
        <w:del w:id="14539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យោងតាមរយៈលិខិតលេខ ០៣៤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54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២១ អ.ស.ផ. ចុះថ្ងៃទី៣ ​ខែធ្នូ ឆ្នាំ២០២១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4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ស្ដី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4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ពីសំណើចុះដល់ទីកន្លែង ដើម្បីសិក្សាស្វែ</w:delText>
          </w:r>
        </w:del>
      </w:ins>
      <w:ins w:id="14545" w:author="User" w:date="2022-11-14T06:09:00Z">
        <w:del w:id="14546" w:author="Kem Sereyboth" w:date="2023-06-20T14:33:00Z">
          <w:r w:rsidR="00452657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4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ង</w:delText>
          </w:r>
        </w:del>
      </w:ins>
      <w:ins w:id="14548" w:author="LENOVO" w:date="2022-10-02T09:19:00Z">
        <w:del w:id="14549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5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យល់ពីសវនដ្ឋាន</w:delText>
          </w:r>
        </w:del>
      </w:ins>
      <w:ins w:id="14551" w:author="User" w:date="2022-10-09T13:13:00Z">
        <w:del w:id="14552" w:author="Kem Sereyboth" w:date="2023-06-20T14:33:00Z">
          <w:r w:rsidR="00F5608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5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ន.ស.ស. </w:delText>
          </w:r>
        </w:del>
      </w:ins>
      <w:ins w:id="14554" w:author="LENOVO" w:date="2022-10-02T09:19:00Z">
        <w:del w:id="14555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5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របស់អង្គភាពក្រោមឱវាទ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57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5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ដើម្បី​រៀបចំ</w:delText>
          </w:r>
        </w:del>
      </w:ins>
      <w:ins w:id="14559" w:author="User" w:date="2022-11-14T06:10:00Z">
        <w:del w:id="14560" w:author="Kem Sereyboth" w:date="2023-06-20T14:33:00Z">
          <w:r w:rsidR="00452657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56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4562" w:author="LENOVO" w:date="2022-10-02T09:19:00Z">
        <w:del w:id="14563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6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 xml:space="preserve">ផែនការសវនកម្ម​ប្រចាំឆ្នាំ២០២២។ ប្រតិភូសវនកម្ម​បានចុះ​ស្វែងយល់​ដល់ទីកន្លែងនៅ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65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4566" w:author="LENOVO" w:date="2022-10-02T09:20:00Z">
        <w:del w:id="14567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68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4569" w:author="LENOVO" w:date="2022-10-02T09:19:00Z">
        <w:del w:id="14570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71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14572" w:author="LENOVO" w:date="2022-10-02T09:20:00Z">
        <w:del w:id="14573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74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14575" w:author="LENOVO" w:date="2022-10-02T09:19:00Z">
        <w:del w:id="14576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7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កាលពីថ្ងៃទី២</w:delText>
          </w:r>
        </w:del>
      </w:ins>
      <w:ins w:id="14579" w:author="LENOVO" w:date="2022-10-02T09:53:00Z">
        <w:del w:id="14580" w:author="Kem Sereyboth" w:date="2023-06-20T14:33:00Z">
          <w:r w:rsidR="008B6A17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8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14582" w:author="LENOVO" w:date="2022-10-02T09:19:00Z">
        <w:del w:id="14583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ខែធ្នូ ឆ្នាំ២០២១ ដើម្បី​​ពិនិត្យលើប្រព័ន្ធត្រួតពិនិត្យផ្ទៃក្នុងដោយផ្ដោតសំខាន់លើ​បរិស្ថាននៃ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8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ការត្រួតពិនិត្យ ការគ្រប់គ្រងហានិភ័យ ការប្រាស្រ័យទាក់ទងព័ត៌មាន ការត្រួតពិនិត្យ​សកម្មភាព​ប្រតិបត្តិការ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និងការតាមដានលើដំណើរការនៃការត្រួតពិនិត្យ។ ក្នុងការចុះស្វែងយល់</w:delText>
          </w:r>
        </w:del>
      </w:ins>
      <w:ins w:id="14587" w:author="User" w:date="2022-10-09T23:06:00Z">
        <w:del w:id="14588" w:author="Kem Sereyboth" w:date="2023-06-20T14:33:00Z">
          <w:r w:rsidR="009D5482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8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9D5482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9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9D5482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592" w:author="LENOVO" w:date="2022-10-02T09:19:00Z">
        <w:del w:id="14593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សវនដ្ឋាននេះ ប្រតិភូ​សវនកម្ម​បានសម្ភាសន៍ជាមួយថ្នាក់ដឹកនាំ និងមន្ដ្រីបច្ចេកទេស​របស់សវនដ្ឋាន</w:delText>
          </w:r>
        </w:del>
      </w:ins>
      <w:ins w:id="14595" w:author="User" w:date="2022-10-09T13:13:00Z">
        <w:del w:id="14596" w:author="Kem Sereyboth" w:date="2023-06-20T14:33:00Z">
          <w:r w:rsidR="002E6E6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5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ន.ស.ស.</w:delText>
          </w:r>
        </w:del>
      </w:ins>
      <w:ins w:id="14598" w:author="User" w:date="2022-10-09T13:14:00Z">
        <w:del w:id="14599" w:author="Kem Sereyboth" w:date="2023-06-20T14:33:00Z">
          <w:r w:rsidR="002E6E6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601" w:author="LENOVO" w:date="2022-10-02T09:19:00Z">
        <w:del w:id="14602" w:author="Kem Sereyboth" w:date="2023-06-20T14:33:00Z"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0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ផ្ទាល់​ដោយមានការចូលរួម​ពី​៖</w:delText>
          </w:r>
        </w:del>
      </w:ins>
      <w:ins w:id="14605" w:author="Sethvannak Sam" w:date="2022-08-20T18:29:00Z">
        <w:del w:id="14606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អនុលោមតាមផែនការសកម្មភាពឆ្នាំ</w:delText>
          </w:r>
        </w:del>
      </w:ins>
      <w:ins w:id="14608" w:author="Voeun Kuyeng" w:date="2022-09-06T17:34:00Z">
        <w:del w:id="14609" w:author="Kem Sereyboth" w:date="2023-06-20T14:33:00Z">
          <w:r w:rsidR="0003237E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611" w:author="socheata.ol@hotmail.com" w:date="2022-09-02T15:29:00Z">
        <w:del w:id="14612" w:author="Kem Sereyboth" w:date="2023-06-20T14:33:00Z">
          <w:r w:rsidR="00B030C0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1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14614" w:author="Sethvannak Sam" w:date="2022-08-20T18:29:00Z">
        <w:del w:id="14615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២០២២</w:delText>
          </w:r>
        </w:del>
      </w:ins>
      <w:ins w:id="14617" w:author="sakaria fa" w:date="2022-09-30T20:56:00Z">
        <w:del w:id="14618" w:author="Kem Sereyboth" w:date="2023-06-20T14:33:00Z">
          <w:r w:rsidR="00F171DC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1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620" w:author="socheata.ol@hotmail.com" w:date="2022-09-02T15:29:00Z">
        <w:del w:id="14621" w:author="Kem Sereyboth" w:date="2023-06-20T14:33:00Z">
          <w:r w:rsidR="00B030C0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2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4623" w:author="Sethvannak Sam" w:date="2022-08-20T18:29:00Z">
        <w:del w:id="14624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របស់ខ្លួន អង្គភាពសវនកម្មផ្ទៃក្នុងនៃ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2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បានធ្វើសវនកម្មអនុលោមភាពលើអង្គភាពក្រោមឱវាទ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28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2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 ដើម្បីធានាបានប្រសិទ្ធភាព និងស័ក្តិសិទ្ធភាព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ក្នុងការធ្វើសវនកម្មអនុលោមភាព</w:delText>
          </w:r>
        </w:del>
      </w:ins>
      <w:ins w:id="14631" w:author="User" w:date="2022-09-27T22:07:00Z">
        <w:del w:id="14632" w:author="Kem Sereyboth" w:date="2023-06-20T14:33:00Z">
          <w:r w:rsidR="0033322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អង្គភាពសវនកម្មផ្ទៃក្នុងនៃ</w:delText>
          </w:r>
        </w:del>
      </w:ins>
      <w:ins w:id="14634" w:author="User" w:date="2022-09-27T22:08:00Z">
        <w:del w:id="14635" w:author="Kem Sereyboth" w:date="2023-06-20T14:33:00Z">
          <w:r w:rsidR="0033322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14637" w:author="User" w:date="2022-09-27T22:09:00Z">
        <w:del w:id="14638" w:author="Kem Sereyboth" w:date="2023-06-20T14:33:00Z">
          <w:r w:rsidR="0033322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ត</w:delText>
          </w:r>
        </w:del>
      </w:ins>
      <w:ins w:id="14640" w:author="User" w:date="2022-09-27T22:13:00Z">
        <w:del w:id="14641" w:author="Kem Sereyboth" w:date="2023-06-20T14:33:00Z">
          <w:r w:rsidR="005E4FD1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្រូវធ្វើការស្វែងយល់ពីបរិស្ថានរបស់សវនដ្ឋាន</w:delText>
          </w:r>
        </w:del>
      </w:ins>
      <w:ins w:id="14643" w:author="User" w:date="2022-09-27T22:14:00Z">
        <w:del w:id="14644" w:author="Kem Sereyboth" w:date="2023-06-20T14:33:00Z">
          <w:r w:rsidR="005E4FD1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ជាមុនសិន។</w:delText>
          </w:r>
        </w:del>
      </w:ins>
      <w:ins w:id="14646" w:author="User" w:date="2022-09-29T07:25:00Z">
        <w:del w:id="14647" w:author="Kem Sereyboth" w:date="2023-06-20T14:33:00Z"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4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យោងតាម</w:delText>
          </w:r>
        </w:del>
      </w:ins>
      <w:ins w:id="14650" w:author="User" w:date="2022-09-29T10:33:00Z">
        <w:del w:id="14651" w:author="Kem Sereyboth" w:date="2023-06-20T14:33:00Z">
          <w:r w:rsidR="00C27F6F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5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រយៈ</w:delText>
          </w:r>
        </w:del>
      </w:ins>
      <w:ins w:id="14653" w:author="User" w:date="2022-09-29T07:25:00Z">
        <w:del w:id="14654" w:author="Kem Sereyboth" w:date="2023-06-20T14:33:00Z"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5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លិខិតលេខ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5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០៣៤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5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lang w:val="ca-ES"/>
                </w:rPr>
              </w:rPrChange>
            </w:rPr>
            <w:delText>/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5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២១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5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 xml:space="preserve"> អ.ស.ផ. ចុះថ្ងៃទី០៣ ខែធ្នូ ឆ្នាំ២០២១ ស្ដីពីសំណើសុំចុះដល់ទីកន្លែងដើម្បីសិក្សាស្វែងយល់សវនដ្ឋានរបស់អង្គភាពក្រោមឱវាទរបស់អាជ្ញាធរសេវាហិរញ្ញវត្ថុមិនមែនធនាគារ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6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</w:rPr>
              </w:rPrChange>
            </w:rPr>
            <w:delText>(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6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អ.ស.ហ.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6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</w:rPr>
              </w:rPrChange>
            </w:rPr>
            <w:delText>)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6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 xml:space="preserve"> ដើម្បីរៀបចំផែនការសវនកម្មឆ្នាំ២០២២ ប្រតិភូសវនកម្ម របស់អង្គភាពសវនកម្មផ្ទៃក្នុងនៃ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6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អ.ស.ហ.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6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 xml:space="preserve"> បានចុះស្វែងយល់សវនដ្ឋានលើប្រព័ន្ធត្រួតពិនិត្យផ្ទៃក្នុង 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6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នៅថ្ងៃទី០៨ ខែធ្នូ ឆ្នាំ២០២១ ដើម្បីពិនិត្យមើលលើប្រព័ន្ធត្រួតពិនិត្យផ្ទៃក្នុង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67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highlight w:val="cyan"/>
                  <w:cs/>
                </w:rPr>
              </w:rPrChange>
            </w:rPr>
            <w:delText>ដោយផ្តោតលើបរិស្ថាននៃការត្រួតពិនិត្យ ការគ្រប់គ្រងហានិភ័យ ការប្រាស្រ័យទាក់ទងព័ត៌មាន ការត្រួតពិនិត្យសកម្មភាពប្រតិបត្តិការ និងការតាមដានលើដំណើរការនៃការ</w:delText>
          </w:r>
          <w:r w:rsidR="00CF164B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6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cyan"/>
                  <w:cs/>
                </w:rPr>
              </w:rPrChange>
            </w:rPr>
            <w:delText>ត្រួតពិនិត្យ។</w:delText>
          </w:r>
        </w:del>
      </w:ins>
      <w:ins w:id="14669" w:author="Sethvannak Sam" w:date="2022-08-20T18:29:00Z">
        <w:del w:id="14670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7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តាមរយៈការគាំទ្រ និងចង្អុលបង្ហាញពីប្រធាននាយកដ្ឋាន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7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 xml:space="preserve"> [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7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សវនកម្មទី១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7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]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7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សវនករទទួលបន្ទុក</w:delText>
          </w:r>
        </w:del>
      </w:ins>
      <w:ins w:id="14677" w:author="Windows User" w:date="2022-09-05T21:24:00Z">
        <w:del w:id="14678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4680" w:author="Sethvannak Sam" w:date="2022-08-20T18:29:00Z">
        <w:del w:id="14681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បានធ្វើការស្វែងយល់</w:delText>
          </w:r>
        </w:del>
      </w:ins>
      <w:ins w:id="14683" w:author="Voeun Kuyeng" w:date="2022-08-31T16:40:00Z">
        <w:del w:id="14684" w:author="Kem Sereyboth" w:date="2023-06-20T14:33:00Z">
          <w:r w:rsidR="00A35C6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85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4686" w:author="Sethvannak Sam" w:date="2022-08-20T18:29:00Z">
        <w:del w:id="14687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88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</w:rPr>
              </w:rPrChange>
            </w:rPr>
            <w:delText>[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89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rPrChange w:id="14690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</w:rPr>
              </w:rPrChange>
            </w:rPr>
            <w:delText>]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91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 xml:space="preserve"> និងចុះស្វែងយល់ដល់ទីកន្លែងតាមរយៈលិខិត ....</w:delText>
          </w:r>
        </w:del>
      </w:ins>
      <w:ins w:id="14692" w:author="Kem Sereiboth" w:date="2022-09-16T12:48:00Z">
        <w:del w:id="14693" w:author="Kem Sereyboth" w:date="2023-06-20T14:33:00Z">
          <w:r w:rsidR="00D71E7A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695" w:author="Sethvannak Sam" w:date="2022-08-20T18:29:00Z">
        <w:del w:id="14696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697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 xml:space="preserve">និងបានដាក់ចេញនូវបញ្ជីត្រួតពិនិត្យដើម្បីកំណត់ភាពជាក់លាក់។ ដោយឃើញការអនុវត្តរបស់សវនដ្ឋាននៅមិនទាន់ពេញលេញ </w:delText>
          </w:r>
        </w:del>
      </w:ins>
      <w:ins w:id="14698" w:author="Windows User" w:date="2022-09-05T21:24:00Z">
        <w:del w:id="14699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0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4701" w:author="Sethvannak Sam" w:date="2022-08-20T18:29:00Z">
        <w:del w:id="14702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03" w:author="Kem Sereyboth" w:date="2023-07-19T16:59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សវនករទទួលបន្ទុកបានកំណត់ប្រធានបទសវនកម្ម និងលក្ខណៈវិនិច្ឆ័យតាមរយៈការចុះស្វែងយល់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សវនដ្ឋាននេះ ដើម្បីរៀបចំផែនការសវនកម្មប្រចាំឆ្នាំ។ យោងតាមលិខិតលេខ...</w:delText>
          </w:r>
        </w:del>
      </w:ins>
      <w:ins w:id="14705" w:author="Voeun Kuyeng" w:date="2022-09-06T17:35:00Z">
        <w:del w:id="14706" w:author="Kem Sereyboth" w:date="2023-06-20T14:33:00Z">
          <w:r w:rsidR="0003237E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0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...</w:delText>
          </w:r>
        </w:del>
      </w:ins>
      <w:ins w:id="14708" w:author="Sethvannak Sam" w:date="2022-08-20T18:29:00Z">
        <w:del w:id="14709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... </w:delText>
          </w:r>
        </w:del>
      </w:ins>
      <w:ins w:id="14711" w:author="Windows User" w:date="2022-09-05T21:25:00Z">
        <w:del w:id="14712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1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4714" w:author="Sethvannak Sam" w:date="2022-08-20T18:29:00Z">
        <w:del w:id="14715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1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ករទទួលបន្ទុកបានចុះស្វែងយល់សវនដ្ឋានលើប្រព័ន្ធត្រួតពិនិត្យផ្ទៃក្នុង នៅថ្ងៃទី....ខែ.....ឆ្នាំ......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ដើម្បីកំណត់ហានិភ័យជាសារវ័ន្តដោយផ្តោតលើបរិស្ថាននៃការត្រួតពិនិត្យ ការគ្រប់គ្រងហានិភ័យ ការប្រាស្រ័យទាក់ទងព័ត៌មាន ការត្រួតពិនិត្យសកម្មភាពប្រតិបត្តិការ និងការតាមដានលើដំណើរការនៃការត្រួតពិនិត្យ។ 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1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ក្នុងការចុះស្វែងយល់សវនដ្ឋាននេះ </w:delText>
          </w:r>
        </w:del>
      </w:ins>
      <w:ins w:id="14720" w:author="Windows User" w:date="2022-09-05T21:25:00Z">
        <w:del w:id="14721" w:author="Kem Sereyboth" w:date="2023-06-20T14:33:00Z">
          <w:r w:rsidR="00AA5778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2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4723" w:author="Sethvannak Sam" w:date="2022-08-20T18:29:00Z">
        <w:del w:id="14724" w:author="Kem Sereyboth" w:date="2023-06-20T14:33:00Z"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2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សវនករទទួលបន្ទុកបានសម្ភាសន៍ជាមួយថ្នាក់ដឹកនាំ និងមន្ដ្រីបច្ចេកទេស</w:delText>
          </w:r>
          <w:r w:rsidR="00B2735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របស់សវនដ្ឋានផ្ទាល់ដោយមានការចូលរួមពី</w:delText>
          </w:r>
        </w:del>
      </w:ins>
      <w:ins w:id="14727" w:author="User" w:date="2022-09-19T15:47:00Z">
        <w:del w:id="14728" w:author="Kem Sereyboth" w:date="2023-06-20T14:33:00Z">
          <w:r w:rsidR="000A5900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29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4730" w:author="User" w:date="2022-09-09T16:18:00Z">
        <w:del w:id="14731" w:author="Kem Sereyboth" w:date="2023-06-20T14:33:00Z">
          <w:r w:rsidR="005D5515"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14732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6ABF30F9" w14:textId="77777777" w:rsidR="005C3437" w:rsidRPr="00E33574" w:rsidRDefault="005C3437">
      <w:pPr>
        <w:spacing w:after="120" w:line="235" w:lineRule="auto"/>
        <w:jc w:val="both"/>
        <w:rPr>
          <w:ins w:id="14733" w:author="Kem Sereyboth" w:date="2023-06-20T14:33:00Z"/>
          <w:rFonts w:ascii="Khmer MEF1" w:hAnsi="Khmer MEF1" w:cs="Khmer MEF1"/>
          <w:spacing w:val="12"/>
          <w:sz w:val="24"/>
          <w:szCs w:val="24"/>
          <w:rPrChange w:id="14734" w:author="Kem Sereyboth" w:date="2023-07-19T16:59:00Z">
            <w:rPr>
              <w:ins w:id="14735" w:author="Kem Sereyboth" w:date="2023-06-20T14:33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14736" w:author="User" w:date="2022-10-03T06:33:00Z">
          <w:pPr>
            <w:spacing w:after="0" w:line="240" w:lineRule="auto"/>
            <w:jc w:val="both"/>
          </w:pPr>
        </w:pPrChange>
      </w:pPr>
    </w:p>
    <w:p w14:paraId="2EBC5CD0" w14:textId="64BF273C" w:rsidR="000A5900" w:rsidRPr="00B314B2" w:rsidDel="005C3437" w:rsidRDefault="000A5900">
      <w:pPr>
        <w:pStyle w:val="ListParagraph"/>
        <w:spacing w:after="0" w:line="235" w:lineRule="auto"/>
        <w:jc w:val="both"/>
        <w:rPr>
          <w:del w:id="14737" w:author="Kem Sereyboth" w:date="2023-06-20T14:33:00Z"/>
          <w:rFonts w:ascii="Khmer MEF1" w:hAnsi="Khmer MEF1" w:cs="Khmer MEF1"/>
          <w:strike/>
          <w:spacing w:val="12"/>
          <w:sz w:val="24"/>
          <w:szCs w:val="24"/>
          <w:rPrChange w:id="14738" w:author="Kem Sereyboth" w:date="2023-07-25T15:13:00Z">
            <w:rPr>
              <w:del w:id="14739" w:author="Kem Sereyboth" w:date="2023-06-20T14:33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14740" w:author="Kem Sereyboth" w:date="2023-07-11T11:41:00Z">
          <w:pPr>
            <w:pStyle w:val="ListParagraph"/>
          </w:pPr>
        </w:pPrChange>
      </w:pPr>
    </w:p>
    <w:p w14:paraId="1F2F83EB" w14:textId="1451161F" w:rsidR="007B44BD" w:rsidRPr="00B314B2" w:rsidDel="005C3437" w:rsidRDefault="007B44BD">
      <w:pPr>
        <w:spacing w:after="0" w:line="235" w:lineRule="auto"/>
        <w:jc w:val="both"/>
        <w:rPr>
          <w:ins w:id="14741" w:author="sakaria fa" w:date="2022-09-19T19:48:00Z"/>
          <w:del w:id="14742" w:author="Kem Sereyboth" w:date="2023-06-20T14:33:00Z"/>
          <w:rFonts w:ascii="Khmer MEF1" w:hAnsi="Khmer MEF1" w:cs="Khmer MEF1"/>
          <w:strike/>
          <w:spacing w:val="12"/>
          <w:sz w:val="24"/>
          <w:szCs w:val="24"/>
          <w:rPrChange w:id="14743" w:author="Kem Sereyboth" w:date="2023-07-25T15:13:00Z">
            <w:rPr>
              <w:ins w:id="14744" w:author="sakaria fa" w:date="2022-09-19T19:48:00Z"/>
              <w:del w:id="14745" w:author="Kem Sereyboth" w:date="2023-06-20T14:33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14746" w:author="Kem Sereyboth" w:date="2023-07-11T11:41:00Z">
          <w:pPr/>
        </w:pPrChange>
      </w:pPr>
    </w:p>
    <w:p w14:paraId="79125851" w14:textId="45E77A22" w:rsidR="00BC4126" w:rsidRPr="00BC4126" w:rsidRDefault="00BC4126">
      <w:pPr>
        <w:spacing w:after="0" w:line="238" w:lineRule="auto"/>
        <w:ind w:firstLine="567"/>
        <w:jc w:val="both"/>
        <w:rPr>
          <w:ins w:id="14747" w:author="Sopheak Phorn" w:date="2023-07-28T14:18:00Z"/>
          <w:rFonts w:ascii="Khmer MEF1" w:eastAsia="Times New Roman" w:hAnsi="Khmer MEF1" w:cs="Khmer MEF1"/>
          <w:sz w:val="24"/>
          <w:szCs w:val="24"/>
        </w:rPr>
        <w:pPrChange w:id="14748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749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លោកស្រី 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នាន បូនី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អគ្គនាយករងនៃនិយ័តករគណនេយ្យនិងសវនកម្ម</w:t>
        </w:r>
        <w:r w:rsidRPr="00BC4126">
          <w:rPr>
            <w:rFonts w:ascii="Khmer MEF1" w:eastAsia="Times New Roman" w:hAnsi="Khmer MEF1" w:cs="Times New Roman"/>
            <w:sz w:val="24"/>
            <w:szCs w:val="24"/>
            <w:rtl/>
            <w:lang w:bidi="he-IL"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 </w:t>
        </w:r>
      </w:ins>
    </w:p>
    <w:p w14:paraId="4FD31ACE" w14:textId="2FB69E9E" w:rsidR="00BC4126" w:rsidRPr="00BC4126" w:rsidRDefault="00BC4126">
      <w:pPr>
        <w:spacing w:after="0" w:line="238" w:lineRule="auto"/>
        <w:ind w:firstLine="567"/>
        <w:jc w:val="both"/>
        <w:rPr>
          <w:ins w:id="14750" w:author="Sopheak Phorn" w:date="2023-07-28T14:18:00Z"/>
          <w:rFonts w:ascii="Khmer MEF1" w:eastAsia="Times New Roman" w:hAnsi="Khmer MEF1" w:cs="Khmer MEF1"/>
          <w:b/>
          <w:bCs/>
          <w:sz w:val="24"/>
          <w:szCs w:val="24"/>
          <w:cs/>
        </w:rPr>
        <w:pPrChange w:id="14751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752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-លោក</w:t>
        </w:r>
      </w:ins>
      <w:ins w:id="14753" w:author="Sopheak Phorn" w:date="2023-07-28T14:20:00Z"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754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ទឹម សត្យា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អនុប្រធាននាយកដ្ឋានកិច្ចការទូទៅ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 </w:t>
        </w:r>
      </w:ins>
    </w:p>
    <w:p w14:paraId="70B82294" w14:textId="7934FF53" w:rsidR="00BC4126" w:rsidRPr="00BC4126" w:rsidRDefault="00BC4126">
      <w:pPr>
        <w:spacing w:after="0" w:line="238" w:lineRule="auto"/>
        <w:ind w:firstLine="567"/>
        <w:jc w:val="both"/>
        <w:rPr>
          <w:ins w:id="14755" w:author="Sopheak Phorn" w:date="2023-07-28T14:18:00Z"/>
          <w:rFonts w:ascii="Khmer MEF1" w:eastAsia="Times New Roman" w:hAnsi="Khmer MEF1" w:cs="Khmer MEF1"/>
          <w:b/>
          <w:bCs/>
          <w:sz w:val="24"/>
          <w:szCs w:val="24"/>
        </w:rPr>
        <w:pPrChange w:id="14756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75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៣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-លោកស្រី</w:t>
        </w:r>
      </w:ins>
      <w:ins w:id="14758" w:author="Sopheak Phorn" w:date="2023-07-28T14:20:00Z">
        <w:r>
          <w:rPr>
            <w:rFonts w:ascii="Khmer MEF1" w:eastAsia="Times New Roman" w:hAnsi="Khmer MEF1" w:cs="Khmer MEF1" w:hint="cs"/>
            <w:sz w:val="24"/>
            <w:szCs w:val="24"/>
            <w:cs/>
          </w:rPr>
          <w:t xml:space="preserve">​ </w:t>
        </w:r>
      </w:ins>
      <w:ins w:id="14759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សៅ ច័ន្ទវ៉ាន់នី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អនុប្រធាននាយកដ្ឋានកិច្ចការទូទៅ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 </w:t>
        </w:r>
      </w:ins>
    </w:p>
    <w:p w14:paraId="63138E7C" w14:textId="500E07FF" w:rsidR="00BC4126" w:rsidRPr="00BC4126" w:rsidRDefault="00BC4126">
      <w:pPr>
        <w:spacing w:after="0" w:line="238" w:lineRule="auto"/>
        <w:ind w:firstLine="567"/>
        <w:jc w:val="both"/>
        <w:rPr>
          <w:ins w:id="14760" w:author="Sopheak Phorn" w:date="2023-07-28T14:18:00Z"/>
          <w:rFonts w:ascii="Khmer MEF1" w:eastAsia="Times New Roman" w:hAnsi="Khmer MEF1" w:cs="Khmer MEF1"/>
          <w:b/>
          <w:bCs/>
          <w:sz w:val="24"/>
          <w:szCs w:val="24"/>
        </w:rPr>
        <w:pPrChange w:id="14761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762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៤-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លោកស្រី</w:t>
        </w:r>
      </w:ins>
      <w:ins w:id="14763" w:author="Sopheak Phorn" w:date="2023-07-28T14:20:00Z">
        <w:r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 xml:space="preserve"> </w:t>
        </w:r>
      </w:ins>
      <w:ins w:id="14764" w:author="Sopheak Phorn" w:date="2023-07-28T14:18:00Z"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ថោ សេដ្ឋចាន់លីដា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អនុ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ប្រធាននាយកដ្ឋានកិច្ចការទូទៅ</w:t>
        </w:r>
      </w:ins>
    </w:p>
    <w:p w14:paraId="004E1BAB" w14:textId="25357D39" w:rsidR="00BC4126" w:rsidRPr="00BC4126" w:rsidRDefault="00BC4126">
      <w:pPr>
        <w:spacing w:after="0" w:line="238" w:lineRule="auto"/>
        <w:ind w:firstLine="567"/>
        <w:jc w:val="both"/>
        <w:rPr>
          <w:ins w:id="14765" w:author="Sopheak Phorn" w:date="2023-07-28T14:18:00Z"/>
          <w:rFonts w:ascii="Khmer MEF1" w:eastAsia="Times New Roman" w:hAnsi="Khmer MEF1" w:cs="Khmer MEF1"/>
          <w:sz w:val="24"/>
          <w:szCs w:val="24"/>
        </w:rPr>
        <w:pPrChange w:id="14766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76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៥-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កញ្ញា</w:t>
        </w:r>
      </w:ins>
      <w:ins w:id="14768" w:author="Sopheak Phorn" w:date="2023-07-28T14:20:00Z">
        <w:r>
          <w:rPr>
            <w:rFonts w:ascii="Khmer MEF1" w:eastAsia="Times New Roman" w:hAnsi="Khmer MEF1" w:cs="Khmer MEF1" w:hint="cs"/>
            <w:sz w:val="24"/>
            <w:szCs w:val="24"/>
            <w:cs/>
          </w:rPr>
          <w:t xml:space="preserve"> </w:t>
        </w:r>
      </w:ins>
      <w:ins w:id="14769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ពេជ្រ ម៉</w:t>
        </w:r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ានីឡា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អនុប្រធាននាយកដ្ឋាន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បច្ចេកទេស</w:t>
        </w:r>
      </w:ins>
    </w:p>
    <w:p w14:paraId="4F8822D2" w14:textId="0C994AC3" w:rsidR="00BC4126" w:rsidRPr="00BC4126" w:rsidRDefault="00BC4126">
      <w:pPr>
        <w:spacing w:after="0" w:line="238" w:lineRule="auto"/>
        <w:ind w:firstLine="567"/>
        <w:jc w:val="both"/>
        <w:rPr>
          <w:ins w:id="14770" w:author="Sopheak Phorn" w:date="2023-07-28T14:18:00Z"/>
          <w:rFonts w:ascii="Khmer MEF1" w:eastAsia="Times New Roman" w:hAnsi="Khmer MEF1" w:cs="Khmer MEF1"/>
          <w:spacing w:val="-14"/>
          <w:sz w:val="24"/>
          <w:szCs w:val="24"/>
          <w:rPrChange w:id="14771" w:author="Sopheak Phorn" w:date="2023-07-28T14:18:00Z">
            <w:rPr>
              <w:ins w:id="14772" w:author="Sopheak Phorn" w:date="2023-07-28T14:18:00Z"/>
              <w:rFonts w:ascii="Khmer MEF1" w:eastAsia="Times New Roman" w:hAnsi="Khmer MEF1" w:cs="Khmer MEF1"/>
              <w:sz w:val="24"/>
              <w:szCs w:val="24"/>
            </w:rPr>
          </w:rPrChange>
        </w:rPr>
        <w:pPrChange w:id="14773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774" w:author="Sopheak Phorn" w:date="2023-07-28T14:18:00Z"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775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>៦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rPrChange w:id="14776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</w:rPr>
            </w:rPrChange>
          </w:rPr>
          <w:t>-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777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 xml:space="preserve">លោក 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778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ab/>
        </w:r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  <w:rPrChange w:id="14779" w:author="Sopheak Phorn" w:date="2023-07-28T14:18:00Z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cs/>
              </w:rPr>
            </w:rPrChange>
          </w:rPr>
          <w:t>អ៊ីន បុត្រា</w:t>
        </w:r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  <w:rPrChange w:id="14780" w:author="Sopheak Phorn" w:date="2023-07-28T14:18:00Z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cs/>
              </w:rPr>
            </w:rPrChange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781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 xml:space="preserve"> 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  <w:rPrChange w:id="14782" w:author="Sopheak Phorn" w:date="2023-07-28T14:1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ab/>
        </w:r>
        <w:bookmarkStart w:id="14783" w:name="_Hlk121227370"/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អនុប្រធាននាយកដ្ឋានគ្រប់គ្រងវិជ្ជាជីវៈគណនេយ្យនិងសវនកម្ម</w:t>
        </w:r>
        <w:bookmarkEnd w:id="14783"/>
      </w:ins>
    </w:p>
    <w:p w14:paraId="34ACB8DE" w14:textId="116BDCEB" w:rsidR="00BC4126" w:rsidRPr="00BC4126" w:rsidRDefault="00BC4126">
      <w:pPr>
        <w:spacing w:after="0" w:line="238" w:lineRule="auto"/>
        <w:ind w:firstLine="567"/>
        <w:jc w:val="both"/>
        <w:rPr>
          <w:ins w:id="14784" w:author="Sopheak Phorn" w:date="2023-07-28T14:18:00Z"/>
          <w:rFonts w:ascii="Khmer MEF1" w:eastAsia="Times New Roman" w:hAnsi="Khmer MEF1" w:cs="Khmer MEF1"/>
          <w:spacing w:val="-14"/>
          <w:sz w:val="24"/>
          <w:szCs w:val="24"/>
        </w:rPr>
        <w:pPrChange w:id="14785" w:author="Sopheak Phorn" w:date="2023-07-28T14:19:00Z">
          <w:pPr>
            <w:spacing w:after="0" w:line="238" w:lineRule="auto"/>
            <w:ind w:firstLine="720"/>
            <w:jc w:val="both"/>
          </w:pPr>
        </w:pPrChange>
      </w:pPr>
      <w:ins w:id="14786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៧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 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ហាវ ម៉ូលីកា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787" w:author="Sopheak Phorn" w:date="2023-07-28T14:21:00Z"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788" w:author="Sopheak Phorn" w:date="2023-07-28T14:18:00Z"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អនុប្រធាននាយកដ្ឋានគ្រប់គ្រងវិជ្ជាជីវៈគណនេយ្យនិងសវនកម្ម</w:t>
        </w:r>
      </w:ins>
    </w:p>
    <w:p w14:paraId="613CF80F" w14:textId="7EA73BDA" w:rsidR="00BC4126" w:rsidRPr="00BC4126" w:rsidRDefault="00BC4126">
      <w:pPr>
        <w:spacing w:after="0" w:line="228" w:lineRule="auto"/>
        <w:ind w:firstLine="567"/>
        <w:jc w:val="both"/>
        <w:rPr>
          <w:ins w:id="14789" w:author="Sopheak Phorn" w:date="2023-07-28T14:18:00Z"/>
          <w:rFonts w:ascii="Khmer MEF1" w:eastAsia="Times New Roman" w:hAnsi="Khmer MEF1" w:cs="Khmer MEF1"/>
          <w:sz w:val="24"/>
          <w:szCs w:val="24"/>
        </w:rPr>
        <w:pPrChange w:id="1479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791" w:author="Sopheak Phorn" w:date="2023-07-28T14:18:00Z">
        <w:r w:rsidRPr="00BC4126">
          <w:rPr>
            <w:rFonts w:ascii="Khmer MEF1" w:eastAsia="Times New Roman" w:hAnsi="Khmer MEF1" w:cs="Khmer MEF1" w:hint="cs"/>
            <w:spacing w:val="-14"/>
            <w:sz w:val="24"/>
            <w:szCs w:val="24"/>
            <w:cs/>
          </w:rPr>
          <w:lastRenderedPageBreak/>
          <w:t xml:space="preserve">៨- លោក 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</w:rPr>
          <w:t>ណុប សម្បត្តិ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  <w:t>អនុប្រធាននាយកដ្ឋានគ្រប់គ្រងវិជ្ជាជីវៈគណនេយ្យនិងសវនកម្ម</w:t>
        </w:r>
      </w:ins>
    </w:p>
    <w:p w14:paraId="7B05485D" w14:textId="4EDF2C4C" w:rsidR="00BC4126" w:rsidRPr="00BC4126" w:rsidRDefault="00BC4126">
      <w:pPr>
        <w:spacing w:after="0" w:line="228" w:lineRule="auto"/>
        <w:ind w:firstLine="567"/>
        <w:jc w:val="both"/>
        <w:rPr>
          <w:ins w:id="14792" w:author="Sopheak Phorn" w:date="2023-07-28T14:18:00Z"/>
          <w:rFonts w:ascii="Khmer MEF1" w:eastAsia="Times New Roman" w:hAnsi="Khmer MEF1" w:cs="Khmer MEF1"/>
          <w:spacing w:val="-14"/>
          <w:sz w:val="24"/>
          <w:szCs w:val="24"/>
        </w:rPr>
        <w:pPrChange w:id="14793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794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៩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 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លី កុសល  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អនុប្រធាននាយកដ្ឋានកិច្ចការគតិយុត្ត និងអនុលោមភាព</w:t>
        </w:r>
      </w:ins>
    </w:p>
    <w:p w14:paraId="14B60DBA" w14:textId="7E943D9F" w:rsidR="00BC4126" w:rsidRPr="00BC4126" w:rsidRDefault="00BC4126">
      <w:pPr>
        <w:spacing w:after="0" w:line="228" w:lineRule="auto"/>
        <w:ind w:firstLine="567"/>
        <w:jc w:val="both"/>
        <w:rPr>
          <w:ins w:id="14795" w:author="Sopheak Phorn" w:date="2023-07-28T14:18:00Z"/>
          <w:rFonts w:ascii="Khmer MEF1" w:eastAsia="Times New Roman" w:hAnsi="Khmer MEF1" w:cs="Khmer MEF1"/>
          <w:spacing w:val="-14"/>
          <w:sz w:val="24"/>
          <w:szCs w:val="24"/>
        </w:rPr>
        <w:pPrChange w:id="14796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79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១០</w:t>
        </w:r>
        <w:r w:rsidRPr="00BC4126">
          <w:rPr>
            <w:rFonts w:ascii="Khmer MEF1" w:eastAsia="Times New Roman" w:hAnsi="Khmer MEF1" w:cs="Khmer MEF1"/>
            <w:sz w:val="24"/>
            <w:szCs w:val="24"/>
          </w:rPr>
          <w:t>-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 xml:space="preserve">លោក </w:t>
        </w:r>
        <w:del w:id="14798" w:author="Sopheak" w:date="2023-07-28T21:50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សឿន បូតេ  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799" w:author="Sopheak" w:date="2023-07-28T21:50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00" w:author="Sopheak Phorn" w:date="2023-07-28T14:18:00Z"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>អនុប្រធាននាយកដ្ឋានកិច្ចការគតិយុត្ត និងអនុលោមភាព</w:t>
        </w:r>
      </w:ins>
    </w:p>
    <w:p w14:paraId="27394874" w14:textId="1BAD4777" w:rsidR="00BC4126" w:rsidRPr="00BC4126" w:rsidRDefault="00BC4126">
      <w:pPr>
        <w:spacing w:after="0" w:line="228" w:lineRule="auto"/>
        <w:ind w:firstLine="567"/>
        <w:jc w:val="both"/>
        <w:rPr>
          <w:ins w:id="14801" w:author="Sopheak Phorn" w:date="2023-07-28T14:18:00Z"/>
          <w:rFonts w:ascii="Khmer MEF1" w:eastAsia="Times New Roman" w:hAnsi="Khmer MEF1" w:cs="Khmer MEF1"/>
          <w:sz w:val="24"/>
          <w:szCs w:val="24"/>
        </w:rPr>
        <w:pPrChange w:id="14802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03" w:author="Sopheak Phorn" w:date="2023-07-28T14:18:00Z">
        <w:r w:rsidRPr="00BC4126">
          <w:rPr>
            <w:rFonts w:ascii="Khmer MEF1" w:eastAsia="Times New Roman" w:hAnsi="Khmer MEF1" w:cs="Khmer MEF1" w:hint="cs"/>
            <w:spacing w:val="-14"/>
            <w:sz w:val="24"/>
            <w:szCs w:val="24"/>
            <w:cs/>
          </w:rPr>
          <w:t>១១-លោកស្រី</w:t>
        </w:r>
      </w:ins>
      <w:ins w:id="14804" w:author="Sopheak" w:date="2023-07-28T21:50:00Z">
        <w:r w:rsidR="009D1B11">
          <w:rPr>
            <w:rFonts w:ascii="Khmer MEF1" w:eastAsia="Times New Roman" w:hAnsi="Khmer MEF1" w:cs="Khmer MEF1"/>
            <w:spacing w:val="-14"/>
            <w:sz w:val="24"/>
            <w:szCs w:val="24"/>
          </w:rPr>
          <w:t xml:space="preserve"> </w:t>
        </w:r>
      </w:ins>
      <w:ins w:id="14805" w:author="Sopheak Phorn" w:date="2023-07-28T14:18:00Z">
        <w:del w:id="14806" w:author="Sopheak" w:date="2023-07-28T21:50:00Z">
          <w:r w:rsidRPr="00BC4126" w:rsidDel="009D1B11">
            <w:rPr>
              <w:rFonts w:ascii="Khmer MEF1" w:eastAsia="Times New Roman" w:hAnsi="Khmer MEF1" w:cs="Khmer MEF1"/>
              <w:spacing w:val="-14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pacing w:val="-14"/>
            <w:sz w:val="24"/>
            <w:szCs w:val="24"/>
            <w:cs/>
          </w:rPr>
          <w:t>ហា សុគន្ធា</w:t>
        </w:r>
        <w:r w:rsidRPr="00BC4126">
          <w:rPr>
            <w:rFonts w:ascii="Khmer MEF1" w:eastAsia="Times New Roman" w:hAnsi="Khmer MEF1" w:cs="Khmer MEF1"/>
            <w:spacing w:val="-14"/>
            <w:sz w:val="24"/>
            <w:szCs w:val="24"/>
            <w:cs/>
          </w:rPr>
          <w:tab/>
        </w:r>
      </w:ins>
      <w:ins w:id="14807" w:author="Sopheak" w:date="2023-07-28T21:50:00Z">
        <w:r w:rsidR="009D1B11">
          <w:rPr>
            <w:rFonts w:ascii="Khmer MEF1" w:eastAsia="Times New Roman" w:hAnsi="Khmer MEF1" w:cs="Khmer MEF1"/>
            <w:spacing w:val="-14"/>
            <w:sz w:val="24"/>
            <w:szCs w:val="24"/>
          </w:rPr>
          <w:tab/>
        </w:r>
      </w:ins>
      <w:ins w:id="14808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ការិយាល័យគណនេយ្យនិងហិរញ្ញវត្ថុ</w:t>
        </w:r>
      </w:ins>
    </w:p>
    <w:p w14:paraId="5B9D403D" w14:textId="753586DA" w:rsidR="00BC4126" w:rsidRPr="00BC4126" w:rsidRDefault="00BC4126">
      <w:pPr>
        <w:spacing w:after="0" w:line="228" w:lineRule="auto"/>
        <w:ind w:firstLine="567"/>
        <w:jc w:val="both"/>
        <w:rPr>
          <w:ins w:id="14809" w:author="Sopheak Phorn" w:date="2023-07-28T14:18:00Z"/>
          <w:rFonts w:ascii="Khmer MEF1" w:eastAsia="Times New Roman" w:hAnsi="Khmer MEF1" w:cs="Khmer MEF1"/>
          <w:sz w:val="24"/>
          <w:szCs w:val="24"/>
        </w:rPr>
        <w:pPrChange w:id="1481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11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១២-កញ្ញា</w:t>
        </w:r>
      </w:ins>
      <w:ins w:id="14812" w:author="Sopheak" w:date="2023-07-28T21:50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13" w:author="Sopheak Phorn" w:date="2023-07-28T14:18:00Z">
        <w:del w:id="14814" w:author="Sopheak" w:date="2023-07-28T21:50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ព្រាប កន្និកា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15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16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ការិយាល័យរដ្ឋបាលនិងបុគ្គលិក</w:t>
        </w:r>
      </w:ins>
    </w:p>
    <w:p w14:paraId="3AB6438B" w14:textId="0ACA7652" w:rsidR="00BC4126" w:rsidRPr="00BC4126" w:rsidRDefault="00BC4126">
      <w:pPr>
        <w:spacing w:after="0" w:line="228" w:lineRule="auto"/>
        <w:ind w:firstLine="567"/>
        <w:jc w:val="both"/>
        <w:rPr>
          <w:ins w:id="14817" w:author="Sopheak Phorn" w:date="2023-07-28T14:18:00Z"/>
          <w:rFonts w:ascii="Khmer MEF1" w:eastAsia="Times New Roman" w:hAnsi="Khmer MEF1" w:cs="Khmer MEF1"/>
          <w:sz w:val="24"/>
          <w:szCs w:val="24"/>
        </w:rPr>
        <w:pPrChange w:id="14818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19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១៣-លោក</w:t>
        </w:r>
      </w:ins>
      <w:ins w:id="14820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21" w:author="Sopheak Phorn" w:date="2023-07-28T14:18:00Z">
        <w:del w:id="14822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ជី ហ៊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ab/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23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24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ការិយាល័យព័ត៌មានវិទ្យា</w:t>
        </w:r>
      </w:ins>
    </w:p>
    <w:p w14:paraId="7D4A0E19" w14:textId="392E7E85" w:rsidR="00BC4126" w:rsidRPr="00BC4126" w:rsidRDefault="00BC4126">
      <w:pPr>
        <w:spacing w:after="0" w:line="228" w:lineRule="auto"/>
        <w:ind w:firstLine="567"/>
        <w:jc w:val="both"/>
        <w:rPr>
          <w:ins w:id="14825" w:author="Sopheak Phorn" w:date="2023-07-28T14:18:00Z"/>
          <w:rFonts w:ascii="Khmer MEF1" w:eastAsia="Times New Roman" w:hAnsi="Khmer MEF1" w:cs="Khmer MEF1"/>
          <w:sz w:val="24"/>
          <w:szCs w:val="24"/>
        </w:rPr>
        <w:pPrChange w:id="14826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2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១៤-លោក</w:t>
        </w:r>
      </w:ins>
      <w:ins w:id="14828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29" w:author="Sopheak Phorn" w:date="2023-07-28T14:18:00Z">
        <w:del w:id="14830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ហាង ហេងលី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31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32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ការិយាល័យស្ដង់ដាសវនកម្ម</w:t>
        </w:r>
      </w:ins>
    </w:p>
    <w:p w14:paraId="1D0BD6C9" w14:textId="0F288012" w:rsidR="00BC4126" w:rsidRPr="00BC4126" w:rsidRDefault="00BC4126">
      <w:pPr>
        <w:spacing w:after="0" w:line="228" w:lineRule="auto"/>
        <w:ind w:firstLine="567"/>
        <w:jc w:val="both"/>
        <w:rPr>
          <w:ins w:id="14833" w:author="Sopheak Phorn" w:date="2023-07-28T14:18:00Z"/>
          <w:rFonts w:ascii="Khmer MEF1" w:eastAsia="Times New Roman" w:hAnsi="Khmer MEF1" w:cs="Khmer MEF1"/>
          <w:sz w:val="24"/>
          <w:szCs w:val="24"/>
        </w:rPr>
        <w:pPrChange w:id="14834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35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១៦-លោក</w:t>
        </w:r>
      </w:ins>
      <w:ins w:id="14836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37" w:author="Sopheak Phorn" w:date="2023-07-28T14:18:00Z">
        <w:del w:id="14838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ហេង សំណាង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ការិយាល័យស្ដង់ដាគណនេយ្យសាធារណៈ</w:t>
        </w:r>
      </w:ins>
    </w:p>
    <w:p w14:paraId="6A3BA0AD" w14:textId="00FED6C6" w:rsidR="00BC4126" w:rsidRPr="00BC4126" w:rsidRDefault="00BC4126">
      <w:pPr>
        <w:spacing w:after="0" w:line="228" w:lineRule="auto"/>
        <w:ind w:firstLine="567"/>
        <w:jc w:val="both"/>
        <w:rPr>
          <w:ins w:id="14839" w:author="Sopheak Phorn" w:date="2023-07-28T14:18:00Z"/>
          <w:rFonts w:ascii="Khmer MEF1" w:eastAsia="Times New Roman" w:hAnsi="Khmer MEF1" w:cs="Khmer MEF1"/>
          <w:sz w:val="24"/>
          <w:szCs w:val="24"/>
        </w:rPr>
        <w:pPrChange w:id="1484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41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១៦-កញ្ញា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42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43" w:author="Sopheak Phorn" w:date="2023-07-28T14:19:00Z">
        <w:del w:id="14844" w:author="Sopheak" w:date="2023-07-28T21:51:00Z">
          <w:r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</w:ins>
      <w:ins w:id="14845" w:author="Sopheak Phorn" w:date="2023-07-28T14:18:00Z"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ម៉េង សិរ</w:t>
        </w:r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ី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រតនា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46" w:author="Sopheak" w:date="2023-07-28T21:51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47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ការិយាល័យអភិវឌ្ឍវិជ្ជាជីវៈ</w:t>
        </w:r>
      </w:ins>
    </w:p>
    <w:p w14:paraId="0C900DE1" w14:textId="5A27E28A" w:rsidR="00BC4126" w:rsidRPr="00BC4126" w:rsidRDefault="00BC4126">
      <w:pPr>
        <w:spacing w:after="0" w:line="228" w:lineRule="auto"/>
        <w:ind w:firstLine="567"/>
        <w:jc w:val="both"/>
        <w:rPr>
          <w:ins w:id="14848" w:author="Sopheak Phorn" w:date="2023-07-28T14:18:00Z"/>
          <w:rFonts w:ascii="Khmer MEF1" w:eastAsia="Times New Roman" w:hAnsi="Khmer MEF1" w:cs="Khmer MEF1"/>
          <w:sz w:val="24"/>
          <w:szCs w:val="24"/>
        </w:rPr>
        <w:pPrChange w:id="14849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50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១៧-លោក</w:t>
        </w:r>
      </w:ins>
      <w:ins w:id="14851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52" w:author="Sopheak Phorn" w:date="2023-07-28T14:18:00Z">
        <w:del w:id="14853" w:author="Sopheak" w:date="2023-07-28T21:51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ហ៊ាង វណ្ណថា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54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55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ការិយាល័យត្រួតពិនិត្យទី១</w:t>
        </w:r>
      </w:ins>
    </w:p>
    <w:p w14:paraId="0D711BFA" w14:textId="0CE2BAA2" w:rsidR="00BC4126" w:rsidRPr="00BC4126" w:rsidRDefault="00BC4126">
      <w:pPr>
        <w:spacing w:after="0" w:line="228" w:lineRule="auto"/>
        <w:ind w:firstLine="567"/>
        <w:jc w:val="both"/>
        <w:rPr>
          <w:ins w:id="14856" w:author="Sopheak Phorn" w:date="2023-07-28T14:18:00Z"/>
          <w:rFonts w:ascii="Khmer MEF1" w:eastAsia="Times New Roman" w:hAnsi="Khmer MEF1" w:cs="Khmer MEF1"/>
          <w:sz w:val="24"/>
          <w:szCs w:val="24"/>
        </w:rPr>
        <w:pPrChange w:id="14857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58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១៨-លោក</w:t>
        </w:r>
      </w:ins>
      <w:ins w:id="14859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60" w:author="Sopheak Phorn" w:date="2023-07-28T14:18:00Z">
        <w:del w:id="14861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ស៊ុន ស៊ឹម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62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63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ការិយាល័យអាជ្ញាបណ្ណ</w:t>
        </w:r>
      </w:ins>
    </w:p>
    <w:p w14:paraId="474AF1E1" w14:textId="29A3FC11" w:rsidR="00BC4126" w:rsidRPr="00BC4126" w:rsidRDefault="00BC4126">
      <w:pPr>
        <w:spacing w:after="0" w:line="228" w:lineRule="auto"/>
        <w:ind w:firstLine="567"/>
        <w:jc w:val="both"/>
        <w:rPr>
          <w:ins w:id="14864" w:author="Sopheak Phorn" w:date="2023-07-28T14:18:00Z"/>
          <w:rFonts w:ascii="Khmer MEF1" w:eastAsia="Times New Roman" w:hAnsi="Khmer MEF1" w:cs="Khmer MEF1"/>
          <w:sz w:val="24"/>
          <w:szCs w:val="24"/>
        </w:rPr>
        <w:pPrChange w:id="14865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66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១៩-កញ្ញា</w:t>
        </w:r>
      </w:ins>
      <w:ins w:id="14867" w:author="Sopheak Phorn" w:date="2023-07-28T14:19:00Z"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68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69" w:author="Sopheak Phorn" w:date="2023-07-28T14:18:00Z">
        <w:del w:id="14870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សុខ ណាវី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71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72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ការិយាល័យផ្សព្វផ្សាយនិងបណ្ដុះបណ្ដាល</w:t>
        </w:r>
      </w:ins>
    </w:p>
    <w:p w14:paraId="212E1716" w14:textId="1394B59D" w:rsidR="00BC4126" w:rsidRPr="00BC4126" w:rsidRDefault="00BC4126">
      <w:pPr>
        <w:spacing w:after="0" w:line="228" w:lineRule="auto"/>
        <w:ind w:firstLine="567"/>
        <w:jc w:val="both"/>
        <w:rPr>
          <w:ins w:id="14873" w:author="Sopheak Phorn" w:date="2023-07-28T14:18:00Z"/>
          <w:rFonts w:ascii="Khmer MEF1" w:eastAsia="Times New Roman" w:hAnsi="Khmer MEF1" w:cs="Khmer MEF1"/>
          <w:sz w:val="24"/>
          <w:szCs w:val="24"/>
        </w:rPr>
        <w:pPrChange w:id="14874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75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២០-លោក</w:t>
        </w:r>
      </w:ins>
      <w:ins w:id="14876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77" w:author="Sopheak Phorn" w:date="2023-07-28T14:18:00Z">
        <w:del w:id="14878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យាន ផល្លា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79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80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ការិយាល័យអនុលោមភាពទី៣</w:t>
        </w:r>
      </w:ins>
    </w:p>
    <w:p w14:paraId="00387260" w14:textId="3D79170E" w:rsidR="00BC4126" w:rsidRPr="00BC4126" w:rsidRDefault="00BC4126">
      <w:pPr>
        <w:spacing w:after="0" w:line="228" w:lineRule="auto"/>
        <w:ind w:firstLine="567"/>
        <w:jc w:val="both"/>
        <w:rPr>
          <w:ins w:id="14881" w:author="Sopheak Phorn" w:date="2023-07-28T14:18:00Z"/>
          <w:rFonts w:ascii="Khmer MEF1" w:eastAsia="Times New Roman" w:hAnsi="Khmer MEF1" w:cs="Khmer MEF1"/>
          <w:sz w:val="24"/>
          <w:szCs w:val="24"/>
        </w:rPr>
        <w:pPrChange w:id="14882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83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២១-លោក</w:t>
        </w:r>
      </w:ins>
      <w:ins w:id="14884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85" w:author="Sopheak Phorn" w:date="2023-07-28T14:18:00Z">
        <w:del w:id="14886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ប៊ន វាសនា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87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88" w:author="Sopheak Phorn" w:date="2023-07-28T14:18:00Z"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អនុប្រធាន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ការិយាល័យអនុលោមភាពទី២</w:t>
        </w:r>
      </w:ins>
    </w:p>
    <w:p w14:paraId="10887604" w14:textId="254183D4" w:rsidR="00BC4126" w:rsidRPr="00BC4126" w:rsidRDefault="00BC4126">
      <w:pPr>
        <w:spacing w:after="0" w:line="228" w:lineRule="auto"/>
        <w:ind w:firstLine="567"/>
        <w:jc w:val="both"/>
        <w:rPr>
          <w:ins w:id="14889" w:author="Sopheak Phorn" w:date="2023-07-28T14:18:00Z"/>
          <w:rFonts w:ascii="Khmer MEF1" w:eastAsia="Times New Roman" w:hAnsi="Khmer MEF1" w:cs="Khmer MEF1"/>
          <w:sz w:val="24"/>
          <w:szCs w:val="24"/>
        </w:rPr>
        <w:pPrChange w:id="1489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91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២២-លោក</w:t>
        </w:r>
        <w:del w:id="14892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វ៉ាត ភិរុណ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893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894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អនុ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ការិយាល័យអនុលោមភាពទី១</w:t>
        </w:r>
      </w:ins>
    </w:p>
    <w:p w14:paraId="5E242037" w14:textId="61E80900" w:rsidR="00BC4126" w:rsidRPr="00BC4126" w:rsidRDefault="00BC4126">
      <w:pPr>
        <w:spacing w:after="0" w:line="228" w:lineRule="auto"/>
        <w:ind w:firstLine="567"/>
        <w:jc w:val="both"/>
        <w:rPr>
          <w:ins w:id="14895" w:author="Sopheak Phorn" w:date="2023-07-28T14:18:00Z"/>
          <w:rFonts w:ascii="Khmer MEF1" w:eastAsia="Times New Roman" w:hAnsi="Khmer MEF1" w:cs="Khmer MEF1"/>
          <w:sz w:val="24"/>
          <w:szCs w:val="24"/>
        </w:rPr>
        <w:pPrChange w:id="14896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897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២៣-លោក</w:t>
        </w:r>
      </w:ins>
      <w:ins w:id="14898" w:author="Sopheak" w:date="2023-07-28T21:52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899" w:author="Sopheak Phorn" w:date="2023-07-28T14:18:00Z">
        <w:del w:id="14900" w:author="Sopheak" w:date="2023-07-28T21:52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ម៉ា</w:t>
        </w:r>
        <w:r w:rsidRPr="00BC412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</w:rPr>
          <w:t>ច់</w:t>
        </w:r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 xml:space="preserve"> ដារ៉ា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901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902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អនុ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>ប្រធាន</w:t>
        </w:r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ការិយាល័យនីតិកម្មនិងដោះស្រាយវិវាទ</w:t>
        </w:r>
      </w:ins>
    </w:p>
    <w:p w14:paraId="2AF4BEFF" w14:textId="1C7402C8" w:rsidR="00BC4126" w:rsidRPr="00BC4126" w:rsidRDefault="00BC4126">
      <w:pPr>
        <w:spacing w:after="0" w:line="228" w:lineRule="auto"/>
        <w:ind w:firstLine="567"/>
        <w:jc w:val="both"/>
        <w:rPr>
          <w:ins w:id="14903" w:author="Sopheak Phorn" w:date="2023-07-28T14:18:00Z"/>
          <w:rFonts w:ascii="Khmer MEF1" w:eastAsia="Times New Roman" w:hAnsi="Khmer MEF1" w:cs="Khmer MEF1"/>
          <w:sz w:val="24"/>
          <w:szCs w:val="24"/>
        </w:rPr>
        <w:pPrChange w:id="14904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905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២៤-លោក</w:t>
        </w:r>
      </w:ins>
      <w:ins w:id="14906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907" w:author="Sopheak Phorn" w:date="2023-07-28T14:18:00Z">
        <w:del w:id="14908" w:author="Sopheak" w:date="2023-07-28T21:53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ឃេង សុធី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909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910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មន្ត្រី</w:t>
        </w:r>
      </w:ins>
    </w:p>
    <w:p w14:paraId="0A50009A" w14:textId="3A636C40" w:rsidR="00BC4126" w:rsidRDefault="00BC4126">
      <w:pPr>
        <w:spacing w:after="0" w:line="228" w:lineRule="auto"/>
        <w:ind w:firstLine="567"/>
        <w:jc w:val="both"/>
        <w:rPr>
          <w:ins w:id="14911" w:author="Sopheak Phorn" w:date="2023-08-18T09:43:00Z"/>
          <w:rFonts w:ascii="Khmer MEF1" w:eastAsia="Times New Roman" w:hAnsi="Khmer MEF1" w:cs="Khmer MEF1"/>
          <w:sz w:val="24"/>
          <w:szCs w:val="24"/>
        </w:rPr>
        <w:pPrChange w:id="14912" w:author="Sopheak Phorn" w:date="2023-08-25T16:17:00Z">
          <w:pPr>
            <w:spacing w:after="0" w:line="223" w:lineRule="auto"/>
            <w:ind w:firstLine="567"/>
            <w:jc w:val="both"/>
          </w:pPr>
        </w:pPrChange>
      </w:pPr>
      <w:ins w:id="14913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២៥-កញ្ញា</w:t>
        </w:r>
      </w:ins>
      <w:ins w:id="14914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 xml:space="preserve"> </w:t>
        </w:r>
      </w:ins>
      <w:ins w:id="14915" w:author="Sopheak Phorn" w:date="2023-07-28T14:18:00Z">
        <w:del w:id="14916" w:author="Sopheak" w:date="2023-07-28T21:53:00Z">
          <w:r w:rsidRPr="00BC4126" w:rsidDel="009D1B11">
            <w:rPr>
              <w:rFonts w:ascii="Khmer MEF1" w:eastAsia="Times New Roman" w:hAnsi="Khmer MEF1" w:cs="Khmer MEF1"/>
              <w:sz w:val="24"/>
              <w:szCs w:val="24"/>
              <w:cs/>
            </w:rPr>
            <w:tab/>
          </w:r>
        </w:del>
        <w:r w:rsidRPr="00BC4126">
          <w:rPr>
            <w:rFonts w:ascii="Khmer MEF1" w:eastAsia="Times New Roman" w:hAnsi="Khmer MEF1" w:cs="Khmer MEF1"/>
            <w:b/>
            <w:bCs/>
            <w:sz w:val="24"/>
            <w:szCs w:val="24"/>
            <w:cs/>
          </w:rPr>
          <w:t>អេង រ័ត្នឆដា</w:t>
        </w:r>
        <w:r w:rsidRPr="00BC4126">
          <w:rPr>
            <w:rFonts w:ascii="Khmer MEF1" w:eastAsia="Times New Roman" w:hAnsi="Khmer MEF1" w:cs="Khmer MEF1"/>
            <w:sz w:val="24"/>
            <w:szCs w:val="24"/>
            <w:cs/>
          </w:rPr>
          <w:tab/>
        </w:r>
      </w:ins>
      <w:ins w:id="14917" w:author="Sopheak" w:date="2023-07-28T21:53:00Z">
        <w:r w:rsidR="009D1B11">
          <w:rPr>
            <w:rFonts w:ascii="Khmer MEF1" w:eastAsia="Times New Roman" w:hAnsi="Khmer MEF1" w:cs="Khmer MEF1"/>
            <w:sz w:val="24"/>
            <w:szCs w:val="24"/>
          </w:rPr>
          <w:tab/>
        </w:r>
      </w:ins>
      <w:ins w:id="14918" w:author="Sopheak Phorn" w:date="2023-07-28T14:18:00Z">
        <w:r w:rsidRPr="00BC4126">
          <w:rPr>
            <w:rFonts w:ascii="Khmer MEF1" w:eastAsia="Times New Roman" w:hAnsi="Khmer MEF1" w:cs="Khmer MEF1" w:hint="cs"/>
            <w:sz w:val="24"/>
            <w:szCs w:val="24"/>
            <w:cs/>
          </w:rPr>
          <w:t>មន្ត្រី</w:t>
        </w:r>
      </w:ins>
    </w:p>
    <w:p w14:paraId="32703511" w14:textId="7E77ECA6" w:rsidR="0065318E" w:rsidRPr="00BC4126" w:rsidRDefault="0065318E">
      <w:pPr>
        <w:spacing w:after="0" w:line="228" w:lineRule="auto"/>
        <w:ind w:firstLine="567"/>
        <w:jc w:val="both"/>
        <w:rPr>
          <w:ins w:id="14919" w:author="Sopheak Phorn" w:date="2023-07-28T14:18:00Z"/>
          <w:rFonts w:ascii="Khmer MEF1" w:eastAsia="Times New Roman" w:hAnsi="Khmer MEF1" w:cs="Khmer MEF1"/>
          <w:sz w:val="24"/>
          <w:szCs w:val="24"/>
          <w:cs/>
        </w:rPr>
        <w:pPrChange w:id="14920" w:author="Sopheak Phorn" w:date="2023-08-25T16:17:00Z">
          <w:pPr>
            <w:spacing w:after="0" w:line="238" w:lineRule="auto"/>
            <w:ind w:firstLine="720"/>
            <w:jc w:val="both"/>
          </w:pPr>
        </w:pPrChange>
      </w:pPr>
      <w:ins w:id="14921" w:author="Sopheak Phorn" w:date="2023-08-18T09:43:00Z">
        <w:r>
          <w:rPr>
            <w:rFonts w:ascii="Khmer MEF1" w:eastAsia="Times New Roman" w:hAnsi="Khmer MEF1" w:cs="Khmer MEF1" w:hint="cs"/>
            <w:sz w:val="24"/>
            <w:szCs w:val="24"/>
            <w:cs/>
          </w:rPr>
          <w:t xml:space="preserve">២៦-លោក </w:t>
        </w:r>
        <w:r w:rsidRPr="0065318E">
          <w:rPr>
            <w:rFonts w:ascii="Khmer MEF1" w:eastAsia="Times New Roman" w:hAnsi="Khmer MEF1" w:cs="Khmer MEF1"/>
            <w:b/>
            <w:bCs/>
            <w:sz w:val="24"/>
            <w:szCs w:val="24"/>
            <w:cs/>
            <w:rPrChange w:id="14922" w:author="Sopheak Phorn" w:date="2023-08-18T09:43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>ពេជ សុភាចារ</w:t>
        </w:r>
        <w:r>
          <w:rPr>
            <w:rFonts w:ascii="Khmer MEF1" w:eastAsia="Times New Roman" w:hAnsi="Khmer MEF1" w:cs="Khmer MEF1"/>
            <w:sz w:val="24"/>
            <w:szCs w:val="24"/>
            <w:cs/>
          </w:rPr>
          <w:tab/>
        </w:r>
        <w:r>
          <w:rPr>
            <w:rFonts w:ascii="Khmer MEF1" w:eastAsia="Times New Roman" w:hAnsi="Khmer MEF1" w:cs="Khmer MEF1" w:hint="cs"/>
            <w:sz w:val="24"/>
            <w:szCs w:val="24"/>
            <w:cs/>
          </w:rPr>
          <w:t>មន្ត្រី</w:t>
        </w:r>
      </w:ins>
    </w:p>
    <w:p w14:paraId="0128DE14" w14:textId="59F74677" w:rsidR="00520A02" w:rsidRPr="00B314B2" w:rsidDel="00BC4126" w:rsidRDefault="00520A02">
      <w:pPr>
        <w:spacing w:after="0" w:line="228" w:lineRule="auto"/>
        <w:ind w:firstLine="720"/>
        <w:jc w:val="both"/>
        <w:rPr>
          <w:ins w:id="14923" w:author="Kem Sereyboth" w:date="2023-07-11T11:40:00Z"/>
          <w:del w:id="14924" w:author="Sopheak Phorn" w:date="2023-07-28T14:18:00Z"/>
          <w:rFonts w:ascii="Khmer MEF1" w:hAnsi="Khmer MEF1" w:cs="Khmer MEF1"/>
          <w:sz w:val="24"/>
          <w:szCs w:val="24"/>
        </w:rPr>
        <w:pPrChange w:id="14925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4926" w:author="Kem Sereyboth" w:date="2023-07-11T11:40:00Z">
        <w:del w:id="14927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១-លោក 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ឡេង សុខឡុង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14928" w:author="Kem Sereyboth" w:date="2023-07-20T09:32:00Z">
        <w:del w:id="14929" w:author="Sopheak Phorn" w:date="2023-07-28T14:18:00Z">
          <w:r w:rsidR="0070519E"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អនុប្រធាននាយកដ្ឋានត្រួតពិនិត្យ</w:delText>
          </w:r>
        </w:del>
      </w:ins>
    </w:p>
    <w:p w14:paraId="17DC57FF" w14:textId="4725059E" w:rsidR="00520A02" w:rsidRPr="00B314B2" w:rsidDel="00BC4126" w:rsidRDefault="00520A02">
      <w:pPr>
        <w:spacing w:after="0" w:line="228" w:lineRule="auto"/>
        <w:ind w:firstLine="720"/>
        <w:jc w:val="both"/>
        <w:rPr>
          <w:ins w:id="14930" w:author="Kem Sereyboth" w:date="2023-07-20T09:37:00Z"/>
          <w:del w:id="14931" w:author="Sopheak Phorn" w:date="2023-07-28T14:18:00Z"/>
          <w:rFonts w:ascii="Khmer MEF1" w:hAnsi="Khmer MEF1" w:cs="Khmer MEF1"/>
          <w:sz w:val="24"/>
          <w:szCs w:val="24"/>
          <w:rPrChange w:id="14932" w:author="Kem Sereyboth" w:date="2023-07-25T15:13:00Z">
            <w:rPr>
              <w:ins w:id="14933" w:author="Kem Sereyboth" w:date="2023-07-20T09:37:00Z"/>
              <w:del w:id="14934" w:author="Sopheak Phorn" w:date="2023-07-28T14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4935" w:author="Sopheak Phorn" w:date="2023-08-25T16:17:00Z">
          <w:pPr>
            <w:spacing w:after="0" w:line="221" w:lineRule="auto"/>
            <w:ind w:firstLine="720"/>
            <w:jc w:val="both"/>
          </w:pPr>
        </w:pPrChange>
      </w:pPr>
      <w:ins w:id="14936" w:author="Kem Sereyboth" w:date="2023-07-11T11:40:00Z">
        <w:del w:id="14937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២-លោក 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នួន រ៉ូឌីណា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  <w:delText>អនុប្រធាននាយកដ្ឋានកិច្ចការទូទៅ</w:delText>
          </w:r>
        </w:del>
      </w:ins>
    </w:p>
    <w:p w14:paraId="6FCE274A" w14:textId="75334529" w:rsidR="0070519E" w:rsidRPr="00B314B2" w:rsidDel="00BC4126" w:rsidRDefault="0070519E">
      <w:pPr>
        <w:spacing w:after="0" w:line="228" w:lineRule="auto"/>
        <w:ind w:firstLine="720"/>
        <w:jc w:val="both"/>
        <w:rPr>
          <w:ins w:id="14938" w:author="Kem Sereyboth" w:date="2023-07-20T09:37:00Z"/>
          <w:del w:id="14939" w:author="Sopheak Phorn" w:date="2023-07-28T14:18:00Z"/>
          <w:rFonts w:ascii="Khmer MEF1" w:hAnsi="Khmer MEF1" w:cs="Khmer MEF1"/>
          <w:spacing w:val="-14"/>
          <w:sz w:val="24"/>
          <w:szCs w:val="24"/>
          <w:rPrChange w:id="14940" w:author="Kem Sereyboth" w:date="2023-07-25T15:13:00Z">
            <w:rPr>
              <w:ins w:id="14941" w:author="Kem Sereyboth" w:date="2023-07-20T09:37:00Z"/>
              <w:del w:id="14942" w:author="Sopheak Phorn" w:date="2023-07-28T14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4943" w:author="Sopheak Phorn" w:date="2023-08-25T16:17:00Z">
          <w:pPr>
            <w:spacing w:after="0" w:line="221" w:lineRule="auto"/>
            <w:ind w:firstLine="720"/>
            <w:jc w:val="both"/>
          </w:pPr>
        </w:pPrChange>
      </w:pPr>
      <w:ins w:id="14944" w:author="Kem Sereyboth" w:date="2023-07-20T09:37:00Z">
        <w:del w:id="14945" w:author="Sopheak Phorn" w:date="2023-07-28T14:18:00Z">
          <w:r w:rsidRPr="00B314B2" w:rsidDel="00BC4126">
            <w:rPr>
              <w:rFonts w:ascii="Khmer MEF1" w:hAnsi="Khmer MEF1" w:cs="Khmer MEF1"/>
              <w:spacing w:val="-14"/>
              <w:sz w:val="24"/>
              <w:szCs w:val="24"/>
              <w:cs/>
              <w:rPrChange w:id="14946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៣-លោក</w:delText>
          </w:r>
        </w:del>
      </w:ins>
      <w:ins w:id="14947" w:author="Kem Sereyboth" w:date="2023-07-25T15:11:00Z">
        <w:del w:id="14948" w:author="Sopheak Phorn" w:date="2023-07-28T14:18:00Z">
          <w:r w:rsidR="00A54D6D" w:rsidRPr="00B314B2" w:rsidDel="00BC4126">
            <w:rPr>
              <w:rFonts w:ascii="Khmer MEF1" w:hAnsi="Khmer MEF1" w:cs="Khmer MEF1"/>
              <w:spacing w:val="-14"/>
              <w:sz w:val="24"/>
              <w:szCs w:val="24"/>
              <w:cs/>
              <w:rPrChange w:id="14949" w:author="Kem Sereyboth" w:date="2023-07-25T15:13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950" w:author="Kem Sereyboth" w:date="2023-07-20T09:37:00Z">
        <w:del w:id="14951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14952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ជា ច័ន្ទដាវីត</w:delText>
          </w:r>
          <w:r w:rsidRPr="00B314B2" w:rsidDel="00BC4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14953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tab/>
          </w:r>
          <w:r w:rsidRPr="00B314B2" w:rsidDel="00BC4126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14954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tab/>
          </w:r>
          <w:r w:rsidRPr="00B314B2" w:rsidDel="00BC4126">
            <w:rPr>
              <w:rFonts w:ascii="Khmer MEF1" w:hAnsi="Khmer MEF1" w:cs="Khmer MEF1"/>
              <w:spacing w:val="-14"/>
              <w:sz w:val="24"/>
              <w:szCs w:val="24"/>
              <w:cs/>
              <w:rPrChange w:id="14955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អនុប្រធាននាយកដ្ឋានផ្សះផ្សាវិវាទ និងការពារអ្នកទទួលផល</w:delText>
          </w:r>
        </w:del>
      </w:ins>
    </w:p>
    <w:p w14:paraId="6BE24C39" w14:textId="017D9507" w:rsidR="0070519E" w:rsidRPr="00B314B2" w:rsidDel="00BC4126" w:rsidRDefault="0070519E">
      <w:pPr>
        <w:spacing w:after="0" w:line="228" w:lineRule="auto"/>
        <w:ind w:firstLine="720"/>
        <w:jc w:val="both"/>
        <w:rPr>
          <w:ins w:id="14956" w:author="Kem Sereyboth" w:date="2023-07-20T09:36:00Z"/>
          <w:del w:id="14957" w:author="Sopheak Phorn" w:date="2023-07-28T14:18:00Z"/>
          <w:rFonts w:ascii="Khmer MEF1" w:hAnsi="Khmer MEF1" w:cs="Khmer MEF1"/>
          <w:sz w:val="24"/>
          <w:szCs w:val="24"/>
          <w:rPrChange w:id="14958" w:author="Kem Sereyboth" w:date="2023-07-25T15:13:00Z">
            <w:rPr>
              <w:ins w:id="14959" w:author="Kem Sereyboth" w:date="2023-07-20T09:36:00Z"/>
              <w:del w:id="14960" w:author="Sopheak Phorn" w:date="2023-07-28T14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4961" w:author="Sopheak Phorn" w:date="2023-08-25T16:17:00Z">
          <w:pPr>
            <w:spacing w:after="0" w:line="221" w:lineRule="auto"/>
            <w:ind w:firstLine="720"/>
            <w:jc w:val="both"/>
          </w:pPr>
        </w:pPrChange>
      </w:pPr>
      <w:ins w:id="14962" w:author="Kem Sereyboth" w:date="2023-07-20T09:38:00Z">
        <w:del w:id="14963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4964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14965" w:author="Kem Sereyboth" w:date="2023-07-11T11:40:00Z">
        <w:del w:id="14966" w:author="Sopheak Phorn" w:date="2023-07-28T14:18:00Z">
          <w:r w:rsidR="00520A02"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-កញ្ញា</w:delText>
          </w:r>
          <w:r w:rsidR="00520A02"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14967" w:author="Kem Sereyboth" w:date="2023-07-25T15:11:00Z">
        <w:del w:id="14968" w:author="Sopheak Phorn" w:date="2023-07-28T14:18:00Z">
          <w:r w:rsidR="00A54D6D" w:rsidRPr="00B314B2" w:rsidDel="00BC4126">
            <w:rPr>
              <w:rFonts w:ascii="Khmer MEF1" w:hAnsi="Khmer MEF1" w:cs="Khmer MEF1"/>
              <w:sz w:val="24"/>
              <w:szCs w:val="24"/>
              <w:cs/>
              <w:rPrChange w:id="14969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970" w:author="Kem Sereyboth" w:date="2023-07-20T09:33:00Z">
        <w:del w:id="14971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ឡោ ច័ន្ទលីហ្សា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ប្រធានការិយាល័យនៃនាយកដ្ឋានត្រួតពិនិត្យ</w:delText>
          </w:r>
        </w:del>
      </w:ins>
    </w:p>
    <w:p w14:paraId="7B2883FD" w14:textId="36E5AE5F" w:rsidR="00520A02" w:rsidRPr="00B314B2" w:rsidDel="00BC4126" w:rsidRDefault="0070519E">
      <w:pPr>
        <w:spacing w:after="0" w:line="228" w:lineRule="auto"/>
        <w:ind w:firstLine="720"/>
        <w:jc w:val="both"/>
        <w:rPr>
          <w:ins w:id="14972" w:author="Kem Sereyboth" w:date="2023-07-11T11:40:00Z"/>
          <w:del w:id="14973" w:author="Sopheak Phorn" w:date="2023-07-28T14:18:00Z"/>
          <w:rFonts w:ascii="Khmer MEF1" w:hAnsi="Khmer MEF1" w:cs="Khmer MEF1"/>
          <w:sz w:val="24"/>
          <w:szCs w:val="24"/>
        </w:rPr>
        <w:pPrChange w:id="14974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4975" w:author="Kem Sereyboth" w:date="2023-07-20T09:38:00Z">
        <w:del w:id="14976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4977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៥</w:delText>
          </w:r>
        </w:del>
      </w:ins>
      <w:ins w:id="14978" w:author="Kem Sereyboth" w:date="2023-07-20T09:36:00Z">
        <w:del w:id="14979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4980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-លោក</w:delText>
          </w:r>
        </w:del>
      </w:ins>
      <w:ins w:id="14981" w:author="Kem Sereyboth" w:date="2023-07-25T15:11:00Z">
        <w:del w:id="14982" w:author="Sopheak Phorn" w:date="2023-07-28T14:18:00Z">
          <w:r w:rsidR="00A54D6D" w:rsidRPr="00B314B2" w:rsidDel="00BC4126">
            <w:rPr>
              <w:rFonts w:ascii="Khmer MEF1" w:hAnsi="Khmer MEF1" w:cs="Khmer MEF1"/>
              <w:sz w:val="24"/>
              <w:szCs w:val="24"/>
              <w:cs/>
              <w:rPrChange w:id="14983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4984" w:author="Kem Sereyboth" w:date="2023-07-20T09:36:00Z">
        <w:del w:id="14985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rPrChange w:id="14986" w:author="Kem Sereyboth" w:date="2023-07-25T15:13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សូ សុវីរៈ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4987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4988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tab/>
            <w:delText>ប្រធានការិយាល័យនៃនាយកដ្ឋានត្រួតពិនិត្យ</w:delText>
          </w:r>
        </w:del>
      </w:ins>
      <w:ins w:id="14989" w:author="Kem Sereyboth" w:date="2023-07-11T11:40:00Z">
        <w:del w:id="14990" w:author="Sopheak Phorn" w:date="2023-07-28T14:18:00Z">
          <w:r w:rsidR="00520A02" w:rsidRPr="00B314B2" w:rsidDel="00BC4126">
            <w:rPr>
              <w:rFonts w:ascii="Khmer MEF1" w:hAnsi="Khmer MEF1" w:cs="Khmer MEF1"/>
              <w:sz w:val="24"/>
              <w:szCs w:val="24"/>
            </w:rPr>
            <w:delText>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delText>
          </w:r>
        </w:del>
      </w:ins>
    </w:p>
    <w:p w14:paraId="5C5C68A6" w14:textId="569A4781" w:rsidR="00520A02" w:rsidRPr="00B314B2" w:rsidDel="00BC4126" w:rsidRDefault="0070519E">
      <w:pPr>
        <w:spacing w:after="0" w:line="228" w:lineRule="auto"/>
        <w:ind w:firstLine="720"/>
        <w:jc w:val="both"/>
        <w:rPr>
          <w:ins w:id="14991" w:author="Kem Sereyboth" w:date="2023-07-11T11:40:00Z"/>
          <w:del w:id="14992" w:author="Sopheak Phorn" w:date="2023-07-28T14:18:00Z"/>
          <w:rFonts w:ascii="Khmer MEF1" w:hAnsi="Khmer MEF1" w:cs="Khmer MEF1"/>
          <w:sz w:val="24"/>
          <w:szCs w:val="24"/>
        </w:rPr>
        <w:pPrChange w:id="14993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4994" w:author="Kem Sereyboth" w:date="2023-07-20T09:38:00Z">
        <w:del w:id="14995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  <w:rPrChange w:id="14996" w:author="Kem Sereyboth" w:date="2023-07-25T15:1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៦</w:delText>
          </w:r>
        </w:del>
      </w:ins>
      <w:ins w:id="14997" w:author="Kem Sereyboth" w:date="2023-07-11T11:40:00Z">
        <w:del w:id="14998" w:author="Sopheak Phorn" w:date="2023-07-28T14:18:00Z">
          <w:r w:rsidR="00520A02"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-កញ្ញា </w:delText>
          </w:r>
        </w:del>
      </w:ins>
      <w:ins w:id="14999" w:author="Kem Sereyboth" w:date="2023-07-20T09:33:00Z">
        <w:del w:id="15000" w:author="Sopheak Phorn" w:date="2023-07-28T14:18:00Z"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ចន្ទប្ញទ្ធី ណាតវឌ្ឍនា</w:delText>
          </w:r>
        </w:del>
      </w:ins>
      <w:ins w:id="15001" w:author="Kem Sereyboth" w:date="2023-07-11T11:40:00Z">
        <w:del w:id="15002" w:author="Sopheak Phorn" w:date="2023-07-28T14:18:00Z">
          <w:r w:rsidR="00520A02"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</w:del>
      </w:ins>
      <w:ins w:id="15003" w:author="Kem Sereyboth" w:date="2023-07-20T09:33:00Z">
        <w:del w:id="15004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មន្រ្តីនាយកដ្ឋានកិច្ចការទូទៅ</w:delText>
          </w:r>
        </w:del>
      </w:ins>
    </w:p>
    <w:p w14:paraId="6056BDCC" w14:textId="3A9B7633" w:rsidR="00520A02" w:rsidRPr="00B314B2" w:rsidDel="00BC4126" w:rsidRDefault="00520A02">
      <w:pPr>
        <w:spacing w:after="0" w:line="228" w:lineRule="auto"/>
        <w:ind w:firstLine="720"/>
        <w:jc w:val="both"/>
        <w:rPr>
          <w:ins w:id="15005" w:author="Kem Sereyboth" w:date="2023-07-11T11:40:00Z"/>
          <w:del w:id="15006" w:author="Sopheak Phorn" w:date="2023-07-28T14:18:00Z"/>
          <w:rFonts w:ascii="Khmer MEF1" w:hAnsi="Khmer MEF1" w:cs="Khmer MEF1"/>
          <w:sz w:val="24"/>
          <w:szCs w:val="24"/>
        </w:rPr>
        <w:pPrChange w:id="15007" w:author="Sopheak Phorn" w:date="2023-08-25T16:17:00Z">
          <w:pPr>
            <w:spacing w:line="221" w:lineRule="auto"/>
            <w:ind w:firstLine="720"/>
            <w:jc w:val="both"/>
          </w:pPr>
        </w:pPrChange>
      </w:pPr>
      <w:ins w:id="15008" w:author="Kem Sereyboth" w:date="2023-07-11T11:40:00Z">
        <w:del w:id="15009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៧-លោក 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ងួន សេដ្ឋាវីរៈ</w:delText>
          </w:r>
          <w:r w:rsidRPr="00B314B2" w:rsidDel="00BC4126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tab/>
            <w:delText>មន្រ្តីនាយកដ្ឋានផ្សះផ្សាវិវាទ និងការពារអ្នកទទួលផល</w:delText>
          </w:r>
        </w:del>
      </w:ins>
      <w:ins w:id="15010" w:author="Kem Sereyboth" w:date="2023-07-11T11:41:00Z">
        <w:del w:id="15011" w:author="Sopheak Phorn" w:date="2023-07-28T14:18:00Z">
          <w:r w:rsidRPr="00B314B2" w:rsidDel="00BC4126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659683BE" w14:textId="00101FEF" w:rsidR="00DC11F6" w:rsidDel="00B314B2" w:rsidRDefault="00520A02">
      <w:pPr>
        <w:spacing w:after="0" w:line="228" w:lineRule="auto"/>
        <w:jc w:val="both"/>
        <w:rPr>
          <w:del w:id="15012" w:author="Kem Sereyboth" w:date="2023-07-11T11:40:00Z"/>
          <w:rFonts w:ascii="Khmer MEF1" w:hAnsi="Khmer MEF1" w:cs="Khmer MEF1"/>
          <w:spacing w:val="12"/>
          <w:sz w:val="24"/>
          <w:szCs w:val="24"/>
        </w:rPr>
        <w:pPrChange w:id="15013" w:author="Sopheak Phorn" w:date="2023-08-25T16:17:00Z">
          <w:pPr>
            <w:spacing w:after="0" w:line="240" w:lineRule="auto"/>
            <w:jc w:val="both"/>
          </w:pPr>
        </w:pPrChange>
      </w:pPr>
      <w:ins w:id="15014" w:author="Kem Sereyboth" w:date="2023-07-11T11:42:00Z">
        <w:r w:rsidRPr="00B314B2">
          <w:rPr>
            <w:rFonts w:ascii="Khmer MEF1" w:hAnsi="Khmer MEF1" w:cs="Khmer MEF1"/>
            <w:spacing w:val="12"/>
            <w:sz w:val="24"/>
            <w:szCs w:val="24"/>
            <w:cs/>
            <w:rPrChange w:id="15015" w:author="Kem Sereyboth" w:date="2023-07-25T15:13:00Z">
              <w:rPr>
                <w:rFonts w:ascii="Khmer MEF1" w:hAnsi="Khmer MEF1" w:cs="Khmer MEF1"/>
                <w:strike/>
                <w:spacing w:val="12"/>
                <w:sz w:val="24"/>
                <w:szCs w:val="24"/>
                <w:cs/>
              </w:rPr>
            </w:rPrChange>
          </w:rPr>
          <w:tab/>
        </w:r>
      </w:ins>
      <w:ins w:id="15016" w:author="sakaria fa" w:date="2022-09-19T19:49:00Z">
        <w:del w:id="15017" w:author="Kem Sereyboth" w:date="2023-07-11T11:40:00Z">
          <w:r w:rsidR="007B44BD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018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15019" w:author="User" w:date="2022-09-19T15:48:00Z">
        <w:del w:id="15020" w:author="Kem Sereyboth" w:date="2023-07-11T11:40:00Z">
          <w:r w:rsidR="000A5900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021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</w:rPr>
              </w:rPrChange>
            </w:rPr>
            <w:delText xml:space="preserve">- </w:delText>
          </w:r>
        </w:del>
      </w:ins>
      <w:ins w:id="15022" w:author="User" w:date="2022-09-09T16:18:00Z">
        <w:del w:id="15023" w:author="Kem Sereyboth" w:date="2023-07-11T11:40:00Z">
          <w:r w:rsidR="005D551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024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១.</w:delText>
          </w:r>
        </w:del>
      </w:ins>
      <w:ins w:id="15025" w:author="User" w:date="2022-09-09T16:20:00Z">
        <w:del w:id="15026" w:author="Kem Sereyboth" w:date="2023-07-11T11:40:00Z">
          <w:r w:rsidR="005D551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027" w:author="Kem Sereyboth" w:date="2023-07-19T16:59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028" w:author="Sethvannak Sam" w:date="2022-08-20T18:29:00Z">
        <w:del w:id="15029" w:author="Kem Sereyboth" w:date="2023-07-11T11:40:00Z"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03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03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03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អគ្គនាយក អគ្គនាយករង​ ប្រធាននាយកដ្ឋាន អនុប្រធាននាយកដ្ឋាន និងប្រធានការិយាល័យ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rPrChange w:id="15033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  <w:r w:rsidR="00B27355" w:rsidRPr="00E33574" w:rsidDel="00520A02">
            <w:rPr>
              <w:rFonts w:ascii="Khmer MEF1" w:hAnsi="Khmer MEF1" w:cs="Khmer MEF1"/>
              <w:spacing w:val="12"/>
              <w:sz w:val="24"/>
              <w:szCs w:val="24"/>
              <w:cs/>
              <w:rPrChange w:id="150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។ </w:delText>
          </w:r>
        </w:del>
      </w:ins>
      <w:ins w:id="15035" w:author="User" w:date="2022-09-09T16:18:00Z">
        <w:del w:id="15036" w:author="Kem Sereyboth" w:date="2023-07-11T11:40:00Z">
          <w:r w:rsidR="00AE49E9" w:rsidRPr="00E33574" w:rsidDel="00520A02">
            <w:rPr>
              <w:rFonts w:ascii="Khmer MEF1" w:hAnsi="Khmer MEF1" w:cs="Khmer MEF1"/>
              <w:sz w:val="24"/>
              <w:szCs w:val="24"/>
              <w:cs/>
              <w:rPrChange w:id="15037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ឯកឧ</w:delText>
          </w:r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038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ត្ដម </w:delText>
          </w:r>
          <w:r w:rsidR="005D5515"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039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យោគ សាមឌី</w:delText>
          </w:r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040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5041" w:author="LENOVO" w:date="2022-10-02T09:23:00Z">
        <w:del w:id="15042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0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0"/>
                  <w:sz w:val="24"/>
                  <w:szCs w:val="24"/>
                  <w:cs/>
                </w:rPr>
              </w:rPrChange>
            </w:rPr>
            <w:tab/>
          </w:r>
        </w:del>
      </w:ins>
      <w:ins w:id="15044" w:author="Kem Sereiboth" w:date="2022-09-29T13:09:00Z">
        <w:del w:id="15045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0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</w:rPr>
              </w:rPrChange>
            </w:rPr>
            <w:tab/>
          </w:r>
        </w:del>
      </w:ins>
      <w:ins w:id="15047" w:author="User" w:date="2022-09-29T08:53:00Z">
        <w:del w:id="15048" w:author="Kem Sereyboth" w:date="2023-07-11T11:40:00Z">
          <w:r w:rsidR="005F5FC6" w:rsidRPr="00E33574" w:rsidDel="00520A02">
            <w:rPr>
              <w:rFonts w:ascii="Khmer MEF1" w:hAnsi="Khmer MEF1" w:cs="Khmer MEF1"/>
              <w:sz w:val="24"/>
              <w:szCs w:val="24"/>
              <w:rPrChange w:id="150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</w:rPr>
              </w:rPrChange>
            </w:rPr>
            <w:tab/>
          </w:r>
        </w:del>
      </w:ins>
      <w:ins w:id="15050" w:author="Kem Sereiboth" w:date="2022-09-29T13:09:00Z">
        <w:del w:id="15051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052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053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  <w:ins w:id="15054" w:author="User" w:date="2022-09-09T16:18:00Z">
        <w:del w:id="15055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056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ជាអគ្គលេខាធិការ</w:delText>
          </w:r>
        </w:del>
      </w:ins>
      <w:ins w:id="15057" w:author="User" w:date="2022-09-09T16:19:00Z">
        <w:del w:id="15058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059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រង</w:delText>
          </w:r>
        </w:del>
      </w:ins>
      <w:ins w:id="15060" w:author="LENOVO" w:date="2022-10-02T09:21:00Z">
        <w:del w:id="15061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062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15063" w:author="User" w:date="2022-09-09T16:19:00Z">
        <w:del w:id="15064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065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តំណាងឱ្យ</w:delText>
          </w:r>
        </w:del>
      </w:ins>
      <w:ins w:id="15066" w:author="LENOVO" w:date="2022-10-02T09:21:00Z">
        <w:del w:id="15067" w:author="Kem Sereyboth" w:date="2023-06-20T14:34:00Z">
          <w:r w:rsidR="006C3887" w:rsidRPr="00E33574" w:rsidDel="005C3437">
            <w:rPr>
              <w:rFonts w:ascii="Khmer MEF1" w:hAnsi="Khmer MEF1" w:cs="Khmer MEF1"/>
              <w:sz w:val="24"/>
              <w:szCs w:val="24"/>
              <w:cs/>
              <w:rPrChange w:id="15068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15069" w:author="User" w:date="2022-09-09T16:19:00Z">
        <w:del w:id="15070" w:author="Kem Sereyboth" w:date="2023-06-20T14:34:00Z">
          <w:r w:rsidR="005D5515" w:rsidRPr="00E33574" w:rsidDel="005C3437">
            <w:rPr>
              <w:rFonts w:ascii="Khmer MEF1" w:hAnsi="Khmer MEF1" w:cs="Khmer MEF1"/>
              <w:sz w:val="24"/>
              <w:szCs w:val="24"/>
              <w:cs/>
              <w:rPrChange w:id="15071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ឯកឧត្ដមបណ្ឌិត </w:delText>
          </w:r>
        </w:del>
        <w:del w:id="15072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073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អគ្គលេខាធិការ</w:delText>
          </w:r>
        </w:del>
      </w:ins>
      <w:ins w:id="15074" w:author="Seng Chheanglay" w:date="2022-09-20T14:09:00Z">
        <w:del w:id="15075" w:author="Kem Sereyboth" w:date="2023-07-11T11:40:00Z">
          <w:r w:rsidR="00875256" w:rsidRPr="00E33574" w:rsidDel="00520A02">
            <w:rPr>
              <w:rFonts w:ascii="Khmer MEF1" w:hAnsi="Khmer MEF1" w:cs="Khmer MEF1"/>
              <w:sz w:val="24"/>
              <w:szCs w:val="24"/>
              <w:cs/>
              <w:rPrChange w:id="150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10"/>
                  <w:sz w:val="24"/>
                  <w:szCs w:val="24"/>
                  <w:cs/>
                </w:rPr>
              </w:rPrChange>
            </w:rPr>
            <w:delText>អគ្គនាយក</w:delText>
          </w:r>
        </w:del>
      </w:ins>
      <w:ins w:id="15077" w:author="User" w:date="2022-09-09T16:19:00Z">
        <w:del w:id="15078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079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នៃ</w:delText>
          </w:r>
        </w:del>
      </w:ins>
      <w:ins w:id="15080" w:author="LENOVO" w:date="2022-10-02T09:23:00Z">
        <w:del w:id="15081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0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083" w:author="User" w:date="2022-09-09T16:19:00Z">
        <w:del w:id="15084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085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6EE8182A" w14:textId="77777777" w:rsidR="00B314B2" w:rsidRPr="00B314B2" w:rsidRDefault="00B314B2">
      <w:pPr>
        <w:pStyle w:val="ListParagraph"/>
        <w:tabs>
          <w:tab w:val="left" w:pos="3600"/>
        </w:tabs>
        <w:spacing w:after="0" w:line="228" w:lineRule="auto"/>
        <w:ind w:left="0"/>
        <w:jc w:val="both"/>
        <w:rPr>
          <w:ins w:id="15086" w:author="Kem Sereyboth" w:date="2023-07-25T15:14:00Z"/>
          <w:rFonts w:ascii="Khmer MEF1" w:hAnsi="Khmer MEF1" w:cs="Khmer MEF1"/>
          <w:sz w:val="10"/>
          <w:szCs w:val="10"/>
          <w:rPrChange w:id="15087" w:author="Kem Sereyboth" w:date="2023-07-25T15:14:00Z">
            <w:rPr>
              <w:ins w:id="15088" w:author="Kem Sereyboth" w:date="2023-07-25T15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089" w:author="Sopheak Phorn" w:date="2023-08-25T16:17:00Z">
          <w:pPr>
            <w:pStyle w:val="ListParagraph"/>
            <w:numPr>
              <w:numId w:val="32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</w:p>
    <w:p w14:paraId="3DE2E0A1" w14:textId="30897F4A" w:rsidR="006C3887" w:rsidRPr="00E33574" w:rsidDel="005C3437" w:rsidRDefault="00B314B2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090" w:author="LENOVO" w:date="2022-10-02T09:24:00Z"/>
          <w:del w:id="15091" w:author="Kem Sereyboth" w:date="2023-06-20T14:34:00Z"/>
          <w:rFonts w:ascii="Khmer MEF1" w:hAnsi="Khmer MEF1" w:cs="Khmer MEF1"/>
          <w:sz w:val="24"/>
          <w:szCs w:val="24"/>
          <w:rPrChange w:id="15092" w:author="Kem Sereyboth" w:date="2023-07-19T16:59:00Z">
            <w:rPr>
              <w:ins w:id="15093" w:author="LENOVO" w:date="2022-10-02T09:24:00Z"/>
              <w:del w:id="15094" w:author="Kem Sereyboth" w:date="2023-06-20T14:34:00Z"/>
            </w:rPr>
          </w:rPrChange>
        </w:rPr>
        <w:pPrChange w:id="15095" w:author="Sopheak Phorn" w:date="2023-08-25T16:17:00Z">
          <w:pPr>
            <w:spacing w:after="0" w:line="240" w:lineRule="auto"/>
            <w:jc w:val="both"/>
          </w:pPr>
        </w:pPrChange>
      </w:pPr>
      <w:ins w:id="15096" w:author="Kem Sereyboth" w:date="2023-07-25T15:14:00Z">
        <w:r>
          <w:rPr>
            <w:rFonts w:ascii="Khmer MEF1" w:hAnsi="Khmer MEF1" w:cs="Khmer MEF1"/>
            <w:sz w:val="24"/>
            <w:szCs w:val="24"/>
            <w:cs/>
          </w:rPr>
          <w:tab/>
        </w:r>
      </w:ins>
    </w:p>
    <w:p w14:paraId="2B175F6D" w14:textId="526D4FDB" w:rsidR="00B27355" w:rsidRPr="00E33574" w:rsidDel="00520A02" w:rsidRDefault="005D5515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097" w:author="Kem Sereyboth" w:date="2023-07-11T11:40:00Z"/>
          <w:rFonts w:ascii="Khmer MEF1" w:hAnsi="Khmer MEF1" w:cs="Khmer MEF1"/>
          <w:b/>
          <w:bCs/>
          <w:sz w:val="24"/>
          <w:szCs w:val="24"/>
          <w:rPrChange w:id="15098" w:author="Kem Sereyboth" w:date="2023-07-19T16:59:00Z">
            <w:rPr>
              <w:del w:id="15099" w:author="Kem Sereyboth" w:date="2023-07-11T11:40:00Z"/>
              <w:highlight w:val="yellow"/>
            </w:rPr>
          </w:rPrChange>
        </w:rPr>
        <w:pPrChange w:id="15100" w:author="Sopheak Phorn" w:date="2023-08-25T16:17:00Z">
          <w:pPr>
            <w:spacing w:after="0" w:line="240" w:lineRule="auto"/>
            <w:jc w:val="both"/>
          </w:pPr>
        </w:pPrChange>
      </w:pPr>
      <w:ins w:id="15101" w:author="User" w:date="2022-09-09T16:19:00Z">
        <w:del w:id="15102" w:author="Kem Sereyboth" w:date="2023-07-11T11:40:00Z"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103" w:author="Kem Sereyboth" w:date="2023-07-19T16:59:00Z">
                <w:rPr>
                  <w:rFonts w:ascii="Khmer MEF1" w:hAnsi="Khmer MEF1" w:cs="Khmer MEF1"/>
                  <w:color w:val="FF0000"/>
                  <w:spacing w:val="10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</w:p>
    <w:p w14:paraId="106046DB" w14:textId="469D5FAC" w:rsidR="007B44BD" w:rsidRPr="00F55550" w:rsidDel="00520A02" w:rsidRDefault="007B44BD">
      <w:pPr>
        <w:pStyle w:val="ListParagraph"/>
        <w:spacing w:after="0" w:line="228" w:lineRule="auto"/>
        <w:ind w:left="0"/>
        <w:rPr>
          <w:del w:id="15104" w:author="Kem Sereyboth" w:date="2023-07-11T11:40:00Z"/>
        </w:rPr>
        <w:pPrChange w:id="15105" w:author="Sopheak Phorn" w:date="2023-08-25T16:17:00Z">
          <w:pPr>
            <w:spacing w:after="0" w:line="214" w:lineRule="auto"/>
            <w:jc w:val="both"/>
          </w:pPr>
        </w:pPrChange>
      </w:pPr>
    </w:p>
    <w:p w14:paraId="20B3E325" w14:textId="1E6C1E88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106" w:author="LENOVO" w:date="2022-10-02T09:22:00Z"/>
          <w:del w:id="15107" w:author="Kem Sereyboth" w:date="2023-07-11T11:40:00Z"/>
          <w:rPrChange w:id="15108" w:author="Kem Sereyboth" w:date="2023-07-19T16:59:00Z">
            <w:rPr>
              <w:ins w:id="15109" w:author="LENOVO" w:date="2022-10-02T09:22:00Z"/>
              <w:del w:id="15110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111" w:author="Sopheak Phorn" w:date="2023-08-25T16:17:00Z">
          <w:pPr>
            <w:spacing w:after="0" w:line="240" w:lineRule="auto"/>
            <w:jc w:val="both"/>
          </w:pPr>
        </w:pPrChange>
      </w:pPr>
    </w:p>
    <w:p w14:paraId="7B96848C" w14:textId="330927AB" w:rsidR="007B44BD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112" w:author="Kem Sereyboth" w:date="2023-07-11T11:40:00Z"/>
          <w:rFonts w:ascii="Khmer MEF1" w:hAnsi="Khmer MEF1" w:cs="Khmer MEF1"/>
          <w:sz w:val="24"/>
          <w:szCs w:val="24"/>
          <w:rPrChange w:id="15113" w:author="Kem Sereyboth" w:date="2023-07-19T16:59:00Z">
            <w:rPr>
              <w:del w:id="15114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115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3" w:lineRule="auto"/>
            <w:ind w:left="990" w:hanging="270"/>
            <w:jc w:val="both"/>
          </w:pPr>
        </w:pPrChange>
      </w:pPr>
      <w:ins w:id="15116" w:author="sakaria fa" w:date="2022-09-19T19:49:00Z">
        <w:del w:id="15117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1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15119" w:author="User" w:date="2022-09-09T16:19:00Z">
        <w:del w:id="15120" w:author="Kem Sereyboth" w:date="2023-07-11T11:40:00Z">
          <w:r w:rsidR="005D5515" w:rsidRPr="00E33574" w:rsidDel="00520A02">
            <w:rPr>
              <w:rFonts w:ascii="Khmer MEF1" w:hAnsi="Khmer MEF1" w:cs="Khmer MEF1"/>
              <w:sz w:val="24"/>
              <w:szCs w:val="24"/>
              <w:cs/>
              <w:rPrChange w:id="1512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២. </w:delText>
          </w:r>
        </w:del>
      </w:ins>
      <w:ins w:id="15122" w:author="User" w:date="2022-09-10T13:45:00Z">
        <w:del w:id="15123" w:author="Kem Sereyboth" w:date="2023-07-11T11:40:00Z">
          <w:r w:rsidR="0042198B" w:rsidRPr="00E33574" w:rsidDel="00520A02">
            <w:rPr>
              <w:rFonts w:ascii="Khmer MEF1" w:hAnsi="Khmer MEF1" w:cs="Khmer MEF1"/>
              <w:sz w:val="24"/>
              <w:szCs w:val="24"/>
              <w:cs/>
              <w:rPrChange w:id="1512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លោកស្រី </w:delText>
          </w:r>
        </w:del>
      </w:ins>
      <w:ins w:id="15125" w:author="User" w:date="2022-09-10T13:46:00Z">
        <w:del w:id="15126" w:author="Kem Sereyboth" w:date="2023-07-11T11:40:00Z">
          <w:r w:rsidR="0042198B"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12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វ៉ាន់ អជីត្តា</w:delText>
          </w:r>
        </w:del>
      </w:ins>
      <w:ins w:id="15128" w:author="LENOVO" w:date="2022-10-02T09:25:00Z">
        <w:del w:id="15129" w:author="Kem Sereyboth" w:date="2023-07-11T11:40:00Z">
          <w:r w:rsidR="006C3887" w:rsidRPr="00E33574" w:rsidDel="00520A02">
            <w:rPr>
              <w:rFonts w:ascii="Khmer MEF1" w:hAnsi="Khmer MEF1" w:cs="Khmer MEF1"/>
              <w:sz w:val="24"/>
              <w:szCs w:val="24"/>
              <w:cs/>
              <w:rPrChange w:id="151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tab/>
          </w:r>
        </w:del>
      </w:ins>
      <w:ins w:id="15131" w:author="Kem Sereiboth" w:date="2022-09-29T13:09:00Z">
        <w:del w:id="15132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133" w:author="Kem Sereyboth" w:date="2023-07-19T16:59:00Z">
                <w:rPr>
                  <w:rFonts w:cs="MoolBoran"/>
                  <w:cs/>
                </w:rPr>
              </w:rPrChange>
            </w:rPr>
            <w:tab/>
          </w:r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134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  <w:ins w:id="15135" w:author="User" w:date="2022-09-29T08:54:00Z">
        <w:del w:id="15136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137" w:author="Kem Sereyboth" w:date="2023-07-19T16:59:00Z">
                <w:rPr/>
              </w:rPrChange>
            </w:rPr>
            <w:tab/>
          </w:r>
        </w:del>
      </w:ins>
      <w:ins w:id="15138" w:author="User" w:date="2022-09-10T13:46:00Z">
        <w:del w:id="15139" w:author="Kem Sereyboth" w:date="2023-07-11T11:40:00Z">
          <w:r w:rsidR="0042198B" w:rsidRPr="00E33574" w:rsidDel="00520A02">
            <w:rPr>
              <w:rFonts w:ascii="Khmer MEF1" w:hAnsi="Khmer MEF1" w:cs="Khmer MEF1"/>
              <w:sz w:val="24"/>
              <w:szCs w:val="24"/>
              <w:cs/>
              <w:rPrChange w:id="1514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ប្រធាននាយកដ្ឋានកិច្ចការទូទៅ</w:delText>
          </w:r>
        </w:del>
      </w:ins>
    </w:p>
    <w:p w14:paraId="04365A26" w14:textId="1A786A6A" w:rsidR="005C60F6" w:rsidRPr="00E33574" w:rsidDel="00520A02" w:rsidRDefault="005C60F6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141" w:author="User" w:date="2022-10-07T08:18:00Z"/>
          <w:del w:id="15142" w:author="Kem Sereyboth" w:date="2023-07-11T11:40:00Z"/>
          <w:rFonts w:ascii="Khmer MEF1" w:hAnsi="Khmer MEF1" w:cs="Khmer MEF1"/>
          <w:sz w:val="24"/>
          <w:szCs w:val="24"/>
          <w:rPrChange w:id="15143" w:author="Kem Sereyboth" w:date="2023-07-19T16:59:00Z">
            <w:rPr>
              <w:ins w:id="15144" w:author="User" w:date="2022-10-07T08:18:00Z"/>
              <w:del w:id="15145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146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8" w:lineRule="auto"/>
            <w:ind w:left="994" w:hanging="274"/>
            <w:jc w:val="both"/>
          </w:pPr>
        </w:pPrChange>
      </w:pPr>
      <w:ins w:id="15147" w:author="User" w:date="2022-10-07T08:18:00Z">
        <w:del w:id="15148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1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លោក</w:delText>
          </w:r>
        </w:del>
      </w:ins>
    </w:p>
    <w:p w14:paraId="4404112D" w14:textId="4FE8C286" w:rsidR="005C60F6" w:rsidRPr="00E33574" w:rsidDel="00520A02" w:rsidRDefault="005C60F6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150" w:author="User" w:date="2022-10-07T08:18:00Z"/>
          <w:del w:id="15151" w:author="Kem Sereyboth" w:date="2023-07-11T11:40:00Z"/>
          <w:rFonts w:ascii="Khmer MEF1" w:hAnsi="Khmer MEF1" w:cs="Khmer MEF1"/>
          <w:sz w:val="24"/>
          <w:szCs w:val="24"/>
          <w:rPrChange w:id="15152" w:author="Kem Sereyboth" w:date="2023-07-19T16:59:00Z">
            <w:rPr>
              <w:ins w:id="15153" w:author="User" w:date="2022-10-07T08:18:00Z"/>
              <w:del w:id="15154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155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8" w:lineRule="auto"/>
            <w:ind w:left="994" w:hanging="274"/>
            <w:jc w:val="both"/>
          </w:pPr>
        </w:pPrChange>
      </w:pPr>
      <w:ins w:id="15156" w:author="User" w:date="2022-10-07T08:19:00Z">
        <w:del w:id="15157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15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លោក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15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160" w:author="User" w:date="2022-10-07T08:18:00Z">
        <w:del w:id="15161" w:author="Kem Sereyboth" w:date="2023-07-11T11:40:00Z"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16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ជា បុល្លិកា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1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1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tab/>
            <w:delText>ប្រធាននាយកដ្ឋានផ្សះផ្សាវិវាទ និងការពារអ្នកទទួលផល</w:delText>
          </w:r>
        </w:del>
      </w:ins>
    </w:p>
    <w:p w14:paraId="4BF090A1" w14:textId="2F7B770E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165" w:author="LENOVO" w:date="2022-10-02T09:25:00Z"/>
          <w:del w:id="15166" w:author="Kem Sereyboth" w:date="2023-07-11T11:40:00Z"/>
          <w:rFonts w:ascii="Khmer MEF1" w:hAnsi="Khmer MEF1" w:cs="Khmer MEF1"/>
          <w:sz w:val="24"/>
          <w:szCs w:val="24"/>
          <w:rPrChange w:id="15167" w:author="Kem Sereyboth" w:date="2023-07-19T16:59:00Z">
            <w:rPr>
              <w:ins w:id="15168" w:author="LENOVO" w:date="2022-10-02T09:25:00Z"/>
              <w:del w:id="15169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170" w:author="Sopheak Phorn" w:date="2023-08-25T16:17:00Z">
          <w:pPr>
            <w:spacing w:after="0" w:line="240" w:lineRule="auto"/>
            <w:jc w:val="both"/>
          </w:pPr>
        </w:pPrChange>
      </w:pPr>
    </w:p>
    <w:p w14:paraId="2D805859" w14:textId="5F7B0D16" w:rsidR="005D5515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171" w:author="User" w:date="2022-09-10T13:46:00Z"/>
          <w:del w:id="15172" w:author="Kem Sereyboth" w:date="2023-07-11T11:40:00Z"/>
          <w:rFonts w:ascii="Khmer MEF1" w:hAnsi="Khmer MEF1" w:cs="Khmer MEF1"/>
          <w:sz w:val="24"/>
          <w:szCs w:val="24"/>
          <w:rPrChange w:id="15173" w:author="Kem Sereyboth" w:date="2023-07-19T16:59:00Z">
            <w:rPr>
              <w:ins w:id="15174" w:author="User" w:date="2022-09-10T13:46:00Z"/>
              <w:del w:id="15175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176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177" w:author="sakaria fa" w:date="2022-09-19T19:49:00Z">
        <w:del w:id="15178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1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</w:p>
    <w:p w14:paraId="3B1C76AF" w14:textId="08549EBC" w:rsidR="007B44BD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180" w:author="Kem Sereyboth" w:date="2023-07-11T11:40:00Z"/>
          <w:rFonts w:ascii="Khmer MEF1" w:hAnsi="Khmer MEF1" w:cs="Khmer MEF1"/>
          <w:sz w:val="24"/>
          <w:szCs w:val="24"/>
          <w:rPrChange w:id="15181" w:author="Kem Sereyboth" w:date="2023-07-19T16:59:00Z">
            <w:rPr>
              <w:del w:id="15182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183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  <w:ins w:id="15184" w:author="User" w:date="2022-09-10T13:46:00Z">
        <w:del w:id="15185" w:author="Kem Sereyboth" w:date="2023-07-11T11:40:00Z">
          <w:r w:rsidRPr="00E33574" w:rsidDel="00520A02">
            <w:rPr>
              <w:sz w:val="24"/>
              <w:szCs w:val="24"/>
              <w:cs/>
              <w:rPrChange w:id="1518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៣.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18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 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18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ខូវ វឌ</w:delText>
          </w:r>
        </w:del>
      </w:ins>
      <w:ins w:id="15189" w:author="User" w:date="2022-09-10T13:47:00Z">
        <w:del w:id="15190" w:author="Kem Sereyboth" w:date="2023-07-11T11:40:00Z"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19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្ឍនៈ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19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193" w:author="User" w:date="2022-09-29T08:54:00Z">
        <w:del w:id="15194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195" w:author="Kem Sereyboth" w:date="2023-07-19T16:59:00Z">
                <w:rPr/>
              </w:rPrChange>
            </w:rPr>
            <w:tab/>
          </w:r>
        </w:del>
      </w:ins>
      <w:ins w:id="15196" w:author="Kem Sereiboth" w:date="2022-09-29T13:09:00Z">
        <w:del w:id="15197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198" w:author="Kem Sereyboth" w:date="2023-07-19T16:59:00Z">
                <w:rPr>
                  <w:rFonts w:cs="MoolBoran"/>
                  <w:cs/>
                </w:rPr>
              </w:rPrChange>
            </w:rPr>
            <w:tab/>
          </w:r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199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  <w:ins w:id="15200" w:author="User" w:date="2022-09-10T13:47:00Z">
        <w:del w:id="15201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20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អនុប្រធាននាយកដ្ឋានជំនួយសង្គម</w:delText>
          </w:r>
        </w:del>
      </w:ins>
    </w:p>
    <w:p w14:paraId="624639CF" w14:textId="315A3810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203" w:author="LENOVO" w:date="2022-10-02T09:26:00Z"/>
          <w:del w:id="15204" w:author="Kem Sereyboth" w:date="2023-07-11T11:40:00Z"/>
          <w:rFonts w:ascii="Khmer MEF1" w:hAnsi="Khmer MEF1" w:cs="Khmer MEF1"/>
          <w:sz w:val="24"/>
          <w:szCs w:val="24"/>
          <w:rPrChange w:id="15205" w:author="Kem Sereyboth" w:date="2023-07-19T16:59:00Z">
            <w:rPr>
              <w:ins w:id="15206" w:author="LENOVO" w:date="2022-10-02T09:26:00Z"/>
              <w:del w:id="15207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208" w:author="Sopheak Phorn" w:date="2023-08-25T16:17:00Z">
          <w:pPr>
            <w:spacing w:after="0" w:line="240" w:lineRule="auto"/>
            <w:ind w:firstLine="720"/>
            <w:jc w:val="both"/>
          </w:pPr>
        </w:pPrChange>
      </w:pPr>
    </w:p>
    <w:p w14:paraId="47FB181A" w14:textId="4217F383" w:rsidR="0042198B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209" w:author="User" w:date="2022-09-10T13:47:00Z"/>
          <w:del w:id="15210" w:author="Kem Sereyboth" w:date="2023-07-11T11:40:00Z"/>
          <w:rFonts w:ascii="Khmer MEF1" w:hAnsi="Khmer MEF1" w:cs="Khmer MEF1"/>
          <w:sz w:val="24"/>
          <w:szCs w:val="24"/>
          <w:rPrChange w:id="15211" w:author="Kem Sereyboth" w:date="2023-07-19T16:59:00Z">
            <w:rPr>
              <w:ins w:id="15212" w:author="User" w:date="2022-09-10T13:47:00Z"/>
              <w:del w:id="15213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214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215" w:author="sakaria fa" w:date="2022-09-19T19:50:00Z">
        <w:del w:id="15216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2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15218" w:author="User" w:date="2022-09-10T13:47:00Z">
        <w:del w:id="15219" w:author="Kem Sereyboth" w:date="2023-07-11T11:40:00Z">
          <w:r w:rsidR="0042198B" w:rsidRPr="00E33574" w:rsidDel="00520A02">
            <w:rPr>
              <w:rFonts w:ascii="Khmer MEF1" w:hAnsi="Khmer MEF1" w:cs="Khmer MEF1"/>
              <w:sz w:val="24"/>
              <w:szCs w:val="24"/>
              <w:cs/>
              <w:rPrChange w:id="1522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16B80CC8" w14:textId="665B2580" w:rsidR="007B44BD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221" w:author="Kem Sereyboth" w:date="2023-07-11T11:40:00Z"/>
          <w:rFonts w:ascii="Khmer MEF1" w:hAnsi="Khmer MEF1" w:cs="Khmer MEF1"/>
          <w:sz w:val="24"/>
          <w:szCs w:val="24"/>
          <w:rPrChange w:id="15222" w:author="Kem Sereyboth" w:date="2023-07-19T16:59:00Z">
            <w:rPr>
              <w:del w:id="15223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224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  <w:ins w:id="15225" w:author="User" w:date="2022-09-10T13:47:00Z">
        <w:del w:id="15226" w:author="Kem Sereyboth" w:date="2023-07-11T11:40:00Z">
          <w:r w:rsidRPr="00E33574" w:rsidDel="00520A02">
            <w:rPr>
              <w:sz w:val="24"/>
              <w:szCs w:val="24"/>
              <w:cs/>
              <w:rPrChange w:id="1522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៤.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22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 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22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ហេង លីណា</w:delText>
          </w:r>
        </w:del>
      </w:ins>
      <w:ins w:id="15230" w:author="User" w:date="2022-09-29T08:54:00Z">
        <w:del w:id="15231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232" w:author="Kem Sereyboth" w:date="2023-07-19T16:59:00Z">
                <w:rPr>
                  <w:b/>
                  <w:bCs/>
                </w:rPr>
              </w:rPrChange>
            </w:rPr>
            <w:tab/>
          </w:r>
        </w:del>
      </w:ins>
      <w:ins w:id="15233" w:author="Kem Sereiboth" w:date="2022-09-29T13:09:00Z">
        <w:del w:id="15234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235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tab/>
          </w:r>
        </w:del>
      </w:ins>
      <w:ins w:id="15236" w:author="User" w:date="2022-09-10T13:47:00Z">
        <w:del w:id="15237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23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អនុប្រធាននាយក</w:delText>
          </w:r>
        </w:del>
      </w:ins>
      <w:ins w:id="15239" w:author="User" w:date="2022-09-10T13:48:00Z">
        <w:del w:id="15240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24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ដ្ឋានសន្តិសុខសង្គម</w:delText>
          </w:r>
        </w:del>
      </w:ins>
    </w:p>
    <w:p w14:paraId="13FF5F81" w14:textId="51BA9AD5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242" w:author="LENOVO" w:date="2022-10-02T09:26:00Z"/>
          <w:del w:id="15243" w:author="Kem Sereyboth" w:date="2023-07-11T11:40:00Z"/>
          <w:rFonts w:ascii="Khmer MEF1" w:hAnsi="Khmer MEF1" w:cs="Khmer MEF1"/>
          <w:sz w:val="24"/>
          <w:szCs w:val="24"/>
          <w:rPrChange w:id="15244" w:author="Kem Sereyboth" w:date="2023-07-19T16:59:00Z">
            <w:rPr>
              <w:ins w:id="15245" w:author="LENOVO" w:date="2022-10-02T09:26:00Z"/>
              <w:del w:id="15246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247" w:author="Sopheak Phorn" w:date="2023-08-25T16:17:00Z">
          <w:pPr>
            <w:spacing w:after="0" w:line="240" w:lineRule="auto"/>
            <w:ind w:firstLine="720"/>
            <w:jc w:val="both"/>
          </w:pPr>
        </w:pPrChange>
      </w:pPr>
    </w:p>
    <w:p w14:paraId="07D9786E" w14:textId="74AEF24E" w:rsidR="0042198B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248" w:author="User" w:date="2022-09-10T13:48:00Z"/>
          <w:del w:id="15249" w:author="Kem Sereyboth" w:date="2023-07-11T11:40:00Z"/>
          <w:rFonts w:ascii="Khmer MEF1" w:hAnsi="Khmer MEF1" w:cs="Khmer MEF1"/>
          <w:sz w:val="24"/>
          <w:szCs w:val="24"/>
          <w:rPrChange w:id="15250" w:author="Kem Sereyboth" w:date="2023-07-19T16:59:00Z">
            <w:rPr>
              <w:ins w:id="15251" w:author="User" w:date="2022-09-10T13:48:00Z"/>
              <w:del w:id="15252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253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254" w:author="sakaria fa" w:date="2022-09-19T19:50:00Z">
        <w:del w:id="15255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2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</w:p>
    <w:p w14:paraId="4FD54636" w14:textId="4364A619" w:rsidR="007B44BD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del w:id="15257" w:author="Kem Sereyboth" w:date="2023-07-11T11:40:00Z"/>
          <w:rFonts w:ascii="Khmer MEF1" w:hAnsi="Khmer MEF1" w:cs="Khmer MEF1"/>
          <w:sz w:val="24"/>
          <w:szCs w:val="24"/>
          <w:rPrChange w:id="15258" w:author="Kem Sereyboth" w:date="2023-07-19T16:59:00Z">
            <w:rPr>
              <w:del w:id="15259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260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14" w:lineRule="auto"/>
            <w:ind w:left="990" w:hanging="270"/>
            <w:jc w:val="both"/>
          </w:pPr>
        </w:pPrChange>
      </w:pPr>
      <w:ins w:id="15261" w:author="User" w:date="2022-09-10T13:48:00Z">
        <w:del w:id="15262" w:author="Kem Sereyboth" w:date="2023-07-11T11:40:00Z">
          <w:r w:rsidRPr="00E33574" w:rsidDel="00520A02">
            <w:rPr>
              <w:sz w:val="24"/>
              <w:szCs w:val="24"/>
              <w:cs/>
              <w:rPrChange w:id="1526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៥. </w:delText>
          </w:r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26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លោក </w:delText>
          </w:r>
          <w:r w:rsidRPr="00E33574" w:rsidDel="00520A02">
            <w:rPr>
              <w:rFonts w:ascii="Khmer MEF1" w:hAnsi="Khmer MEF1" w:cs="Khmer MEF1"/>
              <w:b/>
              <w:bCs/>
              <w:sz w:val="24"/>
              <w:szCs w:val="24"/>
              <w:cs/>
              <w:rPrChange w:id="1526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សោម ច័ន្ទតារា</w:delText>
          </w:r>
        </w:del>
      </w:ins>
      <w:ins w:id="15266" w:author="Kem Sereiboth" w:date="2022-09-29T13:09:00Z">
        <w:del w:id="15267" w:author="Kem Sereyboth" w:date="2023-07-11T11:40:00Z">
          <w:r w:rsidR="00DC11F6" w:rsidRPr="00E33574" w:rsidDel="00520A02">
            <w:rPr>
              <w:rFonts w:ascii="Khmer MEF1" w:hAnsi="Khmer MEF1" w:cs="Khmer MEF1"/>
              <w:sz w:val="24"/>
              <w:szCs w:val="24"/>
              <w:cs/>
              <w:rPrChange w:id="15268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tab/>
          </w:r>
        </w:del>
      </w:ins>
      <w:ins w:id="15269" w:author="User" w:date="2022-09-29T08:54:00Z">
        <w:del w:id="15270" w:author="Kem Sereyboth" w:date="2023-07-11T11:40:00Z">
          <w:r w:rsidR="003D5820" w:rsidRPr="00E33574" w:rsidDel="00520A02">
            <w:rPr>
              <w:rFonts w:ascii="Khmer MEF1" w:hAnsi="Khmer MEF1" w:cs="Khmer MEF1"/>
              <w:sz w:val="24"/>
              <w:szCs w:val="24"/>
              <w:rPrChange w:id="15271" w:author="Kem Sereyboth" w:date="2023-07-19T16:59:00Z">
                <w:rPr>
                  <w:b/>
                  <w:bCs/>
                </w:rPr>
              </w:rPrChange>
            </w:rPr>
            <w:tab/>
          </w:r>
        </w:del>
      </w:ins>
      <w:ins w:id="15272" w:author="User" w:date="2022-09-10T13:48:00Z">
        <w:del w:id="15273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27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អន</w:delText>
          </w:r>
        </w:del>
      </w:ins>
      <w:ins w:id="15275" w:author="User" w:date="2022-09-10T13:49:00Z">
        <w:del w:id="15276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cs/>
              <w:rPrChange w:id="1527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ុប្រធាននាយកដ្ឋានត្រួតពិនិត្យ</w:delText>
          </w:r>
        </w:del>
      </w:ins>
      <w:ins w:id="15278" w:author="User" w:date="2022-10-07T08:17:00Z">
        <w:del w:id="15279" w:author="Kem Sereyboth" w:date="2023-07-11T11:40:00Z">
          <w:r w:rsidR="005C60F6" w:rsidRPr="00E33574" w:rsidDel="00520A02">
            <w:rPr>
              <w:rFonts w:ascii="Khmer MEF1" w:hAnsi="Khmer MEF1" w:cs="Khmer MEF1"/>
              <w:sz w:val="24"/>
              <w:szCs w:val="24"/>
              <w:cs/>
              <w:rPrChange w:id="152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8814C6D" w14:textId="0744DF0F" w:rsidR="006C3887" w:rsidRPr="00E33574" w:rsidDel="00520A02" w:rsidRDefault="006C3887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281" w:author="LENOVO" w:date="2022-10-02T09:26:00Z"/>
          <w:del w:id="15282" w:author="Kem Sereyboth" w:date="2023-07-11T11:40:00Z"/>
          <w:rFonts w:ascii="Khmer MEF1" w:hAnsi="Khmer MEF1" w:cs="Khmer MEF1"/>
          <w:sz w:val="24"/>
          <w:szCs w:val="24"/>
          <w:rPrChange w:id="15283" w:author="Kem Sereyboth" w:date="2023-07-19T16:59:00Z">
            <w:rPr>
              <w:ins w:id="15284" w:author="LENOVO" w:date="2022-10-02T09:26:00Z"/>
              <w:del w:id="15285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15286" w:author="Sopheak Phorn" w:date="2023-08-25T16:17:00Z">
          <w:pPr>
            <w:spacing w:after="0" w:line="240" w:lineRule="auto"/>
            <w:ind w:firstLine="720"/>
            <w:jc w:val="both"/>
          </w:pPr>
        </w:pPrChange>
      </w:pPr>
    </w:p>
    <w:p w14:paraId="6B2C4CFE" w14:textId="149CA9A7" w:rsidR="0042198B" w:rsidRPr="00E33574" w:rsidDel="00520A02" w:rsidRDefault="007B44BD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287" w:author="User" w:date="2022-09-10T13:49:00Z"/>
          <w:del w:id="15288" w:author="Kem Sereyboth" w:date="2023-07-11T11:40:00Z"/>
          <w:rFonts w:ascii="Khmer MEF1" w:hAnsi="Khmer MEF1" w:cs="Khmer MEF1"/>
          <w:sz w:val="24"/>
          <w:szCs w:val="24"/>
          <w:rPrChange w:id="15289" w:author="Kem Sereyboth" w:date="2023-07-19T16:59:00Z">
            <w:rPr>
              <w:ins w:id="15290" w:author="User" w:date="2022-09-10T13:49:00Z"/>
              <w:del w:id="15291" w:author="Kem Sereyboth" w:date="2023-07-11T11:4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292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293" w:author="sakaria fa" w:date="2022-09-19T19:50:00Z">
        <w:del w:id="15294" w:author="Kem Sereyboth" w:date="2023-07-11T11:40:00Z">
          <w:r w:rsidRPr="00E33574" w:rsidDel="00520A02">
            <w:rPr>
              <w:rFonts w:ascii="Khmer MEF1" w:hAnsi="Khmer MEF1" w:cs="Khmer MEF1"/>
              <w:sz w:val="24"/>
              <w:szCs w:val="24"/>
              <w:rPrChange w:id="152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</w:p>
    <w:p w14:paraId="22CAB83A" w14:textId="2E6C05D7" w:rsidR="0042198B" w:rsidRPr="00E33574" w:rsidDel="00520A02" w:rsidRDefault="0042198B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296" w:author="User" w:date="2022-10-07T08:18:00Z"/>
          <w:del w:id="15297" w:author="Kem Sereyboth" w:date="2023-07-11T11:40:00Z"/>
          <w:sz w:val="24"/>
          <w:szCs w:val="24"/>
          <w:rPrChange w:id="15298" w:author="Kem Sereyboth" w:date="2023-07-19T16:59:00Z">
            <w:rPr>
              <w:ins w:id="15299" w:author="User" w:date="2022-10-07T08:18:00Z"/>
              <w:del w:id="15300" w:author="Kem Sereyboth" w:date="2023-07-11T11:4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5301" w:author="Sopheak Phorn" w:date="2023-08-25T16:17:00Z">
          <w:pPr>
            <w:pStyle w:val="ListParagraph"/>
            <w:numPr>
              <w:numId w:val="33"/>
            </w:numPr>
            <w:tabs>
              <w:tab w:val="left" w:pos="3600"/>
            </w:tabs>
            <w:spacing w:after="0" w:line="228" w:lineRule="auto"/>
            <w:ind w:left="994" w:hanging="274"/>
            <w:jc w:val="both"/>
          </w:pPr>
        </w:pPrChange>
      </w:pPr>
      <w:ins w:id="15302" w:author="User" w:date="2022-09-10T13:49:00Z">
        <w:del w:id="15303" w:author="Kem Sereyboth" w:date="2023-07-11T11:40:00Z">
          <w:r w:rsidRPr="00E33574" w:rsidDel="00520A02">
            <w:rPr>
              <w:sz w:val="24"/>
              <w:szCs w:val="24"/>
              <w:cs/>
              <w:rPrChange w:id="1530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៦. </w:delText>
          </w:r>
        </w:del>
      </w:ins>
      <w:ins w:id="15305" w:author="Kem Sereiboth" w:date="2022-09-15T11:14:00Z">
        <w:del w:id="15306" w:author="Kem Sereyboth" w:date="2023-07-11T11:40:00Z">
          <w:r w:rsidR="002D544D" w:rsidRPr="00E33574" w:rsidDel="00520A02">
            <w:rPr>
              <w:rFonts w:cs="MoolBoran"/>
              <w:b/>
              <w:bCs/>
              <w:sz w:val="24"/>
              <w:szCs w:val="24"/>
              <w:cs/>
              <w:rPrChange w:id="15307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ុ</w:delText>
          </w:r>
        </w:del>
      </w:ins>
      <w:ins w:id="15308" w:author="sakaria fa" w:date="2022-09-12T22:45:00Z">
        <w:del w:id="15309" w:author="Kem Sereyboth" w:date="2023-07-11T11:40:00Z">
          <w:r w:rsidR="007D6BA0" w:rsidRPr="00E33574" w:rsidDel="00520A02">
            <w:rPr>
              <w:b/>
              <w:bCs/>
              <w:sz w:val="24"/>
              <w:szCs w:val="24"/>
              <w:cs/>
              <w:rPrChange w:id="1531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៉ូ</w:delText>
          </w:r>
        </w:del>
      </w:ins>
      <w:ins w:id="15311" w:author="Kem Sereiboth" w:date="2022-09-29T13:10:00Z">
        <w:del w:id="15312" w:author="Kem Sereyboth" w:date="2023-07-11T11:40:00Z">
          <w:r w:rsidR="00DC11F6" w:rsidRPr="00E33574" w:rsidDel="00520A02">
            <w:rPr>
              <w:rFonts w:cs="MoolBoran"/>
              <w:sz w:val="24"/>
              <w:szCs w:val="24"/>
              <w:cs/>
              <w:rPrChange w:id="15313" w:author="Kem Sereyboth" w:date="2023-07-19T16:59:00Z">
                <w:rPr>
                  <w:rFonts w:cs="MoolBoran"/>
                  <w:cs/>
                </w:rPr>
              </w:rPrChange>
            </w:rPr>
            <w:tab/>
          </w:r>
          <w:r w:rsidR="00DC11F6" w:rsidRPr="00E33574" w:rsidDel="00520A02">
            <w:rPr>
              <w:rFonts w:cs="MoolBoran"/>
              <w:sz w:val="24"/>
              <w:szCs w:val="24"/>
              <w:cs/>
              <w:rPrChange w:id="15314" w:author="Kem Sereyboth" w:date="2023-07-19T16:59:00Z">
                <w:rPr>
                  <w:rFonts w:cs="MoolBoran"/>
                  <w:cs/>
                </w:rPr>
              </w:rPrChange>
            </w:rPr>
            <w:tab/>
          </w:r>
        </w:del>
      </w:ins>
    </w:p>
    <w:p w14:paraId="775A05A9" w14:textId="32705B56" w:rsidR="005C60F6" w:rsidRPr="00E33574" w:rsidDel="005C60F6" w:rsidRDefault="005C60F6">
      <w:pPr>
        <w:pStyle w:val="ListParagraph"/>
        <w:numPr>
          <w:ilvl w:val="0"/>
          <w:numId w:val="33"/>
        </w:numPr>
        <w:tabs>
          <w:tab w:val="left" w:pos="3600"/>
        </w:tabs>
        <w:spacing w:after="0" w:line="228" w:lineRule="auto"/>
        <w:ind w:left="0" w:firstLine="0"/>
        <w:jc w:val="both"/>
        <w:rPr>
          <w:ins w:id="15315" w:author="Kem Sereiboth" w:date="2022-09-13T11:29:00Z"/>
          <w:del w:id="15316" w:author="User" w:date="2022-10-07T08:18:00Z"/>
          <w:rFonts w:ascii="Khmer MEF1" w:hAnsi="Khmer MEF1" w:cs="Khmer MEF1"/>
          <w:sz w:val="24"/>
          <w:szCs w:val="24"/>
          <w:rPrChange w:id="15317" w:author="Kem Sereyboth" w:date="2023-07-19T16:59:00Z">
            <w:rPr>
              <w:ins w:id="15318" w:author="Kem Sereiboth" w:date="2022-09-13T11:29:00Z"/>
              <w:del w:id="15319" w:author="User" w:date="2022-10-07T08:18:00Z"/>
            </w:rPr>
          </w:rPrChange>
        </w:rPr>
        <w:pPrChange w:id="15320" w:author="Sopheak Phorn" w:date="2023-08-25T16:17:00Z">
          <w:pPr>
            <w:spacing w:after="0" w:line="228" w:lineRule="auto"/>
            <w:ind w:firstLine="720"/>
            <w:jc w:val="both"/>
          </w:pPr>
        </w:pPrChange>
      </w:pPr>
    </w:p>
    <w:p w14:paraId="07DA558F" w14:textId="1F6A0057" w:rsidR="002C2DF9" w:rsidRPr="00E33574" w:rsidDel="00913214" w:rsidRDefault="002C2DF9">
      <w:pPr>
        <w:spacing w:after="0" w:line="228" w:lineRule="auto"/>
        <w:jc w:val="both"/>
        <w:rPr>
          <w:ins w:id="15321" w:author="Voeun Kuyeng" w:date="2022-08-31T11:25:00Z"/>
          <w:del w:id="15322" w:author="User" w:date="2022-09-16T11:24:00Z"/>
          <w:rFonts w:ascii="Khmer MEF1" w:hAnsi="Khmer MEF1" w:cs="Khmer MEF1"/>
          <w:b/>
          <w:bCs/>
          <w:sz w:val="24"/>
          <w:szCs w:val="24"/>
          <w:rPrChange w:id="15323" w:author="Kem Sereyboth" w:date="2023-07-19T16:59:00Z">
            <w:rPr>
              <w:ins w:id="15324" w:author="Voeun Kuyeng" w:date="2022-08-31T11:25:00Z"/>
              <w:del w:id="15325" w:author="User" w:date="2022-09-16T11:24:00Z"/>
              <w:rFonts w:ascii="Khmer MEF1" w:hAnsi="Khmer MEF1" w:cs="Khmer MEF1"/>
              <w:sz w:val="24"/>
              <w:szCs w:val="24"/>
            </w:rPr>
          </w:rPrChange>
        </w:rPr>
        <w:pPrChange w:id="15326" w:author="Sopheak Phorn" w:date="2023-08-25T16:17:00Z">
          <w:pPr>
            <w:spacing w:after="0" w:line="228" w:lineRule="auto"/>
            <w:ind w:firstLine="720"/>
            <w:jc w:val="both"/>
          </w:pPr>
        </w:pPrChange>
      </w:pPr>
      <w:ins w:id="15327" w:author="Kem Sereiboth" w:date="2022-09-13T11:30:00Z">
        <w:del w:id="15328" w:author="User" w:date="2022-09-16T11:24:00Z">
          <w:r w:rsidRPr="00E33574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32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>ខ-ការកំណត់ហានិភ័យដែលរកឃើញ និងធ្វើការវាយតម្លៃហានិភ័យ</w:delText>
          </w:r>
        </w:del>
      </w:ins>
    </w:p>
    <w:p w14:paraId="444B5FAD" w14:textId="409BCCF7" w:rsidR="00C34129" w:rsidRPr="00E33574" w:rsidDel="00913214" w:rsidRDefault="00C34129">
      <w:pPr>
        <w:spacing w:after="0" w:line="228" w:lineRule="auto"/>
        <w:jc w:val="both"/>
        <w:rPr>
          <w:ins w:id="15330" w:author="Sethvannak Sam" w:date="2022-08-20T18:29:00Z"/>
          <w:del w:id="15331" w:author="User" w:date="2022-09-16T11:24:00Z"/>
          <w:rFonts w:ascii="Khmer MEF1" w:hAnsi="Khmer MEF1" w:cs="Khmer MEF1"/>
          <w:sz w:val="24"/>
          <w:szCs w:val="24"/>
          <w:rPrChange w:id="15332" w:author="Kem Sereyboth" w:date="2023-07-19T16:59:00Z">
            <w:rPr>
              <w:ins w:id="15333" w:author="Sethvannak Sam" w:date="2022-08-20T18:29:00Z"/>
              <w:del w:id="15334" w:author="User" w:date="2022-09-16T11:24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335" w:author="Sopheak Phorn" w:date="2023-08-25T16:17:00Z">
          <w:pPr>
            <w:spacing w:after="0" w:line="228" w:lineRule="auto"/>
            <w:ind w:firstLine="720"/>
            <w:jc w:val="both"/>
          </w:pPr>
        </w:pPrChange>
      </w:pPr>
    </w:p>
    <w:p w14:paraId="3AB4ABD8" w14:textId="301EDFF9" w:rsidR="00B27355" w:rsidRPr="00F55550" w:rsidDel="002C2DF9" w:rsidRDefault="00B27355">
      <w:pPr>
        <w:spacing w:after="0" w:line="228" w:lineRule="auto"/>
        <w:jc w:val="both"/>
        <w:rPr>
          <w:ins w:id="15336" w:author="Sethvannak Sam" w:date="2022-08-20T18:29:00Z"/>
          <w:del w:id="15337" w:author="Kem Sereiboth" w:date="2022-09-13T11:26:00Z"/>
          <w:rFonts w:ascii="Khmer MEF1" w:hAnsi="Khmer MEF1" w:cs="Khmer MEF1"/>
          <w:spacing w:val="-2"/>
          <w:sz w:val="24"/>
          <w:szCs w:val="24"/>
          <w:lang w:val="ca-ES"/>
        </w:rPr>
        <w:pPrChange w:id="15338" w:author="Sopheak Phorn" w:date="2023-08-25T16:17:00Z">
          <w:pPr>
            <w:spacing w:after="0" w:line="228" w:lineRule="auto"/>
            <w:ind w:firstLine="720"/>
          </w:pPr>
        </w:pPrChange>
      </w:pPr>
      <w:ins w:id="15339" w:author="Sethvannak Sam" w:date="2022-08-20T18:29:00Z">
        <w:del w:id="15340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34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ខ-</w:delText>
          </w:r>
        </w:del>
      </w:ins>
      <w:ins w:id="15342" w:author="socheata.ol@hotmail.com" w:date="2022-09-02T15:32:00Z">
        <w:del w:id="15343" w:author="Kem Sereiboth" w:date="2022-09-13T11:26:00Z">
          <w:r w:rsidR="0023266A"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344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5345" w:author="Sethvannak Sam" w:date="2022-08-20T18:29:00Z">
        <w:del w:id="15346" w:author="Kem Sereiboth" w:date="2022-09-13T11:26:00Z">
          <w:r w:rsidRPr="00E33574" w:rsidDel="002C2DF9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534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534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5349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ត្រូវរៀបរាប់អំពីការកំណត់ហានិភ័យដែលរកឃើញ និងធ្វើការវាយតម្លៃហានិភ័យ</w:delText>
          </w:r>
          <w:r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35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ដើម្បីសម្រេចចិត្តកំណត់នូវប្រធានបទសវនកម្មអនុលោមភាព។ សវនករទទួលបន្ទុក អាចរៀបរាប់អំពី</w:delText>
          </w:r>
        </w:del>
      </w:ins>
      <w:ins w:id="15351" w:author="socheata.ol@hotmail.com" w:date="2022-09-02T15:32:00Z">
        <w:del w:id="15352" w:author="Kem Sereiboth" w:date="2022-09-13T11:26:00Z">
          <w:r w:rsidR="0023266A" w:rsidRPr="00E33574" w:rsidDel="002C2DF9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3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5354" w:author="Sethvannak Sam" w:date="2022-08-20T18:29:00Z">
        <w:del w:id="15355" w:author="Kem Sereiboth" w:date="2022-09-13T11:26:00Z">
          <w:r w:rsidRPr="00F55550" w:rsidDel="002C2DF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កថា-ខណ្ឌទី២ នេះ ដូចគំរូខាងក្រោម៖</w:delText>
          </w:r>
        </w:del>
      </w:ins>
    </w:p>
    <w:p w14:paraId="13985EF9" w14:textId="27C0C3E1" w:rsidR="00944A50" w:rsidRPr="00F55550" w:rsidRDefault="005C3437">
      <w:pPr>
        <w:spacing w:after="0" w:line="228" w:lineRule="auto"/>
        <w:jc w:val="both"/>
        <w:rPr>
          <w:ins w:id="15356" w:author="Kem Sereyboth" w:date="2023-06-20T14:35:00Z"/>
          <w:rFonts w:ascii="Khmer MEF1" w:hAnsi="Khmer MEF1" w:cs="Khmer MEF1"/>
          <w:sz w:val="24"/>
          <w:szCs w:val="24"/>
        </w:rPr>
        <w:pPrChange w:id="15357" w:author="Sopheak Phorn" w:date="2023-08-25T16:17:00Z">
          <w:pPr>
            <w:spacing w:after="0" w:line="240" w:lineRule="auto"/>
            <w:ind w:firstLine="720"/>
            <w:jc w:val="both"/>
          </w:pPr>
        </w:pPrChange>
      </w:pPr>
      <w:ins w:id="15358" w:author="Kem Sereyboth" w:date="2023-06-20T14:35:00Z"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5359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បន្ទាប់ពីបញ្ចប់ការចុះស្វែងយល់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360" w:author="Kem Sereyboth" w:date="2023-07-25T15:16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15361" w:author="Kem Sereyboth" w:date="2023-07-11T11:42:00Z">
        <w:r w:rsidR="00520A02" w:rsidRPr="004211D8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en-GB"/>
            <w:rPrChange w:id="15362" w:author="Kem Sereyboth" w:date="2023-07-25T15:16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en-GB"/>
              </w:rPr>
            </w:rPrChange>
          </w:rPr>
          <w:t>ន.</w:t>
        </w:r>
      </w:ins>
      <w:ins w:id="15363" w:author="Sopheak Phorn" w:date="2023-07-28T14:22:00Z">
        <w:r w:rsidR="00BC412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en-GB"/>
          </w:rPr>
          <w:t>គ</w:t>
        </w:r>
      </w:ins>
      <w:ins w:id="15364" w:author="Kem Sereyboth" w:date="2023-07-11T11:42:00Z">
        <w:del w:id="15365" w:author="Sopheak Phorn" w:date="2023-07-28T14:22:00Z">
          <w:r w:rsidR="00520A02" w:rsidRPr="004211D8" w:rsidDel="00BC412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en-GB"/>
              <w:rPrChange w:id="15366" w:author="Kem Sereyboth" w:date="2023-07-25T15:1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en-GB"/>
                </w:rPr>
              </w:rPrChange>
            </w:rPr>
            <w:delText>ស</w:delText>
          </w:r>
        </w:del>
        <w:r w:rsidR="00520A02" w:rsidRPr="004211D8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en-GB"/>
            <w:rPrChange w:id="15367" w:author="Kem Sereyboth" w:date="2023-07-25T15:16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en-GB"/>
              </w:rPr>
            </w:rPrChange>
          </w:rPr>
          <w:t>.ស.</w:t>
        </w:r>
      </w:ins>
      <w:ins w:id="15368" w:author="Kem Sereyboth" w:date="2023-06-20T14:35:00Z">
        <w:r w:rsidRPr="004211D8">
          <w:rPr>
            <w:rFonts w:ascii="Khmer MEF1" w:hAnsi="Khmer MEF1" w:cs="Khmer MEF1"/>
            <w:spacing w:val="-8"/>
            <w:sz w:val="24"/>
            <w:szCs w:val="24"/>
            <w:lang w:val="ca-ES"/>
            <w:rPrChange w:id="15369" w:author="Kem Sereyboth" w:date="2023-07-25T15:16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5370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371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>បានធ្វើការវាយ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372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តម្លៃហា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373" w:author="Kem Sereyboth" w:date="2023-07-25T15:16:00Z">
              <w:rPr>
                <w:rFonts w:ascii="Khmer MEF1" w:hAnsi="Khmer MEF1" w:cs="Khmer MEF1"/>
                <w:spacing w:val="10"/>
                <w:sz w:val="24"/>
                <w:szCs w:val="24"/>
                <w:cs/>
                <w:lang w:val="en-GB"/>
              </w:rPr>
            </w:rPrChange>
          </w:rPr>
          <w:t>និភ័យ និងបូក</w:t>
        </w:r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374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ស</w:t>
        </w:r>
      </w:ins>
      <w:ins w:id="15375" w:author="Kem Sereyboth" w:date="2023-07-25T15:15:00Z">
        <w:r w:rsidR="004211D8" w:rsidRPr="006E6058">
          <w:rPr>
            <w:rFonts w:ascii="Khmer MEF1" w:hAnsi="Khmer MEF1" w:cs="Khmer MEF1"/>
            <w:spacing w:val="-8"/>
            <w:sz w:val="24"/>
            <w:szCs w:val="24"/>
            <w:lang w:val="ca-ES"/>
            <w:rPrChange w:id="15376" w:author="Sopheak Phorn" w:date="2023-07-28T09:15:00Z">
              <w:rPr>
                <w:rFonts w:ascii="Khmer MEF1" w:hAnsi="Khmer MEF1" w:cs="Khmer MEF1"/>
                <w:spacing w:val="6"/>
                <w:sz w:val="24"/>
                <w:szCs w:val="24"/>
                <w:lang w:val="en-GB"/>
              </w:rPr>
            </w:rPrChange>
          </w:rPr>
          <w:t>​​​</w:t>
        </w:r>
      </w:ins>
      <w:ins w:id="15377" w:author="Kem Sereyboth" w:date="2023-06-20T14:35:00Z">
        <w:r w:rsidRPr="004211D8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15378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រុប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379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លទ្ធផលនៃការ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380" w:author="Kem Sereyboth" w:date="2023-07-25T15:16:00Z">
              <w:rPr>
                <w:rFonts w:ascii="Khmer MEF1" w:hAnsi="Khmer MEF1" w:cs="Khmer MEF1"/>
                <w:spacing w:val="10"/>
                <w:sz w:val="24"/>
                <w:szCs w:val="24"/>
                <w:cs/>
                <w:lang w:val="en-GB"/>
              </w:rPr>
            </w:rPrChange>
          </w:rPr>
          <w:t>វាយតម្លៃ ដោយឈរ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381" w:author="Kem Sereyboth" w:date="2023-07-25T15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en-GB"/>
              </w:rPr>
            </w:rPrChange>
          </w:rPr>
          <w:t>លើការកំណត់អត្តសញ្ញាណហានិភ័យ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382" w:author="Kem Sereyboth" w:date="2023-07-25T15:1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383" w:author="Kem Sereyboth" w:date="2023-07-25T15:16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ប្រមូលឯកសារពាក់ព័ន្ធ ហានិភ័</w:t>
        </w:r>
      </w:ins>
      <w:ins w:id="15384" w:author="Kem Sereyboth" w:date="2023-07-25T15:16:00Z">
        <w:r w:rsidR="004211D8"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385" w:author="Kem Sereyboth" w:date="2023-07-25T15:16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386" w:author="Kem Sereyboth" w:date="2023-06-20T14:35:00Z"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387" w:author="Kem Sereyboth" w:date="2023-07-25T15:16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យ</w:t>
        </w:r>
        <w:r w:rsidRPr="004211D8">
          <w:rPr>
            <w:rFonts w:ascii="Khmer MEF1" w:hAnsi="Khmer MEF1" w:cs="Khmer MEF1"/>
            <w:spacing w:val="10"/>
            <w:sz w:val="24"/>
            <w:szCs w:val="24"/>
            <w:cs/>
            <w:lang w:val="en-GB"/>
            <w:rPrChange w:id="15388" w:author="Kem Sereyboth" w:date="2023-07-25T15:17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និងការវាស់វែង កំណត់អាទិភាពហានិភ័យ និងប្រមូលចងក្រងហានិភ័យ</w:t>
        </w:r>
        <w:r w:rsidRPr="004211D8">
          <w:rPr>
            <w:rFonts w:ascii="Khmer MEF1" w:hAnsi="Khmer MEF1" w:cs="Khmer MEF1"/>
            <w:spacing w:val="10"/>
            <w:sz w:val="24"/>
            <w:szCs w:val="24"/>
            <w:cs/>
            <w:lang w:val="en-GB"/>
            <w:rPrChange w:id="15389" w:author="Kem Sereyboth" w:date="2023-07-25T15:17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10"/>
            <w:sz w:val="24"/>
            <w:szCs w:val="24"/>
            <w:cs/>
            <w:lang w:val="en-GB"/>
            <w:rPrChange w:id="15390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ដោយកំណត់ឃើញហានិភ័យ</w:t>
        </w:r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391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សមិទ្ធក</w:t>
        </w:r>
      </w:ins>
      <w:ins w:id="15392" w:author="Kem Sereyboth" w:date="2023-07-25T15:16:00Z">
        <w:r w:rsidR="004211D8" w:rsidRPr="004211D8">
          <w:rPr>
            <w:rFonts w:ascii="Khmer MEF1" w:hAnsi="Khmer MEF1" w:cs="Khmer MEF1"/>
            <w:sz w:val="24"/>
            <w:szCs w:val="24"/>
            <w:cs/>
            <w:lang w:val="en-GB"/>
            <w:rPrChange w:id="15393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394" w:author="Kem Sereyboth" w:date="2023-06-20T14:35:00Z"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395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ម្មនៃការអនុវត្តការងាររបស់</w:t>
        </w:r>
        <w:r w:rsidRPr="006E6058">
          <w:rPr>
            <w:rFonts w:ascii="Khmer MEF1" w:hAnsi="Khmer MEF1" w:cs="Khmer MEF1"/>
            <w:sz w:val="24"/>
            <w:szCs w:val="24"/>
            <w:lang w:val="ca-ES"/>
            <w:rPrChange w:id="15396" w:author="Sopheak Phorn" w:date="2023-07-28T09:15:00Z">
              <w:rPr>
                <w:rFonts w:ascii="Khmer MEF1" w:hAnsi="Khmer MEF1" w:cs="Khmer MEF1"/>
                <w:spacing w:val="-12"/>
                <w:sz w:val="24"/>
                <w:szCs w:val="24"/>
                <w:lang w:val="en-GB"/>
              </w:rPr>
            </w:rPrChange>
          </w:rPr>
          <w:t xml:space="preserve"> </w:t>
        </w:r>
      </w:ins>
      <w:ins w:id="15397" w:author="Kem Sereyboth" w:date="2023-07-11T11:43:00Z">
        <w:r w:rsidR="00520A02" w:rsidRPr="004211D8">
          <w:rPr>
            <w:rFonts w:ascii="Khmer MEF1" w:hAnsi="Khmer MEF1" w:cs="Khmer MEF1"/>
            <w:b/>
            <w:bCs/>
            <w:sz w:val="24"/>
            <w:szCs w:val="24"/>
            <w:cs/>
            <w:lang w:val="en-GB"/>
            <w:rPrChange w:id="15398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ន.</w:t>
        </w:r>
      </w:ins>
      <w:ins w:id="15399" w:author="Sopheak Phorn" w:date="2023-07-28T14:22:00Z">
        <w:r w:rsidR="00BC4126">
          <w:rPr>
            <w:rFonts w:ascii="Khmer MEF1" w:hAnsi="Khmer MEF1" w:cs="Khmer MEF1" w:hint="cs"/>
            <w:b/>
            <w:bCs/>
            <w:sz w:val="24"/>
            <w:szCs w:val="24"/>
            <w:cs/>
            <w:lang w:val="en-GB"/>
          </w:rPr>
          <w:t>គ</w:t>
        </w:r>
      </w:ins>
      <w:ins w:id="15400" w:author="Kem Sereyboth" w:date="2023-07-11T11:43:00Z">
        <w:del w:id="15401" w:author="Sopheak Phorn" w:date="2023-07-28T14:22:00Z">
          <w:r w:rsidR="00520A02" w:rsidRPr="004211D8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en-GB"/>
              <w:rPrChange w:id="15402" w:author="Kem Sereyboth" w:date="2023-07-25T15:1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>ស</w:delText>
          </w:r>
        </w:del>
        <w:r w:rsidR="00520A02" w:rsidRPr="004211D8">
          <w:rPr>
            <w:rFonts w:ascii="Khmer MEF1" w:hAnsi="Khmer MEF1" w:cs="Khmer MEF1"/>
            <w:b/>
            <w:bCs/>
            <w:sz w:val="24"/>
            <w:szCs w:val="24"/>
            <w:cs/>
            <w:lang w:val="en-GB"/>
            <w:rPrChange w:id="15403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.ស.</w:t>
        </w:r>
      </w:ins>
      <w:ins w:id="15404" w:author="Kem Sereyboth" w:date="2023-06-20T14:35:00Z"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405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។</w:t>
        </w:r>
        <w:r w:rsidRPr="004211D8">
          <w:rPr>
            <w:rFonts w:ascii="Khmer MEF1" w:hAnsi="Khmer MEF1" w:cs="Khmer MEF1" w:hint="cs"/>
            <w:sz w:val="24"/>
            <w:szCs w:val="24"/>
            <w:cs/>
            <w:lang w:val="en-GB"/>
          </w:rPr>
          <w:t xml:space="preserve"> ក្រោយពី</w:t>
        </w:r>
        <w:r w:rsidRPr="004211D8">
          <w:rPr>
            <w:rFonts w:ascii="Khmer MEF1" w:hAnsi="Khmer MEF1" w:cs="Khmer MEF1"/>
            <w:sz w:val="24"/>
            <w:szCs w:val="24"/>
            <w:cs/>
            <w:lang w:val="en-GB"/>
            <w:rPrChange w:id="15406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ប្រតិភូសវនកម្មបានកំណត់នូវហានិភ័យជាសារវ័ន្ត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407" w:author="Kem Sereyboth" w:date="2023-07-25T15:17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en-GB"/>
              </w:rPr>
            </w:rPrChange>
          </w:rPr>
          <w:t>ដែលជាកម្មវត្ថុនៃការកំណត់ប្រធានបទសវនកម្ម និងលក្ខណៈ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408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វិនិច្ឆ័យសម្រាប់វាស់វែងរួចមក</w:t>
        </w:r>
        <w:r w:rsidRPr="004211D8">
          <w:rPr>
            <w:rFonts w:ascii="Khmer MEF1" w:hAnsi="Khmer MEF1" w:cs="Khmer MEF1"/>
            <w:spacing w:val="-4"/>
            <w:sz w:val="24"/>
            <w:szCs w:val="24"/>
            <w:lang w:val="en-GB"/>
            <w:rPrChange w:id="15409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lang w:val="en-GB"/>
              </w:rPr>
            </w:rPrChange>
          </w:rPr>
          <w:t xml:space="preserve"> </w:t>
        </w:r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410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ប្រតិភូសវនក</w:t>
        </w:r>
      </w:ins>
      <w:ins w:id="15411" w:author="Kem Sereyboth" w:date="2023-07-25T15:17:00Z">
        <w:r w:rsidR="004211D8"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412" w:author="Kem Sereyboth" w:date="2023-07-25T15:17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413" w:author="Kem Sereyboth" w:date="2023-06-20T14:35:00Z">
        <w:r w:rsidRPr="004211D8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15414" w:author="Kem Sereyboth" w:date="2023-07-25T15:1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ម្ម</w:t>
        </w:r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415" w:author="Kem Sereyboth" w:date="2023-07-25T15:1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បានរៀបចំកំណត់នូវប្រធានបទ និង</w:t>
        </w:r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416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លក្ខណៈវិនិច្ឆ័យ</w:t>
        </w:r>
        <w:r w:rsidRPr="004211D8">
          <w:rPr>
            <w:rFonts w:ascii="Khmer MEF1" w:hAnsi="Khmer MEF1" w:cs="Khmer MEF1"/>
            <w:spacing w:val="-2"/>
            <w:sz w:val="24"/>
            <w:szCs w:val="24"/>
            <w:lang w:val="ca-ES"/>
          </w:rPr>
          <w:t xml:space="preserve"> </w:t>
        </w:r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417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ដើម្បីធ្វើការពិភាក្សាកម្រិតផ្ទៃក្នុងការិយាល័យ។ បន្ទា</w:t>
        </w:r>
      </w:ins>
      <w:ins w:id="15418" w:author="Kem Sereyboth" w:date="2023-07-25T15:18:00Z">
        <w:r w:rsidR="004211D8"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419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15420" w:author="Kem Sereyboth" w:date="2023-06-20T14:35:00Z">
        <w:r w:rsidRPr="004211D8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15421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ប់</w:t>
        </w:r>
      </w:ins>
      <w:ins w:id="15422" w:author="Kem Sereyboth" w:date="2023-07-25T15:18:00Z">
        <w:r w:rsidR="004211D8">
          <w:rPr>
            <w:rFonts w:ascii="Khmer MEF1" w:hAnsi="Khmer MEF1" w:cs="Khmer MEF1" w:hint="cs"/>
            <w:spacing w:val="4"/>
            <w:sz w:val="24"/>
            <w:szCs w:val="24"/>
            <w:cs/>
            <w:lang w:val="en-GB"/>
          </w:rPr>
          <w:t>​</w:t>
        </w:r>
      </w:ins>
      <w:ins w:id="15423" w:author="Kem Sereyboth" w:date="2023-06-20T14:35:00Z">
        <w:r w:rsidRPr="004211D8">
          <w:rPr>
            <w:rFonts w:ascii="Khmer MEF1" w:hAnsi="Khmer MEF1" w:cs="Khmer MEF1"/>
            <w:spacing w:val="2"/>
            <w:sz w:val="24"/>
            <w:szCs w:val="24"/>
            <w:cs/>
            <w:lang w:val="en-GB"/>
            <w:rPrChange w:id="15424" w:author="Kem Sereyboth" w:date="2023-07-25T15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ពីពិនិត្យ និងពិភាក្សារួចមកប្រតិភូសវនកម្មបានដាក់ប្រធានបទ និងលក្ខណៈវិនិច្ឆ័យដែលបា​ន​កំណត់នោះ </w:t>
        </w:r>
        <w:r w:rsidRPr="004211D8">
          <w:rPr>
            <w:rFonts w:ascii="Khmer MEF1" w:hAnsi="Khmer MEF1" w:cs="Khmer MEF1"/>
            <w:spacing w:val="-6"/>
            <w:sz w:val="24"/>
            <w:szCs w:val="24"/>
            <w:cs/>
            <w:lang w:val="en-GB"/>
            <w:rPrChange w:id="15425" w:author="Kem Sereyboth" w:date="2023-07-25T15:18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ឆ្លងកិច្ចប្រជុំ</w:t>
        </w:r>
        <w:r w:rsidRPr="004211D8">
          <w:rPr>
            <w:rFonts w:ascii="Khmer MEF1" w:hAnsi="Khmer MEF1" w:cs="Khmer MEF1"/>
            <w:spacing w:val="-6"/>
            <w:sz w:val="24"/>
            <w:szCs w:val="24"/>
            <w:cs/>
            <w:rPrChange w:id="15426" w:author="Kem Sereyboth" w:date="2023-07-25T15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កម្រិតនាយ​ក​ដ្ឋាន និង</w:t>
        </w:r>
        <w:r w:rsidRPr="004211D8">
          <w:rPr>
            <w:rFonts w:ascii="Khmer MEF1" w:hAnsi="Khmer MEF1" w:cs="Khmer MEF1"/>
            <w:spacing w:val="-6"/>
            <w:sz w:val="24"/>
            <w:szCs w:val="24"/>
            <w:cs/>
            <w:rPrChange w:id="15427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អន្តរនាយកដ្ឋានជាច្រើនលើក ដើម្បីធ្វើការពិនិត្យនិងវាយត​ម្លៃ និងពិភា</w:t>
        </w:r>
      </w:ins>
      <w:ins w:id="15428" w:author="Kem Sereyboth" w:date="2023-07-25T15:18:00Z">
        <w:r w:rsidR="004211D8" w:rsidRPr="004211D8">
          <w:rPr>
            <w:rFonts w:ascii="Khmer MEF1" w:hAnsi="Khmer MEF1" w:cs="Khmer MEF1"/>
            <w:spacing w:val="-6"/>
            <w:sz w:val="24"/>
            <w:szCs w:val="24"/>
            <w:cs/>
            <w:rPrChange w:id="15429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5430" w:author="Kem Sereyboth" w:date="2023-06-20T14:35:00Z">
        <w:r w:rsidRPr="004211D8">
          <w:rPr>
            <w:rFonts w:ascii="Khmer MEF1" w:hAnsi="Khmer MEF1" w:cs="Khmer MEF1"/>
            <w:spacing w:val="-6"/>
            <w:sz w:val="24"/>
            <w:szCs w:val="24"/>
            <w:cs/>
            <w:rPrChange w:id="15431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ក្សា</w:t>
        </w:r>
      </w:ins>
      <w:ins w:id="15432" w:author="Kem Sereyboth" w:date="2023-07-25T15:18:00Z">
        <w:r w:rsidR="004211D8" w:rsidRPr="004211D8">
          <w:rPr>
            <w:rFonts w:ascii="Khmer MEF1" w:hAnsi="Khmer MEF1" w:cs="Khmer MEF1"/>
            <w:spacing w:val="-6"/>
            <w:sz w:val="24"/>
            <w:szCs w:val="24"/>
            <w:cs/>
            <w:rPrChange w:id="15433" w:author="Kem Sereyboth" w:date="2023-07-25T15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15434" w:author="Kem Sereyboth" w:date="2023-06-20T14:35:00Z">
        <w:r w:rsidRPr="00C96D79">
          <w:rPr>
            <w:rFonts w:ascii="Khmer MEF1" w:hAnsi="Khmer MEF1" w:cs="Khmer MEF1"/>
            <w:sz w:val="24"/>
            <w:szCs w:val="24"/>
            <w:cs/>
            <w:rPrChange w:id="15435" w:author="Kem Sereyboth" w:date="2023-07-25T15:1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ក្នុងគោលដៅទទួលបា​ន​នូវធាតុ</w:t>
        </w:r>
        <w:r w:rsidRPr="00C96D79">
          <w:rPr>
            <w:rFonts w:ascii="Khmer MEF1" w:hAnsi="Khmer MEF1" w:cs="Khmer MEF1"/>
            <w:sz w:val="24"/>
            <w:szCs w:val="24"/>
            <w:cs/>
            <w:rPrChange w:id="15436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ចូលបន្ថែម។ បន្ទាប់មក </w:t>
        </w:r>
        <w:r w:rsidRPr="00C96D79">
          <w:rPr>
            <w:rFonts w:ascii="Khmer MEF1" w:hAnsi="Khmer MEF1" w:cs="Khmer MEF1"/>
            <w:sz w:val="24"/>
            <w:szCs w:val="24"/>
            <w:cs/>
            <w:lang w:val="en-GB"/>
            <w:rPrChange w:id="15437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>ប្រតិភូសវនកម្ម</w:t>
        </w:r>
        <w:r w:rsidRPr="00C96D79">
          <w:rPr>
            <w:rFonts w:ascii="Khmer MEF1" w:hAnsi="Khmer MEF1" w:cs="Khmer MEF1"/>
            <w:sz w:val="24"/>
            <w:szCs w:val="24"/>
            <w:cs/>
            <w:rPrChange w:id="15438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បានរៀបចំប្រធានប​ទ និងលក្ខណៈ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439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វិនិ</w:t>
        </w:r>
      </w:ins>
      <w:ins w:id="15440" w:author="Kem Sereyboth" w:date="2023-07-25T15:19:00Z">
        <w:r w:rsidR="00C96D79" w:rsidRPr="00C96D79">
          <w:rPr>
            <w:rFonts w:ascii="Khmer MEF1" w:hAnsi="Khmer MEF1" w:cs="Khmer MEF1"/>
            <w:spacing w:val="-8"/>
            <w:sz w:val="24"/>
            <w:szCs w:val="24"/>
            <w:cs/>
            <w:rPrChange w:id="15441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15442" w:author="Kem Sereyboth" w:date="2023-06-20T14:35:00Z"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443" w:author="Kem Sereyboth" w:date="2023-07-25T15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ច្ឆ័យដាក់ឆ្លង </w:t>
        </w:r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444" w:author="Kem Sereyboth" w:date="2023-07-25T15:19:00Z">
              <w:rPr>
                <w:rFonts w:ascii="Khmer MEF2" w:hAnsi="Khmer MEF2" w:cs="Khmer MEF2"/>
                <w:spacing w:val="-6"/>
                <w:sz w:val="24"/>
                <w:szCs w:val="24"/>
                <w:cs/>
              </w:rPr>
            </w:rPrChange>
          </w:rPr>
          <w:t>ឯកឧត្តម</w:t>
        </w:r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445" w:author="Kem Sereyboth" w:date="2023-07-25T15:19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ប្រធានអង្គភាព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446" w:author="Kem Sereyboth" w:date="2023-07-25T15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ដើម្បីធ្វើការពិនិត្យនិងវាយតម្លៃ និងពិភាក្សាជាមួយប្រតិភូសវនក</w:t>
        </w:r>
      </w:ins>
      <w:ins w:id="15447" w:author="Kem Sereyboth" w:date="2023-07-25T15:19:00Z">
        <w:r w:rsidR="00C96D79" w:rsidRPr="00C96D79">
          <w:rPr>
            <w:rFonts w:ascii="Khmer MEF1" w:hAnsi="Khmer MEF1" w:cs="Khmer MEF1"/>
            <w:spacing w:val="-8"/>
            <w:sz w:val="24"/>
            <w:szCs w:val="24"/>
            <w:cs/>
            <w:rPrChange w:id="15448" w:author="Kem Sereyboth" w:date="2023-07-25T15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5449" w:author="Kem Sereyboth" w:date="2023-06-20T14:35:00Z"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450" w:author="Kem Sereyboth" w:date="2023-07-25T15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ម្ម</w:t>
        </w:r>
      </w:ins>
      <w:ins w:id="15451" w:author="Kem Sereyboth" w:date="2023-07-25T15:19:00Z">
        <w:r w:rsidR="00C96D79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15452" w:author="Kem Sereyboth" w:date="2023-06-20T14:35:00Z"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453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រហូតដល់ដំណាក់កា​ល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454" w:author="Kem Sereyboth" w:date="2023-07-25T15:20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សម្រេច</w:t>
        </w:r>
        <w:r w:rsidRPr="00C96D79">
          <w:rPr>
            <w:rFonts w:ascii="Khmer MEF1" w:hAnsi="Khmer MEF1" w:cs="Khmer MEF1"/>
            <w:spacing w:val="-8"/>
            <w:sz w:val="24"/>
            <w:szCs w:val="24"/>
            <w:cs/>
            <w:rPrChange w:id="15455" w:author="Kem Sereyboth" w:date="2023-07-25T15:2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ដាក់ចេញនូវប្រធានបទ។ ក្រោយពីទទួ​ល​បានការឯកភាពពី </w:t>
        </w:r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456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ឯកឧត្តមប្រ</w:t>
        </w:r>
      </w:ins>
      <w:ins w:id="15457" w:author="Kem Sereyboth" w:date="2023-07-25T15:19:00Z">
        <w:r w:rsidR="00C96D79" w:rsidRPr="00C96D79">
          <w:rPr>
            <w:rFonts w:ascii="Khmer MEF2" w:hAnsi="Khmer MEF2" w:cs="Khmer MEF2"/>
            <w:spacing w:val="-8"/>
            <w:sz w:val="24"/>
            <w:szCs w:val="24"/>
            <w:cs/>
            <w:rPrChange w:id="15458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15459" w:author="Kem Sereyboth" w:date="2023-06-20T14:35:00Z"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460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ធា</w:t>
        </w:r>
      </w:ins>
      <w:ins w:id="15461" w:author="Kem Sereyboth" w:date="2023-07-25T15:19:00Z">
        <w:r w:rsidR="00C96D79" w:rsidRPr="00C96D79">
          <w:rPr>
            <w:rFonts w:ascii="Khmer MEF2" w:hAnsi="Khmer MEF2" w:cs="Khmer MEF2"/>
            <w:spacing w:val="-8"/>
            <w:sz w:val="24"/>
            <w:szCs w:val="24"/>
            <w:cs/>
            <w:rPrChange w:id="15462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15463" w:author="Kem Sereyboth" w:date="2023-06-20T14:35:00Z">
        <w:r w:rsidRPr="00C96D79">
          <w:rPr>
            <w:rFonts w:ascii="Khmer MEF2" w:hAnsi="Khmer MEF2" w:cs="Khmer MEF2"/>
            <w:spacing w:val="-8"/>
            <w:sz w:val="24"/>
            <w:szCs w:val="24"/>
            <w:cs/>
            <w:rPrChange w:id="15464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ន</w:t>
        </w:r>
      </w:ins>
      <w:ins w:id="15465" w:author="Kem Sereyboth" w:date="2023-07-25T15:19:00Z">
        <w:r w:rsidR="00C96D79" w:rsidRPr="00C96D79">
          <w:rPr>
            <w:rFonts w:ascii="Khmer MEF2" w:hAnsi="Khmer MEF2" w:cs="Khmer MEF2"/>
            <w:spacing w:val="-8"/>
            <w:sz w:val="24"/>
            <w:szCs w:val="24"/>
            <w:cs/>
            <w:rPrChange w:id="15466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15467" w:author="Kem Sereyboth" w:date="2023-06-20T14:35:00Z">
        <w:r w:rsidRPr="00C96D79">
          <w:rPr>
            <w:rFonts w:ascii="Khmer MEF2" w:hAnsi="Khmer MEF2" w:cs="Khmer MEF2"/>
            <w:spacing w:val="-6"/>
            <w:sz w:val="24"/>
            <w:szCs w:val="24"/>
            <w:cs/>
            <w:rPrChange w:id="15468" w:author="Kem Sereyboth" w:date="2023-07-25T15:20:00Z">
              <w:rPr>
                <w:rFonts w:ascii="Khmer MEF2" w:hAnsi="Khmer MEF2" w:cs="Khmer MEF2"/>
                <w:spacing w:val="-4"/>
                <w:sz w:val="24"/>
                <w:szCs w:val="24"/>
                <w:cs/>
              </w:rPr>
            </w:rPrChange>
          </w:rPr>
          <w:lastRenderedPageBreak/>
          <w:t>អង្គភាព</w:t>
        </w:r>
        <w:r w:rsidRPr="00C96D79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15469" w:author="Kem Sereyboth" w:date="2023-07-25T15:2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470" w:author="Kem Sereyboth" w:date="2023-07-25T15:2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នាយកដ្ឋានសវនកម្ម</w:t>
        </w:r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471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ទី</w:t>
        </w:r>
      </w:ins>
      <w:ins w:id="15472" w:author="Kem Sereyboth" w:date="2023-07-11T11:44:00Z">
        <w:r w:rsidR="00520A02" w:rsidRPr="00C96D79">
          <w:rPr>
            <w:rFonts w:ascii="Khmer MEF1" w:hAnsi="Khmer MEF1" w:cs="Khmer MEF1"/>
            <w:spacing w:val="-6"/>
            <w:sz w:val="24"/>
            <w:szCs w:val="24"/>
            <w:cs/>
            <w:rPrChange w:id="15473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១</w:t>
        </w:r>
      </w:ins>
      <w:ins w:id="15474" w:author="Kem Sereyboth" w:date="2023-06-20T14:35:00Z"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475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បានដាក់ចេញនូវប្រធានបទ</w:t>
        </w:r>
      </w:ins>
      <w:ins w:id="15476" w:author="Kem Sereyboth" w:date="2023-07-13T13:33:00Z">
        <w:r w:rsidR="00BB72AF" w:rsidRPr="00C96D79">
          <w:rPr>
            <w:rFonts w:ascii="Khmer MEF1" w:hAnsi="Khmer MEF1" w:cs="Khmer MEF1"/>
            <w:spacing w:val="-6"/>
            <w:sz w:val="24"/>
            <w:szCs w:val="24"/>
            <w:cs/>
            <w:rPrChange w:id="15477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សវ​ន</w:t>
        </w:r>
        <w:r w:rsidR="00BB72AF" w:rsidRPr="00C96D79">
          <w:rPr>
            <w:rFonts w:ascii="Khmer MEF1" w:hAnsi="Khmer MEF1" w:cs="Khmer MEF1"/>
            <w:spacing w:val="-6"/>
            <w:sz w:val="24"/>
            <w:szCs w:val="24"/>
            <w:rPrChange w:id="15478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>​​</w:t>
        </w:r>
        <w:r w:rsidR="00BB72AF" w:rsidRPr="00C96D79">
          <w:rPr>
            <w:rFonts w:ascii="Khmer MEF1" w:hAnsi="Khmer MEF1" w:cs="Khmer MEF1"/>
            <w:spacing w:val="-6"/>
            <w:sz w:val="24"/>
            <w:szCs w:val="24"/>
            <w:cs/>
            <w:rPrChange w:id="15479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កម្មអនុលោមភាព</w:t>
        </w:r>
      </w:ins>
      <w:ins w:id="15480" w:author="Sopheak" w:date="2023-08-03T07:16:00Z">
        <w:r w:rsidR="008A7EC7">
          <w:rPr>
            <w:rFonts w:ascii="Khmer MEF1" w:hAnsi="Khmer MEF1" w:cs="Khmer MEF1" w:hint="cs"/>
            <w:spacing w:val="-6"/>
            <w:sz w:val="24"/>
            <w:szCs w:val="24"/>
            <w:cs/>
          </w:rPr>
          <w:t>ចំនួន ៣</w:t>
        </w:r>
      </w:ins>
      <w:ins w:id="15481" w:author="Kem Sereyboth" w:date="2023-07-13T13:33:00Z">
        <w:r w:rsidR="00BB72AF" w:rsidRPr="00C96D79">
          <w:rPr>
            <w:rFonts w:ascii="Khmer MEF1" w:hAnsi="Khmer MEF1" w:cs="Khmer MEF1"/>
            <w:spacing w:val="-6"/>
            <w:sz w:val="24"/>
            <w:szCs w:val="24"/>
            <w:cs/>
            <w:rPrChange w:id="15482" w:author="Kem Sereyboth" w:date="2023-07-25T15:20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និង</w:t>
        </w:r>
      </w:ins>
      <w:ins w:id="15483" w:author="Kem Sereyboth" w:date="2023-06-20T14:35:00Z"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484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សវ​ន</w:t>
        </w:r>
        <w:r w:rsidRPr="00C96D79">
          <w:rPr>
            <w:rFonts w:ascii="Khmer MEF1" w:hAnsi="Khmer MEF1" w:cs="Khmer MEF1"/>
            <w:spacing w:val="-6"/>
            <w:sz w:val="24"/>
            <w:szCs w:val="24"/>
            <w:rPrChange w:id="15485" w:author="Kem Sereyboth" w:date="2023-07-25T15:20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486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កម្មសមិទ្ធក</w:t>
        </w:r>
      </w:ins>
      <w:ins w:id="15487" w:author="Kem Sereyboth" w:date="2023-07-25T15:20:00Z">
        <w:r w:rsidR="00C96D79" w:rsidRPr="00C96D79">
          <w:rPr>
            <w:rFonts w:ascii="Khmer MEF1" w:hAnsi="Khmer MEF1" w:cs="Khmer MEF1"/>
            <w:spacing w:val="-6"/>
            <w:sz w:val="24"/>
            <w:szCs w:val="24"/>
            <w:cs/>
            <w:rPrChange w:id="15488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15489" w:author="Kem Sereyboth" w:date="2023-06-20T14:35:00Z">
        <w:r w:rsidRPr="00C96D79">
          <w:rPr>
            <w:rFonts w:ascii="Khmer MEF1" w:hAnsi="Khmer MEF1" w:cs="Khmer MEF1"/>
            <w:spacing w:val="-6"/>
            <w:sz w:val="24"/>
            <w:szCs w:val="24"/>
            <w:cs/>
            <w:rPrChange w:id="15490" w:author="Kem Sereyboth" w:date="2023-07-25T15:2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ម្ម</w:t>
        </w:r>
      </w:ins>
      <w:ins w:id="15491" w:author="Kem Sereyboth" w:date="2023-07-25T15:20:00Z">
        <w:r w:rsidR="00C96D79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15492" w:author="Kem Sereyboth" w:date="2023-06-20T14:35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ចំនួន </w:t>
        </w:r>
      </w:ins>
      <w:ins w:id="15493" w:author="Sopheak" w:date="2023-08-03T07:16:00Z">
        <w:r w:rsidR="009D703C">
          <w:rPr>
            <w:rFonts w:ascii="Khmer MEF1" w:hAnsi="Khmer MEF1" w:cs="Khmer MEF1" w:hint="cs"/>
            <w:sz w:val="24"/>
            <w:szCs w:val="24"/>
            <w:cs/>
          </w:rPr>
          <w:t>៥</w:t>
        </w:r>
      </w:ins>
      <w:ins w:id="15494" w:author="Kem Sereyboth" w:date="2023-07-11T11:46:00Z">
        <w:del w:id="15495" w:author="Sopheak" w:date="2023-08-03T07:16:00Z">
          <w:r w:rsidR="00B77CC6" w:rsidRPr="00E33574" w:rsidDel="009D703C">
            <w:rPr>
              <w:rFonts w:ascii="Khmer MEF1" w:hAnsi="Khmer MEF1" w:cs="Khmer MEF1"/>
              <w:sz w:val="24"/>
              <w:szCs w:val="24"/>
              <w:cs/>
              <w:rPrChange w:id="1549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៨</w:delText>
          </w:r>
        </w:del>
      </w:ins>
      <w:ins w:id="15497" w:author="Kem Sereyboth" w:date="2023-06-20T14:35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រួមមានដូចខាងក្រោម៖</w:t>
        </w:r>
      </w:ins>
    </w:p>
    <w:p w14:paraId="40314FBE" w14:textId="2FBE8C07" w:rsidR="00B27355" w:rsidRPr="00C532AE" w:rsidDel="00944A50" w:rsidRDefault="00944A50">
      <w:pPr>
        <w:spacing w:after="0" w:line="230" w:lineRule="auto"/>
        <w:ind w:firstLine="720"/>
        <w:rPr>
          <w:del w:id="15498" w:author="Kem Sereyboth" w:date="2023-06-20T14:35:00Z"/>
          <w:rFonts w:ascii="Khmer MEF1" w:hAnsi="Khmer MEF1" w:cs="Khmer MEF1"/>
          <w:b/>
          <w:bCs/>
          <w:sz w:val="24"/>
          <w:szCs w:val="24"/>
          <w:rPrChange w:id="15499" w:author="Kem Sereyboth" w:date="2023-07-26T16:26:00Z">
            <w:rPr>
              <w:del w:id="15500" w:author="Kem Sereyboth" w:date="2023-06-20T14:35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5501" w:author="Sopheak Phorn" w:date="2023-08-25T14:34:00Z">
          <w:pPr>
            <w:spacing w:after="0"/>
            <w:ind w:left="2127" w:hanging="1560"/>
          </w:pPr>
        </w:pPrChange>
      </w:pPr>
      <w:ins w:id="15502" w:author="Kem Sereyboth" w:date="2023-07-19T15:04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5503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5504" w:author="Kem Sereyboth" w:date="2023-07-26T16:2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សវ​ន</w:t>
        </w:r>
        <w:r w:rsidRPr="00C532AE">
          <w:rPr>
            <w:rFonts w:ascii="Khmer MEF1" w:hAnsi="Khmer MEF1" w:cs="Khmer MEF1"/>
            <w:b/>
            <w:bCs/>
            <w:sz w:val="24"/>
            <w:szCs w:val="24"/>
            <w:rPrChange w:id="15505" w:author="Kem Sereyboth" w:date="2023-07-26T16:26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5506" w:author="Kem Sereyboth" w:date="2023-07-26T16:2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កម្មអនុលោមភាព</w:t>
        </w:r>
      </w:ins>
      <w:ins w:id="15507" w:author="LENOVO" w:date="2022-10-02T09:29:00Z">
        <w:del w:id="15508" w:author="Kem Sereyboth" w:date="2023-06-20T14:35:00Z"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09" w:author="Kem Sereyboth" w:date="2023-07-26T16:26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បន្ទាប់ពីបញ្ចប់ការចុះស្វែងយល់សវនដ្ឋាន</w:delText>
          </w:r>
        </w:del>
      </w:ins>
      <w:ins w:id="15510" w:author="User" w:date="2022-10-09T13:14:00Z">
        <w:del w:id="15511" w:author="Kem Sereyboth" w:date="2023-06-20T14:35:00Z">
          <w:r w:rsidR="002E6E6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12" w:author="Kem Sereyboth" w:date="2023-07-26T16:26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ន.ស.ស.</w:delText>
          </w:r>
        </w:del>
      </w:ins>
      <w:ins w:id="15513" w:author="LENOVO" w:date="2022-10-02T09:29:00Z">
        <w:del w:id="15514" w:author="Kem Sereyboth" w:date="2023-06-20T14:35:00Z"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15" w:author="Kem Sereyboth" w:date="2023-07-26T16:26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ប្រតិភូសវនកម្មបានធ្វើការវាយតម្លៃហានិភ័យ និងបូកសរុប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516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17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លទ្ធផលនៃការវាយតម្លៃ ដោយឈរលើការកំណត់អត្តសញ្ញាណហានិភ័យ ប្រមូលឯកសារ​ពាក់ព័ន្ធ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518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​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19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ហានិភ័យ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520" w:author="Kem Sereyboth" w:date="2023-07-26T16:26:00Z">
                <w:rPr>
                  <w:rFonts w:ascii="Khmer MEF1" w:hAnsi="Khmer MEF1" w:cs="Khmer MEF1"/>
                  <w:spacing w:val="8"/>
                  <w:sz w:val="24"/>
                  <w:szCs w:val="24"/>
                </w:rPr>
              </w:rPrChange>
            </w:rPr>
            <w:delText xml:space="preserve">​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21" w:author="Kem Sereyboth" w:date="2023-07-26T16:26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និង​ការវាស់វែង កំណត់អាទិភាពហានិភ័យ និងប្រមូលចងក្រងហានិភ័យ ដោយកំណត់ឃើញ​ហានិភ័យ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522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23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អនុលោមភាព​នៃការគ្រប់គ្រងផ្ទៃក្នុងរបស់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524" w:author="Kem Sereyboth" w:date="2023-07-26T16:26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525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។ ក្រោយពី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26" w:author="Kem Sereyboth" w:date="2023-07-26T16:26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ប្រតិភូសវនកម្មបានកំណត់នូវ​ហានិភ័យជាសារវ័ន្ត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27" w:author="Kem Sereyboth" w:date="2023-07-26T16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ដែលជា​កម្មវត្ថុ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528" w:author="Kem Sereyboth" w:date="2023-07-26T16:26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29" w:author="Kem Sereyboth" w:date="2023-07-26T16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នៃការកំណត់ប្រធានបទសវនកម្ម និងលក្ខណៈវិនិច្ឆ័យសម្រាប់​ការ​វាស់​វែង​​អនុលោមភាព​រួចមក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3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31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ប្រតិភូសវនកម្ម​បានរៀបចំកំណត់នូវប្រធានបទ និងលក្ខណៈវិនិច្ឆ័យ​ដើម្បីធ្វើការ​ពិភាក្សា​កម្រិត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532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</w:rPr>
              </w:rPrChange>
            </w:rPr>
            <w:delText>​​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33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ផ្ទៃក្នុង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34" w:author="Kem Sereyboth" w:date="2023-07-26T16:26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ការិយាល័យ។ បន្ទាប់​ពីពិនិត្យ និងពិភាក្សារួចមក ប្រតិភូសវនកម្មបានដាក់ប្រធានបទ និងលក្ខណៈ​វិនិច្ឆ័យ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3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​ដែល​បានកំណត់នោះ ឆ្លងកិច្ច​ប្រជុំកម្រិតនាយកដ្ឋាន និងអន្តរនាយកដ្ឋានជាច្រើនលើក ដើម្បីធ្វើការពិនិត្យ​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36" w:author="Kem Sereyboth" w:date="2023-07-26T16:2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វាយតម្លៃ និងពិភាក្សាក្នុងគោលដៅទទួលបាននូវធាតុចូលបន្ថែម។ បន្ទាប់មក​ ប្រតិភូសវនកម្ម​បានរៀបចំ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3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38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ប្រធានបទ និងលក្ខណៈវិនិច្ឆ័យដាក់ឆ្លង</w:delText>
          </w:r>
        </w:del>
      </w:ins>
      <w:ins w:id="15539" w:author="User" w:date="2022-10-03T12:38:00Z">
        <w:del w:id="15540" w:author="Kem Sereyboth" w:date="2023-06-20T14:35:00Z">
          <w:r w:rsidR="00D272A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41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272A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542" w:author="Kem Sereyboth" w:date="2023-07-26T16:26:00Z">
                <w:rPr>
                  <w:rFonts w:ascii="Khmer MEF2" w:hAnsi="Khmer MEF2" w:cs="Khmer MEF2"/>
                  <w:spacing w:val="10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  <w:r w:rsidR="00D272A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543" w:author="Kem Sereyboth" w:date="2023-07-26T16:26:00Z">
                <w:rPr>
                  <w:rFonts w:ascii="Khmer MEF2" w:hAnsi="Khmer MEF2" w:cs="Khmer MEF2"/>
                  <w:spacing w:val="10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</w:del>
      </w:ins>
      <w:ins w:id="15544" w:author="LENOVO" w:date="2022-10-02T09:29:00Z">
        <w:del w:id="15545" w:author="Kem Sereyboth" w:date="2023-06-20T14:35:00Z"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46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ប្រធានអង្គភាពសវនកម្មផ្ទៃក្នុងនៃ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47" w:author="Kem Sereyboth" w:date="2023-07-26T16:26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48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ដើម្បីធ្វើការពិនិត្យ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4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32DA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50" w:author="Kem Sereyboth" w:date="2023-07-26T16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វាយ​តម្លៃ និង​ពិភាក្សាជាមួយប្រតិភូសវនកម្មរហូត​ដល់ដំណាក់កាលសម្រេចដាក់ចេញនូវប្រធានបទ។ </w:delText>
          </w:r>
        </w:del>
      </w:ins>
      <w:ins w:id="15551" w:author="LENOVO" w:date="2022-10-06T11:31:00Z">
        <w:del w:id="15552" w:author="Kem Sereyboth" w:date="2023-06-20T14:35:00Z"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53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ក្រោយពី​ទទួលបាន​ការឯកភាពពី 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54" w:author="Kem Sereyboth" w:date="2023-07-26T16:26:00Z">
                <w:rPr>
                  <w:rFonts w:ascii="Khmer MEF2" w:hAnsi="Khmer MEF2" w:cs="Khmer MEF2"/>
                  <w:spacing w:val="6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55" w:author="Kem Sereyboth" w:date="2023-07-26T16:26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56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នាយកដ្ឋាន​សវនកម្មទី១ បានដាក់ចេញនូវ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57" w:author="Kem Sereyboth" w:date="2023-07-26T16:2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ប្រធានបទសវនកម្មអនុលោមភាពចំនួន ៥ ដើម្បីចុះធ្វើសវនកម្មនៅ 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58" w:author="Kem Sereyboth" w:date="2023-07-26T16:2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  <w:r w:rsidR="00AC400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5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រួមមានដូចខាងក្រោម៖</w:delText>
          </w:r>
        </w:del>
      </w:ins>
      <w:ins w:id="15560" w:author="Sethvannak Sam" w:date="2022-08-20T18:29:00Z">
        <w:del w:id="1556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6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បន្ទាប់ពីបញ្ចប់ការចុះស្វែងយល់សវនដ្ឋាន </w:delText>
          </w:r>
        </w:del>
      </w:ins>
      <w:ins w:id="15563" w:author="Windows User" w:date="2022-09-04T23:57:00Z">
        <w:del w:id="15564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6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</w:delText>
          </w:r>
        </w:del>
      </w:ins>
      <w:ins w:id="15566" w:author="User" w:date="2022-09-27T22:46:00Z">
        <w:del w:id="15567" w:author="Kem Sereyboth" w:date="2023-06-20T14:35:00Z">
          <w:r w:rsidR="000F3AF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68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ប្រតិភូ</w:delText>
          </w:r>
        </w:del>
      </w:ins>
      <w:ins w:id="15569" w:author="Sethvannak Sam" w:date="2022-08-20T18:29:00Z">
        <w:del w:id="15570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7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</w:delText>
          </w:r>
        </w:del>
      </w:ins>
      <w:ins w:id="15572" w:author="User" w:date="2022-09-27T22:46:00Z">
        <w:del w:id="15573" w:author="Kem Sereyboth" w:date="2023-06-20T14:35:00Z">
          <w:r w:rsidR="000F3AF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74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ម្ម</w:delText>
          </w:r>
        </w:del>
      </w:ins>
      <w:ins w:id="15575" w:author="Sethvannak Sam" w:date="2022-08-20T18:29:00Z">
        <w:del w:id="15576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7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រទទួលបន្ទុកបានធ្វើការវាយតម្លៃហានិភ័យ និងបូកសរុបលទ្ធផលនៃការវាយតម្លៃ ដោយឈរលើការកំណត់អត្តសញ្ញាណហានិភ័យ ប្រមូលឯកសារពាក់ព័ន្ធហានិភ័យ</w:delText>
          </w:r>
        </w:del>
      </w:ins>
      <w:ins w:id="15578" w:author="User" w:date="2022-09-29T10:35:00Z">
        <w:del w:id="15579" w:author="Kem Sereyboth" w:date="2023-06-20T14:35:00Z">
          <w:r w:rsidR="00AC0B8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80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581" w:author="Sethvannak Sam" w:date="2022-08-20T18:29:00Z">
        <w:del w:id="1558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83" w:author="Kem Sereyboth" w:date="2023-07-26T16:26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និងការវាស់វែង កំណត់អាទិភាពហានិភ័យ និងប្រមូលចងក្រងហានិភ័យ ដោយកំណត់ឃើញហា-និ</w:delText>
          </w:r>
        </w:del>
      </w:ins>
      <w:ins w:id="15584" w:author="Windows User" w:date="2022-09-05T00:01:00Z">
        <w:del w:id="15585" w:author="Kem Sereyboth" w:date="2023-06-20T14:35:00Z">
          <w:r w:rsidR="00EF6D8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586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</w:del>
      </w:ins>
      <w:ins w:id="15587" w:author="Sethvannak Sam" w:date="2022-08-20T18:29:00Z">
        <w:del w:id="15588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8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ភ័យអនុលោមភាពនៃ</w:delText>
          </w:r>
        </w:del>
      </w:ins>
      <w:ins w:id="15590" w:author="socheata.ol@hotmail.com" w:date="2022-09-02T15:34:00Z">
        <w:del w:id="15591" w:author="Kem Sereyboth" w:date="2023-06-20T14:35:00Z">
          <w:r w:rsidR="00A978D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92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ការគ្រប់គ្រង</w:delText>
          </w:r>
        </w:del>
      </w:ins>
      <w:ins w:id="15593" w:author="Sethvannak Sam" w:date="2022-08-20T18:29:00Z">
        <w:del w:id="1559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9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ប្រព័ន្ធត្រួតពិនិត្យផ្ទៃក្នុងរបស់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596" w:author="Kem Sereyboth" w:date="2023-07-26T16:26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59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598" w:author="Kem Sereyboth" w:date="2023-07-26T16:26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5599" w:author="User" w:date="2022-09-10T14:19:00Z">
        <w:del w:id="15600" w:author="Kem Sereyboth" w:date="2023-06-20T14:35:00Z">
          <w:r w:rsidR="002724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60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5602" w:author="Sethvannak Sam" w:date="2022-08-20T18:29:00Z">
        <w:del w:id="15603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60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 ក្រោយពី</w:delText>
          </w:r>
        </w:del>
      </w:ins>
      <w:ins w:id="15605" w:author="Windows User" w:date="2022-09-04T23:58:00Z">
        <w:del w:id="15606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0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</w:delText>
          </w:r>
        </w:del>
      </w:ins>
      <w:ins w:id="15608" w:author="User" w:date="2022-09-29T07:31:00Z">
        <w:del w:id="15609" w:author="Kem Sereyboth" w:date="2023-06-20T14:35:00Z">
          <w:r w:rsidR="00FD5766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10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ក្រុម</w:delText>
          </w:r>
        </w:del>
      </w:ins>
      <w:ins w:id="15611" w:author="Windows User" w:date="2022-09-04T23:58:00Z">
        <w:del w:id="15612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13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</w:delText>
          </w:r>
        </w:del>
      </w:ins>
      <w:ins w:id="15614" w:author="User" w:date="2022-09-29T07:31:00Z">
        <w:del w:id="15615" w:author="Kem Sereyboth" w:date="2023-06-20T14:35:00Z">
          <w:r w:rsidR="00FD5766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16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15617" w:author="Windows User" w:date="2022-09-04T23:58:00Z">
        <w:del w:id="15618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19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15620" w:author="Sethvannak Sam" w:date="2022-08-20T18:29:00Z">
        <w:del w:id="1562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62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2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បានកំណត់នូវហានិភ័យជាសារវ័ន្ត ដែលជាកម្មវត្ថុនៃការកំណត់ប្រធានបទសវនកម្ម និងលក្ខណៈវិនិច្ឆ័យសម្រាប់</w:delText>
          </w:r>
        </w:del>
      </w:ins>
      <w:ins w:id="15624" w:author="User" w:date="2022-09-27T22:49:00Z">
        <w:del w:id="15625" w:author="Kem Sereyboth" w:date="2023-06-20T14:35:00Z">
          <w:r w:rsidR="000F3AF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26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>វាស់វែងអនុលោមភាព</w:delText>
          </w:r>
        </w:del>
      </w:ins>
      <w:ins w:id="15627" w:author="User" w:date="2022-09-29T07:34:00Z">
        <w:del w:id="15628" w:author="Kem Sereyboth" w:date="2023-06-20T14:35:00Z">
          <w:r w:rsidR="00FD5766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29" w:author="Kem Sereyboth" w:date="2023-07-26T16:26:00Z">
                <w:rPr>
                  <w:rFonts w:ascii="Khmer MEF1" w:hAnsi="Khmer MEF1" w:cs="Khmer MEF1"/>
                  <w:spacing w:val="10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15630" w:author="Sethvannak Sam" w:date="2022-08-20T18:29:00Z">
        <w:del w:id="1563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63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ការធ្វើសវនកម្មអនុ</w:delText>
          </w:r>
        </w:del>
      </w:ins>
      <w:ins w:id="15633" w:author="Voeun Kuyeng" w:date="2022-09-06T17:37:00Z">
        <w:del w:id="15634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63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15636" w:author="Sethvannak Sam" w:date="2022-08-20T18:29:00Z">
        <w:del w:id="1563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63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លោមភាព សម្រាប់ការិយបរិច្ឆេទឆ្នាំ</w:delText>
          </w:r>
        </w:del>
      </w:ins>
      <w:ins w:id="15639" w:author="Voeun Kuyeng" w:date="2022-09-06T17:37:00Z">
        <w:del w:id="15640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64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642" w:author="socheata.ol@hotmail.com" w:date="2022-09-02T15:35:00Z">
        <w:del w:id="15643" w:author="Kem Sereyboth" w:date="2023-06-20T14:35:00Z">
          <w:r w:rsidR="003802DD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lang w:val="ca-ES"/>
              <w:rPrChange w:id="15644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15645" w:author="Sethvannak Sam" w:date="2022-08-20T18:29:00Z">
        <w:del w:id="15646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647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២០២២</w:delText>
          </w:r>
        </w:del>
      </w:ins>
      <w:ins w:id="15648" w:author="socheata.ol@hotmail.com" w:date="2022-09-02T15:34:00Z">
        <w:del w:id="15649" w:author="Kem Sereyboth" w:date="2023-06-20T14:35:00Z">
          <w:r w:rsidR="003802DD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650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5651" w:author="Voeun Kuyeng" w:date="2022-09-06T17:37:00Z">
        <w:del w:id="15652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653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5654" w:author="Sethvannak Sam" w:date="2022-08-20T18:29:00Z">
        <w:del w:id="15655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5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រួចមក  </w:delText>
          </w:r>
        </w:del>
      </w:ins>
      <w:ins w:id="15657" w:author="User" w:date="2022-09-27T22:55:00Z">
        <w:del w:id="15658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59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</w:del>
      </w:ins>
      <w:ins w:id="15660" w:author="Windows User" w:date="2022-09-04T23:58:00Z">
        <w:del w:id="15661" w:author="Kem Sereyboth" w:date="2023-06-20T14:35:00Z">
          <w:r w:rsidR="00CA3E1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6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5663" w:author="Sethvannak Sam" w:date="2022-08-20T18:29:00Z">
        <w:del w:id="1566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6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សវនករទទួលបន្ទុកបានរៀបចំកំណត់នូវប្រធានបទ និងលក្ខណៈវិនិច្ឆ័យដើម្បីធ្វើការពិភាក្សាកម្រិតផ្ទៃក្នុងការិយាល័យ។</w:delText>
          </w:r>
        </w:del>
      </w:ins>
      <w:ins w:id="15666" w:author="User" w:date="2022-09-27T22:56:00Z">
        <w:del w:id="15667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68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5669" w:author="Sethvannak Sam" w:date="2022-08-20T18:29:00Z">
        <w:del w:id="15670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7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បន្ទាប់ពីពិនិត្យ និងពិភាក្សារួចមក </w:delText>
          </w:r>
        </w:del>
      </w:ins>
      <w:ins w:id="15672" w:author="User" w:date="2022-09-27T22:57:00Z">
        <w:del w:id="15673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74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</w:del>
      </w:ins>
      <w:ins w:id="15675" w:author="Windows User" w:date="2022-09-05T21:26:00Z">
        <w:del w:id="15676" w:author="Kem Sereyboth" w:date="2023-06-20T14:35:00Z">
          <w:r w:rsidR="00B10370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77" w:author="Kem Sereyboth" w:date="2023-07-26T16:26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ក្រុមសវនករ</w:delText>
          </w:r>
        </w:del>
      </w:ins>
      <w:ins w:id="15678" w:author="Sethvannak Sam" w:date="2022-08-20T18:29:00Z">
        <w:del w:id="15679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80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ការិយាល័យបានដាក់ប្រធានបទ និងលក្ខណៈវិនិច្ឆ័យដែលបានកំណត់នោះ </w:delText>
          </w:r>
        </w:del>
      </w:ins>
      <w:ins w:id="15681" w:author="Windows User" w:date="2022-09-04T23:38:00Z">
        <w:del w:id="15682" w:author="Kem Sereyboth" w:date="2023-06-20T14:35:00Z">
          <w:r w:rsidR="0013450D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83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ឆ្លងកិច្ច</w:delText>
          </w:r>
        </w:del>
      </w:ins>
      <w:ins w:id="15684" w:author="Sethvannak Sam" w:date="2022-08-20T18:29:00Z">
        <w:del w:id="15685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8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ប្រជុំ</w:delText>
          </w:r>
        </w:del>
      </w:ins>
      <w:ins w:id="15687" w:author="Windows User" w:date="2022-09-04T23:39:00Z">
        <w:del w:id="15688" w:author="Kem Sereyboth" w:date="2023-06-20T14:35:00Z">
          <w:r w:rsidR="005278F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89" w:author="Kem Sereyboth" w:date="2023-07-26T16:26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690" w:author="Sethvannak Sam" w:date="2022-08-20T18:29:00Z">
        <w:del w:id="1569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9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ពិភាក្សាកម្រិតនាយកដ្ឋាន</w:delText>
          </w:r>
        </w:del>
      </w:ins>
      <w:ins w:id="15693" w:author="Windows User" w:date="2022-09-04T23:41:00Z">
        <w:del w:id="15694" w:author="Kem Sereyboth" w:date="2023-06-20T14:35:00Z">
          <w:r w:rsidR="00C0428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9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និងអន្តរនាយកដ្ឋាន</w:delText>
          </w:r>
        </w:del>
      </w:ins>
      <w:ins w:id="15696" w:author="Sethvannak Sam" w:date="2022-08-20T18:29:00Z">
        <w:del w:id="1569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69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699" w:author="Windows User" w:date="2022-09-04T23:47:00Z">
        <w:del w:id="15700" w:author="Kem Sereyboth" w:date="2023-06-20T14:35:00Z">
          <w:r w:rsidR="00C168D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0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</w:delText>
          </w:r>
        </w:del>
      </w:ins>
      <w:ins w:id="15702" w:author="Windows User" w:date="2022-09-04T23:48:00Z">
        <w:del w:id="15703" w:author="Kem Sereyboth" w:date="2023-06-20T14:35:00Z">
          <w:r w:rsidR="003E1EF0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0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ច្រើនលើក</w:delText>
          </w:r>
        </w:del>
      </w:ins>
      <w:ins w:id="15705" w:author="Windows User" w:date="2022-09-04T23:47:00Z">
        <w:del w:id="15706" w:author="Kem Sereyboth" w:date="2023-06-20T14:35:00Z">
          <w:r w:rsidR="00C168D8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0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708" w:author="Windows User" w:date="2022-09-04T23:39:00Z">
        <w:del w:id="15709" w:author="Kem Sereyboth" w:date="2023-06-20T14:35:00Z">
          <w:r w:rsidR="005278F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1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ដើម្បី</w:delText>
          </w:r>
        </w:del>
      </w:ins>
      <w:ins w:id="15711" w:author="Sethvannak Sam" w:date="2022-08-20T18:29:00Z">
        <w:del w:id="1571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13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ធ្វើការពិនិត្យ</w:delText>
          </w:r>
        </w:del>
      </w:ins>
      <w:ins w:id="15714" w:author="Windows User" w:date="2022-09-04T23:36:00Z">
        <w:del w:id="15715" w:author="Kem Sereyboth" w:date="2023-06-20T14:35:00Z">
          <w:r w:rsidR="0034705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16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717" w:author="Sethvannak Sam" w:date="2022-08-20T18:29:00Z">
        <w:del w:id="15718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19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និងវាយ</w:delText>
          </w:r>
        </w:del>
      </w:ins>
      <w:ins w:id="15720" w:author="Windows User" w:date="2022-09-04T23:28:00Z">
        <w:del w:id="15721" w:author="Kem Sereyboth" w:date="2023-06-20T14:35:00Z">
          <w:r w:rsidR="00321C4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22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តម្លៃ</w:delText>
          </w:r>
        </w:del>
      </w:ins>
      <w:ins w:id="15723" w:author="Windows User" w:date="2022-09-04T23:36:00Z">
        <w:del w:id="15724" w:author="Kem Sereyboth" w:date="2023-06-20T14:35:00Z">
          <w:r w:rsidR="0034705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2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និងពិភាក្សា</w:delText>
          </w:r>
        </w:del>
      </w:ins>
      <w:ins w:id="15726" w:author="Sethvannak Sam" w:date="2022-08-20T18:29:00Z">
        <w:del w:id="1572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28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តម្លៃមានការកែសម្រួលលើប្រធានបទជាបន្តបន្ទាប់ឈានដល់ប្រជុំកម្រិតអន្តរនាយកដ្ឋាន ដើម្បី</w:delText>
          </w:r>
        </w:del>
      </w:ins>
      <w:ins w:id="15729" w:author="Windows User" w:date="2022-09-04T23:39:00Z">
        <w:del w:id="15730" w:author="Kem Sereyboth" w:date="2023-06-20T14:35:00Z">
          <w:r w:rsidR="005278F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31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ក្នុងគោលដៅ</w:delText>
          </w:r>
        </w:del>
      </w:ins>
      <w:ins w:id="15732" w:author="Sethvannak Sam" w:date="2022-08-20T18:29:00Z">
        <w:del w:id="15733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34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ទទួលបាននូវធាតុចូលបន្ថែម។ ជាកិច្ចបន្ទាប់</w:delText>
          </w:r>
        </w:del>
      </w:ins>
      <w:ins w:id="15735" w:author="User" w:date="2022-09-27T22:58:00Z">
        <w:del w:id="15736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37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មកប្រតិភូសវនកម្ម</w:delText>
          </w:r>
        </w:del>
      </w:ins>
      <w:ins w:id="15738" w:author="Windows User" w:date="2022-09-04T23:58:00Z">
        <w:del w:id="15739" w:author="Kem Sereyboth" w:date="2023-06-20T14:35:00Z">
          <w:r w:rsidR="006237D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5741" w:author="Sethvannak Sam" w:date="2022-08-20T18:29:00Z">
        <w:del w:id="1574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នាយកដ្ឋាន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744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 xml:space="preserve"> [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សវនកម្មទី១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574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]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47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បានរៀបចំប្រធានបទ និងលក្ខណៈវិនិច្ឆ័យ</w:delText>
          </w:r>
        </w:del>
      </w:ins>
      <w:ins w:id="15748" w:author="User" w:date="2022-09-29T07:36:00Z">
        <w:del w:id="15749" w:author="Kem Sereyboth" w:date="2023-06-20T14:35:00Z"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50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5751" w:author="Sethvannak Sam" w:date="2022-08-20T18:29:00Z">
        <w:del w:id="1575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5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ដាក់ឆ្លង</w:delText>
          </w:r>
        </w:del>
      </w:ins>
      <w:ins w:id="15754" w:author="User" w:date="2022-09-29T07:36:00Z">
        <w:del w:id="15755" w:author="Kem Sereyboth" w:date="2023-06-20T14:35:00Z"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56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57" w:author="Kem Sereyboth" w:date="2023-07-26T16:26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</w:rPr>
              </w:rPrChange>
            </w:rPr>
            <w:delText>ឯកឧត្តមប្រធានអង្គភាព</w:delText>
          </w:r>
          <w:r w:rsidR="00E926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58" w:author="Kem Sereyboth" w:date="2023-07-26T16:26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759" w:author="Sethvannak Sam" w:date="2022-08-20T18:29:00Z">
        <w:del w:id="15760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1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ប្រធានអង្គភាពសវនកម្មផ្ទៃក្នុងនៃ 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2" w:author="Kem Sereyboth" w:date="2023-07-26T16:2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ដើម្បីធ្វើការពិនិត្យ និងវាយតម្លៃ </w:delText>
          </w:r>
        </w:del>
      </w:ins>
      <w:ins w:id="15764" w:author="Windows User" w:date="2022-09-04T23:30:00Z">
        <w:del w:id="15765" w:author="Kem Sereyboth" w:date="2023-06-20T14:35:00Z">
          <w:r w:rsidR="00052A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6" w:author="Kem Sereyboth" w:date="2023-07-26T16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និង</w:delText>
          </w:r>
        </w:del>
      </w:ins>
      <w:ins w:id="15767" w:author="Sethvannak Sam" w:date="2022-08-20T18:29:00Z">
        <w:del w:id="15768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69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>សួរនាំដល់</w:delText>
          </w:r>
        </w:del>
      </w:ins>
      <w:ins w:id="15770" w:author="Windows User" w:date="2022-09-04T23:30:00Z">
        <w:del w:id="15771" w:author="Kem Sereyboth" w:date="2023-06-20T14:35:00Z">
          <w:r w:rsidR="00052A6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2" w:author="Kem Sereyboth" w:date="2023-07-26T16:2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ពិភាក្សាជាមួយ</w:delText>
          </w:r>
        </w:del>
      </w:ins>
      <w:ins w:id="15773" w:author="Windows User" w:date="2022-09-04T23:59:00Z">
        <w:del w:id="15774" w:author="Kem Sereyboth" w:date="2023-06-20T14:35:00Z">
          <w:r w:rsidR="006237D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ក្រុមសវនករ</w:delText>
          </w:r>
        </w:del>
      </w:ins>
      <w:ins w:id="15776" w:author="Sethvannak Sam" w:date="2022-08-20T18:29:00Z">
        <w:del w:id="1577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8" w:author="Kem Sereyboth" w:date="2023-07-26T16:26:00Z">
                <w:rPr>
                  <w:rFonts w:ascii="Khmer MEF1" w:hAnsi="Khmer MEF1" w:cs="Khmer MEF1"/>
                  <w:color w:val="00B050"/>
                  <w:sz w:val="24"/>
                  <w:szCs w:val="24"/>
                  <w:cs/>
                </w:rPr>
              </w:rPrChange>
            </w:rPr>
            <w:delText xml:space="preserve">សវនករទទួលបន្ទុករហូតដល់ដំណាក់កាលសម្រេចដាក់ចេញនូវប្រធានបទ។ ក្រោយពីទទួលបានការឯកភាពពី 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79" w:author="Kem Sereyboth" w:date="2023-07-26T16:26:00Z">
                <w:rPr>
                  <w:rFonts w:ascii="Khmer MEF2" w:hAnsi="Khmer MEF2" w:cs="Khmer MEF2"/>
                  <w:color w:val="FF0000"/>
                  <w:sz w:val="24"/>
                  <w:szCs w:val="24"/>
                  <w:cs/>
                </w:rPr>
              </w:rPrChange>
            </w:rPr>
            <w:delText>ឯកឧត្តមប្រធាន</w:delText>
          </w:r>
        </w:del>
      </w:ins>
      <w:ins w:id="15780" w:author="Windows User" w:date="2022-09-04T23:31:00Z">
        <w:del w:id="15781" w:author="Kem Sereyboth" w:date="2023-06-20T14:35:00Z">
          <w:r w:rsidR="006A752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2" w:author="Kem Sereyboth" w:date="2023-07-26T16:26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</w:rPr>
              </w:rPrChange>
            </w:rPr>
            <w:delText>អង្គភាព</w:delText>
          </w:r>
        </w:del>
      </w:ins>
      <w:ins w:id="15783" w:author="Sethvannak Sam" w:date="2022-08-20T18:29:00Z">
        <w:del w:id="1578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78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អង្គភាពសវនកម្មផ្ទៃក្នុងនៃ </w:delText>
          </w:r>
          <w:r w:rsidR="00B27355" w:rsidRPr="00C532AE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5787" w:author="Kem Sereyboth" w:date="2023-07-26T16:2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8" w:author="Kem Sereyboth" w:date="2023-07-26T16:2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 ​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89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នាយកដ្ឋាន</w:delText>
          </w:r>
        </w:del>
      </w:ins>
      <w:ins w:id="15790" w:author="Voeun Kuyeng" w:date="2022-08-31T16:39:00Z">
        <w:del w:id="15791" w:author="Kem Sereyboth" w:date="2023-06-20T14:35:00Z">
          <w:r w:rsidR="00C7329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92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5793" w:author="Sethvannak Sam" w:date="2022-08-20T18:29:00Z">
        <w:del w:id="1579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9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[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79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សវនកម្មទី</w:delText>
          </w:r>
        </w:del>
      </w:ins>
      <w:ins w:id="15797" w:author="Voeun Kuyeng" w:date="2022-08-31T16:39:00Z">
        <w:del w:id="15798" w:author="Kem Sereyboth" w:date="2023-06-20T14:35:00Z">
          <w:r w:rsidR="00C7329F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799" w:author="Kem Sereyboth" w:date="2023-07-26T16:2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..</w:delText>
          </w:r>
        </w:del>
      </w:ins>
      <w:ins w:id="15800" w:author="Voeun Kuyeng" w:date="2022-09-06T17:38:00Z">
        <w:del w:id="15801" w:author="Kem Sereyboth" w:date="2023-06-20T14:35:00Z">
          <w:r w:rsidR="00D376E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2" w:author="Kem Sereyboth" w:date="2023-07-26T16:2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15803" w:author="Sethvannak Sam" w:date="2022-08-20T18:29:00Z">
        <w:del w:id="15804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5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១</w:delText>
          </w:r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rPrChange w:id="15806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]</w:delText>
          </w:r>
        </w:del>
      </w:ins>
      <w:ins w:id="15807" w:author="User" w:date="2022-09-10T14:33:00Z">
        <w:del w:id="15808" w:author="Kem Sereyboth" w:date="2023-06-20T14:35:00Z">
          <w:r w:rsidR="00847C62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09" w:author="Kem Sereyboth" w:date="2023-07-26T16:26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15810" w:author="Sethvannak Sam" w:date="2022-08-20T18:29:00Z">
        <w:del w:id="15811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12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បានដាក់ចេញនូវប្រធានបទសវនកម្មអនុលោមភាព</w:delText>
          </w:r>
        </w:del>
      </w:ins>
      <w:ins w:id="15813" w:author="User" w:date="2022-09-10T14:34:00Z">
        <w:del w:id="15814" w:author="Kem Sereyboth" w:date="2023-06-20T14:35:00Z">
          <w:r w:rsidR="001312A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15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816" w:author="Sethvannak Sam" w:date="2022-08-20T18:29:00Z">
        <w:del w:id="15817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18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ចំនួន</w:delText>
          </w:r>
        </w:del>
      </w:ins>
      <w:ins w:id="15819" w:author="sakaria fa" w:date="2022-09-12T22:32:00Z">
        <w:del w:id="15820" w:author="Kem Sereyboth" w:date="2023-06-20T14:35:00Z">
          <w:r w:rsidR="00E542CB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21" w:author="Kem Sereyboth" w:date="2023-07-26T16:26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5822" w:author="User" w:date="2022-09-10T14:34:00Z">
        <w:del w:id="15823" w:author="Kem Sereyboth" w:date="2023-06-20T14:35:00Z">
          <w:r w:rsidR="001312A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24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៥</w:delText>
          </w:r>
        </w:del>
      </w:ins>
      <w:ins w:id="15825" w:author="User" w:date="2022-09-29T10:38:00Z">
        <w:del w:id="15826" w:author="Kem Sereyboth" w:date="2023-06-20T14:35:00Z">
          <w:r w:rsidR="00AC0B89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27" w:author="Kem Sereyboth" w:date="2023-07-26T16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ដើម្បីចុះធ្វើសវនកម្មនៅ ន.ស.ស.</w:delText>
          </w:r>
        </w:del>
      </w:ins>
      <w:ins w:id="15828" w:author="User" w:date="2022-09-10T14:34:00Z">
        <w:del w:id="15829" w:author="Kem Sereyboth" w:date="2023-06-20T14:35:00Z">
          <w:r w:rsidR="001312A3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30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5831" w:author="Sethvannak Sam" w:date="2022-08-20T18:29:00Z">
        <w:del w:id="15832" w:author="Kem Sereyboth" w:date="2023-06-20T14:35:00Z">
          <w:r w:rsidR="00B27355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33" w:author="Kem Sereyboth" w:date="2023-07-26T16:2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 ..... រួមមានដូចខាងក្រោម៖</w:delText>
          </w:r>
        </w:del>
      </w:ins>
      <w:ins w:id="15834" w:author="User" w:date="2022-09-27T22:57:00Z">
        <w:del w:id="15835" w:author="Kem Sereyboth" w:date="2023-06-20T14:35:00Z">
          <w:r w:rsidR="00E1709E" w:rsidRPr="00C532AE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15836" w:author="Kem Sereyboth" w:date="2023-07-26T16:2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5069A7D7" w14:textId="77777777" w:rsidR="004E7F71" w:rsidRDefault="004E7F71">
      <w:pPr>
        <w:spacing w:after="0" w:line="230" w:lineRule="auto"/>
        <w:ind w:firstLine="720"/>
        <w:rPr>
          <w:ins w:id="15837" w:author="Kem Sereyboth" w:date="2023-07-25T15:21:00Z"/>
          <w:rFonts w:ascii="Khmer MEF2" w:hAnsi="Khmer MEF2" w:cs="Khmer MEF2"/>
          <w:sz w:val="24"/>
          <w:szCs w:val="24"/>
        </w:rPr>
        <w:pPrChange w:id="15838" w:author="Sopheak Phorn" w:date="2023-08-25T14:34:00Z">
          <w:pPr>
            <w:spacing w:after="0"/>
          </w:pPr>
        </w:pPrChange>
      </w:pPr>
    </w:p>
    <w:p w14:paraId="5A7CC238" w14:textId="184FC913" w:rsidR="00BC4126" w:rsidRPr="009D703C" w:rsidRDefault="00BC4126">
      <w:pPr>
        <w:pStyle w:val="ListParagraph"/>
        <w:numPr>
          <w:ilvl w:val="0"/>
          <w:numId w:val="71"/>
        </w:numPr>
        <w:spacing w:after="0" w:line="230" w:lineRule="auto"/>
        <w:ind w:hanging="153"/>
        <w:rPr>
          <w:ins w:id="15839" w:author="Sopheak Phorn" w:date="2023-07-28T14:26:00Z"/>
          <w:rFonts w:ascii="Khmer MEF1" w:hAnsi="Khmer MEF1" w:cs="Khmer MEF1"/>
          <w:sz w:val="24"/>
          <w:szCs w:val="24"/>
          <w:lang w:val="ca-ES"/>
          <w:rPrChange w:id="15840" w:author="Sopheak" w:date="2023-08-03T07:17:00Z">
            <w:rPr>
              <w:ins w:id="15841" w:author="Sopheak Phorn" w:date="2023-07-28T14:26:00Z"/>
              <w:lang w:val="ca-ES"/>
            </w:rPr>
          </w:rPrChange>
        </w:rPr>
        <w:pPrChange w:id="15842" w:author="Sopheak Phorn" w:date="2023-08-25T13:03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5843" w:author="Sopheak Phorn" w:date="2023-07-28T14:26:00Z"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5844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</w:t>
        </w:r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15845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បទ</w:t>
        </w:r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5846" w:author="Sopheak Phorn" w:date="2023-08-04T11:17:00Z">
              <w:rPr>
                <w:b/>
                <w:bCs/>
                <w:cs/>
                <w:lang w:val="ca-ES"/>
              </w:rPr>
            </w:rPrChange>
          </w:rPr>
          <w:t>ទី</w:t>
        </w:r>
        <w:r w:rsidRPr="00B04B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5847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១</w:t>
        </w:r>
        <w:r w:rsidRPr="00B04B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5848" w:author="Sopheak Phorn" w:date="2023-08-04T11:17:00Z">
              <w:rPr>
                <w:cs/>
                <w:lang w:val="ca-ES"/>
              </w:rPr>
            </w:rPrChange>
          </w:rPr>
          <w:t>៖ ការអនុវត្តបទបញ្ជាផ្ទៃក្នុងសម្រាប់គ្រប់គ្រងមន្ត្រីរបស់អាជ្ញាធរសេវាហិរញ្ញវត្ថុ</w:t>
        </w:r>
      </w:ins>
      <w:ins w:id="15849" w:author="Sopheak Phorn" w:date="2023-08-04T11:17:00Z">
        <w:r w:rsidR="00B04B36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5850" w:author="Sopheak Phorn" w:date="2023-07-28T14:26:00Z"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5851" w:author="Sopheak" w:date="2023-08-03T07:17:00Z">
              <w:rPr>
                <w:cs/>
                <w:lang w:val="ca-ES"/>
              </w:rPr>
            </w:rPrChange>
          </w:rPr>
          <w:t>មិនមែនធនាគារ</w:t>
        </w:r>
      </w:ins>
    </w:p>
    <w:p w14:paraId="7F33BA0D" w14:textId="3C30DF7B" w:rsidR="00BC4126" w:rsidRPr="00BC4126" w:rsidRDefault="00BC4126">
      <w:pPr>
        <w:pStyle w:val="ListParagraph"/>
        <w:numPr>
          <w:ilvl w:val="0"/>
          <w:numId w:val="71"/>
        </w:numPr>
        <w:spacing w:after="0" w:line="230" w:lineRule="auto"/>
        <w:ind w:hanging="153"/>
        <w:rPr>
          <w:ins w:id="15852" w:author="Sopheak Phorn" w:date="2023-07-28T14:26:00Z"/>
          <w:rFonts w:ascii="Khmer MEF1" w:hAnsi="Khmer MEF1" w:cs="Khmer MEF1"/>
          <w:sz w:val="24"/>
          <w:szCs w:val="24"/>
          <w:lang w:val="ca-ES"/>
        </w:rPr>
        <w:pPrChange w:id="15853" w:author="Sopheak Phorn" w:date="2023-08-25T13:02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5854" w:author="Sopheak Phorn" w:date="2023-07-28T14:26:00Z">
        <w:r w:rsidRPr="00B04B3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5855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</w:t>
        </w:r>
        <w:r w:rsidRPr="00B04B3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rPrChange w:id="15856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ភ័យ</w:t>
        </w:r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5857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៖ </w:t>
        </w:r>
        <w:del w:id="15858" w:author="Sopheak" w:date="2023-07-28T21:53:00Z">
          <w:r w:rsidRPr="00B04B36" w:rsidDel="00075494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5859" w:author="Sopheak Phorn" w:date="2023-08-04T11:1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5860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ការអនុវត្តបទបញ្ជាផ្ទៃក្នុងសម្រាប់គ្រប់គ្រងមន្ត្រី</w:t>
        </w:r>
      </w:ins>
      <w:ins w:id="15861" w:author="S_Chhenglay" w:date="2023-08-04T09:26:00Z">
        <w:del w:id="15862" w:author="Sopheak Phorn" w:date="2023-08-04T11:16:00Z">
          <w:r w:rsidR="003F69F7" w:rsidRPr="00B04B36" w:rsidDel="0095301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15863" w:author="Sopheak Phorn" w:date="2023-08-04T11:1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លក្ខន្តិកៈ</w:delText>
          </w:r>
        </w:del>
      </w:ins>
      <w:ins w:id="15864" w:author="Sopheak Phorn" w:date="2023-07-28T14:26:00Z"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5865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របស់ </w:t>
        </w:r>
        <w:r w:rsidRPr="00B04B36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15866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15867" w:author="Sopheak" w:date="2023-07-28T21:53:00Z">
        <w:r w:rsidR="00075494" w:rsidRPr="00B04B36">
          <w:rPr>
            <w:rFonts w:ascii="Khmer MEF1" w:hAnsi="Khmer MEF1" w:cs="Khmer MEF1"/>
            <w:b/>
            <w:bCs/>
            <w:spacing w:val="6"/>
            <w:sz w:val="24"/>
            <w:szCs w:val="24"/>
            <w:lang w:val="ca-ES"/>
            <w:rPrChange w:id="15868" w:author="Sopheak Phorn" w:date="2023-08-04T11:16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t xml:space="preserve"> </w:t>
        </w:r>
      </w:ins>
      <w:ins w:id="15869" w:author="Sopheak Phorn" w:date="2023-07-28T14:26:00Z">
        <w:r w:rsidRPr="00B04B36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5870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ដែលបម្រើ</w:t>
        </w:r>
        <w:r w:rsidRPr="00B04B36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5871" w:author="Sopheak Phorn" w:date="2023-08-04T11:1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ការ</w:t>
        </w:r>
      </w:ins>
      <w:ins w:id="15872" w:author="Sopheak Phorn" w:date="2023-08-04T11:16:00Z">
        <w:r w:rsidR="00B04B36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ងារ</w:t>
        </w:r>
      </w:ins>
      <w:ins w:id="15873" w:author="Sopheak Phorn" w:date="2023-07-28T14:26:00Z"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នៅ </w:t>
        </w:r>
        <w:r w:rsidRPr="00BC4126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5874" w:author="Sopheak Phorn" w:date="2023-07-28T14:2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អាចពុំទាន់អនុវត្តស្របតាមបទប្បញ្ញត្តិ</w:t>
        </w:r>
      </w:ins>
    </w:p>
    <w:p w14:paraId="7E759182" w14:textId="4F9B8D12" w:rsidR="00BC4126" w:rsidRPr="009D703C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5875" w:author="Sopheak Phorn" w:date="2023-07-28T14:26:00Z"/>
          <w:rFonts w:ascii="Khmer MEF1" w:hAnsi="Khmer MEF1" w:cs="Khmer MEF1"/>
          <w:sz w:val="24"/>
          <w:szCs w:val="24"/>
          <w:lang w:val="ca-ES"/>
          <w:rPrChange w:id="15876" w:author="Sopheak" w:date="2023-08-03T07:17:00Z">
            <w:rPr>
              <w:ins w:id="15877" w:author="Sopheak Phorn" w:date="2023-07-28T14:26:00Z"/>
              <w:lang w:val="ca-ES"/>
            </w:rPr>
          </w:rPrChange>
        </w:rPr>
        <w:pPrChange w:id="15878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5879" w:author="Sopheak Phorn" w:date="2023-07-28T14:26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5880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5881" w:author="Sopheak" w:date="2023-08-03T07:17:00Z">
              <w:rPr>
                <w:b/>
                <w:bCs/>
                <w:cs/>
                <w:lang w:val="ca-ES"/>
              </w:rPr>
            </w:rPrChange>
          </w:rPr>
          <w:t>ទី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5882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២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5883" w:author="Sopheak" w:date="2023-08-03T07:17:00Z">
              <w:rPr>
                <w:cs/>
                <w:lang w:val="ca-ES"/>
              </w:rPr>
            </w:rPrChange>
          </w:rPr>
          <w:t>៖ការអនុវត្តស្របតាមលក្ខន្តិកៈនៃមន្ត្រីលក្ខន្តិកៈរបស់អាជ្ញាធរសេវាហិរញ្ញវត្ថុមិនមែនធនាគារ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</w:p>
    <w:p w14:paraId="7F5C341D" w14:textId="1CEB07F4" w:rsidR="00BC4126" w:rsidRPr="00BC4126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5884" w:author="Sopheak Phorn" w:date="2023-07-28T14:26:00Z"/>
          <w:rFonts w:ascii="Khmer MEF1" w:hAnsi="Khmer MEF1" w:cs="Khmer MEF1"/>
          <w:sz w:val="24"/>
          <w:szCs w:val="24"/>
          <w:lang w:val="ca-ES"/>
        </w:rPr>
        <w:pPrChange w:id="15885" w:author="Sopheak Phorn" w:date="2023-07-28T14:27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5886" w:author="Sopheak Phorn" w:date="2023-07-28T14:26:00Z">
        <w:r w:rsidRPr="00E9226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5887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E9226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5888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៖ ការអនុវត្តលក្ខន្តិកៈនៃមន្ត្រីលក្ខន្តិកៈ </w:t>
        </w:r>
        <w:r w:rsidRPr="00E9226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5889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9226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5890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ដែលបម្រើការនៅ </w:t>
        </w:r>
        <w:r w:rsidRPr="00E9226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5891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E9226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5892" w:author="Sopheak Phorn" w:date="2023-08-04T11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អាច</w:t>
        </w:r>
      </w:ins>
      <w:ins w:id="15893" w:author="Sopheak Phorn" w:date="2023-08-04T11:17:00Z">
        <w:r w:rsidR="00E92266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5894" w:author="Sopheak Phorn" w:date="2023-07-28T14:26:00Z"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>ពុំទាន់អនុលោមស្របតាមបទប្បញ្ញត្តិជាធរមាន</w:t>
        </w:r>
      </w:ins>
    </w:p>
    <w:p w14:paraId="0F484189" w14:textId="3DFFFF42" w:rsidR="00BC4126" w:rsidRPr="009D703C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5895" w:author="Sopheak Phorn" w:date="2023-07-28T14:26:00Z"/>
          <w:rFonts w:ascii="Khmer MEF1" w:hAnsi="Khmer MEF1" w:cs="Khmer MEF1"/>
          <w:sz w:val="24"/>
          <w:szCs w:val="24"/>
          <w:lang w:val="ca-ES"/>
          <w:rPrChange w:id="15896" w:author="Sopheak" w:date="2023-08-03T07:17:00Z">
            <w:rPr>
              <w:ins w:id="15897" w:author="Sopheak Phorn" w:date="2023-07-28T14:26:00Z"/>
              <w:lang w:val="ca-ES"/>
            </w:rPr>
          </w:rPrChange>
        </w:rPr>
        <w:pPrChange w:id="15898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5899" w:author="Sopheak Phorn" w:date="2023-07-28T14:26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5900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5901" w:author="Sopheak" w:date="2023-08-03T07:17:00Z">
              <w:rPr>
                <w:b/>
                <w:bCs/>
                <w:cs/>
                <w:lang w:val="ca-ES"/>
              </w:rPr>
            </w:rPrChange>
          </w:rPr>
          <w:t>ទី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5902" w:author="Sopheak" w:date="2023-08-03T07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៣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5903" w:author="Sopheak" w:date="2023-08-03T07:17:00Z">
              <w:rPr>
                <w:cs/>
                <w:lang w:val="ca-ES"/>
              </w:rPr>
            </w:rPrChange>
          </w:rPr>
          <w:t>៖ ការៀបចំបទប្បញ្ញត្តិពាក់ព័ន្ធការគ្រប់គ្រងគុណភាពសវនកម្ម</w:t>
        </w:r>
      </w:ins>
    </w:p>
    <w:p w14:paraId="42217FF5" w14:textId="45D57015" w:rsidR="00BC4126" w:rsidRPr="00BC4126" w:rsidRDefault="00BC412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5904" w:author="Sopheak Phorn" w:date="2023-07-28T14:26:00Z"/>
          <w:rFonts w:ascii="Khmer MEF1" w:hAnsi="Khmer MEF1" w:cs="Khmer MEF1"/>
          <w:sz w:val="24"/>
          <w:szCs w:val="24"/>
          <w:lang w:val="ca-ES"/>
          <w:rPrChange w:id="15905" w:author="Sopheak Phorn" w:date="2023-07-28T14:26:00Z">
            <w:rPr>
              <w:ins w:id="15906" w:author="Sopheak Phorn" w:date="2023-07-28T14:26:00Z"/>
              <w:rFonts w:ascii="Khmer MEF1" w:hAnsi="Khmer MEF1" w:cs="Khmer MEF1"/>
              <w:b/>
              <w:bCs/>
              <w:spacing w:val="-4"/>
              <w:sz w:val="24"/>
              <w:szCs w:val="24"/>
            </w:rPr>
          </w:rPrChange>
        </w:rPr>
        <w:pPrChange w:id="15907" w:author="Sopheak Phorn" w:date="2023-07-28T14:27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5908" w:author="Sopheak Phorn" w:date="2023-07-28T14:26:00Z">
        <w:r w:rsidRPr="00BC41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15909" w:author="Sopheak Phorn" w:date="2023-07-28T14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BC4126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15910" w:author="Sopheak Phorn" w:date="2023-07-28T14:2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៖ ការគ្រប់គ្រងគុណភាពសវនកម្ម អាចពុំទាន់មានគោលការណ៍ បែបបទ យន្តការ</w:t>
        </w:r>
        <w:r w:rsidRPr="00BC4126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និងនីតិវិធីសម្រាប់អនុវត្ត</w:t>
        </w:r>
      </w:ins>
    </w:p>
    <w:p w14:paraId="5A205FE7" w14:textId="6CC82C7B" w:rsidR="00B77CC6" w:rsidRPr="00E33574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5911" w:author="Kem Sereyboth" w:date="2023-07-11T11:47:00Z"/>
          <w:del w:id="15912" w:author="Sopheak Phorn" w:date="2023-07-28T14:26:00Z"/>
          <w:rFonts w:ascii="Khmer MEF1" w:hAnsi="Khmer MEF1" w:cs="Khmer MEF1"/>
          <w:sz w:val="24"/>
          <w:szCs w:val="24"/>
          <w:lang w:val="ca-ES"/>
          <w:rPrChange w:id="15913" w:author="Kem Sereyboth" w:date="2023-07-19T16:59:00Z">
            <w:rPr>
              <w:ins w:id="15914" w:author="Kem Sereyboth" w:date="2023-07-11T11:47:00Z"/>
              <w:del w:id="15915" w:author="Sopheak Phorn" w:date="2023-07-28T14:26:00Z"/>
              <w:rFonts w:ascii="Khmer MEF1" w:hAnsi="Khmer MEF1" w:cs="Khmer MEF1"/>
              <w:color w:val="000000"/>
              <w:szCs w:val="22"/>
              <w:lang w:val="ca-ES"/>
            </w:rPr>
          </w:rPrChange>
        </w:rPr>
        <w:pPrChange w:id="15916" w:author="Sopheak Phorn" w:date="2023-07-28T14:23:00Z">
          <w:pPr>
            <w:pStyle w:val="ListParagraph"/>
            <w:tabs>
              <w:tab w:val="left" w:pos="2880"/>
            </w:tabs>
            <w:spacing w:after="0" w:line="228" w:lineRule="auto"/>
            <w:ind w:firstLine="273"/>
          </w:pPr>
        </w:pPrChange>
      </w:pPr>
      <w:ins w:id="15917" w:author="Kem Sereyboth" w:date="2023-07-11T11:47:00Z">
        <w:del w:id="15918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5919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</w:rPr>
              </w:rPrChange>
            </w:rPr>
            <w:delText>ប្រធានបទ</w:delText>
          </w:r>
        </w:del>
      </w:ins>
      <w:ins w:id="15920" w:author="Kem Sereyboth" w:date="2023-07-11T11:50:00Z">
        <w:del w:id="15921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5922" w:author="Kem Sereyboth" w:date="2023-07-25T15:21:00Z">
                <w:rPr>
                  <w:rFonts w:cs="MoolBoran"/>
                  <w:b/>
                  <w:bCs/>
                  <w:color w:val="000000"/>
                  <w:cs/>
                </w:rPr>
              </w:rPrChange>
            </w:rPr>
            <w:delText>ទី</w:delText>
          </w:r>
        </w:del>
      </w:ins>
      <w:ins w:id="15923" w:author="Kem Sereyboth" w:date="2023-07-11T11:47:00Z">
        <w:del w:id="15924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5925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១៖</w:delText>
          </w:r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  <w:rPrChange w:id="15926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lang w:val="ca-ES"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927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Pr="00FE7555" w:rsidDel="00BC412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5928" w:author="Kem Sereyboth" w:date="2023-07-25T15:21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អ.ស.ហ.</w:delText>
          </w:r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929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 ដែលប</w:delText>
          </w:r>
        </w:del>
      </w:ins>
      <w:ins w:id="15930" w:author="Kem Sereyboth" w:date="2023-07-11T11:58:00Z">
        <w:del w:id="15931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932" w:author="Kem Sereyboth" w:date="2023-07-25T15:21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5933" w:author="Kem Sereyboth" w:date="2023-07-11T11:47:00Z">
        <w:del w:id="15934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935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ម្រើ</w:delText>
          </w:r>
        </w:del>
      </w:ins>
      <w:ins w:id="15936" w:author="Kem Sereyboth" w:date="2023-07-11T11:58:00Z">
        <w:del w:id="15937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938" w:author="Kem Sereyboth" w:date="2023-07-25T15:21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5939" w:author="Kem Sereyboth" w:date="2023-07-11T11:47:00Z">
        <w:del w:id="15940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941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ការនៅ</w:delText>
          </w:r>
        </w:del>
      </w:ins>
      <w:ins w:id="15942" w:author="Kem Sereyboth" w:date="2023-07-11T12:57:00Z">
        <w:del w:id="15943" w:author="Sopheak Phorn" w:date="2023-07-28T14:26:00Z">
          <w:r w:rsidR="00A00CD6" w:rsidRPr="00FE7555" w:rsidDel="00BC412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5944" w:author="Kem Sereyboth" w:date="2023-07-25T15:21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</w:del>
      </w:ins>
      <w:ins w:id="15945" w:author="Kem Sereyboth" w:date="2023-07-11T11:47:00Z">
        <w:del w:id="15946" w:author="Sopheak Phorn" w:date="2023-07-28T14:26:00Z">
          <w:r w:rsidRPr="00FE7555" w:rsidDel="00BC412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5947" w:author="Kem Sereyboth" w:date="2023-07-25T15:21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 </w:delText>
          </w:r>
          <w:r w:rsidRPr="00E33574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94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ន.ស.ស.</w:delText>
          </w:r>
          <w:r w:rsidRPr="00E33574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5949" w:author="Kem Sereyboth" w:date="2023-07-19T16:59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70BF8F6" w14:textId="5E710787" w:rsidR="00B77CC6" w:rsidRPr="00FE7555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5950" w:author="Kem Sereyboth" w:date="2023-07-11T11:47:00Z"/>
          <w:del w:id="15951" w:author="Sopheak Phorn" w:date="2023-07-28T14:26:00Z"/>
          <w:rFonts w:ascii="Khmer MEF1" w:hAnsi="Khmer MEF1" w:cs="Khmer MEF1"/>
          <w:sz w:val="24"/>
          <w:szCs w:val="24"/>
          <w:lang w:val="ca-ES"/>
          <w:rPrChange w:id="15952" w:author="Kem Sereyboth" w:date="2023-07-25T15:23:00Z">
            <w:rPr>
              <w:ins w:id="15953" w:author="Kem Sereyboth" w:date="2023-07-11T11:47:00Z"/>
              <w:del w:id="15954" w:author="Sopheak Phorn" w:date="2023-07-28T14:26:00Z"/>
              <w:rFonts w:ascii="Khmer MEF1" w:hAnsi="Khmer MEF1" w:cs="Khmer MEF1"/>
              <w:color w:val="000000"/>
              <w:spacing w:val="-8"/>
              <w:szCs w:val="22"/>
              <w:lang w:val="ca-ES"/>
            </w:rPr>
          </w:rPrChange>
        </w:rPr>
        <w:pPrChange w:id="15955" w:author="Kem Sereyboth" w:date="2023-07-25T15:23:00Z">
          <w:pPr>
            <w:pStyle w:val="ListParagraph"/>
            <w:spacing w:after="0" w:line="228" w:lineRule="auto"/>
            <w:ind w:left="2880" w:hanging="1890"/>
          </w:pPr>
        </w:pPrChange>
      </w:pPr>
      <w:ins w:id="15956" w:author="Kem Sereyboth" w:date="2023-07-11T11:47:00Z">
        <w:del w:id="15957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958" w:author="Kem Sereyboth" w:date="2023-07-25T15:23:00Z">
                <w:rPr>
                  <w:rFonts w:ascii="Khmer MEF1" w:hAnsi="Khmer MEF1" w:cs="Khmer MEF1"/>
                  <w:b/>
                  <w:bCs/>
                  <w:color w:val="000000"/>
                  <w:spacing w:val="-4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5959" w:author="Kem Sereyboth" w:date="2023-07-25T15:23:00Z">
                <w:rPr>
                  <w:rFonts w:ascii="Khmer MEF1" w:hAnsi="Khmer MEF1" w:cs="Khmer MEF1"/>
                  <w:color w:val="000000"/>
                  <w:spacing w:val="-4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5960" w:author="Kem Sereyboth" w:date="2023-07-25T15:23:00Z">
                <w:rPr>
                  <w:rFonts w:ascii="Khmer MEF1" w:hAnsi="Khmer MEF1" w:cs="Khmer MEF1"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961" w:author="Kem Sereyboth" w:date="2023-07-25T15:23:00Z">
                <w:rPr>
                  <w:rFonts w:ascii="Khmer MEF1" w:hAnsi="Khmer MEF1" w:cs="Khmer MEF1"/>
                  <w:b/>
                  <w:bCs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>អ.ស.ហ.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5962" w:author="Kem Sereyboth" w:date="2023-07-25T15:23:00Z">
                <w:rPr>
                  <w:rFonts w:ascii="Khmer MEF1" w:hAnsi="Khmer MEF1" w:cs="Khmer MEF1"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5963" w:author="Kem Sereyboth" w:date="2023-07-25T15:23:00Z">
                <w:rPr>
                  <w:rFonts w:ascii="Khmer MEF1" w:hAnsi="Khmer MEF1" w:cs="Khmer MEF1"/>
                  <w:b/>
                  <w:bCs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>ន.ស.ស.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5964" w:author="Kem Sereyboth" w:date="2023-07-25T15:23:00Z">
                <w:rPr>
                  <w:rFonts w:ascii="Khmer MEF1" w:hAnsi="Khmer MEF1" w:cs="Khmer MEF1"/>
                  <w:color w:val="000000"/>
                  <w:spacing w:val="-8"/>
                  <w:szCs w:val="22"/>
                  <w:cs/>
                  <w:lang w:val="ca-ES"/>
                </w:rPr>
              </w:rPrChange>
            </w:rPr>
            <w:delText xml:space="preserve"> អាចពុំទាន់អនុលោមស្របតាមបទប្បញ្ញត្តិជាធរមាន</w:delText>
          </w:r>
        </w:del>
      </w:ins>
    </w:p>
    <w:p w14:paraId="115AB941" w14:textId="5AC107BA" w:rsidR="00B77CC6" w:rsidRPr="00E33574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5965" w:author="Kem Sereyboth" w:date="2023-07-11T11:47:00Z"/>
          <w:del w:id="15966" w:author="Sopheak Phorn" w:date="2023-07-28T14:26:00Z"/>
          <w:rFonts w:ascii="Khmer MEF1" w:hAnsi="Khmer MEF1" w:cs="Khmer MEF1"/>
          <w:spacing w:val="-6"/>
          <w:sz w:val="24"/>
          <w:szCs w:val="24"/>
          <w:rPrChange w:id="15967" w:author="Kem Sereyboth" w:date="2023-07-19T16:59:00Z">
            <w:rPr>
              <w:ins w:id="15968" w:author="Kem Sereyboth" w:date="2023-07-11T11:47:00Z"/>
              <w:del w:id="15969" w:author="Sopheak Phorn" w:date="2023-07-28T14:26:00Z"/>
              <w:rFonts w:ascii="Khmer MEF1" w:hAnsi="Khmer MEF1" w:cs="Khmer MEF1"/>
              <w:spacing w:val="2"/>
              <w:szCs w:val="22"/>
            </w:rPr>
          </w:rPrChange>
        </w:rPr>
        <w:pPrChange w:id="15970" w:author="Sopheak Phorn" w:date="2023-07-28T14:23:00Z">
          <w:pPr>
            <w:pStyle w:val="ListParagraph"/>
            <w:spacing w:after="0" w:line="228" w:lineRule="auto"/>
            <w:ind w:left="2880" w:hanging="1890"/>
          </w:pPr>
        </w:pPrChange>
      </w:pPr>
      <w:ins w:id="15971" w:author="Kem Sereyboth" w:date="2023-07-11T11:47:00Z">
        <w:del w:id="15972" w:author="Sopheak Phorn" w:date="2023-07-28T14:26:00Z">
          <w:r w:rsidRPr="00E33574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rPrChange w:id="1597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Cs w:val="22"/>
                  <w:cs/>
                  <w:lang w:val="ca-ES"/>
                </w:rPr>
              </w:rPrChange>
            </w:rPr>
            <w:delText>ប្រធាន</w:delText>
          </w:r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597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Cs w:val="22"/>
                  <w:cs/>
                  <w:lang w:val="ca-ES"/>
                </w:rPr>
              </w:rPrChange>
            </w:rPr>
            <w:delText>បទ</w:delText>
          </w:r>
        </w:del>
      </w:ins>
      <w:ins w:id="15975" w:author="Kem Sereyboth" w:date="2023-07-11T11:52:00Z">
        <w:del w:id="15976" w:author="Sopheak Phorn" w:date="2023-07-28T14:26:00Z"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5977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  <w:ins w:id="15978" w:author="Kem Sereyboth" w:date="2023-07-11T11:47:00Z">
        <w:del w:id="15979" w:author="Sopheak Phorn" w:date="2023-07-28T14:26:00Z"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598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2"/>
                  <w:szCs w:val="22"/>
                  <w:cs/>
                  <w:lang w:val="ca-ES"/>
                </w:rPr>
              </w:rPrChange>
            </w:rPr>
            <w:delText xml:space="preserve">២៖ </w:delText>
          </w:r>
          <w:r w:rsidRPr="00E33574" w:rsidDel="00BC4126">
            <w:rPr>
              <w:rFonts w:ascii="Khmer MEF1" w:hAnsi="Khmer MEF1" w:cs="Khmer MEF1"/>
              <w:spacing w:val="-6"/>
              <w:sz w:val="24"/>
              <w:szCs w:val="24"/>
              <w:cs/>
              <w:rPrChange w:id="15981" w:author="Kem Sereyboth" w:date="2023-07-19T16:59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5982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អ.ស.ហ.</w:delText>
          </w:r>
          <w:r w:rsidRPr="00E33574" w:rsidDel="00BC4126">
            <w:rPr>
              <w:rFonts w:ascii="Khmer MEF1" w:hAnsi="Khmer MEF1" w:cs="Khmer MEF1"/>
              <w:spacing w:val="-6"/>
              <w:sz w:val="24"/>
              <w:szCs w:val="24"/>
              <w:cs/>
              <w:rPrChange w:id="15983" w:author="Kem Sereyboth" w:date="2023-07-19T16:59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ដែលបម្រើការនៅ </w:delText>
          </w:r>
          <w:r w:rsidRPr="00E33574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5984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ន.ស.ស.</w:delText>
          </w:r>
        </w:del>
      </w:ins>
    </w:p>
    <w:p w14:paraId="6081BBD1" w14:textId="08989BEA" w:rsidR="00B77CC6" w:rsidRPr="00FE7555" w:rsidDel="00BC4126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5985" w:author="Kem Sereyboth" w:date="2023-07-11T11:47:00Z"/>
          <w:del w:id="15986" w:author="Sopheak Phorn" w:date="2023-07-28T14:26:00Z"/>
          <w:rFonts w:ascii="Khmer MEF1" w:hAnsi="Khmer MEF1" w:cs="Khmer MEF1"/>
          <w:b/>
          <w:bCs/>
          <w:sz w:val="24"/>
          <w:szCs w:val="24"/>
          <w:lang w:val="ca-ES"/>
          <w:rPrChange w:id="15987" w:author="Kem Sereyboth" w:date="2023-07-25T15:23:00Z">
            <w:rPr>
              <w:ins w:id="15988" w:author="Kem Sereyboth" w:date="2023-07-11T11:47:00Z"/>
              <w:del w:id="15989" w:author="Sopheak Phorn" w:date="2023-07-28T14:26:00Z"/>
              <w:rFonts w:ascii="Khmer MEF1" w:hAnsi="Khmer MEF1" w:cs="Khmer MEF1"/>
              <w:szCs w:val="22"/>
            </w:rPr>
          </w:rPrChange>
        </w:rPr>
        <w:pPrChange w:id="15990" w:author="Kem Sereyboth" w:date="2023-07-25T15:23:00Z">
          <w:pPr>
            <w:pStyle w:val="ListParagraph"/>
            <w:spacing w:after="0" w:line="228" w:lineRule="auto"/>
            <w:ind w:left="2880" w:hanging="1890"/>
          </w:pPr>
        </w:pPrChange>
      </w:pPr>
      <w:ins w:id="15991" w:author="Kem Sereyboth" w:date="2023-07-11T11:47:00Z">
        <w:del w:id="15992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5993" w:author="Kem Sereyboth" w:date="2023-07-25T15:28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5994" w:author="Kem Sereyboth" w:date="2023-07-25T15:28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FE7555" w:rsidDel="00BC412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5995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>ការអនុវត្តលក្ខន្តិកៈនៃមន្ត្រីលក្ខន្តិកៈរបស់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5996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5997" w:author="Kem Sereyboth" w:date="2023-07-25T15:28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អ.ស.ហ.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5998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5999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>ដែលបម្រើការនៅ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000" w:author="Kem Sereyboth" w:date="2023-07-25T15:28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001" w:author="Kem Sereyboth" w:date="2023-07-25T15:28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ន.ស.ស</w:delText>
          </w:r>
        </w:del>
      </w:ins>
      <w:ins w:id="16002" w:author="Kem Sereyboth" w:date="2023-07-11T11:59:00Z">
        <w:del w:id="16003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004" w:author="Kem Sereyboth" w:date="2023-07-25T15:2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005" w:author="Kem Sereyboth" w:date="2023-07-11T11:47:00Z">
        <w:del w:id="16006" w:author="Sopheak Phorn" w:date="2023-07-28T14:26:00Z">
          <w:r w:rsidRPr="00FE7555" w:rsidDel="00BC412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16007" w:author="Kem Sereyboth" w:date="2023-07-25T15:28:00Z">
                <w:rPr>
                  <w:rFonts w:ascii="Khmer MEF1" w:hAnsi="Khmer MEF1" w:cs="Khmer MEF1"/>
                  <w:b/>
                  <w:bCs/>
                  <w:spacing w:val="2"/>
                  <w:szCs w:val="22"/>
                  <w:cs/>
                </w:rPr>
              </w:rPrChange>
            </w:rPr>
            <w:delText>.</w:delText>
          </w:r>
          <w:r w:rsidRPr="00FE7555" w:rsidDel="00BC412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008" w:author="Kem Sereyboth" w:date="2023-07-25T15:23:00Z">
                <w:rPr>
                  <w:rFonts w:ascii="Khmer MEF1" w:hAnsi="Khmer MEF1" w:cs="Khmer MEF1"/>
                  <w:spacing w:val="2"/>
                  <w:szCs w:val="22"/>
                  <w:cs/>
                </w:rPr>
              </w:rPrChange>
            </w:rPr>
            <w:delText xml:space="preserve"> 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009" w:author="Kem Sereyboth" w:date="2023-07-25T15:2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អាចពុំទាន់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010" w:author="Kem Sereyboth" w:date="2023-07-25T15:24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អនុលោម</w:delText>
          </w:r>
          <w:r w:rsidRPr="00FE7555" w:rsidDel="00BC4126">
            <w:rPr>
              <w:rFonts w:ascii="Khmer MEF1" w:hAnsi="Khmer MEF1" w:cs="Khmer MEF1"/>
              <w:sz w:val="24"/>
              <w:szCs w:val="24"/>
              <w:cs/>
              <w:lang w:val="ca-ES"/>
              <w:rPrChange w:id="16011" w:author="Kem Sereyboth" w:date="2023-07-25T15:2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ស្របតាមបទប្បញ្ញត្តិជាធរមាន</w:delText>
          </w:r>
        </w:del>
      </w:ins>
    </w:p>
    <w:p w14:paraId="0E762520" w14:textId="342DD66A" w:rsidR="00944A50" w:rsidRPr="006E6058" w:rsidRDefault="00944A50">
      <w:pPr>
        <w:spacing w:after="0"/>
        <w:ind w:firstLine="567"/>
        <w:rPr>
          <w:ins w:id="16012" w:author="Kem Sereyboth" w:date="2023-07-19T15:05:00Z"/>
          <w:rFonts w:ascii="Khmer MEF1" w:hAnsi="Khmer MEF1" w:cs="Khmer MEF1"/>
          <w:b/>
          <w:bCs/>
          <w:sz w:val="24"/>
          <w:szCs w:val="24"/>
          <w:lang w:val="ca-ES"/>
          <w:rPrChange w:id="16013" w:author="Sopheak Phorn" w:date="2023-07-28T09:15:00Z">
            <w:rPr>
              <w:ins w:id="16014" w:author="Kem Sereyboth" w:date="2023-07-19T15:05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6015" w:author="Sopheak Phorn" w:date="2023-07-28T14:24:00Z">
          <w:pPr>
            <w:spacing w:after="0"/>
            <w:ind w:left="2127" w:hanging="1560"/>
          </w:pPr>
        </w:pPrChange>
      </w:pPr>
      <w:ins w:id="16016" w:author="Kem Sereyboth" w:date="2023-07-19T15:05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6017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ខ.សវ​ន</w:t>
        </w:r>
        <w:r w:rsidRPr="006E6058">
          <w:rPr>
            <w:rFonts w:ascii="Khmer MEF1" w:hAnsi="Khmer MEF1" w:cs="Khmer MEF1"/>
            <w:b/>
            <w:bCs/>
            <w:sz w:val="24"/>
            <w:szCs w:val="24"/>
            <w:lang w:val="ca-ES"/>
            <w:rPrChange w:id="16018" w:author="Sopheak Phorn" w:date="2023-07-28T09:15:00Z">
              <w:rPr>
                <w:rFonts w:ascii="Khmer MEF2" w:hAnsi="Khmer MEF2" w:cs="Khmer MEF2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6019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កម្មសមិទ្ធកម្ម</w:t>
        </w:r>
      </w:ins>
    </w:p>
    <w:p w14:paraId="63BA6670" w14:textId="521D19CF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020" w:author="Sopheak Phorn" w:date="2023-07-28T14:31:00Z"/>
          <w:rFonts w:ascii="Khmer MEF1" w:hAnsi="Khmer MEF1" w:cs="Khmer MEF1"/>
          <w:sz w:val="24"/>
          <w:szCs w:val="24"/>
          <w:lang w:val="ca-ES"/>
          <w:rPrChange w:id="16021" w:author="Sopheak" w:date="2023-08-03T07:18:00Z">
            <w:rPr>
              <w:ins w:id="16022" w:author="Sopheak Phorn" w:date="2023-07-28T14:31:00Z"/>
              <w:lang w:val="ca-ES"/>
            </w:rPr>
          </w:rPrChange>
        </w:rPr>
        <w:pPrChange w:id="16023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24" w:author="Sopheak Phorn" w:date="2023-07-28T14:31:00Z">
        <w:r w:rsidRPr="00C76160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6025" w:author="Sopheak Phorn" w:date="2023-08-04T11:1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</w:t>
        </w:r>
      </w:ins>
      <w:ins w:id="16026" w:author="Sopheak" w:date="2023-08-03T07:18:00Z">
        <w:r w:rsidR="009D703C" w:rsidRPr="00C76160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16027" w:author="Sopheak Phorn" w:date="2023-08-04T11:1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១</w:t>
        </w:r>
      </w:ins>
      <w:ins w:id="16028" w:author="Sopheak Phorn" w:date="2023-07-28T14:31:00Z">
        <w:del w:id="16029" w:author="Sopheak" w:date="2023-08-03T07:18:00Z">
          <w:r w:rsidRPr="00C76160" w:rsidDel="009D703C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6030" w:author="Sopheak Phorn" w:date="2023-08-04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  <w:r w:rsidRPr="00C7616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6031" w:author="Sopheak Phorn" w:date="2023-08-04T11:18:00Z">
              <w:rPr>
                <w:cs/>
                <w:lang w:val="ca-ES"/>
              </w:rPr>
            </w:rPrChange>
          </w:rPr>
          <w:t>៖</w:t>
        </w:r>
      </w:ins>
      <w:ins w:id="16032" w:author="Sopheak Phorn" w:date="2023-07-28T14:32:00Z">
        <w:r w:rsidRPr="00C7616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6033" w:author="Sopheak Phorn" w:date="2023-08-04T11:18:00Z">
              <w:rPr>
                <w:cs/>
                <w:lang w:val="ca-ES"/>
              </w:rPr>
            </w:rPrChange>
          </w:rPr>
          <w:t xml:space="preserve"> </w:t>
        </w:r>
      </w:ins>
      <w:ins w:id="16034" w:author="Sopheak Phorn" w:date="2023-07-28T14:31:00Z">
        <w:r w:rsidRPr="00C76160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6035" w:author="Sopheak Phorn" w:date="2023-08-04T11:18:00Z">
              <w:rPr>
                <w:cs/>
                <w:lang w:val="ca-ES"/>
              </w:rPr>
            </w:rPrChange>
          </w:rPr>
          <w:t>ការរៀបចំសេចក្ដី</w:t>
        </w:r>
        <w:r w:rsidRPr="0089403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6036" w:author="Sopheak Phorn" w:date="2023-08-04T11:18:00Z">
              <w:rPr>
                <w:cs/>
                <w:lang w:val="ca-ES"/>
              </w:rPr>
            </w:rPrChange>
          </w:rPr>
          <w:t>ព្រាងប្រកាសស្ដីពីការដាក់ឱ្យអនុវត្តស្ដង់ដាគណនេយ្យ</w:t>
        </w:r>
        <w:r w:rsidRPr="00C76160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6037" w:author="Sopheak Phorn" w:date="2023-08-04T11:17:00Z">
              <w:rPr>
                <w:cs/>
                <w:lang w:val="ca-ES"/>
              </w:rPr>
            </w:rPrChange>
          </w:rPr>
          <w:t>សម្រាប់</w:t>
        </w:r>
      </w:ins>
      <w:ins w:id="16038" w:author="Sopheak Phorn" w:date="2023-08-04T11:18:00Z">
        <w:r w:rsidR="00C76160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6039" w:author="Sopheak Phorn" w:date="2023-07-28T14:31:00Z"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040" w:author="Sopheak" w:date="2023-08-03T07:18:00Z">
              <w:rPr>
                <w:cs/>
                <w:lang w:val="ca-ES"/>
              </w:rPr>
            </w:rPrChange>
          </w:rPr>
          <w:t>គ្រឹះស្ថានសាធារណៈរដ្ឋបាល</w:t>
        </w:r>
      </w:ins>
    </w:p>
    <w:p w14:paraId="00F8CAAE" w14:textId="3960D86D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041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042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43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044" w:author="Sopheak Phorn" w:date="2023-07-28T14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៖ </w:t>
        </w:r>
      </w:ins>
      <w:ins w:id="16045" w:author="Sopheak Phorn" w:date="2023-08-03T08:48:00Z"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រៀបចំសេចក្ដីព្រាងប្រកាសស្ដីពីការដាក់ឱ្យអនុវត្តស្ដង់ដាគណនេយ្យសម្រាប់គ្រឹះស្ថានសាធារណៈរដ្ឋបាលអាចពុំទាន់ដាក់ទៅក្រុមប្រឹក្សា </w:t>
        </w:r>
        <w:r w:rsidR="00670908" w:rsidRPr="0067090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046" w:author="Sopheak Phorn" w:date="2023-08-03T08:4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63842F94" w14:textId="56CEC095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047" w:author="Sopheak Phorn" w:date="2023-07-28T14:31:00Z"/>
          <w:rFonts w:ascii="Khmer MEF1" w:hAnsi="Khmer MEF1" w:cs="Khmer MEF1"/>
          <w:sz w:val="24"/>
          <w:szCs w:val="24"/>
          <w:lang w:val="ca-ES"/>
          <w:rPrChange w:id="16048" w:author="Sopheak" w:date="2023-08-03T07:18:00Z">
            <w:rPr>
              <w:ins w:id="16049" w:author="Sopheak Phorn" w:date="2023-07-28T14:31:00Z"/>
              <w:lang w:val="ca-ES"/>
            </w:rPr>
          </w:rPrChange>
        </w:rPr>
        <w:pPrChange w:id="16050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51" w:author="Sopheak Phorn" w:date="2023-07-28T14:31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052" w:author="Sopheak" w:date="2023-08-03T07:1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</w:t>
        </w:r>
      </w:ins>
      <w:ins w:id="16053" w:author="Sopheak" w:date="2023-08-03T07:18:00Z">
        <w:r w:rsidR="009D703C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២</w:t>
        </w:r>
      </w:ins>
      <w:ins w:id="16054" w:author="Sopheak Phorn" w:date="2023-07-28T14:31:00Z">
        <w:del w:id="16055" w:author="Sopheak" w:date="2023-08-03T07:18:00Z">
          <w:r w:rsidRPr="009D703C" w:rsidDel="009D703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056" w:author="Sopheak" w:date="2023-08-03T07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057" w:author="Sopheak" w:date="2023-08-03T07:18:00Z">
              <w:rPr>
                <w:cs/>
                <w:lang w:val="ca-ES"/>
              </w:rPr>
            </w:rPrChange>
          </w:rPr>
          <w:t>៖ ការរៀបចំសេចក្ដីព្រាងប្រកាសស្ដីពីការដាក់ឱ្យអនុវត្តស្ដង់ដាគណនេយ្យសាមញ្ញកម្ពុជា</w:t>
        </w:r>
      </w:ins>
    </w:p>
    <w:p w14:paraId="61222DB6" w14:textId="2D4A0982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058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059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60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061" w:author="Sopheak Phorn" w:date="2023-07-28T14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៖ </w:t>
        </w:r>
      </w:ins>
      <w:ins w:id="16062" w:author="Sopheak Phorn" w:date="2023-08-03T08:48:00Z"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ការរៀបចំសេចក្ដីព្រាងប្រកាសស្ដីពីការដាក់ឱ្យអនុវត្តស្ដង់ដាគណនេយ្យសាមញ្ញកម្ពុជា អាចពុំទាន់ដាក់ទៅក្រុមប្រឹក្សា </w:t>
        </w:r>
        <w:r w:rsidR="00670908" w:rsidRPr="0067090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063" w:author="Sopheak Phorn" w:date="2023-08-03T08:4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670908" w:rsidRPr="006709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និងដាក់ឱ្យអនុវត្ត</w:t>
        </w:r>
      </w:ins>
    </w:p>
    <w:p w14:paraId="77408877" w14:textId="77764843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064" w:author="Sopheak Phorn" w:date="2023-07-28T14:31:00Z"/>
          <w:rFonts w:ascii="Khmer MEF1" w:hAnsi="Khmer MEF1" w:cs="Khmer MEF1"/>
          <w:sz w:val="24"/>
          <w:szCs w:val="24"/>
          <w:lang w:val="ca-ES"/>
          <w:rPrChange w:id="16065" w:author="Sopheak" w:date="2023-08-03T07:18:00Z">
            <w:rPr>
              <w:ins w:id="16066" w:author="Sopheak Phorn" w:date="2023-07-28T14:31:00Z"/>
              <w:lang w:val="ca-ES"/>
            </w:rPr>
          </w:rPrChange>
        </w:rPr>
        <w:pPrChange w:id="16067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68" w:author="Sopheak Phorn" w:date="2023-07-28T14:31:00Z"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069" w:author="Sopheak" w:date="2023-08-03T07:1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ប្រធានបទទី</w:t>
        </w:r>
      </w:ins>
      <w:ins w:id="16070" w:author="Sopheak" w:date="2023-08-03T07:19:00Z">
        <w:r w:rsidR="009D703C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៣</w:t>
        </w:r>
      </w:ins>
      <w:ins w:id="16071" w:author="Sopheak Phorn" w:date="2023-07-28T14:31:00Z">
        <w:del w:id="16072" w:author="Sopheak" w:date="2023-08-03T07:19:00Z">
          <w:r w:rsidRPr="009D703C" w:rsidDel="009D703C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073" w:author="Sopheak" w:date="2023-08-03T07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៦</w:delText>
          </w:r>
        </w:del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074" w:author="Sopheak" w:date="2023-08-03T07:18:00Z">
              <w:rPr>
                <w:cs/>
                <w:lang w:val="ca-ES"/>
              </w:rPr>
            </w:rPrChange>
          </w:rPr>
          <w:t>៖ ការរៀបចំប្រកាសស្ដីពីការគ្រប់គ្រងអាជ្ញាបណ្ណគណនេយ្យនិងសវនកម្ម</w:t>
        </w:r>
      </w:ins>
    </w:p>
    <w:p w14:paraId="01C025E9" w14:textId="2457C028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075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076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77" w:author="Sopheak Phorn" w:date="2023-07-28T14:31:00Z">
        <w:r w:rsidRPr="0060102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078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079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ការរៀបចំប្រកាសស្ដីពីការគ្រប់គ្រងអាជ្ញាបណ្ណគណនេយ្យនិងសវនកម្ម</w:t>
        </w:r>
      </w:ins>
      <w:ins w:id="16080" w:author="Sopheak Phorn" w:date="2023-07-28T14:48:00Z"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081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6082" w:author="Sopheak Phorn" w:date="2023-07-28T14:31:00Z"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083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អាច</w:t>
        </w:r>
      </w:ins>
      <w:ins w:id="16084" w:author="Sopheak Phorn" w:date="2023-07-28T14:40:00Z">
        <w:r w:rsidRPr="00601026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085" w:author="Sopheak" w:date="2023-07-28T2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ពុំទាន់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បានដាក់ទៅក្រុមប្រឹក្សា </w:t>
        </w:r>
        <w:r w:rsidRPr="00F1517F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អ.ស.ហ.</w:t>
        </w:r>
      </w:ins>
    </w:p>
    <w:p w14:paraId="437B05AE" w14:textId="5692DE0A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086" w:author="Sopheak Phorn" w:date="2023-07-28T14:31:00Z"/>
          <w:rFonts w:ascii="Khmer MEF1" w:hAnsi="Khmer MEF1" w:cs="Khmer MEF1"/>
          <w:sz w:val="24"/>
          <w:szCs w:val="24"/>
          <w:lang w:val="ca-ES"/>
          <w:rPrChange w:id="16087" w:author="Sopheak" w:date="2023-08-03T07:19:00Z">
            <w:rPr>
              <w:ins w:id="16088" w:author="Sopheak Phorn" w:date="2023-07-28T14:31:00Z"/>
              <w:lang w:val="ca-ES"/>
            </w:rPr>
          </w:rPrChange>
        </w:rPr>
        <w:pPrChange w:id="16089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090" w:author="Sopheak Phorn" w:date="2023-07-28T14:31:00Z">
        <w:r w:rsidRPr="009D703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6091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ប្រធានបទ</w:t>
        </w:r>
      </w:ins>
      <w:ins w:id="16092" w:author="Sopheak Phorn" w:date="2023-07-28T14:32:00Z">
        <w:r w:rsidRPr="009D703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6093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ទី</w:t>
        </w:r>
      </w:ins>
      <w:ins w:id="16094" w:author="Sopheak" w:date="2023-08-03T07:19:00Z">
        <w:r w:rsidR="009D703C">
          <w:rPr>
            <w:rFonts w:ascii="Khmer MEF1" w:hAnsi="Khmer MEF1" w:cs="Khmer MEF1" w:hint="cs"/>
            <w:b/>
            <w:bCs/>
            <w:spacing w:val="-12"/>
            <w:sz w:val="24"/>
            <w:szCs w:val="24"/>
            <w:cs/>
            <w:lang w:val="ca-ES"/>
          </w:rPr>
          <w:t>៤</w:t>
        </w:r>
      </w:ins>
      <w:ins w:id="16095" w:author="Sopheak Phorn" w:date="2023-07-28T14:31:00Z">
        <w:del w:id="16096" w:author="Sopheak" w:date="2023-08-03T07:19:00Z">
          <w:r w:rsidRPr="009D703C" w:rsidDel="009D703C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lang w:val="ca-ES"/>
              <w:rPrChange w:id="16097" w:author="Sopheak" w:date="2023-08-03T07:1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៧</w:delText>
          </w:r>
        </w:del>
        <w:r w:rsidRPr="009D703C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6098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ការពិនិត្យ ឬការធ្វើអធិការកិច្ចគុណភាពសវនកម្មដល់ទីកន្លែងសម្រាប់ក្រុមហ៊ុន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099" w:author="Sopheak" w:date="2023-08-03T07:19:00Z">
              <w:rPr>
                <w:cs/>
                <w:lang w:val="ca-ES"/>
              </w:rPr>
            </w:rPrChange>
          </w:rPr>
          <w:t xml:space="preserve">សវនកម្មដែលទទួលអាជ្ញាបណ្ណពី </w:t>
        </w:r>
        <w:r w:rsidRPr="009D703C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00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ន.គ.ស.</w:t>
        </w:r>
      </w:ins>
    </w:p>
    <w:p w14:paraId="6195BA3B" w14:textId="5168D4CD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01" w:author="Sopheak Phorn" w:date="2023-07-28T14:31:00Z"/>
          <w:rFonts w:ascii="Khmer MEF1" w:hAnsi="Khmer MEF1" w:cs="Khmer MEF1"/>
          <w:sz w:val="24"/>
          <w:szCs w:val="24"/>
          <w:lang w:val="ca-ES"/>
        </w:rPr>
        <w:pPrChange w:id="16102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03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04" w:author="Sopheak Phorn" w:date="2023-07-28T14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៖ អាចពុំទាន់បានធ្វើការពិនិត្យ ឬអធិការកិច្ចគុណភាពសវនកម្មក្រុមហ៊ុនសវនកម្មដែលទទួលអាជ្ញាបណ្ណពី </w:t>
        </w:r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05" w:author="Sopheak Phorn" w:date="2023-07-28T14:3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ន.គ.ស.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>។</w:t>
        </w:r>
      </w:ins>
    </w:p>
    <w:p w14:paraId="481647FE" w14:textId="1AD20CD3" w:rsidR="000172E8" w:rsidRPr="009D703C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06" w:author="Sopheak Phorn" w:date="2023-07-28T14:31:00Z"/>
          <w:rFonts w:ascii="Khmer MEF1" w:hAnsi="Khmer MEF1" w:cs="Khmer MEF1"/>
          <w:sz w:val="24"/>
          <w:szCs w:val="24"/>
          <w:lang w:val="ca-ES"/>
          <w:rPrChange w:id="16107" w:author="Sopheak" w:date="2023-08-03T07:19:00Z">
            <w:rPr>
              <w:ins w:id="16108" w:author="Sopheak Phorn" w:date="2023-07-28T14:31:00Z"/>
              <w:lang w:val="ca-ES"/>
            </w:rPr>
          </w:rPrChange>
        </w:rPr>
        <w:pPrChange w:id="16109" w:author="Sopheak Phorn" w:date="2023-08-03T08:4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10" w:author="Sopheak Phorn" w:date="2023-07-28T14:31:00Z">
        <w:r w:rsidRPr="009D703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111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lastRenderedPageBreak/>
          <w:t>ប្រធានបទ</w:t>
        </w:r>
      </w:ins>
      <w:ins w:id="16112" w:author="Sopheak Phorn" w:date="2023-07-28T14:32:00Z">
        <w:r w:rsidRPr="009D703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6113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ទី</w:t>
        </w:r>
      </w:ins>
      <w:ins w:id="16114" w:author="Sopheak" w:date="2023-08-03T07:19:00Z">
        <w:r w:rsidR="009D703C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៥</w:t>
        </w:r>
      </w:ins>
      <w:ins w:id="16115" w:author="Sopheak Phorn" w:date="2023-07-28T14:31:00Z">
        <w:del w:id="16116" w:author="Sopheak" w:date="2023-08-03T07:19:00Z">
          <w:r w:rsidRPr="009D703C" w:rsidDel="009D703C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16117" w:author="Sopheak" w:date="2023-08-03T07:1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៨</w:delText>
          </w:r>
        </w:del>
        <w:r w:rsidRPr="009D703C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16118" w:author="Sopheak" w:date="2023-08-03T07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ការរៀបចំសេចក្ដីព្រាងប្រកាសស្ដីពីវិធាននិងនីតិវិធីនៃការដោះស្រាយបណ្ដឹង</w:t>
        </w:r>
        <w:r w:rsidRPr="009D703C">
          <w:rPr>
            <w:rFonts w:ascii="Khmer MEF1" w:hAnsi="Khmer MEF1" w:cs="Khmer MEF1"/>
            <w:sz w:val="24"/>
            <w:szCs w:val="24"/>
            <w:cs/>
            <w:lang w:val="ca-ES"/>
            <w:rPrChange w:id="16119" w:author="Sopheak" w:date="2023-08-03T07:19:00Z">
              <w:rPr>
                <w:cs/>
                <w:lang w:val="ca-ES"/>
              </w:rPr>
            </w:rPrChange>
          </w:rPr>
          <w:t>តវ៉ា</w:t>
        </w:r>
      </w:ins>
    </w:p>
    <w:p w14:paraId="41133F50" w14:textId="438EE890" w:rsidR="000172E8" w:rsidRPr="000172E8" w:rsidRDefault="000172E8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20" w:author="Sopheak Phorn" w:date="2023-07-28T14:31:00Z"/>
          <w:rFonts w:ascii="Khmer MEF1" w:hAnsi="Khmer MEF1" w:cs="Khmer MEF1"/>
          <w:sz w:val="24"/>
          <w:szCs w:val="24"/>
          <w:lang w:val="ca-ES"/>
          <w:rPrChange w:id="16121" w:author="Sopheak Phorn" w:date="2023-07-28T14:31:00Z">
            <w:rPr>
              <w:ins w:id="16122" w:author="Sopheak Phorn" w:date="2023-07-28T14:31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6123" w:author="Sopheak Phorn" w:date="2023-07-28T14:4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16124" w:author="Sopheak Phorn" w:date="2023-07-28T14:31:00Z">
        <w:r w:rsidRPr="000172E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6125" w:author="Sopheak Phorn" w:date="2023-07-28T14:4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ហានិភ័យ</w:t>
        </w:r>
        <w:r w:rsidRPr="000172E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16126" w:author="Sopheak Phorn" w:date="2023-07-28T14:4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៖ ការរៀបចំសេចក្ដីសម្រេចប្រកាសស្ដីពីវិធាននិងនីតិវិធីនៃការដោះស្រាយបណ្ដឹងតវ៉ា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អាចពុំទាន់បានដាក់</w:t>
        </w:r>
      </w:ins>
      <w:ins w:id="16127" w:author="Sopheak Phorn" w:date="2023-07-28T14:35:00Z"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ឆ្លងកម្រិតបច្ចេកទេស</w:t>
        </w:r>
      </w:ins>
      <w:ins w:id="16128" w:author="Sopheak Phorn" w:date="2023-07-28T14:31:00Z"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  <w:ins w:id="16129" w:author="Sopheak Phorn" w:date="2023-07-28T14:34:00Z"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ន</w:t>
        </w:r>
      </w:ins>
      <w:ins w:id="16130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31" w:author="Sopheak Phorn" w:date="2023-07-28T14:3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16132" w:author="Sopheak Phorn" w:date="2023-07-28T14:34:00Z"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គ</w:t>
        </w:r>
      </w:ins>
      <w:ins w:id="16133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34" w:author="Sopheak Phorn" w:date="2023-07-28T14:3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16135" w:author="Sopheak Phorn" w:date="2023-07-28T14:34:00Z">
        <w:r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ស</w:t>
        </w:r>
      </w:ins>
      <w:ins w:id="16136" w:author="Sopheak Phorn" w:date="2023-07-28T14:31:00Z">
        <w:r w:rsidRPr="000172E8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6137" w:author="Sopheak Phorn" w:date="2023-07-28T14:3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</w:t>
        </w:r>
        <w:r w:rsidRPr="000172E8">
          <w:rPr>
            <w:rFonts w:ascii="Khmer MEF1" w:hAnsi="Khmer MEF1" w:cs="Khmer MEF1"/>
            <w:sz w:val="24"/>
            <w:szCs w:val="24"/>
            <w:cs/>
            <w:lang w:val="ca-ES"/>
          </w:rPr>
          <w:t>។</w:t>
        </w:r>
      </w:ins>
    </w:p>
    <w:p w14:paraId="6C0F2C85" w14:textId="02FFE2A4" w:rsidR="00B77CC6" w:rsidRPr="006E6058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38" w:author="Kem Sereyboth" w:date="2023-07-11T11:47:00Z"/>
          <w:del w:id="16139" w:author="Sopheak Phorn" w:date="2023-07-28T14:33:00Z"/>
          <w:rFonts w:ascii="Khmer MEF1" w:hAnsi="Khmer MEF1" w:cs="Khmer MEF1"/>
          <w:sz w:val="24"/>
          <w:szCs w:val="24"/>
          <w:lang w:val="ca-ES"/>
          <w:rPrChange w:id="16140" w:author="Sopheak Phorn" w:date="2023-07-28T09:15:00Z">
            <w:rPr>
              <w:ins w:id="16141" w:author="Kem Sereyboth" w:date="2023-07-11T11:47:00Z"/>
              <w:del w:id="16142" w:author="Sopheak Phorn" w:date="2023-07-28T14:33:00Z"/>
              <w:rFonts w:ascii="Khmer MEF1" w:hAnsi="Khmer MEF1" w:cs="Khmer MEF1"/>
              <w:szCs w:val="22"/>
            </w:rPr>
          </w:rPrChange>
        </w:rPr>
        <w:pPrChange w:id="16143" w:author="Sopheak Phorn" w:date="2023-07-28T14:24:00Z">
          <w:pPr>
            <w:pStyle w:val="ListParagraph"/>
            <w:spacing w:after="0" w:line="228" w:lineRule="auto"/>
            <w:ind w:left="2880" w:hanging="1890"/>
          </w:pPr>
        </w:pPrChange>
      </w:pPr>
      <w:ins w:id="16144" w:author="Kem Sereyboth" w:date="2023-07-11T11:47:00Z">
        <w:del w:id="16145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14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147" w:author="Kem Sereyboth" w:date="2023-07-11T11:54:00Z">
        <w:del w:id="16148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14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ទី</w:delText>
          </w:r>
        </w:del>
      </w:ins>
      <w:ins w:id="16150" w:author="Kem Sereyboth" w:date="2023-07-11T11:47:00Z">
        <w:del w:id="16151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15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៣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15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154" w:author="Kem Sereyboth" w:date="2023-07-19T16:5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155" w:author="Kem Sereyboth" w:date="2023-07-19T16:59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សវនកម្មឯករាជ្យផ្តល់សេវាសវនកម្មក្នុងប្រព័ន្ធសន្តិសុខសង្គម</w:delText>
          </w:r>
        </w:del>
      </w:ins>
    </w:p>
    <w:p w14:paraId="37DF4CED" w14:textId="2EE7927A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156" w:author="Kem Sereyboth" w:date="2023-07-11T11:47:00Z"/>
          <w:del w:id="16157" w:author="Sopheak Phorn" w:date="2023-07-28T14:33:00Z"/>
          <w:rFonts w:ascii="Khmer MEF1" w:hAnsi="Khmer MEF1" w:cs="Khmer MEF1"/>
          <w:spacing w:val="-6"/>
          <w:sz w:val="24"/>
          <w:szCs w:val="24"/>
          <w:lang w:val="ca-ES"/>
          <w:rPrChange w:id="16158" w:author="Kem Sereyboth" w:date="2023-07-25T15:29:00Z">
            <w:rPr>
              <w:ins w:id="16159" w:author="Kem Sereyboth" w:date="2023-07-11T11:47:00Z"/>
              <w:del w:id="16160" w:author="Sopheak Phorn" w:date="2023-07-28T14:33:00Z"/>
              <w:rFonts w:ascii="Khmer MEF1" w:hAnsi="Khmer MEF1" w:cs="Khmer MEF1"/>
              <w:spacing w:val="4"/>
              <w:szCs w:val="22"/>
            </w:rPr>
          </w:rPrChange>
        </w:rPr>
        <w:pPrChange w:id="16161" w:author="Kem Sereyboth" w:date="2023-07-25T15:29:00Z">
          <w:pPr>
            <w:pStyle w:val="ListParagraph"/>
            <w:spacing w:after="0" w:line="228" w:lineRule="auto"/>
            <w:ind w:left="2880" w:firstLine="239"/>
          </w:pPr>
        </w:pPrChange>
      </w:pPr>
      <w:ins w:id="16162" w:author="Kem Sereyboth" w:date="2023-07-11T11:47:00Z">
        <w:del w:id="16163" w:author="Sopheak Phorn" w:date="2023-07-28T14:33:00Z">
          <w:r w:rsidRPr="00402C66" w:rsidDel="000172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6164" w:author="Kem Sereyboth" w:date="2023-07-25T15:29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402C66" w:rsidDel="000172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6165" w:author="Kem Sereyboth" w:date="2023-07-25T15:2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166" w:author="Kem Sereyboth" w:date="2023-07-25T15:2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167" w:author="Kem Sereyboth" w:date="2023-07-25T15:29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សេចក្ដីសម្រេចស្ដីពី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168" w:author="Kem Sereyboth" w:date="2023-07-25T15:2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លក្ខខណ្ឌក្នុងការជ្រើសរើសក្រុមហ៊ុន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169" w:author="Kem Sereyboth" w:date="2023-07-25T15:29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សវនកម្ម</w:delText>
          </w:r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70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ឯ</w:delText>
          </w:r>
        </w:del>
      </w:ins>
      <w:ins w:id="16171" w:author="Kem Sereyboth" w:date="2023-07-25T15:29:00Z">
        <w:del w:id="16172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73" w:author="Kem Sereyboth" w:date="2023-07-25T15:3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174" w:author="Kem Sereyboth" w:date="2023-07-11T11:47:00Z">
        <w:del w:id="16175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76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ក</w:delText>
          </w:r>
        </w:del>
      </w:ins>
      <w:ins w:id="16177" w:author="Kem Sereyboth" w:date="2023-07-25T15:29:00Z">
        <w:del w:id="16178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79" w:author="Kem Sereyboth" w:date="2023-07-25T15:3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180" w:author="Kem Sereyboth" w:date="2023-07-11T11:47:00Z">
        <w:del w:id="16181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82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រា</w:delText>
          </w:r>
        </w:del>
      </w:ins>
      <w:ins w:id="16183" w:author="Kem Sereyboth" w:date="2023-07-25T15:29:00Z">
        <w:del w:id="16184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85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186" w:author="Kem Sereyboth" w:date="2023-07-11T11:47:00Z">
        <w:del w:id="16187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88" w:author="Kem Sereyboth" w:date="2023-07-25T15:30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ជ្យផ្តល់សេវាសវនកម្មក្នុងប្រព័ន្ធសន្តិសុខសង្គម</w:delText>
          </w:r>
        </w:del>
      </w:ins>
      <w:ins w:id="16189" w:author="Kem Sereyboth" w:date="2023-07-25T15:30:00Z">
        <w:del w:id="16190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91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6192" w:author="Kem Sereyboth" w:date="2023-07-11T11:47:00Z">
        <w:del w:id="16193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94" w:author="Kem Sereyboth" w:date="2023-07-25T15:30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អា​ចពុំទាន់រៀបចំ និងដាក់ឱ្យអនុវត្តស្រ</w:delText>
          </w:r>
        </w:del>
      </w:ins>
      <w:ins w:id="16195" w:author="Kem Sereyboth" w:date="2023-07-25T15:30:00Z">
        <w:del w:id="16196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197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198" w:author="Kem Sereyboth" w:date="2023-07-11T11:47:00Z">
        <w:del w:id="16199" w:author="Sopheak Phorn" w:date="2023-07-28T14:33:00Z">
          <w:r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200" w:author="Kem Sereyboth" w:date="2023-07-25T15:30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ប</w:delText>
          </w:r>
        </w:del>
      </w:ins>
      <w:ins w:id="16201" w:author="Kem Sereyboth" w:date="2023-07-25T15:30:00Z">
        <w:del w:id="16202" w:author="Sopheak Phorn" w:date="2023-07-28T14:33:00Z">
          <w:r w:rsidR="00402C66" w:rsidRPr="00402C66" w:rsidDel="000172E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6203" w:author="Kem Sereyboth" w:date="2023-07-25T15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204" w:author="Kem Sereyboth" w:date="2023-07-11T11:47:00Z">
        <w:del w:id="16205" w:author="Sopheak Phorn" w:date="2023-07-28T14:33:00Z"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206" w:author="Kem Sereyboth" w:date="2023-07-25T15:29:00Z">
                <w:rPr>
                  <w:rFonts w:ascii="Khmer MEF1" w:hAnsi="Khmer MEF1" w:cs="Khmer MEF1"/>
                  <w:spacing w:val="4"/>
                  <w:szCs w:val="22"/>
                  <w:cs/>
                </w:rPr>
              </w:rPrChange>
            </w:rPr>
            <w:delText>តាម</w:delText>
          </w:r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207" w:author="Kem Sereyboth" w:date="2023-07-25T15:29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6208" w:author="Kem Sereyboth" w:date="2023-07-25T15:29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6209" w:author="Kem Sereyboth" w:date="2023-07-25T15:29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0C97015C" w14:textId="4902ED28" w:rsidR="00B77CC6" w:rsidRPr="006E6058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10" w:author="Kem Sereyboth" w:date="2023-07-11T11:47:00Z"/>
          <w:del w:id="16211" w:author="Sopheak Phorn" w:date="2023-07-28T14:33:00Z"/>
          <w:rFonts w:ascii="Khmer MEF1" w:hAnsi="Khmer MEF1" w:cs="Khmer MEF1"/>
          <w:sz w:val="24"/>
          <w:szCs w:val="24"/>
          <w:lang w:val="ca-ES"/>
          <w:rPrChange w:id="16212" w:author="Sopheak Phorn" w:date="2023-07-28T09:15:00Z">
            <w:rPr>
              <w:ins w:id="16213" w:author="Kem Sereyboth" w:date="2023-07-11T11:47:00Z"/>
              <w:del w:id="16214" w:author="Sopheak Phorn" w:date="2023-07-28T14:33:00Z"/>
              <w:rFonts w:ascii="Khmer MEF1" w:hAnsi="Khmer MEF1" w:cs="Khmer MEF1"/>
              <w:szCs w:val="22"/>
              <w:lang w:val="ca-ES"/>
            </w:rPr>
          </w:rPrChange>
        </w:rPr>
        <w:pPrChange w:id="16215" w:author="Sopheak Phorn" w:date="2023-07-28T14:24:00Z">
          <w:pPr>
            <w:spacing w:after="0" w:line="240" w:lineRule="auto"/>
            <w:ind w:left="2880" w:hanging="1898"/>
            <w:jc w:val="both"/>
          </w:pPr>
        </w:pPrChange>
      </w:pPr>
      <w:ins w:id="16216" w:author="Kem Sereyboth" w:date="2023-07-11T11:47:00Z">
        <w:del w:id="16217" w:author="Sopheak Phorn" w:date="2023-07-28T14:33:00Z">
          <w:r w:rsidRPr="00BC4126" w:rsidDel="000172E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6218" w:author="Sopheak Phorn" w:date="2023-07-28T14:24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</w:delText>
          </w:r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219" w:author="Kem Sereyboth" w:date="2023-07-25T15:30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បទ</w:delText>
          </w:r>
        </w:del>
      </w:ins>
      <w:ins w:id="16220" w:author="Kem Sereyboth" w:date="2023-07-11T12:01:00Z">
        <w:del w:id="16221" w:author="Sopheak Phorn" w:date="2023-07-28T14:33:00Z">
          <w:r w:rsidR="00B0494F"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222" w:author="Kem Sereyboth" w:date="2023-07-25T15:30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223" w:author="Kem Sereyboth" w:date="2023-07-11T11:47:00Z">
        <w:del w:id="16224" w:author="Sopheak Phorn" w:date="2023-07-28T14:33:00Z"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225" w:author="Kem Sereyboth" w:date="2023-07-25T15:30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៤</w:delText>
          </w:r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22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៖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227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228" w:author="Kem Sereyboth" w:date="2023-07-19T16:59:00Z">
                <w:rPr>
                  <w:rFonts w:ascii="Khmer MEF1" w:hAnsi="Khmer MEF1" w:cs="Khmer MEF1"/>
                  <w:spacing w:val="10"/>
                  <w:szCs w:val="22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229" w:author="Kem Sereyboth" w:date="2023-07-19T16:59:00Z">
                <w:rPr>
                  <w:rFonts w:ascii="Khmer MEF1" w:hAnsi="Khmer MEF1" w:cs="Khmer MEF1"/>
                  <w:spacing w:val="-8"/>
                  <w:szCs w:val="22"/>
                  <w:cs/>
                </w:rPr>
              </w:rPrChange>
            </w:rPr>
            <w:delText>របស់ប្រតិបត្តិករសន្តិសុខសង្គម និងតួអង្គពាក់ព័ន្ធ</w:delText>
          </w:r>
        </w:del>
      </w:ins>
    </w:p>
    <w:p w14:paraId="7E2FED7C" w14:textId="734C8381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230" w:author="Kem Sereyboth" w:date="2023-07-11T11:47:00Z"/>
          <w:del w:id="16231" w:author="Sopheak Phorn" w:date="2023-07-28T14:33:00Z"/>
          <w:rFonts w:ascii="Khmer MEF1" w:hAnsi="Khmer MEF1" w:cs="Khmer MEF1"/>
          <w:spacing w:val="6"/>
          <w:sz w:val="24"/>
          <w:szCs w:val="24"/>
          <w:lang w:val="ca-ES"/>
          <w:rPrChange w:id="16232" w:author="Kem Sereyboth" w:date="2023-07-25T15:32:00Z">
            <w:rPr>
              <w:ins w:id="16233" w:author="Kem Sereyboth" w:date="2023-07-11T11:47:00Z"/>
              <w:del w:id="16234" w:author="Sopheak Phorn" w:date="2023-07-28T14:33:00Z"/>
              <w:rFonts w:ascii="Khmer MEF1" w:hAnsi="Khmer MEF1" w:cs="Khmer MEF1"/>
              <w:szCs w:val="22"/>
              <w:lang w:val="ca-ES"/>
            </w:rPr>
          </w:rPrChange>
        </w:rPr>
        <w:pPrChange w:id="16235" w:author="Kem Sereyboth" w:date="2023-07-25T15:32:00Z">
          <w:pPr>
            <w:spacing w:after="0" w:line="240" w:lineRule="auto"/>
            <w:ind w:left="2880" w:firstLine="239"/>
            <w:jc w:val="both"/>
          </w:pPr>
        </w:pPrChange>
      </w:pPr>
      <w:ins w:id="16236" w:author="Kem Sereyboth" w:date="2023-07-11T11:47:00Z">
        <w:del w:id="16237" w:author="Sopheak Phorn" w:date="2023-07-28T14:33:00Z"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238" w:author="Kem Sereyboth" w:date="2023-07-25T15:33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402C66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239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402C66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240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402C66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241" w:author="Kem Sereyboth" w:date="2023-07-25T15:33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សេចក្ដីណែនាំស្ដីពីការកំណត់ប្រភេទ និងទម្រង់នៃរបាយការណ៍រប</w:delText>
          </w:r>
        </w:del>
      </w:ins>
      <w:ins w:id="16242" w:author="Kem Sereyboth" w:date="2023-07-25T15:33:00Z">
        <w:del w:id="16243" w:author="Sopheak Phorn" w:date="2023-07-28T14:33:00Z">
          <w:r w:rsidR="00402C66" w:rsidDel="000172E8">
            <w:rPr>
              <w:rFonts w:ascii="Khmer MEF1" w:hAnsi="Khmer MEF1" w:cs="Khmer MEF1" w:hint="cs"/>
              <w:spacing w:val="6"/>
              <w:sz w:val="24"/>
              <w:szCs w:val="24"/>
              <w:cs/>
              <w:lang w:val="ca-ES"/>
            </w:rPr>
            <w:delText>​</w:delText>
          </w:r>
        </w:del>
      </w:ins>
      <w:ins w:id="16244" w:author="Kem Sereyboth" w:date="2023-07-11T11:47:00Z">
        <w:del w:id="16245" w:author="Sopheak Phorn" w:date="2023-07-28T14:33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246" w:author="Kem Sereyboth" w:date="2023-07-25T15:32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ស់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47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ប្រតិបត្តិករសន្តិសុខសង្គម និងតួអង្គពាក់ព័ន្ធ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48" w:author="Kem Sereyboth" w:date="2023-07-25T15:34:00Z">
                <w:rPr>
                  <w:rFonts w:ascii="Khmer MEF1" w:hAnsi="Khmer MEF1" w:cs="Khmer MEF1"/>
                  <w:szCs w:val="22"/>
                  <w:cs/>
                  <w:lang w:val="ca-ES"/>
                </w:rPr>
              </w:rPrChange>
            </w:rPr>
            <w:delText xml:space="preserve"> 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49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អាចពុំទាន់រៀបចំ</w:delText>
          </w:r>
        </w:del>
      </w:ins>
      <w:ins w:id="16250" w:author="Kem Sereyboth" w:date="2023-07-25T15:33:00Z">
        <w:del w:id="16251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52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6253" w:author="Kem Sereyboth" w:date="2023-07-11T11:47:00Z">
        <w:del w:id="16254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55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និ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6256" w:author="Kem Sereyboth" w:date="2023-07-25T15:34:00Z">
                <w:rPr>
                  <w:rFonts w:ascii="Khmer MEF1" w:hAnsi="Khmer MEF1" w:cs="Khmer MEF1"/>
                  <w:szCs w:val="22"/>
                </w:rPr>
              </w:rPrChange>
            </w:rPr>
            <w:delText>​​</w:delText>
          </w:r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57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ងដាក់ឱ្យអនុវ</w:delText>
          </w:r>
        </w:del>
      </w:ins>
      <w:ins w:id="16258" w:author="Kem Sereyboth" w:date="2023-07-25T15:32:00Z">
        <w:del w:id="16259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60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261" w:author="Kem Sereyboth" w:date="2023-07-11T11:47:00Z">
        <w:del w:id="16262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63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ត្ត</w:delText>
          </w:r>
        </w:del>
      </w:ins>
      <w:ins w:id="16264" w:author="Kem Sereyboth" w:date="2023-07-25T15:32:00Z">
        <w:del w:id="16265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6266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16267" w:author="Kem Sereyboth" w:date="2023-07-11T11:47:00Z">
        <w:del w:id="16268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69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ស្រ</w:delText>
          </w:r>
        </w:del>
      </w:ins>
      <w:ins w:id="16270" w:author="Kem Sereyboth" w:date="2023-07-25T15:33:00Z">
        <w:del w:id="16271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72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273" w:author="Kem Sereyboth" w:date="2023-07-11T11:47:00Z">
        <w:del w:id="16274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75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ប</w:delText>
          </w:r>
        </w:del>
      </w:ins>
      <w:ins w:id="16276" w:author="Kem Sereyboth" w:date="2023-07-25T15:33:00Z">
        <w:del w:id="16277" w:author="Sopheak Phorn" w:date="2023-07-28T14:33:00Z">
          <w:r w:rsidR="00402C66"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78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279" w:author="Kem Sereyboth" w:date="2023-07-11T11:47:00Z">
        <w:del w:id="16280" w:author="Sopheak Phorn" w:date="2023-07-28T14:33:00Z">
          <w:r w:rsidRPr="00402C6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281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តាម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282" w:author="Kem Sereyboth" w:date="2023-07-25T15:32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6283" w:author="Kem Sereyboth" w:date="2023-07-25T15:32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284" w:author="Kem Sereyboth" w:date="2023-07-25T15:32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0FB6A15D" w14:textId="6AE975FC" w:rsidR="00B77CC6" w:rsidRPr="006E6058" w:rsidDel="000172E8" w:rsidRDefault="00B77CC6">
      <w:pPr>
        <w:spacing w:after="0"/>
        <w:ind w:firstLine="567"/>
        <w:rPr>
          <w:ins w:id="16285" w:author="Kem Sereyboth" w:date="2023-07-11T11:47:00Z"/>
          <w:del w:id="16286" w:author="Sopheak Phorn" w:date="2023-07-28T14:33:00Z"/>
          <w:rFonts w:ascii="Khmer MEF1" w:hAnsi="Khmer MEF1" w:cs="Khmer MEF1"/>
          <w:sz w:val="24"/>
          <w:szCs w:val="24"/>
          <w:lang w:val="ca-ES"/>
          <w:rPrChange w:id="16287" w:author="Sopheak Phorn" w:date="2023-07-28T09:15:00Z">
            <w:rPr>
              <w:ins w:id="16288" w:author="Kem Sereyboth" w:date="2023-07-11T11:47:00Z"/>
              <w:del w:id="16289" w:author="Sopheak Phorn" w:date="2023-07-28T14:33:00Z"/>
              <w:rFonts w:ascii="Khmer MEF1" w:hAnsi="Khmer MEF1" w:cs="Khmer MEF1"/>
              <w:szCs w:val="22"/>
            </w:rPr>
          </w:rPrChange>
        </w:rPr>
        <w:pPrChange w:id="16290" w:author="Kem Sereyboth" w:date="2023-07-11T12:51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291" w:author="Kem Sereyboth" w:date="2023-07-11T11:47:00Z">
        <w:del w:id="16292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29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294" w:author="Kem Sereyboth" w:date="2023-07-11T12:02:00Z">
        <w:del w:id="16295" w:author="Sopheak Phorn" w:date="2023-07-28T14:33:00Z">
          <w:r w:rsidR="00B0494F"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29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297" w:author="Kem Sereyboth" w:date="2023-07-11T11:47:00Z">
        <w:del w:id="16298" w:author="Sopheak Phorn" w:date="2023-07-28T14:33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29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>៥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30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30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302" w:author="Kem Sereyboth" w:date="2023-07-19T16:5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</w:delText>
          </w:r>
        </w:del>
      </w:ins>
    </w:p>
    <w:p w14:paraId="6C59353D" w14:textId="32EF3091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03" w:author="Kem Sereyboth" w:date="2023-07-11T11:47:00Z"/>
          <w:del w:id="16304" w:author="Sopheak Phorn" w:date="2023-07-28T14:33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16305" w:author="Kem Sereyboth" w:date="2023-07-25T15:32:00Z">
            <w:rPr>
              <w:ins w:id="16306" w:author="Kem Sereyboth" w:date="2023-07-11T11:47:00Z"/>
              <w:del w:id="16307" w:author="Sopheak Phorn" w:date="2023-07-28T14:33:00Z"/>
              <w:rFonts w:ascii="Khmer MEF1" w:hAnsi="Khmer MEF1" w:cs="Khmer MEF1"/>
              <w:szCs w:val="22"/>
            </w:rPr>
          </w:rPrChange>
        </w:rPr>
        <w:pPrChange w:id="16308" w:author="Kem Sereyboth" w:date="2023-07-25T15:32:00Z">
          <w:pPr>
            <w:tabs>
              <w:tab w:val="left" w:pos="2880"/>
            </w:tabs>
            <w:spacing w:after="0" w:line="240" w:lineRule="auto"/>
            <w:ind w:left="3119" w:hanging="2126"/>
            <w:jc w:val="both"/>
          </w:pPr>
        </w:pPrChange>
      </w:pPr>
      <w:ins w:id="16309" w:author="Kem Sereyboth" w:date="2023-07-11T11:47:00Z">
        <w:del w:id="16310" w:author="Sopheak Phorn" w:date="2023-07-28T14:33:00Z">
          <w:r w:rsidRPr="00B428F6" w:rsidDel="000172E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6311" w:author="Kem Sereyboth" w:date="2023-07-25T15:34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B428F6" w:rsidDel="000172E8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6312" w:author="Kem Sereyboth" w:date="2023-07-25T15:34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313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314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 អាចពុំទា</w:delText>
          </w:r>
        </w:del>
      </w:ins>
      <w:ins w:id="16315" w:author="Kem Sereyboth" w:date="2023-07-25T15:34:00Z">
        <w:del w:id="16316" w:author="Sopheak Phorn" w:date="2023-07-28T14:33:00Z">
          <w:r w:rsidR="00B428F6"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317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318" w:author="Kem Sereyboth" w:date="2023-07-11T11:47:00Z">
        <w:del w:id="16319" w:author="Sopheak Phorn" w:date="2023-07-28T14:33:00Z">
          <w:r w:rsidRPr="00B428F6" w:rsidDel="000172E8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6320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ន់</w:delText>
          </w:r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321" w:author="Kem Sereyboth" w:date="2023-07-25T15:3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រៀបចំ និងដាក់ឱ្យអនុវត្តស្របទៅតាម</w:delText>
          </w:r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322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</w:delText>
          </w:r>
        </w:del>
      </w:ins>
      <w:ins w:id="16323" w:author="Kem Sereyboth" w:date="2023-07-25T15:34:00Z">
        <w:del w:id="16324" w:author="Sopheak Phorn" w:date="2023-07-28T14:33:00Z">
          <w:r w:rsidR="00B428F6"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325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326" w:author="Kem Sereyboth" w:date="2023-07-11T11:47:00Z">
        <w:del w:id="16327" w:author="Sopheak Phorn" w:date="2023-07-28T14:33:00Z"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328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ង្គ</w:delText>
          </w:r>
        </w:del>
      </w:ins>
      <w:ins w:id="16329" w:author="Kem Sereyboth" w:date="2023-07-25T15:34:00Z">
        <w:del w:id="16330" w:author="Sopheak Phorn" w:date="2023-07-28T14:33:00Z">
          <w:r w:rsidR="00B428F6"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331" w:author="Kem Sereyboth" w:date="2023-07-25T15:3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332" w:author="Kem Sereyboth" w:date="2023-07-11T11:47:00Z">
        <w:del w:id="16333" w:author="Sopheak Phorn" w:date="2023-07-28T14:33:00Z">
          <w:r w:rsidRPr="00B428F6" w:rsidDel="000172E8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6334" w:author="Kem Sereyboth" w:date="2023-07-25T15:34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ម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335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 xml:space="preserve"> ២០២២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6336" w:author="Kem Sereyboth" w:date="2023-07-25T15:33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337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355C57CD" w14:textId="2E5587D0" w:rsidR="00B77CC6" w:rsidRPr="006E6058" w:rsidDel="000172E8" w:rsidRDefault="00B77CC6">
      <w:pPr>
        <w:spacing w:after="0"/>
        <w:ind w:left="851" w:hanging="284"/>
        <w:rPr>
          <w:ins w:id="16338" w:author="Kem Sereyboth" w:date="2023-07-11T11:47:00Z"/>
          <w:del w:id="16339" w:author="Sopheak Phorn" w:date="2023-07-28T14:34:00Z"/>
          <w:rFonts w:ascii="Khmer MEF1" w:hAnsi="Khmer MEF1" w:cs="Khmer MEF1"/>
          <w:spacing w:val="-4"/>
          <w:sz w:val="24"/>
          <w:szCs w:val="24"/>
          <w:lang w:val="ca-ES"/>
          <w:rPrChange w:id="16340" w:author="Sopheak Phorn" w:date="2023-07-28T09:15:00Z">
            <w:rPr>
              <w:ins w:id="16341" w:author="Kem Sereyboth" w:date="2023-07-11T11:47:00Z"/>
              <w:del w:id="16342" w:author="Sopheak Phorn" w:date="2023-07-28T14:34:00Z"/>
              <w:rFonts w:ascii="Khmer MEF1" w:hAnsi="Khmer MEF1" w:cs="Khmer MEF1"/>
              <w:spacing w:val="-6"/>
              <w:szCs w:val="22"/>
            </w:rPr>
          </w:rPrChange>
        </w:rPr>
        <w:pPrChange w:id="16343" w:author="Kem Sereyboth" w:date="2023-07-11T12:51:00Z">
          <w:pPr>
            <w:tabs>
              <w:tab w:val="left" w:pos="2880"/>
            </w:tabs>
            <w:spacing w:after="0" w:line="240" w:lineRule="auto"/>
            <w:ind w:left="709" w:firstLine="273"/>
            <w:jc w:val="both"/>
          </w:pPr>
        </w:pPrChange>
      </w:pPr>
      <w:ins w:id="16344" w:author="Kem Sereyboth" w:date="2023-07-11T11:47:00Z">
        <w:del w:id="16345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346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347" w:author="Kem Sereyboth" w:date="2023-07-11T12:49:00Z">
        <w:del w:id="16348" w:author="Sopheak Phorn" w:date="2023-07-28T14:34:00Z">
          <w:r w:rsidR="00A00CD6" w:rsidRPr="00E33574" w:rsidDel="000172E8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34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350" w:author="Kem Sereyboth" w:date="2023-07-11T11:47:00Z">
        <w:del w:id="16351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6352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៦</w:delText>
          </w:r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353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354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355" w:author="Kem Sereyboth" w:date="2023-07-19T16:59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សេចក្ដីណែនាំស្ដីពីការកំណត់ធាតុអប្បបរមានៃយន្តការគ្រប់គ្រងហានិភ័</w:delText>
          </w:r>
        </w:del>
      </w:ins>
      <w:ins w:id="16356" w:author="Kem Sereyboth" w:date="2023-07-11T12:49:00Z">
        <w:del w:id="16357" w:author="Sopheak Phorn" w:date="2023-07-28T14:34:00Z">
          <w:r w:rsidR="00A00CD6"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358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359" w:author="Kem Sereyboth" w:date="2023-07-11T11:47:00Z">
        <w:del w:id="16360" w:author="Sopheak Phorn" w:date="2023-07-28T14:34:00Z">
          <w:r w:rsidRPr="00E33574" w:rsidDel="000172E8">
            <w:rPr>
              <w:rFonts w:ascii="Khmer MEF1" w:hAnsi="Khmer MEF1" w:cs="Khmer MEF1"/>
              <w:spacing w:val="-4"/>
              <w:sz w:val="24"/>
              <w:szCs w:val="24"/>
              <w:cs/>
              <w:rPrChange w:id="16361" w:author="Kem Sereyboth" w:date="2023-07-19T16:59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យ</w:delText>
          </w:r>
        </w:del>
      </w:ins>
    </w:p>
    <w:p w14:paraId="5E040EDB" w14:textId="2A1488CC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362" w:author="Kem Sereyboth" w:date="2023-07-11T11:55:00Z"/>
          <w:del w:id="16363" w:author="Sopheak Phorn" w:date="2023-07-28T14:34:00Z"/>
          <w:rFonts w:ascii="Khmer MEF1" w:hAnsi="Khmer MEF1" w:cs="Khmer MEF1"/>
          <w:spacing w:val="6"/>
          <w:sz w:val="24"/>
          <w:szCs w:val="24"/>
          <w:lang w:val="ca-ES"/>
          <w:rPrChange w:id="16364" w:author="Kem Sereyboth" w:date="2023-07-25T15:33:00Z">
            <w:rPr>
              <w:ins w:id="16365" w:author="Kem Sereyboth" w:date="2023-07-11T11:55:00Z"/>
              <w:del w:id="16366" w:author="Sopheak Phorn" w:date="2023-07-28T14:3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6367" w:author="Kem Sereyboth" w:date="2023-07-25T15:32:00Z">
          <w:pPr>
            <w:tabs>
              <w:tab w:val="left" w:pos="2880"/>
            </w:tabs>
            <w:spacing w:after="0" w:line="240" w:lineRule="auto"/>
            <w:ind w:left="709" w:hanging="294"/>
            <w:jc w:val="both"/>
          </w:pPr>
        </w:pPrChange>
      </w:pPr>
      <w:ins w:id="16368" w:author="Kem Sereyboth" w:date="2023-07-11T11:47:00Z">
        <w:del w:id="16369" w:author="Sopheak Phorn" w:date="2023-07-28T14:34:00Z">
          <w:r w:rsidRPr="0026673C" w:rsidDel="000172E8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6370" w:author="Kem Sereyboth" w:date="2023-07-25T15:35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26673C" w:rsidDel="000172E8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16371" w:author="Kem Sereyboth" w:date="2023-07-25T15:35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26673C" w:rsidDel="000172E8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6372" w:author="Kem Sereyboth" w:date="2023-07-25T15:35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  <w:lang w:val="ca-ES"/>
                </w:rPr>
              </w:rPrChange>
            </w:rPr>
            <w:delText>ការរៀបចំ</w:delText>
          </w:r>
          <w:r w:rsidRPr="0026673C" w:rsidDel="000172E8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16373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សេចក្ដីណែនាំស្ដីពីការកំណត់ធាតុអប្បបរិមានៃយន្តការគ្រប់គ្រង</w:delText>
          </w:r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74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ហា</w:delText>
          </w:r>
        </w:del>
      </w:ins>
      <w:ins w:id="16375" w:author="Kem Sereyboth" w:date="2023-07-25T15:34:00Z">
        <w:del w:id="16376" w:author="Sopheak Phorn" w:date="2023-07-28T14:34:00Z">
          <w:r w:rsidR="0026673C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77" w:author="Kem Sereyboth" w:date="2023-07-25T15:35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378" w:author="Kem Sereyboth" w:date="2023-07-11T11:47:00Z">
        <w:del w:id="16379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80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និ</w:delText>
          </w:r>
        </w:del>
      </w:ins>
      <w:ins w:id="16381" w:author="Kem Sereyboth" w:date="2023-07-25T15:35:00Z">
        <w:del w:id="16382" w:author="Sopheak Phorn" w:date="2023-07-28T14:34:00Z">
          <w:r w:rsidR="0026673C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83" w:author="Kem Sereyboth" w:date="2023-07-25T15:35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384" w:author="Kem Sereyboth" w:date="2023-07-11T11:47:00Z">
        <w:del w:id="16385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86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ភ័</w:delText>
          </w:r>
        </w:del>
      </w:ins>
      <w:ins w:id="16387" w:author="Kem Sereyboth" w:date="2023-07-11T13:01:00Z">
        <w:del w:id="16388" w:author="Sopheak Phorn" w:date="2023-07-28T14:34:00Z">
          <w:r w:rsidR="00D57DC4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89" w:author="Kem Sereyboth" w:date="2023-07-25T15:3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390" w:author="Kem Sereyboth" w:date="2023-07-11T11:47:00Z">
        <w:del w:id="16391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92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>យ</w:delText>
          </w:r>
        </w:del>
      </w:ins>
      <w:ins w:id="16393" w:author="Kem Sereyboth" w:date="2023-07-11T13:01:00Z">
        <w:del w:id="16394" w:author="Sopheak Phorn" w:date="2023-07-28T14:34:00Z">
          <w:r w:rsidR="00D57DC4"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95" w:author="Kem Sereyboth" w:date="2023-07-25T15:35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396" w:author="Kem Sereyboth" w:date="2023-07-11T11:47:00Z">
        <w:del w:id="16397" w:author="Sopheak Phorn" w:date="2023-07-28T14:34:00Z"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98" w:author="Kem Sereyboth" w:date="2023-07-25T15:35:00Z">
                <w:rPr>
                  <w:rFonts w:ascii="Khmer MEF1" w:hAnsi="Khmer MEF1" w:cs="Khmer MEF1"/>
                  <w:spacing w:val="-10"/>
                  <w:szCs w:val="22"/>
                  <w:cs/>
                </w:rPr>
              </w:rPrChange>
            </w:rPr>
            <w:delText xml:space="preserve"> អាចពុំទាន់រៀបចំ និងដាក់ឱ្យអនុវត្តស្របតាម</w:delText>
          </w:r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399" w:author="Kem Sereyboth" w:date="2023-07-25T15:35:00Z">
                <w:rPr>
                  <w:rFonts w:ascii="Khmer MEF1" w:hAnsi="Khmer MEF1" w:cs="Khmer MEF1"/>
                  <w:color w:val="000000"/>
                  <w:spacing w:val="-10"/>
                  <w:szCs w:val="22"/>
                  <w:cs/>
                </w:rPr>
              </w:rPrChange>
            </w:rPr>
            <w:delText>ផែនការអភិវឌ្ឍន៍ស្ថាប័ន</w:delText>
          </w:r>
          <w:r w:rsidRPr="0026673C" w:rsidDel="000172E8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6400" w:author="Kem Sereyboth" w:date="2023-07-25T15:35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របស់និយ័តករ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01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សន្តិសុខសង្គម ២០២២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6402" w:author="Kem Sereyboth" w:date="2023-07-25T15:33:00Z">
                <w:rPr>
                  <w:rFonts w:ascii="Khmer MEF1" w:hAnsi="Khmer MEF1" w:cs="Khmer MEF1"/>
                  <w:color w:val="000000"/>
                  <w:szCs w:val="22"/>
                </w:rPr>
              </w:rPrChange>
            </w:rPr>
            <w:delText>-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03" w:author="Kem Sereyboth" w:date="2023-07-25T15:33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២០២៦</w:delText>
          </w:r>
        </w:del>
      </w:ins>
    </w:p>
    <w:p w14:paraId="7F6AFD7E" w14:textId="0F95BE63" w:rsidR="00B77CC6" w:rsidRPr="006E6058" w:rsidDel="000172E8" w:rsidRDefault="00B77CC6">
      <w:pPr>
        <w:spacing w:after="0"/>
        <w:ind w:left="2127" w:hanging="1560"/>
        <w:rPr>
          <w:ins w:id="16404" w:author="Kem Sereyboth" w:date="2023-07-11T11:47:00Z"/>
          <w:del w:id="16405" w:author="Sopheak Phorn" w:date="2023-07-28T14:34:00Z"/>
          <w:rFonts w:ascii="Khmer MEF1" w:hAnsi="Khmer MEF1" w:cs="Khmer MEF1"/>
          <w:sz w:val="24"/>
          <w:szCs w:val="24"/>
          <w:lang w:val="ca-ES"/>
          <w:rPrChange w:id="16406" w:author="Sopheak Phorn" w:date="2023-07-28T09:15:00Z">
            <w:rPr>
              <w:ins w:id="16407" w:author="Kem Sereyboth" w:date="2023-07-11T11:47:00Z"/>
              <w:del w:id="16408" w:author="Sopheak Phorn" w:date="2023-07-28T14:34:00Z"/>
              <w:rFonts w:ascii="Khmer MEF1" w:hAnsi="Khmer MEF1" w:cs="Khmer MEF1"/>
              <w:color w:val="000000"/>
              <w:spacing w:val="-6"/>
              <w:szCs w:val="22"/>
              <w:lang w:val="ca-ES"/>
            </w:rPr>
          </w:rPrChange>
        </w:rPr>
        <w:pPrChange w:id="16409" w:author="Kem Sereyboth" w:date="2023-07-11T12:59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410" w:author="Kem Sereyboth" w:date="2023-07-11T11:47:00Z">
        <w:del w:id="16411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412" w:author="Kem Sereyboth" w:date="2023-07-25T15:36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413" w:author="Kem Sereyboth" w:date="2023-07-11T12:54:00Z">
        <w:del w:id="16414" w:author="Sopheak Phorn" w:date="2023-07-28T14:34:00Z">
          <w:r w:rsidR="00A00CD6"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415" w:author="Kem Sereyboth" w:date="2023-07-25T15:3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16416" w:author="Kem Sereyboth" w:date="2023-07-11T11:47:00Z">
        <w:del w:id="16417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418" w:author="Kem Sereyboth" w:date="2023-07-25T15:36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៧</w:delText>
          </w:r>
          <w:r w:rsidRPr="00732457" w:rsidDel="000172E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6419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៖</w:delText>
          </w:r>
          <w:r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420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 xml:space="preserve"> ការអនុវត្តការត្រួតពិនិត្យ តាមដាន និងការវាយតម្លៃការអនុវត្តការងាររប​​ស់​ប្រតិ</w:delText>
          </w:r>
        </w:del>
      </w:ins>
      <w:ins w:id="16421" w:author="Kem Sereyboth" w:date="2023-07-11T13:02:00Z">
        <w:del w:id="16422" w:author="Sopheak Phorn" w:date="2023-07-28T14:34:00Z">
          <w:r w:rsidR="00D97FF2"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423" w:author="Kem Sereyboth" w:date="2023-07-25T15:3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424" w:author="Kem Sereyboth" w:date="2023-07-11T11:47:00Z">
        <w:del w:id="16425" w:author="Sopheak Phorn" w:date="2023-07-28T14:34:00Z">
          <w:r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426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បត្តិ</w:delText>
          </w:r>
        </w:del>
      </w:ins>
      <w:ins w:id="16427" w:author="Kem Sereyboth" w:date="2023-07-11T13:02:00Z">
        <w:del w:id="16428" w:author="Sopheak Phorn" w:date="2023-07-28T14:34:00Z">
          <w:r w:rsidR="00D97FF2" w:rsidRPr="006E6058" w:rsidDel="000172E8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6429" w:author="Sopheak Phorn" w:date="2023-07-28T09:1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​​</w:delText>
          </w:r>
        </w:del>
      </w:ins>
      <w:ins w:id="16430" w:author="Kem Sereyboth" w:date="2023-07-25T15:36:00Z">
        <w:del w:id="16431" w:author="Sopheak Phorn" w:date="2023-07-28T14:34:00Z">
          <w:r w:rsidR="00732457"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432" w:author="Kem Sereyboth" w:date="2023-07-25T15:3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433" w:author="Kem Sereyboth" w:date="2023-07-11T11:47:00Z">
        <w:del w:id="16434" w:author="Sopheak Phorn" w:date="2023-07-28T14:34:00Z">
          <w:r w:rsidRPr="00732457" w:rsidDel="000172E8">
            <w:rPr>
              <w:rFonts w:ascii="Khmer MEF1" w:hAnsi="Khmer MEF1" w:cs="Khmer MEF1"/>
              <w:spacing w:val="-8"/>
              <w:sz w:val="24"/>
              <w:szCs w:val="24"/>
              <w:cs/>
              <w:rPrChange w:id="16435" w:author="Kem Sereyboth" w:date="2023-07-25T15:36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ករ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36" w:author="Kem Sereyboth" w:date="2023-07-19T16:59:00Z">
                <w:rPr>
                  <w:rFonts w:ascii="Khmer MEF1" w:hAnsi="Khmer MEF1" w:cs="Khmer MEF1"/>
                  <w:spacing w:val="-6"/>
                  <w:szCs w:val="22"/>
                  <w:cs/>
                </w:rPr>
              </w:rPrChange>
            </w:rPr>
            <w:delText>សន្តិសុខសង្គម</w:delText>
          </w:r>
        </w:del>
      </w:ins>
    </w:p>
    <w:p w14:paraId="468BD551" w14:textId="4500E2E3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437" w:author="Kem Sereyboth" w:date="2023-07-11T11:47:00Z"/>
          <w:del w:id="16438" w:author="Sopheak Phorn" w:date="2023-07-28T14:34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16439" w:author="Kem Sereyboth" w:date="2023-07-25T15:32:00Z">
            <w:rPr>
              <w:ins w:id="16440" w:author="Kem Sereyboth" w:date="2023-07-11T11:47:00Z"/>
              <w:del w:id="16441" w:author="Sopheak Phorn" w:date="2023-07-28T14:34:00Z"/>
              <w:rFonts w:ascii="Khmer MEF1" w:hAnsi="Khmer MEF1" w:cs="Khmer MEF1"/>
              <w:color w:val="000000"/>
              <w:spacing w:val="-6"/>
              <w:szCs w:val="22"/>
              <w:lang w:val="ca-ES"/>
            </w:rPr>
          </w:rPrChange>
        </w:rPr>
        <w:pPrChange w:id="16442" w:author="Kem Sereyboth" w:date="2023-07-25T15:32:00Z">
          <w:pPr>
            <w:tabs>
              <w:tab w:val="left" w:pos="2880"/>
            </w:tabs>
            <w:spacing w:after="0" w:line="240" w:lineRule="auto"/>
            <w:ind w:left="3150" w:hanging="2157"/>
            <w:jc w:val="both"/>
          </w:pPr>
        </w:pPrChange>
      </w:pPr>
      <w:ins w:id="16443" w:author="Kem Sereyboth" w:date="2023-07-11T11:47:00Z">
        <w:del w:id="16444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6445" w:author="Kem Sereyboth" w:date="2023-07-25T15:37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732457" w:rsidDel="000172E8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6446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732457" w:rsidDel="000172E8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16447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ការអនុវត្តការត្រួតពិនិត្យ តាមដាន និងការវាយតម្លៃការអនុវត្តការងាររប​​ស់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48" w:author="Kem Sereyboth" w:date="2023-07-25T15:33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​ប្រតិ</w:delText>
          </w:r>
        </w:del>
      </w:ins>
      <w:ins w:id="16449" w:author="Kem Sereyboth" w:date="2023-07-11T13:01:00Z">
        <w:del w:id="16450" w:author="Sopheak Phorn" w:date="2023-07-28T14:34:00Z">
          <w:r w:rsidR="00D97FF2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51" w:author="Kem Sereyboth" w:date="2023-07-25T15:3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452" w:author="Kem Sereyboth" w:date="2023-07-11T11:47:00Z">
        <w:del w:id="16453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54" w:author="Kem Sereyboth" w:date="2023-07-25T15:33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បត្តិ</w:delText>
          </w:r>
        </w:del>
      </w:ins>
      <w:ins w:id="16455" w:author="Kem Sereyboth" w:date="2023-07-11T13:01:00Z">
        <w:del w:id="16456" w:author="Sopheak Phorn" w:date="2023-07-28T14:34:00Z">
          <w:r w:rsidR="00D97FF2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57" w:author="Kem Sereyboth" w:date="2023-07-25T15:3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458" w:author="Kem Sereyboth" w:date="2023-07-11T11:47:00Z">
        <w:del w:id="16459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60" w:author="Kem Sereyboth" w:date="2023-07-25T15:33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ករសន្តិសុខសង្គម អាចមិនទាន់រៀបចំយន្តការ និងនីតិវិធីក្នុងការអនុវត្តការងារ</w:delText>
          </w:r>
        </w:del>
      </w:ins>
    </w:p>
    <w:p w14:paraId="7D8358B7" w14:textId="2CF42FA7" w:rsidR="00B77CC6" w:rsidRPr="00E33574" w:rsidDel="000172E8" w:rsidRDefault="00B77CC6">
      <w:pPr>
        <w:spacing w:after="0"/>
        <w:ind w:firstLine="567"/>
        <w:rPr>
          <w:ins w:id="16461" w:author="Kem Sereyboth" w:date="2023-07-11T11:47:00Z"/>
          <w:del w:id="16462" w:author="Sopheak Phorn" w:date="2023-07-28T14:34:00Z"/>
          <w:rFonts w:ascii="Khmer MEF1" w:hAnsi="Khmer MEF1" w:cs="Khmer MEF1"/>
          <w:sz w:val="24"/>
          <w:szCs w:val="24"/>
          <w:lang w:val="ca-ES"/>
          <w:rPrChange w:id="16463" w:author="Kem Sereyboth" w:date="2023-07-19T16:59:00Z">
            <w:rPr>
              <w:ins w:id="16464" w:author="Kem Sereyboth" w:date="2023-07-11T11:47:00Z"/>
              <w:del w:id="16465" w:author="Sopheak Phorn" w:date="2023-07-28T14:34:00Z"/>
              <w:rFonts w:ascii="Khmer MEF1" w:hAnsi="Khmer MEF1" w:cs="Khmer MEF1"/>
              <w:color w:val="000000"/>
              <w:spacing w:val="-6"/>
              <w:szCs w:val="22"/>
              <w:lang w:val="ca-ES"/>
            </w:rPr>
          </w:rPrChange>
        </w:rPr>
        <w:pPrChange w:id="16466" w:author="Kem Sereyboth" w:date="2023-07-11T12:55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467" w:author="Kem Sereyboth" w:date="2023-07-11T11:47:00Z">
        <w:del w:id="16468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6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ប្រធានបទ</w:delText>
          </w:r>
        </w:del>
      </w:ins>
      <w:ins w:id="16470" w:author="Kem Sereyboth" w:date="2023-07-11T12:54:00Z">
        <w:del w:id="16471" w:author="Sopheak Phorn" w:date="2023-07-28T14:34:00Z">
          <w:r w:rsidR="00A00CD6"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7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ទ</w:delText>
          </w:r>
        </w:del>
      </w:ins>
      <w:ins w:id="16473" w:author="Kem Sereyboth" w:date="2023-07-11T12:55:00Z">
        <w:del w:id="16474" w:author="Sopheak Phorn" w:date="2023-07-28T14:34:00Z">
          <w:r w:rsidR="00A00CD6"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7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ី</w:delText>
          </w:r>
        </w:del>
      </w:ins>
      <w:ins w:id="16476" w:author="Kem Sereyboth" w:date="2023-07-11T11:47:00Z">
        <w:del w:id="16477" w:author="Sopheak Phorn" w:date="2023-07-28T14:34:00Z">
          <w:r w:rsidRPr="00E33574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rPrChange w:id="16478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៨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79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៖ 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rPrChange w:id="16480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ការរៀបចំបទប្បញ្ញត្តិពាក់</w:delText>
          </w:r>
          <w:r w:rsidRPr="00E33574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481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ព័ន្ធនឹងការដោះស្រាយវិវាទ និងការការពារអ្នកទទួលផល</w:delText>
          </w:r>
        </w:del>
      </w:ins>
    </w:p>
    <w:p w14:paraId="32EF71F2" w14:textId="1737CE43" w:rsidR="00B77CC6" w:rsidRPr="00402C66" w:rsidDel="000172E8" w:rsidRDefault="00B77CC6">
      <w:pPr>
        <w:pStyle w:val="ListParagraph"/>
        <w:numPr>
          <w:ilvl w:val="0"/>
          <w:numId w:val="71"/>
        </w:numPr>
        <w:spacing w:after="0" w:line="228" w:lineRule="auto"/>
        <w:ind w:hanging="153"/>
        <w:rPr>
          <w:ins w:id="16482" w:author="Kem Sereyboth" w:date="2023-07-11T11:47:00Z"/>
          <w:del w:id="16483" w:author="Sopheak Phorn" w:date="2023-07-28T14:34:00Z"/>
          <w:rFonts w:ascii="Khmer MEF1" w:hAnsi="Khmer MEF1" w:cs="Khmer MEF1"/>
          <w:spacing w:val="6"/>
          <w:sz w:val="24"/>
          <w:szCs w:val="24"/>
          <w:cs/>
          <w:lang w:val="ca-ES"/>
          <w:rPrChange w:id="16484" w:author="Kem Sereyboth" w:date="2023-07-25T15:32:00Z">
            <w:rPr>
              <w:ins w:id="16485" w:author="Kem Sereyboth" w:date="2023-07-11T11:47:00Z"/>
              <w:del w:id="16486" w:author="Sopheak Phorn" w:date="2023-07-28T14:34:00Z"/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pPrChange w:id="16487" w:author="Kem Sereyboth" w:date="2023-07-25T15:32:00Z">
          <w:pPr>
            <w:tabs>
              <w:tab w:val="left" w:pos="2880"/>
            </w:tabs>
            <w:spacing w:after="0" w:line="240" w:lineRule="auto"/>
            <w:ind w:firstLine="993"/>
            <w:jc w:val="both"/>
          </w:pPr>
        </w:pPrChange>
      </w:pPr>
      <w:ins w:id="16488" w:author="Kem Sereyboth" w:date="2023-07-11T11:47:00Z">
        <w:del w:id="16489" w:author="Sopheak Phorn" w:date="2023-07-28T14:34:00Z">
          <w:r w:rsidRPr="00732457" w:rsidDel="000172E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6490" w:author="Kem Sereyboth" w:date="2023-07-25T15:37:00Z">
                <w:rPr>
                  <w:rFonts w:ascii="Khmer MEF1" w:hAnsi="Khmer MEF1" w:cs="Khmer MEF1"/>
                  <w:b/>
                  <w:bCs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ហានិភ័យ</w:delText>
          </w:r>
          <w:r w:rsidRPr="00732457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491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៖ ការអនុវត្តនីតិវិធីពាក់ព័ន្ធនឹងការដោះស្រាយវិវាទ និងការការពារអ្នកទទួលផ</w:delText>
          </w:r>
        </w:del>
      </w:ins>
      <w:ins w:id="16492" w:author="Kem Sereyboth" w:date="2023-07-25T15:37:00Z">
        <w:del w:id="16493" w:author="Sopheak Phorn" w:date="2023-07-28T14:34:00Z">
          <w:r w:rsidR="00732457" w:rsidRPr="00732457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494" w:author="Kem Sereyboth" w:date="2023-07-25T15:3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6495" w:author="Kem Sereyboth" w:date="2023-07-11T11:47:00Z">
        <w:del w:id="16496" w:author="Sopheak Phorn" w:date="2023-07-28T14:34:00Z">
          <w:r w:rsidRPr="00732457" w:rsidDel="000172E8">
            <w:rPr>
              <w:rFonts w:ascii="Khmer MEF1" w:hAnsi="Khmer MEF1" w:cs="Khmer MEF1"/>
              <w:sz w:val="24"/>
              <w:szCs w:val="24"/>
              <w:cs/>
              <w:lang w:val="ca-ES"/>
              <w:rPrChange w:id="16497" w:author="Kem Sereyboth" w:date="2023-07-25T15:3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ល</w:delText>
          </w:r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498" w:author="Kem Sereyboth" w:date="2023-07-25T15:32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 xml:space="preserve"> អា</w:delText>
          </w:r>
        </w:del>
      </w:ins>
      <w:ins w:id="16499" w:author="Kem Sereyboth" w:date="2023-07-11T13:00:00Z">
        <w:del w:id="16500" w:author="Sopheak Phorn" w:date="2023-07-28T14:34:00Z">
          <w:r w:rsidR="00D57DC4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01" w:author="Kem Sereyboth" w:date="2023-07-25T15:32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502" w:author="Kem Sereyboth" w:date="2023-07-11T11:47:00Z">
        <w:del w:id="16503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04" w:author="Kem Sereyboth" w:date="2023-07-25T15:32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ច</w:delText>
          </w:r>
        </w:del>
      </w:ins>
      <w:ins w:id="16505" w:author="Kem Sereyboth" w:date="2023-07-11T13:00:00Z">
        <w:del w:id="16506" w:author="Sopheak Phorn" w:date="2023-07-28T14:34:00Z">
          <w:r w:rsidR="00D57DC4"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07" w:author="Kem Sereyboth" w:date="2023-07-25T15:32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508" w:author="Kem Sereyboth" w:date="2023-07-11T11:47:00Z">
        <w:del w:id="16509" w:author="Sopheak Phorn" w:date="2023-07-28T14:34:00Z">
          <w:r w:rsidRPr="00402C66" w:rsidDel="000172E8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6510" w:author="Kem Sereyboth" w:date="2023-07-25T15:32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មិនទាន់រៀបចំយន្តការ និងនីតិវិធីក្នុងការអនុវត្ត។</w:delText>
          </w:r>
        </w:del>
      </w:ins>
    </w:p>
    <w:p w14:paraId="3ECCF06F" w14:textId="59931EE3" w:rsidR="00B27355" w:rsidRPr="00E33574" w:rsidDel="00B77CC6" w:rsidRDefault="000C64CB">
      <w:pPr>
        <w:spacing w:after="0" w:line="250" w:lineRule="auto"/>
        <w:jc w:val="both"/>
        <w:rPr>
          <w:ins w:id="16511" w:author="Sethvannak Sam" w:date="2022-08-20T18:29:00Z"/>
          <w:del w:id="16512" w:author="Kem Sereyboth" w:date="2023-07-11T11:47:00Z"/>
          <w:rFonts w:ascii="Khmer MEF1" w:hAnsi="Khmer MEF1" w:cs="Khmer MEF1"/>
          <w:strike/>
          <w:sz w:val="24"/>
          <w:szCs w:val="24"/>
          <w:highlight w:val="yellow"/>
          <w:rPrChange w:id="16513" w:author="Kem Sereyboth" w:date="2023-07-19T16:59:00Z">
            <w:rPr>
              <w:ins w:id="16514" w:author="Sethvannak Sam" w:date="2022-08-20T18:29:00Z"/>
              <w:del w:id="16515" w:author="Kem Sereyboth" w:date="2023-07-11T11:47:00Z"/>
              <w:rFonts w:ascii="Khmer MEF1" w:hAnsi="Khmer MEF1" w:cs="Khmer MEF1"/>
              <w:sz w:val="24"/>
              <w:szCs w:val="24"/>
            </w:rPr>
          </w:rPrChange>
        </w:rPr>
        <w:pPrChange w:id="16516" w:author="User" w:date="2022-10-09T23:09:00Z">
          <w:pPr>
            <w:spacing w:after="0" w:line="228" w:lineRule="auto"/>
            <w:jc w:val="both"/>
          </w:pPr>
        </w:pPrChange>
      </w:pPr>
      <w:ins w:id="16517" w:author="User" w:date="2022-10-05T18:32:00Z">
        <w:del w:id="16518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16520" w:author="Sethvannak Sam" w:date="2022-08-20T18:29:00Z">
        <w:del w:id="16521" w:author="Kem Sereyboth" w:date="2023-07-11T11:47:00Z">
          <w:r w:rsidR="00B27355" w:rsidRPr="00E33574" w:rsidDel="00B77CC6">
            <w:rPr>
              <w:rFonts w:ascii="Khmer MEF1" w:hAnsi="Khmer MEF1" w:cs="Khmer MEF1"/>
              <w:b/>
              <w:bCs/>
              <w:strike/>
              <w:sz w:val="24"/>
              <w:szCs w:val="24"/>
              <w:highlight w:val="yellow"/>
              <w:u w:val="single"/>
              <w:cs/>
              <w:rPrChange w:id="1652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ឧទាហរណ៍</w:delText>
          </w:r>
          <w:r w:rsidR="00B27355" w:rsidRPr="00E33574" w:rsidDel="00B77CC6">
            <w:rPr>
              <w:rFonts w:ascii="Khmer MEF1" w:hAnsi="Khmer MEF1" w:cs="Khmer MEF1"/>
              <w:strike/>
              <w:sz w:val="24"/>
              <w:szCs w:val="24"/>
              <w:highlight w:val="yellow"/>
              <w:cs/>
              <w:rPrChange w:id="165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</w:ins>
    </w:p>
    <w:p w14:paraId="39D88B45" w14:textId="2392DDE9" w:rsidR="002C2DF9" w:rsidRPr="00E33574" w:rsidDel="00B77CC6" w:rsidRDefault="007F4ADE">
      <w:pPr>
        <w:spacing w:after="0" w:line="250" w:lineRule="auto"/>
        <w:ind w:firstLine="720"/>
        <w:jc w:val="both"/>
        <w:rPr>
          <w:ins w:id="16524" w:author="Kem Sereiboth" w:date="2022-09-13T11:30:00Z"/>
          <w:del w:id="16525" w:author="Kem Sereyboth" w:date="2023-07-11T11:47:00Z"/>
          <w:rFonts w:ascii="Khmer MEF1" w:hAnsi="Khmer MEF1" w:cs="Khmer MEF1"/>
          <w:b/>
          <w:bCs/>
          <w:sz w:val="24"/>
          <w:szCs w:val="24"/>
          <w:highlight w:val="yellow"/>
        </w:rPr>
        <w:pPrChange w:id="16526" w:author="User" w:date="2022-10-09T23:09:00Z">
          <w:pPr>
            <w:spacing w:after="0" w:line="240" w:lineRule="auto"/>
            <w:ind w:firstLine="720"/>
            <w:jc w:val="both"/>
          </w:pPr>
        </w:pPrChange>
      </w:pPr>
      <w:ins w:id="16527" w:author="User" w:date="2022-09-27T23:01:00Z">
        <w:del w:id="16528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16530" w:author="Kem Sereiboth" w:date="2022-09-13T11:30:00Z">
        <w:del w:id="16531" w:author="Kem Sereyboth" w:date="2023-07-11T11:47:00Z"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</w:rPr>
            <w:delText>-</w:delText>
          </w:r>
          <w:r w:rsidR="002C2DF9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</w:rPr>
            <w:delText xml:space="preserve">ប្រធានបទទី១៖ 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រចនាសម្ព័ន្ធនៃការគ្រប់គ្រង</w:delText>
          </w:r>
        </w:del>
      </w:ins>
      <w:ins w:id="16532" w:author="LENOVO" w:date="2022-10-06T11:31:00Z">
        <w:del w:id="16533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16C014B7" w14:textId="22A1E403" w:rsidR="000A5900" w:rsidRPr="00E33574" w:rsidDel="00B77CC6" w:rsidRDefault="00575835">
      <w:pPr>
        <w:spacing w:after="0" w:line="250" w:lineRule="auto"/>
        <w:ind w:left="2250" w:hanging="1260"/>
        <w:jc w:val="both"/>
        <w:rPr>
          <w:del w:id="16535" w:author="Kem Sereyboth" w:date="2023-07-11T11:47:00Z"/>
          <w:rFonts w:ascii="Khmer MEF1" w:hAnsi="Khmer MEF1" w:cs="Khmer MEF1"/>
          <w:sz w:val="24"/>
          <w:szCs w:val="24"/>
          <w:highlight w:val="yellow"/>
          <w:rPrChange w:id="16536" w:author="Kem Sereyboth" w:date="2023-07-19T16:59:00Z">
            <w:rPr>
              <w:del w:id="16537" w:author="Kem Sereyboth" w:date="2023-07-11T11:47:00Z"/>
              <w:rFonts w:ascii="Khmer MEF1" w:hAnsi="Khmer MEF1" w:cs="Khmer MEF1"/>
              <w:color w:val="FF0000"/>
              <w:sz w:val="24"/>
              <w:szCs w:val="24"/>
              <w:highlight w:val="green"/>
            </w:rPr>
          </w:rPrChange>
        </w:rPr>
        <w:pPrChange w:id="16538" w:author="User" w:date="2022-10-09T23:09:00Z">
          <w:pPr>
            <w:spacing w:after="0" w:line="240" w:lineRule="auto"/>
            <w:ind w:left="2070" w:hanging="1260"/>
            <w:jc w:val="both"/>
          </w:pPr>
        </w:pPrChange>
      </w:pPr>
      <w:ins w:id="16539" w:author="Kem Sereiboth" w:date="2022-09-13T11:30:00Z">
        <w:del w:id="16540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542" w:author="User" w:date="2022-09-27T23:01:00Z">
        <w:del w:id="16543" w:author="Kem Sereyboth" w:date="2023-07-11T11:47:00Z">
          <w:r w:rsidR="007F4AD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rPrChange w:id="1654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16545" w:author="Kem Sereiboth" w:date="2022-09-13T11:30:00Z">
        <w:del w:id="16546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</w:rPr>
            <w:delText>ហានិភ័យ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៖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548" w:author="sakaria fa" w:date="2022-09-19T19:54:00Z">
        <w:del w:id="16549" w:author="Kem Sereyboth" w:date="2023-07-11T11:47:00Z">
          <w:r w:rsidR="00FE115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5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>ដើម្បីធានាដល់ការតែងតាំង</w:delText>
          </w:r>
        </w:del>
      </w:ins>
      <w:ins w:id="16551" w:author="User" w:date="2022-10-08T19:01:00Z">
        <w:del w:id="16552" w:author="Kem Sereyboth" w:date="2023-07-11T11:47:00Z">
          <w:r w:rsidR="008602A6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រចនាសម្ព័ន្ធគ្រប់គ្រងអាចពុំទាន់បានបំពេញស្របតាមបទប្បញ្ញត្តិ</w:delText>
          </w:r>
        </w:del>
      </w:ins>
      <w:ins w:id="16554" w:author="User" w:date="2022-10-08T19:02:00Z">
        <w:del w:id="16555" w:author="Kem Sereyboth" w:date="2023-07-11T11:47:00Z">
          <w:r w:rsidR="001E62D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557" w:author="sakaria fa" w:date="2022-09-19T19:54:00Z">
        <w:del w:id="16558" w:author="Kem Sereyboth" w:date="2023-07-11T11:47:00Z">
          <w:r w:rsidR="00FE115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5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>រចនាសម្ព័ន្ធមន្ត្រីបម្រើការស្របតាមបទប្បញ្ញត្តិ</w:delText>
          </w:r>
        </w:del>
      </w:ins>
      <w:ins w:id="16560" w:author="LENOVO" w:date="2022-10-06T11:31:00Z">
        <w:del w:id="16561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563" w:author="sakaria fa" w:date="2022-09-19T19:54:00Z">
        <w:del w:id="16564" w:author="Kem Sereyboth" w:date="2023-07-11T11:47:00Z">
          <w:r w:rsidR="00FE115E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6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 xml:space="preserve"> និងមានចំនួនមន្ត្រីគ្រប់គ្រាន់ឆ្លើយតបទៅនឹងទំហំ និងប្រសិទ្ធភាពការងារជាក់ស្ដែង។ </w:delText>
          </w:r>
        </w:del>
      </w:ins>
      <w:ins w:id="16566" w:author="User" w:date="2022-09-19T15:53:00Z">
        <w:del w:id="16567" w:author="Kem Sereyboth" w:date="2023-07-11T11:47:00Z">
          <w:r w:rsidR="000A5900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ដើម្បីធានា</w:delText>
          </w:r>
        </w:del>
      </w:ins>
    </w:p>
    <w:p w14:paraId="6A23820C" w14:textId="37B50C8D" w:rsidR="00FE115E" w:rsidRPr="00E33574" w:rsidDel="00B77CC6" w:rsidRDefault="00FE115E">
      <w:pPr>
        <w:spacing w:after="0" w:line="250" w:lineRule="auto"/>
        <w:ind w:left="2250" w:hanging="1260"/>
        <w:jc w:val="both"/>
        <w:rPr>
          <w:ins w:id="16568" w:author="sakaria fa" w:date="2022-09-19T19:54:00Z"/>
          <w:del w:id="16569" w:author="Kem Sereyboth" w:date="2023-07-11T11:47:00Z"/>
          <w:rFonts w:ascii="Khmer MEF1" w:hAnsi="Khmer MEF1" w:cs="Khmer MEF1"/>
          <w:sz w:val="24"/>
          <w:szCs w:val="24"/>
          <w:highlight w:val="yellow"/>
        </w:rPr>
        <w:pPrChange w:id="16570" w:author="User" w:date="2022-10-09T23:09:00Z">
          <w:pPr>
            <w:spacing w:after="0" w:line="240" w:lineRule="auto"/>
            <w:ind w:left="2070" w:hanging="1260"/>
            <w:jc w:val="both"/>
          </w:pPr>
        </w:pPrChange>
      </w:pPr>
    </w:p>
    <w:p w14:paraId="4363ADBC" w14:textId="2FC3638D" w:rsidR="002C2DF9" w:rsidRPr="00E33574" w:rsidDel="00B77CC6" w:rsidRDefault="002C2DF9">
      <w:pPr>
        <w:spacing w:after="0" w:line="250" w:lineRule="auto"/>
        <w:ind w:left="2070" w:hanging="1350"/>
        <w:jc w:val="both"/>
        <w:rPr>
          <w:ins w:id="16571" w:author="Kem Sereiboth" w:date="2022-09-13T11:30:00Z"/>
          <w:del w:id="16572" w:author="Kem Sereyboth" w:date="2023-07-11T11:47:00Z"/>
          <w:rFonts w:ascii="Khmer MEF1" w:hAnsi="Khmer MEF1" w:cs="Khmer MEF1"/>
          <w:sz w:val="24"/>
          <w:szCs w:val="24"/>
          <w:highlight w:val="yellow"/>
          <w:rPrChange w:id="16573" w:author="Kem Sereyboth" w:date="2023-07-19T16:59:00Z">
            <w:rPr>
              <w:ins w:id="16574" w:author="Kem Sereiboth" w:date="2022-09-13T11:30:00Z"/>
              <w:del w:id="16575" w:author="Kem Sereyboth" w:date="2023-07-11T11:47:00Z"/>
              <w:rFonts w:ascii="Khmer MEF1" w:hAnsi="Khmer MEF1" w:cs="Khmer MEF1"/>
              <w:sz w:val="24"/>
              <w:szCs w:val="24"/>
            </w:rPr>
          </w:rPrChange>
        </w:rPr>
        <w:pPrChange w:id="16576" w:author="User" w:date="2022-10-09T23:09:00Z">
          <w:pPr>
            <w:spacing w:after="0" w:line="240" w:lineRule="auto"/>
            <w:ind w:firstLine="720"/>
            <w:jc w:val="both"/>
          </w:pPr>
        </w:pPrChange>
      </w:pPr>
      <w:ins w:id="16577" w:author="Kem Sereiboth" w:date="2022-09-13T11:30:00Z">
        <w:del w:id="16578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រចនាសម្ព័ន្ធគ្រប់គ្រងមួយចំនួនមិនទាន់បានបំពេញតាមបទប្បញ្ញត្តិ</w:delText>
          </w:r>
        </w:del>
      </w:ins>
      <w:ins w:id="16580" w:author="Kem Sereiboth" w:date="2022-09-15T11:15:00Z">
        <w:del w:id="16581" w:author="Kem Sereyboth" w:date="2023-07-11T11:47:00Z">
          <w:r w:rsidR="002D544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583" w:author="Kem Sereiboth" w:date="2022-09-15T11:17:00Z">
        <w:del w:id="16584" w:author="Kem Sereyboth" w:date="2023-07-11T11:47:00Z">
          <w:r w:rsidR="002D544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ហើយ</w:delText>
          </w:r>
        </w:del>
      </w:ins>
      <w:ins w:id="16586" w:author="Kem Sereiboth" w:date="2022-09-15T12:42:00Z">
        <w:del w:id="16587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</w:delText>
          </w:r>
        </w:del>
      </w:ins>
      <w:ins w:id="16589" w:author="Kem Sereiboth" w:date="2022-09-15T12:43:00Z">
        <w:del w:id="16590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បានកំណត់</w:delText>
          </w:r>
        </w:del>
      </w:ins>
      <w:ins w:id="16592" w:author="Kem Sereiboth" w:date="2022-09-15T12:42:00Z">
        <w:del w:id="16593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ច្បាស់</w:delText>
          </w:r>
        </w:del>
      </w:ins>
      <w:ins w:id="16595" w:author="Kem Sereiboth" w:date="2022-09-15T12:43:00Z">
        <w:del w:id="16596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5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ថា</w:delText>
          </w:r>
        </w:del>
      </w:ins>
      <w:ins w:id="16598" w:author="Kem Sereiboth" w:date="2022-09-15T11:17:00Z">
        <w:del w:id="16599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មន្រ្ត</w:delText>
          </w:r>
        </w:del>
      </w:ins>
      <w:ins w:id="16601" w:author="Kem Sereiboth" w:date="2022-09-15T12:43:00Z">
        <w:del w:id="16602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ី</w:delText>
          </w:r>
        </w:del>
      </w:ins>
      <w:ins w:id="16604" w:author="Kem Sereiboth" w:date="2022-09-15T12:44:00Z">
        <w:del w:id="16605" w:author="Kem Sereyboth" w:date="2023-07-11T11:47:00Z"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របស់</w:delText>
          </w:r>
        </w:del>
      </w:ins>
      <w:ins w:id="16607" w:author="Kem Sereiboth" w:date="2022-09-15T11:17:00Z">
        <w:del w:id="16608" w:author="Kem Sereyboth" w:date="2023-07-11T11:47:00Z">
          <w:r w:rsidR="002D544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D544D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66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16611" w:author="Kem Sereiboth" w:date="2022-09-15T12:44:00Z">
        <w:del w:id="16612" w:author="Kem Sereyboth" w:date="2023-07-11T11:47:00Z">
          <w:r w:rsidR="00661B03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661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661B03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1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មានចំនួនប៉ុន្មាននាក់</w:delText>
          </w:r>
        </w:del>
      </w:ins>
      <w:ins w:id="16615" w:author="Kem Sereiboth" w:date="2022-09-13T11:30:00Z">
        <w:del w:id="16616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618" w:author="User" w:date="2022-09-16T14:38:00Z">
        <w:del w:id="16619" w:author="Kem Sereyboth" w:date="2023-07-11T11:47:00Z">
          <w:r w:rsidR="00B85980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B85980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6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ទាំងមន្រ្តីមុខងារសាធារណៈ និងមន្រ្តីជាប់កិច្ចសន្យា</w:delText>
          </w:r>
          <w:r w:rsidR="00B85980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62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គម្រោង</w:delText>
          </w:r>
        </w:del>
      </w:ins>
      <w:ins w:id="16623" w:author="Kem Sereiboth" w:date="2022-09-19T11:07:00Z">
        <w:del w:id="16624" w:author="Kem Sereyboth" w:date="2023-07-11T11:47:00Z">
          <w:r w:rsidR="000F5B99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62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626" w:author="User" w:date="2022-09-16T14:38:00Z">
        <w:del w:id="16627" w:author="Kem Sereyboth" w:date="2023-07-11T11:47:00Z">
          <w:r w:rsidR="00B85980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62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មិនមែនជាមន្រ្តីរបស់ </w:delText>
          </w:r>
          <w:r w:rsidR="00B85980" w:rsidRPr="00E33574" w:rsidDel="00B77CC6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1662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="00B85980" w:rsidRPr="00E33574" w:rsidDel="00B77CC6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1663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នោះទេ ប៉ុន្តែមន្រ្តីទាំងអស់ គឺជាមន្រ្តីដែលស្ថិតក្នុងចង្កោមអគ្គលេខាធិការដ្ឋាន</w:delText>
          </w:r>
          <w:r w:rsidR="00B85980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663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ក្រុម</w:delText>
          </w:r>
          <w:r w:rsidR="00B85980" w:rsidRPr="00E33574" w:rsidDel="00B77CC6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1663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ប្រឹក្សាជាតិគាំពារសង្គម។</w:delText>
          </w:r>
        </w:del>
      </w:ins>
    </w:p>
    <w:p w14:paraId="051FD541" w14:textId="598AEC3D" w:rsidR="002C2DF9" w:rsidRPr="00E33574" w:rsidDel="00B77CC6" w:rsidRDefault="007F4ADE">
      <w:pPr>
        <w:spacing w:after="0" w:line="235" w:lineRule="auto"/>
        <w:ind w:left="2070" w:hanging="1350"/>
        <w:jc w:val="both"/>
        <w:rPr>
          <w:ins w:id="16633" w:author="Kem Sereiboth" w:date="2022-09-13T11:30:00Z"/>
          <w:del w:id="16634" w:author="Kem Sereyboth" w:date="2023-07-11T11:47:00Z"/>
          <w:rFonts w:ascii="Khmer MEF1" w:hAnsi="Khmer MEF1" w:cs="Khmer MEF1"/>
          <w:i/>
          <w:iCs/>
          <w:spacing w:val="-6"/>
          <w:sz w:val="24"/>
          <w:szCs w:val="24"/>
          <w:highlight w:val="yellow"/>
          <w:rPrChange w:id="16635" w:author="Kem Sereyboth" w:date="2023-07-19T16:59:00Z">
            <w:rPr>
              <w:ins w:id="16636" w:author="Kem Sereiboth" w:date="2022-09-13T11:30:00Z"/>
              <w:del w:id="16637" w:author="Kem Sereyboth" w:date="2023-07-11T11:47:00Z"/>
              <w:rFonts w:ascii="Khmer MEF1" w:hAnsi="Khmer MEF1" w:cs="Khmer MEF1"/>
              <w:i/>
              <w:iCs/>
              <w:spacing w:val="-6"/>
              <w:sz w:val="24"/>
              <w:szCs w:val="24"/>
            </w:rPr>
          </w:rPrChange>
        </w:rPr>
        <w:pPrChange w:id="16638" w:author="User" w:date="2022-11-14T06:29:00Z">
          <w:pPr>
            <w:spacing w:after="0" w:line="240" w:lineRule="auto"/>
            <w:ind w:firstLine="720"/>
          </w:pPr>
        </w:pPrChange>
      </w:pPr>
      <w:ins w:id="16639" w:author="User" w:date="2022-09-27T23:01:00Z">
        <w:del w:id="16640" w:author="Kem Sereyboth" w:date="2023-07-11T11:47:00Z"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6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16642" w:author="Kem Sereiboth" w:date="2022-09-13T11:30:00Z">
        <w:del w:id="16643" w:author="Kem Sereyboth" w:date="2023-07-11T11:47:00Z"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rPrChange w:id="166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ប្រធានបទទី</w:delText>
          </w:r>
        </w:del>
      </w:ins>
      <w:ins w:id="16645" w:author="Kem Sereiboth" w:date="2022-09-13T16:48:00Z">
        <w:del w:id="16646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២</w:delText>
          </w:r>
        </w:del>
      </w:ins>
      <w:ins w:id="16647" w:author="Kem Sereiboth" w:date="2022-09-13T11:30:00Z">
        <w:del w:id="16648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64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6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  <w:ins w:id="16651" w:author="LENOVO" w:date="2022-10-06T11:31:00Z">
        <w:del w:id="16652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6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C700CCD" w14:textId="78120C16" w:rsidR="00FE115E" w:rsidRPr="00E33574" w:rsidDel="00B77CC6" w:rsidRDefault="007F4ADE">
      <w:pPr>
        <w:spacing w:after="0" w:line="235" w:lineRule="auto"/>
        <w:ind w:left="1080"/>
        <w:jc w:val="both"/>
        <w:rPr>
          <w:del w:id="16654" w:author="Kem Sereyboth" w:date="2023-07-11T11:47:00Z"/>
          <w:rFonts w:ascii="Khmer MEF1" w:hAnsi="Khmer MEF1" w:cs="Khmer MEF1"/>
          <w:sz w:val="24"/>
          <w:szCs w:val="24"/>
          <w:highlight w:val="yellow"/>
          <w:rPrChange w:id="16655" w:author="Kem Sereyboth" w:date="2023-07-19T16:59:00Z">
            <w:rPr>
              <w:del w:id="16656" w:author="Kem Sereyboth" w:date="2023-07-11T11:47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6657" w:author="User" w:date="2022-11-14T06:29:00Z">
          <w:pPr>
            <w:spacing w:after="0" w:line="240" w:lineRule="auto"/>
            <w:ind w:left="720"/>
            <w:jc w:val="both"/>
          </w:pPr>
        </w:pPrChange>
      </w:pPr>
      <w:ins w:id="16658" w:author="User" w:date="2022-09-27T23:02:00Z">
        <w:del w:id="16659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rPrChange w:id="166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</w:del>
      </w:ins>
      <w:ins w:id="16661" w:author="Kem Sereiboth" w:date="2022-09-13T11:30:00Z">
        <w:del w:id="16662" w:author="Kem Sereyboth" w:date="2023-07-11T11:47:00Z">
          <w:r w:rsidR="00D940BD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63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highlight w:val="yellow"/>
                  <w:cs/>
                </w:rPr>
              </w:rPrChange>
            </w:rPr>
            <w:delText xml:space="preserve">   </w:delText>
          </w:r>
          <w:r w:rsidR="002C2DF9"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6664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ហានិភ័យ</w:delText>
          </w:r>
          <w:r w:rsidR="002C2DF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65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6666" w:author="Kem Sereiboth" w:date="2022-09-16T12:51:00Z">
        <w:del w:id="16667" w:author="Kem Sereyboth" w:date="2023-07-11T11:47:00Z">
          <w:r w:rsidR="00096FB5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68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6669" w:author="User" w:date="2022-10-08T19:02:00Z">
        <w:del w:id="16670" w:author="Kem Sereyboth" w:date="2023-07-11T11:47:00Z">
          <w:r w:rsidR="001E62D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ចំណូលអាចពុំទាន់ប្រមូលបានស្របតាមបទប្បញ្ញត្តិ</w:delText>
          </w:r>
        </w:del>
      </w:ins>
      <w:ins w:id="16672" w:author="User" w:date="2022-10-08T19:03:00Z">
        <w:del w:id="16673" w:author="Kem Sereyboth" w:date="2023-07-11T11:47:00Z">
          <w:r w:rsidR="001E62D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675" w:author="LENOVO" w:date="2022-10-06T11:31:00Z">
        <w:del w:id="16676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67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678" w:author="sakaria fa" w:date="2022-09-19T19:54:00Z">
        <w:del w:id="16679" w:author="Kem Sereyboth" w:date="2023-07-11T11:47:00Z"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68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ដើម្បីផ្ទៀងផ្ទាត់ចំណូលជាមួយការបង់ភាគទាន១០% នៃចំណូលរបស់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681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ន.គ.ស.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682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ជូនអគ្គលេខាធិការដ្ឋាននៃ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68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68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ស្របតាមប្រកាសរបស់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68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68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ដែលបានកំណត់។</w:delText>
          </w:r>
        </w:del>
      </w:ins>
    </w:p>
    <w:p w14:paraId="537B202C" w14:textId="6766AFAF" w:rsidR="001E62DF" w:rsidRPr="00E33574" w:rsidDel="00B77CC6" w:rsidRDefault="001E62DF">
      <w:pPr>
        <w:spacing w:after="0" w:line="235" w:lineRule="auto"/>
        <w:ind w:left="1080"/>
        <w:rPr>
          <w:ins w:id="16687" w:author="User" w:date="2022-10-08T19:02:00Z"/>
          <w:del w:id="16688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6689" w:author="Kem Sereyboth" w:date="2023-07-19T16:59:00Z">
            <w:rPr>
              <w:ins w:id="16690" w:author="User" w:date="2022-10-08T19:02:00Z"/>
              <w:del w:id="16691" w:author="Kem Sereyboth" w:date="2023-07-11T11:47:00Z"/>
              <w:rFonts w:ascii="Khmer MEF1" w:hAnsi="Khmer MEF1" w:cs="Khmer MEF1"/>
              <w:spacing w:val="-4"/>
              <w:sz w:val="24"/>
              <w:szCs w:val="24"/>
              <w:highlight w:val="green"/>
            </w:rPr>
          </w:rPrChange>
        </w:rPr>
        <w:pPrChange w:id="16692" w:author="User" w:date="2022-11-14T06:29:00Z">
          <w:pPr>
            <w:spacing w:after="0" w:line="240" w:lineRule="auto"/>
            <w:ind w:firstLine="720"/>
          </w:pPr>
        </w:pPrChange>
      </w:pPr>
    </w:p>
    <w:p w14:paraId="3144DD68" w14:textId="3FE152BF" w:rsidR="002C2DF9" w:rsidRPr="00E33574" w:rsidDel="00B77CC6" w:rsidRDefault="002C2DF9">
      <w:pPr>
        <w:spacing w:after="0" w:line="235" w:lineRule="auto"/>
        <w:ind w:left="720"/>
        <w:jc w:val="both"/>
        <w:rPr>
          <w:ins w:id="16693" w:author="Kem Sereiboth" w:date="2022-09-13T11:30:00Z"/>
          <w:del w:id="16694" w:author="Kem Sereyboth" w:date="2023-07-11T11:47:00Z"/>
          <w:rFonts w:ascii="Khmer MEF2" w:hAnsi="Khmer MEF2" w:cs="Khmer MEF2"/>
          <w:spacing w:val="-18"/>
          <w:sz w:val="24"/>
          <w:szCs w:val="24"/>
          <w:highlight w:val="yellow"/>
          <w:rPrChange w:id="16695" w:author="Kem Sereyboth" w:date="2023-07-19T16:59:00Z">
            <w:rPr>
              <w:ins w:id="16696" w:author="Kem Sereiboth" w:date="2022-09-13T11:30:00Z"/>
              <w:del w:id="16697" w:author="Kem Sereyboth" w:date="2023-07-11T11:47:00Z"/>
              <w:rFonts w:ascii="Khmer MEF2" w:hAnsi="Khmer MEF2" w:cs="Khmer MEF2"/>
              <w:spacing w:val="-18"/>
              <w:sz w:val="24"/>
              <w:szCs w:val="24"/>
            </w:rPr>
          </w:rPrChange>
        </w:rPr>
        <w:pPrChange w:id="16698" w:author="User" w:date="2022-11-14T06:29:00Z">
          <w:pPr>
            <w:spacing w:after="0" w:line="240" w:lineRule="auto"/>
            <w:ind w:firstLine="720"/>
          </w:pPr>
        </w:pPrChange>
      </w:pPr>
      <w:ins w:id="16699" w:author="Kem Sereiboth" w:date="2022-09-13T11:30:00Z">
        <w:del w:id="16700" w:author="Kem Sereyboth" w:date="2023-07-11T11:47:00Z">
          <w:r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ការកត់ត្រាចំណូលមិនមានភាពត្រឹមត្រូវ ។</w:delText>
          </w:r>
        </w:del>
      </w:ins>
    </w:p>
    <w:p w14:paraId="39EE9A80" w14:textId="007D2181" w:rsidR="002C2DF9" w:rsidRPr="00E33574" w:rsidDel="00B77CC6" w:rsidRDefault="007F4ADE">
      <w:pPr>
        <w:spacing w:after="0" w:line="235" w:lineRule="auto"/>
        <w:ind w:left="720"/>
        <w:jc w:val="both"/>
        <w:rPr>
          <w:ins w:id="16702" w:author="Kem Sereiboth" w:date="2022-09-13T11:30:00Z"/>
          <w:del w:id="16703" w:author="Kem Sereyboth" w:date="2023-07-11T11:47:00Z"/>
          <w:rFonts w:ascii="Khmer MEF1" w:hAnsi="Khmer MEF1" w:cs="Khmer MEF1"/>
          <w:i/>
          <w:iCs/>
          <w:spacing w:val="-6"/>
          <w:sz w:val="24"/>
          <w:szCs w:val="24"/>
          <w:highlight w:val="yellow"/>
          <w:rPrChange w:id="16704" w:author="Kem Sereyboth" w:date="2023-07-19T16:59:00Z">
            <w:rPr>
              <w:ins w:id="16705" w:author="Kem Sereiboth" w:date="2022-09-13T11:30:00Z"/>
              <w:del w:id="16706" w:author="Kem Sereyboth" w:date="2023-07-11T11:47:00Z"/>
              <w:rFonts w:ascii="Khmer MEF1" w:hAnsi="Khmer MEF1" w:cs="Khmer MEF1"/>
              <w:i/>
              <w:iCs/>
              <w:spacing w:val="-6"/>
              <w:sz w:val="24"/>
              <w:szCs w:val="24"/>
            </w:rPr>
          </w:rPrChange>
        </w:rPr>
        <w:pPrChange w:id="16707" w:author="User" w:date="2022-11-14T06:29:00Z">
          <w:pPr>
            <w:spacing w:after="0" w:line="240" w:lineRule="auto"/>
            <w:ind w:firstLine="720"/>
          </w:pPr>
        </w:pPrChange>
      </w:pPr>
      <w:ins w:id="16708" w:author="User" w:date="2022-09-27T23:02:00Z">
        <w:del w:id="16709" w:author="Kem Sereyboth" w:date="2023-07-11T11:47:00Z"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16711" w:author="Kem Sereiboth" w:date="2022-09-13T11:30:00Z">
        <w:del w:id="16712" w:author="Kem Sereyboth" w:date="2023-07-11T11:47:00Z"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rPrChange w:id="1671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7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16715" w:author="Kem Sereiboth" w:date="2022-09-13T16:48:00Z">
        <w:del w:id="16716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៣</w:delText>
          </w:r>
        </w:del>
      </w:ins>
      <w:ins w:id="16717" w:author="Kem Sereiboth" w:date="2022-09-13T11:30:00Z">
        <w:del w:id="16718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71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ការបង់ភាគទាន ១០%</w:delText>
          </w:r>
        </w:del>
      </w:ins>
      <w:ins w:id="16721" w:author="LENOVO" w:date="2022-10-06T11:31:00Z">
        <w:del w:id="16722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724" w:author="User" w:date="2022-10-08T19:25:00Z">
        <w:del w:id="16725" w:author="Kem Sereyboth" w:date="2023-07-11T11:47:00Z">
          <w:r w:rsidR="00445237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7050C9D0" w14:textId="4A499DEF" w:rsidR="00B55ACF" w:rsidRPr="00E33574" w:rsidDel="00B77CC6" w:rsidRDefault="007F4AD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del w:id="16727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6728" w:author="Kem Sereyboth" w:date="2023-07-19T16:59:00Z">
            <w:rPr>
              <w:del w:id="16729" w:author="Kem Sereyboth" w:date="2023-07-11T11:47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6730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260"/>
            <w:jc w:val="both"/>
          </w:pPr>
        </w:pPrChange>
      </w:pPr>
      <w:ins w:id="16731" w:author="User" w:date="2022-09-27T23:02:00Z">
        <w:del w:id="16732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pacing w:val="-18"/>
              <w:sz w:val="24"/>
              <w:szCs w:val="24"/>
              <w:highlight w:val="yellow"/>
              <w:rPrChange w:id="1673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8"/>
                  <w:sz w:val="24"/>
                  <w:szCs w:val="24"/>
                </w:rPr>
              </w:rPrChange>
            </w:rPr>
            <w:delText>-</w:delText>
          </w:r>
        </w:del>
      </w:ins>
      <w:ins w:id="16734" w:author="Kem Sereiboth" w:date="2022-09-13T11:30:00Z">
        <w:del w:id="16735" w:author="Kem Sereyboth" w:date="2023-07-11T11:47:00Z">
          <w:r w:rsidR="002C2DF9" w:rsidRPr="00E33574" w:rsidDel="00B77CC6">
            <w:rPr>
              <w:rFonts w:ascii="Khmer MEF1" w:hAnsi="Khmer MEF1" w:cs="Khmer MEF1"/>
              <w:b/>
              <w:bCs/>
              <w:spacing w:val="-18"/>
              <w:sz w:val="24"/>
              <w:szCs w:val="24"/>
              <w:highlight w:val="yellow"/>
              <w:cs/>
              <w:rPrChange w:id="16736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940BD" w:rsidRPr="0070519E" w:rsidDel="00B77CC6">
            <w:rPr>
              <w:rFonts w:ascii="Khmer MEF1" w:hAnsi="Khmer MEF1" w:cs="Khmer MEF1"/>
              <w:b/>
              <w:bCs/>
              <w:spacing w:val="-18"/>
              <w:sz w:val="24"/>
              <w:szCs w:val="24"/>
              <w:highlight w:val="yellow"/>
              <w:cs/>
            </w:rPr>
            <w:delText xml:space="preserve"> </w:delText>
          </w:r>
          <w:r w:rsidR="002C2DF9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737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ហានិភ័យ</w:delText>
          </w:r>
          <w:r w:rsidR="002C2DF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38" w:author="Kem Sereyboth" w:date="2023-07-19T16:59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</w:ins>
      <w:ins w:id="16739" w:author="User" w:date="2022-10-08T19:03:00Z">
        <w:del w:id="16740" w:author="Kem Sereyboth" w:date="2023-07-11T11:47:00Z">
          <w:r w:rsidR="001E62D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ការបង់ភាគទាន ១០% ជូនអគ្គលេខាធិការដ្ឋាន </w:delText>
          </w:r>
          <w:r w:rsidR="001E62DF"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67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="001E62D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អាចពុំទាន់បានអនុវត្ត</w:delText>
          </w:r>
        </w:del>
      </w:ins>
      <w:ins w:id="16744" w:author="User" w:date="2022-10-08T19:04:00Z">
        <w:del w:id="16745" w:author="Kem Sereyboth" w:date="2023-07-11T11:47:00Z">
          <w:r w:rsidR="001E62D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747" w:author="LENOVO" w:date="2022-10-06T11:31:00Z">
        <w:del w:id="16748" w:author="Kem Sereyboth" w:date="2023-07-11T11:47:00Z">
          <w:r w:rsidR="00D43DD9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49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6750" w:author="sakaria fa" w:date="2022-09-19T19:54:00Z">
        <w:del w:id="16751" w:author="Kem Sereyboth" w:date="2023-07-11T11:47:00Z"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752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តាមដានការអនុវត្តកាតព្វកិច្ចរបស់និយ័តករដែលត្រូវបង់ភាគទាន ១០% នៃចំណូល ជូនអគ្គលេខាធិការដ្ឋាននៃ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75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75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ស្របតាមប្រកាសស្ដីពីការកំណត់ប្រភពធនធាននិងការប្រើប្រាស់ធនធានរបស់អគ្គលេខាធិការដ្ឋាននៃ </w:delText>
          </w:r>
          <w:r w:rsidR="00FE115E" w:rsidRPr="00E33574" w:rsidDel="00B77CC6">
            <w:rPr>
              <w:rFonts w:ascii="Khmer MEF1" w:hAnsi="Khmer MEF1" w:cs="Khmer MEF1"/>
              <w:b/>
              <w:bCs/>
              <w:spacing w:val="-12"/>
              <w:sz w:val="24"/>
              <w:szCs w:val="24"/>
              <w:highlight w:val="yellow"/>
              <w:cs/>
              <w:rPrChange w:id="1675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="00FE115E" w:rsidRPr="00E33574" w:rsidDel="00B77CC6">
            <w:rPr>
              <w:rFonts w:ascii="Khmer MEF1" w:hAnsi="Khmer MEF1" w:cs="Khmer MEF1"/>
              <w:spacing w:val="-12"/>
              <w:sz w:val="24"/>
              <w:szCs w:val="24"/>
              <w:highlight w:val="yellow"/>
              <w:cs/>
              <w:rPrChange w:id="1675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។</w:delText>
          </w:r>
        </w:del>
      </w:ins>
      <w:ins w:id="16757" w:author="Kem Sereiboth" w:date="2022-09-13T14:01:00Z">
        <w:del w:id="16758" w:author="Kem Sereyboth" w:date="2023-07-11T11:47:00Z">
          <w:r w:rsidR="00B55AC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cs/>
                </w:rPr>
              </w:rPrChange>
            </w:rPr>
            <w:delText>ដើម្បីធានាថាថវិកាទាំង​អស់នោះត្រូវបានប្រើប្រាស់ត្រឹមត្រូវ និងមិន​មាន​​ការ​បាត់​ប</w:delText>
          </w:r>
        </w:del>
      </w:ins>
      <w:ins w:id="16760" w:author="Kem Sereiboth" w:date="2022-09-15T11:21:00Z">
        <w:del w:id="16761" w:author="Kem Sereyboth" w:date="2023-07-11T11:47:00Z">
          <w:r w:rsidR="00B30602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763" w:author="Kem Sereiboth" w:date="2022-09-13T14:01:00Z">
        <w:del w:id="16764" w:author="Kem Sereyboth" w:date="2023-07-11T11:47:00Z">
          <w:r w:rsidR="00B55ACF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ង់</w:delText>
          </w:r>
        </w:del>
      </w:ins>
      <w:ins w:id="16766" w:author="Kem Sereiboth" w:date="2022-09-15T11:21:00Z">
        <w:del w:id="16767" w:author="Kem Sereyboth" w:date="2023-07-11T11:47:00Z">
          <w:r w:rsidR="00B30602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769" w:author="Kem Sereiboth" w:date="2022-09-13T14:01:00Z">
        <w:del w:id="16770" w:author="Kem Sereyboth" w:date="2023-07-11T11:47:00Z">
          <w:r w:rsidR="00B55ACF" w:rsidRPr="00E33574" w:rsidDel="00B77CC6">
            <w:rPr>
              <w:rFonts w:ascii="Khmer MEF1" w:hAnsi="Khmer MEF1" w:cs="Khmer MEF1"/>
              <w:sz w:val="24"/>
              <w:szCs w:val="24"/>
              <w:highlight w:val="yellow"/>
              <w:cs/>
              <w:rPrChange w:id="167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នោះទេ។</w:delText>
          </w:r>
        </w:del>
      </w:ins>
    </w:p>
    <w:p w14:paraId="743E3726" w14:textId="053CC0A1" w:rsidR="001E62DF" w:rsidRPr="00E33574" w:rsidDel="00B77CC6" w:rsidRDefault="001E62DF">
      <w:pPr>
        <w:spacing w:after="0" w:line="235" w:lineRule="auto"/>
        <w:ind w:left="720" w:firstLine="360"/>
        <w:rPr>
          <w:ins w:id="16772" w:author="User" w:date="2022-10-08T19:03:00Z"/>
          <w:del w:id="16773" w:author="Kem Sereyboth" w:date="2023-07-11T11:47:00Z"/>
          <w:rFonts w:ascii="Khmer MEF1" w:hAnsi="Khmer MEF1" w:cs="Khmer MEF1"/>
          <w:spacing w:val="-12"/>
          <w:sz w:val="24"/>
          <w:szCs w:val="24"/>
          <w:highlight w:val="yellow"/>
          <w:rPrChange w:id="16774" w:author="Kem Sereyboth" w:date="2023-07-19T16:59:00Z">
            <w:rPr>
              <w:ins w:id="16775" w:author="User" w:date="2022-10-08T19:03:00Z"/>
              <w:del w:id="16776" w:author="Kem Sereyboth" w:date="2023-07-11T11:47:00Z"/>
              <w:rFonts w:ascii="Khmer MEF1" w:hAnsi="Khmer MEF1" w:cs="Khmer MEF1"/>
              <w:color w:val="FF0000"/>
              <w:spacing w:val="-12"/>
              <w:sz w:val="24"/>
              <w:szCs w:val="24"/>
            </w:rPr>
          </w:rPrChange>
        </w:rPr>
        <w:pPrChange w:id="16777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170"/>
            <w:jc w:val="both"/>
          </w:pPr>
        </w:pPrChange>
      </w:pPr>
    </w:p>
    <w:p w14:paraId="1C7A720A" w14:textId="06B69C0F" w:rsidR="00FE115E" w:rsidRPr="00E33574" w:rsidDel="00B77CC6" w:rsidRDefault="00FE115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ins w:id="16778" w:author="sakaria fa" w:date="2022-09-19T19:55:00Z"/>
          <w:del w:id="16779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6780" w:author="Kem Sereyboth" w:date="2023-07-19T16:59:00Z">
            <w:rPr>
              <w:ins w:id="16781" w:author="sakaria fa" w:date="2022-09-19T19:55:00Z"/>
              <w:del w:id="16782" w:author="Kem Sereyboth" w:date="2023-07-11T11:47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6783" w:author="User" w:date="2022-11-14T06:29:00Z">
          <w:pPr>
            <w:tabs>
              <w:tab w:val="left" w:pos="2977"/>
              <w:tab w:val="left" w:pos="4320"/>
            </w:tabs>
            <w:ind w:left="810" w:hanging="90"/>
            <w:jc w:val="both"/>
          </w:pPr>
        </w:pPrChange>
      </w:pPr>
    </w:p>
    <w:p w14:paraId="42900D83" w14:textId="3155E095" w:rsidR="00D940BD" w:rsidRPr="00E33574" w:rsidDel="00B77CC6" w:rsidRDefault="007F4AD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del w:id="16784" w:author="Kem Sereyboth" w:date="2023-07-11T11:47:00Z"/>
          <w:rFonts w:ascii="Khmer MEF1" w:hAnsi="Khmer MEF1" w:cs="Khmer MEF1"/>
          <w:spacing w:val="-18"/>
          <w:sz w:val="24"/>
          <w:szCs w:val="24"/>
          <w:highlight w:val="yellow"/>
          <w:rPrChange w:id="16785" w:author="Kem Sereyboth" w:date="2023-07-19T16:59:00Z">
            <w:rPr>
              <w:del w:id="16786" w:author="Kem Sereyboth" w:date="2023-07-11T11:47:00Z"/>
              <w:rFonts w:ascii="Khmer MEF1" w:hAnsi="Khmer MEF1" w:cs="Khmer MEF1"/>
              <w:spacing w:val="-18"/>
              <w:sz w:val="24"/>
              <w:szCs w:val="24"/>
            </w:rPr>
          </w:rPrChange>
        </w:rPr>
        <w:pPrChange w:id="16787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170"/>
            <w:jc w:val="both"/>
          </w:pPr>
        </w:pPrChange>
      </w:pPr>
      <w:ins w:id="16788" w:author="User" w:date="2022-09-27T23:02:00Z">
        <w:del w:id="16789" w:author="Kem Sereyboth" w:date="2023-07-11T11:47:00Z"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16791" w:author="Kem Sereiboth" w:date="2022-09-13T16:47:00Z">
        <w:del w:id="16792" w:author="Kem Sereyboth" w:date="2023-07-11T11:47:00Z">
          <w:r w:rsidR="00D940BD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</w:rPr>
            <w:delText>-</w:delText>
          </w:r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ប្រធានបទទី</w:delText>
          </w:r>
        </w:del>
      </w:ins>
      <w:ins w:id="16793" w:author="Kem Sereiboth" w:date="2022-09-13T16:48:00Z">
        <w:del w:id="16794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>៤</w:delText>
          </w:r>
        </w:del>
      </w:ins>
      <w:ins w:id="16795" w:author="Kem Sereiboth" w:date="2022-09-13T16:47:00Z">
        <w:del w:id="16796" w:author="Kem Sereyboth" w:date="2023-07-11T11:47:00Z">
          <w:r w:rsidR="00D940BD" w:rsidRPr="0070519E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</w:rPr>
            <w:delText xml:space="preserve">៖ </w:delText>
          </w:r>
          <w:r w:rsidR="00D940BD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</w:rPr>
            <w:delText>ប្រព័ន្ធលើកទឹកចិត្តមន្រ្តី</w:delText>
          </w:r>
        </w:del>
      </w:ins>
      <w:ins w:id="16797" w:author="LENOVO" w:date="2022-10-06T11:32:00Z">
        <w:del w:id="16798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67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0E2BBBD" w14:textId="46958A12" w:rsidR="00FE115E" w:rsidRPr="00E33574" w:rsidDel="00B77CC6" w:rsidRDefault="00FE115E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ins w:id="16800" w:author="sakaria fa" w:date="2022-09-19T19:55:00Z"/>
          <w:del w:id="16801" w:author="Kem Sereyboth" w:date="2023-07-11T11:47:00Z"/>
          <w:rFonts w:ascii="Khmer MEF1" w:hAnsi="Khmer MEF1" w:cs="Khmer MEF1"/>
          <w:i/>
          <w:iCs/>
          <w:spacing w:val="-6"/>
          <w:sz w:val="24"/>
          <w:szCs w:val="24"/>
          <w:highlight w:val="yellow"/>
        </w:rPr>
        <w:pPrChange w:id="16802" w:author="User" w:date="2022-11-14T06:29:00Z">
          <w:pPr>
            <w:spacing w:after="0" w:line="240" w:lineRule="auto"/>
            <w:ind w:firstLine="720"/>
          </w:pPr>
        </w:pPrChange>
      </w:pPr>
    </w:p>
    <w:p w14:paraId="0B1FB912" w14:textId="38D9F1C6" w:rsidR="001E62DF" w:rsidRPr="00E33574" w:rsidDel="00B77CC6" w:rsidRDefault="007F4ADE">
      <w:pPr>
        <w:pStyle w:val="NormalWeb"/>
        <w:spacing w:before="0" w:beforeAutospacing="0" w:after="0" w:afterAutospacing="0" w:line="235" w:lineRule="auto"/>
        <w:ind w:left="720" w:firstLine="360"/>
        <w:jc w:val="both"/>
        <w:rPr>
          <w:ins w:id="16803" w:author="User" w:date="2022-10-08T19:04:00Z"/>
          <w:del w:id="16804" w:author="Kem Sereyboth" w:date="2023-07-11T11:47:00Z"/>
          <w:rFonts w:ascii="Khmer MEF1" w:hAnsi="Khmer MEF1" w:cs="Khmer MEF1"/>
          <w:spacing w:val="-2"/>
          <w:highlight w:val="yellow"/>
          <w:lang w:val="ca-ES"/>
          <w:rPrChange w:id="16805" w:author="Kem Sereyboth" w:date="2023-07-19T16:59:00Z">
            <w:rPr>
              <w:ins w:id="16806" w:author="User" w:date="2022-10-08T19:04:00Z"/>
              <w:del w:id="16807" w:author="Kem Sereyboth" w:date="2023-07-11T11:47:00Z"/>
              <w:rFonts w:ascii="Khmer MEF1" w:hAnsi="Khmer MEF1" w:cs="Khmer MEF1"/>
              <w:spacing w:val="-2"/>
              <w:lang w:val="ca-ES"/>
            </w:rPr>
          </w:rPrChange>
        </w:rPr>
        <w:pPrChange w:id="16808" w:author="User" w:date="2022-11-14T06:29:00Z">
          <w:pPr>
            <w:pStyle w:val="NormalWeb"/>
            <w:numPr>
              <w:numId w:val="24"/>
            </w:numPr>
            <w:spacing w:before="0" w:beforeAutospacing="0" w:after="0" w:afterAutospacing="0"/>
            <w:ind w:left="720" w:hanging="360"/>
            <w:jc w:val="both"/>
          </w:pPr>
        </w:pPrChange>
      </w:pPr>
      <w:ins w:id="16809" w:author="User" w:date="2022-09-27T23:02:00Z">
        <w:del w:id="16810" w:author="Kem Sereyboth" w:date="2023-07-11T11:47:00Z">
          <w:r w:rsidRPr="00E33574" w:rsidDel="00B77CC6">
            <w:rPr>
              <w:rFonts w:ascii="Khmer MEF1" w:hAnsi="Khmer MEF1" w:cs="Khmer MEF1"/>
              <w:spacing w:val="-10"/>
              <w:highlight w:val="yellow"/>
              <w:rPrChange w:id="168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8"/>
                </w:rPr>
              </w:rPrChange>
            </w:rPr>
            <w:delText>-</w:delText>
          </w:r>
        </w:del>
      </w:ins>
      <w:ins w:id="16812" w:author="Kem Sereiboth" w:date="2022-09-13T16:47:00Z">
        <w:del w:id="16813" w:author="Kem Sereyboth" w:date="2023-07-11T11:47:00Z">
          <w:r w:rsidR="00D940BD" w:rsidRPr="00E33574" w:rsidDel="00B77CC6">
            <w:rPr>
              <w:rFonts w:ascii="Khmer MEF1" w:hAnsi="Khmer MEF1" w:cs="Khmer MEF1"/>
              <w:spacing w:val="-10"/>
              <w:highlight w:val="yellow"/>
              <w:cs/>
              <w:rPrChange w:id="16814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 xml:space="preserve">  </w:delText>
          </w:r>
          <w:r w:rsidR="00D940BD" w:rsidRPr="00E33574" w:rsidDel="00B77CC6">
            <w:rPr>
              <w:rFonts w:ascii="Khmer MEF1" w:hAnsi="Khmer MEF1" w:cs="Khmer MEF1"/>
              <w:b/>
              <w:bCs/>
              <w:spacing w:val="-2"/>
              <w:highlight w:val="yellow"/>
              <w:cs/>
              <w:rPrChange w:id="16815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>ហានិភ័យ</w:delText>
          </w:r>
          <w:r w:rsidR="00D940BD" w:rsidRPr="00E33574" w:rsidDel="00B77CC6">
            <w:rPr>
              <w:rFonts w:ascii="Khmer MEF1" w:hAnsi="Khmer MEF1" w:cs="Khmer MEF1"/>
              <w:spacing w:val="-2"/>
              <w:highlight w:val="yellow"/>
              <w:cs/>
              <w:rPrChange w:id="16816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>៖</w:delText>
          </w:r>
        </w:del>
      </w:ins>
      <w:ins w:id="16817" w:author="Kem Sereiboth" w:date="2022-09-13T16:49:00Z">
        <w:del w:id="16818" w:author="Kem Sereyboth" w:date="2023-07-11T11:47:00Z">
          <w:r w:rsidR="00D940BD" w:rsidRPr="00E33574" w:rsidDel="00B77CC6">
            <w:rPr>
              <w:rFonts w:ascii="Khmer MEF1" w:hAnsi="Khmer MEF1" w:cs="Khmer MEF1"/>
              <w:spacing w:val="-2"/>
              <w:highlight w:val="yellow"/>
              <w:cs/>
              <w:rPrChange w:id="16819" w:author="Kem Sereyboth" w:date="2023-07-19T16:59:00Z">
                <w:rPr>
                  <w:rFonts w:ascii="Khmer MEF1" w:hAnsi="Khmer MEF1" w:cs="Khmer MEF1"/>
                  <w:spacing w:val="-18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6820" w:author="User" w:date="2022-10-08T19:04:00Z">
        <w:del w:id="16821" w:author="Kem Sereyboth" w:date="2023-07-11T11:47:00Z">
          <w:r w:rsidR="001E62DF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6822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ប្រព័ន្ធលើកទឹកចិត្តមន្ត្រីអាចមានការអនុវត្តផ្សេងគ្នាក្រោម </w:delText>
          </w:r>
          <w:r w:rsidR="001E62DF" w:rsidRPr="00E33574" w:rsidDel="00B77CC6">
            <w:rPr>
              <w:rFonts w:ascii="Khmer MEF1" w:hAnsi="Khmer MEF1" w:cs="Khmer MEF1"/>
              <w:b/>
              <w:bCs/>
              <w:spacing w:val="-2"/>
              <w:highlight w:val="yellow"/>
              <w:cs/>
              <w:lang w:val="ca-ES"/>
              <w:rPrChange w:id="16823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cs/>
                  <w:lang w:val="ca-ES"/>
                </w:rPr>
              </w:rPrChange>
            </w:rPr>
            <w:delText xml:space="preserve">អ.ស.ហ. </w:delText>
          </w:r>
          <w:r w:rsidR="001E62DF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6824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តែមួយ</w:delText>
          </w:r>
        </w:del>
      </w:ins>
      <w:ins w:id="16825" w:author="User" w:date="2022-10-08T19:25:00Z">
        <w:del w:id="16826" w:author="Kem Sereyboth" w:date="2023-07-11T11:47:00Z">
          <w:r w:rsidR="00445237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6827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។</w:delText>
          </w:r>
        </w:del>
      </w:ins>
      <w:ins w:id="16828" w:author="User" w:date="2022-10-08T19:04:00Z">
        <w:del w:id="16829" w:author="Kem Sereyboth" w:date="2023-07-11T11:47:00Z">
          <w:r w:rsidR="001E62DF" w:rsidRPr="00E33574" w:rsidDel="00B77CC6">
            <w:rPr>
              <w:rFonts w:ascii="Khmer MEF1" w:hAnsi="Khmer MEF1" w:cs="Khmer MEF1"/>
              <w:spacing w:val="-2"/>
              <w:highlight w:val="yellow"/>
              <w:cs/>
              <w:lang w:val="ca-ES"/>
              <w:rPrChange w:id="16830" w:author="Kem Sereyboth" w:date="2023-07-19T16:59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54459CF" w14:textId="204699AF" w:rsidR="00E012E7" w:rsidRPr="00E33574" w:rsidDel="00B77CC6" w:rsidRDefault="00D43DD9">
      <w:pPr>
        <w:pStyle w:val="NormalWeb"/>
        <w:spacing w:before="0" w:beforeAutospacing="0" w:after="0" w:afterAutospacing="0" w:line="235" w:lineRule="auto"/>
        <w:ind w:left="1080"/>
        <w:jc w:val="both"/>
        <w:rPr>
          <w:del w:id="16831" w:author="Kem Sereyboth" w:date="2023-07-11T11:47:00Z"/>
          <w:rFonts w:ascii="Khmer MEF1" w:hAnsi="Khmer MEF1" w:cs="Khmer MEF1"/>
          <w:b/>
          <w:bCs/>
          <w:spacing w:val="-8"/>
          <w:highlight w:val="yellow"/>
          <w:rPrChange w:id="16832" w:author="Kem Sereyboth" w:date="2023-07-19T16:59:00Z">
            <w:rPr>
              <w:del w:id="16833" w:author="Kem Sereyboth" w:date="2023-07-11T11:47:00Z"/>
              <w:rFonts w:ascii="Khmer MEF1" w:hAnsi="Khmer MEF1" w:cs="Khmer MEF1"/>
              <w:b/>
              <w:bCs/>
              <w:color w:val="171717" w:themeColor="background2" w:themeShade="1A"/>
              <w:spacing w:val="-8"/>
            </w:rPr>
          </w:rPrChange>
        </w:rPr>
        <w:pPrChange w:id="16834" w:author="User" w:date="2022-11-14T06:29:00Z">
          <w:pPr>
            <w:spacing w:after="0" w:line="240" w:lineRule="auto"/>
            <w:jc w:val="both"/>
          </w:pPr>
        </w:pPrChange>
      </w:pPr>
      <w:ins w:id="16835" w:author="LENOVO" w:date="2022-10-06T11:32:00Z">
        <w:del w:id="16836" w:author="Kem Sereyboth" w:date="2023-07-11T11:47:00Z">
          <w:r w:rsidRPr="00E33574" w:rsidDel="00B77CC6">
            <w:rPr>
              <w:rFonts w:ascii="Khmer MEF1" w:hAnsi="Khmer MEF1" w:cs="Khmer MEF1"/>
              <w:spacing w:val="-8"/>
              <w:highlight w:val="yellow"/>
              <w:cs/>
              <w:lang w:val="ca-ES"/>
              <w:rPrChange w:id="1683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cs/>
                  <w:lang w:val="ca-ES"/>
                </w:rPr>
              </w:rPrChange>
            </w:rPr>
            <w:delText>។</w:delText>
          </w:r>
        </w:del>
      </w:ins>
    </w:p>
    <w:p w14:paraId="78EAD4DB" w14:textId="4F828D37" w:rsidR="00DC11F6" w:rsidRPr="00E33574" w:rsidDel="00B77CC6" w:rsidRDefault="00DC11F6">
      <w:pPr>
        <w:pStyle w:val="NormalWeb"/>
        <w:spacing w:line="235" w:lineRule="auto"/>
        <w:rPr>
          <w:ins w:id="16838" w:author="Kem Sereiboth" w:date="2022-09-29T13:17:00Z"/>
          <w:del w:id="16839" w:author="Kem Sereyboth" w:date="2023-07-11T11:47:00Z"/>
          <w:rFonts w:ascii="Khmer MEF1" w:hAnsi="Khmer MEF1" w:cs="Khmer MEF1"/>
          <w:b/>
          <w:bCs/>
          <w:spacing w:val="-8"/>
          <w:highlight w:val="yellow"/>
          <w:rPrChange w:id="16840" w:author="Kem Sereyboth" w:date="2023-07-19T16:59:00Z">
            <w:rPr>
              <w:ins w:id="16841" w:author="Kem Sereiboth" w:date="2022-09-29T13:17:00Z"/>
              <w:del w:id="16842" w:author="Kem Sereyboth" w:date="2023-07-11T11:47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16843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080"/>
            <w:jc w:val="both"/>
          </w:pPr>
        </w:pPrChange>
      </w:pPr>
    </w:p>
    <w:p w14:paraId="629D2B39" w14:textId="7D338B58" w:rsidR="00D940BD" w:rsidRPr="00E33574" w:rsidDel="00B77CC6" w:rsidRDefault="00FE115E">
      <w:pPr>
        <w:pStyle w:val="NormalWeb"/>
        <w:spacing w:line="235" w:lineRule="auto"/>
        <w:rPr>
          <w:ins w:id="16844" w:author="Kem Sereiboth" w:date="2022-09-13T14:01:00Z"/>
          <w:del w:id="16845" w:author="Kem Sereyboth" w:date="2023-07-11T11:47:00Z"/>
          <w:rFonts w:ascii="Khmer MEF1" w:hAnsi="Khmer MEF1" w:cs="Khmer MEF1"/>
          <w:highlight w:val="yellow"/>
          <w:rPrChange w:id="16846" w:author="Kem Sereyboth" w:date="2023-07-19T16:59:00Z">
            <w:rPr>
              <w:ins w:id="16847" w:author="Kem Sereiboth" w:date="2022-09-13T14:01:00Z"/>
              <w:del w:id="16848" w:author="Kem Sereyboth" w:date="2023-07-11T11:47:00Z"/>
              <w:rFonts w:ascii="Khmer MEF1" w:hAnsi="Khmer MEF1" w:cs="Khmer MEF1"/>
              <w:color w:val="171717" w:themeColor="background2" w:themeShade="1A"/>
            </w:rPr>
          </w:rPrChange>
        </w:rPr>
        <w:pPrChange w:id="16849" w:author="User" w:date="2022-11-14T06:29:00Z">
          <w:pPr>
            <w:tabs>
              <w:tab w:val="left" w:pos="2977"/>
              <w:tab w:val="left" w:pos="4320"/>
            </w:tabs>
            <w:ind w:firstLine="720"/>
            <w:jc w:val="both"/>
          </w:pPr>
        </w:pPrChange>
      </w:pPr>
      <w:ins w:id="16850" w:author="sakaria fa" w:date="2022-09-19T19:55:00Z">
        <w:del w:id="16851" w:author="Kem Sereyboth" w:date="2023-07-11T11:47:00Z">
          <w:r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6852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គោលបំណងដើម្បីកាត់បន្ថយគម្លាតគ្នារវាងអង្គភាពមានលទ្ធភាព និងអង្គភាពមិនមា</w:delText>
          </w:r>
        </w:del>
      </w:ins>
      <w:ins w:id="16853" w:author="Kem Sereiboth" w:date="2022-09-20T10:23:00Z">
        <w:del w:id="16854" w:author="Kem Sereyboth" w:date="2023-07-11T11:47:00Z">
          <w:r w:rsidR="00594B1C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68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856" w:author="sakaria fa" w:date="2022-09-19T19:55:00Z">
        <w:del w:id="16857" w:author="Kem Sereyboth" w:date="2023-07-11T11:47:00Z">
          <w:r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6858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ន</w:delText>
          </w:r>
        </w:del>
      </w:ins>
      <w:ins w:id="16859" w:author="Kem Sereiboth" w:date="2022-09-20T10:23:00Z">
        <w:del w:id="16860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68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​</w:delText>
          </w:r>
        </w:del>
      </w:ins>
      <w:ins w:id="16862" w:author="sakaria fa" w:date="2022-09-19T19:55:00Z">
        <w:del w:id="16863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686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ល</w:delText>
          </w:r>
        </w:del>
      </w:ins>
      <w:ins w:id="16865" w:author="Kem Sereiboth" w:date="2022-09-20T10:23:00Z">
        <w:del w:id="16866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68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868" w:author="sakaria fa" w:date="2022-09-19T19:55:00Z">
        <w:del w:id="16869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687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ទ្ធ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6871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ភាពនៅក្រោមឱវាទ </w:delText>
          </w:r>
          <w:r w:rsidRPr="00E33574" w:rsidDel="00B77CC6">
            <w:rPr>
              <w:rFonts w:ascii="Khmer MEF1" w:hAnsi="Khmer MEF1" w:cs="Khmer MEF1"/>
              <w:b/>
              <w:bCs/>
              <w:spacing w:val="-12"/>
              <w:highlight w:val="yellow"/>
              <w:cs/>
              <w:rPrChange w:id="1687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6873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ព្រោះអង្គភាពមានលទ្ធភាពបានដាក់ចេញ និងអនុវត្ត</w:delText>
          </w:r>
          <w:r w:rsidRPr="00E33574" w:rsidDel="00B77CC6">
            <w:rPr>
              <w:rFonts w:ascii="Khmer MEF1" w:hAnsi="Khmer MEF1" w:cs="Khmer MEF1"/>
              <w:highlight w:val="yellow"/>
              <w:cs/>
              <w:rPrChange w:id="1687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នូ</w:delText>
          </w:r>
        </w:del>
      </w:ins>
      <w:ins w:id="16875" w:author="Kem Sereiboth" w:date="2022-09-20T10:23:00Z">
        <w:del w:id="16876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68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6878" w:author="sakaria fa" w:date="2022-09-19T19:55:00Z">
        <w:del w:id="16879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6880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វកម្មវិធីលើកទឹកចិត្តជាច្រើន ដែលអាចប៉ះពាល់ដល់សតិអារម្មណ៍មន្ត្រីដែលកំពុងប</w:delText>
          </w:r>
        </w:del>
      </w:ins>
      <w:ins w:id="16881" w:author="Kem Sereiboth" w:date="2022-09-20T10:24:00Z">
        <w:del w:id="16882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cs/>
              <w:rPrChange w:id="168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​</w:delText>
          </w:r>
        </w:del>
      </w:ins>
      <w:ins w:id="16884" w:author="sakaria fa" w:date="2022-09-19T19:55:00Z">
        <w:del w:id="16885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688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ម្រើ</w:delText>
          </w:r>
        </w:del>
      </w:ins>
      <w:ins w:id="16887" w:author="Kem Sereiboth" w:date="2022-09-20T10:24:00Z">
        <w:del w:id="16888" w:author="Kem Sereyboth" w:date="2023-07-11T11:47:00Z">
          <w:r w:rsidR="00594B1C" w:rsidRPr="00E33574" w:rsidDel="00B77CC6">
            <w:rPr>
              <w:rFonts w:ascii="Khmer MEF1" w:hAnsi="Khmer MEF1" w:cs="Khmer MEF1"/>
              <w:highlight w:val="yellow"/>
              <w:rPrChange w:id="16889" w:author="Kem Sereyboth" w:date="2023-07-19T16:59:00Z">
                <w:rPr>
                  <w:rFonts w:ascii="Khmer MEF1" w:hAnsi="Khmer MEF1" w:cs="Khmer MEF1"/>
                  <w:color w:val="171717" w:themeColor="background2" w:themeShade="1A"/>
                </w:rPr>
              </w:rPrChange>
            </w:rPr>
            <w:delText>​​</w:delText>
          </w:r>
        </w:del>
      </w:ins>
      <w:ins w:id="16890" w:author="sakaria fa" w:date="2022-09-19T19:55:00Z">
        <w:del w:id="16891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6892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ការងារនៅអង្គភាពមិនមានលទ្ធភាព។​ ដូចនេះ អង្គភាពសវនកម្មផ្ទៃក្នុងនៃ </w:delText>
          </w:r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6893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អ.ស.ហ.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6894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 នឹងខិតខំធានាឱ្យបាននូវសមធម៌ជូនមន្ត្រីទាំងអស់ដែលបម្រើការងារនៅគ្រប់អង្គភាពក្រោមឱវាទ </w:delText>
          </w:r>
          <w:r w:rsidRPr="00E33574" w:rsidDel="00B77CC6">
            <w:rPr>
              <w:rFonts w:ascii="Khmer MEF1" w:hAnsi="Khmer MEF1" w:cs="Khmer MEF1"/>
              <w:b/>
              <w:bCs/>
              <w:spacing w:val="-12"/>
              <w:highlight w:val="yellow"/>
              <w:cs/>
              <w:rPrChange w:id="1689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 xml:space="preserve">អ.ស.ហ. </w:delText>
          </w:r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6896" w:author="Kem Sereyboth" w:date="2023-07-19T16:59:00Z">
                <w:rPr>
                  <w:rFonts w:ascii="Khmer MEF1" w:hAnsi="Khmer MEF1" w:cs="Khmer MEF1"/>
                  <w:color w:val="FF0000"/>
                  <w:spacing w:val="-12"/>
                  <w:sz w:val="24"/>
                  <w:szCs w:val="24"/>
                  <w:highlight w:val="green"/>
                  <w:cs/>
                </w:rPr>
              </w:rPrChange>
            </w:rPr>
            <w:delText>។</w:delText>
          </w:r>
        </w:del>
      </w:ins>
      <w:ins w:id="16897" w:author="Kem Sereiboth" w:date="2022-09-13T16:47:00Z">
        <w:del w:id="16898" w:author="Kem Sereyboth" w:date="2023-07-11T11:47:00Z">
          <w:r w:rsidR="00D940BD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68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highlight w:val="yellow"/>
                  <w:cs/>
                </w:rPr>
              </w:rPrChange>
            </w:rPr>
            <w:delText>គោលបំណងចង់ជំរុញឱ្យមានការតបស្នងមួយដែលមានលក្ខណៈសមធម៌</w:delText>
          </w:r>
          <w:r w:rsidR="00D940BD" w:rsidRPr="00E33574" w:rsidDel="00B77CC6">
            <w:rPr>
              <w:rFonts w:ascii="Khmer MEF1" w:hAnsi="Khmer MEF1" w:cs="Khmer MEF1"/>
              <w:highlight w:val="yellow"/>
              <w:cs/>
              <w:rPrChange w:id="169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highlight w:val="yellow"/>
                  <w:cs/>
                </w:rPr>
              </w:rPrChange>
            </w:rPr>
            <w:delText xml:space="preserve">ឡើងសមស្របជាមួយការងាររបស់មន្រ្តីក្រោមឱវាទ </w:delText>
          </w:r>
          <w:r w:rsidR="00D940BD"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690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highlight w:val="yellow"/>
                  <w:cs/>
                </w:rPr>
              </w:rPrChange>
            </w:rPr>
            <w:delText>អ.ស.ហ.</w:delText>
          </w:r>
          <w:r w:rsidR="00D940BD" w:rsidRPr="00E33574" w:rsidDel="00B77CC6">
            <w:rPr>
              <w:rFonts w:ascii="Khmer MEF1" w:hAnsi="Khmer MEF1" w:cs="Khmer MEF1"/>
              <w:highlight w:val="yellow"/>
              <w:cs/>
              <w:rPrChange w:id="169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highlight w:val="yellow"/>
                  <w:cs/>
                </w:rPr>
              </w:rPrChange>
            </w:rPr>
            <w:delText xml:space="preserve"> ទាំងអស់កុំឱ្យមានគម្លាតខ្លាំងពេកដើម្បីកុំឱ្យមានការបាក់ទឹកចិត្ត។</w:delText>
          </w:r>
        </w:del>
      </w:ins>
    </w:p>
    <w:p w14:paraId="5730A5F1" w14:textId="72E9E252" w:rsidR="00B27355" w:rsidRPr="00E33574" w:rsidDel="00B77CC6" w:rsidRDefault="00C25F21">
      <w:pPr>
        <w:pStyle w:val="NormalWeb"/>
        <w:spacing w:line="235" w:lineRule="auto"/>
        <w:rPr>
          <w:del w:id="16903" w:author="Kem Sereyboth" w:date="2023-07-11T11:47:00Z"/>
          <w:rFonts w:ascii="Khmer MEF1" w:hAnsi="Khmer MEF1" w:cs="Khmer MEF1"/>
          <w:b/>
          <w:bCs/>
          <w:highlight w:val="yellow"/>
          <w:rPrChange w:id="16904" w:author="Kem Sereyboth" w:date="2023-07-19T16:59:00Z">
            <w:rPr>
              <w:del w:id="16905" w:author="Kem Sereyboth" w:date="2023-07-11T11:47:00Z"/>
              <w:rFonts w:ascii="Khmer MEF1" w:hAnsi="Khmer MEF1" w:cs="Khmer MEF1"/>
              <w:b/>
              <w:bCs/>
            </w:rPr>
          </w:rPrChange>
        </w:rPr>
        <w:pPrChange w:id="16906" w:author="User" w:date="2022-11-14T06:29:00Z">
          <w:pPr>
            <w:tabs>
              <w:tab w:val="left" w:pos="2977"/>
              <w:tab w:val="left" w:pos="4320"/>
            </w:tabs>
            <w:spacing w:after="0" w:line="240" w:lineRule="auto"/>
            <w:ind w:left="1980" w:hanging="1170"/>
            <w:jc w:val="both"/>
          </w:pPr>
        </w:pPrChange>
      </w:pPr>
      <w:ins w:id="16907" w:author="sakaria fa" w:date="2022-09-13T22:24:00Z">
        <w:del w:id="16908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6909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tab/>
          </w:r>
        </w:del>
      </w:ins>
      <w:ins w:id="16910" w:author="Voeun Kuyeng" w:date="2022-09-06T17:39:00Z">
        <w:del w:id="16911" w:author="Kem Sereyboth" w:date="2023-07-11T11:47:00Z">
          <w:r w:rsidR="00D376E3"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6912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ខ១</w:delText>
          </w:r>
        </w:del>
      </w:ins>
      <w:ins w:id="16913" w:author="socheata.ol@hotmail.com" w:date="2022-09-02T15:37:00Z">
        <w:del w:id="16914" w:author="Kem Sereyboth" w:date="2023-07-11T11:47:00Z">
          <w:r w:rsidR="00D64530" w:rsidRPr="00E33574" w:rsidDel="00B77CC6">
            <w:rPr>
              <w:rFonts w:ascii="Khmer MEF1" w:hAnsi="Khmer MEF1" w:cs="Khmer MEF1"/>
              <w:highlight w:val="yellow"/>
              <w:rPrChange w:id="16915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</w:del>
      </w:ins>
      <w:ins w:id="16916" w:author="Sethvannak Sam" w:date="2022-08-20T18:29:00Z">
        <w:del w:id="16917" w:author="Kem Sereyboth" w:date="2023-07-11T11:47:00Z">
          <w:r w:rsidR="00B27355" w:rsidRPr="00E33574" w:rsidDel="00B77CC6">
            <w:rPr>
              <w:rFonts w:ascii="Khmer MEF1" w:hAnsi="Khmer MEF1" w:cs="Khmer MEF1"/>
              <w:highlight w:val="yellow"/>
              <w:rPrChange w:id="16918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="00B27355" w:rsidRPr="00E33574" w:rsidDel="00B77CC6">
            <w:rPr>
              <w:rFonts w:ascii="Khmer MEF1" w:hAnsi="Khmer MEF1" w:cs="Khmer MEF1"/>
              <w:highlight w:val="yellow"/>
              <w:cs/>
              <w:rPrChange w:id="1691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ប្រធានបទទី១</w:delText>
          </w:r>
        </w:del>
      </w:ins>
      <w:ins w:id="16920" w:author="Voeun Kuyeng" w:date="2022-09-06T17:39:00Z">
        <w:del w:id="16921" w:author="Kem Sereyboth" w:date="2023-07-11T11:47:00Z">
          <w:r w:rsidR="00D376E3" w:rsidRPr="00E33574" w:rsidDel="00B77CC6">
            <w:rPr>
              <w:rFonts w:ascii="Khmer MEF1" w:hAnsi="Khmer MEF1" w:cs="Khmer MEF1"/>
              <w:highlight w:val="yellow"/>
              <w:cs/>
              <w:rPrChange w:id="1692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៖</w:delText>
          </w:r>
        </w:del>
      </w:ins>
      <w:ins w:id="16923" w:author="Sethvannak Sam" w:date="2022-08-20T18:29:00Z">
        <w:del w:id="16924" w:author="Kem Sereyboth" w:date="2023-07-11T11:47:00Z">
          <w:r w:rsidR="00B27355" w:rsidRPr="00E33574" w:rsidDel="00B77CC6">
            <w:rPr>
              <w:rFonts w:ascii="Khmer MEF1" w:hAnsi="Khmer MEF1" w:cs="Khmer MEF1"/>
              <w:highlight w:val="yellow"/>
              <w:cs/>
              <w:rPrChange w:id="1692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រចនាសម្ព័ន្ធនៃការគ្រប់គ្រង៖ ដោយសារការកំណត់អត្តសញ្ញាណ និងការវាស់វែងហានិភ័យជាអាទិភាពលើរចនាសម្ព័ន្ធគ្រប់គ្រងមួយចំនួនមិនទាន់បានបំពេញតាមបទប្បញ្ញត្តិ។</w:delText>
          </w:r>
        </w:del>
      </w:ins>
    </w:p>
    <w:p w14:paraId="25C9A4D8" w14:textId="119C4D24" w:rsidR="00FE115E" w:rsidRPr="00E33574" w:rsidDel="00B77CC6" w:rsidRDefault="00FE115E">
      <w:pPr>
        <w:pStyle w:val="NormalWeb"/>
        <w:spacing w:line="235" w:lineRule="auto"/>
        <w:rPr>
          <w:ins w:id="16926" w:author="sakaria fa" w:date="2022-09-19T19:56:00Z"/>
          <w:del w:id="16927" w:author="Kem Sereyboth" w:date="2023-07-11T11:47:00Z"/>
          <w:rFonts w:ascii="Khmer MEF1" w:hAnsi="Khmer MEF1" w:cs="Khmer MEF1"/>
          <w:spacing w:val="-18"/>
          <w:highlight w:val="yellow"/>
          <w:rPrChange w:id="16928" w:author="Kem Sereyboth" w:date="2023-07-19T16:59:00Z">
            <w:rPr>
              <w:ins w:id="16929" w:author="sakaria fa" w:date="2022-09-19T19:56:00Z"/>
              <w:del w:id="16930" w:author="Kem Sereyboth" w:date="2023-07-11T11:47:00Z"/>
              <w:rFonts w:ascii="Khmer MEF1" w:hAnsi="Khmer MEF1" w:cs="Khmer MEF1"/>
              <w:sz w:val="24"/>
              <w:szCs w:val="24"/>
            </w:rPr>
          </w:rPrChange>
        </w:rPr>
        <w:pPrChange w:id="16931" w:author="User" w:date="2022-11-14T06:29:00Z">
          <w:pPr>
            <w:spacing w:after="0" w:line="228" w:lineRule="auto"/>
            <w:ind w:firstLine="720"/>
            <w:jc w:val="both"/>
          </w:pPr>
        </w:pPrChange>
      </w:pPr>
    </w:p>
    <w:p w14:paraId="6CB4B03A" w14:textId="3D60C2C1" w:rsidR="00B77450" w:rsidRPr="00E33574" w:rsidDel="00B77CC6" w:rsidRDefault="00D376E3">
      <w:pPr>
        <w:pStyle w:val="NormalWeb"/>
        <w:spacing w:line="235" w:lineRule="auto"/>
        <w:rPr>
          <w:ins w:id="16932" w:author="Sethvannak Sam" w:date="2022-08-20T18:29:00Z"/>
          <w:del w:id="16933" w:author="Kem Sereyboth" w:date="2023-07-11T11:47:00Z"/>
          <w:rFonts w:ascii="Khmer MEF1" w:hAnsi="Khmer MEF1" w:cs="Khmer MEF1"/>
          <w:highlight w:val="yellow"/>
          <w:cs/>
          <w:rPrChange w:id="16934" w:author="Kem Sereyboth" w:date="2023-07-19T16:59:00Z">
            <w:rPr>
              <w:ins w:id="16935" w:author="Sethvannak Sam" w:date="2022-08-20T18:29:00Z"/>
              <w:del w:id="16936" w:author="Kem Sereyboth" w:date="2023-07-11T11:47:00Z"/>
              <w:rFonts w:ascii="Khmer MEF1" w:hAnsi="Khmer MEF1" w:cs="Khmer MEF1"/>
              <w:cs/>
            </w:rPr>
          </w:rPrChange>
        </w:rPr>
        <w:pPrChange w:id="16937" w:author="User" w:date="2022-11-14T06:29:00Z">
          <w:pPr>
            <w:spacing w:after="0" w:line="228" w:lineRule="auto"/>
            <w:ind w:firstLine="720"/>
            <w:jc w:val="both"/>
          </w:pPr>
        </w:pPrChange>
      </w:pPr>
      <w:ins w:id="16938" w:author="Voeun Kuyeng" w:date="2022-09-06T17:39:00Z">
        <w:del w:id="16939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694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   </w:delText>
          </w:r>
        </w:del>
      </w:ins>
      <w:ins w:id="16941" w:author="Windows User" w:date="2022-09-05T22:57:00Z">
        <w:del w:id="16942" w:author="Kem Sereyboth" w:date="2023-07-11T11:47:00Z">
          <w:r w:rsidR="00B77450" w:rsidRPr="00E33574" w:rsidDel="00B77CC6">
            <w:rPr>
              <w:rFonts w:ascii="Khmer MEF1" w:hAnsi="Khmer MEF1" w:cs="Khmer MEF1"/>
              <w:highlight w:val="yellow"/>
              <w:rPrChange w:id="16943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="00B77450" w:rsidRPr="00E33574" w:rsidDel="00B77CC6">
            <w:rPr>
              <w:rFonts w:ascii="Khmer MEF1" w:hAnsi="Khmer MEF1" w:cs="Khmer MEF1"/>
              <w:highlight w:val="yellow"/>
              <w:cs/>
              <w:rPrChange w:id="1694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ហានិភ័យ</w:delText>
          </w:r>
        </w:del>
      </w:ins>
      <w:ins w:id="16945" w:author="Voeun Kuyeng" w:date="2022-09-06T17:39:00Z">
        <w:del w:id="16946" w:author="Kem Sereyboth" w:date="2023-07-11T11:47:00Z">
          <w:r w:rsidRPr="00E33574" w:rsidDel="00B77CC6">
            <w:rPr>
              <w:rFonts w:ascii="Khmer MEF1" w:hAnsi="Khmer MEF1" w:cs="Khmer MEF1"/>
              <w:highlight w:val="yellow"/>
              <w:cs/>
              <w:rPrChange w:id="1694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៖ </w:delText>
          </w:r>
        </w:del>
      </w:ins>
      <w:ins w:id="16948" w:author="Windows User" w:date="2022-09-05T22:58:00Z">
        <w:del w:id="16949" w:author="Kem Sereyboth" w:date="2023-07-11T11:47:00Z">
          <w:r w:rsidR="00B77450" w:rsidRPr="00E33574" w:rsidDel="00B77CC6">
            <w:rPr>
              <w:rFonts w:ascii="Khmer MEF1" w:hAnsi="Khmer MEF1" w:cs="Khmer MEF1"/>
              <w:highlight w:val="yellow"/>
              <w:cs/>
              <w:rPrChange w:id="1695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ៈរចនាសម្ព័ន្ធគ្រប់គ្រងមួយចំនួនមិនទាន់បានបំពេញតាមបទប្បញ្ញត្តិ។</w:delText>
          </w:r>
        </w:del>
      </w:ins>
    </w:p>
    <w:p w14:paraId="34E8A88C" w14:textId="756B34DE" w:rsidR="007B044D" w:rsidRPr="00E33574" w:rsidDel="00B77CC6" w:rsidRDefault="00D376E3">
      <w:pPr>
        <w:pStyle w:val="NormalWeb"/>
        <w:spacing w:line="235" w:lineRule="auto"/>
        <w:rPr>
          <w:ins w:id="16951" w:author="Windows User" w:date="2022-09-05T22:58:00Z"/>
          <w:del w:id="16952" w:author="Kem Sereyboth" w:date="2023-07-11T11:47:00Z"/>
          <w:rFonts w:ascii="Khmer MEF1" w:hAnsi="Khmer MEF1" w:cs="Khmer MEF1"/>
          <w:i/>
          <w:iCs/>
          <w:spacing w:val="-6"/>
          <w:highlight w:val="yellow"/>
          <w:rPrChange w:id="16953" w:author="Kem Sereyboth" w:date="2023-07-19T16:59:00Z">
            <w:rPr>
              <w:ins w:id="16954" w:author="Windows User" w:date="2022-09-05T22:58:00Z"/>
              <w:del w:id="16955" w:author="Kem Sereyboth" w:date="2023-07-11T11:4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16956" w:author="User" w:date="2022-11-14T06:29:00Z">
          <w:pPr>
            <w:spacing w:after="0" w:line="273" w:lineRule="auto"/>
            <w:ind w:firstLine="720"/>
          </w:pPr>
        </w:pPrChange>
      </w:pPr>
      <w:ins w:id="16957" w:author="Voeun Kuyeng" w:date="2022-09-06T17:39:00Z">
        <w:del w:id="16958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pacing w:val="-4"/>
              <w:highlight w:val="yellow"/>
              <w:cs/>
              <w:rPrChange w:id="16959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cs/>
                </w:rPr>
              </w:rPrChange>
            </w:rPr>
            <w:delText xml:space="preserve">         ខ២</w:delText>
          </w:r>
        </w:del>
      </w:ins>
      <w:ins w:id="16960" w:author="Sethvannak Sam" w:date="2022-08-20T18:29:00Z">
        <w:del w:id="16961" w:author="Kem Sereyboth" w:date="2023-07-11T11:47:00Z">
          <w:r w:rsidR="00B27355" w:rsidRPr="00E33574" w:rsidDel="00B77CC6">
            <w:rPr>
              <w:rFonts w:ascii="Khmer MEF1" w:hAnsi="Khmer MEF1" w:cs="Khmer MEF1"/>
              <w:spacing w:val="-4"/>
              <w:highlight w:val="yellow"/>
              <w:rPrChange w:id="16962" w:author="Kem Sereyboth" w:date="2023-07-19T16:59:00Z">
                <w:rPr>
                  <w:rFonts w:ascii="Khmer MEF1" w:hAnsi="Khmer MEF1" w:cs="Khmer MEF1"/>
                  <w:spacing w:val="-4"/>
                </w:rPr>
              </w:rPrChange>
            </w:rPr>
            <w:delText>-</w:delText>
          </w:r>
          <w:r w:rsidR="00B27355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6963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ប្រធានបទទី២</w:delText>
          </w:r>
        </w:del>
      </w:ins>
      <w:ins w:id="16964" w:author="User" w:date="2022-09-10T15:08:00Z">
        <w:del w:id="16965" w:author="Kem Sereyboth" w:date="2023-07-11T11:47:00Z">
          <w:r w:rsidR="00064363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6966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៖ ប្រភពចំណូល</w:delText>
          </w:r>
        </w:del>
      </w:ins>
      <w:ins w:id="16967" w:author="Sethvannak Sam" w:date="2022-08-20T18:29:00Z">
        <w:del w:id="16968" w:author="Kem Sereyboth" w:date="2023-07-11T11:47:00Z">
          <w:r w:rsidR="00B27355" w:rsidRPr="00E33574" w:rsidDel="00B77CC6">
            <w:rPr>
              <w:rFonts w:ascii="Khmer MEF1" w:hAnsi="Khmer MEF1" w:cs="Khmer MEF1"/>
              <w:spacing w:val="-4"/>
              <w:highlight w:val="yellow"/>
              <w:cs/>
              <w:rPrChange w:id="16969" w:author="Kem Sereyboth" w:date="2023-07-19T16:59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ប្រព័ន្ធលើកទឹកចិត្តមន្រ្តី</w:delText>
          </w:r>
          <w:r w:rsidR="00B27355" w:rsidRPr="00E33574" w:rsidDel="00B77CC6">
            <w:rPr>
              <w:rFonts w:ascii="Khmer MEF1" w:hAnsi="Khmer MEF1" w:cs="Khmer MEF1"/>
              <w:i/>
              <w:iCs/>
              <w:spacing w:val="-4"/>
              <w:highlight w:val="yellow"/>
              <w:cs/>
              <w:rPrChange w:id="169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 ដោយសារការកំណត់អត្តសញ្ញាណ និងការវាស់វែងហានិ</w:delText>
          </w:r>
          <w:r w:rsidR="00B27355" w:rsidRPr="00E33574" w:rsidDel="00B77CC6">
            <w:rPr>
              <w:rFonts w:ascii="Khmer MEF1" w:hAnsi="Khmer MEF1" w:cs="Khmer MEF1"/>
              <w:i/>
              <w:iCs/>
              <w:spacing w:val="-4"/>
              <w:highlight w:val="yellow"/>
              <w:rPrChange w:id="169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B27355" w:rsidRPr="00E33574" w:rsidDel="00B77CC6">
            <w:rPr>
              <w:rFonts w:ascii="Khmer MEF1" w:hAnsi="Khmer MEF1" w:cs="Khmer MEF1"/>
              <w:i/>
              <w:iCs/>
              <w:spacing w:val="-6"/>
              <w:highlight w:val="yellow"/>
              <w:cs/>
              <w:rPrChange w:id="1697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ភ័យជាអាទិភាពលើ</w:delText>
          </w:r>
        </w:del>
      </w:ins>
    </w:p>
    <w:p w14:paraId="05D2FF61" w14:textId="444F085A" w:rsidR="00064363" w:rsidRPr="00E53909" w:rsidDel="00B77CC6" w:rsidRDefault="00D376E3">
      <w:pPr>
        <w:pStyle w:val="NormalWeb"/>
        <w:spacing w:line="235" w:lineRule="auto"/>
        <w:rPr>
          <w:ins w:id="16973" w:author="User" w:date="2022-09-10T15:13:00Z"/>
          <w:del w:id="16974" w:author="Kem Sereyboth" w:date="2023-07-11T11:47:00Z"/>
          <w:rFonts w:ascii="Khmer MEF1" w:hAnsi="Khmer MEF1" w:cs="Khmer MEF1"/>
          <w:spacing w:val="-12"/>
          <w:highlight w:val="yellow"/>
        </w:rPr>
        <w:pPrChange w:id="16975" w:author="User" w:date="2022-11-14T06:29:00Z">
          <w:pPr>
            <w:spacing w:after="0" w:line="240" w:lineRule="auto"/>
            <w:ind w:firstLine="720"/>
          </w:pPr>
        </w:pPrChange>
      </w:pPr>
      <w:ins w:id="16976" w:author="Voeun Kuyeng" w:date="2022-09-06T17:39:00Z">
        <w:del w:id="16977" w:author="Kem Sereyboth" w:date="2023-07-11T11:47:00Z"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697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   </w:delText>
          </w:r>
        </w:del>
      </w:ins>
      <w:ins w:id="16979" w:author="Windows User" w:date="2022-09-05T22:58:00Z">
        <w:del w:id="16980" w:author="Kem Sereyboth" w:date="2023-07-11T11:47:00Z">
          <w:r w:rsidR="007B044D" w:rsidRPr="00E33574" w:rsidDel="00B77CC6">
            <w:rPr>
              <w:rFonts w:ascii="Khmer MEF1" w:hAnsi="Khmer MEF1" w:cs="Khmer MEF1"/>
              <w:spacing w:val="-12"/>
              <w:highlight w:val="yellow"/>
              <w:rPrChange w:id="169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-</w:delText>
          </w:r>
        </w:del>
      </w:ins>
      <w:ins w:id="16982" w:author="Windows User" w:date="2022-09-05T22:59:00Z">
        <w:del w:id="16983" w:author="Kem Sereyboth" w:date="2023-07-11T11:47:00Z">
          <w:r w:rsidR="007B044D"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69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ហានិភ័យ</w:delText>
          </w:r>
        </w:del>
      </w:ins>
      <w:ins w:id="16985" w:author="Voeun Kuyeng" w:date="2022-09-06T17:40:00Z">
        <w:del w:id="16986" w:author="Kem Sereyboth" w:date="2023-07-11T11:47:00Z"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69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5D67BC95" w14:textId="2F96F8E1" w:rsidR="00E015E8" w:rsidRPr="00E33574" w:rsidDel="00B77CC6" w:rsidRDefault="007B044D">
      <w:pPr>
        <w:pStyle w:val="NormalWeb"/>
        <w:spacing w:line="235" w:lineRule="auto"/>
        <w:rPr>
          <w:del w:id="16988" w:author="Kem Sereyboth" w:date="2023-07-11T11:47:00Z"/>
          <w:rFonts w:ascii="Khmer MEF1" w:hAnsi="Khmer MEF1" w:cs="Khmer MEF1"/>
          <w:b/>
          <w:bCs/>
          <w:spacing w:val="-12"/>
          <w:highlight w:val="yellow"/>
          <w:rPrChange w:id="16989" w:author="Kem Sereyboth" w:date="2023-07-19T16:59:00Z">
            <w:rPr>
              <w:del w:id="16990" w:author="Kem Sereyboth" w:date="2023-07-11T11:47:00Z"/>
              <w:rFonts w:ascii="Khmer MEF1" w:hAnsi="Khmer MEF1" w:cs="Khmer MEF1"/>
              <w:b/>
              <w:bCs/>
              <w:spacing w:val="-12"/>
            </w:rPr>
          </w:rPrChange>
        </w:rPr>
        <w:pPrChange w:id="16991" w:author="User" w:date="2022-11-14T06:29:00Z">
          <w:pPr>
            <w:spacing w:after="0" w:line="240" w:lineRule="auto"/>
            <w:ind w:firstLine="720"/>
            <w:jc w:val="both"/>
          </w:pPr>
        </w:pPrChange>
      </w:pPr>
      <w:ins w:id="16992" w:author="Windows User" w:date="2022-09-05T22:59:00Z">
        <w:del w:id="16993" w:author="Kem Sereyboth" w:date="2023-07-11T11:47:00Z">
          <w:r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69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ៈ</w:delText>
          </w:r>
        </w:del>
      </w:ins>
      <w:ins w:id="16995" w:author="User" w:date="2022-09-10T15:13:00Z">
        <w:del w:id="16996" w:author="Kem Sereyboth" w:date="2023-07-11T11:47:00Z">
          <w:r w:rsidR="00064363"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 xml:space="preserve"> </w:delText>
          </w:r>
        </w:del>
      </w:ins>
      <w:ins w:id="16997" w:author="Sethvannak Sam" w:date="2022-08-20T18:29:00Z">
        <w:del w:id="16998" w:author="Kem Sereyboth" w:date="2023-07-11T11:47:00Z">
          <w:r w:rsidR="00B27355"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699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ការរៀបចំនូវប្រព័ន្ធនៃការលើទឹកចិត្តមានវិសមភាពរវាងអង្គភាពក្រោមឱវាទ </w:delText>
          </w:r>
          <w:r w:rsidR="00B27355" w:rsidRPr="00E33574" w:rsidDel="00B77CC6">
            <w:rPr>
              <w:rFonts w:ascii="Khmer MEF1" w:hAnsi="Khmer MEF1" w:cs="Khmer MEF1"/>
              <w:b/>
              <w:bCs/>
              <w:spacing w:val="-12"/>
              <w:highlight w:val="yellow"/>
              <w:cs/>
              <w:rPrChange w:id="17000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អ.ស.ហ.</w:delText>
          </w:r>
          <w:r w:rsidR="00B27355" w:rsidRPr="00E33574" w:rsidDel="00B77CC6">
            <w:rPr>
              <w:rFonts w:ascii="Khmer MEF1" w:hAnsi="Khmer MEF1" w:cs="Khmer MEF1"/>
              <w:spacing w:val="-12"/>
              <w:highlight w:val="yellow"/>
              <w:cs/>
              <w:rPrChange w:id="1700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7002" w:author="socheata.ol@hotmail.com" w:date="2022-09-02T15:37:00Z">
        <w:del w:id="17003" w:author="Kem Sereyboth" w:date="2023-07-11T11:47:00Z">
          <w:r w:rsidR="00D64530" w:rsidRPr="00E33574" w:rsidDel="00B77CC6">
            <w:rPr>
              <w:rFonts w:ascii="Khmer MEF1" w:hAnsi="Khmer MEF1" w:cs="Khmer MEF1"/>
              <w:spacing w:val="-12"/>
              <w:highlight w:val="yellow"/>
              <w:rPrChange w:id="1700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</w:p>
    <w:p w14:paraId="16E70D8D" w14:textId="4DD68D07" w:rsidR="00AA5B9A" w:rsidRPr="00E33574" w:rsidDel="00B77CC6" w:rsidRDefault="00AA5B9A">
      <w:pPr>
        <w:pStyle w:val="NormalWeb"/>
        <w:spacing w:line="235" w:lineRule="auto"/>
        <w:rPr>
          <w:ins w:id="17005" w:author="User" w:date="2022-09-10T14:48:00Z"/>
          <w:del w:id="17006" w:author="Kem Sereyboth" w:date="2023-07-11T11:47:00Z"/>
          <w:rFonts w:ascii="Khmer MEF1" w:hAnsi="Khmer MEF1" w:cs="Khmer MEF1"/>
          <w:b/>
          <w:bCs/>
          <w:spacing w:val="-12"/>
          <w:highlight w:val="yellow"/>
          <w:rPrChange w:id="17007" w:author="Kem Sereyboth" w:date="2023-07-19T16:59:00Z">
            <w:rPr>
              <w:ins w:id="17008" w:author="User" w:date="2022-09-10T14:48:00Z"/>
              <w:del w:id="17009" w:author="Kem Sereyboth" w:date="2023-07-11T11:47:00Z"/>
              <w:rFonts w:ascii="Khmer MEF1" w:hAnsi="Khmer MEF1" w:cs="Khmer MEF1"/>
              <w:b/>
              <w:bCs/>
              <w:spacing w:val="-12"/>
            </w:rPr>
          </w:rPrChange>
        </w:rPr>
        <w:pPrChange w:id="17010" w:author="User" w:date="2022-11-14T06:29:00Z">
          <w:pPr>
            <w:spacing w:after="0" w:line="240" w:lineRule="auto"/>
            <w:ind w:firstLine="720"/>
          </w:pPr>
        </w:pPrChange>
      </w:pPr>
    </w:p>
    <w:p w14:paraId="75A0479B" w14:textId="0B93DCDB" w:rsidR="001312A3" w:rsidRPr="00E53909" w:rsidDel="00B77CC6" w:rsidRDefault="00AA5B9A">
      <w:pPr>
        <w:pStyle w:val="NormalWeb"/>
        <w:spacing w:line="235" w:lineRule="auto"/>
        <w:rPr>
          <w:ins w:id="17011" w:author="User" w:date="2022-09-10T15:13:00Z"/>
          <w:del w:id="17012" w:author="Kem Sereyboth" w:date="2023-07-11T11:47:00Z"/>
          <w:rFonts w:ascii="Khmer MEF1" w:hAnsi="Khmer MEF1" w:cs="Khmer MEF1"/>
          <w:highlight w:val="yellow"/>
        </w:rPr>
        <w:pPrChange w:id="17013" w:author="User" w:date="2022-11-14T06:29:00Z">
          <w:pPr>
            <w:tabs>
              <w:tab w:val="left" w:pos="5580"/>
            </w:tabs>
            <w:spacing w:after="0" w:line="240" w:lineRule="auto"/>
            <w:ind w:firstLine="720"/>
            <w:jc w:val="both"/>
          </w:pPr>
        </w:pPrChange>
      </w:pPr>
      <w:ins w:id="17014" w:author="User" w:date="2022-09-10T14:49:00Z">
        <w:del w:id="17015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016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ខ៣</w:delText>
          </w:r>
          <w:r w:rsidRPr="00E33574" w:rsidDel="00B77CC6">
            <w:rPr>
              <w:rFonts w:ascii="Khmer MEF1" w:hAnsi="Khmer MEF1" w:cs="Khmer MEF1"/>
              <w:highlight w:val="yellow"/>
              <w:rPrChange w:id="17017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Pr="00E33574" w:rsidDel="00B77CC6">
            <w:rPr>
              <w:rFonts w:ascii="Khmer MEF1" w:hAnsi="Khmer MEF1" w:cs="Khmer MEF1"/>
              <w:highlight w:val="yellow"/>
              <w:cs/>
              <w:rPrChange w:id="1701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ប្រធានបទទី៣៖</w:delText>
          </w:r>
        </w:del>
      </w:ins>
      <w:ins w:id="17019" w:author="User" w:date="2022-09-10T15:10:00Z">
        <w:del w:id="17020" w:author="Kem Sereyboth" w:date="2023-07-11T11:47:00Z">
          <w:r w:rsidR="00064363" w:rsidRPr="00E53909" w:rsidDel="00B77CC6">
            <w:rPr>
              <w:rFonts w:ascii="Khmer MEF1" w:hAnsi="Khmer MEF1" w:cs="Khmer MEF1"/>
              <w:highlight w:val="yellow"/>
              <w:cs/>
            </w:rPr>
            <w:delText>ការបង់ភាគទាន ១០</w:delText>
          </w:r>
          <w:r w:rsidR="00064363" w:rsidRPr="00E53909" w:rsidDel="00B77CC6">
            <w:rPr>
              <w:rFonts w:ascii="Khmer MEF1" w:hAnsi="Khmer MEF1" w:cs="Khmer MEF1"/>
              <w:highlight w:val="yellow"/>
            </w:rPr>
            <w:delText>%</w:delText>
          </w:r>
        </w:del>
      </w:ins>
    </w:p>
    <w:p w14:paraId="51944F4C" w14:textId="311ADD33" w:rsidR="00064363" w:rsidRPr="00E53909" w:rsidDel="00B77CC6" w:rsidRDefault="00064363">
      <w:pPr>
        <w:pStyle w:val="NormalWeb"/>
        <w:spacing w:line="235" w:lineRule="auto"/>
        <w:rPr>
          <w:ins w:id="17021" w:author="User" w:date="2022-09-10T15:13:00Z"/>
          <w:del w:id="17022" w:author="Kem Sereyboth" w:date="2023-07-11T11:47:00Z"/>
          <w:rFonts w:ascii="Khmer MEF1" w:hAnsi="Khmer MEF1" w:cs="Khmer MEF1"/>
          <w:spacing w:val="-12"/>
          <w:highlight w:val="yellow"/>
        </w:rPr>
        <w:pPrChange w:id="17023" w:author="User" w:date="2022-11-14T06:29:00Z">
          <w:pPr>
            <w:spacing w:after="0" w:line="240" w:lineRule="auto"/>
            <w:ind w:firstLine="720"/>
          </w:pPr>
        </w:pPrChange>
      </w:pPr>
      <w:ins w:id="17024" w:author="User" w:date="2022-09-10T15:13:00Z">
        <w:del w:id="17025" w:author="Kem Sereyboth" w:date="2023-07-11T11:47:00Z"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 xml:space="preserve">    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</w:rPr>
            <w:delText>-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>ហានិភ័យ៖</w:delText>
          </w:r>
        </w:del>
      </w:ins>
    </w:p>
    <w:p w14:paraId="5071ACCB" w14:textId="6EA4CBDC" w:rsidR="00064363" w:rsidRPr="00E33574" w:rsidDel="00B77CC6" w:rsidRDefault="00064363">
      <w:pPr>
        <w:pStyle w:val="NormalWeb"/>
        <w:spacing w:line="235" w:lineRule="auto"/>
        <w:rPr>
          <w:ins w:id="17026" w:author="User" w:date="2022-09-10T14:49:00Z"/>
          <w:del w:id="17027" w:author="Kem Sereyboth" w:date="2023-07-11T11:47:00Z"/>
          <w:rFonts w:ascii="Khmer MEF1" w:hAnsi="Khmer MEF1" w:cs="Khmer MEF1"/>
          <w:highlight w:val="yellow"/>
          <w:rPrChange w:id="17028" w:author="Kem Sereyboth" w:date="2023-07-19T16:59:00Z">
            <w:rPr>
              <w:ins w:id="17029" w:author="User" w:date="2022-09-10T14:49:00Z"/>
              <w:del w:id="17030" w:author="Kem Sereyboth" w:date="2023-07-11T11:47:00Z"/>
              <w:rFonts w:ascii="Khmer MEF1" w:hAnsi="Khmer MEF1" w:cs="Khmer MEF1"/>
            </w:rPr>
          </w:rPrChange>
        </w:rPr>
        <w:pPrChange w:id="17031" w:author="User" w:date="2022-11-14T06:29:00Z">
          <w:pPr>
            <w:spacing w:after="0" w:line="240" w:lineRule="auto"/>
            <w:ind w:firstLine="720"/>
            <w:jc w:val="both"/>
          </w:pPr>
        </w:pPrChange>
      </w:pPr>
    </w:p>
    <w:p w14:paraId="14214F27" w14:textId="2CC5DDD2" w:rsidR="00AA5B9A" w:rsidRPr="00E53909" w:rsidDel="00B77CC6" w:rsidRDefault="00AA5B9A">
      <w:pPr>
        <w:pStyle w:val="NormalWeb"/>
        <w:spacing w:line="235" w:lineRule="auto"/>
        <w:rPr>
          <w:ins w:id="17032" w:author="User" w:date="2022-09-10T15:14:00Z"/>
          <w:del w:id="17033" w:author="Kem Sereyboth" w:date="2023-07-11T11:47:00Z"/>
          <w:rFonts w:ascii="Khmer MEF1" w:hAnsi="Khmer MEF1" w:cs="Khmer MEF1"/>
          <w:spacing w:val="-4"/>
          <w:highlight w:val="yellow"/>
        </w:rPr>
        <w:pPrChange w:id="17034" w:author="User" w:date="2022-11-14T06:29:00Z">
          <w:pPr>
            <w:spacing w:after="0" w:line="240" w:lineRule="auto"/>
            <w:ind w:firstLine="720"/>
            <w:jc w:val="both"/>
          </w:pPr>
        </w:pPrChange>
      </w:pPr>
      <w:ins w:id="17035" w:author="User" w:date="2022-09-10T14:49:00Z">
        <w:del w:id="17036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highlight w:val="yellow"/>
              <w:cs/>
              <w:rPrChange w:id="17037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ខ៤</w:delText>
          </w:r>
          <w:r w:rsidRPr="00E33574" w:rsidDel="00B77CC6">
            <w:rPr>
              <w:rFonts w:ascii="Khmer MEF1" w:hAnsi="Khmer MEF1" w:cs="Khmer MEF1"/>
              <w:highlight w:val="yellow"/>
              <w:rPrChange w:id="17038" w:author="Kem Sereyboth" w:date="2023-07-19T16:59:00Z">
                <w:rPr>
                  <w:rFonts w:ascii="Khmer MEF1" w:hAnsi="Khmer MEF1" w:cs="Khmer MEF1"/>
                </w:rPr>
              </w:rPrChange>
            </w:rPr>
            <w:delText>-</w:delText>
          </w:r>
          <w:r w:rsidRPr="00E33574" w:rsidDel="00B77CC6">
            <w:rPr>
              <w:rFonts w:ascii="Khmer MEF1" w:hAnsi="Khmer MEF1" w:cs="Khmer MEF1"/>
              <w:highlight w:val="yellow"/>
              <w:cs/>
              <w:rPrChange w:id="1703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ប្រធានបទទី៤៖ </w:delText>
          </w:r>
        </w:del>
      </w:ins>
      <w:ins w:id="17040" w:author="User" w:date="2022-09-10T15:10:00Z">
        <w:del w:id="17041" w:author="Kem Sereyboth" w:date="2023-07-11T11:47:00Z">
          <w:r w:rsidR="00064363" w:rsidRPr="00E53909" w:rsidDel="00B77CC6">
            <w:rPr>
              <w:rFonts w:ascii="Khmer MEF1" w:hAnsi="Khmer MEF1" w:cs="Khmer MEF1"/>
              <w:spacing w:val="-4"/>
              <w:highlight w:val="yellow"/>
              <w:cs/>
            </w:rPr>
            <w:delText>ប្រព័ន្ធលើកទឹកចិត្តមន្រ្តី</w:delText>
          </w:r>
        </w:del>
      </w:ins>
    </w:p>
    <w:p w14:paraId="4E9BF5F5" w14:textId="0E20C3F3" w:rsidR="00064363" w:rsidRPr="00E53909" w:rsidDel="00B77CC6" w:rsidRDefault="00064363">
      <w:pPr>
        <w:pStyle w:val="NormalWeb"/>
        <w:spacing w:line="235" w:lineRule="auto"/>
        <w:rPr>
          <w:ins w:id="17042" w:author="User" w:date="2022-09-10T15:14:00Z"/>
          <w:del w:id="17043" w:author="Kem Sereyboth" w:date="2023-07-11T11:47:00Z"/>
          <w:rFonts w:ascii="Khmer MEF1" w:hAnsi="Khmer MEF1" w:cs="Khmer MEF1"/>
          <w:spacing w:val="-12"/>
          <w:highlight w:val="yellow"/>
        </w:rPr>
        <w:pPrChange w:id="17044" w:author="User" w:date="2022-11-14T06:29:00Z">
          <w:pPr>
            <w:spacing w:after="0" w:line="240" w:lineRule="auto"/>
            <w:ind w:firstLine="720"/>
          </w:pPr>
        </w:pPrChange>
      </w:pPr>
      <w:ins w:id="17045" w:author="User" w:date="2022-09-10T15:14:00Z">
        <w:del w:id="17046" w:author="Kem Sereyboth" w:date="2023-07-11T11:47:00Z"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 xml:space="preserve">    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</w:rPr>
            <w:delText>-</w:delText>
          </w:r>
          <w:r w:rsidRPr="00E53909" w:rsidDel="00B77CC6">
            <w:rPr>
              <w:rFonts w:ascii="Khmer MEF1" w:hAnsi="Khmer MEF1" w:cs="Khmer MEF1"/>
              <w:spacing w:val="-12"/>
              <w:highlight w:val="yellow"/>
              <w:cs/>
            </w:rPr>
            <w:delText>ហានិភ័យ៖</w:delText>
          </w:r>
        </w:del>
      </w:ins>
    </w:p>
    <w:p w14:paraId="0BA4DC16" w14:textId="1A09F25C" w:rsidR="00064363" w:rsidRPr="00E33574" w:rsidDel="00B77CC6" w:rsidRDefault="00064363">
      <w:pPr>
        <w:pStyle w:val="NormalWeb"/>
        <w:spacing w:line="235" w:lineRule="auto"/>
        <w:rPr>
          <w:ins w:id="17047" w:author="User" w:date="2022-09-10T14:49:00Z"/>
          <w:del w:id="17048" w:author="Kem Sereyboth" w:date="2023-07-11T11:47:00Z"/>
          <w:rFonts w:ascii="Khmer MEF1" w:hAnsi="Khmer MEF1" w:cs="Khmer MEF1"/>
          <w:highlight w:val="yellow"/>
          <w:rPrChange w:id="17049" w:author="Kem Sereyboth" w:date="2023-07-19T16:59:00Z">
            <w:rPr>
              <w:ins w:id="17050" w:author="User" w:date="2022-09-10T14:49:00Z"/>
              <w:del w:id="17051" w:author="Kem Sereyboth" w:date="2023-07-11T11:47:00Z"/>
              <w:rFonts w:ascii="Khmer MEF1" w:hAnsi="Khmer MEF1" w:cs="Khmer MEF1"/>
            </w:rPr>
          </w:rPrChange>
        </w:rPr>
        <w:pPrChange w:id="17052" w:author="User" w:date="2022-11-14T06:29:00Z">
          <w:pPr>
            <w:spacing w:after="0" w:line="240" w:lineRule="auto"/>
            <w:ind w:firstLine="720"/>
            <w:jc w:val="both"/>
          </w:pPr>
        </w:pPrChange>
      </w:pPr>
    </w:p>
    <w:p w14:paraId="307763CC" w14:textId="299F03B5" w:rsidR="00887CD2" w:rsidRPr="00E33574" w:rsidDel="00B77CC6" w:rsidRDefault="00AA5B9A">
      <w:pPr>
        <w:tabs>
          <w:tab w:val="left" w:pos="2977"/>
          <w:tab w:val="left" w:pos="4320"/>
        </w:tabs>
        <w:spacing w:after="0" w:line="235" w:lineRule="auto"/>
        <w:ind w:left="1980" w:hanging="1260"/>
        <w:jc w:val="both"/>
        <w:rPr>
          <w:ins w:id="17053" w:author="User" w:date="2022-10-04T11:03:00Z"/>
          <w:del w:id="17054" w:author="Kem Sereyboth" w:date="2023-07-11T11:47:00Z"/>
          <w:rFonts w:ascii="Khmer MEF1" w:hAnsi="Khmer MEF1" w:cs="Khmer MEF1"/>
          <w:spacing w:val="-4"/>
          <w:sz w:val="24"/>
          <w:szCs w:val="24"/>
          <w:highlight w:val="yellow"/>
          <w:rPrChange w:id="17055" w:author="Kem Sereyboth" w:date="2023-07-19T16:59:00Z">
            <w:rPr>
              <w:ins w:id="17056" w:author="User" w:date="2022-10-04T11:03:00Z"/>
              <w:del w:id="17057" w:author="Kem Sereyboth" w:date="2023-07-11T11:47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17058" w:author="User" w:date="2022-11-14T06:29:00Z">
          <w:pPr>
            <w:spacing w:after="0" w:line="228" w:lineRule="auto"/>
            <w:ind w:firstLine="720"/>
            <w:jc w:val="both"/>
          </w:pPr>
        </w:pPrChange>
      </w:pPr>
      <w:ins w:id="17059" w:author="User" w:date="2022-09-10T14:49:00Z">
        <w:del w:id="17060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17061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ខ៥</w:delText>
          </w:r>
        </w:del>
      </w:ins>
      <w:ins w:id="17062" w:author="User" w:date="2022-09-27T23:02:00Z">
        <w:del w:id="17063" w:author="Kem Sereyboth" w:date="2023-07-11T11:47:00Z">
          <w:r w:rsidR="007F4ADE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៥</w:delText>
          </w:r>
        </w:del>
      </w:ins>
      <w:ins w:id="17065" w:author="Kem Sereiboth" w:date="2022-09-29T13:15:00Z">
        <w:del w:id="17066" w:author="Kem Sereyboth" w:date="2023-07-11T11:47:00Z">
          <w:r w:rsidR="00DC11F6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17068" w:author="User" w:date="2022-09-10T14:49:00Z">
        <w:del w:id="17069" w:author="Kem Sereyboth" w:date="2023-07-11T11:47:00Z">
          <w:r w:rsidRPr="00E33574" w:rsidDel="00B77CC6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1707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ប្រធានបទទី៥៖</w:delText>
          </w:r>
          <w:r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7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</w:ins>
      <w:ins w:id="17072" w:author="User" w:date="2022-09-10T15:13:00Z">
        <w:del w:id="17073" w:author="Kem Sereyboth" w:date="2023-07-11T11:47:00Z">
          <w:r w:rsidR="00064363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74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វិធាន និងយន្តការត្រួតព</w:delText>
          </w:r>
        </w:del>
      </w:ins>
      <w:ins w:id="17075" w:author="User" w:date="2022-09-19T15:54:00Z">
        <w:del w:id="17076" w:author="Kem Sereyboth" w:date="2023-07-11T11:47:00Z">
          <w:r w:rsidR="000A5900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7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ិ</w:delText>
          </w:r>
        </w:del>
      </w:ins>
      <w:ins w:id="17078" w:author="User" w:date="2022-09-10T15:13:00Z">
        <w:del w:id="17079" w:author="Kem Sereyboth" w:date="2023-07-11T11:47:00Z">
          <w:r w:rsidR="00064363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80" w:author="Kem Sereyboth" w:date="2023-07-19T16:59:00Z">
                <w:rPr>
                  <w:rFonts w:ascii="Khmer MEF1" w:hAnsi="Khmer MEF1" w:cs="Khmer MEF1"/>
                  <w:highlight w:val="yellow"/>
                  <w:cs/>
                  <w:lang w:val="ca-ES"/>
                </w:rPr>
              </w:rPrChange>
            </w:rPr>
            <w:delText>និត្យប្រតិបត្តិការរបស់ប្រតិបត្តិករសន្តិសុខសង្គម</w:delText>
          </w:r>
        </w:del>
      </w:ins>
      <w:ins w:id="17081" w:author="LENOVO" w:date="2022-10-06T11:32:00Z">
        <w:del w:id="17082" w:author="Kem Sereyboth" w:date="2023-07-11T11:47:00Z">
          <w:r w:rsidR="00D43DD9" w:rsidRPr="00E33574" w:rsidDel="00B77CC6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170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2023C263" w14:textId="490895D0" w:rsidR="001F63AE" w:rsidRPr="00E33574" w:rsidDel="00B77CC6" w:rsidRDefault="00064363">
      <w:pPr>
        <w:spacing w:line="235" w:lineRule="auto"/>
        <w:rPr>
          <w:del w:id="17084" w:author="Kem Sereyboth" w:date="2023-07-11T11:47:00Z"/>
          <w:rFonts w:ascii="Khmer MEF1" w:hAnsi="Khmer MEF1" w:cs="Khmer MEF1"/>
          <w:spacing w:val="4"/>
          <w:sz w:val="24"/>
          <w:szCs w:val="24"/>
        </w:rPr>
        <w:pPrChange w:id="17085" w:author="User" w:date="2022-11-14T06:29:00Z">
          <w:pPr/>
        </w:pPrChange>
      </w:pPr>
      <w:ins w:id="17086" w:author="User" w:date="2022-09-10T15:14:00Z">
        <w:del w:id="17087" w:author="Kem Sereyboth" w:date="2023-07-11T11:47:00Z">
          <w:r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1708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 xml:space="preserve">  </w:delText>
          </w:r>
        </w:del>
      </w:ins>
      <w:ins w:id="17089" w:author="User" w:date="2022-09-27T23:02:00Z">
        <w:del w:id="17090" w:author="Kem Sereyboth" w:date="2023-07-11T11:47:00Z">
          <w:r w:rsidR="007F4ADE"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rPrChange w:id="1709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-</w:delText>
          </w:r>
        </w:del>
      </w:ins>
      <w:ins w:id="17092" w:author="User" w:date="2022-09-10T15:14:00Z">
        <w:del w:id="17093" w:author="Kem Sereyboth" w:date="2023-07-11T11:47:00Z">
          <w:r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1709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 xml:space="preserve">  </w:delText>
          </w:r>
          <w:r w:rsidRPr="00E33574" w:rsidDel="00B77CC6">
            <w:rPr>
              <w:rFonts w:ascii="Khmer MEF1" w:hAnsi="Khmer MEF1" w:cs="Khmer MEF1"/>
              <w:spacing w:val="2"/>
              <w:sz w:val="24"/>
              <w:szCs w:val="24"/>
              <w:highlight w:val="yellow"/>
              <w:rPrChange w:id="1709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E33574" w:rsidDel="00B77CC6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709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>ហានិភ័យ</w:delText>
          </w:r>
          <w:r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09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>៖</w:delText>
          </w:r>
        </w:del>
      </w:ins>
      <w:ins w:id="17098" w:author="Kem Sereiboth" w:date="2022-09-13T11:31:00Z">
        <w:del w:id="17099" w:author="Kem Sereyboth" w:date="2023-07-11T11:47:00Z">
          <w:r w:rsidR="002C2DF9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10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17101" w:author="User" w:date="2022-10-08T19:05:00Z">
        <w:del w:id="17102" w:author="Kem Sereyboth" w:date="2023-07-11T11:47:00Z">
          <w:r w:rsidR="001E62DF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10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បទប្បញ្ញត្តិសម្រាប់គាំទ្រដល់ដំណើរការរបស់ </w:delText>
          </w:r>
          <w:r w:rsidR="001E62DF" w:rsidRPr="00E33574" w:rsidDel="00B77CC6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1710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  <w:r w:rsidR="001E62DF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1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អាចពុំទាន់បានរៀបចំរួចរាល់។</w:delText>
          </w:r>
        </w:del>
      </w:ins>
      <w:ins w:id="17106" w:author="Kem Sereiboth" w:date="2022-09-29T13:17:00Z">
        <w:del w:id="17107" w:author="Kem Sereyboth" w:date="2023-07-11T11:47:00Z">
          <w:r w:rsidR="00DC11F6" w:rsidRPr="00E33574" w:rsidDel="00B77CC6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1710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38357475" w14:textId="69681CA9" w:rsidR="001E62DF" w:rsidRPr="00E33574" w:rsidDel="00B77CC6" w:rsidRDefault="001E62DF">
      <w:pPr>
        <w:spacing w:after="0" w:line="235" w:lineRule="auto"/>
        <w:ind w:left="1080"/>
        <w:jc w:val="both"/>
        <w:rPr>
          <w:ins w:id="17109" w:author="User" w:date="2022-10-08T19:05:00Z"/>
          <w:del w:id="17110" w:author="Kem Sereyboth" w:date="2023-07-11T11:47:00Z"/>
          <w:rFonts w:ascii="Khmer MEF1" w:hAnsi="Khmer MEF1" w:cs="Khmer MEF1"/>
          <w:spacing w:val="4"/>
          <w:sz w:val="24"/>
          <w:szCs w:val="24"/>
        </w:rPr>
        <w:pPrChange w:id="17111" w:author="User" w:date="2022-11-14T06:29:00Z">
          <w:pPr>
            <w:spacing w:after="0" w:line="240" w:lineRule="auto"/>
            <w:ind w:left="2340" w:hanging="1350"/>
            <w:jc w:val="both"/>
          </w:pPr>
        </w:pPrChange>
      </w:pPr>
    </w:p>
    <w:p w14:paraId="16145A4C" w14:textId="28573744" w:rsidR="00C7329F" w:rsidRPr="00E33574" w:rsidDel="00064363" w:rsidRDefault="002C2DF9">
      <w:pPr>
        <w:spacing w:line="235" w:lineRule="auto"/>
        <w:rPr>
          <w:ins w:id="17112" w:author="Voeun Kuyeng" w:date="2022-08-31T16:39:00Z"/>
          <w:del w:id="17113" w:author="User" w:date="2022-09-10T15:14:00Z"/>
          <w:rFonts w:ascii="Khmer MEF2" w:hAnsi="Khmer MEF2" w:cs="Khmer MEF2"/>
          <w:spacing w:val="4"/>
          <w:sz w:val="24"/>
          <w:szCs w:val="24"/>
          <w:rPrChange w:id="17114" w:author="Kem Sereyboth" w:date="2023-07-19T16:59:00Z">
            <w:rPr>
              <w:ins w:id="17115" w:author="Voeun Kuyeng" w:date="2022-08-31T16:39:00Z"/>
              <w:del w:id="17116" w:author="User" w:date="2022-09-10T15:14:00Z"/>
              <w:rFonts w:ascii="Khmer MEF2" w:hAnsi="Khmer MEF2" w:cs="Khmer MEF2"/>
              <w:spacing w:val="-2"/>
              <w:sz w:val="24"/>
              <w:szCs w:val="24"/>
            </w:rPr>
          </w:rPrChange>
        </w:rPr>
        <w:pPrChange w:id="17117" w:author="User" w:date="2022-11-14T06:29:00Z">
          <w:pPr>
            <w:spacing w:after="0" w:line="273" w:lineRule="auto"/>
            <w:ind w:firstLine="720"/>
          </w:pPr>
        </w:pPrChange>
      </w:pPr>
      <w:ins w:id="17118" w:author="Kem Sereiboth" w:date="2022-09-13T11:31:00Z">
        <w:del w:id="17119" w:author="User" w:date="2022-09-19T15:57:00Z">
          <w:r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12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ភាពខ្វះចន្លោះក្នុងការអនុវត្តការងារ</w:delText>
          </w:r>
        </w:del>
      </w:ins>
      <w:ins w:id="17121" w:author="Kem Sereiboth" w:date="2022-09-19T13:18:00Z">
        <w:del w:id="17122" w:author="User" w:date="2022-09-19T15:57:00Z">
          <w:r w:rsidR="00D96000"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12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D96000"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1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ចំនួនមន្រ្តីនៅមានកម្រិតមិនឆ្លើយតបនឹងទំហំការងារ</w:delText>
          </w:r>
        </w:del>
      </w:ins>
      <w:ins w:id="17125" w:author="Kem Sereiboth" w:date="2022-09-13T11:31:00Z">
        <w:del w:id="17126" w:author="User" w:date="2022-09-19T15:57:00Z">
          <w:r w:rsidRPr="00E33574" w:rsidDel="001F63A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rPrChange w:id="1712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DF50D51" w14:textId="40669712" w:rsidR="00E015E8" w:rsidRPr="00E33574" w:rsidDel="005E3E09" w:rsidRDefault="006D566C">
      <w:pPr>
        <w:spacing w:line="235" w:lineRule="auto"/>
        <w:rPr>
          <w:ins w:id="17128" w:author="Sethvannak Sam" w:date="2022-07-26T14:31:00Z"/>
          <w:del w:id="17129" w:author="sakaria fa" w:date="2022-09-19T19:57:00Z"/>
          <w:rFonts w:ascii="Khmer MEF1" w:hAnsi="Khmer MEF1" w:cs="Khmer MEF1"/>
          <w:spacing w:val="4"/>
          <w:sz w:val="24"/>
          <w:szCs w:val="24"/>
          <w:lang w:val="ca-ES"/>
          <w:rPrChange w:id="17130" w:author="Kem Sereyboth" w:date="2023-07-19T16:59:00Z">
            <w:rPr>
              <w:ins w:id="17131" w:author="Sethvannak Sam" w:date="2022-07-26T14:31:00Z"/>
              <w:del w:id="17132" w:author="sakaria fa" w:date="2022-09-19T19:57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7133" w:author="User" w:date="2022-11-14T06:29:00Z">
          <w:pPr>
            <w:spacing w:after="0" w:line="273" w:lineRule="auto"/>
            <w:ind w:firstLine="720"/>
          </w:pPr>
        </w:pPrChange>
      </w:pPr>
      <w:ins w:id="17134" w:author="Voeun Kuyeng" w:date="2022-07-28T11:30:00Z">
        <w:del w:id="17135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3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ប្រធានបទសវនកម្ម គឺជាផ្នែកមួយដែលអាចឱ្យអ្នកអានដឹងពី</w:delText>
          </w:r>
        </w:del>
      </w:ins>
      <w:ins w:id="17137" w:author="Voeun Kuyeng" w:date="2022-07-28T11:31:00Z">
        <w:del w:id="17138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3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ចំនួន</w:delText>
          </w:r>
        </w:del>
      </w:ins>
      <w:ins w:id="17140" w:author="Windows User" w:date="2022-07-29T02:12:00Z">
        <w:del w:id="17141" w:author="Sethvannak Sam" w:date="2022-08-20T18:29:00Z">
          <w:r w:rsidR="007075E1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4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ពី</w:delText>
          </w:r>
        </w:del>
      </w:ins>
      <w:ins w:id="17143" w:author="Voeun Kuyeng" w:date="2022-07-28T11:53:00Z">
        <w:del w:id="17144" w:author="Sethvannak Sam" w:date="2022-08-20T18:29:00Z">
          <w:r w:rsidR="004E4453"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714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7146" w:author="Voeun Kuyeng" w:date="2022-07-28T11:31:00Z">
        <w:del w:id="17147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4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17149" w:author="Voeun Kuyeng" w:date="2022-07-28T11:30:00Z">
        <w:del w:id="17150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5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ដំណើរការនៃការក</w:delText>
          </w:r>
        </w:del>
      </w:ins>
      <w:ins w:id="17152" w:author="Voeun Kuyeng" w:date="2022-07-28T11:31:00Z">
        <w:del w:id="17153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5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ំណត់ប្រធាន</w:delText>
          </w:r>
        </w:del>
      </w:ins>
      <w:ins w:id="17155" w:author="Windows User" w:date="2022-07-29T02:13:00Z">
        <w:del w:id="17156" w:author="Sethvannak Sam" w:date="2022-08-20T18:29:00Z">
          <w:r w:rsidR="008D79FB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5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បទ</w:delText>
          </w:r>
        </w:del>
      </w:ins>
      <w:ins w:id="17158" w:author="Voeun Kuyeng" w:date="2022-07-28T11:31:00Z">
        <w:del w:id="17159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6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សវនកម្ម</w:delText>
          </w:r>
        </w:del>
      </w:ins>
      <w:ins w:id="17161" w:author="Windows User" w:date="2022-07-29T02:13:00Z">
        <w:del w:id="17162" w:author="Sethvannak Sam" w:date="2022-08-20T18:29:00Z">
          <w:r w:rsidR="008D79FB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6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ជាក់លាក់</w:delText>
          </w:r>
        </w:del>
      </w:ins>
      <w:ins w:id="17164" w:author="Voeun Kuyeng" w:date="2022-07-28T11:31:00Z">
        <w:del w:id="17165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6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របស់សវនករទទួលបន្ទុក ដូចនេះប្រធានប</w:delText>
          </w:r>
        </w:del>
      </w:ins>
      <w:ins w:id="17167" w:author="Voeun Kuyeng" w:date="2022-07-28T11:32:00Z">
        <w:del w:id="17168" w:author="Sethvannak Sam" w:date="2022-08-20T18:29:00Z">
          <w:r w:rsidR="00A53DF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6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ទសវនកម្ម ត្រូវ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រៀបចំ</w:delText>
          </w:r>
        </w:del>
      </w:ins>
      <w:ins w:id="17171" w:author="Voeun Kuyeng" w:date="2022-08-08T10:36:00Z">
        <w:del w:id="17172" w:author="Sethvannak Sam" w:date="2022-08-20T18:29:00Z">
          <w:r w:rsidR="00A53DF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ឡើងដោយបែងចែក</w:delText>
          </w:r>
        </w:del>
      </w:ins>
      <w:ins w:id="17174" w:author="Voeun Kuyeng" w:date="2022-07-28T11:32:00Z">
        <w:del w:id="17175" w:author="Sethvannak Sam" w:date="2022-08-20T18:29:00Z"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7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ជា ២ កថាខណ្ឌ ដូចមានរៀបរាប់ខាងក្រោម៖</w:delText>
          </w:r>
        </w:del>
      </w:ins>
      <w:ins w:id="17177" w:author="Voeun Kuyeng" w:date="2022-08-05T16:12:00Z">
        <w:del w:id="17178" w:author="Sethvannak Sam" w:date="2022-08-20T18:29:00Z">
          <w:r w:rsidR="000A0C2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1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  <w:r w:rsidR="000A0C29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rPrChange w:id="171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17181" w:author="Voeun Kuyeng" w:date="2022-07-28T11:58:00Z">
        <w:del w:id="17182" w:author="Sethvannak Sam" w:date="2022-08-20T18:29:00Z">
          <w:r w:rsidR="004E4453" w:rsidRPr="00E33574" w:rsidDel="00B27355">
            <w:rPr>
              <w:rFonts w:ascii="Khmer MEF1" w:hAnsi="Khmer MEF1" w:cs="Khmer MEF1"/>
              <w:spacing w:val="4"/>
              <w:sz w:val="24"/>
              <w:szCs w:val="24"/>
              <w:rPrChange w:id="1718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-</w:delText>
          </w:r>
        </w:del>
      </w:ins>
    </w:p>
    <w:p w14:paraId="0A165D12" w14:textId="77777777" w:rsidR="005E3E09" w:rsidRPr="00E33574" w:rsidDel="00445B0A" w:rsidRDefault="005E3E09">
      <w:pPr>
        <w:spacing w:line="235" w:lineRule="auto"/>
        <w:rPr>
          <w:ins w:id="17184" w:author="sakaria fa" w:date="2022-09-19T19:57:00Z"/>
          <w:del w:id="17185" w:author="User" w:date="2022-09-23T00:44:00Z"/>
          <w:rFonts w:ascii="Khmer MEF2" w:eastAsiaTheme="majorEastAsia" w:hAnsi="Khmer MEF2" w:cs="Khmer MEF2"/>
          <w:spacing w:val="4"/>
          <w:sz w:val="24"/>
          <w:szCs w:val="24"/>
          <w:lang w:val="ca-ES"/>
          <w:rPrChange w:id="17186" w:author="Kem Sereyboth" w:date="2023-07-19T16:59:00Z">
            <w:rPr>
              <w:ins w:id="17187" w:author="sakaria fa" w:date="2022-09-19T19:57:00Z"/>
              <w:del w:id="17188" w:author="User" w:date="2022-09-23T00:44:00Z"/>
              <w:rFonts w:ascii="Khmer MEF2" w:eastAsiaTheme="majorEastAsia" w:hAnsi="Khmer MEF2" w:cs="Khmer MEF2"/>
              <w:sz w:val="24"/>
              <w:szCs w:val="24"/>
              <w:lang w:val="ca-ES"/>
            </w:rPr>
          </w:rPrChange>
        </w:rPr>
        <w:pPrChange w:id="17189" w:author="User" w:date="2022-11-14T06:29:00Z">
          <w:pPr>
            <w:spacing w:after="0" w:line="240" w:lineRule="auto"/>
            <w:ind w:firstLine="720"/>
            <w:jc w:val="both"/>
          </w:pPr>
        </w:pPrChange>
      </w:pPr>
    </w:p>
    <w:p w14:paraId="3FD55219" w14:textId="739A65A2" w:rsidR="005E3E09" w:rsidRPr="00E33574" w:rsidDel="00B11EA7" w:rsidRDefault="00737D8F">
      <w:pPr>
        <w:spacing w:line="235" w:lineRule="auto"/>
        <w:rPr>
          <w:ins w:id="17190" w:author="sakaria fa" w:date="2022-09-19T20:00:00Z"/>
          <w:del w:id="17191" w:author="User" w:date="2022-10-05T18:34:00Z"/>
          <w:rFonts w:ascii="Khmer MEF2" w:eastAsiaTheme="majorEastAsia" w:hAnsi="Khmer MEF2" w:cs="Khmer MEF2"/>
          <w:spacing w:val="4"/>
          <w:sz w:val="2"/>
          <w:szCs w:val="2"/>
          <w:lang w:val="ca-ES"/>
          <w:rPrChange w:id="17192" w:author="Kem Sereyboth" w:date="2023-07-19T16:59:00Z">
            <w:rPr>
              <w:ins w:id="17193" w:author="sakaria fa" w:date="2022-09-19T20:00:00Z"/>
              <w:del w:id="17194" w:author="User" w:date="2022-10-05T18:34:00Z"/>
              <w:rFonts w:ascii="Khmer MEF2" w:eastAsiaTheme="majorEastAsia" w:hAnsi="Khmer MEF2" w:cs="Khmer MEF2"/>
              <w:sz w:val="24"/>
              <w:szCs w:val="24"/>
              <w:lang w:val="ca-ES"/>
            </w:rPr>
          </w:rPrChange>
        </w:rPr>
        <w:pPrChange w:id="17195" w:author="User" w:date="2022-11-14T06:29:00Z">
          <w:pPr>
            <w:spacing w:after="0" w:line="240" w:lineRule="auto"/>
            <w:ind w:firstLine="720"/>
            <w:jc w:val="both"/>
          </w:pPr>
        </w:pPrChange>
      </w:pPr>
      <w:ins w:id="17196" w:author="Un Seakamey" w:date="2022-10-03T17:38:00Z">
        <w:del w:id="17197" w:author="User" w:date="2022-10-05T18:34:00Z">
          <w:r w:rsidRPr="00E33574" w:rsidDel="00B11EA7">
            <w:rPr>
              <w:rFonts w:ascii="Khmer MEF2" w:eastAsiaTheme="majorEastAsia" w:hAnsi="Khmer MEF2" w:cs="Khmer MEF2"/>
              <w:spacing w:val="4"/>
              <w:sz w:val="10"/>
              <w:szCs w:val="10"/>
              <w:cs/>
              <w:lang w:val="ca-ES"/>
            </w:rPr>
            <w:tab/>
          </w:r>
        </w:del>
      </w:ins>
    </w:p>
    <w:p w14:paraId="3EF71AB5" w14:textId="5BF39C27" w:rsidR="00B45DE8" w:rsidRPr="00E33574" w:rsidRDefault="00B45DE8">
      <w:pPr>
        <w:pStyle w:val="Heading1"/>
        <w:spacing w:before="0" w:line="233" w:lineRule="auto"/>
        <w:ind w:left="720"/>
        <w:rPr>
          <w:ins w:id="17198" w:author="Sethvannak Sam" w:date="2022-08-22T09:33:00Z"/>
          <w:rFonts w:ascii="Khmer MEF2" w:hAnsi="Khmer MEF2" w:cs="Khmer MEF2"/>
          <w:sz w:val="24"/>
          <w:szCs w:val="24"/>
          <w:lang w:val="ca-ES"/>
          <w:rPrChange w:id="17199" w:author="Kem Sereyboth" w:date="2023-07-19T16:59:00Z">
            <w:rPr>
              <w:ins w:id="17200" w:author="Sethvannak Sam" w:date="2022-08-22T09:33:00Z"/>
              <w:lang w:val="ca-ES"/>
            </w:rPr>
          </w:rPrChange>
        </w:rPr>
        <w:pPrChange w:id="17201" w:author="Sopheak Phorn" w:date="2023-08-25T13:07:00Z">
          <w:pPr>
            <w:spacing w:after="0" w:line="228" w:lineRule="auto"/>
            <w:ind w:firstLine="720"/>
          </w:pPr>
        </w:pPrChange>
      </w:pPr>
      <w:bookmarkStart w:id="17202" w:name="_Toc143872982"/>
      <w:ins w:id="17203" w:author="Sethvannak Sam" w:date="2022-08-22T09:3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7204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៦.លក្ខណៈវិនិច្ឆ័យ</w:t>
        </w:r>
        <w:bookmarkEnd w:id="17202"/>
      </w:ins>
    </w:p>
    <w:p w14:paraId="28C874BC" w14:textId="35D9F015" w:rsidR="00B45DE8" w:rsidRPr="00E33574" w:rsidDel="002C2DF9" w:rsidRDefault="0072341B">
      <w:pPr>
        <w:spacing w:after="120" w:line="233" w:lineRule="auto"/>
        <w:ind w:firstLine="720"/>
        <w:jc w:val="both"/>
        <w:rPr>
          <w:ins w:id="17205" w:author="Voeun Kuyeng" w:date="2022-08-31T16:38:00Z"/>
          <w:del w:id="17206" w:author="Kem Sereiboth" w:date="2022-09-13T11:31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17207" w:author="Kem Sereyboth" w:date="2023-07-19T16:59:00Z">
            <w:rPr>
              <w:ins w:id="17208" w:author="Voeun Kuyeng" w:date="2022-08-31T16:38:00Z"/>
              <w:del w:id="17209" w:author="Kem Sereiboth" w:date="2022-09-13T11:3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7210" w:author="Sopheak Phorn" w:date="2023-08-25T13:07:00Z">
          <w:pPr>
            <w:spacing w:after="0" w:line="228" w:lineRule="auto"/>
          </w:pPr>
        </w:pPrChange>
      </w:pPr>
      <w:ins w:id="17211" w:author="Kem Sereiboth" w:date="2022-09-15T13:00:00Z">
        <w:del w:id="17212" w:author="Kem Sereyboth" w:date="2023-06-20T14:36:00Z">
          <w:r w:rsidRPr="00F55550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tab/>
          </w:r>
        </w:del>
      </w:ins>
      <w:ins w:id="17213" w:author="Sethvannak Sam" w:date="2022-08-22T09:33:00Z">
        <w:del w:id="17214" w:author="Kem Sereiboth" w:date="2022-09-13T11:31:00Z">
          <w:r w:rsidR="00B45DE8" w:rsidRPr="00E33574" w:rsidDel="002C2DF9">
            <w:rPr>
              <w:rFonts w:ascii="Khmer MEF1" w:hAnsi="Khmer MEF1" w:cs="Khmer MEF1"/>
              <w:spacing w:val="8"/>
              <w:sz w:val="24"/>
              <w:szCs w:val="24"/>
              <w:lang w:val="ca-ES"/>
              <w:rPrChange w:id="17215" w:author="Kem Sereyboth" w:date="2023-07-19T16:59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lang w:val="ca-ES"/>
                </w:rPr>
              </w:rPrChange>
            </w:rPr>
            <w:tab/>
          </w:r>
        </w:del>
      </w:ins>
      <w:ins w:id="17216" w:author="Kem Sereiboth" w:date="2022-09-13T11:31:00Z">
        <w:del w:id="17217" w:author="User" w:date="2022-09-16T11:24:00Z">
          <w:r w:rsidR="002C2DF9" w:rsidRPr="00E33574" w:rsidDel="00913214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21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  <w:cs/>
                  <w:lang w:val="ca-ES"/>
                </w:rPr>
              </w:rPrChange>
            </w:rPr>
            <w:delText>ក- នីតិវិធីនៃការកំណត់លក្ខណៈវិនិច្ឆ័យ</w:delText>
          </w:r>
        </w:del>
      </w:ins>
      <w:ins w:id="17219" w:author="Sethvannak Sam" w:date="2022-08-22T09:33:00Z">
        <w:del w:id="17220" w:author="Kem Sereiboth" w:date="2022-09-13T11:31:00Z"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22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22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22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គឺជាផ្នែកមួយដែលបង្ហាញដល់អ្នក</w:delText>
          </w:r>
        </w:del>
      </w:ins>
      <w:ins w:id="17224" w:author="socheata.ol@hotmail.com" w:date="2022-09-02T15:38:00Z">
        <w:del w:id="17225" w:author="Kem Sereiboth" w:date="2022-09-13T11:31:00Z">
          <w:r w:rsidR="00D64530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2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17227" w:author="Sethvannak Sam" w:date="2022-08-22T09:33:00Z">
        <w:del w:id="17228" w:author="Kem Sereiboth" w:date="2022-09-13T11:31:00Z"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22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អានអំពីនីតិវិធីនៃការកំណត់លក្ខណៈវិនិច្ឆ័យរបស់សវនករទទួលបន្ទុកលើប្រធានបទសវនកម្មនីមួយៗ និងលក្ខណៈវិនិច្ឆ័យនៃប្រធានបទសវនកម្មនីមួយៗ។ ដូចនេះ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23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23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 </w:delText>
          </w:r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23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ត្រូវរៀបចំឡើងដោយបែងចែកជា ២ </w:delText>
          </w:r>
        </w:del>
      </w:ins>
      <w:ins w:id="17233" w:author="socheata.ol@hotmail.com" w:date="2022-09-02T15:38:00Z">
        <w:del w:id="17234" w:author="Kem Sereiboth" w:date="2022-09-13T11:31:00Z">
          <w:r w:rsidR="006F369A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2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ចំណុច </w:delText>
          </w:r>
        </w:del>
      </w:ins>
      <w:ins w:id="17236" w:author="Sethvannak Sam" w:date="2022-08-22T09:33:00Z">
        <w:del w:id="17237" w:author="Kem Sereiboth" w:date="2022-09-13T11:31:00Z">
          <w:r w:rsidR="00B45DE8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23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កថាខណ្ឌដូចមានរៀបរាប់ខាងក្រោម៖</w:delText>
          </w:r>
        </w:del>
      </w:ins>
    </w:p>
    <w:p w14:paraId="356CEABA" w14:textId="419E7400" w:rsidR="00CF7A7B" w:rsidRPr="00E33574" w:rsidDel="002C2DF9" w:rsidRDefault="00CF7A7B">
      <w:pPr>
        <w:spacing w:after="120" w:line="233" w:lineRule="auto"/>
        <w:jc w:val="both"/>
        <w:rPr>
          <w:ins w:id="17239" w:author="Sethvannak Sam" w:date="2022-08-22T09:33:00Z"/>
          <w:del w:id="17240" w:author="Kem Sereiboth" w:date="2022-09-13T11:31:00Z"/>
          <w:rFonts w:ascii="Khmer MEF1" w:hAnsi="Khmer MEF1" w:cs="Khmer MEF1"/>
          <w:spacing w:val="6"/>
          <w:sz w:val="24"/>
          <w:szCs w:val="24"/>
          <w:lang w:val="ca-ES"/>
          <w:rPrChange w:id="17241" w:author="Kem Sereyboth" w:date="2023-07-19T16:59:00Z">
            <w:rPr>
              <w:ins w:id="17242" w:author="Sethvannak Sam" w:date="2022-08-22T09:33:00Z"/>
              <w:del w:id="17243" w:author="Kem Sereiboth" w:date="2022-09-13T11:31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17244" w:author="Sopheak Phorn" w:date="2023-08-25T13:07:00Z">
          <w:pPr>
            <w:spacing w:after="0" w:line="228" w:lineRule="auto"/>
          </w:pPr>
        </w:pPrChange>
      </w:pPr>
    </w:p>
    <w:p w14:paraId="2D33281D" w14:textId="5CB3EC52" w:rsidR="00B45DE8" w:rsidRPr="00E33574" w:rsidDel="002C2DF9" w:rsidRDefault="00B45DE8">
      <w:pPr>
        <w:spacing w:after="120" w:line="233" w:lineRule="auto"/>
        <w:jc w:val="both"/>
        <w:rPr>
          <w:ins w:id="17245" w:author="Sethvannak Sam" w:date="2022-08-22T09:33:00Z"/>
          <w:del w:id="17246" w:author="Kem Sereiboth" w:date="2022-09-13T11:31:00Z"/>
          <w:rFonts w:ascii="Khmer MEF1" w:hAnsi="Khmer MEF1" w:cs="Khmer MEF1"/>
          <w:spacing w:val="6"/>
          <w:sz w:val="24"/>
          <w:szCs w:val="24"/>
          <w:lang w:val="ca-ES"/>
          <w:rPrChange w:id="17247" w:author="Kem Sereyboth" w:date="2023-07-19T16:59:00Z">
            <w:rPr>
              <w:ins w:id="17248" w:author="Sethvannak Sam" w:date="2022-08-22T09:33:00Z"/>
              <w:del w:id="17249" w:author="Kem Sereiboth" w:date="2022-09-13T11:31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7250" w:author="Sopheak Phorn" w:date="2023-08-25T13:07:00Z">
          <w:pPr>
            <w:spacing w:after="0" w:line="228" w:lineRule="auto"/>
            <w:ind w:firstLine="720"/>
          </w:pPr>
        </w:pPrChange>
      </w:pPr>
      <w:ins w:id="17251" w:author="Sethvannak Sam" w:date="2022-08-22T09:33:00Z">
        <w:del w:id="17252" w:author="Kem Sereiboth" w:date="2022-09-13T11:31:00Z">
          <w:r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25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ក-</w:delText>
          </w:r>
        </w:del>
      </w:ins>
      <w:ins w:id="17254" w:author="socheata.ol@hotmail.com" w:date="2022-09-02T15:38:00Z">
        <w:del w:id="17255" w:author="Kem Sereiboth" w:date="2022-09-13T11:31:00Z">
          <w:r w:rsidR="006F369A"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256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17257" w:author="socheata.ol@hotmail.com" w:date="2022-09-02T15:39:00Z">
        <w:del w:id="17258" w:author="Kem Sereiboth" w:date="2022-09-13T11:31:00Z">
          <w:r w:rsidR="006F369A"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259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>ំណុច</w:delText>
          </w:r>
        </w:del>
      </w:ins>
      <w:ins w:id="17260" w:author="Sethvannak Sam" w:date="2022-08-22T09:33:00Z">
        <w:del w:id="17261" w:author="Kem Sereiboth" w:date="2022-09-13T11:31:00Z">
          <w:r w:rsidRPr="00E33574" w:rsidDel="002C2DF9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1726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726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 xml:space="preserve">: 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26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ត្រូវរៀបរាប់ពីនីតិវិធីនៃការកំណត់លក្ខណៈវិនិច្ឆ័យដោយ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26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គិតចាប់តាំងពីដំណាក់កាលបន្ទាប់ពីបានកំណត់ប្រធានបទ និងកិច្ចប្រជុំពិភាក្សាលើឯកសារពាក់ព័ន្ធនឹងលក្ខណៈវិនិច្ឆ័យកម្រិតការិយាល័យរហូតដល់ទទួលបានការណែនាំ និងការឯកភាពពី</w:delText>
          </w:r>
        </w:del>
      </w:ins>
      <w:ins w:id="17266" w:author="Voeun Kuyeng" w:date="2022-08-31T16:34:00Z">
        <w:del w:id="17267" w:author="Kem Sereiboth" w:date="2022-09-13T11:31:00Z">
          <w:r w:rsidR="00CF7A7B" w:rsidRPr="00E33574" w:rsidDel="002C2DF9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1726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7269" w:author="Sethvannak Sam" w:date="2022-08-22T09:33:00Z">
        <w:del w:id="17270" w:author="Kem Sereiboth" w:date="2022-09-13T11:31:00Z">
          <w:r w:rsidRPr="00E33574" w:rsidDel="002C2DF9">
            <w:rPr>
              <w:rFonts w:ascii="Khmer MEF2" w:hAnsi="Khmer MEF2" w:cs="Khmer MEF2"/>
              <w:spacing w:val="6"/>
              <w:sz w:val="24"/>
              <w:szCs w:val="24"/>
              <w:cs/>
              <w:rPrChange w:id="172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ឯកឧត្តមប្រធាន</w:delText>
          </w:r>
        </w:del>
      </w:ins>
      <w:ins w:id="17272" w:author="Windows User" w:date="2022-09-05T21:28:00Z">
        <w:del w:id="17273" w:author="Kem Sereiboth" w:date="2022-09-13T11:31:00Z">
          <w:r w:rsidR="00075A23" w:rsidRPr="00E33574" w:rsidDel="002C2DF9">
            <w:rPr>
              <w:rFonts w:ascii="Khmer MEF2" w:hAnsi="Khmer MEF2" w:cs="Khmer MEF2"/>
              <w:spacing w:val="6"/>
              <w:sz w:val="24"/>
              <w:szCs w:val="24"/>
              <w:cs/>
              <w:rPrChange w:id="17274" w:author="Kem Sereyboth" w:date="2023-07-19T16:59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អង្គភាព</w:delText>
          </w:r>
        </w:del>
      </w:ins>
      <w:ins w:id="17275" w:author="Sethvannak Sam" w:date="2022-08-22T09:33:00Z">
        <w:del w:id="17276" w:author="Kem Sereiboth" w:date="2022-09-13T11:31:00Z"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rPrChange w:id="1727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27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17279" w:author="socheata.ol@hotmail.com" w:date="2022-09-02T15:39:00Z">
        <w:del w:id="17280" w:author="Kem Sereiboth" w:date="2022-09-13T11:31:00Z">
          <w:r w:rsidR="006F369A"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2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7282" w:author="Sethvannak Sam" w:date="2022-08-22T09:33:00Z">
        <w:del w:id="17283" w:author="Kem Sereiboth" w:date="2022-09-13T11:31:00Z">
          <w:r w:rsidRPr="00E33574" w:rsidDel="002C2DF9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2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កថាខណ្ឌទី១ នេះ ដូចគំរូខាងក្រោម៖</w:delText>
          </w:r>
        </w:del>
      </w:ins>
    </w:p>
    <w:p w14:paraId="1E96B5E1" w14:textId="2ADF7A12" w:rsidR="00B45DE8" w:rsidRPr="00E33574" w:rsidDel="00913214" w:rsidRDefault="00B45DE8">
      <w:pPr>
        <w:spacing w:after="120" w:line="233" w:lineRule="auto"/>
        <w:jc w:val="both"/>
        <w:rPr>
          <w:ins w:id="17285" w:author="Sethvannak Sam" w:date="2022-08-22T09:33:00Z"/>
          <w:del w:id="17286" w:author="User" w:date="2022-09-16T11:24:00Z"/>
          <w:rFonts w:ascii="Khmer MEF1" w:hAnsi="Khmer MEF1" w:cs="Khmer MEF1"/>
          <w:spacing w:val="6"/>
          <w:sz w:val="24"/>
          <w:szCs w:val="24"/>
          <w:lang w:val="ca-ES"/>
          <w:rPrChange w:id="17287" w:author="Kem Sereyboth" w:date="2023-07-19T16:59:00Z">
            <w:rPr>
              <w:ins w:id="17288" w:author="Sethvannak Sam" w:date="2022-08-22T09:33:00Z"/>
              <w:del w:id="17289" w:author="User" w:date="2022-09-16T11:24:00Z"/>
              <w:rFonts w:ascii="Khmer MEF1" w:hAnsi="Khmer MEF1" w:cs="Khmer MEF1"/>
              <w:spacing w:val="-6"/>
              <w:sz w:val="16"/>
              <w:szCs w:val="24"/>
              <w:lang w:val="ca-ES"/>
            </w:rPr>
          </w:rPrChange>
        </w:rPr>
        <w:pPrChange w:id="17290" w:author="Sopheak Phorn" w:date="2023-08-25T13:07:00Z">
          <w:pPr>
            <w:spacing w:after="0" w:line="228" w:lineRule="auto"/>
            <w:ind w:firstLine="720"/>
            <w:jc w:val="both"/>
          </w:pPr>
        </w:pPrChange>
      </w:pPr>
    </w:p>
    <w:p w14:paraId="3869AB50" w14:textId="7862F85D" w:rsidR="005C3437" w:rsidRPr="00F55550" w:rsidRDefault="005C3437">
      <w:pPr>
        <w:pStyle w:val="NormalWeb"/>
        <w:spacing w:before="0" w:beforeAutospacing="0" w:after="0" w:afterAutospacing="0" w:line="233" w:lineRule="auto"/>
        <w:ind w:firstLine="720"/>
        <w:jc w:val="both"/>
        <w:rPr>
          <w:ins w:id="17291" w:author="Kem Sereyboth" w:date="2023-06-20T14:36:00Z"/>
          <w:rFonts w:ascii="Khmer MEF1" w:hAnsi="Khmer MEF1" w:cs="Khmer MEF1"/>
          <w:lang w:val="ca-ES"/>
        </w:rPr>
        <w:pPrChange w:id="17292" w:author="Sopheak Phorn" w:date="2023-08-25T13:07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17293" w:author="Kem Sereyboth" w:date="2023-06-20T14:36:00Z">
        <w:r w:rsidRPr="007723F5">
          <w:rPr>
            <w:rFonts w:ascii="Khmer MEF1" w:hAnsi="Khmer MEF1" w:cs="Khmer MEF1"/>
            <w:spacing w:val="-4"/>
            <w:cs/>
            <w:lang w:val="ca-ES"/>
            <w:rPrChange w:id="17294" w:author="Sopheak Phorn" w:date="2023-07-28T14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ដើម្បីធានាបាននូវការវាយតម្លៃប្រកបដោយភាពត្រឹមត្រូវនិងច្បាស់លាស់ អង្គ</w:t>
        </w:r>
        <w:r w:rsidRPr="007723F5">
          <w:rPr>
            <w:rFonts w:ascii="Khmer MEF1" w:hAnsi="Khmer MEF1" w:cs="Khmer MEF1"/>
            <w:spacing w:val="-4"/>
            <w:lang w:val="ca-ES"/>
            <w:rPrChange w:id="17295" w:author="Sopheak Phorn" w:date="2023-07-28T14:52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  <w:r w:rsidRPr="007723F5">
          <w:rPr>
            <w:rFonts w:ascii="Khmer MEF1" w:hAnsi="Khmer MEF1" w:cs="Khmer MEF1"/>
            <w:spacing w:val="-4"/>
            <w:cs/>
            <w:lang w:val="ca-ES"/>
            <w:rPrChange w:id="17296" w:author="Sopheak Phorn" w:date="2023-07-28T14:52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ភា​ព</w:t>
        </w:r>
        <w:r w:rsidRPr="007723F5">
          <w:rPr>
            <w:rFonts w:ascii="Khmer MEF1" w:hAnsi="Khmer MEF1" w:cs="Khmer MEF1"/>
            <w:spacing w:val="-4"/>
            <w:cs/>
            <w:lang w:val="ca-ES"/>
            <w:rPrChange w:id="17297" w:author="Sopheak Phorn" w:date="2023-07-28T14:52:00Z">
              <w:rPr>
                <w:rFonts w:ascii="Khmer MEF1" w:hAnsi="Khmer MEF1" w:cs="Khmer MEF1"/>
                <w:cs/>
                <w:lang w:val="ca-ES"/>
              </w:rPr>
            </w:rPrChange>
          </w:rPr>
          <w:t>​</w:t>
        </w:r>
        <w:r w:rsidRPr="007723F5">
          <w:rPr>
            <w:rFonts w:ascii="Khmer MEF1" w:hAnsi="Khmer MEF1" w:cs="Khmer MEF1"/>
            <w:spacing w:val="-4"/>
            <w:cs/>
            <w:lang w:val="ca-ES"/>
          </w:rPr>
          <w:t>សវនកម្មផ្ទៃក្នុង</w:t>
        </w:r>
        <w:r w:rsidRPr="007723F5">
          <w:rPr>
            <w:rFonts w:ascii="Khmer MEF1" w:hAnsi="Khmer MEF1" w:cs="Khmer MEF1"/>
            <w:spacing w:val="-4"/>
            <w:cs/>
            <w:lang w:val="ca-ES"/>
            <w:rPrChange w:id="17298" w:author="Sopheak Phorn" w:date="2023-07-28T14:52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នៃ</w:t>
        </w:r>
        <w:r w:rsidRPr="00F55550">
          <w:rPr>
            <w:rFonts w:ascii="Khmer MEF1" w:hAnsi="Khmer MEF1" w:cs="Khmer MEF1"/>
            <w:spacing w:val="-8"/>
            <w:cs/>
            <w:lang w:val="ca-ES"/>
          </w:rPr>
          <w:t xml:space="preserve"> </w:t>
        </w:r>
        <w:r w:rsidRPr="007723F5">
          <w:rPr>
            <w:rFonts w:ascii="Khmer MEF1" w:hAnsi="Khmer MEF1" w:cs="Khmer MEF1"/>
            <w:b/>
            <w:bCs/>
            <w:cs/>
            <w:lang w:val="ca-ES"/>
            <w:rPrChange w:id="17299" w:author="Sopheak Phorn" w:date="2023-07-28T14:54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អ</w:t>
        </w:r>
        <w:r w:rsidRPr="007723F5">
          <w:rPr>
            <w:rFonts w:ascii="Khmer MEF1" w:hAnsi="Khmer MEF1" w:cs="Khmer MEF1"/>
            <w:b/>
            <w:bCs/>
            <w:lang w:val="ca-ES"/>
            <w:rPrChange w:id="17300" w:author="Sopheak Phorn" w:date="2023-07-28T14:54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7723F5">
          <w:rPr>
            <w:rFonts w:ascii="Khmer MEF1" w:hAnsi="Khmer MEF1" w:cs="Khmer MEF1"/>
            <w:b/>
            <w:bCs/>
            <w:cs/>
            <w:lang w:val="ca-ES"/>
            <w:rPrChange w:id="17301" w:author="Sopheak Phorn" w:date="2023-07-28T14:54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ស</w:t>
        </w:r>
        <w:r w:rsidRPr="007723F5">
          <w:rPr>
            <w:rFonts w:ascii="Khmer MEF1" w:hAnsi="Khmer MEF1" w:cs="Khmer MEF1"/>
            <w:b/>
            <w:bCs/>
            <w:lang w:val="ca-ES"/>
            <w:rPrChange w:id="17302" w:author="Sopheak Phorn" w:date="2023-07-28T14:54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7723F5">
          <w:rPr>
            <w:rFonts w:ascii="Khmer MEF1" w:hAnsi="Khmer MEF1" w:cs="Khmer MEF1"/>
            <w:b/>
            <w:bCs/>
            <w:cs/>
            <w:lang w:val="ca-ES"/>
            <w:rPrChange w:id="17303" w:author="Sopheak Phorn" w:date="2023-07-28T14:54:00Z">
              <w:rPr>
                <w:rFonts w:ascii="Khmer MEF1" w:hAnsi="Khmer MEF1" w:cs="Khmer MEF1"/>
                <w:b/>
                <w:bCs/>
                <w:spacing w:val="-8"/>
                <w:cs/>
                <w:lang w:val="ca-ES"/>
              </w:rPr>
            </w:rPrChange>
          </w:rPr>
          <w:t>ហ</w:t>
        </w:r>
        <w:r w:rsidRPr="007723F5">
          <w:rPr>
            <w:rFonts w:ascii="Khmer MEF1" w:hAnsi="Khmer MEF1" w:cs="Khmer MEF1"/>
            <w:b/>
            <w:bCs/>
            <w:lang w:val="ca-ES"/>
            <w:rPrChange w:id="17304" w:author="Sopheak Phorn" w:date="2023-07-28T14:54:00Z">
              <w:rPr>
                <w:rFonts w:ascii="Khmer MEF1" w:hAnsi="Khmer MEF1" w:cs="Khmer MEF1"/>
                <w:b/>
                <w:bCs/>
                <w:spacing w:val="-8"/>
                <w:lang w:val="ca-ES"/>
              </w:rPr>
            </w:rPrChange>
          </w:rPr>
          <w:t>.</w:t>
        </w:r>
        <w:r w:rsidRPr="007723F5">
          <w:rPr>
            <w:rFonts w:ascii="Khmer MEF1" w:hAnsi="Khmer MEF1" w:cs="Khmer MEF1"/>
            <w:cs/>
            <w:lang w:val="ca-ES"/>
            <w:rPrChange w:id="17305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បានធ្វើការពិភាក្សា</w:t>
        </w:r>
      </w:ins>
      <w:ins w:id="17306" w:author="Sopheak Phorn" w:date="2023-07-28T14:53:00Z">
        <w:r w:rsidR="007723F5" w:rsidRPr="007723F5">
          <w:rPr>
            <w:rFonts w:ascii="Khmer MEF1" w:hAnsi="Khmer MEF1" w:cs="Khmer MEF1"/>
            <w:cs/>
            <w:lang w:val="ca-ES"/>
            <w:rPrChange w:id="17307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 xml:space="preserve"> </w:t>
        </w:r>
      </w:ins>
      <w:ins w:id="17308" w:author="Kem Sereyboth" w:date="2023-06-20T14:36:00Z">
        <w:r w:rsidRPr="007723F5">
          <w:rPr>
            <w:rFonts w:ascii="Khmer MEF1" w:hAnsi="Khmer MEF1" w:cs="Khmer MEF1"/>
            <w:cs/>
            <w:lang w:val="ca-ES"/>
            <w:rPrChange w:id="17309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និងពិនិត្យយ៉ាងល្អិតល្អន់ក្នុងការកំណត់យកលក្ខណៈ</w:t>
        </w:r>
        <w:r w:rsidRPr="007723F5">
          <w:rPr>
            <w:rFonts w:ascii="Khmer MEF1" w:hAnsi="Khmer MEF1" w:cs="Khmer MEF1"/>
            <w:lang w:val="ca-ES"/>
            <w:rPrChange w:id="17310" w:author="Sopheak Phorn" w:date="2023-07-28T14:54:00Z">
              <w:rPr>
                <w:rFonts w:ascii="Khmer MEF1" w:hAnsi="Khmer MEF1" w:cs="Khmer MEF1"/>
                <w:spacing w:val="-8"/>
                <w:lang w:val="ca-ES"/>
              </w:rPr>
            </w:rPrChange>
          </w:rPr>
          <w:t>​​</w:t>
        </w:r>
        <w:r w:rsidRPr="007723F5">
          <w:rPr>
            <w:rFonts w:ascii="Khmer MEF1" w:hAnsi="Khmer MEF1" w:cs="Khmer MEF1"/>
            <w:cs/>
            <w:lang w:val="ca-ES"/>
            <w:rPrChange w:id="17311" w:author="Sopheak Phorn" w:date="2023-07-28T14:54:00Z">
              <w:rPr>
                <w:rFonts w:ascii="Khmer MEF1" w:hAnsi="Khmer MEF1" w:cs="Khmer MEF1"/>
                <w:spacing w:val="-8"/>
                <w:cs/>
                <w:lang w:val="ca-ES"/>
              </w:rPr>
            </w:rPrChange>
          </w:rPr>
          <w:t>វិនិ​ច្ឆ័​យប្រកបដោយភាព</w:t>
        </w:r>
        <w:r w:rsidRPr="007723F5">
          <w:rPr>
            <w:rFonts w:ascii="Khmer MEF1" w:hAnsi="Khmer MEF1" w:cs="Khmer MEF1"/>
            <w:spacing w:val="6"/>
            <w:cs/>
            <w:lang w:val="ca-ES"/>
            <w:rPrChange w:id="17312" w:author="Sopheak Phorn" w:date="2023-07-28T14:5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ពេញលេញ និងត្រឹមត្រូវស្របទៅតាមបទដ្ឋានបច្ចេកទេសសវនកម្មដែលបានកំ​ណ</w:t>
        </w:r>
        <w:r w:rsidRPr="007723F5">
          <w:rPr>
            <w:rFonts w:ascii="Khmer MEF1" w:hAnsi="Khmer MEF1" w:cs="Khmer MEF1"/>
            <w:spacing w:val="6"/>
            <w:lang w:val="ca-ES"/>
            <w:rPrChange w:id="17313" w:author="Sopheak Phorn" w:date="2023-07-28T14:54:00Z">
              <w:rPr>
                <w:rFonts w:ascii="Khmer MEF1" w:hAnsi="Khmer MEF1" w:cs="Khmer MEF1"/>
                <w:spacing w:val="4"/>
                <w:lang w:val="ca-ES"/>
              </w:rPr>
            </w:rPrChange>
          </w:rPr>
          <w:t>​​​</w:t>
        </w:r>
        <w:r w:rsidRPr="007723F5">
          <w:rPr>
            <w:rFonts w:ascii="Khmer MEF1" w:hAnsi="Khmer MEF1" w:cs="Khmer MEF1"/>
            <w:spacing w:val="6"/>
            <w:cs/>
            <w:lang w:val="ca-ES"/>
            <w:rPrChange w:id="17314" w:author="Sopheak Phorn" w:date="2023-07-28T14:5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ត់។ សម្រាប់</w:t>
        </w:r>
      </w:ins>
      <w:ins w:id="17315" w:author="Kem Sereyboth" w:date="2023-07-19T13:57:00Z">
        <w:r w:rsidR="00C3103D" w:rsidRPr="007723F5">
          <w:rPr>
            <w:rFonts w:ascii="Khmer MEF1" w:hAnsi="Khmer MEF1" w:cs="Khmer MEF1"/>
            <w:spacing w:val="6"/>
            <w:cs/>
            <w:lang w:val="ca-ES"/>
            <w:rPrChange w:id="17316" w:author="Sopheak Phorn" w:date="2023-07-28T14:5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</w:t>
        </w:r>
        <w:r w:rsidR="00C3103D" w:rsidRPr="00F55550">
          <w:rPr>
            <w:rFonts w:ascii="Khmer MEF1" w:hAnsi="Khmer MEF1" w:cs="Khmer MEF1" w:hint="cs"/>
            <w:spacing w:val="4"/>
            <w:cs/>
            <w:lang w:val="ca-ES"/>
          </w:rPr>
          <w:t>អនុលោមភាព និង</w:t>
        </w:r>
      </w:ins>
      <w:ins w:id="17317" w:author="Kem Sereyboth" w:date="2023-06-20T14:36:00Z">
        <w:r w:rsidRPr="00F55550">
          <w:rPr>
            <w:rFonts w:ascii="Khmer MEF1" w:hAnsi="Khmer MEF1" w:cs="Khmer MEF1"/>
            <w:spacing w:val="4"/>
            <w:cs/>
            <w:lang w:val="ca-ES"/>
          </w:rPr>
          <w:t>សវនកម្ម</w:t>
        </w:r>
        <w:r w:rsidRPr="00F55550">
          <w:rPr>
            <w:rFonts w:ascii="Khmer MEF1" w:hAnsi="Khmer MEF1" w:cs="Khmer MEF1"/>
            <w:spacing w:val="-6"/>
            <w:cs/>
            <w:lang w:val="ca-ES"/>
          </w:rPr>
          <w:t>សមិទ្ធកម្មនេះ សវនករទទួលបន្ទុកនឹងប្រើប្រាស់លក្ខណៈវិនិច្ឆ័យ ដែលនឹងត្រូវ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318" w:author="Sopheak" w:date="2023-08-03T07:2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ប្រើប្រាស់ដើម្បីវាយ</w:t>
        </w:r>
        <w:r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319" w:author="Sopheak Phorn" w:date="2023-08-03T14:1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តម្លៃ</w:t>
        </w:r>
      </w:ins>
      <w:ins w:id="17320" w:author="Sopheak" w:date="2023-08-03T07:21:00Z">
        <w:r w:rsidR="00345193"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321" w:author="Sopheak Phorn" w:date="2023-08-03T14:19:00Z">
              <w:rPr>
                <w:rFonts w:ascii="Khmer MEF1" w:hAnsi="Khmer MEF1" w:cs="Khmer MEF1"/>
                <w:cs/>
                <w:lang w:val="ca-ES"/>
              </w:rPr>
            </w:rPrChange>
          </w:rPr>
          <w:t>ភាពមិនអនុលោម និង</w:t>
        </w:r>
      </w:ins>
      <w:ins w:id="17322" w:author="Kem Sereyboth" w:date="2023-06-20T14:36:00Z">
        <w:r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323" w:author="Sopheak Phorn" w:date="2023-08-03T14:19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ស្វែង</w:t>
        </w:r>
        <w:r w:rsidRPr="00660D99">
          <w:rPr>
            <w:rFonts w:ascii="Khmer MEF1" w:hAnsi="Khmer MEF1" w:cs="Khmer MEF1"/>
            <w:color w:val="000000" w:themeColor="text1"/>
            <w:spacing w:val="6"/>
            <w:cs/>
            <w:lang w:val="ca-ES"/>
            <w:rPrChange w:id="17324" w:author="Sopheak Phorn" w:date="2023-08-03T14:1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រកគម្លាតប្រតិបត្តិការ</w:t>
        </w:r>
        <w:r w:rsidRPr="00660D99">
          <w:rPr>
            <w:rFonts w:ascii="Khmer MEF1" w:hAnsi="Khmer MEF1" w:cs="Khmer MEF1"/>
            <w:color w:val="000000" w:themeColor="text1"/>
            <w:spacing w:val="4"/>
            <w:cs/>
            <w:lang w:val="ca-ES"/>
            <w:rPrChange w:id="17325" w:author="Sopheak Phorn" w:date="2023-08-03T14:19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 xml:space="preserve"> ក្រោ</w:t>
        </w:r>
        <w:r w:rsidRPr="00345193">
          <w:rPr>
            <w:rFonts w:ascii="Khmer MEF1" w:hAnsi="Khmer MEF1" w:cs="Khmer MEF1"/>
            <w:spacing w:val="4"/>
            <w:cs/>
            <w:lang w:val="ca-ES"/>
            <w:rPrChange w:id="17326" w:author="Sopheak" w:date="2023-08-03T07:22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​​​​​​​​យពីកំណត់ប្រធានបទរួច</w:t>
        </w:r>
        <w:r w:rsidRPr="001750B3">
          <w:rPr>
            <w:rFonts w:ascii="Khmer MEF1" w:hAnsi="Khmer MEF1" w:cs="Khmer MEF1"/>
            <w:lang w:val="ca-ES"/>
            <w:rPrChange w:id="17327" w:author="Kem Sereyboth" w:date="2023-07-25T15:38:00Z">
              <w:rPr>
                <w:rFonts w:ascii="Khmer MEF1" w:hAnsi="Khmer MEF1" w:cs="Khmer MEF1"/>
                <w:spacing w:val="-4"/>
                <w:lang w:val="ca-ES"/>
              </w:rPr>
            </w:rPrChange>
          </w:rPr>
          <w:t xml:space="preserve"> </w:t>
        </w:r>
        <w:r w:rsidRPr="001750B3">
          <w:rPr>
            <w:rFonts w:ascii="Khmer MEF1" w:hAnsi="Khmer MEF1" w:cs="Khmer MEF1"/>
            <w:cs/>
            <w:lang w:val="ca-ES"/>
            <w:rPrChange w:id="17328" w:author="Kem Sereyboth" w:date="2023-07-25T15:38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សវ​ន​ករទទួលបន្ទុកបាន</w:t>
        </w:r>
        <w:r w:rsidRPr="00F55550">
          <w:rPr>
            <w:rFonts w:ascii="Khmer MEF1" w:hAnsi="Khmer MEF1" w:cs="Khmer MEF1"/>
            <w:spacing w:val="-4"/>
            <w:cs/>
            <w:lang w:val="ca-ES"/>
          </w:rPr>
          <w:t>រៀបចំឡើងនូវបញ្ជីត្រួតពិនិត្យ</w:t>
        </w:r>
        <w:r w:rsidRPr="00F55550">
          <w:rPr>
            <w:rFonts w:ascii="Khmer MEF1" w:hAnsi="Khmer MEF1" w:cs="Khmer MEF1"/>
            <w:spacing w:val="4"/>
            <w:cs/>
            <w:lang w:val="ca-ES"/>
          </w:rPr>
          <w:t>ដោយមានបញ្ជាក់</w:t>
        </w:r>
        <w:r w:rsidRPr="00345193">
          <w:rPr>
            <w:rFonts w:ascii="Khmer MEF1" w:hAnsi="Khmer MEF1" w:cs="Khmer MEF1"/>
            <w:spacing w:val="2"/>
            <w:cs/>
            <w:lang w:val="ca-ES"/>
            <w:rPrChange w:id="17329" w:author="Sopheak" w:date="2023-08-03T07:23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ពី</w:t>
        </w:r>
        <w:r w:rsidRPr="00345193">
          <w:rPr>
            <w:rFonts w:ascii="Khmer MEF1" w:hAnsi="Khmer MEF1" w:cs="Khmer MEF1"/>
            <w:spacing w:val="2"/>
            <w:cs/>
            <w:lang w:val="ca-ES"/>
            <w:rPrChange w:id="17330" w:author="Sopheak" w:date="2023-08-03T07:2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លក្ខណៈ​វិនិច្ឆ័យ</w:t>
        </w:r>
        <w:r w:rsidRPr="00345193">
          <w:rPr>
            <w:rFonts w:ascii="Khmer MEF1" w:hAnsi="Khmer MEF1" w:cs="Khmer MEF1"/>
            <w:spacing w:val="2"/>
            <w:lang w:val="ca-ES"/>
            <w:rPrChange w:id="17331" w:author="Sopheak" w:date="2023-08-03T07:23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2"/>
            <w:cs/>
            <w:lang w:val="ca-ES"/>
            <w:rPrChange w:id="17332" w:author="Sopheak" w:date="2023-08-03T07:23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ឬឯកសារដែល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333" w:author="Sopheak" w:date="2023-08-03T07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ត្រូវស្នើសុំពិនិត្យរួមមាន៖</w:t>
        </w:r>
        <w:r w:rsidRPr="00345193">
          <w:rPr>
            <w:rFonts w:ascii="Khmer MEF1" w:hAnsi="Khmer MEF1" w:cs="Khmer MEF1"/>
            <w:spacing w:val="6"/>
            <w:lang w:val="ca-ES"/>
            <w:rPrChange w:id="17334" w:author="Sopheak" w:date="2023-08-03T07:24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335" w:author="Sopheak" w:date="2023-08-03T07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បទប្បញ្ញត្តិ</w:t>
        </w:r>
        <w:r w:rsidRPr="00345193">
          <w:rPr>
            <w:rFonts w:ascii="Khmer MEF1" w:hAnsi="Khmer MEF1" w:cs="Khmer MEF1"/>
            <w:spacing w:val="6"/>
            <w:lang w:val="ca-ES"/>
            <w:rPrChange w:id="17336" w:author="Sopheak" w:date="2023-08-03T07:24:00Z">
              <w:rPr>
                <w:rFonts w:ascii="Khmer MEF1" w:hAnsi="Khmer MEF1" w:cs="Khmer MEF1"/>
                <w:spacing w:val="-6"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337" w:author="Sopheak" w:date="2023-08-03T07:24:00Z">
              <w:rPr>
                <w:rFonts w:ascii="Khmer MEF1" w:hAnsi="Khmer MEF1" w:cs="Khmer MEF1"/>
                <w:spacing w:val="-6"/>
                <w:cs/>
                <w:lang w:val="ca-ES"/>
              </w:rPr>
            </w:rPrChange>
          </w:rPr>
          <w:t>និងឯកសារពាក់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338" w:author="Sopheak" w:date="2023-08-03T07:2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ព័ន្ធទៅតាមប្រធានបទនីមួយៗ សម្រាប់</w:t>
        </w:r>
      </w:ins>
      <w:ins w:id="17339" w:author="Kem Sereyboth" w:date="2023-07-19T13:58:00Z">
        <w:r w:rsidR="00C3103D" w:rsidRPr="00345193">
          <w:rPr>
            <w:rFonts w:ascii="Khmer MEF1" w:hAnsi="Khmer MEF1" w:cs="Khmer MEF1"/>
            <w:spacing w:val="6"/>
            <w:cs/>
            <w:lang w:val="ca-ES"/>
            <w:rPrChange w:id="17340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សវនកម្ម</w:t>
        </w:r>
        <w:r w:rsidR="00C3103D" w:rsidRPr="00345193">
          <w:rPr>
            <w:rFonts w:ascii="Khmer MEF1" w:hAnsi="Khmer MEF1" w:cs="Khmer MEF1"/>
            <w:spacing w:val="-10"/>
            <w:cs/>
            <w:lang w:val="ca-ES"/>
            <w:rPrChange w:id="17341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អ</w:t>
        </w:r>
      </w:ins>
      <w:ins w:id="17342" w:author="Kem Sereyboth" w:date="2023-07-19T13:59:00Z">
        <w:r w:rsidR="00C3103D" w:rsidRPr="00345193">
          <w:rPr>
            <w:rFonts w:ascii="Khmer MEF1" w:hAnsi="Khmer MEF1" w:cs="Khmer MEF1"/>
            <w:spacing w:val="-10"/>
            <w:cs/>
            <w:lang w:val="ca-ES"/>
            <w:rPrChange w:id="17343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នុលោមភាព និង</w:t>
        </w:r>
      </w:ins>
      <w:ins w:id="17344" w:author="Kem Sereyboth" w:date="2023-06-20T14:36:00Z">
        <w:r w:rsidRPr="00345193">
          <w:rPr>
            <w:rFonts w:ascii="Khmer MEF1" w:hAnsi="Khmer MEF1" w:cs="Khmer MEF1"/>
            <w:spacing w:val="-10"/>
            <w:cs/>
            <w:lang w:val="ca-ES"/>
            <w:rPrChange w:id="17345" w:author="Sopheak" w:date="2023-08-03T07:2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t>សវនកម្មសមិទ្ធកម្ម បញ្ជីត្រួតពិនិត្យ​នេះបានដាក់ឆ្លងកិច្ចប្រជុំកម្រិត</w:t>
        </w:r>
        <w:r w:rsidRPr="00345193">
          <w:rPr>
            <w:rFonts w:ascii="Khmer MEF1" w:hAnsi="Khmer MEF1" w:cs="Khmer MEF1"/>
            <w:spacing w:val="-10"/>
            <w:cs/>
            <w:lang w:val="ca-ES"/>
            <w:rPrChange w:id="17346" w:author="Sopheak" w:date="2023-08-03T07:24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ការិយាល័យ នាយកដ្ឋាន</w:t>
        </w:r>
        <w:r w:rsidRPr="001750B3">
          <w:rPr>
            <w:rFonts w:ascii="Khmer MEF1" w:hAnsi="Khmer MEF1" w:cs="Khmer MEF1"/>
            <w:spacing w:val="-8"/>
            <w:cs/>
            <w:lang w:val="ca-ES"/>
            <w:rPrChange w:id="17347" w:author="Kem Sereyboth" w:date="2023-07-25T15:39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-2"/>
            <w:cs/>
            <w:lang w:val="ca-ES"/>
            <w:rPrChange w:id="17348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និងអន្តរនាយកដ្ឋាន</w:t>
        </w:r>
        <w:r w:rsidRPr="00345193">
          <w:rPr>
            <w:rFonts w:ascii="Khmer MEF1" w:hAnsi="Khmer MEF1" w:cs="Khmer MEF1"/>
            <w:spacing w:val="-2"/>
            <w:cs/>
            <w:lang w:val="ca-ES"/>
            <w:rPrChange w:id="17349" w:author="Sopheak" w:date="2023-08-03T07:25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ដោ</w:t>
        </w:r>
      </w:ins>
      <w:ins w:id="17350" w:author="Kem Sereyboth" w:date="2023-07-25T15:38:00Z">
        <w:r w:rsidR="001750B3" w:rsidRPr="00345193">
          <w:rPr>
            <w:rFonts w:ascii="Khmer MEF1" w:hAnsi="Khmer MEF1" w:cs="Khmer MEF1"/>
            <w:spacing w:val="-2"/>
            <w:cs/>
            <w:lang w:val="ca-ES"/>
            <w:rPrChange w:id="17351" w:author="Sopheak" w:date="2023-08-03T07:25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​</w:t>
        </w:r>
      </w:ins>
      <w:ins w:id="17352" w:author="Kem Sereyboth" w:date="2023-06-20T14:36:00Z">
        <w:r w:rsidRPr="00345193">
          <w:rPr>
            <w:rFonts w:ascii="Khmer MEF1" w:hAnsi="Khmer MEF1" w:cs="Khmer MEF1"/>
            <w:spacing w:val="-2"/>
            <w:cs/>
            <w:lang w:val="ca-ES"/>
            <w:rPrChange w:id="17353" w:author="Sopheak" w:date="2023-08-03T07:25:00Z">
              <w:rPr>
                <w:rFonts w:ascii="Khmer MEF1" w:hAnsi="Khmer MEF1" w:cs="Khmer MEF1"/>
                <w:spacing w:val="-10"/>
                <w:cs/>
                <w:lang w:val="ca-ES"/>
              </w:rPr>
            </w:rPrChange>
          </w:rPr>
          <w:t>យបានធ្វើការពិភាក្សាគ្នាជាច្រើនលើក និងពិនិត្យយ៉ាង</w:t>
        </w:r>
        <w:r w:rsidRPr="00345193">
          <w:rPr>
            <w:rFonts w:ascii="Khmer MEF1" w:hAnsi="Khmer MEF1" w:cs="Khmer MEF1"/>
            <w:spacing w:val="-2"/>
            <w:cs/>
            <w:lang w:val="ca-ES"/>
            <w:rPrChange w:id="17354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ល្អិតល្អន់ដើម្បីទទួលបានធាតុ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355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 xml:space="preserve">ចូ​លមុននឹងស្នើសុំការប្រជុំជាមួយ </w:t>
        </w:r>
        <w:r w:rsidRPr="00345193">
          <w:rPr>
            <w:rFonts w:ascii="Khmer MEF2" w:hAnsi="Khmer MEF2" w:cs="Khmer MEF2"/>
            <w:spacing w:val="6"/>
            <w:cs/>
            <w:lang w:val="ca-ES"/>
            <w:rPrChange w:id="17356" w:author="Sopheak" w:date="2023-08-03T07:25:00Z">
              <w:rPr>
                <w:rFonts w:ascii="Khmer MEF2" w:hAnsi="Khmer MEF2" w:cs="Khmer MEF2"/>
                <w:spacing w:val="4"/>
                <w:cs/>
                <w:lang w:val="ca-ES"/>
              </w:rPr>
            </w:rPrChange>
          </w:rPr>
          <w:t>ឯកឧត្តមប្រធានអង្គភាព</w:t>
        </w:r>
        <w:r w:rsidRPr="00345193">
          <w:rPr>
            <w:rFonts w:ascii="Khmer MEF1" w:hAnsi="Khmer MEF1" w:cs="Khmer MEF1"/>
            <w:b/>
            <w:bCs/>
            <w:spacing w:val="6"/>
            <w:cs/>
            <w:lang w:val="ca-ES"/>
            <w:rPrChange w:id="17357" w:author="Sopheak" w:date="2023-08-03T07:25:00Z">
              <w:rPr>
                <w:rFonts w:ascii="Khmer MEF1" w:hAnsi="Khmer MEF1" w:cs="Khmer MEF1"/>
                <w:b/>
                <w:bCs/>
                <w:spacing w:val="4"/>
                <w:cs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358" w:author="Sopheak" w:date="2023-08-03T07:25:00Z">
              <w:rPr>
                <w:rFonts w:ascii="Khmer MEF1" w:hAnsi="Khmer MEF1" w:cs="Khmer MEF1"/>
                <w:spacing w:val="4"/>
                <w:cs/>
                <w:lang w:val="ca-ES"/>
              </w:rPr>
            </w:rPrChange>
          </w:rPr>
          <w:t>ធ្វើការពិនិត្យ</w:t>
        </w:r>
        <w:r w:rsidRPr="00345193">
          <w:rPr>
            <w:rFonts w:ascii="Khmer MEF1" w:hAnsi="Khmer MEF1" w:cs="Khmer MEF1"/>
            <w:spacing w:val="6"/>
            <w:cs/>
            <w:lang w:val="ca-ES"/>
            <w:rPrChange w:id="17359" w:author="Sopheak" w:date="2023-08-03T07:25:00Z">
              <w:rPr>
                <w:rFonts w:ascii="Khmer MEF1" w:hAnsi="Khmer MEF1" w:cs="Khmer MEF1"/>
                <w:cs/>
                <w:lang w:val="ca-ES"/>
              </w:rPr>
            </w:rPrChange>
          </w:rPr>
          <w:t xml:space="preserve"> និងសម្រេច។ បន្ទាប់ពីទទួល</w:t>
        </w:r>
        <w:r w:rsidRPr="00345193">
          <w:rPr>
            <w:rFonts w:ascii="Khmer MEF1" w:hAnsi="Khmer MEF1" w:cs="Khmer MEF1"/>
            <w:spacing w:val="-6"/>
            <w:cs/>
            <w:lang w:val="ca-ES"/>
            <w:rPrChange w:id="17360" w:author="Sopheak" w:date="2023-08-03T07:26:00Z">
              <w:rPr>
                <w:rFonts w:ascii="Khmer MEF1" w:hAnsi="Khmer MEF1" w:cs="Khmer MEF1"/>
                <w:cs/>
                <w:lang w:val="ca-ES"/>
              </w:rPr>
            </w:rPrChange>
          </w:rPr>
          <w:t>បានការឯកភាព</w:t>
        </w:r>
        <w:r w:rsidRPr="00345193">
          <w:rPr>
            <w:rFonts w:ascii="Khmer MEF1" w:hAnsi="Khmer MEF1" w:cs="Khmer MEF1"/>
            <w:spacing w:val="-6"/>
            <w:cs/>
            <w:lang w:val="ca-ES"/>
            <w:rPrChange w:id="17361" w:author="Sopheak" w:date="2023-08-03T07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 xml:space="preserve">ពី </w:t>
        </w:r>
        <w:r w:rsidRPr="00345193">
          <w:rPr>
            <w:rFonts w:ascii="Khmer MEF2" w:hAnsi="Khmer MEF2" w:cs="Khmer MEF2"/>
            <w:spacing w:val="-6"/>
            <w:cs/>
            <w:lang w:val="ca-ES"/>
            <w:rPrChange w:id="17362" w:author="Sopheak" w:date="2023-08-03T07:26:00Z">
              <w:rPr>
                <w:rFonts w:ascii="Khmer MEF2" w:hAnsi="Khmer MEF2" w:cs="Khmer MEF2"/>
                <w:spacing w:val="2"/>
                <w:cs/>
                <w:lang w:val="ca-ES"/>
              </w:rPr>
            </w:rPrChange>
          </w:rPr>
          <w:t>ឯកឧត្តមប្រធា​ន​អង្គភាព</w:t>
        </w:r>
        <w:r w:rsidRPr="00345193">
          <w:rPr>
            <w:rFonts w:ascii="Khmer MEF1" w:hAnsi="Khmer MEF1" w:cs="Khmer MEF1"/>
            <w:b/>
            <w:bCs/>
            <w:spacing w:val="-6"/>
            <w:cs/>
            <w:lang w:val="ca-ES"/>
            <w:rPrChange w:id="17363" w:author="Sopheak" w:date="2023-08-03T07:26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t xml:space="preserve"> </w:t>
        </w:r>
        <w:r w:rsidRPr="00345193">
          <w:rPr>
            <w:rFonts w:ascii="Khmer MEF1" w:hAnsi="Khmer MEF1" w:cs="Khmer MEF1"/>
            <w:spacing w:val="-6"/>
            <w:cs/>
            <w:lang w:val="ca-ES"/>
            <w:rPrChange w:id="17364" w:author="Sopheak" w:date="2023-08-03T07:26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សវនករទទួលបន្ទុកបានផ្ញើបញ្ជីត្រួតពិនិត្យទៅកាន់បុគ្គលទទួល</w:t>
        </w:r>
      </w:ins>
      <w:ins w:id="17365" w:author="Sopheak" w:date="2023-08-03T07:26:00Z">
        <w:r w:rsidR="00345193">
          <w:rPr>
            <w:rFonts w:ascii="Khmer MEF1" w:hAnsi="Khmer MEF1" w:cs="Khmer MEF1" w:hint="cs"/>
            <w:spacing w:val="-2"/>
            <w:cs/>
            <w:lang w:val="ca-ES"/>
          </w:rPr>
          <w:t>​</w:t>
        </w:r>
      </w:ins>
      <w:ins w:id="17366" w:author="Kem Sereyboth" w:date="2023-06-20T14:36:00Z">
        <w:r w:rsidRPr="009B6889">
          <w:rPr>
            <w:rFonts w:ascii="Khmer MEF1" w:hAnsi="Khmer MEF1" w:cs="Khmer MEF1"/>
            <w:spacing w:val="-2"/>
            <w:cs/>
            <w:lang w:val="ca-ES"/>
            <w:rPrChange w:id="17367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បន្ទុករបស់</w:t>
        </w:r>
        <w:r w:rsidRPr="009B6889">
          <w:rPr>
            <w:rFonts w:ascii="Khmer MEF1" w:hAnsi="Khmer MEF1" w:cs="Khmer MEF1"/>
            <w:spacing w:val="-2"/>
            <w:lang w:val="ca-ES"/>
            <w:rPrChange w:id="17368" w:author="Kem Sereyboth" w:date="2023-07-25T15:39:00Z">
              <w:rPr>
                <w:rFonts w:ascii="Khmer MEF1" w:hAnsi="Khmer MEF1" w:cs="Khmer MEF1"/>
                <w:spacing w:val="2"/>
                <w:lang w:val="ca-ES"/>
              </w:rPr>
            </w:rPrChange>
          </w:rPr>
          <w:t xml:space="preserve"> </w:t>
        </w:r>
      </w:ins>
      <w:ins w:id="17369" w:author="Kem Sereyboth" w:date="2023-07-11T13:03:00Z">
        <w:r w:rsidR="00400DB4" w:rsidRPr="009B6889">
          <w:rPr>
            <w:rFonts w:ascii="Khmer MEF1" w:hAnsi="Khmer MEF1" w:cs="Khmer MEF1"/>
            <w:b/>
            <w:bCs/>
            <w:spacing w:val="-2"/>
            <w:cs/>
            <w:lang w:val="ca-ES"/>
            <w:rPrChange w:id="17370" w:author="Kem Sereyboth" w:date="2023-07-25T15:39:00Z">
              <w:rPr>
                <w:rFonts w:ascii="Khmer MEF1" w:hAnsi="Khmer MEF1" w:cs="Khmer MEF1"/>
                <w:color w:val="FF0000"/>
                <w:spacing w:val="-2"/>
                <w:cs/>
                <w:lang w:val="ca-ES"/>
              </w:rPr>
            </w:rPrChange>
          </w:rPr>
          <w:t>ន.</w:t>
        </w:r>
      </w:ins>
      <w:ins w:id="17371" w:author="Sopheak Phorn" w:date="2023-07-28T14:55:00Z">
        <w:r w:rsidR="007723F5">
          <w:rPr>
            <w:rFonts w:ascii="Khmer MEF1" w:hAnsi="Khmer MEF1" w:cs="Khmer MEF1" w:hint="cs"/>
            <w:b/>
            <w:bCs/>
            <w:spacing w:val="-2"/>
            <w:cs/>
            <w:lang w:val="ca-ES"/>
          </w:rPr>
          <w:t>គ</w:t>
        </w:r>
      </w:ins>
      <w:ins w:id="17372" w:author="Kem Sereyboth" w:date="2023-07-11T13:03:00Z">
        <w:del w:id="17373" w:author="Sopheak Phorn" w:date="2023-07-28T14:55:00Z">
          <w:r w:rsidR="00400DB4" w:rsidRPr="009B6889" w:rsidDel="007723F5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17374" w:author="Kem Sereyboth" w:date="2023-07-25T15:39:00Z">
                <w:rPr>
                  <w:rFonts w:ascii="Khmer MEF1" w:hAnsi="Khmer MEF1" w:cs="Khmer MEF1"/>
                  <w:color w:val="FF0000"/>
                  <w:spacing w:val="-2"/>
                  <w:cs/>
                  <w:lang w:val="ca-ES"/>
                </w:rPr>
              </w:rPrChange>
            </w:rPr>
            <w:delText>ស</w:delText>
          </w:r>
        </w:del>
        <w:r w:rsidR="00400DB4" w:rsidRPr="009B6889">
          <w:rPr>
            <w:rFonts w:ascii="Khmer MEF1" w:hAnsi="Khmer MEF1" w:cs="Khmer MEF1"/>
            <w:b/>
            <w:bCs/>
            <w:spacing w:val="-2"/>
            <w:cs/>
            <w:lang w:val="ca-ES"/>
            <w:rPrChange w:id="17375" w:author="Kem Sereyboth" w:date="2023-07-25T15:39:00Z">
              <w:rPr>
                <w:rFonts w:ascii="Khmer MEF1" w:hAnsi="Khmer MEF1" w:cs="Khmer MEF1"/>
                <w:color w:val="FF0000"/>
                <w:spacing w:val="-2"/>
                <w:cs/>
                <w:lang w:val="ca-ES"/>
              </w:rPr>
            </w:rPrChange>
          </w:rPr>
          <w:t>.ស.</w:t>
        </w:r>
        <w:r w:rsidR="00400DB4" w:rsidRPr="009B6889">
          <w:rPr>
            <w:rFonts w:ascii="Khmer MEF1" w:hAnsi="Khmer MEF1" w:cs="Khmer MEF1"/>
            <w:spacing w:val="-2"/>
            <w:cs/>
            <w:lang w:val="ca-ES"/>
            <w:rPrChange w:id="17376" w:author="Kem Sereyboth" w:date="2023-07-25T15:39:00Z">
              <w:rPr>
                <w:rFonts w:ascii="Khmer MEF1" w:hAnsi="Khmer MEF1" w:cs="Khmer MEF1"/>
                <w:color w:val="FF0000"/>
                <w:spacing w:val="-2"/>
                <w:cs/>
                <w:lang w:val="ca-ES"/>
              </w:rPr>
            </w:rPrChange>
          </w:rPr>
          <w:t xml:space="preserve"> </w:t>
        </w:r>
      </w:ins>
      <w:ins w:id="17377" w:author="Kem Sereyboth" w:date="2023-06-20T14:36:00Z">
        <w:r w:rsidRPr="009B6889">
          <w:rPr>
            <w:rFonts w:ascii="Khmer MEF1" w:hAnsi="Khmer MEF1" w:cs="Khmer MEF1"/>
            <w:spacing w:val="-2"/>
            <w:cs/>
            <w:lang w:val="ca-ES"/>
            <w:rPrChange w:id="17378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ដើ</w:t>
        </w:r>
      </w:ins>
      <w:ins w:id="17379" w:author="Kem Sereyboth" w:date="2023-07-25T15:39:00Z">
        <w:r w:rsidR="009B6889" w:rsidRPr="009B6889">
          <w:rPr>
            <w:rFonts w:ascii="Khmer MEF1" w:hAnsi="Khmer MEF1" w:cs="Khmer MEF1"/>
            <w:spacing w:val="-2"/>
            <w:cs/>
            <w:lang w:val="ca-ES"/>
            <w:rPrChange w:id="17380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​</w:t>
        </w:r>
      </w:ins>
      <w:ins w:id="17381" w:author="Kem Sereyboth" w:date="2023-06-20T14:36:00Z">
        <w:r w:rsidRPr="009B6889">
          <w:rPr>
            <w:rFonts w:ascii="Khmer MEF1" w:hAnsi="Khmer MEF1" w:cs="Khmer MEF1"/>
            <w:spacing w:val="-2"/>
            <w:cs/>
            <w:lang w:val="ca-ES"/>
            <w:rPrChange w:id="17382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ម្បី</w:t>
        </w:r>
      </w:ins>
      <w:ins w:id="17383" w:author="Kem Sereyboth" w:date="2023-07-25T15:39:00Z">
        <w:r w:rsidR="009B6889" w:rsidRPr="009B6889">
          <w:rPr>
            <w:rFonts w:ascii="Khmer MEF1" w:hAnsi="Khmer MEF1" w:cs="Khmer MEF1"/>
            <w:spacing w:val="-2"/>
            <w:cs/>
            <w:lang w:val="ca-ES"/>
            <w:rPrChange w:id="17384" w:author="Kem Sereyboth" w:date="2023-07-25T15:3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t>​</w:t>
        </w:r>
      </w:ins>
      <w:ins w:id="17385" w:author="Kem Sereyboth" w:date="2023-06-20T14:36:00Z">
        <w:r w:rsidRPr="00F55550">
          <w:rPr>
            <w:rFonts w:ascii="Khmer MEF1" w:hAnsi="Khmer MEF1" w:cs="Khmer MEF1" w:hint="cs"/>
            <w:spacing w:val="2"/>
            <w:cs/>
            <w:lang w:val="ca-ES"/>
          </w:rPr>
          <w:t>សហការឆ្លើយតប</w:t>
        </w:r>
        <w:r w:rsidRPr="00F55550">
          <w:rPr>
            <w:rFonts w:ascii="Khmer MEF1" w:hAnsi="Khmer MEF1" w:cs="Khmer MEF1"/>
            <w:spacing w:val="2"/>
            <w:cs/>
            <w:lang w:val="ca-ES"/>
          </w:rPr>
          <w:t>។</w:t>
        </w:r>
      </w:ins>
    </w:p>
    <w:p w14:paraId="64A806BA" w14:textId="63E73859" w:rsidR="000537CF" w:rsidRPr="00E33574" w:rsidDel="005C3437" w:rsidRDefault="003F2222">
      <w:pPr>
        <w:spacing w:after="0" w:line="233" w:lineRule="auto"/>
        <w:jc w:val="both"/>
        <w:rPr>
          <w:ins w:id="17386" w:author="Windows User" w:date="2022-09-05T23:26:00Z"/>
          <w:del w:id="17387" w:author="Kem Sereyboth" w:date="2023-06-20T14:36:00Z"/>
          <w:rFonts w:ascii="Khmer MEF1" w:hAnsi="Khmer MEF1" w:cs="Khmer MEF1"/>
          <w:spacing w:val="-8"/>
          <w:sz w:val="24"/>
          <w:szCs w:val="24"/>
          <w:lang w:val="ca-ES"/>
          <w:rPrChange w:id="17388" w:author="Kem Sereyboth" w:date="2023-07-19T16:59:00Z">
            <w:rPr>
              <w:ins w:id="17389" w:author="Windows User" w:date="2022-09-05T23:26:00Z"/>
              <w:del w:id="17390" w:author="Kem Sereyboth" w:date="2023-06-20T14:3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7391" w:author="Sopheak Phorn" w:date="2023-08-25T13:07:00Z">
          <w:pPr>
            <w:spacing w:after="0" w:line="240" w:lineRule="auto"/>
            <w:ind w:firstLine="720"/>
            <w:jc w:val="both"/>
          </w:pPr>
        </w:pPrChange>
      </w:pPr>
      <w:ins w:id="17392" w:author="LENOVO" w:date="2022-10-02T09:37:00Z">
        <w:del w:id="17393" w:author="Kem Sereyboth" w:date="2023-06-20T14:36:00Z"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ដើម្បីធានាបាននូវការ​វាយ​តម្លៃ​អនុលោមភាព ប្រកបដោយភាពត្រឹមត្រូវ និងច្បាស់លាស់ អង្គភាព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សវនកម្មផ្ទៃក្នុងនៃ 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អ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  <w:delText>.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ស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  <w:delText>.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ហ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  <w:delText>.</w:delText>
          </w:r>
          <w:r w:rsidRPr="00F55550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បានធ្វើការពិភាក្សា និងពិនិត្យ​យ៉ាងល្អិតល្អន់​ក្នុងការកំណត់​យកលក្ខណៈ​វិនិច្ឆ័យ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​​​</w:delText>
          </w:r>
          <w:r w:rsidRPr="00F55550" w:rsidDel="005C3437">
            <w:rPr>
              <w:rFonts w:ascii="Khmer MEF1" w:hAnsi="Khmer MEF1" w:cs="Khmer MEF1"/>
              <w:spacing w:val="7"/>
              <w:sz w:val="24"/>
              <w:szCs w:val="24"/>
              <w:cs/>
              <w:lang w:val="ca-ES"/>
            </w:rPr>
            <w:delText>ប្រកប​ដោយភាពពេញលេញ និងត្រឹមត្រូវស្របទៅតាមបទដ្ឋានបច្ចេកទេសសវនកម្មដែលបានកំណត់។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39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ការ​កំណត់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739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39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លក្ខណៈ​វិនិច្ឆ័យគឺជាដំណាក់កាលបន្ទាប់ពីការកំណត់ប្រធានបទសវនកម្ម។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1739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</w:del>
      </w:ins>
      <w:ins w:id="17398" w:author="LENOVO" w:date="2022-10-06T11:33:00Z">
        <w:del w:id="17399" w:author="Kem Sereyboth" w:date="2023-06-20T14:36:00Z">
          <w:r w:rsidR="00F34BF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40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7401" w:author="LENOVO" w:date="2022-10-02T09:37:00Z">
        <w:del w:id="17402" w:author="Kem Sereyboth" w:date="2023-06-20T14:36:00Z"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ចាប់ផ្ដើមកំណត់​ប្រធានបទសវនកម្មតាមរយៈលទ្ធផលដែលទទួលបា​នមកពីការចុះស្វែងយល់សវនដ្ឋាន និង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លក្ខណៈវិនិច្ឆ័យ​ដែល​នឹង​ត្រូវ​ប្រើប្រាស់​ដើម្បី​វាយតម្លៃ​អនុលោមភាព។ ក្រោយពីកំណត់ប្រធានបទរួច សវនករ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ទទួលបន្ទុក​បានរៀបចំ​នូវ​បញ្ជី​ត្រួតពិនិត្យដោយមានបញ្ជាក់ពីលក្ខណៈវិនិច្ឆ័យ ឬឯកសារដែលត្រូវស្នើសុំពិនិត្យ</w:delText>
          </w:r>
          <w:r w:rsidRPr="00F55550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មាន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ដូចជា បទប្បញ្ញត្តិ និង​ឯកសារពាក់ព័ន្ធទៅតាមប្រធានបទនីមួយៗ។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 xml:space="preserve">​ </w:delText>
          </w:r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បញ្ជីត្រួតពិនិត្យនេះបានដាក់ឆ្លង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កិច្ចប្រជុំកម្រិតការិយាល័យ នាយកដ្ឋាន និងអន្តរនាយកដ្ឋានដោយបានធ្វើការពិភាក្សាគ្នាជាច្រើនលើក និង</w:delText>
          </w:r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ពិនិត្យ​យ៉ាងល្អិតល្អន់​ដើម្បី​ទទួល​បាន​ធាតុចូលមុននឹងស្នើសុំការប្រជុំជាមួយ </w:delText>
          </w:r>
          <w:r w:rsidRPr="00F55550" w:rsidDel="005C3437">
            <w:rPr>
              <w:rFonts w:ascii="Khmer MEF2" w:hAnsi="Khmer MEF2" w:cs="Khmer MEF2"/>
              <w:spacing w:val="2"/>
              <w:sz w:val="24"/>
              <w:szCs w:val="24"/>
              <w:cs/>
              <w:lang w:val="ca-ES"/>
            </w:rPr>
            <w:delText xml:space="preserve">ឯកឧត្តមប្រធានអង្គភាព </w:delText>
          </w:r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ធ្វើ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ការពិនិត្យ និងសម្រេចឯកភាព។ 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740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បន្ទាប់ពីទទួលបានការឯកភាពពី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Pr="00F55550" w:rsidDel="005C3437">
            <w:rPr>
              <w:rFonts w:ascii="Khmer MEF2" w:hAnsi="Khmer MEF2" w:cs="Khmer MEF2"/>
              <w:spacing w:val="-4"/>
              <w:sz w:val="24"/>
              <w:szCs w:val="24"/>
              <w:cs/>
              <w:lang w:val="ca-ES"/>
            </w:rPr>
            <w:delText xml:space="preserve">ឯកឧត្តមប្រធានអង្គភាព 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74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40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បន្ទុក</w:delText>
          </w:r>
        </w:del>
      </w:ins>
      <w:ins w:id="17406" w:author="User" w:date="2022-10-03T13:04:00Z">
        <w:del w:id="17407" w:author="Kem Sereyboth" w:date="2023-06-20T14:36:00Z">
          <w:r w:rsidR="00256EC7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40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17409" w:author="LENOVO" w:date="2022-10-02T09:37:00Z">
        <w:del w:id="17410" w:author="Kem Sereyboth" w:date="2023-06-20T14:36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41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ត្រូវ​ផ្ញើបញ្ជី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741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41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ត្រួតពិនិត្យ​ទៅកាន់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741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41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បុគ្គលទទួលបន្ទុកសម្របសម្រួលការងារសវនកម្មរបស់​សវនដ្ឋាន</w:delText>
          </w:r>
        </w:del>
      </w:ins>
      <w:ins w:id="17416" w:author="User" w:date="2022-10-09T13:14:00Z">
        <w:del w:id="17417" w:author="Kem Sereyboth" w:date="2023-06-20T14:36:00Z">
          <w:r w:rsidR="002E6E68"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41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17419" w:author="User" w:date="2022-10-09T13:15:00Z">
        <w:del w:id="17420" w:author="Kem Sereyboth" w:date="2023-06-20T14:36:00Z"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4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</w:ins>
      <w:ins w:id="17422" w:author="LENOVO" w:date="2022-10-02T09:37:00Z">
        <w:del w:id="17423" w:author="Kem Sereyboth" w:date="2023-06-20T14:36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42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​​ដើម្បី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742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សហការឆ្លើយតប។</w:delText>
          </w:r>
        </w:del>
      </w:ins>
      <w:ins w:id="17426" w:author="Windows User" w:date="2022-09-05T23:27:00Z">
        <w:del w:id="17427" w:author="Kem Sereyboth" w:date="2023-06-20T14:36:00Z"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2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ដើម្បីធានាបាននូវការ</w:delText>
          </w:r>
        </w:del>
      </w:ins>
      <w:ins w:id="17429" w:author="User" w:date="2022-09-27T23:04:00Z">
        <w:del w:id="17430" w:author="Kem Sereyboth" w:date="2023-06-20T14:36:00Z">
          <w:r w:rsidR="007F4ADE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3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វាយតម្លៃអនុលោមភាព</w:delText>
          </w:r>
        </w:del>
      </w:ins>
      <w:ins w:id="17432" w:author="User" w:date="2022-09-29T10:42:00Z">
        <w:del w:id="17433" w:author="Kem Sereyboth" w:date="2023-06-20T14:36:00Z">
          <w:r w:rsidR="00AC0B89" w:rsidRPr="00F55550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7434" w:author="Windows User" w:date="2022-09-05T23:27:00Z">
        <w:del w:id="17435" w:author="Kem Sereyboth" w:date="2023-06-20T14:36:00Z">
          <w:r w:rsidR="0014673B" w:rsidRPr="00E33574" w:rsidDel="005C3437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743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កំណត់ប្រធានបទសវនកម្ម</w:delText>
          </w:r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3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ប្រកបដោយភាពត្រឹមត្រូវ និងច្បាស់លាស់ អង្គភាព</w:delText>
          </w:r>
          <w:r w:rsidR="0014673B" w:rsidRPr="00F55550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សវនកម្មផ្ទៃក្នុងនៃ 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743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  <w:rPrChange w:id="1743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744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  <w:rPrChange w:id="1744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1744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="0014673B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  <w:rPrChange w:id="1744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="0014673B" w:rsidRPr="00E33574" w:rsidDel="005C343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744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14673B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744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បានធ្វើការពិភាក្សា និងពិនិត្យយ៉ាងល្អិតល្អន់ក្នុងការកំណត់យកលក្ខណៈវិនិច្ឆ័យ</w:delText>
          </w:r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44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ប្រកបដោយភាពពេញលេញ និងត្រឹមត្រូវ ស្របទៅតាមបទដ្ឋានបច្ចេកទេសសវនកម្មដែលបានកំណត់។ </w:delText>
          </w:r>
          <w:r w:rsidR="0014673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44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  <w:r w:rsidR="0014673B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កំណត់លក្ខណៈវិនិច្ឆ័យ គឺជាដំណាក់កាលបន្ទាប់ពីការកំណត់ហានិភ័យនៃប្រព័ន្ធត្រួតពិនិត្យផ្ទៃក្នុង</w:delText>
          </w:r>
        </w:del>
      </w:ins>
      <w:ins w:id="17448" w:author="User" w:date="2022-09-29T10:44:00Z">
        <w:del w:id="17449" w:author="Kem Sereyboth" w:date="2023-06-20T14:36:00Z">
          <w:r w:rsidR="00A62370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ប្រធានបទសវនកម្ម</w:delText>
          </w:r>
        </w:del>
      </w:ins>
      <w:ins w:id="17450" w:author="Windows User" w:date="2022-09-05T23:28:00Z">
        <w:del w:id="17451" w:author="Kem Sereyboth" w:date="2023-06-20T14:36:00Z">
          <w:r w:rsidR="0014673B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។</w:delText>
          </w:r>
        </w:del>
      </w:ins>
      <w:ins w:id="17452" w:author="User" w:date="2022-09-29T10:44:00Z">
        <w:del w:id="17453" w:author="Kem Sereyboth" w:date="2023-06-20T14:36:00Z">
          <w:r w:rsidR="00A62370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7454" w:author="Windows User" w:date="2022-09-05T23:27:00Z">
        <w:del w:id="17455" w:author="Kem Sereyboth" w:date="2023-06-20T14:36:00Z">
          <w:r w:rsidR="0014673B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បន្ទាប់</w:delText>
          </w:r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45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ពីនេះ</w:delText>
          </w:r>
        </w:del>
      </w:ins>
      <w:ins w:id="17457" w:author="Voeun Kuyeng" w:date="2022-09-06T17:42:00Z">
        <w:del w:id="17458" w:author="Kem Sereyboth" w:date="2023-06-20T14:36:00Z">
          <w:r w:rsidR="003C2B2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45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460" w:author="Windows User" w:date="2022-09-05T23:27:00Z">
        <w:del w:id="17461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46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ក្រុមសវនករ</w:delText>
          </w:r>
        </w:del>
      </w:ins>
      <w:ins w:id="17463" w:author="User" w:date="2022-09-27T23:06:00Z">
        <w:del w:id="17464" w:author="Kem Sereyboth" w:date="2023-06-20T14:36:00Z">
          <w:r w:rsidR="007F4ADE" w:rsidRPr="00F55550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ប្រតិភូសវនកម្ម</w:delText>
          </w:r>
        </w:del>
      </w:ins>
      <w:ins w:id="17465" w:author="Windows User" w:date="2022-09-05T23:27:00Z">
        <w:del w:id="17466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46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នីមួយៗចាប់ផ្ដើមកំណត់ប្រធានបទសវនកម្មតាមរយៈលទ្ធផលដែល</w:delText>
          </w:r>
        </w:del>
      </w:ins>
      <w:ins w:id="17468" w:author="User" w:date="2022-09-27T23:06:00Z">
        <w:del w:id="17469" w:author="Kem Sereyboth" w:date="2023-06-20T14:36:00Z">
          <w:r w:rsidR="007F4ADE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</w:delText>
          </w:r>
        </w:del>
      </w:ins>
      <w:ins w:id="17470" w:author="Windows User" w:date="2022-09-05T23:27:00Z">
        <w:del w:id="17471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47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</w:delText>
          </w:r>
        </w:del>
      </w:ins>
      <w:ins w:id="17473" w:author="User" w:date="2022-09-27T23:07:00Z">
        <w:del w:id="17474" w:author="Kem Sereyboth" w:date="2023-06-20T14:36:00Z">
          <w:r w:rsidR="007F4ADE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មក</w:delText>
          </w:r>
        </w:del>
      </w:ins>
      <w:ins w:id="17475" w:author="Windows User" w:date="2022-09-05T23:27:00Z">
        <w:del w:id="17476" w:author="Kem Sereyboth" w:date="2023-06-20T14:36:00Z">
          <w:r w:rsidR="0014673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747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ពីការចុះស្វែង</w:delText>
          </w:r>
          <w:r w:rsidR="0014673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47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យល់</w:delText>
          </w:r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7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17480" w:author="User" w:date="2022-09-27T23:09:00Z">
        <w:del w:id="17481" w:author="Kem Sereyboth" w:date="2023-06-20T14:36:00Z">
          <w:r w:rsidR="007F4ADE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8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និងលក្ខណៈវិនិច្ឆ័យដែលនឹងត្រូវ</w:delText>
          </w:r>
        </w:del>
      </w:ins>
      <w:ins w:id="17483" w:author="User" w:date="2022-09-27T23:10:00Z">
        <w:del w:id="17484" w:author="Kem Sereyboth" w:date="2023-06-20T14:36:00Z">
          <w:r w:rsidR="007F4ADE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8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ប្រើប្រាស់ដើម្បី</w:delText>
          </w:r>
          <w:r w:rsidR="008E5F95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8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វាយតម្លៃ</w:delText>
          </w:r>
        </w:del>
      </w:ins>
      <w:ins w:id="17487" w:author="User" w:date="2022-09-27T23:11:00Z">
        <w:del w:id="17488" w:author="Kem Sereyboth" w:date="2023-06-20T14:36:00Z">
          <w:r w:rsidR="008E5F95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8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ពីអនុលោមភាព</w:delText>
          </w:r>
        </w:del>
      </w:ins>
      <w:ins w:id="17490" w:author="Windows User" w:date="2022-09-06T03:33:00Z">
        <w:del w:id="17491" w:author="Kem Sereyboth" w:date="2023-06-20T14:36:00Z">
          <w:r w:rsidR="005A5FE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9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ស្រប</w:delText>
          </w:r>
        </w:del>
      </w:ins>
      <w:ins w:id="17493" w:author="Windows User" w:date="2022-09-05T23:27:00Z">
        <w:del w:id="17494" w:author="Kem Sereyboth" w:date="2023-06-20T14:36:00Z"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9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ជាមួយ</w:delText>
          </w:r>
        </w:del>
      </w:ins>
      <w:ins w:id="17496" w:author="Windows User" w:date="2022-09-06T03:33:00Z">
        <w:del w:id="17497" w:author="Kem Sereyboth" w:date="2023-06-20T14:36:00Z">
          <w:r w:rsidR="005A5FE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49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</w:del>
      </w:ins>
      <w:ins w:id="17499" w:author="Windows User" w:date="2022-09-05T23:27:00Z">
        <w:del w:id="17500" w:author="Kem Sereyboth" w:date="2023-06-20T14:36:00Z">
          <w:r w:rsidR="0014673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0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លក្ខណៈវិនិច្ឆ័យ។</w:delText>
          </w:r>
        </w:del>
      </w:ins>
      <w:ins w:id="17502" w:author="Windows User" w:date="2022-09-05T23:26:00Z">
        <w:del w:id="17503" w:author="Kem Sereyboth" w:date="2023-06-20T14:36:00Z">
          <w:r w:rsidR="000537CF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0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505" w:author="Windows User" w:date="2022-09-05T23:31:00Z">
        <w:del w:id="17506" w:author="Kem Sereyboth" w:date="2023-06-20T14:36:00Z">
          <w:r w:rsidR="00851DE8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0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ក្រោយ</w:delText>
          </w:r>
        </w:del>
      </w:ins>
      <w:ins w:id="17508" w:author="Windows User" w:date="2022-09-05T23:26:00Z">
        <w:del w:id="17509" w:author="Kem Sereyboth" w:date="2023-06-20T14:36:00Z">
          <w:r w:rsidR="000537CF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51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ពីកំណត់</w:delText>
          </w:r>
          <w:r w:rsidR="000537C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751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ប្រធានបទរួច </w:delText>
          </w:r>
        </w:del>
      </w:ins>
      <w:ins w:id="17512" w:author="Windows User" w:date="2022-09-05T23:41:00Z">
        <w:del w:id="17513" w:author="Kem Sereyboth" w:date="2023-06-20T14:36:00Z">
          <w:r w:rsidR="00052151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751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17515" w:author="Windows User" w:date="2022-09-05T23:26:00Z">
        <w:del w:id="17516" w:author="Kem Sereyboth" w:date="2023-06-20T14:36:00Z">
          <w:r w:rsidR="000537C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751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បានរៀបចំឡើងនូវបញ្ជីត្រួតពិនិត្យដោយមានបញ្ជាក់ពីលក្ខណៈវិនិច្ឆ័យ ឬឯកសារ</w:delText>
          </w:r>
          <w:r w:rsidR="000537CF" w:rsidRPr="00F55550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ដែលត្រូវស្នើសុំពិនិត្យដែល</w:delText>
          </w:r>
          <w:r w:rsidR="00697A40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មានដូចជា </w:delText>
          </w:r>
          <w:r w:rsidR="000537CF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បទប្បញ្ញត្តិ</w:delText>
          </w:r>
        </w:del>
      </w:ins>
      <w:ins w:id="17518" w:author="Windows User" w:date="2022-09-05T23:38:00Z">
        <w:del w:id="17519" w:author="Kem Sereyboth" w:date="2023-06-20T14:36:00Z">
          <w:r w:rsidR="00697A40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និងឯកសារពាក</w:delText>
          </w:r>
        </w:del>
      </w:ins>
      <w:ins w:id="17520" w:author="Windows User" w:date="2022-09-05T23:39:00Z">
        <w:del w:id="17521" w:author="Kem Sereyboth" w:date="2023-06-20T14:36:00Z">
          <w:r w:rsidR="00697A40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់ព័ន្ធ</w:delText>
          </w:r>
        </w:del>
      </w:ins>
      <w:ins w:id="17522" w:author="Windows User" w:date="2022-09-05T23:26:00Z">
        <w:del w:id="17523" w:author="Kem Sereyboth" w:date="2023-06-20T14:36:00Z">
          <w:r w:rsidR="000537CF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ទៅតាមប្រធានបទនីមួយៗ។</w:delText>
          </w:r>
        </w:del>
      </w:ins>
      <w:ins w:id="17524" w:author="Windows User" w:date="2022-09-05T23:34:00Z">
        <w:del w:id="17525" w:author="Kem Sereyboth" w:date="2023-06-20T14:36:00Z">
          <w:r w:rsidR="007C151A" w:rsidRPr="00F55550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​ </w:delText>
          </w:r>
        </w:del>
      </w:ins>
      <w:ins w:id="17526" w:author="Windows User" w:date="2022-09-05T23:26:00Z">
        <w:del w:id="17527" w:author="Kem Sereyboth" w:date="2023-06-20T14:36:00Z">
          <w:r w:rsidR="000537CF"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បញ្ជីត្រួតពិនិត្យនេះបានដាក់</w:delText>
          </w:r>
          <w:r w:rsidR="000537CF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ឆ្លងកិច្ចប្រជុំកម្រិតការិយាល័យ នាយកដ្ឋាន និងអន្តរនាយកដ្ឋានដោយបានធ្វើការ</w:delText>
          </w:r>
          <w:r w:rsidR="000537CF" w:rsidRPr="00F55550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ពិភាក្សាគ្នាជាច្រើនលើក ពិនិត្យយ៉ាងល្អិតល្អន់ដើម្បីទទួលបានធាតុចូល មុន</w:delText>
          </w:r>
          <w:r w:rsidR="000537CF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នឹង</w:delText>
          </w:r>
          <w:r w:rsidR="000537CF"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ស្នើសុំការប្រជុំជាមួយ </w:delText>
          </w:r>
          <w:r w:rsidR="000537CF" w:rsidRPr="00E33574" w:rsidDel="005C3437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  <w:rPrChange w:id="17528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</w:ins>
      <w:ins w:id="17529" w:author="Windows User" w:date="2022-09-05T23:37:00Z">
        <w:del w:id="17530" w:author="Kem Sereyboth" w:date="2023-06-20T14:36:00Z">
          <w:r w:rsidR="00697A40"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  <w:rPrChange w:id="17531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17532" w:author="Windows User" w:date="2022-09-05T23:26:00Z">
        <w:del w:id="17533" w:author="Kem Sereyboth" w:date="2023-06-20T14:36:00Z">
          <w:r w:rsidR="000537CF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7534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537CF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53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ធ្វើការពិនិត្យ និងសម្រេចឯកភាព។ បន្ទាប់ពីទទួលបានការឯកភាពពី </w:delText>
          </w:r>
        </w:del>
      </w:ins>
      <w:ins w:id="17536" w:author="Windows User" w:date="2022-09-05T23:38:00Z">
        <w:del w:id="17537" w:author="Kem Sereyboth" w:date="2023-06-20T14:36:00Z">
          <w:r w:rsidR="00697A40"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  <w:rPrChange w:id="17538" w:author="Kem Sereyboth" w:date="2023-07-19T16:59:00Z">
                <w:rPr>
                  <w:rFonts w:ascii="Khmer MEF2" w:hAnsi="Khmer MEF2" w:cs="Khmer MEF2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ឯកឧត្តមប្រធានអង្គភាព</w:delText>
          </w:r>
          <w:r w:rsidR="00697A40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17539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540" w:author="Windows User" w:date="2022-09-05T23:28:00Z">
        <w:del w:id="17541" w:author="Kem Sereyboth" w:date="2023-06-20T14:36:00Z">
          <w:r w:rsidR="00BC2297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54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</w:delText>
          </w:r>
        </w:del>
      </w:ins>
      <w:ins w:id="17543" w:author="Windows User" w:date="2022-09-05T23:40:00Z">
        <w:del w:id="17544" w:author="Kem Sereyboth" w:date="2023-06-20T14:36:00Z">
          <w:r w:rsidR="00052151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545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17546" w:author="Windows User" w:date="2022-09-05T23:26:00Z">
        <w:del w:id="17547" w:author="Kem Sereyboth" w:date="2023-06-20T14:36:00Z">
          <w:r w:rsidR="000537CF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54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ត្រូវផ្ញើបញ្ជីត្រួតពិនិត្យទៅកាន់បុគ្គលទទួលបន្ទុកសម្របសម្រួលការងារសវនកម្ម</w:delText>
          </w:r>
        </w:del>
      </w:ins>
      <w:ins w:id="17549" w:author="User" w:date="2022-09-27T23:19:00Z">
        <w:del w:id="17550" w:author="Kem Sereyboth" w:date="2023-06-20T14:36:00Z">
          <w:r w:rsidR="008E5F95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5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</w:delText>
          </w:r>
          <w:r w:rsidR="008E5F95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សវនដ្ឋានដើម្បីសហការឆ្លើយតប។</w:delText>
          </w:r>
        </w:del>
      </w:ins>
      <w:ins w:id="17552" w:author="Windows User" w:date="2022-09-05T23:26:00Z">
        <w:del w:id="17553" w:author="Kem Sereyboth" w:date="2023-06-20T14:36:00Z">
          <w:r w:rsidR="000537CF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1D16F5CC" w14:textId="3C55C148" w:rsidR="000537CF" w:rsidRPr="00E33574" w:rsidDel="00913214" w:rsidRDefault="00913214">
      <w:pPr>
        <w:spacing w:after="0" w:line="233" w:lineRule="auto"/>
        <w:ind w:firstLine="720"/>
        <w:jc w:val="both"/>
        <w:rPr>
          <w:ins w:id="17554" w:author="Windows User" w:date="2022-09-05T23:26:00Z"/>
          <w:del w:id="17555" w:author="User" w:date="2022-09-16T11:25:00Z"/>
          <w:rFonts w:ascii="Khmer MEF1" w:hAnsi="Khmer MEF1" w:cs="Khmer MEF1"/>
          <w:spacing w:val="2"/>
          <w:sz w:val="24"/>
          <w:szCs w:val="24"/>
          <w:lang w:val="ca-ES"/>
          <w:rPrChange w:id="17556" w:author="Kem Sereyboth" w:date="2023-07-19T16:59:00Z">
            <w:rPr>
              <w:ins w:id="17557" w:author="Windows User" w:date="2022-09-05T23:26:00Z"/>
              <w:del w:id="17558" w:author="User" w:date="2022-09-16T11:25:00Z"/>
              <w:rFonts w:ascii="Khmer MEF1" w:hAnsi="Khmer MEF1" w:cs="Khmer MEF1"/>
              <w:spacing w:val="4"/>
              <w:sz w:val="6"/>
              <w:szCs w:val="6"/>
              <w:lang w:val="ca-ES"/>
            </w:rPr>
          </w:rPrChange>
        </w:rPr>
        <w:pPrChange w:id="17559" w:author="Sopheak Phorn" w:date="2023-08-25T13:07:00Z">
          <w:pPr>
            <w:spacing w:after="0" w:line="240" w:lineRule="auto"/>
            <w:ind w:firstLine="720"/>
            <w:jc w:val="both"/>
          </w:pPr>
        </w:pPrChange>
      </w:pPr>
      <w:ins w:id="17560" w:author="User" w:date="2022-09-16T11:25:00Z">
        <w:r w:rsidRPr="00F5555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ab/>
        </w:r>
      </w:ins>
      <w:ins w:id="17561" w:author="sakaria fa" w:date="2022-09-30T20:58:00Z">
        <w:r w:rsidR="00F171DC"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562" w:author="Kem Sereyboth" w:date="2023-07-19T16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ជា</w:t>
        </w:r>
      </w:ins>
    </w:p>
    <w:p w14:paraId="79063D0C" w14:textId="468B5ED4" w:rsidR="002C2DF9" w:rsidRPr="00E33574" w:rsidDel="00913214" w:rsidRDefault="002C2DF9">
      <w:pPr>
        <w:spacing w:after="0" w:line="233" w:lineRule="auto"/>
        <w:ind w:firstLine="720"/>
        <w:jc w:val="both"/>
        <w:rPr>
          <w:ins w:id="17563" w:author="Kem Sereiboth" w:date="2022-09-13T11:32:00Z"/>
          <w:del w:id="17564" w:author="User" w:date="2022-09-16T11:24:00Z"/>
          <w:rFonts w:ascii="Khmer MEF2" w:hAnsi="Khmer MEF2" w:cs="Khmer MEF2"/>
          <w:b/>
          <w:bCs/>
          <w:spacing w:val="2"/>
          <w:sz w:val="24"/>
          <w:szCs w:val="24"/>
          <w:rPrChange w:id="17565" w:author="Kem Sereyboth" w:date="2023-07-19T16:59:00Z">
            <w:rPr>
              <w:ins w:id="17566" w:author="Kem Sereiboth" w:date="2022-09-13T11:32:00Z"/>
              <w:del w:id="17567" w:author="User" w:date="2022-09-16T11:24:00Z"/>
              <w:rFonts w:ascii="Khmer MEF2" w:hAnsi="Khmer MEF2" w:cs="Khmer MEF2"/>
              <w:b/>
              <w:bCs/>
              <w:szCs w:val="22"/>
            </w:rPr>
          </w:rPrChange>
        </w:rPr>
        <w:pPrChange w:id="17568" w:author="Sopheak Phorn" w:date="2023-08-25T13:07:00Z">
          <w:pPr>
            <w:ind w:firstLine="720"/>
          </w:pPr>
        </w:pPrChange>
      </w:pPr>
      <w:ins w:id="17569" w:author="Kem Sereiboth" w:date="2022-09-13T11:32:00Z">
        <w:del w:id="17570" w:author="User" w:date="2022-09-16T11:24:00Z">
          <w:r w:rsidRPr="00E33574" w:rsidDel="00913214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757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ខ-លក្ខណៈវិនិច្ឆ័យសម្រាប់ប្រធានបទនីមួយៗ</w:delText>
          </w:r>
        </w:del>
      </w:ins>
    </w:p>
    <w:p w14:paraId="14E05FFD" w14:textId="6A5925A6" w:rsidR="000537CF" w:rsidRPr="00E33574" w:rsidDel="002C2DF9" w:rsidRDefault="000537CF">
      <w:pPr>
        <w:spacing w:after="0" w:line="233" w:lineRule="auto"/>
        <w:ind w:firstLine="720"/>
        <w:jc w:val="both"/>
        <w:rPr>
          <w:ins w:id="17572" w:author="Windows User" w:date="2022-09-05T23:26:00Z"/>
          <w:del w:id="17573" w:author="Kem Sereiboth" w:date="2022-09-13T11:32:00Z"/>
          <w:rFonts w:ascii="Khmer MEF1" w:hAnsi="Khmer MEF1" w:cs="Khmer MEF1"/>
          <w:spacing w:val="2"/>
          <w:sz w:val="24"/>
          <w:szCs w:val="24"/>
          <w:lang w:val="ca-ES"/>
          <w:rPrChange w:id="17574" w:author="Kem Sereyboth" w:date="2023-07-19T16:59:00Z">
            <w:rPr>
              <w:ins w:id="17575" w:author="Windows User" w:date="2022-09-05T23:26:00Z"/>
              <w:del w:id="17576" w:author="Kem Sereiboth" w:date="2022-09-13T11:32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7577" w:author="Sopheak Phorn" w:date="2023-08-25T13:07:00Z">
          <w:pPr>
            <w:spacing w:after="0" w:line="240" w:lineRule="auto"/>
            <w:ind w:firstLine="720"/>
          </w:pPr>
        </w:pPrChange>
      </w:pPr>
      <w:ins w:id="17578" w:author="Windows User" w:date="2022-09-05T23:26:00Z">
        <w:del w:id="17579" w:author="Kem Sereiboth" w:date="2022-09-13T11:32:00Z">
          <w:r w:rsidRPr="00E33574" w:rsidDel="002C2DF9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758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ខ-ចំណុចទី២</w:delText>
          </w:r>
          <w:r w:rsidRPr="00E33574" w:rsidDel="002C2DF9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75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2C2DF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582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ត្រូវរៀបរាប់ពីលក្ខណៈវិនិច្ឆ័យសម្រាប់ប្រធានបទនីមួយៗដែលបានកំណត់។ សវនករទទួលបន្ទុក អាចរៀបរាប់ពីចំណុ</w:delText>
          </w:r>
        </w:del>
      </w:ins>
      <w:ins w:id="17583" w:author="Voeun Kuyeng" w:date="2022-09-06T17:43:00Z">
        <w:del w:id="17584" w:author="Kem Sereiboth" w:date="2022-09-13T11:32:00Z">
          <w:r w:rsidR="00CC614C" w:rsidRPr="00E33574" w:rsidDel="002C2DF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5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17586" w:author="Windows User" w:date="2022-09-05T23:26:00Z">
        <w:del w:id="17587" w:author="Kem Sereiboth" w:date="2022-09-13T11:32:00Z">
          <w:r w:rsidRPr="00E33574" w:rsidDel="002C2DF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5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ននេះ ដូចគំរូខាងក្រោម៖</w:delText>
          </w:r>
        </w:del>
      </w:ins>
    </w:p>
    <w:p w14:paraId="7ECF2E52" w14:textId="5271247E" w:rsidR="000537CF" w:rsidRPr="00E33574" w:rsidRDefault="000537CF">
      <w:pPr>
        <w:spacing w:after="0" w:line="233" w:lineRule="auto"/>
        <w:jc w:val="both"/>
        <w:rPr>
          <w:ins w:id="17589" w:author="Kem Sereyboth" w:date="2023-07-19T15:06:00Z"/>
          <w:rFonts w:ascii="Khmer MEF1" w:hAnsi="Khmer MEF1" w:cs="Khmer MEF1"/>
          <w:sz w:val="24"/>
          <w:szCs w:val="24"/>
          <w:lang w:val="ca-ES"/>
          <w:rPrChange w:id="17590" w:author="Kem Sereyboth" w:date="2023-07-19T16:59:00Z">
            <w:rPr>
              <w:ins w:id="17591" w:author="Kem Sereyboth" w:date="2023-07-19T15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17592" w:author="Sopheak Phorn" w:date="2023-08-25T13:07:00Z">
          <w:pPr>
            <w:spacing w:after="0" w:line="235" w:lineRule="auto"/>
            <w:jc w:val="both"/>
          </w:pPr>
        </w:pPrChange>
      </w:pPr>
      <w:ins w:id="17593" w:author="Windows User" w:date="2022-09-05T23:26:00Z">
        <w:del w:id="17594" w:author="User" w:date="2022-09-16T11:24:00Z">
          <w:r w:rsidRPr="00E33574" w:rsidDel="00913214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59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</w:del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596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លទ្ធផល អង្គភាព</w:t>
        </w:r>
      </w:ins>
      <w:ins w:id="17597" w:author="Kem Sereyboth" w:date="2023-07-25T15:39:00Z">
        <w:r w:rsidR="006B38F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ស</w:t>
        </w:r>
      </w:ins>
      <w:ins w:id="17598" w:author="Kem Sereyboth" w:date="2023-07-25T15:40:00Z">
        <w:r w:rsidR="006B38F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វនកម្មផ្ទៃក្នុងនៃ </w:t>
        </w:r>
        <w:r w:rsidR="006B38F8" w:rsidRPr="006B38F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17599" w:author="Kem Sereyboth" w:date="2023-07-25T15:40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អ.ស.ហ.</w:t>
        </w:r>
        <w:r w:rsidR="006B38F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 </w:t>
        </w:r>
      </w:ins>
      <w:ins w:id="17600" w:author="Windows User" w:date="2022-09-05T23:26:00Z"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601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បានសម្រេចជ្រើសយកលក្ខណៈវិនិច្ឆ័យចំនួន</w:t>
        </w:r>
        <w:del w:id="17602" w:author="sakaria fa" w:date="2022-09-15T21:43:00Z">
          <w:r w:rsidRPr="00E33574" w:rsidDel="00876272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760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..</w:delText>
          </w:r>
        </w:del>
        <w:del w:id="17604" w:author="sakaria fa" w:date="2022-09-15T21:44:00Z">
          <w:r w:rsidRPr="00E33574" w:rsidDel="00876272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760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....</w:delText>
          </w:r>
        </w:del>
      </w:ins>
      <w:ins w:id="17606" w:author="sakaria fa" w:date="2022-09-15T21:44:00Z">
        <w:r w:rsidR="00876272"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607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-2"/>
                <w:sz w:val="24"/>
                <w:szCs w:val="24"/>
                <w:highlight w:val="green"/>
                <w:cs/>
                <w:lang w:val="ca-ES"/>
              </w:rPr>
            </w:rPrChange>
          </w:rPr>
          <w:t xml:space="preserve"> </w:t>
        </w:r>
      </w:ins>
      <w:ins w:id="17608" w:author="Sopheak Phorn" w:date="2023-07-28T16:04:00Z">
        <w:r w:rsidR="00A014C3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៨</w:t>
        </w:r>
      </w:ins>
      <w:ins w:id="17609" w:author="Kem Sereyboth" w:date="2023-07-11T13:23:00Z">
        <w:del w:id="17610" w:author="Sopheak Phorn" w:date="2023-07-28T16:04:00Z">
          <w:r w:rsidR="00557052" w:rsidRPr="00E33574" w:rsidDel="00A014C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6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17612" w:author="sakaria fa" w:date="2022-09-15T21:44:00Z">
        <w:del w:id="17613" w:author="Kem Sereiboth" w:date="2022-09-19T11:21:00Z">
          <w:r w:rsidR="00876272" w:rsidRPr="00E33574" w:rsidDel="003917FA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6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green"/>
                  <w:cs/>
                  <w:lang w:val="ca-ES"/>
                </w:rPr>
              </w:rPrChange>
            </w:rPr>
            <w:delText>៥</w:delText>
          </w:r>
        </w:del>
      </w:ins>
      <w:ins w:id="17615" w:author="Kem Sereiboth" w:date="2022-09-19T11:21:00Z">
        <w:del w:id="17616" w:author="Kem Sereyboth" w:date="2023-07-11T13:04:00Z">
          <w:r w:rsidR="003917FA" w:rsidRPr="00E33574" w:rsidDel="00400DB4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6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៧</w:delText>
          </w:r>
        </w:del>
      </w:ins>
      <w:ins w:id="17618" w:author="sakaria fa" w:date="2022-09-15T21:44:00Z">
        <w:r w:rsidR="00876272"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619" w:author="Kem Sereyboth" w:date="2023-07-19T16:59:00Z">
              <w:rPr>
                <w:rFonts w:ascii="Khmer MEF1" w:hAnsi="Khmer MEF1" w:cs="Khmer MEF1"/>
                <w:color w:val="171717" w:themeColor="background2" w:themeShade="1A"/>
                <w:spacing w:val="-2"/>
                <w:sz w:val="24"/>
                <w:szCs w:val="24"/>
                <w:highlight w:val="green"/>
                <w:cs/>
                <w:lang w:val="ca-ES"/>
              </w:rPr>
            </w:rPrChange>
          </w:rPr>
          <w:t xml:space="preserve"> </w:t>
        </w:r>
      </w:ins>
      <w:ins w:id="17620" w:author="Windows User" w:date="2022-09-05T23:26:00Z">
        <w:r w:rsidRPr="00E3357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17621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ដោយបានបែងចែកទៅតាម</w:t>
        </w:r>
        <w:r w:rsidRPr="00F5555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ប្រធាន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បទសវនកម្ម ដូចមានរៀបរាប់ខាងក្រោម៖</w:t>
        </w:r>
      </w:ins>
    </w:p>
    <w:p w14:paraId="4092C280" w14:textId="4C5321CC" w:rsidR="00944A50" w:rsidRPr="00C532AE" w:rsidRDefault="00944A50">
      <w:pPr>
        <w:spacing w:after="0" w:line="233" w:lineRule="auto"/>
        <w:ind w:firstLine="720"/>
        <w:jc w:val="both"/>
        <w:rPr>
          <w:ins w:id="17622" w:author="Windows User" w:date="2022-09-05T23:26:00Z"/>
          <w:rFonts w:ascii="Khmer MEF1" w:hAnsi="Khmer MEF1" w:cs="Khmer MEF1"/>
          <w:b/>
          <w:bCs/>
          <w:sz w:val="24"/>
          <w:szCs w:val="24"/>
          <w:lang w:val="ca-ES"/>
          <w:rPrChange w:id="17623" w:author="Kem Sereyboth" w:date="2023-07-26T16:26:00Z">
            <w:rPr>
              <w:ins w:id="17624" w:author="Windows User" w:date="2022-09-05T23:2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7625" w:author="Sopheak Phorn" w:date="2023-08-25T13:07:00Z">
          <w:pPr>
            <w:spacing w:after="0" w:line="240" w:lineRule="auto"/>
            <w:ind w:firstLine="720"/>
            <w:jc w:val="both"/>
          </w:pPr>
        </w:pPrChange>
      </w:pPr>
      <w:ins w:id="17626" w:author="Kem Sereyboth" w:date="2023-07-19T15:06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7627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ក.សវ​ន</w:t>
        </w:r>
        <w:r w:rsidRPr="006E6058">
          <w:rPr>
            <w:rFonts w:ascii="Khmer MEF1" w:hAnsi="Khmer MEF1" w:cs="Khmer MEF1"/>
            <w:b/>
            <w:bCs/>
            <w:sz w:val="24"/>
            <w:szCs w:val="24"/>
            <w:lang w:val="ca-ES"/>
            <w:rPrChange w:id="17628" w:author="Sopheak Phorn" w:date="2023-07-28T09:15:00Z">
              <w:rPr>
                <w:rFonts w:ascii="Khmer MEF2" w:hAnsi="Khmer MEF2" w:cs="Khmer MEF2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7629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កម្មអនុលោមភាព</w:t>
        </w:r>
      </w:ins>
    </w:p>
    <w:p w14:paraId="4752DC5D" w14:textId="5A69A3D6" w:rsidR="007723F5" w:rsidRPr="007723F5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630" w:author="Sopheak Phorn" w:date="2023-07-28T14:56:00Z"/>
          <w:rFonts w:ascii="Khmer MEF1" w:hAnsi="Khmer MEF1" w:cs="Khmer MEF1"/>
          <w:color w:val="000000" w:themeColor="text1"/>
          <w:sz w:val="24"/>
          <w:szCs w:val="24"/>
          <w:lang w:val="ca-ES"/>
          <w:rPrChange w:id="17631" w:author="Sopheak Phorn" w:date="2023-07-28T14:57:00Z">
            <w:rPr>
              <w:ins w:id="17632" w:author="Sopheak Phorn" w:date="2023-07-28T14:56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7633" w:author="Sopheak Phorn" w:date="2023-08-25T13:07:00Z">
          <w:pPr>
            <w:spacing w:after="0" w:line="245" w:lineRule="auto"/>
            <w:jc w:val="both"/>
          </w:pPr>
        </w:pPrChange>
      </w:pPr>
      <w:ins w:id="17634" w:author="Sopheak Phorn" w:date="2023-07-28T14:56:00Z">
        <w:r w:rsidRPr="007723F5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17635" w:author="Sopheak Phorn" w:date="2023-07-28T14:5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ប្រ</w:t>
        </w:r>
        <w:r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17636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ធាន</w:t>
        </w:r>
        <w:r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lang w:val="ca-ES"/>
            <w:rPrChange w:id="17637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បទ</w:t>
        </w:r>
        <w:r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17638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ទី១</w:t>
        </w:r>
      </w:ins>
      <w:ins w:id="17639" w:author="Sopheak" w:date="2023-07-28T21:58:00Z">
        <w:r w:rsidR="001773F6" w:rsidRPr="00790616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17640" w:author="Sopheak" w:date="2023-07-28T21:59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៖​</w:t>
        </w:r>
      </w:ins>
      <w:ins w:id="17641" w:author="Sopheak" w:date="2023-07-28T21:59:00Z">
        <w:r w:rsidR="00790616" w:rsidRPr="008922FA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lang w:val="ca-ES"/>
            <w:rPrChange w:id="17642" w:author="Sopheak Phorn" w:date="2023-08-03T08:38:00Z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4"/>
                <w:szCs w:val="24"/>
              </w:rPr>
            </w:rPrChange>
          </w:rPr>
          <w:t xml:space="preserve"> </w:t>
        </w:r>
      </w:ins>
      <w:ins w:id="17643" w:author="Sopheak Phorn" w:date="2023-07-28T14:56:00Z">
        <w:del w:id="17644" w:author="Sopheak" w:date="2023-07-28T21:58:00Z">
          <w:r w:rsidRPr="00790616" w:rsidDel="001773F6">
            <w:rPr>
              <w:rFonts w:ascii="Khmer MEF1" w:hAnsi="Khmer MEF1" w:cs="Khmer MEF1"/>
              <w:b/>
              <w:bCs/>
              <w:color w:val="000000" w:themeColor="text1"/>
              <w:spacing w:val="-2"/>
              <w:sz w:val="24"/>
              <w:szCs w:val="24"/>
              <w:cs/>
              <w:rPrChange w:id="17645" w:author="Sopheak" w:date="2023-07-28T21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  <w:r w:rsidRPr="00790616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17646" w:author="Sopheak" w:date="2023-07-28T21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ការអនុវត្តបទបញ្ជាផ្ទៃក្នុងសម្រាប់គ្រប់គ្រងមន្ត្រីរបស់អាជ្ញាធរសេវាហិរញ្ញវត្ថុ</w:t>
        </w:r>
        <w:r w:rsidRPr="007723F5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647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មិនមែនធនាគារ</w:t>
        </w:r>
      </w:ins>
    </w:p>
    <w:p w14:paraId="3D713565" w14:textId="5E70995A" w:rsid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648" w:author="Sopheak Phorn" w:date="2023-07-28T14:58:00Z"/>
          <w:rFonts w:ascii="Khmer MEF1" w:hAnsi="Khmer MEF1" w:cs="Khmer MEF1"/>
          <w:color w:val="000000" w:themeColor="text1"/>
          <w:spacing w:val="-4"/>
          <w:szCs w:val="22"/>
          <w:lang w:val="en-GB"/>
        </w:rPr>
        <w:pPrChange w:id="17649" w:author="Sopheak Phorn" w:date="2023-08-25T13:07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17650" w:author="Sopheak Phorn" w:date="2023-07-28T14:56:00Z"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651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</w:t>
        </w:r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ca-ES"/>
            <w:rPrChange w:id="17652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វិនិច្ឆ័</w:t>
        </w:r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653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យ</w:t>
        </w:r>
        <w:r w:rsidRPr="007723F5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654" w:author="Sopheak Phorn" w:date="2023-07-28T14:5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  <w:ins w:id="17655" w:author="Sopheak Phorn" w:date="2023-07-28T14:57:00Z">
        <w:r>
          <w:rPr>
            <w:rFonts w:ascii="Khmer MEF1" w:hAnsi="Khmer MEF1" w:cs="Khmer MEF1" w:hint="cs"/>
            <w:color w:val="000000" w:themeColor="text1"/>
            <w:sz w:val="24"/>
            <w:szCs w:val="24"/>
            <w:cs/>
          </w:rPr>
          <w:t xml:space="preserve"> </w:t>
        </w:r>
      </w:ins>
      <w:ins w:id="17656" w:author="Sopheak Phorn" w:date="2023-07-28T14:56:00Z">
        <w:r w:rsidRPr="007723F5">
          <w:rPr>
            <w:rFonts w:ascii="Khmer MEF1" w:hAnsi="Khmer MEF1" w:cs="Khmer MEF1"/>
            <w:color w:val="000000" w:themeColor="text1"/>
            <w:spacing w:val="-4"/>
            <w:szCs w:val="22"/>
            <w:cs/>
            <w:lang w:val="en-GB"/>
            <w:rPrChange w:id="17657" w:author="Sopheak Phorn" w:date="2023-07-28T14:57:00Z">
              <w:rPr>
                <w:rFonts w:ascii="Khmer MEF1" w:hAnsi="Khmer MEF1" w:cs="Khmer MEF1"/>
                <w:color w:val="FF0000"/>
                <w:spacing w:val="-4"/>
                <w:szCs w:val="22"/>
                <w:cs/>
                <w:lang w:val="en-GB"/>
              </w:rPr>
            </w:rPrChange>
          </w:rPr>
          <w:t>ប្រកាសលេខ ០៤៧ អ.ស.ហ.ប្រក ចុះថ្ងៃទី១៤ ខែតុលា ឆ្នាំ២០២២ ស្ដីពីការ ដាក់ឱ្យអនុវត្តបទបញ្ជាផ្ទៃក្នុងសម្រាប់គ្រប់គ្រងមន្ត្រីរបស់អាជ្ញាធរសេវាហិរញ្ញវត្ថុមិនមែនធនាគ</w:t>
        </w:r>
      </w:ins>
      <w:ins w:id="17658" w:author="Sopheak Phorn" w:date="2023-08-04T11:20:00Z">
        <w:r w:rsidR="00C43CEC">
          <w:rPr>
            <w:rFonts w:ascii="Khmer MEF1" w:hAnsi="Khmer MEF1" w:cs="Khmer MEF1" w:hint="cs"/>
            <w:color w:val="000000" w:themeColor="text1"/>
            <w:spacing w:val="-4"/>
            <w:szCs w:val="22"/>
            <w:cs/>
            <w:lang w:val="en-GB"/>
          </w:rPr>
          <w:t>ារ</w:t>
        </w:r>
      </w:ins>
    </w:p>
    <w:p w14:paraId="04D8531A" w14:textId="161EFA33" w:rsidR="007723F5" w:rsidRP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659" w:author="Sopheak Phorn" w:date="2023-07-28T14:56:00Z"/>
          <w:rFonts w:ascii="Khmer MEF1" w:hAnsi="Khmer MEF1" w:cs="Khmer MEF1"/>
          <w:color w:val="000000" w:themeColor="text1"/>
          <w:spacing w:val="-4"/>
          <w:szCs w:val="22"/>
          <w:lang w:val="en-GB"/>
          <w:rPrChange w:id="17660" w:author="Sopheak Phorn" w:date="2023-07-28T14:58:00Z">
            <w:rPr>
              <w:ins w:id="17661" w:author="Sopheak Phorn" w:date="2023-07-28T14:56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7662" w:author="Sopheak Phorn" w:date="2023-08-25T13:07:00Z">
          <w:pPr>
            <w:spacing w:after="0" w:line="245" w:lineRule="auto"/>
            <w:jc w:val="both"/>
          </w:pPr>
        </w:pPrChange>
      </w:pPr>
      <w:ins w:id="17663" w:author="Sopheak Phorn" w:date="2023-07-28T14:56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664" w:author="Sopheak Phorn" w:date="2023-07-28T14:5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 xml:space="preserve">ប្រធានបទទី២៖ 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665" w:author="Sopheak Phorn" w:date="2023-07-28T14:5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</w:p>
    <w:p w14:paraId="4DBCCE2C" w14:textId="3B9350AE" w:rsidR="007723F5" w:rsidRP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666" w:author="Sopheak Phorn" w:date="2023-07-28T14:56:00Z"/>
          <w:rFonts w:ascii="Khmer MEF1" w:hAnsi="Khmer MEF1" w:cs="Khmer MEF1"/>
          <w:color w:val="000000" w:themeColor="text1"/>
          <w:sz w:val="24"/>
          <w:szCs w:val="24"/>
          <w:rPrChange w:id="17667" w:author="Sopheak Phorn" w:date="2023-07-28T14:58:00Z">
            <w:rPr>
              <w:ins w:id="17668" w:author="Sopheak Phorn" w:date="2023-07-28T14:56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7669" w:author="Sopheak Phorn" w:date="2023-08-25T13:07:00Z">
          <w:pPr>
            <w:pStyle w:val="ListParagraph"/>
            <w:numPr>
              <w:numId w:val="94"/>
            </w:numPr>
            <w:spacing w:after="0" w:line="252" w:lineRule="auto"/>
            <w:ind w:left="1134" w:hanging="425"/>
            <w:jc w:val="both"/>
          </w:pPr>
        </w:pPrChange>
      </w:pPr>
      <w:ins w:id="17670" w:author="Sopheak Phorn" w:date="2023-07-28T14:56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671" w:author="Sopheak Phorn" w:date="2023-07-28T14:5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672" w:author="Sopheak Phorn" w:date="2023-07-28T14:5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  <w:ins w:id="17673" w:author="Sopheak Phorn" w:date="2023-07-28T14:59:00Z">
        <w:r w:rsidR="00D75AFA">
          <w:rPr>
            <w:rFonts w:ascii="Khmer MEF1" w:hAnsi="Khmer MEF1" w:cs="Khmer MEF1" w:hint="cs"/>
            <w:color w:val="000000" w:themeColor="text1"/>
            <w:sz w:val="24"/>
            <w:szCs w:val="24"/>
            <w:cs/>
          </w:rPr>
          <w:t xml:space="preserve"> </w:t>
        </w:r>
      </w:ins>
      <w:ins w:id="17674" w:author="Sopheak Phorn" w:date="2023-07-28T14:56:00Z">
        <w:r w:rsidRPr="00D75AFA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7675" w:author="Sopheak Phorn" w:date="2023-07-28T14:58:00Z">
              <w:rPr>
                <w:rFonts w:ascii="Khmer MEF1" w:hAnsi="Khmer MEF1" w:cs="Khmer MEF1"/>
                <w:color w:val="FF0000"/>
                <w:spacing w:val="8"/>
                <w:sz w:val="24"/>
                <w:szCs w:val="24"/>
                <w:cs/>
              </w:rPr>
            </w:rPrChange>
          </w:rPr>
          <w:t>ប្រកាស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676" w:author="Sopheak Phorn" w:date="2023-07-28T14:5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លេខ ០១០ អ.ស.ហ.ប្រក ចុះថ្ងៃទី០៨ ខែតុលា ឆ្នាំ២០២១ ស្ដីពីលក្ខន្តិកៈនៃមន្ត្រីលក្ខន្តិកៈរបស់អាជ្ញាធរសេវាហិរញ្ញវត្ថុមិនមែនធនាគារ</w:t>
        </w:r>
      </w:ins>
    </w:p>
    <w:p w14:paraId="5F3E3BE9" w14:textId="062CFBD3" w:rsidR="007723F5" w:rsidRPr="007723F5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677" w:author="Sopheak Phorn" w:date="2023-07-28T14:56:00Z"/>
          <w:rFonts w:ascii="Khmer MEF1" w:hAnsi="Khmer MEF1" w:cs="Khmer MEF1"/>
          <w:b/>
          <w:bCs/>
          <w:color w:val="000000" w:themeColor="text1"/>
          <w:sz w:val="24"/>
          <w:szCs w:val="24"/>
          <w:rPrChange w:id="17678" w:author="Sopheak Phorn" w:date="2023-07-28T14:57:00Z">
            <w:rPr>
              <w:ins w:id="17679" w:author="Sopheak Phorn" w:date="2023-07-28T14:56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7680" w:author="Sopheak Phorn" w:date="2023-08-25T13:07:00Z">
          <w:pPr>
            <w:spacing w:after="0" w:line="245" w:lineRule="auto"/>
            <w:ind w:left="709"/>
            <w:jc w:val="both"/>
          </w:pPr>
        </w:pPrChange>
      </w:pPr>
      <w:ins w:id="17681" w:author="Sopheak Phorn" w:date="2023-07-28T14:56:00Z">
        <w:r w:rsidRPr="007723F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682" w:author="Sopheak Phorn" w:date="2023-07-28T14:57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 xml:space="preserve">ប្រធានបទទី៣៖ 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7683" w:author="Sopheak Phorn" w:date="2023-07-28T14:59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រៀបចំបទប្បញ្ញត្តិពាក់ព័ន្ធការគ្រប់គ្រងគុណភាពសវនកម្ម</w:t>
        </w:r>
      </w:ins>
    </w:p>
    <w:p w14:paraId="718D2FE2" w14:textId="77777777" w:rsidR="007723F5" w:rsidRPr="00D75AFA" w:rsidRDefault="007723F5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7684" w:author="Sopheak Phorn" w:date="2023-07-28T14:56:00Z"/>
          <w:rFonts w:ascii="Khmer MEF1" w:hAnsi="Khmer MEF1" w:cs="Khmer MEF1"/>
          <w:b/>
          <w:bCs/>
          <w:color w:val="000000" w:themeColor="text1"/>
          <w:sz w:val="24"/>
          <w:szCs w:val="24"/>
          <w:rPrChange w:id="17685" w:author="Sopheak Phorn" w:date="2023-07-28T14:59:00Z">
            <w:rPr>
              <w:ins w:id="17686" w:author="Sopheak Phorn" w:date="2023-07-28T14:56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7687" w:author="Sopheak Phorn" w:date="2023-08-25T13:07:00Z">
          <w:pPr>
            <w:spacing w:after="0" w:line="252" w:lineRule="auto"/>
            <w:ind w:firstLine="720"/>
            <w:jc w:val="both"/>
          </w:pPr>
        </w:pPrChange>
      </w:pPr>
      <w:ins w:id="17688" w:author="Sopheak Phorn" w:date="2023-07-28T14:56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7689" w:author="Sopheak Phorn" w:date="2023-07-28T14:59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លក្ខណៈវិនិច្ឆ័យ៖ </w:t>
        </w:r>
      </w:ins>
    </w:p>
    <w:p w14:paraId="5072F3ED" w14:textId="77777777" w:rsidR="007723F5" w:rsidRPr="00D75AFA" w:rsidRDefault="007723F5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17690" w:author="Sopheak Phorn" w:date="2023-07-28T14:56:00Z"/>
          <w:rFonts w:ascii="Khmer MEF1" w:hAnsi="Khmer MEF1" w:cs="Khmer MEF1"/>
          <w:color w:val="000000" w:themeColor="text1"/>
          <w:spacing w:val="-4"/>
          <w:sz w:val="24"/>
          <w:szCs w:val="24"/>
          <w:lang w:val="en-GB"/>
          <w:rPrChange w:id="17691" w:author="Sopheak Phorn" w:date="2023-07-28T15:00:00Z">
            <w:rPr>
              <w:ins w:id="17692" w:author="Sopheak Phorn" w:date="2023-07-28T14:56:00Z"/>
              <w:rFonts w:ascii="Khmer MEF1" w:hAnsi="Khmer MEF1" w:cs="Khmer MEF1"/>
              <w:color w:val="FF0000"/>
              <w:spacing w:val="-4"/>
              <w:sz w:val="24"/>
              <w:szCs w:val="24"/>
              <w:lang w:val="en-GB"/>
            </w:rPr>
          </w:rPrChange>
        </w:rPr>
        <w:pPrChange w:id="17693" w:author="Sopheak Phorn" w:date="2023-08-25T13:07:00Z">
          <w:pPr>
            <w:pStyle w:val="ListParagraph"/>
            <w:numPr>
              <w:numId w:val="93"/>
            </w:numPr>
            <w:spacing w:after="0" w:line="240" w:lineRule="auto"/>
            <w:ind w:left="1069" w:hanging="360"/>
            <w:jc w:val="both"/>
          </w:pPr>
        </w:pPrChange>
      </w:pPr>
      <w:ins w:id="17694" w:author="Sopheak Phorn" w:date="2023-07-28T14:56:00Z"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695" w:author="Sopheak Phorn" w:date="2023-07-28T15:0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lastRenderedPageBreak/>
          <w:t>អនុក្រឹត្យលេខ ១១៣អនក្រ.បក ចុះថ្ងៃទី១៤ ខែកក្កដា ឆ្នាំ២០២១ ស្ដីពីការរៀបចំនិង​ការ</w:t>
        </w:r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lang w:val="en-GB"/>
            <w:rPrChange w:id="17696" w:author="Sopheak Phorn" w:date="2023-07-28T15:0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en-GB"/>
              </w:rPr>
            </w:rPrChange>
          </w:rPr>
          <w:t>​​</w:t>
        </w:r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697" w:author="Sopheak Phorn" w:date="2023-07-28T15:00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ប្រព្រឹត្តទៅរបស់អង្គភាពក្រោមឱវាទរបស់អាជ្ញាធរសេវាហិរញ្ញវត្ថុមិនមែនធនាគារ</w:t>
        </w:r>
      </w:ins>
    </w:p>
    <w:p w14:paraId="6504AAA1" w14:textId="77777777" w:rsidR="007723F5" w:rsidRPr="00D75AFA" w:rsidRDefault="007723F5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17698" w:author="Sopheak Phorn" w:date="2023-07-28T15:02:00Z"/>
          <w:rFonts w:ascii="Khmer MEF1" w:hAnsi="Khmer MEF1" w:cs="Khmer MEF1"/>
          <w:color w:val="000000" w:themeColor="text1"/>
          <w:sz w:val="24"/>
          <w:szCs w:val="24"/>
          <w:rPrChange w:id="17699" w:author="Sopheak Phorn" w:date="2023-07-28T15:02:00Z">
            <w:rPr>
              <w:ins w:id="17700" w:author="Sopheak Phorn" w:date="2023-07-28T15:02:00Z"/>
              <w:rFonts w:ascii="Khmer MEF1" w:hAnsi="Khmer MEF1" w:cs="Khmer MEF1"/>
              <w:color w:val="000000" w:themeColor="text1"/>
              <w:spacing w:val="-4"/>
              <w:sz w:val="24"/>
              <w:szCs w:val="24"/>
              <w:lang w:val="en-GB"/>
            </w:rPr>
          </w:rPrChange>
        </w:rPr>
        <w:pPrChange w:id="17701" w:author="Sopheak Phorn" w:date="2023-08-25T13:07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17702" w:author="Sopheak Phorn" w:date="2023-07-28T14:56:00Z">
        <w:r w:rsidRPr="007723F5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703" w:author="Sopheak Phorn" w:date="2023-07-28T14:57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ប្រកាសលេខ ០០៧ អ.ស.ហ.ប្រក ចុះថ្ងៃទី១ ខែតុលា ឆ្នាំ ២០២១ ស្ដីពី​ការរៀបចំ​និង​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17704" w:author="Sopheak Phorn" w:date="2023-07-28T15:0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ប្រព្រឹត្ត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lang w:val="en-GB"/>
            <w:rPrChange w:id="17705" w:author="Sopheak Phorn" w:date="2023-07-28T15:0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lang w:val="en-GB"/>
              </w:rPr>
            </w:rPrChange>
          </w:rPr>
          <w:t>​​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en-GB"/>
            <w:rPrChange w:id="17706" w:author="Sopheak Phorn" w:date="2023-07-28T15:0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ទៅនៃនាយ​កដ្ឋាន និងអង្គភាពក្រោមឱវាទរបស់និយ័តករគណនេយ្យ​និងសវនកម្ម</w:t>
        </w:r>
        <w:r w:rsidRPr="007723F5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7707" w:author="Sopheak Phorn" w:date="2023-07-28T14:57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​</w:t>
        </w:r>
      </w:ins>
    </w:p>
    <w:p w14:paraId="35914267" w14:textId="0466FF12" w:rsidR="00343981" w:rsidRPr="00E33574" w:rsidDel="007723F5" w:rsidRDefault="00D75AFA">
      <w:pPr>
        <w:spacing w:after="0" w:line="233" w:lineRule="auto"/>
        <w:jc w:val="both"/>
        <w:rPr>
          <w:ins w:id="17708" w:author="User" w:date="2022-09-16T11:35:00Z"/>
          <w:del w:id="17709" w:author="Sopheak Phorn" w:date="2023-07-28T14:56:00Z"/>
          <w:rFonts w:ascii="Khmer MEF1" w:hAnsi="Khmer MEF1" w:cs="Khmer MEF1"/>
          <w:sz w:val="24"/>
          <w:szCs w:val="24"/>
          <w:lang w:val="ca-ES"/>
          <w:rPrChange w:id="17710" w:author="Kem Sereyboth" w:date="2023-07-19T16:59:00Z">
            <w:rPr>
              <w:ins w:id="17711" w:author="User" w:date="2022-09-16T11:35:00Z"/>
              <w:del w:id="17712" w:author="Sopheak Phorn" w:date="2023-07-28T14:56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17713" w:author="Sopheak Phorn" w:date="2023-08-03T14:19:00Z">
          <w:pPr>
            <w:spacing w:after="0" w:line="240" w:lineRule="auto"/>
          </w:pPr>
        </w:pPrChange>
      </w:pPr>
      <w:ins w:id="17714" w:author="Sopheak Phorn" w:date="2023-07-28T15:02:00Z">
        <w:r>
          <w:rPr>
            <w:rFonts w:ascii="Khmer MEF1" w:hAnsi="Khmer MEF1" w:cs="Khmer MEF1"/>
            <w:b/>
            <w:bCs/>
            <w:sz w:val="24"/>
            <w:szCs w:val="24"/>
            <w:cs/>
          </w:rPr>
          <w:tab/>
        </w:r>
      </w:ins>
      <w:ins w:id="17715" w:author="Windows User" w:date="2022-09-05T23:26:00Z">
        <w:del w:id="17716" w:author="Kem Sereyboth" w:date="2023-07-11T13:06:00Z">
          <w:r w:rsidR="000537CF" w:rsidRPr="00F55550" w:rsidDel="00400DB4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</w:del>
        <w:del w:id="17717" w:author="Kem Sereiboth" w:date="2022-09-13T11:32:00Z"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>ក</w:delText>
          </w:r>
          <w:r w:rsidR="000537CF" w:rsidRPr="006E6058" w:rsidDel="005F46DE">
            <w:rPr>
              <w:rFonts w:ascii="Khmer MEF1" w:hAnsi="Khmer MEF1" w:cs="Khmer MEF1"/>
              <w:sz w:val="24"/>
              <w:szCs w:val="24"/>
              <w:lang w:val="ca-ES"/>
              <w:rPrChange w:id="17718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 xml:space="preserve">ប្រធានបទទី១ </w:delText>
          </w:r>
          <w:r w:rsidR="000537CF" w:rsidRPr="006E6058" w:rsidDel="005F46DE">
            <w:rPr>
              <w:rFonts w:ascii="Khmer MEF1" w:hAnsi="Khmer MEF1" w:cs="Khmer MEF1"/>
              <w:sz w:val="24"/>
              <w:szCs w:val="24"/>
              <w:lang w:val="ca-ES"/>
              <w:rPrChange w:id="17719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>ត្រូវ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ដាក់បញ្ចូលនូវចំណងជើងរបស់ប្រធានបទ និង</w:delText>
          </w:r>
          <w:r w:rsidR="000537CF" w:rsidRPr="00F55550" w:rsidDel="005F46DE">
            <w:rPr>
              <w:rFonts w:ascii="Khmer MEF1" w:hAnsi="Khmer MEF1" w:cs="Khmer MEF1"/>
              <w:sz w:val="24"/>
              <w:szCs w:val="24"/>
              <w:cs/>
            </w:rPr>
            <w:delText>រៀបរាប់អំពីលក្ខណៈវិនិច្ឆ័យ សវនកម្មទៅតាមឋានានុក្រមនៃបទប្បញ្ញត្តិជាធរមាន</w:delText>
          </w:r>
          <w:r w:rsidR="000537CF" w:rsidRPr="006E6058" w:rsidDel="005F46DE">
            <w:rPr>
              <w:rFonts w:ascii="Khmer MEF1" w:hAnsi="Khmer MEF1" w:cs="Khmer MEF1"/>
              <w:sz w:val="24"/>
              <w:szCs w:val="24"/>
              <w:lang w:val="ca-ES"/>
              <w:rPrChange w:id="17720" w:author="Sopheak Phorn" w:date="2023-07-28T09:15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17721" w:author="Kem Sereiboth" w:date="2022-09-15T09:43:00Z">
        <w:del w:id="17722" w:author="Kem Sereyboth" w:date="2023-07-19T15:07:00Z">
          <w:r w:rsidR="00343981" w:rsidRPr="00E33574" w:rsidDel="00944A50">
            <w:rPr>
              <w:rFonts w:ascii="Khmer MEF1" w:hAnsi="Khmer MEF1" w:cs="Khmer MEF1"/>
              <w:b/>
              <w:bCs/>
              <w:sz w:val="24"/>
              <w:szCs w:val="24"/>
              <w:cs/>
              <w:rPrChange w:id="17723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ក</w:delText>
          </w:r>
          <w:r w:rsidR="00343981" w:rsidRPr="006E6058" w:rsidDel="00944A50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17724" w:author="Sopheak Phorn" w:date="2023-07-28T09:15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-</w:delText>
          </w:r>
        </w:del>
        <w:del w:id="17725" w:author="Sopheak Phorn" w:date="2023-07-28T14:56:00Z">
          <w:r w:rsidR="00343981" w:rsidRPr="00E33574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rPrChange w:id="1772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ប្រធានបទទី១៖ </w:delText>
          </w:r>
        </w:del>
      </w:ins>
      <w:ins w:id="17727" w:author="Kem Sereyboth" w:date="2023-07-11T13:06:00Z">
        <w:del w:id="17728" w:author="Sopheak Phorn" w:date="2023-07-28T14:56:00Z"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72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400DB4" w:rsidRPr="00E33574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7730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73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ដែលប​ម្រើ​ការនៅ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lang w:val="ca-ES"/>
              <w:rPrChange w:id="1773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73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400DB4" w:rsidRPr="00E33574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7734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400DB4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73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736" w:author="Kem Sereiboth" w:date="2022-09-15T09:43:00Z">
        <w:del w:id="17737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rPrChange w:id="1773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រចនាសម្ព័ន្ធនៃការគ្រប់គ្រង</w:delText>
          </w:r>
        </w:del>
      </w:ins>
    </w:p>
    <w:p w14:paraId="40D6894E" w14:textId="1CF88FEF" w:rsidR="00E509C8" w:rsidRPr="006B38F8" w:rsidDel="007723F5" w:rsidRDefault="00E509C8">
      <w:pPr>
        <w:spacing w:after="0" w:line="233" w:lineRule="auto"/>
        <w:jc w:val="both"/>
        <w:rPr>
          <w:ins w:id="17739" w:author="Kem Sereiboth" w:date="2022-09-29T13:22:00Z"/>
          <w:del w:id="17740" w:author="Sopheak Phorn" w:date="2023-07-28T14:56:00Z"/>
          <w:rFonts w:ascii="Khmer MEF1" w:hAnsi="Khmer MEF1" w:cs="Khmer MEF1"/>
          <w:sz w:val="24"/>
          <w:szCs w:val="24"/>
          <w:lang w:val="ca-ES"/>
          <w:rPrChange w:id="17741" w:author="Kem Sereyboth" w:date="2023-07-25T15:41:00Z">
            <w:rPr>
              <w:ins w:id="17742" w:author="Kem Sereiboth" w:date="2022-09-29T13:22:00Z"/>
              <w:del w:id="17743" w:author="Sopheak Phorn" w:date="2023-07-28T14:56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7744" w:author="Sopheak Phorn" w:date="2023-08-03T14:19:00Z">
          <w:pPr>
            <w:spacing w:after="0" w:line="240" w:lineRule="auto"/>
          </w:pPr>
        </w:pPrChange>
      </w:pPr>
      <w:ins w:id="17745" w:author="User" w:date="2022-09-16T11:35:00Z">
        <w:del w:id="17746" w:author="Sopheak Phorn" w:date="2023-07-28T14:56:00Z">
          <w:r w:rsidRPr="006B38F8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747" w:author="Kem Sereyboth" w:date="2023-07-25T15:4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6B38F8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748" w:author="Kem Sereyboth" w:date="2023-07-25T15:4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7749" w:author="Kem Sereyboth" w:date="2023-07-11T13:09:00Z">
        <w:del w:id="17750" w:author="Sopheak Phorn" w:date="2023-07-28T14:56:00Z">
          <w:r w:rsidR="00400DB4" w:rsidRPr="006B38F8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17751" w:author="Kem Sereyboth" w:date="2023-07-25T15:44:00Z">
                <w:rPr>
                  <w:rFonts w:cs="MoolBoran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400DB4" w:rsidRPr="006B38F8" w:rsidDel="007723F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752" w:author="Kem Sereyboth" w:date="2023-07-25T15:44:00Z">
                <w:rPr>
                  <w:rFonts w:cs="MoolBoran"/>
                  <w:cs/>
                </w:rPr>
              </w:rPrChange>
            </w:rPr>
            <w:delText>ប្រកាសលេខ ០៤៧ អ.ស.ហ.ប្រក ចុះថ្ងៃទី១៤ ខែតុលា ឆ្នាំ២០២២ ស្ដីពី</w:delText>
          </w:r>
        </w:del>
      </w:ins>
      <w:ins w:id="17753" w:author="Kem Sereyboth" w:date="2023-07-25T15:44:00Z">
        <w:del w:id="17754" w:author="Sopheak Phorn" w:date="2023-07-28T14:56:00Z">
          <w:r w:rsidR="006B38F8" w:rsidRPr="006B38F8" w:rsidDel="007723F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7755" w:author="Kem Sereyboth" w:date="2023-07-25T15:4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7756" w:author="Kem Sereyboth" w:date="2023-07-11T13:09:00Z">
        <w:del w:id="17757" w:author="Sopheak Phorn" w:date="2023-07-28T14:56:00Z">
          <w:r w:rsidR="00400DB4" w:rsidRPr="006B38F8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758" w:author="Kem Sereyboth" w:date="2023-07-25T15:41:00Z">
                <w:rPr>
                  <w:rFonts w:cs="MoolBoran"/>
                  <w:cs/>
                </w:rPr>
              </w:rPrChange>
            </w:rPr>
            <w:delText>ការដាក់ឱ្យអនុវត្តបទបញ្ជាផ្ទៃក្នុងសម្រាប់គ្រប់គ្រងមន្ត្រីរបស់អាជ្ញាធរសេវាហិរញ្ញវត្ថុមិនមែនធនាគារ</w:delText>
          </w:r>
        </w:del>
      </w:ins>
    </w:p>
    <w:p w14:paraId="644C57FC" w14:textId="597CBF46" w:rsidR="00083A81" w:rsidRPr="00E33574" w:rsidDel="007723F5" w:rsidRDefault="00083A81">
      <w:pPr>
        <w:spacing w:after="0" w:line="233" w:lineRule="auto"/>
        <w:jc w:val="both"/>
        <w:rPr>
          <w:ins w:id="17759" w:author="Kem Sereiboth" w:date="2022-09-15T09:43:00Z"/>
          <w:del w:id="17760" w:author="Sopheak Phorn" w:date="2023-07-28T14:56:00Z"/>
          <w:rFonts w:ascii="Khmer MEF1" w:hAnsi="Khmer MEF1" w:cs="Khmer MEF1"/>
          <w:sz w:val="24"/>
          <w:szCs w:val="24"/>
          <w:u w:val="single"/>
          <w:lang w:val="ca-ES"/>
          <w:rPrChange w:id="17761" w:author="Kem Sereyboth" w:date="2023-07-19T16:59:00Z">
            <w:rPr>
              <w:ins w:id="17762" w:author="Kem Sereiboth" w:date="2022-09-15T09:43:00Z"/>
              <w:del w:id="17763" w:author="Sopheak Phorn" w:date="2023-07-28T14:56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7764" w:author="Sopheak Phorn" w:date="2023-08-03T14:19:00Z">
          <w:pPr>
            <w:spacing w:after="0" w:line="240" w:lineRule="auto"/>
          </w:pPr>
        </w:pPrChange>
      </w:pPr>
      <w:ins w:id="17765" w:author="Kem Sereiboth" w:date="2022-09-29T13:22:00Z">
        <w:del w:id="17766" w:author="Sopheak Phorn" w:date="2023-07-28T14:56:00Z">
          <w:r w:rsidRPr="00E33574" w:rsidDel="007723F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67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ច្បាប់ស្តីពី</w:delText>
          </w:r>
          <w:r w:rsidRPr="00E33574" w:rsidDel="007723F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7768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ការរៀបចំនិងការប្រព្រឹត្តទៅនៃអាជ្ញា</w:delText>
          </w:r>
          <w:r w:rsidRPr="00E33574" w:rsidDel="007723F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69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ធរសេវាហិរញ្ញវត្ថុ</w:delText>
          </w:r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7770" w:author="Kem Sereyboth" w:date="2023-07-19T16:59:00Z">
                <w:rPr>
                  <w:rFonts w:ascii="Khmer MEF1" w:hAnsi="Khmer MEF1" w:cs="Khmer MEF1"/>
                  <w:color w:val="000000" w:themeColor="text1"/>
                  <w:spacing w:val="2"/>
                  <w:sz w:val="16"/>
                  <w:szCs w:val="24"/>
                  <w:cs/>
                </w:rPr>
              </w:rPrChange>
            </w:rPr>
            <w:delText>មិនមែនធនាគារ</w:delText>
          </w:r>
        </w:del>
      </w:ins>
      <w:ins w:id="17771" w:author="Kem Sereiboth" w:date="2022-09-29T13:24:00Z">
        <w:del w:id="17772" w:author="Sopheak Phorn" w:date="2023-07-28T14:56:00Z"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77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774" w:author="Kem Sereiboth" w:date="2022-09-29T13:22:00Z">
        <w:del w:id="17775" w:author="Sopheak Phorn" w:date="2023-07-28T14:56:00Z"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777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ចុះ</w:delText>
          </w:r>
          <w:bookmarkStart w:id="17777" w:name="_Hlk115695053"/>
          <w:r w:rsidRPr="00E33574" w:rsidDel="007723F5">
            <w:rPr>
              <w:rFonts w:ascii="Khmer MEF1" w:hAnsi="Khmer MEF1" w:cs="Khmer MEF1"/>
              <w:spacing w:val="14"/>
              <w:sz w:val="24"/>
              <w:szCs w:val="24"/>
              <w:cs/>
              <w:lang w:val="ca-ES"/>
              <w:rPrChange w:id="1777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ថ្ងៃទី</w:delText>
          </w:r>
          <w:r w:rsidRPr="00E33574" w:rsidDel="007723F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777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១៦</w:delText>
          </w:r>
        </w:del>
      </w:ins>
      <w:ins w:id="17780" w:author="User" w:date="2022-10-02T23:19:00Z">
        <w:del w:id="17781" w:author="Sopheak Phorn" w:date="2023-07-28T14:56:00Z">
          <w:r w:rsidR="00A826E2" w:rsidRPr="00E33574" w:rsidDel="007723F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77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7783" w:author="User" w:date="2022-10-02T23:20:00Z">
        <w:del w:id="17784" w:author="Sopheak Phorn" w:date="2023-07-28T14:56:00Z">
          <w:r w:rsidR="00A826E2"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7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ខែមករា</w:delText>
          </w:r>
        </w:del>
      </w:ins>
      <w:ins w:id="17786" w:author="Kem Sereiboth" w:date="2022-09-29T13:22:00Z">
        <w:del w:id="17787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78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ខែ</w:delText>
          </w:r>
        </w:del>
      </w:ins>
      <w:ins w:id="17789" w:author="Kem Sereiboth" w:date="2022-09-29T13:25:00Z">
        <w:del w:id="17790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7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7792" w:author="Kem Sereiboth" w:date="2022-09-29T13:24:00Z">
        <w:del w:id="17793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77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7795" w:author="Kem Sereiboth" w:date="2022-09-29T13:23:00Z">
        <w:del w:id="17796" w:author="Sopheak Phorn" w:date="2023-07-28T14:56:00Z">
          <w:r w:rsidRPr="00E33574" w:rsidDel="007723F5">
            <w:rPr>
              <w:rFonts w:ascii="Khmer MEF1" w:hAnsi="Khmer MEF1" w:cs="Khmer MEF1"/>
              <w:sz w:val="24"/>
              <w:szCs w:val="24"/>
              <w:lang w:val="ca-ES"/>
              <w:rPrChange w:id="177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17798" w:author="Kem Sereiboth" w:date="2022-09-29T13:22:00Z">
        <w:del w:id="17799" w:author="Sopheak Phorn" w:date="2023-07-28T14:56:00Z">
          <w:r w:rsidRPr="00F55550" w:rsidDel="007723F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មករា ឆ្នាំ២០២២</w:delText>
          </w:r>
        </w:del>
      </w:ins>
      <w:bookmarkEnd w:id="17777"/>
    </w:p>
    <w:p w14:paraId="45B82119" w14:textId="30406853" w:rsidR="00343981" w:rsidRPr="00E33574" w:rsidDel="007723F5" w:rsidRDefault="00EE1196">
      <w:pPr>
        <w:spacing w:after="0" w:line="233" w:lineRule="auto"/>
        <w:jc w:val="both"/>
        <w:rPr>
          <w:ins w:id="17800" w:author="Kem Sereiboth" w:date="2022-09-16T09:47:00Z"/>
          <w:del w:id="17801" w:author="Sopheak Phorn" w:date="2023-07-28T14:56:00Z"/>
          <w:rFonts w:ascii="Khmer MEF1" w:hAnsi="Khmer MEF1" w:cs="Khmer MEF1"/>
          <w:strike/>
          <w:sz w:val="24"/>
          <w:szCs w:val="24"/>
          <w:lang w:val="ca-ES"/>
          <w:rPrChange w:id="17802" w:author="Kem Sereyboth" w:date="2023-07-19T16:59:00Z">
            <w:rPr>
              <w:ins w:id="17803" w:author="Kem Sereiboth" w:date="2022-09-16T09:47:00Z"/>
              <w:del w:id="17804" w:author="Sopheak Phorn" w:date="2023-07-28T14:5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7805" w:author="Sopheak Phorn" w:date="2023-08-03T14:19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17806" w:author="Kem Sereiboth" w:date="2022-09-16T09:52:00Z">
        <w:del w:id="17807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78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យោង</w:delText>
          </w:r>
          <w:r w:rsidR="00594B1C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78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មាត្រា</w:delText>
          </w:r>
        </w:del>
      </w:ins>
      <w:ins w:id="17810" w:author="Kem Sereiboth" w:date="2022-09-20T10:25:00Z">
        <w:del w:id="17811" w:author="Sopheak Phorn" w:date="2023-07-28T14:56:00Z">
          <w:r w:rsidR="00594B1C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78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៥៩</w:delText>
          </w:r>
        </w:del>
      </w:ins>
      <w:ins w:id="17813" w:author="Kem Sereiboth" w:date="2022-09-16T09:52:00Z">
        <w:del w:id="17814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rPrChange w:id="178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178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នៃ</w:delText>
          </w:r>
        </w:del>
      </w:ins>
      <w:ins w:id="17817" w:author="Kem Sereiboth" w:date="2022-09-15T09:43:00Z">
        <w:del w:id="17818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7819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អនុក្រឹត្យលេខ</w:delText>
          </w:r>
        </w:del>
      </w:ins>
      <w:ins w:id="17820" w:author="User" w:date="2022-10-05T18:45:00Z">
        <w:del w:id="17821" w:author="Sopheak Phorn" w:date="2023-07-28T14:56:00Z">
          <w:r w:rsidR="0022385E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78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7823" w:author="Kem Sereiboth" w:date="2022-09-15T09:43:00Z">
        <w:del w:id="17824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7825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១១៣ អនក្រ.បក ចុះថ្ងៃទី១៤ ខែកក្កដា ឆ្នាំ២០២១ ស្ដីពីកា</w:delText>
          </w:r>
        </w:del>
      </w:ins>
      <w:ins w:id="17826" w:author="Kem Sereiboth" w:date="2022-09-16T09:53:00Z">
        <w:del w:id="17827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78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829" w:author="Kem Sereiboth" w:date="2022-09-15T09:43:00Z">
        <w:del w:id="17830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7831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</w:delText>
          </w:r>
        </w:del>
      </w:ins>
      <w:ins w:id="17832" w:author="Kem Sereiboth" w:date="2022-09-16T09:52:00Z">
        <w:del w:id="17833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78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​​</w:delText>
          </w:r>
        </w:del>
      </w:ins>
      <w:ins w:id="17835" w:author="Kem Sereiboth" w:date="2022-09-16T09:53:00Z">
        <w:del w:id="17836" w:author="Sopheak Phorn" w:date="2023-07-28T14:56:00Z">
          <w:r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178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838" w:author="Kem Sereiboth" w:date="2022-09-15T09:43:00Z">
        <w:del w:id="17839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17840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រៀបចំនិងការប្រព្រឹត្ត</w:delText>
          </w:r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41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ទៅរបស់អង្គភាពក្រោមឱវាទរបស់អាជ្ញាធរសេវាហិរញ្ញវត្ថុមិនមែនធ</w:delText>
          </w:r>
        </w:del>
      </w:ins>
      <w:ins w:id="17842" w:author="Kem Sereiboth" w:date="2022-09-16T09:52:00Z">
        <w:del w:id="17843" w:author="Sopheak Phorn" w:date="2023-07-28T14:56:00Z">
          <w:r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845" w:author="Kem Sereiboth" w:date="2022-09-15T09:43:00Z">
        <w:del w:id="17846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47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នា</w:delText>
          </w:r>
        </w:del>
      </w:ins>
      <w:ins w:id="17848" w:author="Kem Sereiboth" w:date="2022-09-16T09:52:00Z">
        <w:del w:id="17849" w:author="Sopheak Phorn" w:date="2023-07-28T14:56:00Z">
          <w:r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851" w:author="Kem Sereiboth" w:date="2022-09-15T09:43:00Z">
        <w:del w:id="17852" w:author="Sopheak Phorn" w:date="2023-07-28T14:56:00Z">
          <w:r w:rsidR="00343981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53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គារ</w:delText>
          </w:r>
        </w:del>
      </w:ins>
    </w:p>
    <w:p w14:paraId="7A6CDA32" w14:textId="7BBE3DD1" w:rsidR="00EE1196" w:rsidRPr="00E33574" w:rsidDel="007723F5" w:rsidRDefault="00F522B5">
      <w:pPr>
        <w:spacing w:after="0" w:line="233" w:lineRule="auto"/>
        <w:jc w:val="both"/>
        <w:rPr>
          <w:ins w:id="17854" w:author="Kem Sereiboth" w:date="2022-09-15T09:45:00Z"/>
          <w:del w:id="17855" w:author="Sopheak Phorn" w:date="2023-07-28T14:56:00Z"/>
          <w:rFonts w:ascii="Khmer MEF1" w:hAnsi="Khmer MEF1" w:cs="Khmer MEF1"/>
          <w:strike/>
          <w:sz w:val="24"/>
          <w:szCs w:val="24"/>
          <w:lang w:val="ca-ES"/>
          <w:rPrChange w:id="17856" w:author="Kem Sereyboth" w:date="2023-07-19T16:59:00Z">
            <w:rPr>
              <w:ins w:id="17857" w:author="Kem Sereiboth" w:date="2022-09-15T09:45:00Z"/>
              <w:del w:id="17858" w:author="Sopheak Phorn" w:date="2023-07-28T14:56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7859" w:author="Sopheak Phorn" w:date="2023-08-03T14:19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17860" w:author="User" w:date="2022-09-22T13:34:00Z">
        <w:del w:id="17861" w:author="Sopheak Phorn" w:date="2023-07-28T14:56:00Z">
          <w:r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</w:delText>
          </w:r>
        </w:del>
      </w:ins>
      <w:ins w:id="17863" w:author="Kem Sereiboth" w:date="2022-09-16T09:47:00Z">
        <w:del w:id="1786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មាត្រា១០ថ្មី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នៃអនុក្រឹត្យលេខ</w:delText>
          </w:r>
        </w:del>
      </w:ins>
      <w:ins w:id="17868" w:author="User" w:date="2022-10-05T18:46:00Z">
        <w:del w:id="17869" w:author="Sopheak Phorn" w:date="2023-07-28T14:56:00Z">
          <w:r w:rsidR="0022385E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7871" w:author="Kem Sereiboth" w:date="2022-09-16T09:47:00Z">
        <w:del w:id="17872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១៤៣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អនក្រ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.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បក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ចុះថ្ងៃទី១៩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ខែសីហា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ឆ្នាំ២០២១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ស្តីពី</w:delText>
          </w:r>
        </w:del>
      </w:ins>
      <w:ins w:id="17887" w:author="Kem Sereiboth" w:date="2022-09-16T09:53:00Z">
        <w:del w:id="17888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890" w:author="Kem Sereiboth" w:date="2022-09-16T09:47:00Z">
        <w:del w:id="17891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17893" w:author="Kem Sereiboth" w:date="2022-09-16T09:53:00Z">
        <w:del w:id="1789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8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896" w:author="Kem Sereiboth" w:date="2022-09-16T09:47:00Z">
        <w:del w:id="17897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8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កែ</w:delText>
          </w:r>
        </w:del>
      </w:ins>
      <w:ins w:id="17899" w:author="Kem Sereiboth" w:date="2022-09-16T09:53:00Z">
        <w:del w:id="17900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9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902" w:author="Kem Sereiboth" w:date="2022-09-16T09:47:00Z">
        <w:del w:id="17903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9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17905" w:author="Kem Sereiboth" w:date="2022-09-16T09:53:00Z">
        <w:del w:id="17906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9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908" w:author="Kem Sereiboth" w:date="2022-09-16T09:47:00Z">
        <w:del w:id="17909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9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ម្រួ</w:delText>
          </w:r>
        </w:del>
      </w:ins>
      <w:ins w:id="17911" w:author="Kem Sereiboth" w:date="2022-09-16T09:53:00Z">
        <w:del w:id="17912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9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</w:del>
      </w:ins>
      <w:ins w:id="17914" w:author="Kem Sereiboth" w:date="2022-09-16T09:47:00Z">
        <w:del w:id="17915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9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លអនុក្រឹត្យ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០៣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អនក្រ.បក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ចុះថ្ងៃទី០៨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ខែមករា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ឆ្នាំ២០១៨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ស្តីពីកា</w:delText>
          </w:r>
        </w:del>
      </w:ins>
      <w:ins w:id="17930" w:author="Kem Sereiboth" w:date="2022-09-16T09:53:00Z">
        <w:del w:id="17931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933" w:author="Kem Sereiboth" w:date="2022-09-16T09:47:00Z">
        <w:del w:id="1793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របង្កើត</w:delText>
          </w:r>
        </w:del>
      </w:ins>
      <w:ins w:id="17936" w:author="Kem Sereiboth" w:date="2022-09-16T09:53:00Z">
        <w:del w:id="17937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939" w:author="Kem Sereiboth" w:date="2022-09-16T09:47:00Z">
        <w:del w:id="17940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គណៈ</w:delText>
          </w:r>
        </w:del>
      </w:ins>
      <w:ins w:id="17942" w:author="Kem Sereiboth" w:date="2022-09-16T09:53:00Z">
        <w:del w:id="17943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945" w:author="Kem Sereiboth" w:date="2022-09-16T09:47:00Z">
        <w:del w:id="17946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17948" w:author="Kem Sereiboth" w:date="2022-09-16T09:53:00Z">
        <w:del w:id="17949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</w:del>
      </w:ins>
      <w:ins w:id="17951" w:author="Kem Sereiboth" w:date="2022-09-16T09:47:00Z">
        <w:del w:id="17952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ម្មា</w:delText>
          </w:r>
        </w:del>
      </w:ins>
      <w:ins w:id="17954" w:author="Kem Sereiboth" w:date="2022-09-16T09:53:00Z">
        <w:del w:id="17955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5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-​</w:delText>
          </w:r>
        </w:del>
      </w:ins>
      <w:ins w:id="17957" w:author="Kem Sereiboth" w:date="2022-09-16T09:47:00Z">
        <w:del w:id="17958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ធិការប្រតិបត្តិ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179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EE1196" w:rsidRPr="00E33574" w:rsidDel="007723F5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179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និង</w:delText>
          </w:r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9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អគ្គលេខាធិការដ្ឋាននៃក្រុមប្រឹក្សាជាតិគាំពារសង្គម</w:delText>
          </w:r>
        </w:del>
      </w:ins>
      <w:ins w:id="17963" w:author="Kem Sereiboth" w:date="2022-09-16T09:52:00Z">
        <w:del w:id="17964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79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7966" w:author="Kem Sereiboth" w:date="2022-09-16T09:47:00Z">
        <w:del w:id="17967" w:author="Sopheak Phorn" w:date="2023-07-28T14:56:00Z">
          <w:r w:rsidR="00EE1196" w:rsidRPr="00E33574" w:rsidDel="007723F5">
            <w:rPr>
              <w:rFonts w:ascii="Khmer MEF1" w:hAnsi="Khmer MEF1" w:cs="Khmer MEF1"/>
              <w:strike/>
              <w:sz w:val="24"/>
              <w:szCs w:val="24"/>
              <w:lang w:val="ca-ES"/>
              <w:rPrChange w:id="179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</w:del>
      </w:ins>
    </w:p>
    <w:p w14:paraId="4ACE5BE7" w14:textId="74AFA24C" w:rsidR="00400DB4" w:rsidRPr="00E33574" w:rsidDel="007723F5" w:rsidRDefault="00343981">
      <w:pPr>
        <w:spacing w:after="0" w:line="233" w:lineRule="auto"/>
        <w:jc w:val="both"/>
        <w:rPr>
          <w:ins w:id="17969" w:author="Kem Sereyboth" w:date="2023-07-11T13:12:00Z"/>
          <w:del w:id="17970" w:author="Sopheak Phorn" w:date="2023-07-28T14:56:00Z"/>
          <w:rFonts w:ascii="Khmer MEF1" w:hAnsi="Khmer MEF1" w:cs="Khmer MEF1"/>
          <w:b/>
          <w:bCs/>
          <w:spacing w:val="-4"/>
          <w:sz w:val="24"/>
          <w:szCs w:val="24"/>
          <w:rPrChange w:id="17971" w:author="Kem Sereyboth" w:date="2023-07-19T16:59:00Z">
            <w:rPr>
              <w:ins w:id="17972" w:author="Kem Sereyboth" w:date="2023-07-11T13:12:00Z"/>
              <w:del w:id="17973" w:author="Sopheak Phorn" w:date="2023-07-28T14:56:00Z"/>
              <w:rFonts w:ascii="Khmer MEF1" w:hAnsi="Khmer MEF1" w:cs="Khmer MEF1"/>
              <w:b/>
              <w:bCs/>
              <w:color w:val="000000"/>
              <w:spacing w:val="4"/>
              <w:szCs w:val="22"/>
            </w:rPr>
          </w:rPrChange>
        </w:rPr>
        <w:pPrChange w:id="17974" w:author="Sopheak Phorn" w:date="2023-08-03T14:19:00Z">
          <w:pPr>
            <w:pStyle w:val="ListParagraph"/>
            <w:spacing w:after="0" w:line="240" w:lineRule="auto"/>
            <w:ind w:left="851" w:hanging="142"/>
            <w:jc w:val="both"/>
          </w:pPr>
        </w:pPrChange>
      </w:pPr>
      <w:ins w:id="17975" w:author="Kem Sereiboth" w:date="2022-09-15T09:47:00Z">
        <w:del w:id="17976" w:author="Sopheak Phorn" w:date="2023-07-28T14:56:00Z">
          <w:r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7977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ខ.</w:delText>
          </w:r>
        </w:del>
      </w:ins>
      <w:ins w:id="17978" w:author="Kem Sereiboth" w:date="2022-09-15T09:43:00Z">
        <w:del w:id="17979" w:author="Sopheak Phorn" w:date="2023-07-28T14:56:00Z">
          <w:r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7980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ប្រធានបទទី២៖</w:delText>
          </w:r>
        </w:del>
      </w:ins>
      <w:ins w:id="17981" w:author="Kem Sereiboth" w:date="2022-09-15T09:48:00Z">
        <w:del w:id="17982" w:author="Sopheak Phorn" w:date="2023-07-28T14:56:00Z">
          <w:r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798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Cs w:val="22"/>
                  <w:highlight w:val="cyan"/>
                  <w:cs/>
                </w:rPr>
              </w:rPrChange>
            </w:rPr>
            <w:delText xml:space="preserve"> </w:delText>
          </w:r>
        </w:del>
      </w:ins>
      <w:ins w:id="17984" w:author="Kem Sereiboth" w:date="2022-09-15T09:43:00Z">
        <w:del w:id="17985" w:author="Sopheak Phorn" w:date="2023-07-28T14:56:00Z">
          <w:r w:rsidRPr="00E33574" w:rsidDel="007723F5">
            <w:rPr>
              <w:rFonts w:ascii="Khmer MEF1" w:hAnsi="Khmer MEF1" w:cs="Khmer MEF1"/>
              <w:spacing w:val="-4"/>
              <w:sz w:val="24"/>
              <w:szCs w:val="24"/>
              <w:cs/>
              <w:rPrChange w:id="17986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ប្រភពចំណូល</w:delText>
          </w:r>
        </w:del>
      </w:ins>
      <w:ins w:id="17987" w:author="Kem Sereyboth" w:date="2023-07-11T13:12:00Z">
        <w:del w:id="17988" w:author="Sopheak Phorn" w:date="2023-07-28T14:56:00Z">
          <w:r w:rsidR="00400DB4" w:rsidRPr="00E33574" w:rsidDel="007723F5">
            <w:rPr>
              <w:rFonts w:ascii="Khmer MEF1" w:hAnsi="Khmer MEF1" w:cs="Khmer MEF1"/>
              <w:spacing w:val="-4"/>
              <w:sz w:val="24"/>
              <w:szCs w:val="24"/>
              <w:cs/>
              <w:rPrChange w:id="17989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7990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Cs w:val="22"/>
                  <w:cs/>
                </w:rPr>
              </w:rPrChange>
            </w:rPr>
            <w:delText>អ.ស.ហ.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7991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 </w:delText>
          </w:r>
          <w:r w:rsidR="00400DB4" w:rsidRPr="00E33574" w:rsidDel="007723F5">
            <w:rPr>
              <w:rFonts w:ascii="Khmer MEF1" w:hAnsi="Khmer MEF1" w:cs="Khmer MEF1"/>
              <w:spacing w:val="-4"/>
              <w:sz w:val="24"/>
              <w:szCs w:val="24"/>
              <w:cs/>
              <w:rPrChange w:id="17992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>ដែលបម្រើការនៅ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7993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 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7994" w:author="Kem Sereyboth" w:date="2023-07-19T16:59:00Z">
                <w:rPr>
                  <w:rFonts w:ascii="Khmer MEF1" w:hAnsi="Khmer MEF1" w:cs="Khmer MEF1"/>
                  <w:b/>
                  <w:bCs/>
                  <w:color w:val="000000"/>
                  <w:spacing w:val="4"/>
                  <w:szCs w:val="22"/>
                  <w:cs/>
                </w:rPr>
              </w:rPrChange>
            </w:rPr>
            <w:delText>ន.ស.ស.</w:delText>
          </w:r>
          <w:r w:rsidR="00400DB4" w:rsidRPr="00E33574" w:rsidDel="007723F5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7995" w:author="Kem Sereyboth" w:date="2023-07-19T16:59:00Z">
                <w:rPr>
                  <w:rFonts w:ascii="Khmer MEF1" w:hAnsi="Khmer MEF1" w:cs="Khmer MEF1"/>
                  <w:color w:val="000000"/>
                  <w:spacing w:val="4"/>
                  <w:szCs w:val="22"/>
                  <w:cs/>
                </w:rPr>
              </w:rPrChange>
            </w:rPr>
            <w:delText xml:space="preserve"> </w:delText>
          </w:r>
        </w:del>
      </w:ins>
    </w:p>
    <w:p w14:paraId="5C445C88" w14:textId="6850DD9A" w:rsidR="00045DEF" w:rsidRPr="006B38F8" w:rsidDel="00D75AFA" w:rsidRDefault="00400DB4">
      <w:pPr>
        <w:spacing w:after="0" w:line="233" w:lineRule="auto"/>
        <w:jc w:val="both"/>
        <w:rPr>
          <w:ins w:id="17996" w:author="Kem Sereyboth" w:date="2023-07-11T13:14:00Z"/>
          <w:del w:id="17997" w:author="Sopheak Phorn" w:date="2023-07-28T15:02:00Z"/>
          <w:rFonts w:ascii="Khmer MEF1" w:hAnsi="Khmer MEF1" w:cs="Khmer MEF1"/>
          <w:sz w:val="24"/>
          <w:szCs w:val="24"/>
          <w:lang w:val="ca-ES"/>
          <w:rPrChange w:id="17998" w:author="Kem Sereyboth" w:date="2023-07-25T15:41:00Z">
            <w:rPr>
              <w:ins w:id="17999" w:author="Kem Sereyboth" w:date="2023-07-11T13:14:00Z"/>
              <w:del w:id="18000" w:author="Sopheak Phorn" w:date="2023-07-28T15:02:00Z"/>
              <w:rFonts w:ascii="Khmer MEF1" w:hAnsi="Khmer MEF1" w:cs="Khmer MEF1"/>
              <w:color w:val="000000"/>
              <w:szCs w:val="22"/>
            </w:rPr>
          </w:rPrChange>
        </w:rPr>
        <w:pPrChange w:id="18001" w:author="Sopheak Phorn" w:date="2023-08-03T14:19:00Z">
          <w:pPr>
            <w:numPr>
              <w:numId w:val="52"/>
            </w:numPr>
            <w:spacing w:after="0" w:line="240" w:lineRule="auto"/>
            <w:ind w:left="2070" w:hanging="369"/>
            <w:jc w:val="both"/>
          </w:pPr>
        </w:pPrChange>
      </w:pPr>
      <w:ins w:id="18002" w:author="Kem Sereyboth" w:date="2023-07-11T13:13:00Z">
        <w:del w:id="18003" w:author="Sopheak Phorn" w:date="2023-07-28T14:56:00Z">
          <w:r w:rsidRPr="006B38F8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8004" w:author="Kem Sereyboth" w:date="2023-07-25T15:4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លក្ខណៈវិនិច្ឆ័យ៖</w:delText>
          </w:r>
        </w:del>
      </w:ins>
      <w:ins w:id="18005" w:author="Kem Sereyboth" w:date="2023-07-11T13:14:00Z">
        <w:del w:id="18006" w:author="Sopheak Phorn" w:date="2023-07-28T14:56:00Z">
          <w:r w:rsidR="00045DEF" w:rsidRPr="006B38F8" w:rsidDel="007723F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8007" w:author="Kem Sereyboth" w:date="2023-07-25T15:41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045DEF" w:rsidRPr="006B38F8" w:rsidDel="007723F5">
            <w:rPr>
              <w:rFonts w:ascii="Khmer MEF1" w:hAnsi="Khmer MEF1" w:cs="Khmer MEF1"/>
              <w:sz w:val="24"/>
              <w:szCs w:val="24"/>
              <w:cs/>
              <w:lang w:val="ca-ES"/>
              <w:rPrChange w:id="18008" w:author="Kem Sereyboth" w:date="2023-07-25T15:41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ប្រកាសលេខ០១០អ.ស.ហ.ប្រក ចុះថ្ងៃទី០៨ ខែតុលា ឆ្នាំ២០២១ ស្ដីពីលក្ខន្តិកៈនៃមន្ត្រីលក្ខន្តិកៈរបស់អាជ្ញាធរសេវាហិរញ្ញវត្ថុមិនមែនធនាគារ</w:delText>
          </w:r>
        </w:del>
      </w:ins>
    </w:p>
    <w:p w14:paraId="328C7E0B" w14:textId="459F9DE1" w:rsidR="00B619C6" w:rsidRPr="00C532AE" w:rsidRDefault="00B619C6">
      <w:pPr>
        <w:spacing w:after="0" w:line="233" w:lineRule="auto"/>
        <w:jc w:val="both"/>
        <w:rPr>
          <w:ins w:id="18009" w:author="Kem Sereyboth" w:date="2023-07-19T15:08:00Z"/>
          <w:rFonts w:ascii="Khmer MEF1" w:hAnsi="Khmer MEF1" w:cs="Khmer MEF1"/>
          <w:b/>
          <w:bCs/>
          <w:sz w:val="24"/>
          <w:szCs w:val="24"/>
          <w:lang w:val="ca-ES"/>
          <w:rPrChange w:id="18010" w:author="Kem Sereyboth" w:date="2023-07-26T16:26:00Z">
            <w:rPr>
              <w:ins w:id="18011" w:author="Kem Sereyboth" w:date="2023-07-19T15:08:00Z"/>
              <w:rFonts w:ascii="Khmer MEF1" w:hAnsi="Khmer MEF1" w:cs="Khmer MEF1"/>
              <w:b/>
              <w:bCs/>
              <w:color w:val="FF0000"/>
              <w:spacing w:val="-4"/>
              <w:sz w:val="24"/>
              <w:szCs w:val="24"/>
            </w:rPr>
          </w:rPrChange>
        </w:rPr>
        <w:pPrChange w:id="18012" w:author="Sopheak Phorn" w:date="2023-08-03T14:19:00Z">
          <w:pPr>
            <w:spacing w:after="0" w:line="228" w:lineRule="auto"/>
            <w:ind w:left="2410" w:hanging="1843"/>
          </w:pPr>
        </w:pPrChange>
      </w:pPr>
      <w:ins w:id="18013" w:author="Kem Sereyboth" w:date="2023-07-19T15:08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8014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ខ.សវ​ន</w:t>
        </w:r>
        <w:r w:rsidRPr="006E6058">
          <w:rPr>
            <w:rFonts w:ascii="Khmer MEF1" w:hAnsi="Khmer MEF1" w:cs="Khmer MEF1"/>
            <w:b/>
            <w:bCs/>
            <w:sz w:val="24"/>
            <w:szCs w:val="24"/>
            <w:lang w:val="ca-ES"/>
            <w:rPrChange w:id="18015" w:author="Sopheak Phorn" w:date="2023-07-28T09:15:00Z">
              <w:rPr>
                <w:rFonts w:ascii="Khmer MEF2" w:hAnsi="Khmer MEF2" w:cs="Khmer MEF2"/>
                <w:color w:val="FF0000"/>
                <w:sz w:val="24"/>
                <w:szCs w:val="24"/>
              </w:rPr>
            </w:rPrChange>
          </w:rPr>
          <w:t>​​</w:t>
        </w:r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18016" w:author="Kem Sereyboth" w:date="2023-07-26T16:26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កម្មសមិទ្ធកម្ម</w:t>
        </w:r>
      </w:ins>
    </w:p>
    <w:p w14:paraId="0A30E2F2" w14:textId="40D3A285" w:rsidR="00D75AFA" w:rsidRPr="00D75AFA" w:rsidRDefault="00D75AFA">
      <w:pPr>
        <w:pStyle w:val="ListParagraph"/>
        <w:numPr>
          <w:ilvl w:val="0"/>
          <w:numId w:val="71"/>
        </w:numPr>
        <w:spacing w:after="0" w:line="233" w:lineRule="auto"/>
        <w:ind w:hanging="153"/>
        <w:jc w:val="both"/>
        <w:rPr>
          <w:ins w:id="18017" w:author="Sopheak Phorn" w:date="2023-07-28T15:03:00Z"/>
          <w:rFonts w:ascii="Khmer MEF1" w:hAnsi="Khmer MEF1" w:cs="Khmer MEF1"/>
          <w:b/>
          <w:bCs/>
          <w:color w:val="000000" w:themeColor="text1"/>
          <w:sz w:val="24"/>
          <w:szCs w:val="24"/>
          <w:lang w:val="ca-ES"/>
          <w:rPrChange w:id="18018" w:author="Sopheak Phorn" w:date="2023-07-28T15:03:00Z">
            <w:rPr>
              <w:ins w:id="18019" w:author="Sopheak Phorn" w:date="2023-07-28T15:03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18020" w:author="Sopheak Phorn" w:date="2023-08-03T14:19:00Z">
          <w:pPr>
            <w:spacing w:after="0" w:line="233" w:lineRule="auto"/>
            <w:jc w:val="both"/>
          </w:pPr>
        </w:pPrChange>
      </w:pPr>
      <w:ins w:id="18021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18022" w:author="Sopheak Phorn" w:date="2023-07-28T15:04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ប្រធានបទទី៤៖</w:t>
        </w:r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18023" w:author="Sopheak Phorn" w:date="2023-07-28T15:04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ការរៀបចំសេចក្ដីព្រាងប្រកាសស្ដីពីការដាក់ឱ្យអនុវត្តស្ដង់ដាគណនេយ្យ</w:t>
        </w:r>
      </w:ins>
      <w:ins w:id="18024" w:author="Sopheak Phorn" w:date="2023-07-28T15:04:00Z"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18025" w:author="Sopheak Phorn" w:date="2023-07-28T15:04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ស</w:t>
        </w:r>
      </w:ins>
      <w:ins w:id="18026" w:author="Sopheak Phorn" w:date="2023-07-28T15:03:00Z">
        <w:r w:rsidRPr="00D75AFA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18027" w:author="Sopheak Phorn" w:date="2023-07-28T15:04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ម្រាប់</w:t>
        </w:r>
      </w:ins>
      <w:ins w:id="18028" w:author="Sopheak Phorn" w:date="2023-07-28T15:04:00Z">
        <w:r>
          <w:rPr>
            <w:rFonts w:ascii="Khmer MEF1" w:hAnsi="Khmer MEF1" w:cs="Khmer MEF1" w:hint="cs"/>
            <w:color w:val="000000" w:themeColor="text1"/>
            <w:sz w:val="24"/>
            <w:szCs w:val="24"/>
            <w:cs/>
          </w:rPr>
          <w:t>​</w:t>
        </w:r>
      </w:ins>
      <w:ins w:id="18029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030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គ្រឹះស្ថានសាធារណៈរដ្ឋបាល</w:t>
        </w:r>
      </w:ins>
    </w:p>
    <w:p w14:paraId="107F2686" w14:textId="77777777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031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032" w:author="Sopheak Phorn" w:date="2023-07-28T15:03:00Z">
            <w:rPr>
              <w:ins w:id="18033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034" w:author="Sopheak Phorn" w:date="2023-07-28T15:04:00Z">
          <w:pPr>
            <w:spacing w:after="0" w:line="233" w:lineRule="auto"/>
            <w:ind w:firstLine="720"/>
            <w:jc w:val="both"/>
          </w:pPr>
        </w:pPrChange>
      </w:pPr>
      <w:ins w:id="18035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036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037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78F59687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038" w:author="Sopheak Phorn" w:date="2023-07-28T15:03:00Z"/>
          <w:rFonts w:ascii="Khmer MEF1" w:hAnsi="Khmer MEF1" w:cs="Khmer MEF1"/>
          <w:color w:val="000000" w:themeColor="text1"/>
          <w:spacing w:val="-4"/>
          <w:sz w:val="24"/>
          <w:szCs w:val="24"/>
          <w:lang w:val="en-GB"/>
          <w:rPrChange w:id="18039" w:author="Sopheak Phorn" w:date="2023-07-28T15:03:00Z">
            <w:rPr>
              <w:ins w:id="18040" w:author="Sopheak Phorn" w:date="2023-07-28T15:03:00Z"/>
              <w:rFonts w:ascii="Khmer MEF1" w:hAnsi="Khmer MEF1" w:cs="Khmer MEF1"/>
              <w:color w:val="FF0000"/>
              <w:spacing w:val="-4"/>
              <w:sz w:val="24"/>
              <w:szCs w:val="24"/>
              <w:lang w:val="en-GB"/>
            </w:rPr>
          </w:rPrChange>
        </w:rPr>
        <w:pPrChange w:id="18041" w:author="Sopheak Phorn" w:date="2023-07-28T15:04:00Z">
          <w:pPr>
            <w:pStyle w:val="ListParagraph"/>
            <w:numPr>
              <w:numId w:val="95"/>
            </w:numPr>
            <w:spacing w:after="0" w:line="252" w:lineRule="auto"/>
            <w:ind w:left="1134" w:hanging="425"/>
            <w:jc w:val="both"/>
          </w:pPr>
        </w:pPrChange>
      </w:pPr>
      <w:ins w:id="18042" w:author="Sopheak Phorn" w:date="2023-07-28T15:03:00Z"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8043" w:author="Sopheak Phorn" w:date="2023-07-28T15:03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 xml:space="preserve">ផែនការសកម្មភាពប្រចាំឆ្នាំ២០២២ របស់ </w:t>
        </w:r>
        <w:r w:rsidRPr="007A4D55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en-GB"/>
            <w:rPrChange w:id="18044" w:author="Sopheak Phorn" w:date="2023-07-28T15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ន.គ.ស.</w:t>
        </w:r>
      </w:ins>
    </w:p>
    <w:p w14:paraId="15BB0BD0" w14:textId="543AE70C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045" w:author="Sopheak Phorn" w:date="2023-07-28T15:03:00Z"/>
          <w:rFonts w:ascii="Khmer MEF1" w:hAnsi="Khmer MEF1" w:cs="Khmer MEF1"/>
          <w:color w:val="000000" w:themeColor="text1"/>
          <w:spacing w:val="-4"/>
          <w:sz w:val="24"/>
          <w:szCs w:val="24"/>
          <w:lang w:val="en-GB"/>
          <w:rPrChange w:id="18046" w:author="Sopheak Phorn" w:date="2023-07-28T15:05:00Z">
            <w:rPr>
              <w:ins w:id="18047" w:author="Sopheak Phorn" w:date="2023-07-28T15:03:00Z"/>
              <w:color w:val="FF0000"/>
            </w:rPr>
          </w:rPrChange>
        </w:rPr>
        <w:pPrChange w:id="18048" w:author="Sopheak Phorn" w:date="2023-07-28T15:05:00Z">
          <w:pPr/>
        </w:pPrChange>
      </w:pPr>
      <w:ins w:id="18049" w:author="Sopheak Phorn" w:date="2023-07-28T15:03:00Z"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8050" w:author="Sopheak Phorn" w:date="2023-07-28T15:03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en-GB"/>
              </w:rPr>
            </w:rPrChange>
          </w:rPr>
          <w:t>ផែនការសកម្មភាពប្រចាំឆ្នាំ២០២២ របស់នាយកដ្ឋានបច្ចេកទេស</w:t>
        </w:r>
      </w:ins>
    </w:p>
    <w:p w14:paraId="43C0DB44" w14:textId="21ED5AB2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051" w:author="Sopheak Phorn" w:date="2023-07-28T15:03:00Z"/>
          <w:rFonts w:ascii="Khmer MEF1" w:hAnsi="Khmer MEF1" w:cs="Khmer MEF1"/>
          <w:color w:val="000000" w:themeColor="text1"/>
          <w:spacing w:val="8"/>
          <w:sz w:val="24"/>
          <w:szCs w:val="24"/>
          <w:rPrChange w:id="18052" w:author="Sopheak Phorn" w:date="2023-07-28T15:05:00Z">
            <w:rPr>
              <w:ins w:id="18053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054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055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056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ប្រធាន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18057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បទ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058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ទី៥៖ </w:t>
        </w:r>
        <w:r w:rsidRPr="00D75AFA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059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ការរៀបចំសេចក្ដីព្រាងប្រកាសស្ដីពីការដាក់ឱ្យអនុវត្តស្ដង់ដាគណនេយ្យសាមញ្ញកម្ពុជា </w:t>
        </w:r>
      </w:ins>
    </w:p>
    <w:p w14:paraId="58A8A797" w14:textId="01C98F69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060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061" w:author="Sopheak Phorn" w:date="2023-07-28T15:03:00Z">
            <w:rPr>
              <w:ins w:id="18062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063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064" w:author="Sopheak Phorn" w:date="2023-07-28T15:03:00Z">
        <w:r w:rsidRPr="007A4D55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065" w:author="Sopheak Phorn" w:date="2023-07-28T15:06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</w:t>
        </w:r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066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067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593232F5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068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069" w:author="Sopheak Phorn" w:date="2023-07-28T15:03:00Z">
            <w:rPr>
              <w:ins w:id="18070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071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bookmarkStart w:id="18072" w:name="_Hlk141453782"/>
      <w:ins w:id="18073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074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</w:t>
        </w:r>
        <w:r w:rsidRPr="00D75AFA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en-GB"/>
            <w:rPrChange w:id="18075" w:author="Sopheak Phorn" w:date="2023-07-28T15:05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សកម្មភាព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076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ប្រចាំឆ្នាំ២០២២ របស់ </w:t>
        </w:r>
        <w:r w:rsidRPr="007A4D5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077" w:author="Sopheak Phorn" w:date="2023-07-28T15:05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ន.គ.ស.</w:t>
        </w:r>
      </w:ins>
    </w:p>
    <w:p w14:paraId="75D9B871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078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079" w:author="Sopheak Phorn" w:date="2023-07-28T15:03:00Z">
            <w:rPr>
              <w:ins w:id="18080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081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082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083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របស់នាយកដ្ឋានបច្ចេកទេស</w:t>
        </w:r>
      </w:ins>
    </w:p>
    <w:bookmarkEnd w:id="18072"/>
    <w:p w14:paraId="3C85C648" w14:textId="7B9C91C0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084" w:author="Sopheak Phorn" w:date="2023-07-28T15:03:00Z"/>
          <w:rFonts w:ascii="Khmer MEF1" w:hAnsi="Khmer MEF1" w:cs="Khmer MEF1"/>
          <w:b/>
          <w:bCs/>
          <w:color w:val="000000" w:themeColor="text1"/>
          <w:spacing w:val="8"/>
          <w:sz w:val="24"/>
          <w:szCs w:val="24"/>
          <w:rPrChange w:id="18085" w:author="Sopheak Phorn" w:date="2023-07-28T15:03:00Z">
            <w:rPr>
              <w:ins w:id="18086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087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088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089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ប្រធាន</w:t>
        </w:r>
        <w:r w:rsidRPr="007A4D55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18090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បទ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091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ទី៦៖ </w:t>
        </w:r>
        <w:r w:rsidRPr="007A4D55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092" w:author="Sopheak Phorn" w:date="2023-07-28T15:05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ការរៀបចំប្រកាសស្ដីពីការគ្រប់គ្រងអាជ្ញាបណ្ណគណនេយ្យនិងសវនកម្ម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093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 </w:t>
        </w:r>
      </w:ins>
    </w:p>
    <w:p w14:paraId="73147C1D" w14:textId="2D2406EB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094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095" w:author="Sopheak Phorn" w:date="2023-07-28T15:03:00Z">
            <w:rPr>
              <w:ins w:id="18096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097" w:author="Sopheak Phorn" w:date="2023-07-28T15:05:00Z">
          <w:pPr>
            <w:spacing w:after="0" w:line="233" w:lineRule="auto"/>
            <w:ind w:firstLine="709"/>
            <w:jc w:val="both"/>
          </w:pPr>
        </w:pPrChange>
      </w:pPr>
      <w:ins w:id="18098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099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100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73EA5B12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101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102" w:author="Sopheak Phorn" w:date="2023-07-28T15:03:00Z">
            <w:rPr>
              <w:ins w:id="18103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104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105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106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ផែនការសកម្មភាពប្រចាំឆ្នាំ២០២២ របស់ </w:t>
        </w:r>
        <w:r w:rsidRPr="007A4D55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107" w:author="Sopheak Phorn" w:date="2023-07-28T15:0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ន.គ.ស.</w:t>
        </w:r>
      </w:ins>
    </w:p>
    <w:p w14:paraId="00B4A92B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108" w:author="Sopheak Phorn" w:date="2023-07-28T15:03:00Z"/>
          <w:rFonts w:ascii="Khmer MEF1" w:hAnsi="Khmer MEF1" w:cs="Khmer MEF1"/>
          <w:color w:val="000000" w:themeColor="text1"/>
          <w:szCs w:val="22"/>
          <w:lang w:val="en-GB"/>
          <w:rPrChange w:id="18109" w:author="Sopheak Phorn" w:date="2023-07-28T15:03:00Z">
            <w:rPr>
              <w:ins w:id="18110" w:author="Sopheak Phorn" w:date="2023-07-28T15:03:00Z"/>
              <w:rFonts w:ascii="Khmer MEF1" w:hAnsi="Khmer MEF1" w:cs="Khmer MEF1"/>
              <w:color w:val="FF0000"/>
              <w:szCs w:val="22"/>
              <w:lang w:val="en-GB"/>
            </w:rPr>
          </w:rPrChange>
        </w:rPr>
        <w:pPrChange w:id="18111" w:author="Sopheak Phorn" w:date="2023-07-28T15:05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112" w:author="Sopheak Phorn" w:date="2023-07-28T15:03:00Z">
        <w:r w:rsidRPr="007A4D55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18113" w:author="Sopheak Phorn" w:date="2023-07-28T15:06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ផែនការសកម្មភាពប្រចាំឆ្នាំ២០២២ </w:t>
        </w:r>
        <w:r w:rsidRPr="007A4D55">
          <w:rPr>
            <w:rFonts w:ascii="Khmer MEF1" w:hAnsi="Khmer MEF1" w:cs="Khmer MEF1"/>
            <w:color w:val="000000" w:themeColor="text1"/>
            <w:spacing w:val="6"/>
            <w:szCs w:val="22"/>
            <w:cs/>
            <w:lang w:val="en-GB"/>
            <w:rPrChange w:id="18114" w:author="Sopheak Phorn" w:date="2023-07-28T15:06:00Z">
              <w:rPr>
                <w:rFonts w:ascii="Khmer MEF1" w:hAnsi="Khmer MEF1" w:cs="Khmer MEF1"/>
                <w:color w:val="FF0000"/>
                <w:szCs w:val="22"/>
                <w:cs/>
                <w:lang w:val="en-GB"/>
              </w:rPr>
            </w:rPrChange>
          </w:rPr>
          <w:t>របស់នាយកដ្ឋានគ្រប់គ្រងវិជ្ជាជីវៈគណនេយ្យនិង</w:t>
        </w:r>
        <w:r w:rsidRPr="00D75AFA">
          <w:rPr>
            <w:rFonts w:ascii="Khmer MEF1" w:hAnsi="Khmer MEF1" w:cs="Khmer MEF1"/>
            <w:color w:val="000000" w:themeColor="text1"/>
            <w:szCs w:val="22"/>
            <w:cs/>
            <w:lang w:val="en-GB"/>
            <w:rPrChange w:id="18115" w:author="Sopheak Phorn" w:date="2023-07-28T15:03:00Z">
              <w:rPr>
                <w:rFonts w:ascii="Khmer MEF1" w:hAnsi="Khmer MEF1" w:cs="Khmer MEF1"/>
                <w:color w:val="FF0000"/>
                <w:szCs w:val="22"/>
                <w:cs/>
                <w:lang w:val="en-GB"/>
              </w:rPr>
            </w:rPrChange>
          </w:rPr>
          <w:t>សវនកម្ម</w:t>
        </w:r>
      </w:ins>
    </w:p>
    <w:p w14:paraId="2DCA9231" w14:textId="14EB196C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116" w:author="Sopheak Phorn" w:date="2023-07-28T15:03:00Z"/>
          <w:rFonts w:ascii="Khmer MEF1" w:hAnsi="Khmer MEF1" w:cs="Khmer MEF1"/>
          <w:b/>
          <w:bCs/>
          <w:color w:val="000000" w:themeColor="text1"/>
          <w:spacing w:val="8"/>
          <w:sz w:val="24"/>
          <w:szCs w:val="24"/>
          <w:rPrChange w:id="18117" w:author="Sopheak Phorn" w:date="2023-07-28T15:03:00Z">
            <w:rPr>
              <w:ins w:id="18118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119" w:author="Sopheak Phorn" w:date="2023-07-28T15:06:00Z">
          <w:pPr>
            <w:spacing w:after="0" w:line="233" w:lineRule="auto"/>
            <w:ind w:firstLine="709"/>
            <w:jc w:val="both"/>
          </w:pPr>
        </w:pPrChange>
      </w:pPr>
      <w:ins w:id="18120" w:author="Sopheak Phorn" w:date="2023-07-28T15:03:00Z">
        <w:r w:rsidRPr="005B4BC1">
          <w:rPr>
            <w:rFonts w:ascii="Khmer MEF1" w:hAnsi="Khmer MEF1" w:cs="Khmer MEF1"/>
            <w:b/>
            <w:bCs/>
            <w:color w:val="000000" w:themeColor="text1"/>
            <w:spacing w:val="10"/>
            <w:sz w:val="24"/>
            <w:szCs w:val="24"/>
            <w:cs/>
            <w:rPrChange w:id="18121" w:author="Sopheak Phorn" w:date="2023-07-28T15:06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ប្រធានបទទី៧៖ </w:t>
        </w:r>
        <w:r w:rsidRPr="005B4BC1">
          <w:rPr>
            <w:rFonts w:ascii="Khmer MEF1" w:hAnsi="Khmer MEF1" w:cs="Khmer MEF1"/>
            <w:color w:val="000000" w:themeColor="text1"/>
            <w:spacing w:val="10"/>
            <w:sz w:val="24"/>
            <w:szCs w:val="24"/>
            <w:cs/>
            <w:rPrChange w:id="18122" w:author="Sopheak Phorn" w:date="2023-07-28T15:06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ការពិនិត្យ ឬការធ្វើអធិការកិច្ចគុណភាពសវនកម្មដល់ទីកន្លែងសម្រាប់</w:t>
        </w:r>
        <w:r w:rsidRPr="007A4D55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123" w:author="Sopheak Phorn" w:date="2023-07-28T15:06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ក្រុមហ៊ុនសវនកម្មដែលទទួលអាជ្ញាបណ្ណពី</w:t>
        </w:r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124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 xml:space="preserve"> ន.គ.ស.</w:t>
        </w:r>
      </w:ins>
    </w:p>
    <w:p w14:paraId="4F5724CA" w14:textId="77777777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125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126" w:author="Sopheak Phorn" w:date="2023-07-28T15:03:00Z">
            <w:rPr>
              <w:ins w:id="18127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128" w:author="Sopheak Phorn" w:date="2023-07-28T15:07:00Z">
          <w:pPr>
            <w:spacing w:after="0" w:line="233" w:lineRule="auto"/>
            <w:ind w:firstLine="709"/>
            <w:jc w:val="both"/>
          </w:pPr>
        </w:pPrChange>
      </w:pPr>
      <w:ins w:id="18129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18130" w:author="Sopheak Phorn" w:date="2023-07-28T15:03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លក្ខណៈវិនិច្ឆ័យ៖</w:t>
        </w:r>
      </w:ins>
    </w:p>
    <w:p w14:paraId="5D2B2732" w14:textId="77777777" w:rsidR="00D75AFA" w:rsidRPr="00420FCE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131" w:author="Sopheak Phorn" w:date="2023-07-28T15:03:00Z"/>
          <w:rFonts w:ascii="Khmer MEF1" w:hAnsi="Khmer MEF1" w:cs="Khmer MEF1"/>
          <w:color w:val="000000" w:themeColor="text1"/>
          <w:spacing w:val="6"/>
          <w:sz w:val="24"/>
          <w:szCs w:val="24"/>
          <w:rPrChange w:id="18132" w:author="Sopheak Phorn" w:date="2023-07-28T15:07:00Z">
            <w:rPr>
              <w:ins w:id="18133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134" w:author="Sopheak Phorn" w:date="2023-07-28T15:07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135" w:author="Sopheak Phorn" w:date="2023-07-28T15:03:00Z">
        <w:r w:rsidRPr="00420FCE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18136" w:author="Sopheak Phorn" w:date="2023-07-28T15:0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ផែនការសកម្មភាពប្រចាំឆ្នាំ២០២២ របស់ </w:t>
        </w:r>
        <w:r w:rsidRPr="00420FCE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rPrChange w:id="18137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ន.គ.ស.</w:t>
        </w:r>
      </w:ins>
    </w:p>
    <w:p w14:paraId="5B8B882C" w14:textId="77777777" w:rsidR="00D75AFA" w:rsidRPr="00420FCE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138" w:author="Sopheak Phorn" w:date="2023-07-28T15:03:00Z"/>
          <w:rFonts w:ascii="Khmer MEF1" w:hAnsi="Khmer MEF1" w:cs="Khmer MEF1"/>
          <w:color w:val="000000" w:themeColor="text1"/>
          <w:spacing w:val="6"/>
          <w:sz w:val="24"/>
          <w:szCs w:val="24"/>
          <w:rPrChange w:id="18139" w:author="Sopheak Phorn" w:date="2023-07-28T15:07:00Z">
            <w:rPr>
              <w:ins w:id="18140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141" w:author="Sopheak Phorn" w:date="2023-07-28T15:07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142" w:author="Sopheak Phorn" w:date="2023-07-28T15:03:00Z">
        <w:r w:rsidRPr="00420FCE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18143" w:author="Sopheak Phorn" w:date="2023-07-28T15:0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របស់នាយកដ្ឋានគ្រប់គ្រង</w:t>
        </w:r>
        <w:r w:rsidRPr="00420FCE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18144" w:author="Sopheak Phorn" w:date="2023-07-28T15:07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វិជ្ជាជីវៈគណនេយ្យនិងសវនកម្ម</w:t>
        </w:r>
      </w:ins>
    </w:p>
    <w:p w14:paraId="12F3E61D" w14:textId="5AFFCD71" w:rsidR="00D75AFA" w:rsidRPr="00420FCE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145" w:author="Sopheak Phorn" w:date="2023-07-28T15:03:00Z"/>
          <w:rFonts w:ascii="Khmer MEF1" w:hAnsi="Khmer MEF1" w:cs="Khmer MEF1"/>
          <w:color w:val="000000" w:themeColor="text1"/>
          <w:spacing w:val="8"/>
          <w:sz w:val="24"/>
          <w:szCs w:val="24"/>
          <w:rPrChange w:id="18146" w:author="Sopheak Phorn" w:date="2023-07-28T15:07:00Z">
            <w:rPr>
              <w:ins w:id="18147" w:author="Sopheak Phorn" w:date="2023-07-28T15:03:00Z"/>
              <w:rFonts w:ascii="Khmer MEF1" w:hAnsi="Khmer MEF1" w:cs="Khmer MEF1"/>
              <w:b/>
              <w:bCs/>
              <w:color w:val="FF0000"/>
              <w:spacing w:val="8"/>
              <w:sz w:val="24"/>
              <w:szCs w:val="24"/>
            </w:rPr>
          </w:rPrChange>
        </w:rPr>
        <w:pPrChange w:id="18148" w:author="Sopheak Phorn" w:date="2023-07-28T15:07:00Z">
          <w:pPr>
            <w:spacing w:after="0" w:line="233" w:lineRule="auto"/>
            <w:ind w:firstLine="709"/>
            <w:jc w:val="both"/>
          </w:pPr>
        </w:pPrChange>
      </w:pPr>
      <w:ins w:id="18149" w:author="Sopheak Phorn" w:date="2023-07-28T15:03:00Z">
        <w:r w:rsidRPr="00856F38">
          <w:rPr>
            <w:rFonts w:ascii="Khmer MEF1" w:hAnsi="Khmer MEF1" w:cs="Khmer MEF1"/>
            <w:b/>
            <w:bCs/>
            <w:color w:val="000000" w:themeColor="text1"/>
            <w:spacing w:val="12"/>
            <w:sz w:val="24"/>
            <w:szCs w:val="24"/>
            <w:cs/>
            <w:rPrChange w:id="18150" w:author="Sopheak Phorn" w:date="2023-07-28T15:09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ប្រធានបទទី៨៖</w:t>
        </w:r>
      </w:ins>
      <w:ins w:id="18151" w:author="Sopheak Phorn" w:date="2023-07-28T15:09:00Z">
        <w:r w:rsidR="00856F38" w:rsidRPr="00856F38">
          <w:rPr>
            <w:rFonts w:ascii="Khmer MEF1" w:hAnsi="Khmer MEF1" w:cs="Khmer MEF1"/>
            <w:b/>
            <w:bCs/>
            <w:color w:val="000000" w:themeColor="text1"/>
            <w:spacing w:val="12"/>
            <w:sz w:val="24"/>
            <w:szCs w:val="24"/>
            <w:cs/>
            <w:rPrChange w:id="18152" w:author="Sopheak Phorn" w:date="2023-07-28T15:09:00Z">
              <w:rPr>
                <w:rFonts w:ascii="Khmer MEF1" w:hAnsi="Khmer MEF1" w:cs="Khmer MEF1"/>
                <w:b/>
                <w:bCs/>
                <w:color w:val="000000" w:themeColor="text1"/>
                <w:spacing w:val="10"/>
                <w:sz w:val="24"/>
                <w:szCs w:val="24"/>
                <w:cs/>
              </w:rPr>
            </w:rPrChange>
          </w:rPr>
          <w:t xml:space="preserve"> </w:t>
        </w:r>
      </w:ins>
      <w:ins w:id="18153" w:author="Sopheak Phorn" w:date="2023-07-28T15:03:00Z">
        <w:r w:rsidRPr="00856F38">
          <w:rPr>
            <w:rFonts w:ascii="Khmer MEF1" w:hAnsi="Khmer MEF1" w:cs="Khmer MEF1"/>
            <w:color w:val="000000" w:themeColor="text1"/>
            <w:spacing w:val="12"/>
            <w:sz w:val="24"/>
            <w:szCs w:val="24"/>
            <w:cs/>
            <w:rPrChange w:id="18154" w:author="Sopheak Phorn" w:date="2023-07-28T15:09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ការរៀបចំសេចក្ដីព្រាងប្រកាសស្ដីពីវិធាននិងនីតិវិធីនៃការដោះស្រាយ</w:t>
        </w:r>
        <w:r w:rsidRPr="00420FCE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18155" w:author="Sopheak Phorn" w:date="2023-07-28T15:07:00Z">
              <w:rPr>
                <w:rFonts w:ascii="Khmer MEF1" w:hAnsi="Khmer MEF1" w:cs="Khmer MEF1"/>
                <w:b/>
                <w:bCs/>
                <w:color w:val="FF0000"/>
                <w:spacing w:val="8"/>
                <w:sz w:val="24"/>
                <w:szCs w:val="24"/>
                <w:cs/>
              </w:rPr>
            </w:rPrChange>
          </w:rPr>
          <w:t>បណ្ដឹងតវ៉ា</w:t>
        </w:r>
      </w:ins>
    </w:p>
    <w:p w14:paraId="31CFB01E" w14:textId="23D57A95" w:rsidR="00D75AFA" w:rsidRPr="00D75AFA" w:rsidRDefault="00D75AFA">
      <w:pPr>
        <w:pStyle w:val="ListParagraph"/>
        <w:numPr>
          <w:ilvl w:val="0"/>
          <w:numId w:val="71"/>
        </w:numPr>
        <w:spacing w:after="0" w:line="228" w:lineRule="auto"/>
        <w:ind w:hanging="153"/>
        <w:jc w:val="both"/>
        <w:rPr>
          <w:ins w:id="18156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157" w:author="Sopheak Phorn" w:date="2023-07-28T15:03:00Z">
            <w:rPr>
              <w:ins w:id="18158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159" w:author="Sopheak Phorn" w:date="2023-07-28T15:08:00Z">
          <w:pPr>
            <w:spacing w:after="0" w:line="233" w:lineRule="auto"/>
            <w:ind w:firstLine="709"/>
            <w:jc w:val="both"/>
          </w:pPr>
        </w:pPrChange>
      </w:pPr>
      <w:ins w:id="18160" w:author="Sopheak Phorn" w:date="2023-07-28T15:03:00Z">
        <w:r w:rsidRPr="00D75AFA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161" w:author="Sopheak Phorn" w:date="2023-07-28T15:03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លក្ខណៈវិនិច្ឆ័យ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162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៖</w:t>
        </w:r>
      </w:ins>
    </w:p>
    <w:p w14:paraId="07A4309D" w14:textId="77777777" w:rsidR="00D75AFA" w:rsidRPr="00D75AFA" w:rsidRDefault="00D75AFA">
      <w:pPr>
        <w:pStyle w:val="ListParagraph"/>
        <w:numPr>
          <w:ilvl w:val="0"/>
          <w:numId w:val="96"/>
        </w:numPr>
        <w:spacing w:after="0" w:line="240" w:lineRule="auto"/>
        <w:ind w:left="1985" w:hanging="284"/>
        <w:jc w:val="both"/>
        <w:rPr>
          <w:ins w:id="18163" w:author="Sopheak Phorn" w:date="2023-07-28T15:03:00Z"/>
          <w:rFonts w:ascii="Khmer MEF1" w:hAnsi="Khmer MEF1" w:cs="Khmer MEF1"/>
          <w:color w:val="000000" w:themeColor="text1"/>
          <w:sz w:val="24"/>
          <w:szCs w:val="24"/>
          <w:rPrChange w:id="18164" w:author="Sopheak Phorn" w:date="2023-07-28T15:03:00Z">
            <w:rPr>
              <w:ins w:id="18165" w:author="Sopheak Phorn" w:date="2023-07-28T15:0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166" w:author="Sopheak Phorn" w:date="2023-07-28T15:08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167" w:author="Sopheak Phorn" w:date="2023-07-28T15:03:00Z"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168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ផែនការ</w:t>
        </w:r>
        <w:r w:rsidRPr="00420FCE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18169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សកម្មភាព</w:t>
        </w:r>
        <w:r w:rsidRPr="00D75AFA">
          <w:rPr>
            <w:rFonts w:ascii="Khmer MEF1" w:hAnsi="Khmer MEF1" w:cs="Khmer MEF1"/>
            <w:color w:val="000000" w:themeColor="text1"/>
            <w:sz w:val="24"/>
            <w:szCs w:val="24"/>
            <w:cs/>
            <w:rPrChange w:id="18170" w:author="Sopheak Phorn" w:date="2023-07-28T15:03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ប្រចាំឆ្នាំ២០២២ របស់ </w:t>
        </w:r>
        <w:r w:rsidRPr="00420FCE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18171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ន.គ.ស.</w:t>
        </w:r>
      </w:ins>
    </w:p>
    <w:p w14:paraId="40E9B5FA" w14:textId="77777777" w:rsidR="00D75AFA" w:rsidRPr="00420FCE" w:rsidRDefault="00D75AFA">
      <w:pPr>
        <w:pStyle w:val="ListParagraph"/>
        <w:numPr>
          <w:ilvl w:val="0"/>
          <w:numId w:val="96"/>
        </w:numPr>
        <w:spacing w:after="0" w:line="226" w:lineRule="auto"/>
        <w:ind w:left="1985" w:hanging="284"/>
        <w:jc w:val="both"/>
        <w:rPr>
          <w:ins w:id="18172" w:author="Sopheak Phorn" w:date="2023-07-28T15:03:00Z"/>
          <w:rFonts w:ascii="Khmer MEF1" w:hAnsi="Khmer MEF1" w:cs="Khmer MEF1"/>
          <w:spacing w:val="-10"/>
          <w:sz w:val="24"/>
          <w:szCs w:val="24"/>
          <w:rPrChange w:id="18173" w:author="Sopheak Phorn" w:date="2023-07-28T15:08:00Z">
            <w:rPr>
              <w:ins w:id="18174" w:author="Sopheak Phorn" w:date="2023-07-28T15:03:00Z"/>
              <w:rFonts w:ascii="Khmer MEF1" w:hAnsi="Khmer MEF1" w:cs="Khmer MEF1"/>
              <w:sz w:val="24"/>
              <w:szCs w:val="24"/>
            </w:rPr>
          </w:rPrChange>
        </w:rPr>
        <w:pPrChange w:id="18175" w:author="Sopheak Phorn" w:date="2023-08-25T16:18:00Z">
          <w:pPr>
            <w:pStyle w:val="ListParagraph"/>
            <w:numPr>
              <w:numId w:val="97"/>
            </w:numPr>
            <w:spacing w:after="0" w:line="233" w:lineRule="auto"/>
            <w:ind w:left="1134" w:hanging="425"/>
            <w:jc w:val="both"/>
          </w:pPr>
        </w:pPrChange>
      </w:pPr>
      <w:ins w:id="18176" w:author="Sopheak Phorn" w:date="2023-07-28T15:03:00Z">
        <w:r w:rsidRPr="00420FCE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18177" w:author="Sopheak Phorn" w:date="2023-07-28T15:0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lastRenderedPageBreak/>
          <w:t>ផែនការសកម្មភាពប្រចាំឆ្នាំ២០២២ របស់នាយកដ្ឋានកិច្ចការគតិយុត្ត និងអនុលោមភាព</w:t>
        </w:r>
      </w:ins>
    </w:p>
    <w:p w14:paraId="0A349103" w14:textId="6803C441" w:rsidR="00045DEF" w:rsidRPr="006E6058" w:rsidDel="00D75AFA" w:rsidRDefault="00045DEF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178" w:author="Kem Sereyboth" w:date="2023-07-11T13:15:00Z"/>
          <w:del w:id="18179" w:author="Sopheak Phorn" w:date="2023-07-28T15:03:00Z"/>
          <w:rFonts w:ascii="Khmer MEF1" w:hAnsi="Khmer MEF1" w:cs="Khmer MEF1"/>
          <w:sz w:val="24"/>
          <w:szCs w:val="24"/>
          <w:lang w:val="ca-ES"/>
          <w:rPrChange w:id="18180" w:author="Sopheak Phorn" w:date="2023-07-28T09:15:00Z">
            <w:rPr>
              <w:ins w:id="18181" w:author="Kem Sereyboth" w:date="2023-07-11T13:15:00Z"/>
              <w:del w:id="18182" w:author="Sopheak Phorn" w:date="2023-07-28T15:03:00Z"/>
              <w:rFonts w:ascii="Khmer MEF1" w:hAnsi="Khmer MEF1" w:cs="Khmer MEF1"/>
              <w:b/>
              <w:bCs/>
              <w:color w:val="FF0000"/>
              <w:spacing w:val="-4"/>
              <w:sz w:val="24"/>
              <w:szCs w:val="24"/>
            </w:rPr>
          </w:rPrChange>
        </w:rPr>
        <w:pPrChange w:id="18183" w:author="Sopheak Phorn" w:date="2023-08-25T16:18:00Z">
          <w:pPr>
            <w:spacing w:after="0"/>
            <w:ind w:left="2268" w:hanging="1701"/>
          </w:pPr>
        </w:pPrChange>
      </w:pPr>
      <w:ins w:id="18184" w:author="Kem Sereyboth" w:date="2023-07-11T13:15:00Z">
        <w:del w:id="18185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rPrChange w:id="18186" w:author="Kem Sereyboth" w:date="2023-07-25T15:45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 xml:space="preserve">ប្រធានបទទី៣៖ </w:delText>
          </w:r>
        </w:del>
      </w:ins>
      <w:bookmarkStart w:id="18187" w:name="_Hlk125098515"/>
      <w:ins w:id="18188" w:author="Kem Sereyboth" w:date="2023-07-11T13:21:00Z">
        <w:del w:id="18189" w:author="Sopheak Phorn" w:date="2023-07-28T15:03:00Z"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190" w:author="Kem Sereyboth" w:date="2023-07-25T15:45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</w:delText>
          </w:r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191" w:author="Kem Sereyboth" w:date="2023-07-25T15:45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សវ</w:delText>
          </w:r>
        </w:del>
      </w:ins>
      <w:ins w:id="18192" w:author="Kem Sereyboth" w:date="2023-07-25T15:44:00Z">
        <w:del w:id="18193" w:author="Sopheak Phorn" w:date="2023-07-28T15:03:00Z">
          <w:r w:rsidR="00E9104F" w:rsidRPr="006E6058" w:rsidDel="00D75AFA">
            <w:rPr>
              <w:rFonts w:ascii="Khmer MEF1" w:hAnsi="Khmer MEF1" w:cs="Khmer MEF1"/>
              <w:spacing w:val="-12"/>
              <w:sz w:val="24"/>
              <w:szCs w:val="24"/>
              <w:lang w:val="ca-ES"/>
              <w:rPrChange w:id="18194" w:author="Sopheak Phorn" w:date="2023-07-28T09:15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​​</w:delText>
          </w:r>
        </w:del>
      </w:ins>
      <w:ins w:id="18195" w:author="Kem Sereyboth" w:date="2023-07-11T13:21:00Z">
        <w:del w:id="18196" w:author="Sopheak Phorn" w:date="2023-07-28T15:03:00Z"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197" w:author="Kem Sereyboth" w:date="2023-07-25T15:45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ន</w:delText>
          </w:r>
        </w:del>
      </w:ins>
      <w:ins w:id="18198" w:author="Kem Sereyboth" w:date="2023-07-25T15:45:00Z">
        <w:del w:id="18199" w:author="Sopheak Phorn" w:date="2023-07-28T15:03:00Z">
          <w:r w:rsidR="00E9104F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200" w:author="Kem Sereyboth" w:date="2023-07-25T15:45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201" w:author="Kem Sereyboth" w:date="2023-07-11T13:21:00Z">
        <w:del w:id="18202" w:author="Sopheak Phorn" w:date="2023-07-28T15:03:00Z">
          <w:r w:rsidR="00557052" w:rsidRPr="00E9104F" w:rsidDel="00D75AFA">
            <w:rPr>
              <w:rFonts w:ascii="Khmer MEF1" w:hAnsi="Khmer MEF1" w:cs="Khmer MEF1"/>
              <w:spacing w:val="-12"/>
              <w:sz w:val="24"/>
              <w:szCs w:val="24"/>
              <w:cs/>
              <w:rPrChange w:id="18203" w:author="Kem Sereyboth" w:date="2023-07-25T15:45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កម្ម</w:delText>
          </w:r>
          <w:r w:rsidR="00557052" w:rsidRPr="00E33574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204" w:author="Kem Sereyboth" w:date="2023-07-19T16:59:00Z">
                <w:rPr>
                  <w:rFonts w:ascii="Khmer MEF1" w:hAnsi="Khmer MEF1" w:cs="Khmer MEF1"/>
                  <w:spacing w:val="6"/>
                  <w:szCs w:val="22"/>
                  <w:cs/>
                </w:rPr>
              </w:rPrChange>
            </w:rPr>
            <w:delText>ឯករាជ្យផ្តល់សេវាសវនកម្មក្នុងប្រព័ន្ធសន្តិសុខសង្គម</w:delText>
          </w:r>
        </w:del>
      </w:ins>
      <w:bookmarkEnd w:id="18187"/>
    </w:p>
    <w:p w14:paraId="4AE3B623" w14:textId="6EC2C4C3" w:rsidR="00557052" w:rsidRPr="006E6058" w:rsidDel="00D75AFA" w:rsidRDefault="00045DEF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205" w:author="Kem Sereyboth" w:date="2023-07-11T13:23:00Z"/>
          <w:del w:id="18206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207" w:author="Sopheak Phorn" w:date="2023-07-28T09:15:00Z">
            <w:rPr>
              <w:ins w:id="18208" w:author="Kem Sereyboth" w:date="2023-07-11T13:23:00Z"/>
              <w:del w:id="18209" w:author="Sopheak Phorn" w:date="2023-07-28T15:03:00Z"/>
            </w:rPr>
          </w:rPrChange>
        </w:rPr>
        <w:pPrChange w:id="18210" w:author="Sopheak Phorn" w:date="2023-08-25T16:18:00Z">
          <w:pPr>
            <w:pStyle w:val="ListParagraph"/>
            <w:numPr>
              <w:numId w:val="51"/>
            </w:numPr>
            <w:spacing w:after="0" w:line="240" w:lineRule="auto"/>
            <w:ind w:left="1980" w:hanging="270"/>
          </w:pPr>
        </w:pPrChange>
      </w:pPr>
      <w:ins w:id="18211" w:author="Kem Sereyboth" w:date="2023-07-11T13:15:00Z">
        <w:del w:id="18212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13" w:author="Kem Sereyboth" w:date="2023-07-19T16:59:00Z">
                <w:rPr>
                  <w:rFonts w:cs="MoolBoran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  <w:ins w:id="18214" w:author="Kem Sereyboth" w:date="2023-07-11T13:23:00Z">
        <w:del w:id="18215" w:author="Sopheak Phorn" w:date="2023-07-28T15:03:00Z">
          <w:r w:rsidR="00557052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216" w:author="Kem Sereyboth" w:date="2023-07-19T16:59:00Z">
                <w:rPr>
                  <w:rFonts w:cs="MoolBoran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="00557052"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217" w:author="Sopheak Phorn" w:date="2023-07-28T09:15:00Z">
                <w:rPr/>
              </w:rPrChange>
            </w:rPr>
            <w:delText>-</w:delText>
          </w:r>
          <w:r w:rsidR="00557052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218" w:author="Kem Sereyboth" w:date="2023-07-19T16:59:00Z">
                <w:rPr>
                  <w:rFonts w:cs="MoolBoran"/>
                  <w:cs/>
                </w:rPr>
              </w:rPrChange>
            </w:rPr>
            <w:delText>២០២៦</w:delText>
          </w:r>
        </w:del>
      </w:ins>
    </w:p>
    <w:p w14:paraId="113DF0B5" w14:textId="764F973F" w:rsidR="00DA0F63" w:rsidRPr="006E6058" w:rsidDel="00D75AFA" w:rsidRDefault="00557052">
      <w:pPr>
        <w:spacing w:after="0" w:line="226" w:lineRule="auto"/>
        <w:ind w:left="1985" w:hanging="1418"/>
        <w:rPr>
          <w:ins w:id="18219" w:author="Kem Sereyboth" w:date="2023-07-11T13:24:00Z"/>
          <w:del w:id="18220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221" w:author="Sopheak Phorn" w:date="2023-07-28T09:15:00Z">
            <w:rPr>
              <w:ins w:id="18222" w:author="Kem Sereyboth" w:date="2023-07-11T13:24:00Z"/>
              <w:del w:id="18223" w:author="Sopheak Phorn" w:date="2023-07-28T15:03:00Z"/>
              <w:rFonts w:ascii="Khmer MEF1" w:hAnsi="Khmer MEF1" w:cs="Khmer MEF1"/>
              <w:szCs w:val="22"/>
              <w:lang w:val="ca-ES"/>
            </w:rPr>
          </w:rPrChange>
        </w:rPr>
        <w:pPrChange w:id="18224" w:author="Sopheak Phorn" w:date="2023-08-25T16:18:00Z">
          <w:pPr>
            <w:spacing w:after="0" w:line="240" w:lineRule="auto"/>
            <w:ind w:firstLine="720"/>
            <w:jc w:val="both"/>
          </w:pPr>
        </w:pPrChange>
      </w:pPr>
      <w:ins w:id="18225" w:author="Kem Sereyboth" w:date="2023-07-11T13:24:00Z">
        <w:del w:id="18226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z w:val="24"/>
              <w:szCs w:val="24"/>
              <w:cs/>
              <w:rPrChange w:id="18227" w:author="Kem Sereyboth" w:date="2023-07-25T15:47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ប្រធានបទទី៤៖</w:delText>
          </w:r>
          <w:r w:rsidR="00DA0F63" w:rsidRPr="00E9104F" w:rsidDel="00D75AFA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18228" w:author="Kem Sereyboth" w:date="2023-07-25T15:46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DA0F63" w:rsidRPr="00E9104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229" w:author="Kem Sereyboth" w:date="2023-07-25T15:46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និងទម្រង់នៃរបាយការណ៍របស់</w:delText>
          </w:r>
          <w:r w:rsidR="00DA0F63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230" w:author="Kem Sereyboth" w:date="2023-07-19T16:59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ប្រតិបត្តិករសន្តិសុខសង្គម និងតួអង្គពាក់ព័ន្ធ</w:delText>
          </w:r>
        </w:del>
      </w:ins>
    </w:p>
    <w:p w14:paraId="2CE46ECC" w14:textId="6E38C0B2" w:rsidR="00DA0F63" w:rsidRPr="006E6058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231" w:author="Kem Sereyboth" w:date="2023-07-11T13:25:00Z"/>
          <w:del w:id="18232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233" w:author="Sopheak Phorn" w:date="2023-07-28T09:15:00Z">
            <w:rPr>
              <w:ins w:id="18234" w:author="Kem Sereyboth" w:date="2023-07-11T13:25:00Z"/>
              <w:del w:id="18235" w:author="Sopheak Phorn" w:date="2023-07-28T15:03:00Z"/>
              <w:rFonts w:ascii="Khmer MEF1" w:hAnsi="Khmer MEF1" w:cs="Khmer MEF1"/>
              <w:color w:val="FF0000"/>
              <w:spacing w:val="-4"/>
              <w:szCs w:val="22"/>
            </w:rPr>
          </w:rPrChange>
        </w:rPr>
        <w:pPrChange w:id="18236" w:author="Sopheak Phorn" w:date="2023-08-25T16:18:00Z">
          <w:pPr>
            <w:spacing w:after="0" w:line="240" w:lineRule="auto"/>
            <w:ind w:firstLine="851"/>
          </w:pPr>
        </w:pPrChange>
      </w:pPr>
      <w:ins w:id="18237" w:author="Kem Sereyboth" w:date="2023-07-11T13:25:00Z">
        <w:del w:id="18238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3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240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241" w:author="Sopheak Phorn" w:date="2023-07-28T09:15:00Z">
                <w:rPr>
                  <w:rFonts w:ascii="Khmer MEF1" w:hAnsi="Khmer MEF1" w:cs="Khmer MEF1"/>
                  <w:color w:val="FF0000"/>
                  <w:spacing w:val="-4"/>
                  <w:szCs w:val="22"/>
                </w:rPr>
              </w:rPrChange>
            </w:rPr>
            <w:delText>-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242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២០២៦</w:delText>
          </w:r>
        </w:del>
      </w:ins>
    </w:p>
    <w:p w14:paraId="6EBF3188" w14:textId="529AAD1E" w:rsidR="00A9645F" w:rsidRPr="006E6058" w:rsidDel="00D75AFA" w:rsidRDefault="00DA0F63">
      <w:pPr>
        <w:spacing w:after="0" w:line="226" w:lineRule="auto"/>
        <w:ind w:left="2127" w:hanging="1560"/>
        <w:jc w:val="both"/>
        <w:rPr>
          <w:ins w:id="18243" w:author="Kem Sereyboth" w:date="2023-07-11T13:26:00Z"/>
          <w:del w:id="18244" w:author="Sopheak Phorn" w:date="2023-07-28T15:03:00Z"/>
          <w:rFonts w:ascii="Khmer MEF1" w:hAnsi="Khmer MEF1" w:cs="Khmer MEF1"/>
          <w:szCs w:val="22"/>
          <w:lang w:val="ca-ES"/>
          <w:rPrChange w:id="18245" w:author="Sopheak Phorn" w:date="2023-07-28T09:15:00Z">
            <w:rPr>
              <w:ins w:id="18246" w:author="Kem Sereyboth" w:date="2023-07-11T13:26:00Z"/>
              <w:del w:id="18247" w:author="Sopheak Phorn" w:date="2023-07-28T15:03:00Z"/>
              <w:rFonts w:ascii="Khmer MEF1" w:hAnsi="Khmer MEF1" w:cs="Khmer MEF1"/>
              <w:color w:val="000000"/>
              <w:szCs w:val="22"/>
            </w:rPr>
          </w:rPrChange>
        </w:rPr>
        <w:pPrChange w:id="18248" w:author="Sopheak Phorn" w:date="2023-08-25T16:18:00Z">
          <w:pPr>
            <w:spacing w:after="0" w:line="240" w:lineRule="auto"/>
            <w:ind w:firstLine="567"/>
            <w:jc w:val="both"/>
          </w:pPr>
        </w:pPrChange>
      </w:pPr>
      <w:ins w:id="18249" w:author="Kem Sereyboth" w:date="2023-07-11T13:25:00Z">
        <w:del w:id="18250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8251" w:author="Kem Sereyboth" w:date="2023-07-25T15:47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ប្រធានបទទី៥៖</w:delText>
          </w:r>
        </w:del>
      </w:ins>
      <w:ins w:id="18252" w:author="Kem Sereyboth" w:date="2023-07-25T15:47:00Z">
        <w:del w:id="18253" w:author="Sopheak Phorn" w:date="2023-07-28T15:03:00Z">
          <w:r w:rsidR="00E9104F" w:rsidRPr="00E9104F" w:rsidDel="00D75AFA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18254" w:author="Kem Sereyboth" w:date="2023-07-25T15:47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255" w:author="Kem Sereyboth" w:date="2023-07-11T13:25:00Z">
        <w:del w:id="18256" w:author="Sopheak Phorn" w:date="2023-07-28T15:03:00Z">
          <w:r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8257" w:author="Kem Sereyboth" w:date="2023-07-25T15:47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</w:delText>
          </w:r>
        </w:del>
      </w:ins>
      <w:ins w:id="18258" w:author="Kem Sereyboth" w:date="2023-07-13T14:00:00Z">
        <w:del w:id="18259" w:author="Sopheak Phorn" w:date="2023-07-28T15:03:00Z">
          <w:r w:rsidR="008A2064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260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="008A2064" w:rsidRPr="006E6058" w:rsidDel="00D75AFA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8261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​​</w:delText>
          </w:r>
          <w:r w:rsidR="008A2064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262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ភា</w:delText>
          </w:r>
        </w:del>
      </w:ins>
      <w:ins w:id="18263" w:author="Kem Sereyboth" w:date="2023-07-25T15:47:00Z">
        <w:del w:id="18264" w:author="Sopheak Phorn" w:date="2023-07-28T15:03:00Z">
          <w:r w:rsidR="00E9104F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265" w:author="Kem Sereyboth" w:date="2023-07-25T15:47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266" w:author="Kem Sereyboth" w:date="2023-07-13T14:00:00Z">
        <w:del w:id="18267" w:author="Sopheak Phorn" w:date="2023-07-28T15:03:00Z">
          <w:r w:rsidR="008A2064" w:rsidRPr="00E9104F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268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​ព</w:delText>
          </w:r>
          <w:r w:rsidR="008A2064" w:rsidRPr="00E9104F" w:rsidDel="00D75AFA">
            <w:rPr>
              <w:rFonts w:ascii="Khmer MEF1" w:hAnsi="Khmer MEF1" w:cs="Khmer MEF1"/>
              <w:sz w:val="24"/>
              <w:szCs w:val="24"/>
              <w:cs/>
              <w:rPrChange w:id="18269" w:author="Kem Sereyboth" w:date="2023-07-25T15:47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270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 xml:space="preserve"> 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27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18272" w:author="Kem Sereyboth" w:date="2023-07-25T15:47:00Z">
        <w:del w:id="18273" w:author="Sopheak Phorn" w:date="2023-07-28T15:03:00Z">
          <w:r w:rsidR="00E9104F" w:rsidDel="00D75AFA">
            <w:rPr>
              <w:rFonts w:ascii="Khmer MEF1" w:hAnsi="Khmer MEF1" w:cs="Khmer MEF1" w:hint="cs"/>
              <w:spacing w:val="-10"/>
              <w:sz w:val="24"/>
              <w:szCs w:val="24"/>
              <w:cs/>
            </w:rPr>
            <w:delText>​</w:delText>
          </w:r>
        </w:del>
      </w:ins>
      <w:ins w:id="18274" w:author="Kem Sereyboth" w:date="2023-07-13T14:00:00Z">
        <w:del w:id="18275" w:author="Sopheak Phorn" w:date="2023-07-28T15:03:00Z"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276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277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ង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278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279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ហា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280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28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និ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282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283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ភ័</w:delText>
          </w:r>
          <w:r w:rsidR="008A2064" w:rsidRPr="006E6058" w:rsidDel="00D75AFA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8284" w:author="Sopheak Phorn" w:date="2023-07-28T09:15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</w:rPr>
              </w:rPrChange>
            </w:rPr>
            <w:delText>​​​</w:delText>
          </w:r>
          <w:r w:rsidR="008A2064" w:rsidRPr="00E33574" w:rsidDel="00D75AFA">
            <w:rPr>
              <w:rFonts w:ascii="Khmer MEF1" w:hAnsi="Khmer MEF1" w:cs="Khmer MEF1"/>
              <w:spacing w:val="-10"/>
              <w:sz w:val="24"/>
              <w:szCs w:val="24"/>
              <w:cs/>
              <w:rPrChange w:id="1828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យ​</w:delText>
          </w:r>
          <w:r w:rsidR="008A2064" w:rsidRPr="006E6058" w:rsidDel="00D75AFA">
            <w:rPr>
              <w:rFonts w:ascii="Khmer MEF1" w:hAnsi="Khmer MEF1" w:cs="Khmer MEF1"/>
              <w:sz w:val="24"/>
              <w:szCs w:val="24"/>
              <w:lang w:val="ca-ES"/>
              <w:rPrChange w:id="18286" w:author="Sopheak Phorn" w:date="2023-07-28T09:1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​​</w:delText>
          </w:r>
          <w:r w:rsidR="008A2064" w:rsidRPr="00E33574" w:rsidDel="00D75AFA">
            <w:rPr>
              <w:rFonts w:ascii="Khmer MEF1" w:hAnsi="Khmer MEF1" w:cs="Khmer MEF1"/>
              <w:sz w:val="24"/>
              <w:szCs w:val="24"/>
              <w:cs/>
              <w:rPrChange w:id="1828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</w:delText>
          </w:r>
          <w:r w:rsidR="008A2064" w:rsidRPr="006E6058" w:rsidDel="00D75AFA">
            <w:rPr>
              <w:rFonts w:ascii="Khmer MEF1" w:hAnsi="Khmer MEF1" w:cs="Khmer MEF1"/>
              <w:sz w:val="24"/>
              <w:szCs w:val="24"/>
              <w:lang w:val="ca-ES"/>
              <w:rPrChange w:id="18288" w:author="Sopheak Phorn" w:date="2023-07-28T09:15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​</w:delText>
          </w:r>
          <w:r w:rsidR="008A2064" w:rsidRPr="00E33574" w:rsidDel="00D75AFA">
            <w:rPr>
              <w:rFonts w:ascii="Khmer MEF1" w:hAnsi="Khmer MEF1" w:cs="Khmer MEF1"/>
              <w:sz w:val="24"/>
              <w:szCs w:val="24"/>
              <w:cs/>
              <w:rPrChange w:id="1828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ងារ</w:delText>
          </w:r>
        </w:del>
      </w:ins>
    </w:p>
    <w:p w14:paraId="0AA8FD78" w14:textId="6B8BC821" w:rsidR="00DA0F63" w:rsidRPr="006E6058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290" w:author="Kem Sereyboth" w:date="2023-07-11T13:26:00Z"/>
          <w:del w:id="18291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292" w:author="Sopheak Phorn" w:date="2023-07-28T09:15:00Z">
            <w:rPr>
              <w:ins w:id="18293" w:author="Kem Sereyboth" w:date="2023-07-11T13:26:00Z"/>
              <w:del w:id="18294" w:author="Sopheak Phorn" w:date="2023-07-28T15:03:00Z"/>
              <w:rFonts w:ascii="Khmer MEF1" w:hAnsi="Khmer MEF1" w:cs="Khmer MEF1"/>
              <w:color w:val="FF0000"/>
              <w:spacing w:val="-4"/>
              <w:szCs w:val="22"/>
            </w:rPr>
          </w:rPrChange>
        </w:rPr>
        <w:pPrChange w:id="18295" w:author="Sopheak Phorn" w:date="2023-08-25T16:18:00Z">
          <w:pPr>
            <w:spacing w:after="0" w:line="240" w:lineRule="auto"/>
            <w:ind w:firstLine="851"/>
          </w:pPr>
        </w:pPrChange>
      </w:pPr>
      <w:ins w:id="18296" w:author="Kem Sereyboth" w:date="2023-07-11T13:26:00Z">
        <w:del w:id="18297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298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299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300" w:author="Sopheak Phorn" w:date="2023-07-28T09:15:00Z">
                <w:rPr>
                  <w:rFonts w:ascii="Khmer MEF1" w:hAnsi="Khmer MEF1" w:cs="Khmer MEF1"/>
                  <w:color w:val="FF0000"/>
                  <w:spacing w:val="-4"/>
                  <w:szCs w:val="22"/>
                </w:rPr>
              </w:rPrChange>
            </w:rPr>
            <w:delText>-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301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២០២៦</w:delText>
          </w:r>
        </w:del>
      </w:ins>
    </w:p>
    <w:p w14:paraId="49BC0F64" w14:textId="294D3C94" w:rsidR="00631F46" w:rsidRPr="006E6058" w:rsidDel="00D75AFA" w:rsidRDefault="00DA0F63">
      <w:pPr>
        <w:spacing w:after="0" w:line="226" w:lineRule="auto"/>
        <w:ind w:left="851" w:hanging="284"/>
        <w:jc w:val="both"/>
        <w:rPr>
          <w:ins w:id="18302" w:author="Kem Sereyboth" w:date="2023-07-18T15:50:00Z"/>
          <w:del w:id="18303" w:author="Sopheak Phorn" w:date="2023-07-28T15:03:00Z"/>
          <w:rFonts w:ascii="Khmer MEF1" w:hAnsi="Khmer MEF1" w:cs="Khmer MEF1"/>
          <w:spacing w:val="-4"/>
          <w:sz w:val="24"/>
          <w:szCs w:val="24"/>
          <w:lang w:val="ca-ES"/>
          <w:rPrChange w:id="18304" w:author="Sopheak Phorn" w:date="2023-07-28T09:16:00Z">
            <w:rPr>
              <w:ins w:id="18305" w:author="Kem Sereyboth" w:date="2023-07-18T15:50:00Z"/>
              <w:del w:id="18306" w:author="Sopheak Phorn" w:date="2023-07-28T15:03:00Z"/>
              <w:rFonts w:ascii="Khmer MEF1" w:hAnsi="Khmer MEF1" w:cs="Khmer MEF1"/>
              <w:color w:val="FF0000"/>
              <w:spacing w:val="6"/>
              <w:sz w:val="24"/>
              <w:szCs w:val="24"/>
            </w:rPr>
          </w:rPrChange>
        </w:rPr>
        <w:pPrChange w:id="18307" w:author="Sopheak Phorn" w:date="2023-08-25T16:18:00Z">
          <w:pPr>
            <w:spacing w:line="228" w:lineRule="auto"/>
            <w:ind w:left="851" w:hanging="284"/>
            <w:jc w:val="both"/>
          </w:pPr>
        </w:pPrChange>
      </w:pPr>
      <w:ins w:id="18308" w:author="Kem Sereyboth" w:date="2023-07-11T13:26:00Z">
        <w:del w:id="18309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310" w:author="Kem Sereyboth" w:date="2023-07-19T16:59:00Z">
                <w:rPr>
                  <w:rFonts w:cs="MoolBoran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ប្រធានបទទី៦៖</w:delText>
          </w:r>
        </w:del>
      </w:ins>
      <w:ins w:id="18311" w:author="Kem Sereyboth" w:date="2023-07-13T14:02:00Z">
        <w:del w:id="18312" w:author="Sopheak Phorn" w:date="2023-07-28T15:03:00Z">
          <w:r w:rsidR="000D2EBE"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31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314" w:author="Kem Sereyboth" w:date="2023-07-11T13:26:00Z">
        <w:del w:id="18315" w:author="Sopheak Phorn" w:date="2023-07-28T15:03:00Z"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8316" w:author="Kem Sereyboth" w:date="2023-07-19T16:59:00Z">
                <w:rPr>
                  <w:rFonts w:cs="MoolBoran"/>
                  <w:spacing w:val="-6"/>
                  <w:cs/>
                  <w:lang w:val="ca-ES"/>
                </w:rPr>
              </w:rPrChange>
            </w:rPr>
            <w:delText>ការរៀបចំ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317" w:author="Kem Sereyboth" w:date="2023-07-19T16:59:00Z">
                <w:rPr>
                  <w:rFonts w:cs="MoolBoran"/>
                  <w:cs/>
                </w:rPr>
              </w:rPrChange>
            </w:rPr>
            <w:delText>សេចក្ដីណែនាំស្ដីពីការកំណត់ធាតុអប្បបរមានៃយន្តការគ្រប់គ្រងហានិភ័</w:delText>
          </w:r>
        </w:del>
      </w:ins>
      <w:ins w:id="18318" w:author="Kem Sereyboth" w:date="2023-07-19T15:14:00Z">
        <w:del w:id="18319" w:author="Sopheak Phorn" w:date="2023-07-28T15:03:00Z">
          <w:r w:rsidR="00E94C22"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320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321" w:author="Kem Sereyboth" w:date="2023-07-11T13:26:00Z">
        <w:del w:id="18322" w:author="Sopheak Phorn" w:date="2023-07-28T15:03:00Z"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323" w:author="Kem Sereyboth" w:date="2023-07-19T16:59:00Z">
                <w:rPr>
                  <w:rFonts w:cs="MoolBoran"/>
                  <w:cs/>
                </w:rPr>
              </w:rPrChange>
            </w:rPr>
            <w:delText xml:space="preserve">យ </w:delText>
          </w:r>
        </w:del>
      </w:ins>
    </w:p>
    <w:p w14:paraId="540281B9" w14:textId="5E5BCA78" w:rsidR="00DA0F63" w:rsidRPr="006E6058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324" w:author="Kem Sereyboth" w:date="2023-07-11T13:26:00Z"/>
          <w:del w:id="18325" w:author="Sopheak Phorn" w:date="2023-07-28T15:03:00Z"/>
          <w:rFonts w:ascii="Khmer MEF1" w:hAnsi="Khmer MEF1" w:cs="Khmer MEF1"/>
          <w:b/>
          <w:bCs/>
          <w:sz w:val="24"/>
          <w:szCs w:val="24"/>
          <w:lang w:val="ca-ES"/>
          <w:rPrChange w:id="18326" w:author="Sopheak Phorn" w:date="2023-07-28T09:16:00Z">
            <w:rPr>
              <w:ins w:id="18327" w:author="Kem Sereyboth" w:date="2023-07-11T13:26:00Z"/>
              <w:del w:id="18328" w:author="Sopheak Phorn" w:date="2023-07-28T15:03:00Z"/>
              <w:rFonts w:ascii="Khmer MEF1" w:hAnsi="Khmer MEF1" w:cs="Khmer MEF1"/>
              <w:color w:val="FF0000"/>
              <w:spacing w:val="-4"/>
              <w:szCs w:val="22"/>
            </w:rPr>
          </w:rPrChange>
        </w:rPr>
        <w:pPrChange w:id="18329" w:author="Sopheak Phorn" w:date="2023-08-25T16:18:00Z">
          <w:pPr>
            <w:spacing w:after="0" w:line="240" w:lineRule="auto"/>
            <w:ind w:firstLine="851"/>
          </w:pPr>
        </w:pPrChange>
      </w:pPr>
      <w:ins w:id="18330" w:author="Kem Sereyboth" w:date="2023-07-11T13:26:00Z">
        <w:del w:id="18331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33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333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ផែនការអភិវឌ្ឍន៍ស្ថាប័នរបស់និយ័តករសន្តិសុខសង្គម ២០២២</w:delText>
          </w:r>
          <w:r w:rsidRPr="006E6058" w:rsidDel="00D75AFA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8334" w:author="Sopheak Phorn" w:date="2023-07-28T09:16:00Z">
                <w:rPr>
                  <w:rFonts w:ascii="Khmer MEF1" w:hAnsi="Khmer MEF1" w:cs="Khmer MEF1"/>
                  <w:color w:val="FF0000"/>
                  <w:spacing w:val="-4"/>
                  <w:szCs w:val="22"/>
                </w:rPr>
              </w:rPrChange>
            </w:rPr>
            <w:delText>-</w:delText>
          </w:r>
          <w:r w:rsidRPr="00E33574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335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Cs w:val="22"/>
                  <w:cs/>
                </w:rPr>
              </w:rPrChange>
            </w:rPr>
            <w:delText>២០២៦</w:delText>
          </w:r>
        </w:del>
      </w:ins>
    </w:p>
    <w:p w14:paraId="29D60A65" w14:textId="4E6FEEC9" w:rsidR="00E94C22" w:rsidRPr="006E6058" w:rsidDel="00D75AFA" w:rsidRDefault="00DA0F63">
      <w:pPr>
        <w:spacing w:after="0" w:line="226" w:lineRule="auto"/>
        <w:ind w:left="567"/>
        <w:jc w:val="both"/>
        <w:rPr>
          <w:ins w:id="18336" w:author="Kem Sereyboth" w:date="2023-07-19T15:15:00Z"/>
          <w:del w:id="18337" w:author="Sopheak Phorn" w:date="2023-07-28T15:03:00Z"/>
          <w:rFonts w:ascii="Khmer MEF1" w:hAnsi="Khmer MEF1" w:cs="Khmer MEF1"/>
          <w:spacing w:val="-16"/>
          <w:sz w:val="24"/>
          <w:szCs w:val="24"/>
          <w:lang w:val="ca-ES"/>
          <w:rPrChange w:id="18338" w:author="Sopheak Phorn" w:date="2023-07-28T09:16:00Z">
            <w:rPr>
              <w:ins w:id="18339" w:author="Kem Sereyboth" w:date="2023-07-19T15:15:00Z"/>
              <w:del w:id="18340" w:author="Sopheak Phorn" w:date="2023-07-28T15:03:00Z"/>
              <w:rFonts w:ascii="Khmer MEF1" w:hAnsi="Khmer MEF1" w:cs="Khmer MEF1"/>
              <w:color w:val="FF0000"/>
              <w:spacing w:val="-6"/>
              <w:sz w:val="24"/>
              <w:szCs w:val="24"/>
            </w:rPr>
          </w:rPrChange>
        </w:rPr>
        <w:pPrChange w:id="18341" w:author="Sopheak Phorn" w:date="2023-08-25T16:18:00Z">
          <w:pPr>
            <w:spacing w:after="0" w:line="228" w:lineRule="auto"/>
            <w:ind w:left="567"/>
            <w:jc w:val="both"/>
          </w:pPr>
        </w:pPrChange>
      </w:pPr>
      <w:ins w:id="18342" w:author="Kem Sereyboth" w:date="2023-07-11T13:26:00Z">
        <w:del w:id="18343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344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18345" w:author="Kem Sereyboth" w:date="2023-07-11T13:27:00Z">
        <w:del w:id="18346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347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៧</w:delText>
          </w:r>
        </w:del>
      </w:ins>
      <w:ins w:id="18348" w:author="Kem Sereyboth" w:date="2023-07-11T13:26:00Z">
        <w:del w:id="18349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350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8351" w:author="Kem Sereyboth" w:date="2023-07-13T14:03:00Z">
        <w:del w:id="18352" w:author="Sopheak Phorn" w:date="2023-07-28T15:03:00Z">
          <w:r w:rsidR="000D2EBE" w:rsidRPr="00E9104F" w:rsidDel="00D75AFA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18353" w:author="Kem Sereyboth" w:date="2023-07-25T15:48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354" w:author="Kem Sereyboth" w:date="2023-07-11T13:27:00Z">
        <w:del w:id="18355" w:author="Sopheak Phorn" w:date="2023-07-28T15:03:00Z"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356" w:author="Kem Sereyboth" w:date="2023-07-25T15:48:00Z">
                <w:rPr>
                  <w:rFonts w:ascii="Khmer MEF1" w:hAnsi="Khmer MEF1" w:cs="Khmer MEF1"/>
                  <w:color w:val="000000"/>
                  <w:spacing w:val="-2"/>
                  <w:szCs w:val="22"/>
                  <w:cs/>
                </w:rPr>
              </w:rPrChange>
            </w:rPr>
            <w:delText>ការត្រួតពិនិត្យ តាមដាន និងការវាយតម្លៃការអនុវត្តការងាររប​​ស់</w:delText>
          </w:r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357" w:author="Kem Sereyboth" w:date="2023-07-25T15:48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​ប្រតិបត្តិករសន្តិសុខស</w:delText>
          </w:r>
        </w:del>
      </w:ins>
      <w:ins w:id="18358" w:author="Kem Sereyboth" w:date="2023-07-13T14:03:00Z">
        <w:del w:id="18359" w:author="Sopheak Phorn" w:date="2023-07-28T15:03:00Z">
          <w:r w:rsidR="000D2EBE"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360" w:author="Kem Sereyboth" w:date="2023-07-25T15:48:00Z">
                <w:rPr>
                  <w:rFonts w:ascii="Khmer MEF1" w:hAnsi="Khmer MEF1" w:cs="Khmer MEF1"/>
                  <w:color w:val="FF0000"/>
                  <w:szCs w:val="22"/>
                  <w:cs/>
                </w:rPr>
              </w:rPrChange>
            </w:rPr>
            <w:delText>​</w:delText>
          </w:r>
        </w:del>
      </w:ins>
      <w:ins w:id="18361" w:author="Kem Sereyboth" w:date="2023-07-11T13:27:00Z">
        <w:del w:id="18362" w:author="Sopheak Phorn" w:date="2023-07-28T15:03:00Z"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363" w:author="Kem Sereyboth" w:date="2023-07-25T15:48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ង្គ</w:delText>
          </w:r>
        </w:del>
      </w:ins>
      <w:ins w:id="18364" w:author="Kem Sereyboth" w:date="2023-07-13T14:03:00Z">
        <w:del w:id="18365" w:author="Sopheak Phorn" w:date="2023-07-28T15:03:00Z">
          <w:r w:rsidR="000D2EBE"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366" w:author="Kem Sereyboth" w:date="2023-07-25T15:48:00Z">
                <w:rPr>
                  <w:rFonts w:ascii="Khmer MEF1" w:hAnsi="Khmer MEF1" w:cs="Khmer MEF1"/>
                  <w:color w:val="FF0000"/>
                  <w:szCs w:val="22"/>
                  <w:cs/>
                </w:rPr>
              </w:rPrChange>
            </w:rPr>
            <w:delText>​</w:delText>
          </w:r>
        </w:del>
      </w:ins>
      <w:ins w:id="18367" w:author="Kem Sereyboth" w:date="2023-07-11T13:27:00Z">
        <w:del w:id="18368" w:author="Sopheak Phorn" w:date="2023-07-28T15:03:00Z">
          <w:r w:rsidRPr="00E9104F" w:rsidDel="00D75AFA">
            <w:rPr>
              <w:rFonts w:ascii="Khmer MEF1" w:hAnsi="Khmer MEF1" w:cs="Khmer MEF1"/>
              <w:spacing w:val="-16"/>
              <w:sz w:val="24"/>
              <w:szCs w:val="24"/>
              <w:cs/>
              <w:rPrChange w:id="18369" w:author="Kem Sereyboth" w:date="2023-07-25T15:48:00Z">
                <w:rPr>
                  <w:rFonts w:ascii="Khmer MEF1" w:hAnsi="Khmer MEF1" w:cs="Khmer MEF1"/>
                  <w:color w:val="000000"/>
                  <w:szCs w:val="22"/>
                  <w:cs/>
                </w:rPr>
              </w:rPrChange>
            </w:rPr>
            <w:delText>ម</w:delText>
          </w:r>
        </w:del>
      </w:ins>
    </w:p>
    <w:p w14:paraId="7F6C8B9C" w14:textId="1C787A33" w:rsidR="00E9104F" w:rsidRPr="00E9104F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370" w:author="Kem Sereyboth" w:date="2023-07-25T15:50:00Z"/>
          <w:del w:id="18371" w:author="Sopheak Phorn" w:date="2023-07-28T15:03:00Z"/>
          <w:rFonts w:ascii="Khmer MEF1" w:hAnsi="Khmer MEF1" w:cs="Khmer MEF1"/>
          <w:sz w:val="24"/>
          <w:szCs w:val="24"/>
          <w:lang w:val="ca-ES"/>
          <w:rPrChange w:id="18372" w:author="Kem Sereyboth" w:date="2023-07-25T15:50:00Z">
            <w:rPr>
              <w:ins w:id="18373" w:author="Kem Sereyboth" w:date="2023-07-25T15:50:00Z"/>
              <w:del w:id="18374" w:author="Sopheak Phorn" w:date="2023-07-28T15:0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375" w:author="Sopheak Phorn" w:date="2023-08-25T16:18:00Z">
          <w:pPr>
            <w:pStyle w:val="ListParagraph"/>
            <w:numPr>
              <w:numId w:val="71"/>
            </w:numPr>
            <w:spacing w:after="0" w:line="228" w:lineRule="auto"/>
            <w:ind w:left="851" w:hanging="284"/>
            <w:jc w:val="both"/>
          </w:pPr>
        </w:pPrChange>
      </w:pPr>
      <w:ins w:id="18376" w:author="Kem Sereyboth" w:date="2023-07-11T13:26:00Z">
        <w:del w:id="18377" w:author="Sopheak Phorn" w:date="2023-07-28T15:03:00Z">
          <w:r w:rsidRPr="0007441F" w:rsidDel="00D75AFA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18378" w:author="Kem Sereyboth" w:date="2023-07-25T15:52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  <w:ins w:id="18379" w:author="Kem Sereyboth" w:date="2023-07-11T13:28:00Z">
        <w:del w:id="18380" w:author="Sopheak Phorn" w:date="2023-07-28T15:03:00Z">
          <w:r w:rsidRPr="0007441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381" w:author="Kem Sereyboth" w:date="2023-07-25T15:52:00Z">
                <w:rPr>
                  <w:rFonts w:cs="MoolBoran"/>
                  <w:cs/>
                </w:rPr>
              </w:rPrChange>
            </w:rPr>
            <w:delText>មាត្រា២១ នៃអនុក្រឹត្យលេខ ១១៣ អនក្រ.បក ចុះថ្ងៃទី១៤ ខែកក្កដា</w:delText>
          </w:r>
          <w:r w:rsidRPr="0007441F" w:rsidDel="00D75AFA">
            <w:rPr>
              <w:rFonts w:ascii="Khmer MEF1" w:hAnsi="Khmer MEF1" w:cs="Khmer MEF1"/>
              <w:sz w:val="24"/>
              <w:szCs w:val="24"/>
              <w:cs/>
              <w:rPrChange w:id="18382" w:author="Kem Sereyboth" w:date="2023-07-25T15:52:00Z">
                <w:rPr>
                  <w:rFonts w:cs="MoolBoran"/>
                  <w:cs/>
                </w:rPr>
              </w:rPrChange>
            </w:rPr>
            <w:delText xml:space="preserve"> </w:delText>
          </w:r>
          <w:r w:rsidRPr="0007441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383" w:author="Kem Sereyboth" w:date="2023-07-25T15:52:00Z">
                <w:rPr>
                  <w:rFonts w:cs="MoolBoran"/>
                  <w:cs/>
                </w:rPr>
              </w:rPrChange>
            </w:rPr>
            <w:delText>ឆ្នាំ២​០​២​១ ស្តីពីការរៀបចំនិងការប្រព្រឹត្តទៅរបស់អង្គភាពក្រោម​ឱវាទរបស់</w:delText>
          </w:r>
        </w:del>
      </w:ins>
      <w:ins w:id="18384" w:author="Kem Sereyboth" w:date="2023-07-25T15:50:00Z">
        <w:del w:id="18385" w:author="Sopheak Phorn" w:date="2023-07-28T15:03:00Z">
          <w:r w:rsidR="00E9104F" w:rsidRPr="0007441F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386" w:author="Kem Sereyboth" w:date="2023-07-25T15:52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អាជ្ញាធរសេវា</w:delText>
          </w:r>
          <w:r w:rsidR="00E9104F" w:rsidRPr="00E9104F" w:rsidDel="00D75AFA">
            <w:rPr>
              <w:rFonts w:ascii="Khmer MEF1" w:hAnsi="Khmer MEF1" w:cs="Khmer MEF1"/>
              <w:spacing w:val="4"/>
              <w:sz w:val="24"/>
              <w:szCs w:val="24"/>
              <w:cs/>
              <w:rPrChange w:id="18387" w:author="Kem Sereyboth" w:date="2023-07-25T15:51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ហិរញ្ញវត្ថុមិនមែន</w:delText>
          </w:r>
          <w:r w:rsidR="00E9104F" w:rsidRPr="0007441F" w:rsidDel="00D75AFA">
            <w:rPr>
              <w:rFonts w:ascii="Khmer MEF1" w:hAnsi="Khmer MEF1" w:cs="Khmer MEF1"/>
              <w:spacing w:val="8"/>
              <w:sz w:val="24"/>
              <w:szCs w:val="24"/>
              <w:cs/>
            </w:rPr>
            <w:delText>ធនា​គា​​រ</w:delText>
          </w:r>
        </w:del>
      </w:ins>
      <w:ins w:id="18388" w:author="Kem Sereyboth" w:date="2023-07-11T13:28:00Z">
        <w:del w:id="18389" w:author="Sopheak Phorn" w:date="2023-07-28T15:03:00Z">
          <w:r w:rsidRPr="00E9104F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390" w:author="Kem Sereyboth" w:date="2023-07-25T15:50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</w:p>
    <w:p w14:paraId="3BE3A989" w14:textId="07AFD680" w:rsidR="000D2EBE" w:rsidRPr="00E9104F" w:rsidDel="00D75AFA" w:rsidRDefault="00DA0F63">
      <w:pPr>
        <w:spacing w:after="0" w:line="226" w:lineRule="auto"/>
        <w:ind w:left="567"/>
        <w:jc w:val="both"/>
        <w:rPr>
          <w:ins w:id="18391" w:author="Kem Sereyboth" w:date="2023-07-13T14:05:00Z"/>
          <w:del w:id="18392" w:author="Sopheak Phorn" w:date="2023-07-28T15:03:00Z"/>
          <w:rFonts w:ascii="Khmer MEF1" w:hAnsi="Khmer MEF1" w:cs="Khmer MEF1"/>
          <w:sz w:val="24"/>
          <w:szCs w:val="24"/>
          <w:lang w:val="ca-ES"/>
          <w:rPrChange w:id="18393" w:author="Kem Sereyboth" w:date="2023-07-25T15:50:00Z">
            <w:rPr>
              <w:ins w:id="18394" w:author="Kem Sereyboth" w:date="2023-07-13T14:05:00Z"/>
              <w:del w:id="18395" w:author="Sopheak Phorn" w:date="2023-07-28T15:03:00Z"/>
              <w:rFonts w:ascii="Khmer MEF1" w:hAnsi="Khmer MEF1" w:cs="Khmer MEF1"/>
              <w:color w:val="FF0000"/>
              <w:spacing w:val="-6"/>
              <w:szCs w:val="22"/>
              <w:lang w:val="ca-ES"/>
            </w:rPr>
          </w:rPrChange>
        </w:rPr>
        <w:pPrChange w:id="18396" w:author="Sopheak Phorn" w:date="2023-08-25T16:18:00Z">
          <w:pPr>
            <w:pStyle w:val="ListParagraph"/>
            <w:spacing w:line="228" w:lineRule="auto"/>
            <w:ind w:left="851" w:hanging="284"/>
            <w:jc w:val="both"/>
          </w:pPr>
        </w:pPrChange>
      </w:pPr>
      <w:ins w:id="18397" w:author="Kem Sereyboth" w:date="2023-07-11T13:28:00Z">
        <w:del w:id="18398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8399" w:author="Kem Sereyboth" w:date="2023-07-25T15:5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18400" w:author="Kem Sereyboth" w:date="2023-07-11T13:29:00Z">
        <w:del w:id="18401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8402" w:author="Kem Sereyboth" w:date="2023-07-25T15:5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៨</w:delText>
          </w:r>
        </w:del>
      </w:ins>
      <w:ins w:id="18403" w:author="Kem Sereyboth" w:date="2023-07-11T13:28:00Z">
        <w:del w:id="18404" w:author="Sopheak Phorn" w:date="2023-07-28T15:03:00Z">
          <w:r w:rsidRPr="00E9104F" w:rsidDel="00D75AFA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18405" w:author="Kem Sereyboth" w:date="2023-07-25T15:50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406" w:author="Kem Sereyboth" w:date="2023-07-25T15:50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ការរៀបចំបទប្បញ្ញត្តិពាក់ព័ន្ធនឹងការដោះស្រាយវិវាទ និងការការពារអ្នកទទួលផ</w:delText>
          </w:r>
        </w:del>
      </w:ins>
      <w:ins w:id="18407" w:author="Kem Sereyboth" w:date="2023-07-18T15:50:00Z">
        <w:del w:id="18408" w:author="Sopheak Phorn" w:date="2023-07-28T15:03:00Z">
          <w:r w:rsidR="00631F46"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409" w:author="Kem Sereyboth" w:date="2023-07-25T15:5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8410" w:author="Kem Sereyboth" w:date="2023-07-11T13:28:00Z">
        <w:del w:id="18411" w:author="Sopheak Phorn" w:date="2023-07-28T15:03:00Z">
          <w:r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412" w:author="Kem Sereyboth" w:date="2023-07-25T15:50:00Z">
                <w:rPr>
                  <w:rFonts w:ascii="Khmer MEF1" w:hAnsi="Khmer MEF1" w:cs="Khmer MEF1"/>
                  <w:color w:val="000000"/>
                  <w:spacing w:val="-6"/>
                  <w:szCs w:val="22"/>
                  <w:cs/>
                  <w:lang w:val="ca-ES"/>
                </w:rPr>
              </w:rPrChange>
            </w:rPr>
            <w:delText>ល</w:delText>
          </w:r>
        </w:del>
      </w:ins>
      <w:ins w:id="18413" w:author="Kem Sereyboth" w:date="2023-07-18T15:50:00Z">
        <w:del w:id="18414" w:author="Sopheak Phorn" w:date="2023-07-28T15:03:00Z">
          <w:r w:rsidR="00631F46" w:rsidRPr="00E9104F" w:rsidDel="00D75AFA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415" w:author="Kem Sereyboth" w:date="2023-07-25T15:50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</w:p>
    <w:p w14:paraId="51BC07E1" w14:textId="33B5FCF4" w:rsidR="00DA0F63" w:rsidRPr="00E33574" w:rsidDel="00D75AFA" w:rsidRDefault="00DA0F6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18416" w:author="Kem Sereyboth" w:date="2023-07-11T13:29:00Z"/>
          <w:del w:id="18417" w:author="Sopheak Phorn" w:date="2023-07-28T15:03:00Z"/>
          <w:rFonts w:ascii="Khmer MEF1" w:hAnsi="Khmer MEF1" w:cs="Khmer MEF1"/>
          <w:spacing w:val="-6"/>
          <w:sz w:val="24"/>
          <w:szCs w:val="24"/>
          <w:lang w:val="ca-ES"/>
          <w:rPrChange w:id="18418" w:author="Kem Sereyboth" w:date="2023-07-19T16:59:00Z">
            <w:rPr>
              <w:ins w:id="18419" w:author="Kem Sereyboth" w:date="2023-07-11T13:29:00Z"/>
              <w:del w:id="18420" w:author="Sopheak Phorn" w:date="2023-07-28T15:03:00Z"/>
              <w:rFonts w:ascii="Khmer MEF1" w:hAnsi="Khmer MEF1" w:cs="Khmer MEF1"/>
              <w:b/>
              <w:bCs/>
              <w:color w:val="FF0000"/>
              <w:spacing w:val="-4"/>
              <w:sz w:val="24"/>
              <w:szCs w:val="24"/>
            </w:rPr>
          </w:rPrChange>
        </w:rPr>
        <w:pPrChange w:id="18421" w:author="Sopheak Phorn" w:date="2023-08-25T16:18:00Z">
          <w:pPr>
            <w:spacing w:after="0"/>
            <w:ind w:firstLine="851"/>
          </w:pPr>
        </w:pPrChange>
      </w:pPr>
      <w:ins w:id="18422" w:author="Kem Sereyboth" w:date="2023-07-11T13:28:00Z">
        <w:del w:id="18423" w:author="Sopheak Phorn" w:date="2023-07-28T15:03:00Z">
          <w:r w:rsidRPr="00E33574" w:rsidDel="00D75AF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18424" w:author="Kem Sereyboth" w:date="2023-07-19T16:59:00Z">
                <w:rPr>
                  <w:rFonts w:cs="MoolBoran"/>
                  <w:b/>
                  <w:bCs/>
                  <w:color w:val="FF0000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</w:p>
    <w:p w14:paraId="1FFC5EFC" w14:textId="0CA910E5" w:rsidR="00E92E6D" w:rsidDel="00D75AFA" w:rsidRDefault="00DA0F63">
      <w:pPr>
        <w:pStyle w:val="ListParagraph"/>
        <w:numPr>
          <w:ilvl w:val="0"/>
          <w:numId w:val="60"/>
        </w:numPr>
        <w:spacing w:after="0" w:line="226" w:lineRule="auto"/>
        <w:ind w:left="1985" w:hanging="283"/>
        <w:jc w:val="both"/>
        <w:rPr>
          <w:ins w:id="18425" w:author="Kem Sereyboth" w:date="2023-07-26T11:09:00Z"/>
          <w:del w:id="18426" w:author="Sopheak Phorn" w:date="2023-07-28T15:03:00Z"/>
          <w:rFonts w:ascii="Khmer MEF1" w:hAnsi="Khmer MEF1" w:cs="Khmer MEF1"/>
          <w:spacing w:val="-4"/>
          <w:sz w:val="24"/>
          <w:szCs w:val="24"/>
        </w:rPr>
        <w:pPrChange w:id="18427" w:author="Sopheak Phorn" w:date="2023-08-25T16:18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18428" w:author="Kem Sereyboth" w:date="2023-07-11T13:29:00Z">
        <w:del w:id="18429" w:author="Sopheak Phorn" w:date="2023-07-28T15:03:00Z">
          <w:r w:rsidRPr="00E92E6D" w:rsidDel="00D75AFA">
            <w:rPr>
              <w:rFonts w:ascii="Khmer MEF1" w:hAnsi="Khmer MEF1" w:cs="Khmer MEF1"/>
              <w:spacing w:val="-6"/>
              <w:sz w:val="24"/>
              <w:szCs w:val="24"/>
              <w:cs/>
              <w:rPrChange w:id="18430" w:author="Kem Sereyboth" w:date="2023-07-26T11:10:00Z">
                <w:rPr>
                  <w:rFonts w:cs="MoolBoran"/>
                  <w:cs/>
                </w:rPr>
              </w:rPrChange>
            </w:rPr>
            <w:delText>មាត្រា២១ នៃអនុក្រឹត្យលេខ ១១៣ អនក្រ.បក ចុះថ្ងៃទី១៤ ខែកក្កដា ឆ្នាំ២​០​២​១ ស្តីពី</w:delText>
          </w:r>
        </w:del>
      </w:ins>
      <w:ins w:id="18431" w:author="Kem Sereyboth" w:date="2023-07-26T11:10:00Z">
        <w:del w:id="18432" w:author="Sopheak Phorn" w:date="2023-07-28T15:03:00Z">
          <w:r w:rsidR="00E92E6D" w:rsidRPr="00E92E6D" w:rsidDel="00D75AFA">
            <w:rPr>
              <w:rFonts w:ascii="Khmer MEF1" w:hAnsi="Khmer MEF1" w:cs="Khmer MEF1"/>
              <w:spacing w:val="-6"/>
              <w:sz w:val="24"/>
              <w:szCs w:val="24"/>
              <w:cs/>
              <w:rPrChange w:id="18433" w:author="Kem Sereyboth" w:date="2023-07-26T11:1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434" w:author="Kem Sereyboth" w:date="2023-07-11T13:29:00Z">
        <w:del w:id="18435" w:author="Sopheak Phorn" w:date="2023-07-28T15:03:00Z">
          <w:r w:rsidRPr="00E92E6D" w:rsidDel="00D75AFA">
            <w:rPr>
              <w:rFonts w:ascii="Khmer MEF1" w:hAnsi="Khmer MEF1" w:cs="Khmer MEF1"/>
              <w:spacing w:val="4"/>
              <w:sz w:val="24"/>
              <w:szCs w:val="24"/>
              <w:cs/>
              <w:rPrChange w:id="18436" w:author="Kem Sereyboth" w:date="2023-07-26T11:10:00Z">
                <w:rPr>
                  <w:rFonts w:cs="MoolBoran"/>
                  <w:cs/>
                </w:rPr>
              </w:rPrChange>
            </w:rPr>
            <w:delText>ការរៀបចំនិងការប្រព្រឹត្តទៅរបស់</w:delText>
          </w:r>
          <w:r w:rsidRPr="00E92E6D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437" w:author="Kem Sereyboth" w:date="2023-07-26T11:10:00Z">
                <w:rPr>
                  <w:rFonts w:cs="MoolBoran"/>
                  <w:cs/>
                </w:rPr>
              </w:rPrChange>
            </w:rPr>
            <w:delText>អង្គភាពក្រោមឱវាទរបស់</w:delText>
          </w:r>
        </w:del>
      </w:ins>
      <w:ins w:id="18438" w:author="Kem Sereyboth" w:date="2023-07-25T15:53:00Z">
        <w:del w:id="18439" w:author="Sopheak Phorn" w:date="2023-07-28T15:03:00Z">
          <w:r w:rsidR="007524A1" w:rsidRPr="00E92E6D" w:rsidDel="00D75AFA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អាជ្ញាធរសេវា</w:delText>
          </w:r>
          <w:r w:rsidR="007524A1" w:rsidRPr="00E92E6D" w:rsidDel="00D75AFA">
            <w:rPr>
              <w:rFonts w:ascii="Khmer MEF1" w:hAnsi="Khmer MEF1" w:cs="Khmer MEF1"/>
              <w:spacing w:val="6"/>
              <w:sz w:val="24"/>
              <w:szCs w:val="24"/>
              <w:cs/>
              <w:rPrChange w:id="18440" w:author="Kem Sereyboth" w:date="2023-07-26T11:1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ហិរញ្ញវត្ថុ</w:delText>
          </w:r>
          <w:r w:rsidR="007524A1" w:rsidRPr="00E92E6D" w:rsidDel="00D75AFA">
            <w:rPr>
              <w:rFonts w:ascii="Khmer MEF1" w:hAnsi="Khmer MEF1" w:cs="Khmer MEF1"/>
              <w:sz w:val="24"/>
              <w:szCs w:val="24"/>
              <w:cs/>
              <w:rPrChange w:id="18441" w:author="Kem Sereyboth" w:date="2023-07-26T11:1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មិនមែ</w:delText>
          </w:r>
          <w:r w:rsidR="007524A1" w:rsidRPr="00E92E6D" w:rsidDel="00D75AFA">
            <w:rPr>
              <w:rFonts w:ascii="Khmer MEF1" w:hAnsi="Khmer MEF1" w:cs="Khmer MEF1"/>
              <w:sz w:val="24"/>
              <w:szCs w:val="24"/>
              <w:cs/>
              <w:rPrChange w:id="18442" w:author="Kem Sereyboth" w:date="2023-07-26T11:1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443" w:author="Kem Sereyboth" w:date="2023-07-26T11:10:00Z">
        <w:del w:id="18444" w:author="Sopheak Phorn" w:date="2023-07-28T15:03:00Z">
          <w:r w:rsidR="00E92E6D" w:rsidRPr="00E92E6D" w:rsidDel="00D75AFA">
            <w:rPr>
              <w:rFonts w:ascii="Khmer MEF1" w:hAnsi="Khmer MEF1" w:cs="Khmer MEF1"/>
              <w:sz w:val="24"/>
              <w:szCs w:val="24"/>
              <w:rPrChange w:id="18445" w:author="Kem Sereyboth" w:date="2023-07-26T11:10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​​</w:delText>
          </w:r>
        </w:del>
      </w:ins>
      <w:ins w:id="18446" w:author="Kem Sereyboth" w:date="2023-07-25T15:53:00Z">
        <w:del w:id="18447" w:author="Sopheak Phorn" w:date="2023-07-28T15:03:00Z">
          <w:r w:rsidR="007524A1" w:rsidRPr="00E92E6D" w:rsidDel="00D75AFA">
            <w:rPr>
              <w:rFonts w:ascii="Khmer MEF1" w:hAnsi="Khmer MEF1" w:cs="Khmer MEF1"/>
              <w:sz w:val="24"/>
              <w:szCs w:val="24"/>
              <w:cs/>
              <w:rPrChange w:id="18448" w:author="Kem Sereyboth" w:date="2023-07-26T11:1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</w:delText>
          </w:r>
          <w:r w:rsidR="007524A1" w:rsidRPr="007524A1" w:rsidDel="00D75AFA">
            <w:rPr>
              <w:rFonts w:ascii="Khmer MEF1" w:hAnsi="Khmer MEF1" w:cs="Khmer MEF1"/>
              <w:spacing w:val="-8"/>
              <w:sz w:val="24"/>
              <w:szCs w:val="24"/>
              <w:cs/>
              <w:rPrChange w:id="18449" w:author="Kem Sereyboth" w:date="2023-07-25T15:5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  <w:r w:rsidR="007524A1" w:rsidRPr="007524A1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50" w:author="Kem Sereyboth" w:date="2023-07-25T15:53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ធនា​គា​​រ</w:delText>
          </w:r>
          <w:r w:rsidR="007524A1" w:rsidRPr="0042522A" w:rsidDel="00D75AF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</w:p>
    <w:p w14:paraId="23CCCDF0" w14:textId="2A46146E" w:rsidR="00DA0F63" w:rsidRPr="00E92E6D" w:rsidDel="00D75AFA" w:rsidRDefault="00DA0F63">
      <w:pPr>
        <w:pStyle w:val="ListParagraph"/>
        <w:numPr>
          <w:ilvl w:val="0"/>
          <w:numId w:val="60"/>
        </w:numPr>
        <w:spacing w:after="0" w:line="226" w:lineRule="auto"/>
        <w:ind w:left="1985" w:hanging="283"/>
        <w:jc w:val="both"/>
        <w:rPr>
          <w:ins w:id="18451" w:author="Kem Sereiboth" w:date="2022-09-16T09:39:00Z"/>
          <w:del w:id="18452" w:author="Sopheak Phorn" w:date="2023-07-28T15:03:00Z"/>
          <w:rFonts w:ascii="Khmer MEF1" w:hAnsi="Khmer MEF1" w:cs="Khmer MEF1"/>
          <w:spacing w:val="-4"/>
          <w:sz w:val="24"/>
          <w:szCs w:val="24"/>
          <w:rPrChange w:id="18453" w:author="Kem Sereyboth" w:date="2023-07-26T11:09:00Z">
            <w:rPr>
              <w:ins w:id="18454" w:author="Kem Sereiboth" w:date="2022-09-16T09:39:00Z"/>
              <w:del w:id="18455" w:author="Sopheak Phorn" w:date="2023-07-28T15:03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18456" w:author="Sopheak Phorn" w:date="2023-08-25T16:18:00Z">
          <w:pPr>
            <w:spacing w:after="0" w:line="240" w:lineRule="auto"/>
            <w:ind w:firstLine="720"/>
          </w:pPr>
        </w:pPrChange>
      </w:pPr>
      <w:ins w:id="18457" w:author="Kem Sereyboth" w:date="2023-07-11T13:29:00Z">
        <w:del w:id="18458" w:author="Sopheak Phorn" w:date="2023-07-28T15:03:00Z">
          <w:r w:rsidRPr="00E92E6D" w:rsidDel="00D75AFA">
            <w:rPr>
              <w:rFonts w:ascii="Khmer MEF1" w:hAnsi="Khmer MEF1" w:cs="Khmer MEF1"/>
              <w:spacing w:val="-4"/>
              <w:sz w:val="24"/>
              <w:szCs w:val="24"/>
              <w:cs/>
              <w:rPrChange w:id="18459" w:author="Kem Sereyboth" w:date="2023-07-26T11:09:00Z">
                <w:rPr>
                  <w:rFonts w:cs="MoolBoran"/>
                  <w:cs/>
                </w:rPr>
              </w:rPrChange>
            </w:rPr>
            <w:delText>មាត្រា១១ នៃច្បាប់ស្តីពីរបបសន្តិសុខសង្គម។</w:delText>
          </w:r>
        </w:del>
      </w:ins>
    </w:p>
    <w:p w14:paraId="6460F279" w14:textId="3600E7A8" w:rsidR="00952C1A" w:rsidRPr="00E33574" w:rsidDel="00400DB4" w:rsidRDefault="00952C1A">
      <w:pPr>
        <w:spacing w:after="0" w:line="226" w:lineRule="auto"/>
        <w:jc w:val="both"/>
        <w:rPr>
          <w:ins w:id="18460" w:author="Kem Sereiboth" w:date="2022-09-15T09:43:00Z"/>
          <w:del w:id="18461" w:author="Kem Sereyboth" w:date="2023-07-11T13:10:00Z"/>
          <w:rFonts w:ascii="Khmer MEF1" w:hAnsi="Khmer MEF1" w:cs="Khmer MEF1"/>
          <w:b/>
          <w:bCs/>
          <w:strike/>
          <w:spacing w:val="-10"/>
          <w:sz w:val="24"/>
          <w:szCs w:val="24"/>
          <w:rPrChange w:id="18462" w:author="Kem Sereyboth" w:date="2023-07-19T16:59:00Z">
            <w:rPr>
              <w:ins w:id="18463" w:author="Kem Sereiboth" w:date="2022-09-15T09:43:00Z"/>
              <w:del w:id="18464" w:author="Kem Sereyboth" w:date="2023-07-11T13:10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465" w:author="Sopheak Phorn" w:date="2023-08-25T16:18:00Z">
          <w:pPr>
            <w:spacing w:after="0" w:line="240" w:lineRule="auto"/>
            <w:ind w:firstLine="720"/>
          </w:pPr>
        </w:pPrChange>
      </w:pPr>
      <w:ins w:id="18466" w:author="Kem Sereiboth" w:date="2022-09-16T09:34:00Z">
        <w:del w:id="18467" w:author="Kem Sereyboth" w:date="2023-07-11T13:10:00Z">
          <w:r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68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 xml:space="preserve">លក្ខណៈវិនិច្ឆ័យ៖ </w:delText>
          </w:r>
        </w:del>
      </w:ins>
    </w:p>
    <w:p w14:paraId="5070C698" w14:textId="6C34727C" w:rsidR="00952C1A" w:rsidRPr="00E33574" w:rsidDel="00400DB4" w:rsidRDefault="00952C1A">
      <w:pPr>
        <w:spacing w:after="0" w:line="226" w:lineRule="auto"/>
        <w:ind w:left="990"/>
        <w:jc w:val="both"/>
        <w:rPr>
          <w:del w:id="18469" w:author="Kem Sereyboth" w:date="2023-07-11T13:10:00Z"/>
          <w:rFonts w:ascii="Khmer MEF1" w:hAnsi="Khmer MEF1" w:cs="Khmer MEF1"/>
          <w:strike/>
          <w:sz w:val="24"/>
          <w:szCs w:val="24"/>
          <w:rPrChange w:id="18470" w:author="Kem Sereyboth" w:date="2023-07-19T16:59:00Z">
            <w:rPr>
              <w:del w:id="18471" w:author="Kem Sereyboth" w:date="2023-07-11T13:10:00Z"/>
              <w:rFonts w:ascii="Khmer MEF1" w:hAnsi="Khmer MEF1" w:cs="Khmer MEF1"/>
              <w:sz w:val="24"/>
              <w:szCs w:val="24"/>
            </w:rPr>
          </w:rPrChange>
        </w:rPr>
        <w:pPrChange w:id="18472" w:author="Sopheak Phorn" w:date="2023-08-25T16:18:00Z">
          <w:pPr>
            <w:spacing w:after="0" w:line="240" w:lineRule="auto"/>
            <w:ind w:left="990"/>
            <w:jc w:val="both"/>
          </w:pPr>
        </w:pPrChange>
      </w:pPr>
      <w:ins w:id="18473" w:author="Kem Sereiboth" w:date="2022-09-16T09:34:00Z">
        <w:del w:id="18474" w:author="Kem Sereyboth" w:date="2023-07-11T13:10:00Z">
          <w:r w:rsidRPr="00E33574" w:rsidDel="00400DB4">
            <w:rPr>
              <w:rFonts w:ascii="Khmer MEF1" w:hAnsi="Khmer MEF1" w:cs="Khmer MEF1"/>
              <w:b/>
              <w:bCs/>
              <w:strike/>
              <w:spacing w:val="-10"/>
              <w:sz w:val="24"/>
              <w:szCs w:val="24"/>
              <w:rPrChange w:id="1847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</w:del>
      </w:ins>
      <w:ins w:id="18476" w:author="Uon Rithy" w:date="2022-10-06T15:59:00Z">
        <w:del w:id="18477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7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អនុក្រឹត្យលេខ ១៦០ អនក្រ.បក ចុះថ្ងៃទី៨ ខែសីហា</w:delText>
          </w:r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7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ឆ្នាំ២០</w:delText>
          </w:r>
        </w:del>
      </w:ins>
      <w:ins w:id="18481" w:author="Uon Rithy" w:date="2022-10-06T16:00:00Z">
        <w:del w:id="18482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484" w:author="Uon Rithy" w:date="2022-10-06T15:59:00Z">
        <w:del w:id="18485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8487" w:author="Uon Rithy" w:date="2022-10-06T16:00:00Z">
        <w:del w:id="18488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490" w:author="Uon Rithy" w:date="2022-10-06T15:59:00Z">
        <w:del w:id="18491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18493" w:author="Uon Rithy" w:date="2022-10-06T16:00:00Z">
        <w:del w:id="18494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496" w:author="Uon Rithy" w:date="2022-10-06T15:59:00Z">
        <w:del w:id="18497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4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ស្ដីពីនិយ័ត</w:delText>
          </w:r>
        </w:del>
      </w:ins>
      <w:ins w:id="18499" w:author="Uon Rithy" w:date="2022-10-06T16:03:00Z">
        <w:del w:id="18500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5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502" w:author="Uon Rithy" w:date="2022-10-06T15:59:00Z">
        <w:del w:id="18503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5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18505" w:author="Uon Rithy" w:date="2022-10-06T16:00:00Z">
        <w:del w:id="18506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5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508" w:author="Uon Rithy" w:date="2022-10-06T16:03:00Z">
        <w:del w:id="18509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5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18511" w:author="Uon Rithy" w:date="2022-10-06T15:59:00Z">
        <w:del w:id="18512" w:author="Kem Sereyboth" w:date="2023-07-11T13:10:00Z">
          <w:r w:rsidR="00542EB0" w:rsidRPr="00E33574" w:rsidDel="00400DB4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rPrChange w:id="185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ម្ម</w:delText>
          </w:r>
          <w:r w:rsidR="00542EB0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5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ប្រព័ន្ធសន្តិសុខសង្គម</w:delText>
          </w:r>
        </w:del>
      </w:ins>
      <w:ins w:id="18515" w:author="sakaria fa" w:date="2022-09-30T21:00:00Z">
        <w:del w:id="18516" w:author="Kem Sereyboth" w:date="2023-07-11T13:10:00Z">
          <w:r w:rsidR="00F171DC" w:rsidRPr="00E33574" w:rsidDel="00400DB4">
            <w:rPr>
              <w:rFonts w:ascii="Khmer MEF1" w:hAnsi="Khmer MEF1" w:cs="Khmer MEF1"/>
              <w:b/>
              <w:bCs/>
              <w:strike/>
              <w:spacing w:val="2"/>
              <w:sz w:val="24"/>
              <w:szCs w:val="24"/>
              <w:cs/>
              <w:rPrChange w:id="18517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F171DC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1851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ពុំទាន់អនុវត្តការប្រមូលចំណូលនោះទេ ព្រោះសេចក្ដីសម្រេចស្ដីពីអត្រា នីតិវិធីនៃការបង់ និងការចាត់ចែងកម្រៃសេវាត្រួតពិនិត្យ</w:delText>
          </w:r>
        </w:del>
      </w:ins>
      <w:ins w:id="18519" w:author="User" w:date="2022-10-03T13:05:00Z">
        <w:del w:id="18520" w:author="Kem Sereyboth" w:date="2023-07-11T13:10:00Z">
          <w:r w:rsidR="00AC188D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1852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បទប្បញ្ញត្តិពាក់ព័ន្ធ</w:delText>
          </w:r>
        </w:del>
      </w:ins>
      <w:ins w:id="18522" w:author="sakaria fa" w:date="2022-09-30T21:00:00Z">
        <w:del w:id="18523" w:author="Kem Sereyboth" w:date="2023-07-11T13:10:00Z">
          <w:r w:rsidR="00F171D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52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មិនទាន់បានរៀបចំរួច</w:delText>
          </w:r>
        </w:del>
      </w:ins>
      <w:ins w:id="18525" w:author="LENOVO" w:date="2022-10-02T09:40:00Z">
        <w:del w:id="18526" w:author="Kem Sereyboth" w:date="2023-07-11T13:10:00Z">
          <w:r w:rsidR="00B36BA0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52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</w:delText>
          </w:r>
        </w:del>
      </w:ins>
      <w:ins w:id="18528" w:author="sakaria fa" w:date="2022-09-30T21:00:00Z">
        <w:del w:id="18529" w:author="Kem Sereyboth" w:date="2023-07-11T13:10:00Z">
          <w:r w:rsidR="00F171D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53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18531" w:author="Kem Sereiboth" w:date="2022-09-16T10:10:00Z">
        <w:del w:id="18532" w:author="Kem Sereyboth" w:date="2023-07-11T13:10:00Z">
          <w:r w:rsidR="0054734B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53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មិនទាន់មានអត្រា</w:delText>
          </w:r>
          <w:r w:rsidR="0054734B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1853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4734B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5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នីតិវិធីនៃការបង់ និងការចាត់ចែងកម្រៃសេវាត្រួតពិនិត្យ​</w:delText>
          </w:r>
        </w:del>
      </w:ins>
    </w:p>
    <w:p w14:paraId="0301434C" w14:textId="33190086" w:rsidR="00176DDB" w:rsidRPr="00E33574" w:rsidDel="00400DB4" w:rsidRDefault="00176DDB">
      <w:pPr>
        <w:spacing w:after="0" w:line="226" w:lineRule="auto"/>
        <w:ind w:left="990"/>
        <w:jc w:val="both"/>
        <w:rPr>
          <w:ins w:id="18536" w:author="User" w:date="2022-10-06T10:19:00Z"/>
          <w:del w:id="18537" w:author="Kem Sereyboth" w:date="2023-07-11T13:10:00Z"/>
          <w:rFonts w:ascii="Khmer MEF1" w:hAnsi="Khmer MEF1" w:cs="Khmer MEF1"/>
          <w:strike/>
          <w:spacing w:val="-4"/>
          <w:sz w:val="24"/>
          <w:szCs w:val="24"/>
          <w:rPrChange w:id="18538" w:author="Kem Sereyboth" w:date="2023-07-19T16:59:00Z">
            <w:rPr>
              <w:ins w:id="18539" w:author="User" w:date="2022-10-06T10:19:00Z"/>
              <w:del w:id="18540" w:author="Kem Sereyboth" w:date="2023-07-11T13:10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541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2FCF874E" w14:textId="6135E9B9" w:rsidR="005F61C2" w:rsidRPr="00E33574" w:rsidDel="00400DB4" w:rsidRDefault="005F61C2">
      <w:pPr>
        <w:spacing w:after="0" w:line="226" w:lineRule="auto"/>
        <w:ind w:left="990"/>
        <w:jc w:val="both"/>
        <w:rPr>
          <w:ins w:id="18542" w:author="sakaria fa" w:date="2022-09-30T21:01:00Z"/>
          <w:del w:id="18543" w:author="Kem Sereyboth" w:date="2023-07-11T13:10:00Z"/>
          <w:rFonts w:ascii="Khmer MEF1" w:hAnsi="Khmer MEF1" w:cs="Khmer MEF1"/>
          <w:b/>
          <w:bCs/>
          <w:strike/>
          <w:sz w:val="24"/>
          <w:szCs w:val="24"/>
          <w:rPrChange w:id="18544" w:author="Kem Sereyboth" w:date="2023-07-19T16:59:00Z">
            <w:rPr>
              <w:ins w:id="18545" w:author="sakaria fa" w:date="2022-09-30T21:01:00Z"/>
              <w:del w:id="18546" w:author="Kem Sereyboth" w:date="2023-07-11T13:1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18547" w:author="Sopheak Phorn" w:date="2023-08-25T16:18:00Z">
          <w:pPr>
            <w:spacing w:after="0" w:line="216" w:lineRule="auto"/>
            <w:jc w:val="both"/>
          </w:pPr>
        </w:pPrChange>
      </w:pPr>
    </w:p>
    <w:p w14:paraId="07C46347" w14:textId="2EE457BE" w:rsidR="00343981" w:rsidRPr="00E33574" w:rsidDel="00400DB4" w:rsidRDefault="005F61C2">
      <w:pPr>
        <w:spacing w:after="0" w:line="226" w:lineRule="auto"/>
        <w:ind w:firstLine="720"/>
        <w:jc w:val="both"/>
        <w:rPr>
          <w:ins w:id="18548" w:author="Kem Sereiboth" w:date="2022-09-15T09:43:00Z"/>
          <w:del w:id="18549" w:author="Kem Sereyboth" w:date="2023-07-11T13:13:00Z"/>
          <w:rFonts w:ascii="Khmer MEF1" w:hAnsi="Khmer MEF1" w:cs="Khmer MEF1"/>
          <w:b/>
          <w:bCs/>
          <w:strike/>
          <w:sz w:val="24"/>
          <w:szCs w:val="24"/>
          <w:rPrChange w:id="18550" w:author="Kem Sereyboth" w:date="2023-07-19T16:59:00Z">
            <w:rPr>
              <w:ins w:id="18551" w:author="Kem Sereiboth" w:date="2022-09-15T09:43:00Z"/>
              <w:del w:id="18552" w:author="Kem Sereyboth" w:date="2023-07-11T13:13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553" w:author="Sopheak Phorn" w:date="2023-08-25T16:18:00Z">
          <w:pPr>
            <w:spacing w:after="0" w:line="240" w:lineRule="auto"/>
            <w:ind w:firstLine="720"/>
          </w:pPr>
        </w:pPrChange>
      </w:pPr>
      <w:ins w:id="18554" w:author="sakaria fa" w:date="2022-09-30T21:01:00Z">
        <w:del w:id="18555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55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គ</w:delText>
          </w:r>
        </w:del>
      </w:ins>
      <w:ins w:id="18557" w:author="Kem Sereiboth" w:date="2022-09-15T09:47:00Z">
        <w:del w:id="18558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559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គ.</w:delText>
          </w:r>
        </w:del>
      </w:ins>
      <w:ins w:id="18560" w:author="Kem Sereiboth" w:date="2022-09-15T09:43:00Z">
        <w:del w:id="18561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562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ប្រធានបទទី៣៖</w:delText>
          </w:r>
        </w:del>
      </w:ins>
      <w:ins w:id="18563" w:author="Kem Sereiboth" w:date="2022-09-15T09:48:00Z">
        <w:del w:id="18564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56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Cs w:val="22"/>
                  <w:highlight w:val="cyan"/>
                  <w:cs/>
                </w:rPr>
              </w:rPrChange>
            </w:rPr>
            <w:delText xml:space="preserve"> </w:delText>
          </w:r>
        </w:del>
      </w:ins>
      <w:ins w:id="18566" w:author="Kem Sereiboth" w:date="2022-09-15T09:43:00Z">
        <w:del w:id="18567" w:author="Kem Sereyboth" w:date="2023-07-11T13:13:00Z">
          <w:r w:rsidR="00343981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568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ការបង់ភាគទាន ១០</w:delText>
          </w:r>
          <w:r w:rsidR="00343981" w:rsidRPr="00E33574" w:rsidDel="00400DB4">
            <w:rPr>
              <w:rFonts w:ascii="Khmer MEF1" w:hAnsi="Khmer MEF1" w:cs="Khmer MEF1"/>
              <w:strike/>
              <w:sz w:val="24"/>
              <w:szCs w:val="24"/>
              <w:rPrChange w:id="18569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</w:rPr>
              </w:rPrChange>
            </w:rPr>
            <w:delText>%</w:delText>
          </w:r>
        </w:del>
      </w:ins>
    </w:p>
    <w:p w14:paraId="44B92286" w14:textId="0906DCB5" w:rsidR="00F512CD" w:rsidRPr="00E33574" w:rsidDel="00400DB4" w:rsidRDefault="00F512CD">
      <w:pPr>
        <w:spacing w:after="0" w:line="226" w:lineRule="auto"/>
        <w:ind w:firstLine="720"/>
        <w:jc w:val="both"/>
        <w:rPr>
          <w:ins w:id="18570" w:author="User" w:date="2022-09-19T16:05:00Z"/>
          <w:del w:id="18571" w:author="Kem Sereyboth" w:date="2023-07-11T13:13:00Z"/>
          <w:rFonts w:ascii="Khmer MEF1" w:hAnsi="Khmer MEF1" w:cs="Khmer MEF1"/>
          <w:b/>
          <w:bCs/>
          <w:strike/>
          <w:spacing w:val="-4"/>
          <w:sz w:val="24"/>
          <w:szCs w:val="24"/>
          <w:rPrChange w:id="18572" w:author="Kem Sereyboth" w:date="2023-07-19T16:59:00Z">
            <w:rPr>
              <w:ins w:id="18573" w:author="User" w:date="2022-09-19T16:05:00Z"/>
              <w:del w:id="18574" w:author="Kem Sereyboth" w:date="2023-07-11T13:13:00Z"/>
              <w:rFonts w:ascii="Khmer MEF1" w:hAnsi="Khmer MEF1" w:cs="Khmer MEF1"/>
              <w:b/>
              <w:bCs/>
              <w:spacing w:val="-4"/>
              <w:sz w:val="24"/>
              <w:szCs w:val="24"/>
            </w:rPr>
          </w:rPrChange>
        </w:rPr>
        <w:pPrChange w:id="18575" w:author="Sopheak Phorn" w:date="2023-08-25T16:18:00Z">
          <w:pPr>
            <w:spacing w:after="0" w:line="228" w:lineRule="auto"/>
            <w:ind w:hanging="1620"/>
            <w:jc w:val="both"/>
          </w:pPr>
        </w:pPrChange>
      </w:pPr>
    </w:p>
    <w:p w14:paraId="39D432E4" w14:textId="55309D07" w:rsidR="00A9645F" w:rsidRPr="00E33574" w:rsidDel="00400DB4" w:rsidRDefault="00A9645F">
      <w:pPr>
        <w:spacing w:after="0" w:line="226" w:lineRule="auto"/>
        <w:ind w:left="2520" w:firstLine="900"/>
        <w:jc w:val="both"/>
        <w:rPr>
          <w:del w:id="18576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577" w:author="Kem Sereyboth" w:date="2023-07-19T16:59:00Z">
            <w:rPr>
              <w:del w:id="18578" w:author="Kem Sereyboth" w:date="2023-07-11T13:1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579" w:author="Sopheak Phorn" w:date="2023-08-25T16:18:00Z">
          <w:pPr>
            <w:spacing w:after="0" w:line="228" w:lineRule="auto"/>
            <w:ind w:left="2520" w:hanging="1620"/>
            <w:jc w:val="both"/>
          </w:pPr>
        </w:pPrChange>
      </w:pPr>
      <w:ins w:id="18580" w:author="Kem Sereiboth" w:date="2022-09-16T09:35:00Z">
        <w:del w:id="18581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582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58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18584" w:author="User" w:date="2022-09-19T16:05:00Z">
        <w:del w:id="18585" w:author="Kem Sereyboth" w:date="2023-07-11T13:13:00Z">
          <w:r w:rsidR="001F63AE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5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587" w:author="Kem Sereiboth" w:date="2022-09-16T09:35:00Z">
        <w:del w:id="18588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58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48CFB8D" w14:textId="4504EF75" w:rsidR="001F63AE" w:rsidRPr="00E33574" w:rsidDel="00400DB4" w:rsidRDefault="001F63AE">
      <w:pPr>
        <w:spacing w:after="0" w:line="226" w:lineRule="auto"/>
        <w:ind w:firstLine="900"/>
        <w:jc w:val="both"/>
        <w:rPr>
          <w:ins w:id="18590" w:author="User" w:date="2022-09-19T16:05:00Z"/>
          <w:del w:id="18591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592" w:author="Kem Sereyboth" w:date="2023-07-19T16:59:00Z">
            <w:rPr>
              <w:ins w:id="18593" w:author="User" w:date="2022-09-19T16:05:00Z"/>
              <w:del w:id="18594" w:author="Kem Sereyboth" w:date="2023-07-11T13:1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595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6206CC30" w14:textId="183B3401" w:rsidR="00A9645F" w:rsidRPr="00E33574" w:rsidDel="00400DB4" w:rsidRDefault="00A9645F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596" w:author="User" w:date="2022-10-03T06:42:00Z"/>
          <w:del w:id="18597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598" w:author="Kem Sereyboth" w:date="2023-07-19T16:59:00Z">
            <w:rPr>
              <w:ins w:id="18599" w:author="User" w:date="2022-10-03T06:42:00Z"/>
              <w:del w:id="18600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18601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994" w:hanging="173"/>
            <w:jc w:val="both"/>
          </w:pPr>
        </w:pPrChange>
      </w:pPr>
      <w:ins w:id="18602" w:author="Kem Sereiboth" w:date="2022-09-16T09:35:00Z">
        <w:del w:id="18603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6"/>
              <w:sz w:val="24"/>
              <w:szCs w:val="24"/>
              <w:rPrChange w:id="1860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Pr="00E33574" w:rsidDel="00400DB4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rPrChange w:id="186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យោងប្រការ ៣ និងប្រការ ៤ នៃ</w:delText>
          </w:r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6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</w:ins>
      <w:ins w:id="18607" w:author="User" w:date="2022-10-05T18:46:00Z">
        <w:del w:id="18608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lang w:val="ca-ES"/>
              <w:rPrChange w:id="186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610" w:author="Kem Sereiboth" w:date="2022-09-16T09:35:00Z">
        <w:del w:id="18611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61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០១៥ អ.ស.ហ.ប្រក ចុះថ្ងៃទី១២ ខែវិច្ឆិកា ឆ្នាំ២០២២ ស្តីពីការកំណត់ប្រភពធនធាន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61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និងការប្រើប្រាស់ធនធានរបស់អគ្គលេខាធិការដ្ឋានអាជ្ញាធរសេវាហិរញ្ញវត្ថុមិនមែនធនាគារ។</w:delText>
          </w:r>
        </w:del>
      </w:ins>
    </w:p>
    <w:p w14:paraId="2BB0898D" w14:textId="3246D90A" w:rsidR="00823E33" w:rsidRPr="00E33574" w:rsidDel="00400DB4" w:rsidRDefault="00823E33">
      <w:pPr>
        <w:pStyle w:val="ListParagraph"/>
        <w:spacing w:after="0" w:line="226" w:lineRule="auto"/>
        <w:ind w:left="994"/>
        <w:jc w:val="both"/>
        <w:rPr>
          <w:ins w:id="18614" w:author="Kem Sereiboth" w:date="2022-09-16T09:35:00Z"/>
          <w:del w:id="18615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616" w:author="Kem Sereyboth" w:date="2023-07-19T16:59:00Z">
            <w:rPr>
              <w:ins w:id="18617" w:author="Kem Sereiboth" w:date="2022-09-16T09:35:00Z"/>
              <w:del w:id="18618" w:author="Kem Sereyboth" w:date="2023-07-11T13:1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18619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616F6D7E" w14:textId="24667816" w:rsidR="00343981" w:rsidRPr="00E33574" w:rsidDel="00400DB4" w:rsidRDefault="00343981">
      <w:pPr>
        <w:spacing w:after="0" w:line="226" w:lineRule="auto"/>
        <w:ind w:firstLine="720"/>
        <w:jc w:val="both"/>
        <w:rPr>
          <w:ins w:id="18620" w:author="Kem Sereiboth" w:date="2022-09-16T09:36:00Z"/>
          <w:del w:id="18621" w:author="Kem Sereyboth" w:date="2023-07-11T13:13:00Z"/>
          <w:rFonts w:ascii="Khmer MEF1" w:hAnsi="Khmer MEF1" w:cs="Khmer MEF1"/>
          <w:b/>
          <w:bCs/>
          <w:strike/>
          <w:sz w:val="24"/>
          <w:szCs w:val="24"/>
          <w:rPrChange w:id="18622" w:author="Kem Sereyboth" w:date="2023-07-19T16:59:00Z">
            <w:rPr>
              <w:ins w:id="18623" w:author="Kem Sereiboth" w:date="2022-09-16T09:36:00Z"/>
              <w:del w:id="18624" w:author="Kem Sereyboth" w:date="2023-07-11T13:13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18625" w:author="Sopheak Phorn" w:date="2023-08-25T16:18:00Z">
          <w:pPr>
            <w:spacing w:after="0" w:line="240" w:lineRule="auto"/>
            <w:ind w:firstLine="720"/>
          </w:pPr>
        </w:pPrChange>
      </w:pPr>
      <w:ins w:id="18626" w:author="Kem Sereiboth" w:date="2022-09-15T09:50:00Z">
        <w:del w:id="18627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628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ឃ.</w:delText>
          </w:r>
        </w:del>
      </w:ins>
      <w:ins w:id="18629" w:author="Kem Sereiboth" w:date="2022-09-15T09:43:00Z">
        <w:del w:id="18630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631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ប្រធានបទទី៤៖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632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ប្រព័ន្ធលើកទឹកចិត្ត</w:delText>
          </w:r>
        </w:del>
      </w:ins>
      <w:ins w:id="18633" w:author="Kem Sereiboth" w:date="2022-09-15T09:51:00Z">
        <w:del w:id="18634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63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មន្រ្តី</w:delText>
          </w:r>
        </w:del>
      </w:ins>
    </w:p>
    <w:p w14:paraId="05740251" w14:textId="512E6940" w:rsidR="00A9645F" w:rsidRPr="00E33574" w:rsidDel="00400DB4" w:rsidRDefault="00A9645F">
      <w:pPr>
        <w:spacing w:after="0" w:line="226" w:lineRule="auto"/>
        <w:ind w:left="180" w:firstLine="810"/>
        <w:jc w:val="both"/>
        <w:rPr>
          <w:ins w:id="18636" w:author="Kem Sereiboth" w:date="2022-09-15T09:43:00Z"/>
          <w:del w:id="18637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638" w:author="Kem Sereyboth" w:date="2023-07-19T16:59:00Z">
            <w:rPr>
              <w:ins w:id="18639" w:author="Kem Sereiboth" w:date="2022-09-15T09:43:00Z"/>
              <w:del w:id="18640" w:author="Kem Sereyboth" w:date="2023-07-11T13:13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641" w:author="Sopheak Phorn" w:date="2023-08-25T16:18:00Z">
          <w:pPr>
            <w:spacing w:after="0" w:line="240" w:lineRule="auto"/>
            <w:ind w:firstLine="720"/>
          </w:pPr>
        </w:pPrChange>
      </w:pPr>
      <w:ins w:id="18642" w:author="Kem Sereiboth" w:date="2022-09-16T09:36:00Z">
        <w:del w:id="18643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64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6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</w:ins>
    </w:p>
    <w:p w14:paraId="2416F64B" w14:textId="516B6EA0" w:rsidR="00343981" w:rsidRPr="00E33574" w:rsidDel="00400DB4" w:rsidRDefault="00343981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del w:id="18646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647" w:author="Kem Sereyboth" w:date="2023-07-19T16:59:00Z">
            <w:rPr>
              <w:del w:id="18648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8649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900" w:hanging="90"/>
            <w:jc w:val="both"/>
          </w:pPr>
        </w:pPrChange>
      </w:pPr>
      <w:ins w:id="18650" w:author="Kem Sereiboth" w:date="2022-09-15T09:43:00Z">
        <w:del w:id="18651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6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ប្រកាសលេខ</w:delText>
          </w:r>
        </w:del>
      </w:ins>
      <w:ins w:id="18653" w:author="User" w:date="2022-10-05T18:46:00Z">
        <w:del w:id="18654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z w:val="24"/>
              <w:szCs w:val="24"/>
              <w:lang w:val="ca-ES"/>
              <w:rPrChange w:id="186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656" w:author="Kem Sereiboth" w:date="2022-09-15T10:13:00Z">
        <w:del w:id="18657" w:author="Kem Sereyboth" w:date="2023-07-11T13:13:00Z">
          <w:r w:rsidR="00724C44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6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18659" w:author="Kem Sereiboth" w:date="2022-09-15T09:43:00Z">
        <w:del w:id="18660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6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០០៨ អ.ស.ហ.ប្រក ចុះថ្ងៃទី១០ 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</w:p>
    <w:p w14:paraId="498CE5C0" w14:textId="217FC71E" w:rsidR="00C0143E" w:rsidRPr="00E33574" w:rsidDel="00400DB4" w:rsidRDefault="00C0143E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662" w:author="User" w:date="2022-09-22T13:48:00Z"/>
          <w:del w:id="18663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664" w:author="Kem Sereyboth" w:date="2023-07-19T16:59:00Z">
            <w:rPr>
              <w:ins w:id="18665" w:author="User" w:date="2022-09-22T13:48:00Z"/>
              <w:del w:id="18666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667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</w:p>
    <w:p w14:paraId="6089D533" w14:textId="41A4EB7F" w:rsidR="00343981" w:rsidRPr="00E33574" w:rsidDel="00400DB4" w:rsidRDefault="00343981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del w:id="18668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669" w:author="Kem Sereyboth" w:date="2023-07-19T16:59:00Z">
            <w:rPr>
              <w:del w:id="18670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18671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900" w:hanging="90"/>
            <w:jc w:val="both"/>
          </w:pPr>
        </w:pPrChange>
      </w:pPr>
      <w:ins w:id="18672" w:author="Kem Sereiboth" w:date="2022-09-15T09:43:00Z">
        <w:del w:id="18673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674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ប្រកាសលេខ</w:delText>
          </w:r>
        </w:del>
      </w:ins>
      <w:ins w:id="18675" w:author="User" w:date="2022-10-05T18:46:00Z">
        <w:del w:id="18676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lang w:val="ca-ES"/>
              <w:rPrChange w:id="186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678" w:author="Kem Sereiboth" w:date="2022-09-15T09:43:00Z">
        <w:del w:id="18679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18680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 xml:space="preserve"> ០១០ អ.ស.ហ.ប្រក ចុះថ្ងៃទី០៨ ខែតុលា ឆ្នាំ២០២១ ស្ដីពីលក្ខន្តិកៈនៃមន្ត្រីលក្ខន្តិកៈ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681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របស់អាជ្ញាធរសេវាហិរញ្ញវត្ថុមិនមែនធនាគារ</w:delText>
          </w:r>
        </w:del>
      </w:ins>
    </w:p>
    <w:p w14:paraId="384CECC3" w14:textId="6EEB4CA9" w:rsidR="00C0143E" w:rsidRPr="00E33574" w:rsidDel="00400DB4" w:rsidRDefault="00C0143E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682" w:author="User" w:date="2022-09-22T13:48:00Z"/>
          <w:del w:id="18683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684" w:author="Kem Sereyboth" w:date="2023-07-19T16:59:00Z">
            <w:rPr>
              <w:ins w:id="18685" w:author="User" w:date="2022-09-22T13:48:00Z"/>
              <w:del w:id="18686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687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</w:p>
    <w:p w14:paraId="7F70BA18" w14:textId="25DF72C2" w:rsidR="00343981" w:rsidRPr="00E33574" w:rsidDel="00400DB4" w:rsidRDefault="00343981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688" w:author="Kem Sereiboth" w:date="2022-09-15T09:51:00Z"/>
          <w:del w:id="18689" w:author="Kem Sereyboth" w:date="2023-07-11T13:13:00Z"/>
          <w:rFonts w:ascii="Khmer MEF1" w:hAnsi="Khmer MEF1" w:cs="Khmer MEF1"/>
          <w:strike/>
          <w:sz w:val="24"/>
          <w:szCs w:val="24"/>
          <w:lang w:val="ca-ES"/>
          <w:rPrChange w:id="18690" w:author="Kem Sereyboth" w:date="2023-07-19T16:59:00Z">
            <w:rPr>
              <w:ins w:id="18691" w:author="Kem Sereiboth" w:date="2022-09-15T09:51:00Z"/>
              <w:del w:id="18692" w:author="Kem Sereyboth" w:date="2023-07-11T13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18693" w:author="Sopheak Phorn" w:date="2023-08-25T16:18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18694" w:author="Kem Sereiboth" w:date="2022-09-15T09:43:00Z">
        <w:del w:id="18695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696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ប្រកាសលេខ</w:delText>
          </w:r>
        </w:del>
      </w:ins>
      <w:ins w:id="18697" w:author="User" w:date="2022-10-05T18:46:00Z">
        <w:del w:id="18698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lang w:val="ca-ES"/>
              <w:rPrChange w:id="186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700" w:author="Kem Sereiboth" w:date="2022-09-15T09:43:00Z">
        <w:del w:id="18701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702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 xml:space="preserve"> ៦១៦ សហវប្រក. ចុះថ្ងៃទី០៤ ខែមិថុនា ឆ្នាំ២០១៤ ស្ដីពីការកំណត់គោលការណ៍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703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 xml:space="preserve"> </w:delText>
          </w:r>
          <w:r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704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និងការត្រួតពិនិត្យសម្រាប់ការផ្ដល់ការលើកទឹកចិត្តដោយប្រើប្រាស់ប្រាក់រង្វាន់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705" w:author="Kem Sereyboth" w:date="2023-07-19T16:59:00Z">
                <w:rPr>
                  <w:rFonts w:cs="MoolBoran"/>
                  <w:highlight w:val="cyan"/>
                  <w:cs/>
                </w:rPr>
              </w:rPrChange>
            </w:rPr>
            <w:delText>របស់អង្គភាពក្រោមឱវាទក្រសួងសេដ្ឋកិច្ចនិងហិរញ្ញវត្ថុ</w:delText>
          </w:r>
        </w:del>
      </w:ins>
    </w:p>
    <w:p w14:paraId="453CC52D" w14:textId="784078B3" w:rsidR="00343981" w:rsidRPr="00E33574" w:rsidDel="00400DB4" w:rsidRDefault="006665A8">
      <w:pPr>
        <w:spacing w:after="0" w:line="226" w:lineRule="auto"/>
        <w:ind w:firstLine="720"/>
        <w:jc w:val="both"/>
        <w:rPr>
          <w:ins w:id="18706" w:author="Kem Sereiboth" w:date="2022-09-15T09:43:00Z"/>
          <w:del w:id="18707" w:author="Kem Sereyboth" w:date="2023-07-11T13:13:00Z"/>
          <w:rFonts w:ascii="Khmer MEF1" w:hAnsi="Khmer MEF1" w:cs="Khmer MEF1"/>
          <w:b/>
          <w:bCs/>
          <w:strike/>
          <w:sz w:val="24"/>
          <w:szCs w:val="24"/>
          <w:rPrChange w:id="18708" w:author="Kem Sereyboth" w:date="2023-07-19T16:59:00Z">
            <w:rPr>
              <w:ins w:id="18709" w:author="Kem Sereiboth" w:date="2022-09-15T09:43:00Z"/>
              <w:del w:id="18710" w:author="Kem Sereyboth" w:date="2023-07-11T13:13:00Z"/>
              <w:rFonts w:ascii="Khmer MEF1" w:hAnsi="Khmer MEF1" w:cs="Khmer MEF1"/>
              <w:color w:val="000000" w:themeColor="text1"/>
              <w:szCs w:val="22"/>
              <w:highlight w:val="cyan"/>
            </w:rPr>
          </w:rPrChange>
        </w:rPr>
        <w:pPrChange w:id="18711" w:author="Sopheak Phorn" w:date="2023-08-25T16:18:00Z">
          <w:pPr>
            <w:spacing w:after="0" w:line="240" w:lineRule="auto"/>
            <w:ind w:firstLine="720"/>
          </w:pPr>
        </w:pPrChange>
      </w:pPr>
      <w:ins w:id="18712" w:author="Kem Sereiboth" w:date="2022-09-15T09:54:00Z">
        <w:del w:id="18713" w:author="Kem Sereyboth" w:date="2023-07-11T13:13:00Z">
          <w:r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714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ង.</w:delText>
          </w:r>
        </w:del>
      </w:ins>
      <w:ins w:id="18715" w:author="Kem Sereiboth" w:date="2022-09-15T09:43:00Z">
        <w:del w:id="18716" w:author="Kem Sereyboth" w:date="2023-07-11T13:13:00Z">
          <w:r w:rsidR="00343981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717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ប្រធានបទទី៥៖</w:delText>
          </w:r>
        </w:del>
      </w:ins>
      <w:ins w:id="18718" w:author="LENOVO" w:date="2022-10-02T09:43:00Z">
        <w:del w:id="18719" w:author="Kem Sereyboth" w:date="2023-07-11T13:13:00Z">
          <w:r w:rsidR="00413DF3" w:rsidRPr="00E33574" w:rsidDel="00400DB4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18720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18721" w:author="Kem Sereiboth" w:date="2022-09-15T09:43:00Z">
        <w:del w:id="18722" w:author="Kem Sereyboth" w:date="2023-07-11T13:13:00Z">
          <w:r w:rsidR="00343981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rPrChange w:id="18723" w:author="Kem Sereyboth" w:date="2023-07-19T16:59:00Z">
                <w:rPr>
                  <w:rFonts w:ascii="Khmer MEF1" w:hAnsi="Khmer MEF1" w:cs="Khmer MEF1"/>
                  <w:color w:val="000000" w:themeColor="text1"/>
                  <w:szCs w:val="22"/>
                  <w:highlight w:val="cyan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582849C1" w14:textId="2B3BD6F9" w:rsidR="00A9645F" w:rsidRPr="00E33574" w:rsidDel="00400DB4" w:rsidRDefault="00A9645F">
      <w:pPr>
        <w:pStyle w:val="ListParagraph"/>
        <w:spacing w:after="0" w:line="226" w:lineRule="auto"/>
        <w:ind w:left="1069"/>
        <w:jc w:val="both"/>
        <w:rPr>
          <w:ins w:id="18724" w:author="Kem Sereiboth" w:date="2022-09-16T09:37:00Z"/>
          <w:del w:id="18725" w:author="Kem Sereyboth" w:date="2023-07-11T13:13:00Z"/>
          <w:rFonts w:ascii="Khmer MEF1" w:hAnsi="Khmer MEF1" w:cs="Khmer MEF1"/>
          <w:strike/>
          <w:spacing w:val="-4"/>
          <w:sz w:val="24"/>
          <w:szCs w:val="24"/>
          <w:rPrChange w:id="18726" w:author="Kem Sereyboth" w:date="2023-07-19T16:59:00Z">
            <w:rPr>
              <w:ins w:id="18727" w:author="Kem Sereiboth" w:date="2022-09-16T09:37:00Z"/>
              <w:del w:id="18728" w:author="Kem Sereyboth" w:date="2023-07-11T13:13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8729" w:author="Sopheak Phorn" w:date="2023-08-25T16:18:00Z">
          <w:pPr>
            <w:pStyle w:val="ListParagraph"/>
            <w:numPr>
              <w:numId w:val="5"/>
            </w:numPr>
            <w:spacing w:after="200" w:line="276" w:lineRule="auto"/>
            <w:ind w:left="1170" w:hanging="360"/>
            <w:jc w:val="both"/>
          </w:pPr>
        </w:pPrChange>
      </w:pPr>
      <w:ins w:id="18730" w:author="Kem Sereiboth" w:date="2022-09-16T09:37:00Z">
        <w:del w:id="18731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73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187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៖  </w:delText>
          </w:r>
        </w:del>
      </w:ins>
    </w:p>
    <w:p w14:paraId="1D6C52EA" w14:textId="363A4BDC" w:rsidR="00A9645F" w:rsidRPr="00E33574" w:rsidDel="00400DB4" w:rsidRDefault="00A9645F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734" w:author="Kem Sereiboth" w:date="2022-09-16T09:37:00Z"/>
          <w:del w:id="18735" w:author="Kem Sereyboth" w:date="2023-07-11T13:13:00Z"/>
          <w:rFonts w:ascii="Khmer MEF1" w:hAnsi="Khmer MEF1" w:cs="Khmer MEF1"/>
          <w:strike/>
          <w:spacing w:val="-4"/>
          <w:sz w:val="24"/>
          <w:szCs w:val="24"/>
          <w:lang w:val="ca-ES"/>
          <w:rPrChange w:id="18736" w:author="Kem Sereyboth" w:date="2023-07-19T16:59:00Z">
            <w:rPr>
              <w:ins w:id="18737" w:author="Kem Sereiboth" w:date="2022-09-16T09:37:00Z"/>
              <w:del w:id="18738" w:author="Kem Sereyboth" w:date="2023-07-11T13:13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8739" w:author="Sopheak Phorn" w:date="2023-08-25T16:18:00Z">
          <w:pPr>
            <w:pStyle w:val="ListParagraph"/>
            <w:numPr>
              <w:numId w:val="5"/>
            </w:numPr>
            <w:spacing w:after="200" w:line="276" w:lineRule="auto"/>
            <w:ind w:left="1170" w:hanging="360"/>
            <w:jc w:val="both"/>
          </w:pPr>
        </w:pPrChange>
      </w:pPr>
      <w:ins w:id="18740" w:author="Kem Sereiboth" w:date="2022-09-16T09:37:00Z">
        <w:del w:id="18741" w:author="Kem Sereyboth" w:date="2023-07-11T13:13:00Z"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7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យោងមាត្រា១១ នៃ</w:delText>
          </w:r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87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ច្បាប់ស្តីពីរបបសន្តិសុខសង្គម </w:delText>
          </w:r>
        </w:del>
      </w:ins>
      <w:ins w:id="18744" w:author="ACER" w:date="2022-10-03T15:05:00Z">
        <w:del w:id="18745" w:author="Kem Sereyboth" w:date="2023-07-11T13:13:00Z">
          <w:r w:rsidR="00F63825"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87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18747" w:author="User" w:date="2022-10-03T13:10:00Z">
        <w:del w:id="18748" w:author="Kem Sereyboth" w:date="2023-07-11T13:13:00Z">
          <w:r w:rsidR="00DD36A4" w:rsidRPr="00E33574" w:rsidDel="00400DB4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87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ថ្ងៃទី</w:delText>
          </w:r>
        </w:del>
      </w:ins>
      <w:ins w:id="18750" w:author="ACER" w:date="2022-10-03T15:05:00Z">
        <w:del w:id="18751" w:author="Kem Sereyboth" w:date="2023-07-11T13:13:00Z">
          <w:r w:rsidR="00F63825" w:rsidRPr="00E33574" w:rsidDel="00400DB4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875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០</w:delText>
          </w:r>
        </w:del>
      </w:ins>
      <w:ins w:id="18753" w:author="User" w:date="2022-10-03T13:14:00Z">
        <w:del w:id="18754" w:author="Kem Sereyboth" w:date="2023-07-11T13:13:00Z">
          <w:r w:rsidR="004D32EC" w:rsidRPr="00E33574" w:rsidDel="00400DB4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87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18756" w:author="User" w:date="2022-10-03T13:10:00Z">
        <w:del w:id="18757" w:author="Kem Sereyboth" w:date="2023-07-11T13:13:00Z">
          <w:r w:rsidR="00DD36A4" w:rsidRPr="00E33574" w:rsidDel="00400DB4">
            <w:rPr>
              <w:rFonts w:ascii="Khmer MEF1" w:hAnsi="Khmer MEF1" w:cs="Khmer MEF1"/>
              <w:strike/>
              <w:spacing w:val="2"/>
              <w:sz w:val="24"/>
              <w:szCs w:val="24"/>
              <w:cs/>
              <w:lang w:val="ca-ES"/>
              <w:rPrChange w:id="187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DD36A4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7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ខែ</w:delText>
          </w:r>
        </w:del>
      </w:ins>
      <w:ins w:id="18760" w:author="User" w:date="2022-10-03T13:14:00Z">
        <w:del w:id="18761" w:author="Kem Sereyboth" w:date="2023-07-11T13:13:00Z">
          <w:r w:rsidR="004D32E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7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វិច្ឆិកា</w:delText>
          </w:r>
        </w:del>
      </w:ins>
      <w:ins w:id="18763" w:author="User" w:date="2022-10-03T13:10:00Z">
        <w:del w:id="18764" w:author="Kem Sereyboth" w:date="2023-07-11T13:13:00Z">
          <w:r w:rsidR="00DD36A4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7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</w:delText>
          </w:r>
        </w:del>
      </w:ins>
      <w:ins w:id="18766" w:author="User" w:date="2022-10-03T13:14:00Z">
        <w:del w:id="18767" w:author="Kem Sereyboth" w:date="2023-07-11T13:13:00Z">
          <w:r w:rsidR="004D32EC"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7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១៩</w:delText>
          </w:r>
        </w:del>
      </w:ins>
    </w:p>
    <w:p w14:paraId="2B1F51CA" w14:textId="7C96DE6C" w:rsidR="00A9645F" w:rsidRPr="00E33574" w:rsidDel="00400DB4" w:rsidRDefault="00A9645F">
      <w:pPr>
        <w:pStyle w:val="ListParagraph"/>
        <w:numPr>
          <w:ilvl w:val="0"/>
          <w:numId w:val="5"/>
        </w:numPr>
        <w:spacing w:after="0" w:line="226" w:lineRule="auto"/>
        <w:ind w:left="994" w:hanging="173"/>
        <w:jc w:val="both"/>
        <w:rPr>
          <w:ins w:id="18769" w:author="Kem Sereiboth" w:date="2022-09-16T09:37:00Z"/>
          <w:del w:id="18770" w:author="Kem Sereyboth" w:date="2023-07-11T13:13:00Z"/>
          <w:rFonts w:ascii="Khmer MEF1" w:hAnsi="Khmer MEF1" w:cs="Khmer MEF1"/>
          <w:strike/>
          <w:spacing w:val="-4"/>
          <w:sz w:val="24"/>
          <w:szCs w:val="24"/>
          <w:lang w:val="ca-ES"/>
          <w:rPrChange w:id="18771" w:author="Kem Sereyboth" w:date="2023-07-19T16:59:00Z">
            <w:rPr>
              <w:ins w:id="18772" w:author="Kem Sereiboth" w:date="2022-09-16T09:37:00Z"/>
              <w:del w:id="18773" w:author="Kem Sereyboth" w:date="2023-07-11T13:13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18774" w:author="Sopheak Phorn" w:date="2023-08-25T16:18:00Z">
          <w:pPr>
            <w:pStyle w:val="ListParagraph"/>
            <w:numPr>
              <w:numId w:val="5"/>
            </w:numPr>
            <w:spacing w:after="200" w:line="276" w:lineRule="auto"/>
            <w:ind w:left="1170" w:hanging="360"/>
            <w:jc w:val="both"/>
          </w:pPr>
        </w:pPrChange>
      </w:pPr>
      <w:ins w:id="18775" w:author="Kem Sereiboth" w:date="2022-09-16T09:37:00Z">
        <w:del w:id="18776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187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មាត្រា២១ នៃ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87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</w:ins>
      <w:ins w:id="18779" w:author="User" w:date="2022-10-05T18:46:00Z">
        <w:del w:id="18780" w:author="Kem Sereyboth" w:date="2023-07-11T13:13:00Z">
          <w:r w:rsidR="0022385E"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87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8782" w:author="Kem Sereiboth" w:date="2022-09-16T09:37:00Z">
        <w:del w:id="18783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87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១១៣ អ.ន.ក្រ.បក ចុះថ្ងៃទី​១៤​ ខែកក្កដា ឆ្នាំ២០២១ ស្តីពី</w:delText>
          </w:r>
        </w:del>
      </w:ins>
      <w:ins w:id="18785" w:author="User" w:date="2022-11-03T22:32:00Z">
        <w:del w:id="18786" w:author="Kem Sereyboth" w:date="2023-07-11T13:13:00Z">
          <w:r w:rsidR="00231D32"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87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18788" w:author="Kem Sereiboth" w:date="2022-09-16T09:37:00Z">
        <w:del w:id="18789" w:author="Kem Sereyboth" w:date="2023-07-11T13:13:00Z"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87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រៀ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87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87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87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87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ចំ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187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400DB4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187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និងការ</w:delText>
          </w:r>
          <w:r w:rsidRPr="00E33574" w:rsidDel="00400DB4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187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ប្រព្រឹត្តទៅរបស់អង្គភាពក្រោមឱវាទរបស់អាជ្ញាធរសេវាហិរញ្ញវត្ថុមិនមែនធនាគារ។</w:delText>
          </w:r>
        </w:del>
      </w:ins>
    </w:p>
    <w:p w14:paraId="6D30EF94" w14:textId="42DFE240" w:rsidR="000537CF" w:rsidRPr="00E33574" w:rsidDel="005F46DE" w:rsidRDefault="000537CF">
      <w:pPr>
        <w:spacing w:after="0" w:line="226" w:lineRule="auto"/>
        <w:ind w:left="720"/>
        <w:jc w:val="both"/>
        <w:rPr>
          <w:ins w:id="18798" w:author="sakaria fa" w:date="2022-09-12T22:56:00Z"/>
          <w:del w:id="18799" w:author="Kem Sereiboth" w:date="2022-09-13T11:32:00Z"/>
          <w:rFonts w:ascii="Khmer MEF1" w:hAnsi="Khmer MEF1" w:cs="Khmer MEF1"/>
          <w:sz w:val="24"/>
          <w:szCs w:val="24"/>
          <w:rPrChange w:id="18800" w:author="Kem Sereyboth" w:date="2023-07-19T16:59:00Z">
            <w:rPr>
              <w:ins w:id="18801" w:author="sakaria fa" w:date="2022-09-12T22:56:00Z"/>
              <w:del w:id="18802" w:author="Kem Sereiboth" w:date="2022-09-13T11:32:00Z"/>
              <w:rFonts w:ascii="Khmer MEF1" w:hAnsi="Khmer MEF1" w:cs="Khmer MEF1"/>
              <w:color w:val="FF0000"/>
              <w:sz w:val="24"/>
              <w:szCs w:val="24"/>
              <w:highlight w:val="green"/>
            </w:rPr>
          </w:rPrChange>
        </w:rPr>
        <w:pPrChange w:id="18803" w:author="Sopheak Phorn" w:date="2023-08-25T16:18:00Z">
          <w:pPr>
            <w:spacing w:after="0" w:line="240" w:lineRule="auto"/>
          </w:pPr>
        </w:pPrChange>
      </w:pPr>
      <w:ins w:id="18804" w:author="Windows User" w:date="2022-09-05T23:26:00Z">
        <w:del w:id="18805" w:author="Kem Sereyboth" w:date="2023-07-11T13:13:00Z">
          <w:r w:rsidRPr="00E33574" w:rsidDel="00400DB4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22855F62" w14:textId="5EBB0E58" w:rsidR="0050780D" w:rsidRPr="00E33574" w:rsidDel="00343981" w:rsidRDefault="0050780D">
      <w:pPr>
        <w:spacing w:after="0" w:line="226" w:lineRule="auto"/>
        <w:ind w:left="720"/>
        <w:jc w:val="both"/>
        <w:rPr>
          <w:ins w:id="18806" w:author="sakaria fa" w:date="2022-09-12T22:56:00Z"/>
          <w:del w:id="18807" w:author="Kem Sereiboth" w:date="2022-09-15T09:43:00Z"/>
          <w:rFonts w:ascii="Khmer MEF1" w:hAnsi="Khmer MEF1" w:cs="Khmer MEF1"/>
          <w:sz w:val="24"/>
          <w:szCs w:val="24"/>
          <w:rPrChange w:id="18808" w:author="Kem Sereyboth" w:date="2023-07-19T16:59:00Z">
            <w:rPr>
              <w:ins w:id="18809" w:author="sakaria fa" w:date="2022-09-12T22:56:00Z"/>
              <w:del w:id="18810" w:author="Kem Sereiboth" w:date="2022-09-15T09:43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8811" w:author="Sopheak Phorn" w:date="2023-08-25T16:18:00Z">
          <w:pPr>
            <w:spacing w:after="0" w:line="240" w:lineRule="auto"/>
          </w:pPr>
        </w:pPrChange>
      </w:pPr>
      <w:ins w:id="18812" w:author="sakaria fa" w:date="2022-09-12T22:56:00Z">
        <w:del w:id="18813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1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ក</w:delText>
          </w:r>
          <w:r w:rsidRPr="00E33574" w:rsidDel="00343981">
            <w:rPr>
              <w:rFonts w:ascii="Khmer MEF1" w:hAnsi="Khmer MEF1" w:cs="Khmer MEF1"/>
              <w:sz w:val="24"/>
              <w:szCs w:val="24"/>
              <w:rPrChange w:id="18815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</w:rPr>
              </w:rPrChange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1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ប្រធានបទទី១៖ រចនាសម្ព័ន្ធនៃការគ្រប់គ្រង</w:delText>
          </w:r>
        </w:del>
      </w:ins>
    </w:p>
    <w:p w14:paraId="7AC859D1" w14:textId="1E25C8C7" w:rsidR="0050780D" w:rsidRPr="00E33574" w:rsidDel="00343981" w:rsidRDefault="0050780D">
      <w:pPr>
        <w:spacing w:after="0" w:line="226" w:lineRule="auto"/>
        <w:ind w:left="720"/>
        <w:jc w:val="both"/>
        <w:rPr>
          <w:ins w:id="18817" w:author="sakaria fa" w:date="2022-09-12T22:56:00Z"/>
          <w:del w:id="18818" w:author="Kem Sereiboth" w:date="2022-09-15T09:43:00Z"/>
          <w:rFonts w:ascii="Khmer MEF1" w:hAnsi="Khmer MEF1" w:cs="Khmer MEF1"/>
          <w:sz w:val="24"/>
          <w:szCs w:val="24"/>
          <w:rPrChange w:id="18819" w:author="Kem Sereyboth" w:date="2023-07-19T16:59:00Z">
            <w:rPr>
              <w:ins w:id="18820" w:author="sakaria fa" w:date="2022-09-12T22:56:00Z"/>
              <w:del w:id="18821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8822" w:author="Sopheak Phorn" w:date="2023-08-25T16:18:00Z">
          <w:pPr>
            <w:spacing w:after="0" w:line="240" w:lineRule="auto"/>
          </w:pPr>
        </w:pPrChange>
      </w:pPr>
      <w:ins w:id="18823" w:author="sakaria fa" w:date="2022-09-12T22:56:00Z">
        <w:del w:id="18824" w:author="Kem Sereiboth" w:date="2022-09-13T11:43:00Z">
          <w:r w:rsidRPr="00E33574" w:rsidDel="00D065FE">
            <w:rPr>
              <w:rFonts w:ascii="Khmer MEF1" w:hAnsi="Khmer MEF1" w:cs="Khmer MEF1"/>
              <w:sz w:val="24"/>
              <w:szCs w:val="24"/>
              <w:cs/>
              <w:rPrChange w:id="1882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tab/>
            <w:delText xml:space="preserve">លក្ខណៈវិនិច្ឆ័យ៖ </w:delText>
          </w:r>
        </w:del>
        <w:del w:id="18826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2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មាត្រា ៥៩ អនុក្រឹត្យលេខ១១៣ អនក្រ.បក ចុះថ្ងៃទី១៤ ខែកក្កដា ឆ្នាំ២០២១ អនុក្រឹត្យស្ដីពី 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47462421" w14:textId="011669B5" w:rsidR="0050780D" w:rsidRPr="00E33574" w:rsidDel="00343981" w:rsidRDefault="0050780D">
      <w:pPr>
        <w:spacing w:after="0" w:line="226" w:lineRule="auto"/>
        <w:ind w:left="720"/>
        <w:jc w:val="both"/>
        <w:rPr>
          <w:ins w:id="18828" w:author="sakaria fa" w:date="2022-09-12T22:56:00Z"/>
          <w:del w:id="18829" w:author="Kem Sereiboth" w:date="2022-09-15T09:43:00Z"/>
          <w:rFonts w:ascii="Khmer MEF1" w:hAnsi="Khmer MEF1" w:cs="Khmer MEF1"/>
          <w:sz w:val="24"/>
          <w:szCs w:val="24"/>
          <w:rPrChange w:id="18830" w:author="Kem Sereyboth" w:date="2023-07-19T16:59:00Z">
            <w:rPr>
              <w:ins w:id="18831" w:author="sakaria fa" w:date="2022-09-12T22:56:00Z"/>
              <w:del w:id="18832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8833" w:author="Sopheak Phorn" w:date="2023-08-25T16:18:00Z">
          <w:pPr>
            <w:spacing w:after="0" w:line="240" w:lineRule="auto"/>
          </w:pPr>
        </w:pPrChange>
      </w:pPr>
      <w:ins w:id="18834" w:author="sakaria fa" w:date="2022-09-12T22:56:00Z">
        <w:del w:id="18835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3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  <w:r w:rsidRPr="00E33574" w:rsidDel="00343981">
            <w:rPr>
              <w:rFonts w:ascii="Khmer MEF1" w:hAnsi="Khmer MEF1" w:cs="Khmer MEF1"/>
              <w:sz w:val="24"/>
              <w:szCs w:val="24"/>
              <w:rPrChange w:id="1883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3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ប្រធានបទទី២៖ ប្រព័ន្ធលើកទឹកចិត្តមន្ត្រី</w:delText>
          </w:r>
        </w:del>
      </w:ins>
    </w:p>
    <w:p w14:paraId="68E4EDC3" w14:textId="197A4D2C" w:rsidR="0050780D" w:rsidRPr="00E33574" w:rsidDel="00343981" w:rsidRDefault="0050780D">
      <w:pPr>
        <w:spacing w:after="0" w:line="226" w:lineRule="auto"/>
        <w:ind w:left="720"/>
        <w:jc w:val="both"/>
        <w:rPr>
          <w:ins w:id="18839" w:author="sakaria fa" w:date="2022-09-12T22:56:00Z"/>
          <w:del w:id="18840" w:author="Kem Sereiboth" w:date="2022-09-15T09:43:00Z"/>
          <w:rFonts w:ascii="Khmer MEF1" w:hAnsi="Khmer MEF1" w:cs="Khmer MEF1"/>
          <w:sz w:val="24"/>
          <w:szCs w:val="24"/>
          <w:u w:val="single"/>
          <w:rPrChange w:id="18841" w:author="Kem Sereyboth" w:date="2023-07-19T16:59:00Z">
            <w:rPr>
              <w:ins w:id="18842" w:author="sakaria fa" w:date="2022-09-12T22:56:00Z"/>
              <w:del w:id="18843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  <w:u w:val="single"/>
            </w:rPr>
          </w:rPrChange>
        </w:rPr>
        <w:pPrChange w:id="18844" w:author="Sopheak Phorn" w:date="2023-08-25T16:18:00Z">
          <w:pPr>
            <w:spacing w:after="0" w:line="240" w:lineRule="auto"/>
          </w:pPr>
        </w:pPrChange>
      </w:pPr>
      <w:ins w:id="18845" w:author="sakaria fa" w:date="2022-09-12T22:56:00Z">
        <w:del w:id="18846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rPrChange w:id="1884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</w:rPr>
              </w:rPrChange>
            </w:rPr>
            <w:tab/>
          </w:r>
          <w:r w:rsidRPr="00E33574" w:rsidDel="00343981">
            <w:rPr>
              <w:rFonts w:ascii="Khmer MEF1" w:hAnsi="Khmer MEF1" w:cs="Khmer MEF1"/>
              <w:sz w:val="24"/>
              <w:szCs w:val="24"/>
              <w:u w:val="single"/>
              <w:cs/>
              <w:rPrChange w:id="1884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u w:val="single"/>
                  <w:cs/>
                </w:rPr>
              </w:rPrChange>
            </w:rPr>
            <w:delText>លក្ខណៈវិនិច្ឆ័យ៖ ប្រកាសលេខ០០៨ អ.ស.ហ.ប្រក ចុះថ្ងៃទី១០ ខែកុម្ភៈ ឆ្នាំ២០២២ ប្រកាសស្ដីពីការកំណត់ប្រាក់ឧបត្ថម្ភជីវភាពសម្រាប់ថ្នាក់ដឹកនាំ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និងបុគ្គលិករបស់អាជ្ញាធរសេវាហិរញ្ញវត្ថុមិនមែនធនាគារ។</w:delText>
          </w:r>
        </w:del>
      </w:ins>
    </w:p>
    <w:p w14:paraId="318241A2" w14:textId="0D4792DC" w:rsidR="0050780D" w:rsidRPr="00E33574" w:rsidDel="00343981" w:rsidRDefault="0050780D">
      <w:pPr>
        <w:spacing w:after="0" w:line="226" w:lineRule="auto"/>
        <w:ind w:left="720"/>
        <w:jc w:val="both"/>
        <w:rPr>
          <w:ins w:id="18849" w:author="sakaria fa" w:date="2022-09-12T22:56:00Z"/>
          <w:del w:id="18850" w:author="Kem Sereiboth" w:date="2022-09-15T09:43:00Z"/>
          <w:rFonts w:ascii="Khmer MEF1" w:hAnsi="Khmer MEF1" w:cs="Khmer MEF1"/>
          <w:sz w:val="24"/>
          <w:szCs w:val="24"/>
          <w:u w:val="single"/>
          <w:cs/>
          <w:rPrChange w:id="18851" w:author="Kem Sereyboth" w:date="2023-07-19T16:59:00Z">
            <w:rPr>
              <w:ins w:id="18852" w:author="sakaria fa" w:date="2022-09-12T22:56:00Z"/>
              <w:del w:id="18853" w:author="Kem Sereiboth" w:date="2022-09-15T09:43:00Z"/>
              <w:rFonts w:ascii="Khmer MEF1" w:hAnsi="Khmer MEF1" w:cs="Khmer MEF1"/>
              <w:sz w:val="24"/>
              <w:szCs w:val="24"/>
              <w:highlight w:val="yellow"/>
              <w:u w:val="single"/>
              <w:cs/>
            </w:rPr>
          </w:rPrChange>
        </w:rPr>
        <w:pPrChange w:id="18854" w:author="Sopheak Phorn" w:date="2023-08-25T16:18:00Z">
          <w:pPr>
            <w:spacing w:after="0" w:line="240" w:lineRule="auto"/>
          </w:pPr>
        </w:pPrChange>
      </w:pPr>
      <w:ins w:id="18855" w:author="sakaria fa" w:date="2022-09-12T22:56:00Z">
        <w:del w:id="18856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5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tab/>
            <w:delText>លក្ខណៈវិនិច្ឆ័យ៖ ប្រការ៤ ប្រការ៥ ប្រការ៦ ប្រការ៩ និងប្រការ១២ ប្រកាសលេខ ០១០ អ.ស.ហ.ប្រក ចុះថ្ងៃទី០៨ ខែតុលា ឆ្នាំ២០២១ ប្រកាសស្ដីពី លក្ខន្តិកៈនៃមន្ត្រីលក្ខន្តិកៈរបស់អាជ្ញាធរសេវាហិរញ្ញវត្ថុមិនមែនធនាគារ។</w:delText>
          </w:r>
        </w:del>
      </w:ins>
    </w:p>
    <w:p w14:paraId="6D1CBDFD" w14:textId="4F2C59C7" w:rsidR="0050780D" w:rsidRPr="00E33574" w:rsidDel="00343981" w:rsidRDefault="0050780D">
      <w:pPr>
        <w:spacing w:after="0" w:line="226" w:lineRule="auto"/>
        <w:ind w:left="720"/>
        <w:jc w:val="both"/>
        <w:rPr>
          <w:ins w:id="18858" w:author="sakaria fa" w:date="2022-09-12T22:56:00Z"/>
          <w:del w:id="18859" w:author="Kem Sereiboth" w:date="2022-09-15T09:43:00Z"/>
          <w:rFonts w:ascii="Khmer MEF1" w:hAnsi="Khmer MEF1" w:cs="Khmer MEF1"/>
          <w:sz w:val="24"/>
          <w:szCs w:val="24"/>
          <w:rPrChange w:id="18860" w:author="Kem Sereyboth" w:date="2023-07-19T16:59:00Z">
            <w:rPr>
              <w:ins w:id="18861" w:author="sakaria fa" w:date="2022-09-12T22:56:00Z"/>
              <w:del w:id="18862" w:author="Kem Sereiboth" w:date="2022-09-15T09:43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18863" w:author="Sopheak Phorn" w:date="2023-08-25T16:18:00Z">
          <w:pPr>
            <w:spacing w:after="0" w:line="240" w:lineRule="auto"/>
          </w:pPr>
        </w:pPrChange>
      </w:pPr>
      <w:ins w:id="18864" w:author="sakaria fa" w:date="2022-09-12T22:56:00Z">
        <w:del w:id="18865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  <w:r w:rsidRPr="00E33574" w:rsidDel="00343981">
            <w:rPr>
              <w:rFonts w:ascii="Khmer MEF1" w:hAnsi="Khmer MEF1" w:cs="Khmer MEF1"/>
              <w:sz w:val="24"/>
              <w:szCs w:val="24"/>
              <w:rPrChange w:id="1886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6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ប្រធានបទទី៣៖ ប្រភពចំណូល</w:delText>
          </w:r>
        </w:del>
      </w:ins>
    </w:p>
    <w:p w14:paraId="123113E3" w14:textId="156DE651" w:rsidR="0050780D" w:rsidRPr="00E33574" w:rsidDel="00343981" w:rsidRDefault="0050780D">
      <w:pPr>
        <w:spacing w:after="0" w:line="226" w:lineRule="auto"/>
        <w:ind w:left="720"/>
        <w:jc w:val="both"/>
        <w:rPr>
          <w:ins w:id="18869" w:author="sakaria fa" w:date="2022-09-12T22:56:00Z"/>
          <w:del w:id="18870" w:author="Kem Sereiboth" w:date="2022-09-15T09:43:00Z"/>
          <w:rFonts w:ascii="Khmer MEF1" w:hAnsi="Khmer MEF1" w:cs="Khmer MEF1"/>
          <w:sz w:val="24"/>
          <w:szCs w:val="24"/>
        </w:rPr>
        <w:pPrChange w:id="18871" w:author="Sopheak Phorn" w:date="2023-08-25T16:18:00Z">
          <w:pPr>
            <w:spacing w:after="0" w:line="240" w:lineRule="auto"/>
          </w:pPr>
        </w:pPrChange>
      </w:pPr>
      <w:ins w:id="18872" w:author="sakaria fa" w:date="2022-09-12T22:56:00Z">
        <w:del w:id="18873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</w:rPr>
            <w:delText>ឃ</w:delText>
          </w:r>
          <w:r w:rsidRPr="00E33574" w:rsidDel="00343981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7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ប្រធានបទទី៤៖ បង់ភាគទាន១០%</w:delText>
          </w:r>
        </w:del>
      </w:ins>
    </w:p>
    <w:p w14:paraId="7FD49E0A" w14:textId="3674DC89" w:rsidR="0050780D" w:rsidRPr="00E33574" w:rsidDel="00343981" w:rsidRDefault="0050780D">
      <w:pPr>
        <w:spacing w:after="0" w:line="226" w:lineRule="auto"/>
        <w:ind w:left="720"/>
        <w:jc w:val="both"/>
        <w:rPr>
          <w:ins w:id="18875" w:author="sakaria fa" w:date="2022-09-12T22:56:00Z"/>
          <w:del w:id="18876" w:author="Kem Sereiboth" w:date="2022-09-15T09:43:00Z"/>
          <w:rFonts w:ascii="Khmer MEF1" w:hAnsi="Khmer MEF1" w:cs="Khmer MEF1"/>
          <w:sz w:val="24"/>
          <w:szCs w:val="24"/>
          <w:rPrChange w:id="18877" w:author="Kem Sereyboth" w:date="2023-07-19T16:59:00Z">
            <w:rPr>
              <w:ins w:id="18878" w:author="sakaria fa" w:date="2022-09-12T22:56:00Z"/>
              <w:del w:id="18879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8880" w:author="Sopheak Phorn" w:date="2023-08-25T16:18:00Z">
          <w:pPr>
            <w:spacing w:after="0" w:line="240" w:lineRule="auto"/>
          </w:pPr>
        </w:pPrChange>
      </w:pPr>
      <w:ins w:id="18881" w:author="sakaria fa" w:date="2022-09-12T22:56:00Z">
        <w:del w:id="18882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8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 ប្រការ២ ប្រកាសលេខ០១៥ អ.ស.ហ.ប្រ.ក ចុះថ្ងៃទី២១ ខែឆ្នូ ឆ្នាំ២០២១ ប្រកាសស្ដីពី ការកំណត់ប្រភពធនធាន និងការប្រើប្រាស់គ្រប់គ្រងធនធានហិរញ្ញវត្ថុរបស់អគ្គលេ​ខាធិការដ្ឋានអាជ្ញាធរសេវាហិរញ្ញវត្ថុមិនមែនធនាគារ</w:delText>
          </w:r>
        </w:del>
      </w:ins>
    </w:p>
    <w:p w14:paraId="4C9F4E8F" w14:textId="6676BC21" w:rsidR="0050780D" w:rsidRPr="00E33574" w:rsidDel="00343981" w:rsidRDefault="0050780D">
      <w:pPr>
        <w:spacing w:after="0" w:line="226" w:lineRule="auto"/>
        <w:ind w:left="720"/>
        <w:jc w:val="both"/>
        <w:rPr>
          <w:ins w:id="18884" w:author="sakaria fa" w:date="2022-09-12T22:56:00Z"/>
          <w:del w:id="18885" w:author="Kem Sereiboth" w:date="2022-09-15T09:43:00Z"/>
          <w:rFonts w:ascii="Khmer MEF1" w:hAnsi="Khmer MEF1" w:cs="Khmer MEF1"/>
          <w:sz w:val="24"/>
          <w:szCs w:val="24"/>
          <w:rPrChange w:id="18886" w:author="Kem Sereyboth" w:date="2023-07-19T16:59:00Z">
            <w:rPr>
              <w:ins w:id="18887" w:author="sakaria fa" w:date="2022-09-12T22:56:00Z"/>
              <w:del w:id="18888" w:author="Kem Sereiboth" w:date="2022-09-15T09:43:00Z"/>
              <w:rFonts w:ascii="Khmer MEF1" w:hAnsi="Khmer MEF1" w:cs="Khmer MEF1"/>
              <w:b/>
              <w:bCs/>
              <w:color w:val="FF0000"/>
              <w:sz w:val="24"/>
              <w:szCs w:val="24"/>
              <w:highlight w:val="yellow"/>
            </w:rPr>
          </w:rPrChange>
        </w:rPr>
        <w:pPrChange w:id="18889" w:author="Sopheak Phorn" w:date="2023-08-25T16:18:00Z">
          <w:pPr>
            <w:spacing w:after="0" w:line="240" w:lineRule="auto"/>
          </w:pPr>
        </w:pPrChange>
      </w:pPr>
      <w:ins w:id="18890" w:author="sakaria fa" w:date="2022-09-12T22:56:00Z">
        <w:del w:id="18891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89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 លិខិតលេខ ០២២ អ.ស.ហ.អល ចុះថ្ងៃទី០២​ ខែកុម្ភៈ ឆ្នាំ២០២២ ស្ដីពី សំណើសុំពិនិត្យលទ្ធភាបង់ភាគទានរបស់និយ័តករក្រោមឱវាទ អ.ស.ហ. ជាប្រចាំខែមក អគ្គលេខាធិការដ្ឋាន អ.ស.ហ.</w:delText>
          </w:r>
        </w:del>
      </w:ins>
    </w:p>
    <w:p w14:paraId="047FC3CF" w14:textId="3FDEAFCE" w:rsidR="0050780D" w:rsidRPr="00E33574" w:rsidDel="00343981" w:rsidRDefault="0050780D">
      <w:pPr>
        <w:spacing w:after="0" w:line="226" w:lineRule="auto"/>
        <w:ind w:left="720"/>
        <w:jc w:val="both"/>
        <w:rPr>
          <w:ins w:id="18893" w:author="sakaria fa" w:date="2022-09-12T22:56:00Z"/>
          <w:del w:id="18894" w:author="Kem Sereiboth" w:date="2022-09-15T09:43:00Z"/>
          <w:rFonts w:ascii="Khmer MEF1" w:hAnsi="Khmer MEF1" w:cs="Khmer MEF1"/>
          <w:sz w:val="24"/>
          <w:szCs w:val="24"/>
          <w:rPrChange w:id="18895" w:author="Kem Sereyboth" w:date="2023-07-19T16:59:00Z">
            <w:rPr>
              <w:ins w:id="18896" w:author="sakaria fa" w:date="2022-09-12T22:56:00Z"/>
              <w:del w:id="18897" w:author="Kem Sereiboth" w:date="2022-09-15T09:43:00Z"/>
              <w:rFonts w:ascii="Khmer MEF1" w:hAnsi="Khmer MEF1" w:cs="Khmer MEF1"/>
              <w:color w:val="FF0000"/>
              <w:sz w:val="24"/>
              <w:szCs w:val="24"/>
              <w:highlight w:val="yellow"/>
            </w:rPr>
          </w:rPrChange>
        </w:rPr>
        <w:pPrChange w:id="18898" w:author="Sopheak Phorn" w:date="2023-08-25T16:18:00Z">
          <w:pPr>
            <w:spacing w:after="0" w:line="240" w:lineRule="auto"/>
          </w:pPr>
        </w:pPrChange>
      </w:pPr>
      <w:ins w:id="18899" w:author="sakaria fa" w:date="2022-09-12T22:56:00Z">
        <w:del w:id="18900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90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 លិខិតលេខ ១៣០ អ.ស.ហ.អ.ល ចុះថ្ងៃទី២២ ខែធ្នូ ឆ្នាំ២០២១ សុំផ្ដល់ព័ត៌មានអំពីលេខគណនីធនាគាររបស់អគ្គលេខាធិការដ្ឋានអាជ្ញាធរសេវាហរិញ្ញវត្ថុមិនមែនធនាគារសម្រាប់ទទួលភាគទាន ដែលននិយ័តករក្រោមឱវាទ អ.ស.ហ. បង់ចូលអគ្គលេខាធិការដ្ឋាន អ.ស.ហ.។</w:delText>
          </w:r>
        </w:del>
      </w:ins>
    </w:p>
    <w:p w14:paraId="61DFBD40" w14:textId="7C3C6F93" w:rsidR="0050780D" w:rsidRPr="00E33574" w:rsidDel="00343981" w:rsidRDefault="0050780D">
      <w:pPr>
        <w:spacing w:after="0" w:line="226" w:lineRule="auto"/>
        <w:ind w:left="720"/>
        <w:jc w:val="both"/>
        <w:rPr>
          <w:ins w:id="18902" w:author="Windows User" w:date="2022-09-05T23:26:00Z"/>
          <w:del w:id="18903" w:author="Kem Sereiboth" w:date="2022-09-15T09:43:00Z"/>
          <w:rFonts w:ascii="Khmer MEF1" w:hAnsi="Khmer MEF1" w:cs="Khmer MEF1"/>
          <w:sz w:val="24"/>
          <w:szCs w:val="24"/>
        </w:rPr>
        <w:pPrChange w:id="18904" w:author="Sopheak Phorn" w:date="2023-08-25T16:18:00Z">
          <w:pPr>
            <w:spacing w:after="0" w:line="240" w:lineRule="auto"/>
          </w:pPr>
        </w:pPrChange>
      </w:pPr>
      <w:ins w:id="18905" w:author="sakaria fa" w:date="2022-09-12T22:57:00Z">
        <w:del w:id="18906" w:author="Kem Sereiboth" w:date="2022-09-15T09:43:00Z">
          <w:r w:rsidRPr="00E33574" w:rsidDel="00343981">
            <w:rPr>
              <w:rFonts w:ascii="Khmer MEF1" w:hAnsi="Khmer MEF1" w:cs="Khmer MEF1"/>
              <w:sz w:val="24"/>
              <w:szCs w:val="24"/>
              <w:cs/>
              <w:rPrChange w:id="1890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green"/>
                  <w:cs/>
                </w:rPr>
              </w:rPrChange>
            </w:rPr>
            <w:delText>ង.</w:delText>
          </w:r>
        </w:del>
      </w:ins>
      <w:ins w:id="18908" w:author="sakaria fa" w:date="2022-09-12T22:58:00Z">
        <w:del w:id="18909" w:author="Kem Sereiboth" w:date="2022-09-15T09:43:00Z">
          <w:r w:rsidRPr="00E33574" w:rsidDel="00343981">
            <w:rPr>
              <w:rFonts w:ascii="Khmer MEF1" w:hAnsi="Khmer MEF1" w:cs="Khmer MEF1"/>
              <w:spacing w:val="-2"/>
              <w:sz w:val="24"/>
              <w:szCs w:val="24"/>
              <w:cs/>
              <w:rPrChange w:id="18910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09640145" w14:textId="2B706614" w:rsidR="000537CF" w:rsidRPr="00E33574" w:rsidDel="00CA1853" w:rsidRDefault="000537CF">
      <w:pPr>
        <w:spacing w:after="0" w:line="226" w:lineRule="auto"/>
        <w:ind w:left="720"/>
        <w:jc w:val="both"/>
        <w:rPr>
          <w:ins w:id="18911" w:author="Windows User" w:date="2022-09-05T23:26:00Z"/>
          <w:del w:id="18912" w:author="Kem Sereiboth" w:date="2022-09-15T13:45:00Z"/>
          <w:rFonts w:ascii="Khmer MEF1" w:hAnsi="Khmer MEF1" w:cs="Khmer MEF1"/>
          <w:sz w:val="24"/>
          <w:szCs w:val="24"/>
          <w:lang w:val="ca-ES"/>
        </w:rPr>
        <w:pPrChange w:id="18913" w:author="Sopheak Phorn" w:date="2023-08-25T16:18:00Z">
          <w:pPr>
            <w:spacing w:after="0" w:line="240" w:lineRule="auto"/>
          </w:pPr>
        </w:pPrChange>
      </w:pPr>
      <w:ins w:id="18914" w:author="Windows User" w:date="2022-09-05T23:26:00Z">
        <w:del w:id="18915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ច្បាប់</w:delText>
          </w:r>
        </w:del>
      </w:ins>
    </w:p>
    <w:p w14:paraId="5C917B52" w14:textId="5CEA8C17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8916" w:author="Windows User" w:date="2022-09-05T23:26:00Z"/>
          <w:del w:id="18917" w:author="Kem Sereiboth" w:date="2022-09-15T13:45:00Z"/>
          <w:rFonts w:ascii="Khmer MEF1" w:hAnsi="Khmer MEF1" w:cs="Khmer MEF1"/>
          <w:sz w:val="24"/>
          <w:szCs w:val="24"/>
          <w:lang w:val="ca-ES"/>
        </w:rPr>
        <w:pPrChange w:id="18918" w:author="Sopheak Phorn" w:date="2023-08-25T16:18:00Z">
          <w:pPr>
            <w:spacing w:after="0" w:line="240" w:lineRule="auto"/>
            <w:ind w:firstLine="720"/>
          </w:pPr>
        </w:pPrChange>
      </w:pPr>
      <w:ins w:id="18919" w:author="Windows User" w:date="2022-09-05T23:26:00Z">
        <w:del w:id="18920" w:author="Kem Sereiboth" w:date="2022-09-15T13:45:00Z">
          <w:r w:rsidRPr="00E33574" w:rsidDel="00CA1853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-</w:delText>
          </w:r>
          <w:r w:rsidRPr="00E33574" w:rsidDel="00CA1853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អនុក្រឹត្យ</w:delText>
          </w:r>
        </w:del>
      </w:ins>
    </w:p>
    <w:p w14:paraId="5434EF06" w14:textId="74BE7F22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8921" w:author="Windows User" w:date="2022-09-05T23:26:00Z"/>
          <w:del w:id="18922" w:author="Kem Sereiboth" w:date="2022-09-15T13:45:00Z"/>
          <w:rFonts w:ascii="Khmer MEF1" w:hAnsi="Khmer MEF1" w:cs="Khmer MEF1"/>
          <w:sz w:val="24"/>
          <w:szCs w:val="24"/>
        </w:rPr>
        <w:pPrChange w:id="18923" w:author="Sopheak Phorn" w:date="2023-08-25T16:18:00Z">
          <w:pPr>
            <w:spacing w:after="0" w:line="240" w:lineRule="auto"/>
            <w:ind w:firstLine="720"/>
          </w:pPr>
        </w:pPrChange>
      </w:pPr>
      <w:ins w:id="18924" w:author="Windows User" w:date="2022-09-05T23:26:00Z">
        <w:del w:id="18925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  <w:lang w:val="ca-ES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</w:ins>
    </w:p>
    <w:p w14:paraId="0DC2AB26" w14:textId="3381591C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8926" w:author="Windows User" w:date="2022-09-05T23:26:00Z"/>
          <w:del w:id="18927" w:author="Kem Sereiboth" w:date="2022-09-15T13:45:00Z"/>
          <w:rFonts w:ascii="Khmer MEF1" w:hAnsi="Khmer MEF1" w:cs="Khmer MEF1"/>
          <w:sz w:val="24"/>
          <w:szCs w:val="24"/>
        </w:rPr>
        <w:pPrChange w:id="18928" w:author="Sopheak Phorn" w:date="2023-08-25T16:18:00Z">
          <w:pPr>
            <w:spacing w:after="0" w:line="240" w:lineRule="auto"/>
            <w:ind w:firstLine="720"/>
          </w:pPr>
        </w:pPrChange>
      </w:pPr>
      <w:ins w:id="18929" w:author="Windows User" w:date="2022-09-05T23:26:00Z">
        <w:del w:id="18930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គោលការណ៍ណែនាំ</w:delText>
          </w:r>
        </w:del>
      </w:ins>
    </w:p>
    <w:p w14:paraId="002C8ED9" w14:textId="397CC694" w:rsidR="000537CF" w:rsidRPr="00E33574" w:rsidDel="00CA1853" w:rsidRDefault="000537CF">
      <w:pPr>
        <w:spacing w:after="0" w:line="226" w:lineRule="auto"/>
        <w:ind w:left="720" w:firstLine="720"/>
        <w:jc w:val="both"/>
        <w:rPr>
          <w:ins w:id="18931" w:author="Windows User" w:date="2022-09-05T23:26:00Z"/>
          <w:del w:id="18932" w:author="Kem Sereiboth" w:date="2022-09-15T13:45:00Z"/>
          <w:rFonts w:ascii="Khmer MEF1" w:hAnsi="Khmer MEF1" w:cs="Khmer MEF1"/>
          <w:sz w:val="24"/>
          <w:szCs w:val="24"/>
        </w:rPr>
        <w:pPrChange w:id="18933" w:author="Sopheak Phorn" w:date="2023-08-25T16:18:00Z">
          <w:pPr>
            <w:spacing w:after="0" w:line="240" w:lineRule="auto"/>
            <w:ind w:firstLine="720"/>
          </w:pPr>
        </w:pPrChange>
      </w:pPr>
      <w:ins w:id="18934" w:author="Windows User" w:date="2022-09-05T23:26:00Z">
        <w:del w:id="18935" w:author="Kem Sereiboth" w:date="2022-09-15T13:45:00Z">
          <w:r w:rsidRPr="00E33574" w:rsidDel="00CA1853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CA1853">
            <w:rPr>
              <w:rFonts w:ascii="Khmer MEF1" w:hAnsi="Khmer MEF1" w:cs="Khmer MEF1"/>
              <w:sz w:val="24"/>
              <w:szCs w:val="24"/>
              <w:cs/>
            </w:rPr>
            <w:delText>សេចក្តីសម្រេចផ្សេងៗ។</w:delText>
          </w:r>
        </w:del>
      </w:ins>
    </w:p>
    <w:p w14:paraId="4C15353B" w14:textId="56FA374C" w:rsidR="000537CF" w:rsidRPr="00E33574" w:rsidDel="00A9645F" w:rsidRDefault="000537CF">
      <w:pPr>
        <w:spacing w:after="0" w:line="226" w:lineRule="auto"/>
        <w:ind w:left="720"/>
        <w:jc w:val="both"/>
        <w:rPr>
          <w:ins w:id="18936" w:author="Windows User" w:date="2022-09-05T23:26:00Z"/>
          <w:del w:id="18937" w:author="Kem Sereiboth" w:date="2022-09-16T09:37:00Z"/>
          <w:rFonts w:ascii="Khmer MEF1" w:hAnsi="Khmer MEF1" w:cs="Khmer MEF1"/>
          <w:spacing w:val="-2"/>
          <w:sz w:val="24"/>
          <w:szCs w:val="24"/>
          <w:u w:val="single"/>
          <w:rPrChange w:id="18938" w:author="Kem Sereyboth" w:date="2023-07-19T16:59:00Z">
            <w:rPr>
              <w:ins w:id="18939" w:author="Windows User" w:date="2022-09-05T23:26:00Z"/>
              <w:del w:id="18940" w:author="Kem Sereiboth" w:date="2022-09-16T09:37:00Z"/>
              <w:rFonts w:ascii="Khmer MEF1" w:hAnsi="Khmer MEF1" w:cs="Khmer MEF1"/>
              <w:b/>
              <w:bCs/>
              <w:spacing w:val="-2"/>
              <w:sz w:val="24"/>
              <w:szCs w:val="24"/>
              <w:u w:val="single"/>
            </w:rPr>
          </w:rPrChange>
        </w:rPr>
        <w:pPrChange w:id="18941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16CC4E4F" w14:textId="38C4ACCC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8942" w:author="Voeun Kuyeng" w:date="2022-08-31T16:03:00Z"/>
          <w:del w:id="18943" w:author="Windows User" w:date="2022-09-06T02:23:00Z"/>
          <w:rFonts w:ascii="Khmer MEF2" w:hAnsi="Khmer MEF2" w:cs="Khmer MEF2"/>
          <w:spacing w:val="-10"/>
          <w:sz w:val="24"/>
          <w:szCs w:val="24"/>
          <w:lang w:val="ca-ES"/>
          <w:rPrChange w:id="18944" w:author="Kem Sereyboth" w:date="2023-07-19T16:59:00Z">
            <w:rPr>
              <w:ins w:id="18945" w:author="Voeun Kuyeng" w:date="2022-08-31T16:03:00Z"/>
              <w:del w:id="18946" w:author="Windows User" w:date="2022-09-06T02:23:00Z"/>
              <w:rFonts w:ascii="Khmer MEF1" w:hAnsi="Khmer MEF1" w:cs="Khmer MEF1"/>
              <w:spacing w:val="4"/>
              <w:sz w:val="24"/>
              <w:szCs w:val="24"/>
              <w:lang w:val="ca-ES"/>
            </w:rPr>
          </w:rPrChange>
        </w:rPr>
        <w:pPrChange w:id="18947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18948" w:author="Sethvannak Sam" w:date="2022-08-22T09:33:00Z">
        <w:del w:id="18949" w:author="socheata.ol@hotmail.com" w:date="2022-09-02T15:39:00Z">
          <w:r w:rsidRPr="00E33574" w:rsidDel="001F2EA5">
            <w:rPr>
              <w:rFonts w:ascii="Khmer MEF1" w:hAnsi="Khmer MEF1" w:cs="Khmer MEF1"/>
              <w:spacing w:val="-2"/>
              <w:sz w:val="24"/>
              <w:szCs w:val="24"/>
              <w:u w:val="single"/>
              <w:cs/>
              <w:rPrChange w:id="1895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u w:val="single"/>
                  <w:cs/>
                </w:rPr>
              </w:rPrChange>
            </w:rPr>
            <w:delText>ឧទាហរណ៍</w:delText>
          </w:r>
          <w:r w:rsidRPr="00E33574" w:rsidDel="001F2EA5">
            <w:rPr>
              <w:rFonts w:ascii="Khmer MEF1" w:hAnsi="Khmer MEF1" w:cs="Khmer MEF1"/>
              <w:spacing w:val="-2"/>
              <w:sz w:val="24"/>
              <w:szCs w:val="24"/>
              <w:cs/>
              <w:rPrChange w:id="189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៖ </w:delText>
          </w:r>
        </w:del>
        <w:del w:id="18952" w:author="Windows User" w:date="2022-09-06T02:23:00Z"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89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ដើម្បីធានាបាននូវការ</w:delText>
          </w:r>
        </w:del>
        <w:del w:id="18954" w:author="Windows User" w:date="2022-09-05T22:17:00Z">
          <w:r w:rsidRPr="00E33574" w:rsidDel="00FA317F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89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វាយតម្លៃលើ</w:delText>
          </w:r>
        </w:del>
        <w:del w:id="18956" w:author="Windows User" w:date="2022-09-06T02:23:00Z"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89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ប្រធានបទសវនកម្មប្រកបដោយភាពត្រឹមត្រូវ និង</w:delText>
          </w:r>
        </w:del>
      </w:ins>
      <w:ins w:id="18958" w:author="Voeun Kuyeng" w:date="2022-08-31T16:32:00Z">
        <w:del w:id="18959" w:author="Windows User" w:date="2022-09-06T02:23:00Z">
          <w:r w:rsidR="00FC338B" w:rsidRPr="00E33574" w:rsidDel="004C1104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18960" w:author="Sethvannak Sam" w:date="2022-08-22T09:33:00Z">
        <w:del w:id="18961" w:author="Windows User" w:date="2022-09-06T02:23:00Z">
          <w:r w:rsidRPr="00E33574" w:rsidDel="004C1104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896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ច្បាស់លាស់ 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6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អង្គភាពសវនកម្មផ្ទៃក្នុងនៃ អ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896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6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896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67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8968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. 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6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បានធ្វើការពិភាក្សា និងពិនិត្យយ៉ាងល្អិតល្អន់ក្នុងការកំណត់យកលក្ខណៈ</w:delText>
          </w:r>
          <w:r w:rsidRPr="00E33574" w:rsidDel="004C110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897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វិនិច្ឆ័យប្រកបដោយភាពពេញលេញ និងត្រឹមត្រូវ ស្របទៅតាមបទដ្ឋានបច្ចេកទេសសវនកម្មដែលបានកំណត់។</w:delText>
          </w:r>
          <w:r w:rsidRPr="00E33574" w:rsidDel="004C1104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89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នីតិវិធីនៃការកំណត់លក្ខណៈវិនិច្ឆ័យគឺជា</w:delText>
          </w:r>
        </w:del>
        <w:del w:id="18972" w:author="Windows User" w:date="2022-09-05T21:50:00Z">
          <w:r w:rsidRPr="00E33574" w:rsidDel="00794D15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897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កិច្ចដំបូង</w:delText>
          </w:r>
        </w:del>
        <w:del w:id="18974" w:author="Windows User" w:date="2022-09-05T21:38:00Z">
          <w:r w:rsidRPr="00E33574" w:rsidDel="00A0360B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89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18976" w:author="Windows User" w:date="2022-09-05T21:55:00Z">
          <w:r w:rsidRPr="00E33574" w:rsidDel="000F2336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89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នៃសវនដ្ឋាន</w:delText>
          </w:r>
        </w:del>
        <w:del w:id="18978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  <w:rPrChange w:id="1897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នីមួយៗ</w:delText>
          </w:r>
        </w:del>
        <w:del w:id="18980" w:author="Windows User" w:date="2022-09-05T21:55:00Z">
          <w:r w:rsidRPr="00E33574" w:rsidDel="00644AD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8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  <w:del w:id="18982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8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កំណត់ប្រធាន</w:delText>
          </w:r>
          <w:r w:rsidRPr="00E33574" w:rsidDel="004C110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898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បទសវនកម្មតាមរយៈលទ្ធផលដែលបានពីការចុះស្វែងយល់ </w:delText>
          </w:r>
        </w:del>
        <w:del w:id="18985" w:author="Windows User" w:date="2022-09-05T21:58:00Z">
          <w:r w:rsidRPr="00E33574" w:rsidDel="005D07A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898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បន្ទាប់</w:delText>
          </w:r>
        </w:del>
        <w:del w:id="18987" w:author="Windows User" w:date="2022-09-06T02:23:00Z">
          <w:r w:rsidRPr="00E33574" w:rsidDel="004C110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898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ពីកំណត់ប្រធានបទរួច </w:delText>
          </w:r>
        </w:del>
        <w:del w:id="18989" w:author="Windows User" w:date="2022-09-05T21:53:00Z">
          <w:r w:rsidRPr="00E33574" w:rsidDel="000F2336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899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  <w:del w:id="18991" w:author="Windows User" w:date="2022-09-06T02:23:00Z">
          <w:r w:rsidRPr="00E33574" w:rsidDel="004C1104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899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បានរៀបចំឡើងនូវបញ្ជីត្រួតពិនិត្យដោយមានបញ្ជាក់ពីលក្ខណៈវិនិច្ឆ័យ ឬឯកសារដែលត្រូវស្នើសុំពិនិត្យ ដែល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9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មានដូចជាច្បាប់ និងបទប្បញ្ញត្តិទៅតាមប្រធានបទនីមួយៗ</w:delText>
          </w:r>
        </w:del>
        <w:del w:id="18994" w:author="Windows User" w:date="2022-09-05T21:59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9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  <w:del w:id="18996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9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8998" w:author="Windows User" w:date="2022-09-05T21:58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899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បន្ទាប់ពីរៀបចំរួច</w:delText>
          </w:r>
        </w:del>
        <w:del w:id="19000" w:author="Windows User" w:date="2022-09-05T21:59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00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9002" w:author="Windows User" w:date="2022-09-05T22:22:00Z">
          <w:r w:rsidRPr="00E33574" w:rsidDel="00352BD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00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បញ្ជីត្រួតពិនិត្យន</w:delText>
          </w:r>
        </w:del>
        <w:del w:id="19004" w:author="Windows User" w:date="2022-09-05T21:59:00Z">
          <w:r w:rsidRPr="00E33574" w:rsidDel="0007683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0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េះ</w:delText>
          </w:r>
        </w:del>
        <w:del w:id="19006" w:author="Windows User" w:date="2022-09-05T22:22:00Z">
          <w:r w:rsidRPr="00E33574" w:rsidDel="00352BD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00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បានដាក់</w:delText>
          </w:r>
          <w:r w:rsidRPr="00E33574" w:rsidDel="00352BDC">
            <w:rPr>
              <w:rFonts w:ascii="Khmer MEF1" w:hAnsi="Khmer MEF1" w:cs="Khmer MEF1"/>
              <w:sz w:val="24"/>
              <w:szCs w:val="24"/>
              <w:cs/>
              <w:lang w:val="ca-ES"/>
              <w:rPrChange w:id="1900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ឆ្លងកិច្ចប្រជុំកម្រិតការិយាល័យ នាយកដ្ឋាន និងអន្តរនាយកដ្ឋានដោយបានធ្វើការ</w:delText>
          </w:r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0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ពិភាក្សា</w:delText>
          </w:r>
        </w:del>
        <w:del w:id="19010" w:author="Windows User" w:date="2022-09-05T21:59:00Z">
          <w:r w:rsidRPr="00E33574" w:rsidDel="0007683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1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គ្នា</w:delText>
          </w:r>
        </w:del>
        <w:del w:id="19012" w:author="Windows User" w:date="2022-09-05T22:22:00Z"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1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ជាច្រើនលើក ពិនិត្យយ៉ាងល្អិតល្អន់</w:delText>
          </w:r>
        </w:del>
        <w:del w:id="19014" w:author="Windows User" w:date="2022-09-05T22:01:00Z">
          <w:r w:rsidRPr="00E33574" w:rsidDel="006B5A4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1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លើ</w:delText>
          </w:r>
        </w:del>
        <w:del w:id="19016" w:author="Windows User" w:date="2022-09-05T22:03:00Z">
          <w:r w:rsidRPr="00E33574" w:rsidDel="00FB55C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1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  <w:del w:id="19018" w:author="Windows User" w:date="2022-09-05T22:02:00Z">
          <w:r w:rsidRPr="00E33574" w:rsidDel="006B5A4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1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ដែលដាក់ចេញ</w:delText>
          </w:r>
        </w:del>
        <w:del w:id="19020" w:author="Windows User" w:date="2022-09-05T22:22:00Z"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2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ដើម្បីទទួលបានធាតុចូល មុន</w:delText>
          </w:r>
          <w:r w:rsidRPr="00E33574" w:rsidDel="00352BDC">
            <w:rPr>
              <w:rFonts w:ascii="Khmer MEF1" w:hAnsi="Khmer MEF1" w:cs="Khmer MEF1"/>
              <w:sz w:val="24"/>
              <w:szCs w:val="24"/>
              <w:cs/>
              <w:lang w:val="ca-ES"/>
              <w:rPrChange w:id="1902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  <w:r w:rsidRPr="00E33574" w:rsidDel="00352BD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0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ស្នើសុំ</w:delText>
          </w:r>
        </w:del>
        <w:del w:id="19024" w:author="Windows User" w:date="2022-09-05T22:06:00Z">
          <w:r w:rsidRPr="00E33574" w:rsidDel="00467495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02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ការប្រជុំជាមួយ</w:delText>
          </w:r>
        </w:del>
        <w:del w:id="19026" w:author="Windows User" w:date="2022-09-05T22:22:00Z">
          <w:r w:rsidRPr="00E33574" w:rsidDel="00352BD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02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352BDC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  <w:rPrChange w:id="19028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  <w:del w:id="19029" w:author="Windows User" w:date="2022-09-05T22:07:00Z">
          <w:r w:rsidRPr="00E33574" w:rsidDel="00467495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3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ធ្វើ</w:delText>
          </w:r>
        </w:del>
        <w:del w:id="19031" w:author="Windows User" w:date="2022-09-05T22:06:00Z">
          <w:r w:rsidRPr="00E33574" w:rsidDel="00467495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3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ការពិនិត្យ និងសម្រេច</w:delText>
          </w:r>
        </w:del>
        <w:del w:id="19033" w:author="Windows User" w:date="2022-09-05T21:58:00Z">
          <w:r w:rsidRPr="00E33574" w:rsidDel="005D07A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3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ឯកភាព</w:delText>
          </w:r>
        </w:del>
        <w:del w:id="19035" w:author="Windows User" w:date="2022-09-05T22:22:00Z">
          <w:r w:rsidRPr="00E33574" w:rsidDel="00352BD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3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</w:del>
        <w:del w:id="19037" w:author="Windows User" w:date="2022-09-06T02:23:00Z">
          <w:r w:rsidRPr="00E33574" w:rsidDel="004C1104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បន្ទាប់ពីទទួលបានការឯកភាពពី </w:delText>
          </w:r>
          <w:r w:rsidRPr="00E33574" w:rsidDel="004C1104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  <w:rPrChange w:id="1903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  <w:del w:id="19040" w:author="Windows User" w:date="2022-09-05T21:35:00Z">
          <w:r w:rsidRPr="00E33574" w:rsidDel="003545B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4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19042" w:author="Windows User" w:date="2022-09-05T21:39:00Z">
          <w:r w:rsidRPr="00E33574" w:rsidDel="00A0360B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04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A0360B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04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  <w:del w:id="19045" w:author="Windows User" w:date="2022-09-06T02:23:00Z"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04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ត្រូវផ្ញើបញ្ជីត្រួតពិនិត្យទៅកាន់បុគ្គលទទួលបន្ទុកសម្របសម្រួល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  <w:rPrChange w:id="1904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ការងារសវនកម្ម។</w:delText>
          </w:r>
        </w:del>
      </w:ins>
    </w:p>
    <w:p w14:paraId="491D1F23" w14:textId="6C25E88C" w:rsidR="00756A09" w:rsidRPr="00E33574" w:rsidDel="004C1104" w:rsidRDefault="00756A09">
      <w:pPr>
        <w:spacing w:after="0" w:line="226" w:lineRule="auto"/>
        <w:ind w:left="720" w:firstLine="720"/>
        <w:jc w:val="both"/>
        <w:rPr>
          <w:ins w:id="19048" w:author="Sethvannak Sam" w:date="2022-08-22T09:33:00Z"/>
          <w:del w:id="19049" w:author="Windows User" w:date="2022-09-06T02:23:00Z"/>
          <w:rFonts w:ascii="Khmer MEF1" w:hAnsi="Khmer MEF1" w:cs="Khmer MEF1"/>
          <w:spacing w:val="4"/>
          <w:sz w:val="24"/>
          <w:szCs w:val="24"/>
          <w:lang w:val="ca-ES"/>
        </w:rPr>
        <w:pPrChange w:id="19050" w:author="Sopheak Phorn" w:date="2023-08-25T16:18:00Z">
          <w:pPr>
            <w:spacing w:after="0" w:line="228" w:lineRule="auto"/>
            <w:ind w:firstLine="720"/>
            <w:jc w:val="both"/>
          </w:pPr>
        </w:pPrChange>
      </w:pPr>
    </w:p>
    <w:p w14:paraId="36E4F0CF" w14:textId="0B205D32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051" w:author="Sethvannak Sam" w:date="2022-08-22T09:33:00Z"/>
          <w:del w:id="19052" w:author="Windows User" w:date="2022-09-06T02:23:00Z"/>
          <w:rFonts w:ascii="Khmer MEF1" w:hAnsi="Khmer MEF1" w:cs="Khmer MEF1"/>
          <w:spacing w:val="-2"/>
          <w:sz w:val="24"/>
          <w:szCs w:val="24"/>
          <w:lang w:val="ca-ES"/>
        </w:rPr>
        <w:pPrChange w:id="19053" w:author="Sopheak Phorn" w:date="2023-08-25T16:18:00Z">
          <w:pPr>
            <w:spacing w:after="0" w:line="228" w:lineRule="auto"/>
            <w:ind w:firstLine="720"/>
          </w:pPr>
        </w:pPrChange>
      </w:pPr>
      <w:ins w:id="19054" w:author="Sethvannak Sam" w:date="2022-08-22T09:33:00Z">
        <w:del w:id="19055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056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ខ-</w:delText>
          </w:r>
        </w:del>
      </w:ins>
      <w:ins w:id="19057" w:author="socheata.ol@hotmail.com" w:date="2022-09-02T15:42:00Z">
        <w:del w:id="19058" w:author="Windows User" w:date="2022-09-06T02:23:00Z">
          <w:r w:rsidR="00155C46" w:rsidRPr="00E33574" w:rsidDel="004C1104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059" w:author="Kem Sereyboth" w:date="2023-07-19T16:59:00Z">
                <w:rPr>
                  <w:rFonts w:ascii="Khmer MEF1" w:hAnsi="Khmer MEF1" w:cs="Khmer MEF1"/>
                  <w:b/>
                  <w:bCs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9060" w:author="Sethvannak Sam" w:date="2022-08-22T09:33:00Z">
        <w:del w:id="19061" w:author="Windows User" w:date="2022-09-06T02:23:00Z"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06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06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4C1104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06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ត្រូវរៀបរាប់ពី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លក្ខណៈវិនិច្ឆ័យសម្រាប់ប្រធានបទនីមួយៗដែលបានកំណត់។ សវនករទទួលបន្ទុក អាចរៀបរាប់ពី</w:delText>
          </w:r>
        </w:del>
      </w:ins>
      <w:ins w:id="19065" w:author="socheata.ol@hotmail.com" w:date="2022-09-02T15:43:00Z">
        <w:del w:id="19066" w:author="Windows User" w:date="2022-09-06T02:23:00Z">
          <w:r w:rsidR="00155C46"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ចំណុន</w:delText>
          </w:r>
        </w:del>
      </w:ins>
      <w:ins w:id="19067" w:author="Sethvannak Sam" w:date="2022-08-22T09:33:00Z">
        <w:del w:id="19068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កថាខណ្ឌទី២ នេះ ដូចគំរូខាងក្រោម៖</w:delText>
          </w:r>
        </w:del>
      </w:ins>
    </w:p>
    <w:p w14:paraId="07F71350" w14:textId="342FC4E9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069" w:author="Sethvannak Sam" w:date="2022-08-22T09:33:00Z"/>
          <w:del w:id="19070" w:author="Windows User" w:date="2022-09-06T02:23:00Z"/>
          <w:rFonts w:ascii="Khmer MEF1" w:hAnsi="Khmer MEF1" w:cs="Khmer MEF1"/>
          <w:sz w:val="24"/>
          <w:szCs w:val="24"/>
          <w:lang w:val="ca-ES"/>
        </w:rPr>
        <w:pPrChange w:id="19071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19072" w:author="Sethvannak Sam" w:date="2022-08-22T09:33:00Z">
        <w:del w:id="19073" w:author="Windows User" w:date="2022-09-06T02:23:00Z">
          <w:r w:rsidRPr="00E33574" w:rsidDel="004C1104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ជា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លទ្ធផល អង្គភាពបានសម្រេចជ្រើសយកលក្ខណៈវិនិច្ឆ័យចំនួន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>......</w:delText>
          </w:r>
          <w:r w:rsidRPr="00E33574" w:rsidDel="004C1104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ដោយបានបែងចែកទៅតាមប្រធាន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បទសវនកម្ម ដូចមានរៀបរាប់ខាងក្រោម៖</w:delText>
          </w:r>
        </w:del>
      </w:ins>
    </w:p>
    <w:p w14:paraId="2CAC9CEF" w14:textId="70F734E4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074" w:author="Sethvannak Sam" w:date="2022-08-22T09:33:00Z"/>
          <w:del w:id="19075" w:author="Windows User" w:date="2022-09-06T02:23:00Z"/>
          <w:rFonts w:ascii="Khmer MEF1" w:hAnsi="Khmer MEF1" w:cs="Khmer MEF1"/>
          <w:sz w:val="24"/>
          <w:szCs w:val="24"/>
        </w:rPr>
        <w:pPrChange w:id="19076" w:author="Sopheak Phorn" w:date="2023-08-25T16:18:00Z">
          <w:pPr>
            <w:spacing w:after="0" w:line="228" w:lineRule="auto"/>
          </w:pPr>
        </w:pPrChange>
      </w:pPr>
      <w:ins w:id="19077" w:author="Sethvannak Sam" w:date="2022-08-22T09:33:00Z">
        <w:del w:id="19078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cs/>
              <w:rPrChange w:id="1907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tab/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ក</w:delText>
          </w:r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 xml:space="preserve">ប្រធានបទទី១ </w:delText>
          </w:r>
          <w:r w:rsidRPr="00E33574" w:rsidDel="004C1104">
            <w:rPr>
              <w:rFonts w:ascii="Khmer MEF1" w:hAnsi="Khmer MEF1" w:cs="Khmer MEF1"/>
              <w:sz w:val="24"/>
              <w:szCs w:val="24"/>
            </w:rPr>
            <w:delText>[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ត្រូវ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ដាក់បញ្ចូលនូវចំណងជើងរបស់ប្រធានបទ និង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រៀបរាប់អំពីលក្ខណៈវិនិច្ឆ័យ សវនកម្មទៅតាមឋានានុក្រមនៃបទប្បញ្ញត្តិជាធរមាន</w:delText>
          </w:r>
          <w:r w:rsidRPr="00E33574" w:rsidDel="004C1104">
            <w:rPr>
              <w:rFonts w:ascii="Khmer MEF1" w:hAnsi="Khmer MEF1" w:cs="Khmer MEF1"/>
              <w:sz w:val="24"/>
              <w:szCs w:val="24"/>
            </w:rPr>
            <w:delText>]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750D517E" w14:textId="1165326B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080" w:author="Sethvannak Sam" w:date="2022-08-22T09:33:00Z"/>
          <w:del w:id="19081" w:author="Windows User" w:date="2022-09-06T02:23:00Z"/>
          <w:rFonts w:ascii="Khmer MEF1" w:hAnsi="Khmer MEF1" w:cs="Khmer MEF1"/>
          <w:sz w:val="24"/>
          <w:szCs w:val="24"/>
          <w:lang w:val="ca-ES"/>
        </w:rPr>
        <w:pPrChange w:id="19082" w:author="Sopheak Phorn" w:date="2023-08-25T16:18:00Z">
          <w:pPr>
            <w:spacing w:after="0" w:line="228" w:lineRule="auto"/>
            <w:ind w:firstLine="720"/>
          </w:pPr>
        </w:pPrChange>
      </w:pPr>
      <w:ins w:id="19083" w:author="Sethvannak Sam" w:date="2022-08-22T09:33:00Z">
        <w:del w:id="19084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ច្បាប់</w:delText>
          </w:r>
        </w:del>
      </w:ins>
    </w:p>
    <w:p w14:paraId="1AFC325B" w14:textId="0DE77AEB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085" w:author="Sethvannak Sam" w:date="2022-08-22T09:33:00Z"/>
          <w:del w:id="19086" w:author="Windows User" w:date="2022-09-06T02:23:00Z"/>
          <w:rFonts w:ascii="Khmer MEF1" w:hAnsi="Khmer MEF1" w:cs="Khmer MEF1"/>
          <w:sz w:val="24"/>
          <w:szCs w:val="24"/>
          <w:lang w:val="ca-ES"/>
        </w:rPr>
        <w:pPrChange w:id="19087" w:author="Sopheak Phorn" w:date="2023-08-25T16:18:00Z">
          <w:pPr>
            <w:spacing w:after="0" w:line="228" w:lineRule="auto"/>
            <w:ind w:firstLine="720"/>
          </w:pPr>
        </w:pPrChange>
      </w:pPr>
      <w:ins w:id="19088" w:author="Sethvannak Sam" w:date="2022-08-22T09:33:00Z">
        <w:del w:id="19089" w:author="Windows User" w:date="2022-09-06T02:23:00Z">
          <w:r w:rsidRPr="00E33574" w:rsidDel="004C1104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-</w:delText>
          </w:r>
          <w:r w:rsidRPr="00E33574" w:rsidDel="004C1104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អនុក្រឹត្យ</w:delText>
          </w:r>
        </w:del>
      </w:ins>
    </w:p>
    <w:p w14:paraId="58248FF8" w14:textId="1AB3D3DE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090" w:author="Sethvannak Sam" w:date="2022-08-22T09:33:00Z"/>
          <w:del w:id="19091" w:author="Windows User" w:date="2022-09-06T02:23:00Z"/>
          <w:rFonts w:ascii="Khmer MEF1" w:hAnsi="Khmer MEF1" w:cs="Khmer MEF1"/>
          <w:sz w:val="24"/>
          <w:szCs w:val="24"/>
        </w:rPr>
        <w:pPrChange w:id="19092" w:author="Sopheak Phorn" w:date="2023-08-25T16:18:00Z">
          <w:pPr>
            <w:spacing w:after="0" w:line="244" w:lineRule="auto"/>
            <w:ind w:firstLine="720"/>
          </w:pPr>
        </w:pPrChange>
      </w:pPr>
      <w:ins w:id="19093" w:author="Sethvannak Sam" w:date="2022-08-22T09:33:00Z">
        <w:del w:id="19094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  <w:lang w:val="ca-ES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</w:ins>
    </w:p>
    <w:p w14:paraId="0DB3FECE" w14:textId="205B7A2A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095" w:author="Sethvannak Sam" w:date="2022-08-22T09:33:00Z"/>
          <w:del w:id="19096" w:author="Windows User" w:date="2022-09-06T02:23:00Z"/>
          <w:rFonts w:ascii="Khmer MEF1" w:hAnsi="Khmer MEF1" w:cs="Khmer MEF1"/>
          <w:sz w:val="24"/>
          <w:szCs w:val="24"/>
        </w:rPr>
        <w:pPrChange w:id="19097" w:author="Sopheak Phorn" w:date="2023-08-25T16:18:00Z">
          <w:pPr>
            <w:spacing w:after="0" w:line="244" w:lineRule="auto"/>
            <w:ind w:firstLine="720"/>
          </w:pPr>
        </w:pPrChange>
      </w:pPr>
      <w:ins w:id="19098" w:author="Sethvannak Sam" w:date="2022-08-22T09:33:00Z">
        <w:del w:id="19099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គោលការណ៍ណែនាំ</w:delText>
          </w:r>
        </w:del>
      </w:ins>
    </w:p>
    <w:p w14:paraId="6F1CD94F" w14:textId="1BF97364" w:rsidR="00352BDC" w:rsidRPr="00E33574" w:rsidDel="004C1104" w:rsidRDefault="00B45DE8">
      <w:pPr>
        <w:spacing w:after="0" w:line="226" w:lineRule="auto"/>
        <w:ind w:left="720" w:firstLine="720"/>
        <w:jc w:val="both"/>
        <w:rPr>
          <w:ins w:id="19100" w:author="Sethvannak Sam" w:date="2022-08-22T09:33:00Z"/>
          <w:del w:id="19101" w:author="Windows User" w:date="2022-09-06T02:23:00Z"/>
          <w:rFonts w:ascii="Khmer MEF1" w:hAnsi="Khmer MEF1" w:cs="Khmer MEF1"/>
          <w:sz w:val="24"/>
          <w:szCs w:val="24"/>
        </w:rPr>
        <w:pPrChange w:id="19102" w:author="Sopheak Phorn" w:date="2023-08-25T16:18:00Z">
          <w:pPr>
            <w:spacing w:after="0" w:line="244" w:lineRule="auto"/>
            <w:ind w:firstLine="720"/>
          </w:pPr>
        </w:pPrChange>
      </w:pPr>
      <w:ins w:id="19103" w:author="Sethvannak Sam" w:date="2022-08-22T09:33:00Z">
        <w:del w:id="19104" w:author="Windows User" w:date="2022-09-06T02:23:00Z">
          <w:r w:rsidRPr="00E33574" w:rsidDel="004C1104">
            <w:rPr>
              <w:rFonts w:ascii="Khmer MEF1" w:hAnsi="Khmer MEF1" w:cs="Khmer MEF1"/>
              <w:sz w:val="24"/>
              <w:szCs w:val="24"/>
            </w:rPr>
            <w:delText>-</w:delText>
          </w:r>
          <w:r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សេចក្តីសម្រេចផ្សេងៗ</w:delText>
          </w:r>
        </w:del>
      </w:ins>
      <w:ins w:id="19105" w:author="Voeun Kuyeng" w:date="2022-08-31T16:29:00Z">
        <w:del w:id="19106" w:author="Windows User" w:date="2022-09-06T02:23:00Z">
          <w:r w:rsidR="00921842" w:rsidRPr="00E33574" w:rsidDel="004C1104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17A2500C" w14:textId="43F14ACE" w:rsidR="00B45DE8" w:rsidRPr="00E33574" w:rsidDel="004C1104" w:rsidRDefault="00B45DE8">
      <w:pPr>
        <w:spacing w:after="0" w:line="226" w:lineRule="auto"/>
        <w:ind w:left="720" w:firstLine="720"/>
        <w:jc w:val="both"/>
        <w:rPr>
          <w:ins w:id="19107" w:author="Sethvannak Sam" w:date="2022-08-22T09:33:00Z"/>
          <w:del w:id="19108" w:author="Windows User" w:date="2022-09-06T02:23:00Z"/>
          <w:rFonts w:ascii="Khmer MEF1" w:hAnsi="Khmer MEF1" w:cs="Khmer MEF1"/>
          <w:sz w:val="24"/>
          <w:szCs w:val="24"/>
          <w:cs/>
          <w:rPrChange w:id="19109" w:author="Kem Sereyboth" w:date="2023-07-19T16:59:00Z">
            <w:rPr>
              <w:ins w:id="19110" w:author="Sethvannak Sam" w:date="2022-08-22T09:33:00Z"/>
              <w:del w:id="19111" w:author="Windows User" w:date="2022-09-06T02:23:00Z"/>
              <w:rFonts w:ascii="Khmer MEF1" w:hAnsi="Khmer MEF1" w:cs="Khmer MEF1"/>
              <w:b/>
              <w:bCs/>
              <w:sz w:val="10"/>
              <w:szCs w:val="10"/>
              <w:cs/>
            </w:rPr>
          </w:rPrChange>
        </w:rPr>
        <w:pPrChange w:id="19112" w:author="Sopheak Phorn" w:date="2023-08-25T16:18:00Z">
          <w:pPr>
            <w:spacing w:after="0" w:line="244" w:lineRule="auto"/>
            <w:ind w:firstLine="720"/>
          </w:pPr>
        </w:pPrChange>
      </w:pPr>
    </w:p>
    <w:p w14:paraId="48E5AB8F" w14:textId="6F2842A0" w:rsidR="00B45DE8" w:rsidRPr="00E33574" w:rsidRDefault="00B45DE8">
      <w:pPr>
        <w:pStyle w:val="Heading1"/>
        <w:spacing w:before="0" w:line="226" w:lineRule="auto"/>
        <w:ind w:left="720"/>
        <w:rPr>
          <w:ins w:id="19113" w:author="Sethvannak Sam" w:date="2022-08-22T09:33:00Z"/>
          <w:rFonts w:ascii="Khmer MEF2" w:hAnsi="Khmer MEF2" w:cs="Khmer MEF2"/>
          <w:sz w:val="24"/>
          <w:szCs w:val="24"/>
          <w:lang w:val="ca-ES"/>
          <w:rPrChange w:id="19114" w:author="Kem Sereyboth" w:date="2023-07-19T16:59:00Z">
            <w:rPr>
              <w:ins w:id="19115" w:author="Sethvannak Sam" w:date="2022-08-22T09:33:00Z"/>
              <w:lang w:val="ca-ES"/>
            </w:rPr>
          </w:rPrChange>
        </w:rPr>
        <w:pPrChange w:id="19116" w:author="Sopheak Phorn" w:date="2023-08-25T16:18:00Z">
          <w:pPr>
            <w:spacing w:after="0" w:line="244" w:lineRule="auto"/>
            <w:ind w:firstLine="720"/>
          </w:pPr>
        </w:pPrChange>
      </w:pPr>
      <w:bookmarkStart w:id="19117" w:name="_Toc143872983"/>
      <w:ins w:id="19118" w:author="Sethvannak Sam" w:date="2022-08-22T09:3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9119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៧.វិសាលភាពសវនកម្ម</w:t>
        </w:r>
        <w:bookmarkEnd w:id="19117"/>
      </w:ins>
    </w:p>
    <w:p w14:paraId="2DF36691" w14:textId="33D77660" w:rsidR="00B45DE8" w:rsidRPr="00D7309C" w:rsidDel="005F46DE" w:rsidRDefault="00B45DE8">
      <w:pPr>
        <w:spacing w:after="0" w:line="226" w:lineRule="auto"/>
        <w:ind w:firstLine="720"/>
        <w:jc w:val="both"/>
        <w:rPr>
          <w:ins w:id="19120" w:author="Sethvannak Sam" w:date="2022-08-22T09:33:00Z"/>
          <w:del w:id="19121" w:author="Kem Sereiboth" w:date="2022-09-13T11:33:00Z"/>
          <w:rFonts w:ascii="Khmer MEF1" w:hAnsi="Khmer MEF1" w:cs="Khmer MEF1"/>
          <w:spacing w:val="6"/>
          <w:sz w:val="24"/>
          <w:szCs w:val="24"/>
          <w:lang w:val="ca-ES"/>
          <w:rPrChange w:id="19122" w:author="Kem Sereyboth" w:date="2023-07-25T15:54:00Z">
            <w:rPr>
              <w:ins w:id="19123" w:author="Sethvannak Sam" w:date="2022-08-22T09:33:00Z"/>
              <w:del w:id="19124" w:author="Kem Sereiboth" w:date="2022-09-13T11:33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19125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19126" w:author="Sethvannak Sam" w:date="2022-08-22T09:33:00Z">
        <w:del w:id="19127" w:author="Kem Sereiboth" w:date="2022-09-13T11:33:00Z">
          <w:r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128" w:author="Kem Sereyboth" w:date="2023-07-25T15:5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វិសាលភាពសវនកម្ម គឺជាផ្នែកមួយដែលបង្ហាញដល់អ្នក</w:delText>
          </w:r>
        </w:del>
      </w:ins>
      <w:ins w:id="19129" w:author="socheata.ol@hotmail.com" w:date="2022-09-02T15:45:00Z">
        <w:del w:id="19130" w:author="Kem Sereiboth" w:date="2022-09-13T11:33:00Z">
          <w:r w:rsidR="00F61FE6"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rPrChange w:id="19131" w:author="Kem Sereyboth" w:date="2023-07-25T15:5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19132" w:author="Sethvannak Sam" w:date="2022-08-22T09:33:00Z">
        <w:del w:id="19133" w:author="Kem Sereiboth" w:date="2022-09-13T11:33:00Z">
          <w:r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134" w:author="Kem Sereyboth" w:date="2023-07-25T15:5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អានអំពីដែនកំណត់ និងទំហំគ្របដណ្តប់នៃការធ្វើសវនកម្ម។ សវនករទទួលបន្ទុក អាចរៀបរាប់អំពីកថាខណ្ឌ</w:delText>
          </w:r>
        </w:del>
      </w:ins>
      <w:ins w:id="19135" w:author="Voeun Kuyeng" w:date="2022-08-31T16:19:00Z">
        <w:del w:id="19136" w:author="Kem Sereiboth" w:date="2022-09-13T11:33:00Z">
          <w:r w:rsidR="00B40209"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137" w:author="Kem Sereyboth" w:date="2023-07-25T15:5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19138" w:author="Sethvannak Sam" w:date="2022-08-22T09:33:00Z">
        <w:del w:id="19139" w:author="Kem Sereiboth" w:date="2022-09-13T11:33:00Z">
          <w:r w:rsidRPr="00D7309C" w:rsidDel="005F46DE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140" w:author="Kem Sereyboth" w:date="2023-07-25T15:5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នេះ ដូចគំរូខាងក្រោម៖</w:delText>
          </w:r>
        </w:del>
      </w:ins>
    </w:p>
    <w:p w14:paraId="084E6832" w14:textId="6BED983B" w:rsidR="005C3437" w:rsidRPr="00F55550" w:rsidRDefault="005C3437">
      <w:pPr>
        <w:spacing w:after="0" w:line="226" w:lineRule="auto"/>
        <w:ind w:firstLine="720"/>
        <w:jc w:val="both"/>
        <w:rPr>
          <w:ins w:id="19141" w:author="Kem Sereyboth" w:date="2023-06-20T14:38:00Z"/>
          <w:rFonts w:ascii="Khmer MEF1" w:hAnsi="Khmer MEF1" w:cs="Khmer MEF1"/>
          <w:sz w:val="24"/>
          <w:szCs w:val="24"/>
          <w:lang w:val="ca-ES"/>
        </w:rPr>
        <w:pPrChange w:id="19142" w:author="Sopheak Phorn" w:date="2023-08-25T16:18:00Z">
          <w:pPr>
            <w:spacing w:after="0" w:line="216" w:lineRule="auto"/>
            <w:ind w:firstLine="720"/>
            <w:jc w:val="both"/>
          </w:pPr>
        </w:pPrChange>
      </w:pPr>
      <w:ins w:id="19143" w:author="Kem Sereyboth" w:date="2023-06-20T14:38:00Z"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144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វិសាលភាពនៃការធ្វើ</w:t>
        </w:r>
      </w:ins>
      <w:ins w:id="19145" w:author="Kem Sereyboth" w:date="2023-07-19T14:37:00Z">
        <w:r w:rsidR="00524C8F"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146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សវនកម្មអនុលោមភាព និង</w:t>
        </w:r>
      </w:ins>
      <w:ins w:id="19147" w:author="Kem Sereyboth" w:date="2023-06-20T14:38:00Z"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148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សវនកម្មសមិទ្ធកម្មនៅ</w:t>
        </w:r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en-GB"/>
            <w:rPrChange w:id="19149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19150" w:author="Kem Sereyboth" w:date="2023-07-11T13:38:00Z">
        <w:r w:rsidR="00933292" w:rsidRPr="006B0E6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19151" w:author="Sopheak" w:date="2023-07-28T22:10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19152" w:author="Sopheak Phorn" w:date="2023-07-28T15:09:00Z">
        <w:r w:rsidR="00A72020" w:rsidRPr="006B0E6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19153" w:author="Sopheak" w:date="2023-07-28T22:10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19154" w:author="Kem Sereyboth" w:date="2023-07-11T13:38:00Z">
        <w:del w:id="19155" w:author="Sopheak Phorn" w:date="2023-07-28T15:09:00Z">
          <w:r w:rsidR="00933292" w:rsidRPr="006B0E6C" w:rsidDel="00A7202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lang w:val="ca-ES"/>
              <w:rPrChange w:id="19156" w:author="Sopheak" w:date="2023-07-28T22:10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933292" w:rsidRPr="006B0E6C">
          <w:rPr>
            <w:rFonts w:ascii="Khmer MEF1" w:hAnsi="Khmer MEF1" w:cs="Khmer MEF1"/>
            <w:b/>
            <w:bCs/>
            <w:spacing w:val="8"/>
            <w:sz w:val="24"/>
            <w:szCs w:val="24"/>
            <w:cs/>
            <w:lang w:val="ca-ES"/>
            <w:rPrChange w:id="19157" w:author="Sopheak" w:date="2023-07-28T22:10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19158" w:author="Kem Sereyboth" w:date="2023-06-20T14:38:00Z">
        <w:r w:rsidRPr="006B0E6C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19159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គឺ</w:t>
        </w:r>
        <w:r w:rsidRPr="006B0E6C">
          <w:rPr>
            <w:rFonts w:ascii="Khmer MEF1" w:hAnsi="Khmer MEF1" w:cs="Khmer MEF1"/>
            <w:spacing w:val="8"/>
            <w:sz w:val="24"/>
            <w:szCs w:val="24"/>
            <w:cs/>
            <w:rPrChange w:id="19160" w:author="Sopheak" w:date="2023-07-28T22:10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យោងតា​ម</w:t>
        </w:r>
      </w:ins>
      <w:ins w:id="19161" w:author="Kem Sereyboth" w:date="2023-07-19T14:40:00Z">
        <w:r w:rsidR="00524C8F" w:rsidRPr="00D7309C">
          <w:rPr>
            <w:rFonts w:ascii="Khmer MEF1" w:hAnsi="Khmer MEF1" w:cs="Khmer MEF1"/>
            <w:spacing w:val="-10"/>
            <w:sz w:val="24"/>
            <w:szCs w:val="24"/>
            <w:cs/>
            <w:rPrChange w:id="19162" w:author="Kem Sereyboth" w:date="2023-07-25T15:55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សេចក្តីណែនាំលេខ ០០១</w:t>
        </w:r>
        <w:r w:rsidR="00524C8F" w:rsidRPr="00D7309C">
          <w:rPr>
            <w:rFonts w:ascii="Khmer MEF1" w:hAnsi="Khmer MEF1" w:cs="Khmer MEF1"/>
            <w:spacing w:val="-10"/>
            <w:sz w:val="24"/>
            <w:szCs w:val="24"/>
            <w:cs/>
            <w:rPrChange w:id="19163" w:author="Kem Sereyboth" w:date="2023-07-25T15:55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524C8F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164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អ.ស.ហ.​ស.ណ.ន ចុះ</w:t>
        </w:r>
        <w:r w:rsidR="00524C8F" w:rsidRPr="00D7309C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19165" w:author="Kem Sereyboth" w:date="2023-07-25T15:5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ថ្ងៃទី៤ ខែសីហា ឆ្នាំ២០២២ </w:t>
        </w:r>
        <w:r w:rsidR="00524C8F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166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ស្ដីពីយន្តការ និងនីតិវិធីសវនក</w:t>
        </w:r>
      </w:ins>
      <w:ins w:id="19167" w:author="Kem Sereyboth" w:date="2023-07-25T15:54:00Z">
        <w:r w:rsidR="00D7309C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168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​</w:t>
        </w:r>
      </w:ins>
      <w:ins w:id="19169" w:author="Kem Sereyboth" w:date="2023-07-19T14:40:00Z">
        <w:r w:rsidR="00524C8F" w:rsidRPr="00D7309C">
          <w:rPr>
            <w:rFonts w:ascii="Khmer MEF1" w:hAnsi="Khmer MEF1" w:cs="Khmer MEF1"/>
            <w:spacing w:val="-10"/>
            <w:sz w:val="16"/>
            <w:szCs w:val="24"/>
            <w:cs/>
            <w:rPrChange w:id="19170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ម្ម</w:t>
        </w:r>
        <w:r w:rsidR="00524C8F" w:rsidRPr="00D7309C">
          <w:rPr>
            <w:rFonts w:ascii="Khmer MEF1" w:hAnsi="Khmer MEF1" w:cs="Khmer MEF1"/>
            <w:spacing w:val="6"/>
            <w:sz w:val="16"/>
            <w:szCs w:val="24"/>
            <w:cs/>
            <w:rPrChange w:id="19171" w:author="Kem Sereyboth" w:date="2023-07-25T15:55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អនុលោមភា</w:t>
        </w:r>
        <w:r w:rsidR="00524C8F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172" w:author="Kem Sereyboth" w:date="2023-07-25T15:5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ព និង</w:t>
        </w:r>
      </w:ins>
      <w:ins w:id="19173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174" w:author="Kem Sereyboth" w:date="2023-07-25T15:5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​សេចក្តី</w:t>
        </w:r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175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ណែនាំលេខ</w:t>
        </w:r>
      </w:ins>
      <w:ins w:id="19176" w:author="Kem Sereyboth" w:date="2023-07-11T13:39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177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០១១ អ.ស.ហ.ស.ណ.ន. </w:t>
        </w:r>
      </w:ins>
      <w:ins w:id="19178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179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ចុះ</w:t>
        </w:r>
        <w:r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180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ថ្ងៃទី</w:t>
        </w:r>
      </w:ins>
      <w:ins w:id="19181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182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២៨</w:t>
        </w:r>
      </w:ins>
      <w:ins w:id="19183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184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ខែ</w:t>
        </w:r>
      </w:ins>
      <w:ins w:id="19185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186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មីនា</w:t>
        </w:r>
      </w:ins>
      <w:ins w:id="19187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188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ឆ្នាំ</w:t>
        </w:r>
      </w:ins>
      <w:ins w:id="19189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19190" w:author="Kem Sereyboth" w:date="2023-07-25T15:55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19191" w:author="Kem Sereyboth" w:date="2023-06-20T14:38:00Z"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192" w:author="Kem Sereyboth" w:date="2023-07-25T15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ស្ដីពី</w:t>
        </w:r>
        <w:r w:rsidRPr="00D7309C">
          <w:rPr>
            <w:rFonts w:ascii="Khmer MEF1" w:hAnsi="Khmer MEF1" w:cs="Khmer MEF1"/>
            <w:spacing w:val="8"/>
            <w:sz w:val="24"/>
            <w:szCs w:val="24"/>
            <w:cs/>
            <w:rPrChange w:id="19193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យ</w:t>
        </w:r>
      </w:ins>
      <w:ins w:id="19194" w:author="Kem Sereyboth" w:date="2023-07-25T15:55:00Z">
        <w:r w:rsidR="00D7309C" w:rsidRPr="00D7309C">
          <w:rPr>
            <w:rFonts w:ascii="Khmer MEF1" w:hAnsi="Khmer MEF1" w:cs="Khmer MEF1"/>
            <w:spacing w:val="8"/>
            <w:sz w:val="24"/>
            <w:szCs w:val="24"/>
            <w:cs/>
            <w:rPrChange w:id="19195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</w:t>
        </w:r>
      </w:ins>
      <w:ins w:id="19196" w:author="Kem Sereyboth" w:date="2023-06-20T14:38:00Z">
        <w:r w:rsidRPr="00D7309C">
          <w:rPr>
            <w:rFonts w:ascii="Khmer MEF1" w:hAnsi="Khmer MEF1" w:cs="Khmer MEF1"/>
            <w:spacing w:val="8"/>
            <w:sz w:val="24"/>
            <w:szCs w:val="24"/>
            <w:cs/>
            <w:rPrChange w:id="19197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ន្ត</w:t>
        </w:r>
      </w:ins>
      <w:ins w:id="19198" w:author="Kem Sereyboth" w:date="2023-07-25T15:55:00Z">
        <w:r w:rsidR="00D7309C" w:rsidRPr="00D7309C">
          <w:rPr>
            <w:rFonts w:ascii="Khmer MEF1" w:hAnsi="Khmer MEF1" w:cs="Khmer MEF1"/>
            <w:spacing w:val="8"/>
            <w:sz w:val="24"/>
            <w:szCs w:val="24"/>
            <w:cs/>
            <w:rPrChange w:id="19199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</w:t>
        </w:r>
      </w:ins>
      <w:ins w:id="19200" w:author="Kem Sereyboth" w:date="2023-06-20T14:38:00Z">
        <w:r w:rsidRPr="00D7309C">
          <w:rPr>
            <w:rFonts w:ascii="Khmer MEF1" w:hAnsi="Khmer MEF1" w:cs="Khmer MEF1"/>
            <w:spacing w:val="8"/>
            <w:sz w:val="24"/>
            <w:szCs w:val="24"/>
            <w:cs/>
            <w:rPrChange w:id="19201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 និងនីតិវិធីសវន</w:t>
        </w:r>
        <w:r w:rsidRPr="00D7309C">
          <w:rPr>
            <w:rFonts w:ascii="Khmer MEF1" w:hAnsi="Khmer MEF1" w:cs="Khmer MEF1"/>
            <w:spacing w:val="6"/>
            <w:sz w:val="24"/>
            <w:szCs w:val="24"/>
            <w:cs/>
            <w:rPrChange w:id="19202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កម្មសមិទ្ធកម្ម</w:t>
        </w:r>
      </w:ins>
      <w:ins w:id="19203" w:author="Kem Sereyboth" w:date="2023-07-11T13:40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204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របស់អង្គសវនកម្មសវនកម្មផ្ទៃក្នុង</w:t>
        </w:r>
      </w:ins>
      <w:ins w:id="19205" w:author="Kem Sereyboth" w:date="2023-07-11T13:41:00Z"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206" w:author="Kem Sereyboth" w:date="2023-07-25T15:57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អាជ្ញាធរសេវាហិរញ្ញវត្ថុ</w:t>
        </w:r>
        <w:r w:rsidR="00933292" w:rsidRPr="00D7309C">
          <w:rPr>
            <w:rFonts w:ascii="Khmer MEF1" w:hAnsi="Khmer MEF1" w:cs="Khmer MEF1"/>
            <w:spacing w:val="6"/>
            <w:sz w:val="24"/>
            <w:szCs w:val="24"/>
            <w:cs/>
            <w:rPrChange w:id="19207" w:author="Kem Sereyboth" w:date="2023-07-25T15:57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មិនមែន</w:t>
        </w:r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208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ធ</w:t>
        </w:r>
      </w:ins>
      <w:ins w:id="19209" w:author="Kem Sereyboth" w:date="2023-07-25T15:56:00Z">
        <w:r w:rsidR="00D7309C" w:rsidRPr="00313408">
          <w:rPr>
            <w:rFonts w:ascii="Khmer MEF1" w:hAnsi="Khmer MEF1" w:cs="Khmer MEF1"/>
            <w:spacing w:val="2"/>
            <w:sz w:val="24"/>
            <w:szCs w:val="24"/>
            <w:cs/>
            <w:rPrChange w:id="19210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​</w:t>
        </w:r>
      </w:ins>
      <w:ins w:id="19211" w:author="Kem Sereyboth" w:date="2023-07-11T13:41:00Z"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212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នា</w:t>
        </w:r>
      </w:ins>
      <w:ins w:id="19213" w:author="Kem Sereyboth" w:date="2023-07-25T15:56:00Z">
        <w:r w:rsidR="00D7309C" w:rsidRPr="00313408">
          <w:rPr>
            <w:rFonts w:ascii="Khmer MEF1" w:hAnsi="Khmer MEF1" w:cs="Khmer MEF1"/>
            <w:spacing w:val="2"/>
            <w:sz w:val="24"/>
            <w:szCs w:val="24"/>
            <w:cs/>
            <w:rPrChange w:id="19214" w:author="Sopheak Phorn" w:date="2023-08-04T11:2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="00D7309C" w:rsidRPr="00313408">
          <w:rPr>
            <w:rFonts w:ascii="Khmer MEF1" w:hAnsi="Khmer MEF1" w:cs="Khmer MEF1"/>
            <w:spacing w:val="2"/>
            <w:sz w:val="24"/>
            <w:szCs w:val="24"/>
            <w:rPrChange w:id="19215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</w:rPr>
            </w:rPrChange>
          </w:rPr>
          <w:t>​​</w:t>
        </w:r>
      </w:ins>
      <w:ins w:id="19216" w:author="Kem Sereyboth" w:date="2023-07-11T13:41:00Z"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217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គារលើអង្គភាពក្រោមឱ</w:t>
        </w:r>
      </w:ins>
      <w:ins w:id="19218" w:author="Kem Sereyboth" w:date="2023-07-11T13:42:00Z"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219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វាទ</w:t>
        </w:r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220" w:author="Sopheak Phorn" w:date="2023-08-04T11:2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អាជ្ញាធរសេវាហិរញ្ញវត្ថុ</w:t>
        </w:r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221" w:author="Sopheak Phorn" w:date="2023-08-04T11:23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មិនមែនធនាគារ</w:t>
        </w:r>
      </w:ins>
      <w:ins w:id="19222" w:author="Sopheak Phorn" w:date="2023-08-04T11:24:00Z">
        <w:r w:rsidR="00313408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ins w:id="19223" w:author="Kem Sereyboth" w:date="2023-07-11T13:42:00Z">
        <w:del w:id="19224" w:author="Sopheak Phorn" w:date="2023-08-04T11:24:00Z">
          <w:r w:rsidR="00933292" w:rsidRPr="00313408" w:rsidDel="00313408">
            <w:rPr>
              <w:rFonts w:ascii="Khmer MEF1" w:hAnsi="Khmer MEF1" w:cs="Khmer MEF1"/>
              <w:spacing w:val="2"/>
              <w:sz w:val="24"/>
              <w:szCs w:val="24"/>
              <w:cs/>
              <w:rPrChange w:id="19225" w:author="Sopheak Phorn" w:date="2023-08-04T11:23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933292" w:rsidRPr="00313408">
          <w:rPr>
            <w:rFonts w:ascii="Khmer MEF1" w:hAnsi="Khmer MEF1" w:cs="Khmer MEF1"/>
            <w:spacing w:val="2"/>
            <w:sz w:val="24"/>
            <w:szCs w:val="24"/>
            <w:cs/>
            <w:rPrChange w:id="19226" w:author="Sopheak Phorn" w:date="2023-08-04T11:23:00Z">
              <w:rPr>
                <w:rFonts w:ascii="Khmer MEF1" w:hAnsi="Khmer MEF1" w:cs="Khmer MEF1"/>
                <w:color w:val="FF0000"/>
                <w:spacing w:val="8"/>
                <w:sz w:val="24"/>
                <w:szCs w:val="24"/>
                <w:cs/>
              </w:rPr>
            </w:rPrChange>
          </w:rPr>
          <w:t>ដែល</w:t>
        </w:r>
      </w:ins>
      <w:ins w:id="19227" w:author="Kem Sereyboth" w:date="2023-06-20T14:38:00Z">
        <w:r w:rsidRPr="00313408">
          <w:rPr>
            <w:rFonts w:ascii="Khmer MEF1" w:hAnsi="Khmer MEF1" w:cs="Khmer MEF1"/>
            <w:spacing w:val="2"/>
            <w:sz w:val="24"/>
            <w:szCs w:val="24"/>
            <w:cs/>
          </w:rPr>
          <w:t>បានកំណត់</w:t>
        </w:r>
        <w:r w:rsidRPr="00313408">
          <w:rPr>
            <w:rFonts w:ascii="Khmer MEF1" w:hAnsi="Khmer MEF1" w:cs="Khmer MEF1"/>
            <w:spacing w:val="2"/>
            <w:sz w:val="24"/>
            <w:szCs w:val="24"/>
          </w:rPr>
          <w:t>​​</w:t>
        </w:r>
        <w:r w:rsidRPr="00313408">
          <w:rPr>
            <w:rFonts w:ascii="Khmer MEF1" w:hAnsi="Khmer MEF1" w:cs="Khmer MEF1"/>
            <w:spacing w:val="2"/>
            <w:sz w:val="24"/>
            <w:szCs w:val="24"/>
            <w:cs/>
          </w:rPr>
          <w:t>យ៉ាង​ជាក់លាក់ពី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​</w:t>
        </w:r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228" w:author="Sopheak Phorn" w:date="2023-08-04T11:24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យន្តការ និងនីតិ</w:t>
        </w:r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229" w:author="Sopheak Phorn" w:date="2023-08-04T11:2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វិធី​នៅ​ក្នុង​ការ​ធ្វើ</w:t>
        </w:r>
      </w:ins>
      <w:ins w:id="19230" w:author="Kem Sereyboth" w:date="2023-07-19T14:41:00Z">
        <w:r w:rsidR="00524C8F" w:rsidRPr="00313408">
          <w:rPr>
            <w:rFonts w:ascii="Khmer MEF1" w:hAnsi="Khmer MEF1" w:cs="Khmer MEF1"/>
            <w:sz w:val="24"/>
            <w:szCs w:val="24"/>
            <w:cs/>
            <w:lang w:val="ca-ES"/>
            <w:rPrChange w:id="19231" w:author="Sopheak Phorn" w:date="2023-08-04T11:2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សវនកម្មអនុលោមភាព និង</w:t>
        </w:r>
      </w:ins>
      <w:ins w:id="19232" w:author="Kem Sereyboth" w:date="2023-06-20T14:38:00Z"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233" w:author="Sopheak Phorn" w:date="2023-08-04T11:2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សវនកម្មសមិទ្ធកម្ម ដោយប្រតិភូសវនកម្ម និង</w:t>
        </w:r>
      </w:ins>
      <w:ins w:id="19234" w:author="Sopheak Phorn" w:date="2023-08-04T11:24:00Z">
        <w:r w:rsidR="0031340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​</w:t>
        </w:r>
      </w:ins>
      <w:ins w:id="19235" w:author="Kem Sereyboth" w:date="2023-06-20T14:38:00Z">
        <w:r w:rsidRPr="0089660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សវនករទទួលបន្ទុកត្រូវប្រើប្រាស់បញ្ជីត្រួតពិនិត្យ</w:t>
        </w:r>
        <w:r w:rsidRPr="00896606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9236" w:author="Kem Sereyboth" w:date="2023-07-26T13:14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ដើម្បីស្នើសុំសហការក្នុងការផ្ដល់ទិន្នន័យ</w:t>
        </w:r>
        <w:r w:rsidRPr="00896606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19237" w:author="Kem Sereyboth" w:date="2023-07-26T13:1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និងព័ត៌មាន</w:t>
        </w:r>
        <w:r w:rsidRPr="00F55550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ទៅ</w:t>
        </w:r>
        <w:r w:rsidRPr="00313408">
          <w:rPr>
            <w:rFonts w:ascii="Khmer MEF1" w:hAnsi="Khmer MEF1" w:cs="Khmer MEF1"/>
            <w:sz w:val="24"/>
            <w:szCs w:val="24"/>
            <w:cs/>
            <w:lang w:val="ca-ES"/>
            <w:rPrChange w:id="19238" w:author="Sopheak Phorn" w:date="2023-08-04T11:25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តាមពេលវេលាដែលបានកំណត់។ បន្ថែមពីនេះ ប្រតិភូសវនកម្ម និងសវនករទទួលបន្ទុកអាចស្នើសុំឯក​</w:t>
        </w:r>
        <w:r w:rsidRPr="00412193">
          <w:rPr>
            <w:rFonts w:ascii="Khmer MEF1" w:hAnsi="Khmer MEF1" w:cs="Khmer MEF1" w:hint="cs"/>
            <w:sz w:val="24"/>
            <w:szCs w:val="24"/>
            <w:cs/>
            <w:lang w:val="ca-ES"/>
          </w:rPr>
          <w:t>សា​​រ</w:t>
        </w:r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​ពាក់</w:t>
        </w:r>
      </w:ins>
      <w:ins w:id="19239" w:author="Sopheak Phorn" w:date="2023-08-04T11:24:00Z">
        <w:r w:rsidR="00313408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19240" w:author="Kem Sereyboth" w:date="2023-06-20T14:38:00Z"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ព័ន្ធបន្ថែមផ្សេងទៀតតាមករណីជាក់ស្ដែងតាម</w:t>
        </w:r>
        <w:r w:rsidRPr="00F55550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ការ</w:t>
        </w:r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ចាំបាច់។</w:t>
        </w:r>
      </w:ins>
    </w:p>
    <w:p w14:paraId="093953BC" w14:textId="2700E7CB" w:rsidR="00756A09" w:rsidRPr="00E33574" w:rsidDel="005C3437" w:rsidRDefault="00B45DE8">
      <w:pPr>
        <w:spacing w:after="0" w:line="226" w:lineRule="auto"/>
        <w:jc w:val="both"/>
        <w:rPr>
          <w:del w:id="19241" w:author="Kem Sereyboth" w:date="2023-06-20T14:38:00Z"/>
          <w:rFonts w:ascii="Khmer MEF1" w:hAnsi="Khmer MEF1" w:cs="Khmer MEF1"/>
          <w:sz w:val="24"/>
          <w:szCs w:val="24"/>
          <w:lang w:val="ca-ES"/>
        </w:rPr>
        <w:pPrChange w:id="19242" w:author="Sopheak Phorn" w:date="2023-08-25T16:18:00Z">
          <w:pPr>
            <w:spacing w:after="0" w:line="221" w:lineRule="auto"/>
            <w:jc w:val="both"/>
          </w:pPr>
        </w:pPrChange>
      </w:pPr>
      <w:ins w:id="19243" w:author="Sethvannak Sam" w:date="2022-08-22T09:33:00Z">
        <w:del w:id="19244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24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វិសាលភាពនៃការធ្វើសវនកម្មអនុលោមភាពនៅ </w:delText>
          </w:r>
        </w:del>
      </w:ins>
      <w:ins w:id="19246" w:author="Voeun Kuyeng" w:date="2022-09-06T17:44:00Z">
        <w:del w:id="19247" w:author="Kem Sereyboth" w:date="2023-06-20T14:38:00Z">
          <w:r w:rsidR="002350AD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924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[</w:delText>
          </w:r>
        </w:del>
      </w:ins>
      <w:ins w:id="19249" w:author="Sethvannak Sam" w:date="2022-08-22T09:33:00Z">
        <w:del w:id="19250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25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(សវនដ្ឋាន)</w:delText>
          </w:r>
        </w:del>
      </w:ins>
      <w:ins w:id="19252" w:author="Voeun Kuyeng" w:date="2022-09-06T17:44:00Z">
        <w:del w:id="19253" w:author="Kem Sereyboth" w:date="2023-06-20T14:38:00Z">
          <w:r w:rsidR="002350AD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925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19255" w:author="User" w:date="2022-09-10T15:54:00Z">
        <w:del w:id="19256" w:author="Kem Sereyboth" w:date="2023-06-20T14:38:00Z">
          <w:r w:rsidR="006F5CB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925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19258" w:author="Sethvannak Sam" w:date="2022-08-22T09:33:00Z">
        <w:del w:id="19259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26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គឺ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92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យោងតាមសេចក្តីណែនាំ</w:delText>
          </w:r>
        </w:del>
      </w:ins>
      <w:ins w:id="19262" w:author="Windows User" w:date="2022-09-06T02:33:00Z">
        <w:del w:id="19263" w:author="Kem Sereyboth" w:date="2023-06-20T14:38:00Z">
          <w:r w:rsidR="0077481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926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លេខ</w:delText>
          </w:r>
        </w:del>
      </w:ins>
      <w:ins w:id="19265" w:author="LENOVO" w:date="2022-10-02T09:44:00Z">
        <w:del w:id="19266" w:author="Kem Sereyboth" w:date="2023-06-20T14:38:00Z"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</w:rPr>
            <w:delText xml:space="preserve"> </w:delText>
          </w:r>
        </w:del>
      </w:ins>
      <w:ins w:id="19267" w:author="Windows User" w:date="2022-09-06T02:33:00Z">
        <w:del w:id="19268" w:author="Kem Sereyboth" w:date="2023-06-20T14:38:00Z">
          <w:r w:rsidR="00774813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19269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០០១</w:delText>
          </w:r>
          <w:r w:rsidR="00774813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19270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271" w:author="LENOVO" w:date="2022-10-02T09:46:00Z">
        <w:del w:id="19272" w:author="Kem Sereyboth" w:date="2023-06-20T14:38:00Z">
          <w:r w:rsidR="005A1C46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អ.ស.ហ.​ស.ណ.ន ចុះ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ថ្ងៃទី៤ ខែសីហា ឆ្នាំ២០២២ </w:delText>
          </w:r>
          <w:r w:rsidR="005A1C46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ស្ដីពីយន្តការ និងនីតិវិធីសវនកម្មអនុលោមភា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ពដែល</w:delText>
          </w:r>
          <w:r w:rsidR="005A1C46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បាន</w:delText>
          </w:r>
          <w:r w:rsidR="005A1C46" w:rsidRPr="00E33574" w:rsidDel="005C3437">
            <w:rPr>
              <w:rFonts w:ascii="Khmer MEF1" w:hAnsi="Khmer MEF1" w:cs="Khmer MEF1"/>
              <w:sz w:val="16"/>
              <w:szCs w:val="24"/>
              <w:cs/>
            </w:rPr>
            <w:delText>​</w:delText>
          </w:r>
          <w:r w:rsidR="005A1C46" w:rsidRPr="00E33574" w:rsidDel="005C3437">
            <w:rPr>
              <w:rFonts w:ascii="Khmer MEF1" w:hAnsi="Khmer MEF1" w:cs="Khmer MEF1"/>
              <w:spacing w:val="-2"/>
              <w:sz w:val="16"/>
              <w:szCs w:val="24"/>
              <w:cs/>
            </w:rPr>
            <w:delText>កំណត់</w:delText>
          </w:r>
          <w:r w:rsidR="005A1C46" w:rsidRPr="00E33574" w:rsidDel="005C3437">
            <w:rPr>
              <w:rFonts w:ascii="Khmer MEF1" w:hAnsi="Khmer MEF1" w:cs="Khmer MEF1"/>
              <w:spacing w:val="-2"/>
              <w:sz w:val="16"/>
              <w:szCs w:val="24"/>
            </w:rPr>
            <w:delText>​​</w:delText>
          </w:r>
          <w:r w:rsidR="005A1C46" w:rsidRPr="00E33574" w:rsidDel="005C3437">
            <w:rPr>
              <w:rFonts w:ascii="Khmer MEF1" w:hAnsi="Khmer MEF1" w:cs="Khmer MEF1"/>
              <w:spacing w:val="-2"/>
              <w:sz w:val="16"/>
              <w:szCs w:val="24"/>
              <w:cs/>
            </w:rPr>
            <w:delText>យ៉ាង​​ជាក់លាក់ពី​</w:delText>
          </w:r>
          <w:r w:rsidR="005A1C46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យន្តការ និងនីតិវិធី​នៅ​ក្នុង​ការ​ធ្វើសវនកម្មអនុលោមភាព ដោយប្រតិភូសវនកម្ម និង</w:delText>
          </w:r>
          <w:r w:rsidR="005A1C46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សវនករ​ទទួល​បន្ទុកត្រូវប្រើប្រាស់បញ្ជីត្រួតពិនិត្យដើម្បីប្រមូលព័ត៌មាន ទិន្នន័យ សេចក្តីបំភ្លឺ​ដែលជាប់​ពាក់ព័ន្ធ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5A1C4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ទៅ​នឹង​ប្រធានបទ</w:delText>
          </w:r>
          <w:r w:rsidR="005A1C46" w:rsidRPr="00E33574" w:rsidDel="005C3437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</w:delText>
          </w:r>
          <w:r w:rsidR="005A1C4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ដែលបានកំណត់។ បញ្ជីត្រួតពិនិត្យ​ និងកម្មវិធីសវនកម្មបានកំណត់ពេលវេលា ប្រភេទ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ឯកសារ បុគ្គល ឬ​មន្រ្តី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ជំនាញ​បច្ចេកទេសរបស់សវនដ្ឋានដែលជាប់ពាក់ព័ន្ធ ជាពិសេសនាយកដ្ឋានជំនាញ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ការិយាល័យជំនាញ ដែល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>​​​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ត្រូវផ្តល់នូវការបំភ្លឺដែលជាប់ពាក់ព័ន្ធនឹង​ប្រធានបទរួមជាមួយនឹងឯកសារ ភស្តុតាង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និង​របាយការណ៍ដែលបុគ្គល​ទទួលបន្ទុកសម្របសម្រួលការងារសវនកម្មនៃអង្គភាពក្រោមឱវាទ </w:delText>
          </w:r>
          <w:r w:rsidR="005A1C46" w:rsidRPr="00E33574" w:rsidDel="005C343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</w:rPr>
            <w:delText>អ.ស.ហ.</w:delText>
          </w:r>
          <w:r w:rsidR="005A1C46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ត្រូវ​​</w:delText>
          </w:r>
          <w:r w:rsidR="005A1C46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ផ្តល់មកឱ្យសវនករទទួលបន្ទុក និងបុគ្គលជាប់ពាក់ព័ន្ធ​នានាដែលសវនករ​ទទួលបន្ទុក​អាចនឹង​ត្រូវជួប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7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ដើម្បី​ចុះ​ទៅប្រមូលទិន្នន័យ និងព័ត៌មានសំខាន់ៗដែលបម្រើឱ្យការវាយតម្លៃអនុលោ</w:delText>
          </w:r>
        </w:del>
      </w:ins>
      <w:ins w:id="19274" w:author="User" w:date="2022-10-04T10:42:00Z">
        <w:del w:id="19275" w:author="Kem Sereyboth" w:date="2023-06-20T14:38:00Z">
          <w:r w:rsidR="0064671B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7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19277" w:author="LENOVO" w:date="2022-10-02T09:46:00Z">
        <w:del w:id="19278" w:author="Kem Sereyboth" w:date="2023-06-20T14:38:00Z">
          <w:r w:rsidR="005A1C4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27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ភាពនៃអង្គភាពក្រោម</w:delText>
          </w:r>
        </w:del>
      </w:ins>
      <w:ins w:id="19280" w:author="User" w:date="2022-10-04T10:44:00Z">
        <w:del w:id="19281" w:author="Kem Sereyboth" w:date="2023-06-20T14:38:00Z">
          <w:r w:rsidR="001604BA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​</w:delText>
          </w:r>
        </w:del>
      </w:ins>
      <w:ins w:id="19282" w:author="LENOVO" w:date="2022-10-02T09:46:00Z">
        <w:del w:id="19283" w:author="Kem Sereyboth" w:date="2023-06-20T14:38:00Z"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ឱវាទ </w:delText>
          </w:r>
          <w:r w:rsidR="005A1C46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2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ពាក់ព័ន្ធនឹងប្រធានបទដែលបានកំណត់។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បន្ថែមពីនេះ 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2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5A1C4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2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</w:delText>
          </w:r>
          <w:r w:rsidR="005A1C4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បន្ទុកអាចស្នើសុំ​ឯកសារ​ពាក់ព័ន្ធ​បន្ថែម​ផ្សេងទៀតតាមករណីជាក់ស្ដែងតាមការចាំបាច់។</w:delText>
          </w:r>
        </w:del>
      </w:ins>
      <w:ins w:id="19287" w:author="Windows User" w:date="2022-09-06T02:33:00Z">
        <w:del w:id="19288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289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អ.ស.ហ. ស</w:delText>
          </w:r>
        </w:del>
      </w:ins>
      <w:ins w:id="19290" w:author="Windows User" w:date="2022-09-06T02:34:00Z">
        <w:del w:id="19291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292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.</w:delText>
          </w:r>
        </w:del>
      </w:ins>
      <w:ins w:id="19293" w:author="Windows User" w:date="2022-09-06T02:33:00Z">
        <w:del w:id="19294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295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ណ</w:delText>
          </w:r>
        </w:del>
      </w:ins>
      <w:ins w:id="19296" w:author="Windows User" w:date="2022-09-06T02:34:00Z">
        <w:del w:id="19297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298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.</w:delText>
          </w:r>
        </w:del>
      </w:ins>
      <w:ins w:id="19299" w:author="Windows User" w:date="2022-09-06T02:33:00Z">
        <w:del w:id="19300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30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ន</w:delText>
          </w:r>
        </w:del>
      </w:ins>
      <w:ins w:id="19302" w:author="Windows User" w:date="2022-09-06T02:34:00Z">
        <w:del w:id="19303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304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ចុះ</w:delText>
          </w:r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ថ្ងៃទី៤ ខែសីហា ឆ្នាំ២០២២</w:delText>
          </w:r>
        </w:del>
      </w:ins>
      <w:ins w:id="19306" w:author="Windows User" w:date="2022-09-06T02:33:00Z">
        <w:del w:id="19307" w:author="Kem Sereyboth" w:date="2023-06-20T14:38:00Z">
          <w:r w:rsidR="00774813" w:rsidRPr="00E33574" w:rsidDel="005C3437">
            <w:rPr>
              <w:rFonts w:ascii="Khmer MEF1" w:hAnsi="Khmer MEF1" w:cs="Khmer MEF1"/>
              <w:sz w:val="24"/>
              <w:szCs w:val="24"/>
              <w:cs/>
              <w:rPrChange w:id="19308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309" w:author="Sethvannak Sam" w:date="2022-08-22T09:33:00Z">
        <w:del w:id="19310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19311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ស្ដីពីយន្តការ</w:delText>
          </w:r>
        </w:del>
      </w:ins>
      <w:ins w:id="19312" w:author="Windows User" w:date="2022-09-06T02:35:00Z">
        <w:del w:id="19313" w:author="Kem Sereyboth" w:date="2023-06-20T14:38:00Z">
          <w:r w:rsidR="00D345D6" w:rsidRPr="00E33574" w:rsidDel="005C3437">
            <w:rPr>
              <w:rFonts w:ascii="Khmer MEF1" w:hAnsi="Khmer MEF1" w:cs="Khmer MEF1"/>
              <w:sz w:val="24"/>
              <w:szCs w:val="24"/>
              <w:cs/>
              <w:rPrChange w:id="1931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315" w:author="Sethvannak Sam" w:date="2022-08-22T09:33:00Z">
        <w:del w:id="19316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19317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និងនីតិវិធីសវនកម្មអនុលោមភា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1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 ដែលទទួលបានការឯកភាពដ៏ខ្ពង់ខ្ពស់ពី ឯកឧត្តមអគ្គបណ្ឌិតសភាចារ្យឧបនាយករដ្ឋមន្រ្ដី និង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931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2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932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2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193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2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932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2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9327" w:author="socheata.ol@hotmail.com" w:date="2022-09-02T15:47:00Z">
        <w:del w:id="19328" w:author="Kem Sereyboth" w:date="2023-06-20T14:38:00Z">
          <w:r w:rsidR="000D6C5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2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កាលពីថ្ងៃទី</w:delText>
          </w:r>
        </w:del>
      </w:ins>
      <w:ins w:id="19330" w:author="socheata.ol@hotmail.com" w:date="2022-09-02T15:48:00Z">
        <w:del w:id="19331" w:author="Kem Sereyboth" w:date="2023-06-20T14:38:00Z">
          <w:r w:rsidR="00503A7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3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 ខែសីហា ឆ្នាំ២០២២</w:delText>
          </w:r>
        </w:del>
      </w:ins>
      <w:ins w:id="19333" w:author="socheata.ol@hotmail.com" w:date="2022-09-02T15:47:00Z">
        <w:del w:id="19334" w:author="Kem Sereyboth" w:date="2023-06-20T14:38:00Z">
          <w:r w:rsidR="0040771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19336" w:author="Windows User" w:date="2022-09-06T02:35:00Z">
        <w:del w:id="19337" w:author="Kem Sereyboth" w:date="2023-06-20T14:38:00Z">
          <w:r w:rsidR="00E632A1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3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ins w:id="19339" w:author="Sethvannak Sam" w:date="2022-08-22T09:33:00Z">
        <w:del w:id="19340" w:author="Kem Sereyboth" w:date="2023-06-20T14:38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19341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បានកំណត់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rPrChange w:id="19342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1934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យ៉ាង​ជាក់លាក់ពី​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3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យន្តការ និងនីតិវិធី​នៅ​ក្នុង​ការ​ធ្វើសវនកម្មអនុលោមភាព ដោយ</w:delText>
          </w:r>
        </w:del>
      </w:ins>
      <w:ins w:id="19345" w:author="Windows User" w:date="2022-09-06T02:38:00Z">
        <w:del w:id="19346" w:author="Kem Sereyboth" w:date="2023-06-20T14:38:00Z">
          <w:r w:rsidR="00886296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193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ប្រតិភូសវន</w:delText>
          </w:r>
          <w:r w:rsidR="00886296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កម្ម </w:delText>
          </w:r>
          <w:r w:rsidR="00886296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3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19349" w:author="Sethvannak Sam" w:date="2022-08-22T09:33:00Z">
        <w:del w:id="19350" w:author="Kem Sereyboth" w:date="2023-06-20T14:38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3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សវនករទទួលបន្ទុកសវនដ្ឋាន ត្រូវប្រើប្រាស់បញ្ជីត្រួតពិនិត្យដើម្បីប្រមូលព័ត៌មាន ទិន្នន័យ សេចក្តីបំភ្លឺដែលជាប់ពាក់ព័ន្ធទៅនឹងប្រធានបទដែលបានកំណត់។ បញ្ជីត្រួតពិនិត្យ</w:delText>
          </w:r>
        </w:del>
      </w:ins>
      <w:ins w:id="19352" w:author="Windows User" w:date="2022-09-06T02:59:00Z">
        <w:del w:id="19353" w:author="Kem Sereyboth" w:date="2023-06-20T14:38:00Z">
          <w:r w:rsidR="00997D6F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3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 និងកម្មវិធីសវនកម្ម</w:delText>
          </w:r>
        </w:del>
      </w:ins>
      <w:ins w:id="19355" w:author="Sethvannak Sam" w:date="2022-08-22T09:33:00Z">
        <w:del w:id="19356" w:author="Kem Sereyboth" w:date="2023-06-20T14:38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3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បានកំណត់</w:delText>
          </w:r>
        </w:del>
      </w:ins>
      <w:ins w:id="19358" w:author="Windows User" w:date="2022-09-06T03:02:00Z">
        <w:del w:id="19359" w:author="Kem Sereyboth" w:date="2023-06-20T14:38:00Z">
          <w:r w:rsidR="00CD0F20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36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ពេលវេលា</w:delText>
          </w:r>
          <w:r w:rsidR="00CD0F2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19361" w:author="Sethvannak Sam" w:date="2022-08-22T09:33:00Z">
        <w:del w:id="19362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3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ពេលវេលា ប្រភេទឯកសារ បុគ្គល ឬមន្រ្តីជំនាញបច្ចេកទេសរបស់សវនដ្ឋានដែលជាប់ពាក់ព័ន្ធ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3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ជាពិសេសនាយកដ្ឋាន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ជំនាញ ការិយាល័យជំនាញ ដែលត្រូវផ្តល់</w:delText>
          </w:r>
        </w:del>
      </w:ins>
      <w:ins w:id="19366" w:author="User" w:date="2022-09-27T23:22:00Z">
        <w:del w:id="19367" w:author="Kem Sereyboth" w:date="2023-06-20T14:38:00Z">
          <w:r w:rsidR="009B60B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នូវ</w:delText>
          </w:r>
        </w:del>
      </w:ins>
      <w:ins w:id="19368" w:author="Sethvannak Sam" w:date="2022-08-22T09:33:00Z">
        <w:del w:id="19369" w:author="Kem Sereyboth" w:date="2023-06-20T14:38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3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នៅការស្រាយបំភ្លឺដែលជាប់ពាក់ព័ន្ធនឹង</w:delText>
          </w:r>
        </w:del>
      </w:ins>
      <w:ins w:id="19371" w:author="User" w:date="2022-09-27T23:27:00Z">
        <w:del w:id="19372" w:author="Kem Sereyboth" w:date="2023-06-20T14:38:00Z">
          <w:r w:rsidR="009B60B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ប្រ</w:delText>
          </w:r>
        </w:del>
      </w:ins>
      <w:ins w:id="19373" w:author="User" w:date="2022-09-27T23:28:00Z">
        <w:del w:id="19374" w:author="Kem Sereyboth" w:date="2023-06-20T14:38:00Z">
          <w:r w:rsidR="009B60B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ធានបទ</w:delText>
          </w:r>
        </w:del>
      </w:ins>
      <w:ins w:id="19375" w:author="Sethvannak Sam" w:date="2022-08-22T09:33:00Z">
        <w:del w:id="19376" w:author="Kem Sereyboth" w:date="2023-06-20T14:38:00Z">
          <w:r w:rsidRPr="00E33574" w:rsidDel="005C3437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93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កម្មវត្ថុនៃការឆ្លើយបំភ្ល</w:delText>
          </w:r>
        </w:del>
      </w:ins>
      <w:ins w:id="19378" w:author="User" w:date="2022-09-22T13:52:00Z">
        <w:del w:id="19379" w:author="Kem Sereyboth" w:date="2023-06-20T14:38:00Z">
          <w:r w:rsidR="00C0143E" w:rsidRPr="00E33574" w:rsidDel="005C3437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193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ឺ</w:delText>
          </w:r>
        </w:del>
      </w:ins>
      <w:ins w:id="19381" w:author="Sethvannak Sam" w:date="2022-08-22T09:33:00Z">
        <w:del w:id="19382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ីរួមជាមួយន</w:delText>
          </w:r>
        </w:del>
      </w:ins>
      <w:ins w:id="19383" w:author="Windows User" w:date="2022-09-06T02:26:00Z">
        <w:del w:id="19384" w:author="Kem Sereyboth" w:date="2023-06-20T14:38:00Z">
          <w:r w:rsidR="00110B6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ឹ</w:delText>
          </w:r>
        </w:del>
      </w:ins>
      <w:ins w:id="19385" w:author="Sethvannak Sam" w:date="2022-08-22T09:33:00Z">
        <w:del w:id="19386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ឺងឯកសារ និងភស្តុតាង និងរបាយការណ៍ដែលបុគ្គលទទួលបន្ទុកសម្របសម្រួលការងារសវនកម្មនៃ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3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អង្គភាពក្រោមឱវាទ</w:delText>
          </w:r>
        </w:del>
      </w:ins>
      <w:ins w:id="19388" w:author="Windows User" w:date="2022-09-06T02:52:00Z">
        <w:del w:id="19389" w:author="Kem Sereyboth" w:date="2023-06-20T14:38:00Z">
          <w:r w:rsidR="007A6367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39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របស់</w:delText>
          </w:r>
        </w:del>
      </w:ins>
      <w:ins w:id="19391" w:author="Sethvannak Sam" w:date="2022-08-22T09:33:00Z">
        <w:del w:id="19392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3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របស់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1939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ins w:id="19395" w:author="Voeun Kuyeng" w:date="2022-09-06T17:45:00Z">
        <w:del w:id="19396" w:author="Kem Sereyboth" w:date="2023-06-20T14:38:00Z">
          <w:r w:rsidR="002350AD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lang w:val="ca-ES"/>
              <w:rPrChange w:id="1939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19398" w:author="Sethvannak Sam" w:date="2022-08-22T09:33:00Z">
        <w:del w:id="19399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4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</w:delText>
          </w:r>
        </w:del>
      </w:ins>
      <w:ins w:id="19401" w:author="socheata.ol@hotmail.com" w:date="2022-09-02T15:49:00Z">
        <w:del w:id="19402" w:author="Kem Sereyboth" w:date="2023-06-20T14:38:00Z">
          <w:r w:rsidR="00E80EE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40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19404" w:author="Sethvannak Sam" w:date="2022-08-22T09:33:00Z">
        <w:del w:id="19405" w:author="Kem Sereyboth" w:date="2023-06-20T14:38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4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ផ្តល់មកឱ្យសវនករទទួលបន្ទុក និងបុគ្គលជាប់ពាក់ព័ន្ធនានាដែល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សវនករទទួលបន្ទុកអាចនឹងត្រូវជួបដើម្បីចុះទៅប្រមូលទិន្នន័យ និងព័ត៌មានសំខាន់ៗដែលបម្រើឱ្យការវាយតម្លៃអនុលោ</w:delText>
          </w:r>
        </w:del>
      </w:ins>
      <w:ins w:id="19407" w:author="User" w:date="2022-09-22T13:52:00Z">
        <w:del w:id="19408" w:author="Kem Sereyboth" w:date="2023-06-20T14:38:00Z">
          <w:r w:rsidR="00C0143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</w:delText>
          </w:r>
        </w:del>
      </w:ins>
      <w:ins w:id="19409" w:author="Sethvannak Sam" w:date="2022-08-22T09:33:00Z">
        <w:del w:id="19410" w:author="Kem Sereyboth" w:date="2023-06-20T14:38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ភាពនៃអង្គភាពក្រោមឱវាទរបស់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ពាក់ព័ន្ធនឹងប្រធានបទដែលបានកំណត់។ </w:delText>
          </w:r>
        </w:del>
      </w:ins>
      <w:ins w:id="19411" w:author="Windows User" w:date="2022-09-06T02:53:00Z">
        <w:del w:id="19412" w:author="Kem Sereyboth" w:date="2023-06-20T14:38:00Z">
          <w:r w:rsidR="0021182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1941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បន្ថែមពី</w:delText>
          </w:r>
          <w:r w:rsidR="00211829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នេះ </w:delText>
          </w:r>
        </w:del>
      </w:ins>
      <w:ins w:id="19414" w:author="Sethvannak Sam" w:date="2022-08-22T09:33:00Z">
        <w:del w:id="19415" w:author="Kem Sereyboth" w:date="2023-06-20T14:38:00Z">
          <w:r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194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បន្ថែមពីនេះ សវនករទទួលបន្ទុក មិនត្រូវតម្រូវឱ្យសវនដ្ឋាន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ផ្តល់នូវឯកសារការបំភ្លឺដែលមិនជាប់ទាក់ទងនឹងប្រធានបទដែលបានកំណត់។</w:delText>
          </w:r>
        </w:del>
      </w:ins>
      <w:ins w:id="19417" w:author="Windows User" w:date="2022-09-06T02:46:00Z">
        <w:del w:id="19418" w:author="Kem Sereyboth" w:date="2023-06-20T14:38:00Z">
          <w:r w:rsidR="001A10C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ប្រតិភូសវនកម្មអាចស្នើសុំឯកសារពាក់ព័ន្ធបន្ថែមផ្សេងទៀតតាមករណីជាក់ស្ដែងតាមការចាំបា</w:delText>
          </w:r>
        </w:del>
      </w:ins>
      <w:ins w:id="19419" w:author="Windows User" w:date="2022-09-06T02:47:00Z">
        <w:del w:id="19420" w:author="Kem Sereyboth" w:date="2023-06-20T14:38:00Z">
          <w:r w:rsidR="001A10C9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ច់។</w:delText>
          </w:r>
        </w:del>
      </w:ins>
    </w:p>
    <w:p w14:paraId="39AB45EB" w14:textId="68C9299D" w:rsidR="00743994" w:rsidRPr="00E33574" w:rsidDel="005C3437" w:rsidRDefault="00743994">
      <w:pPr>
        <w:spacing w:after="0" w:line="226" w:lineRule="auto"/>
        <w:ind w:firstLine="720"/>
        <w:jc w:val="both"/>
        <w:rPr>
          <w:ins w:id="19421" w:author="LENOVO" w:date="2022-10-02T09:46:00Z"/>
          <w:del w:id="19422" w:author="Kem Sereyboth" w:date="2023-06-20T14:38:00Z"/>
          <w:rFonts w:ascii="Khmer MEF1" w:hAnsi="Khmer MEF1" w:cs="Khmer MEF1"/>
          <w:sz w:val="24"/>
          <w:szCs w:val="24"/>
          <w:lang w:val="ca-ES"/>
        </w:rPr>
        <w:pPrChange w:id="19423" w:author="Sopheak Phorn" w:date="2023-08-25T16:18:00Z">
          <w:pPr>
            <w:spacing w:after="0" w:line="240" w:lineRule="auto"/>
            <w:ind w:firstLine="720"/>
          </w:pPr>
        </w:pPrChange>
      </w:pPr>
    </w:p>
    <w:p w14:paraId="0C59D5C1" w14:textId="77777777" w:rsidR="00756A09" w:rsidRPr="00E33574" w:rsidDel="00DB6E4B" w:rsidRDefault="00756A09">
      <w:pPr>
        <w:spacing w:after="0" w:line="226" w:lineRule="auto"/>
        <w:jc w:val="both"/>
        <w:rPr>
          <w:ins w:id="19424" w:author="Voeun Kuyeng" w:date="2022-08-31T16:03:00Z"/>
          <w:del w:id="19425" w:author="Windows User" w:date="2022-09-06T03:05:00Z"/>
          <w:rFonts w:ascii="Khmer MEF1" w:hAnsi="Khmer MEF1" w:cs="Khmer MEF1"/>
          <w:sz w:val="14"/>
          <w:szCs w:val="14"/>
          <w:lang w:val="ca-ES"/>
          <w:rPrChange w:id="19426" w:author="Kem Sereyboth" w:date="2023-07-19T16:59:00Z">
            <w:rPr>
              <w:ins w:id="19427" w:author="Voeun Kuyeng" w:date="2022-08-31T16:03:00Z"/>
              <w:del w:id="19428" w:author="Windows User" w:date="2022-09-06T03:05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9429" w:author="Sopheak Phorn" w:date="2023-08-25T16:18:00Z">
          <w:pPr>
            <w:spacing w:after="0" w:line="240" w:lineRule="auto"/>
            <w:ind w:firstLine="720"/>
          </w:pPr>
        </w:pPrChange>
      </w:pPr>
    </w:p>
    <w:p w14:paraId="5D4007AF" w14:textId="601EE20A" w:rsidR="00756A09" w:rsidRPr="00E33574" w:rsidDel="006F5CB9" w:rsidRDefault="00756A09">
      <w:pPr>
        <w:spacing w:after="0" w:line="226" w:lineRule="auto"/>
        <w:jc w:val="both"/>
        <w:rPr>
          <w:del w:id="19430" w:author="User" w:date="2022-09-10T16:00:00Z"/>
          <w:rFonts w:ascii="Khmer MEF1" w:hAnsi="Khmer MEF1" w:cs="Khmer MEF1"/>
          <w:spacing w:val="-8"/>
          <w:sz w:val="24"/>
          <w:szCs w:val="24"/>
          <w:lang w:val="ca-ES"/>
        </w:rPr>
        <w:pPrChange w:id="19431" w:author="Sopheak Phorn" w:date="2023-08-25T16:18:00Z">
          <w:pPr>
            <w:spacing w:after="0" w:line="240" w:lineRule="auto"/>
          </w:pPr>
        </w:pPrChange>
      </w:pPr>
    </w:p>
    <w:p w14:paraId="2B142F70" w14:textId="7484F08A" w:rsidR="002350AD" w:rsidRPr="00E33574" w:rsidDel="006F5CB9" w:rsidRDefault="002350AD">
      <w:pPr>
        <w:spacing w:after="0" w:line="226" w:lineRule="auto"/>
        <w:jc w:val="both"/>
        <w:rPr>
          <w:del w:id="19432" w:author="User" w:date="2022-09-10T16:00:00Z"/>
          <w:rFonts w:ascii="Khmer MEF1" w:hAnsi="Khmer MEF1" w:cs="Khmer MEF1"/>
          <w:sz w:val="24"/>
          <w:szCs w:val="24"/>
          <w:lang w:val="ca-ES"/>
        </w:rPr>
        <w:pPrChange w:id="19433" w:author="Sopheak Phorn" w:date="2023-08-25T16:18:00Z">
          <w:pPr>
            <w:spacing w:after="0" w:line="240" w:lineRule="auto"/>
          </w:pPr>
        </w:pPrChange>
      </w:pPr>
    </w:p>
    <w:p w14:paraId="704721C2" w14:textId="0C22B212" w:rsidR="002350AD" w:rsidRPr="00E33574" w:rsidDel="002F6C28" w:rsidRDefault="00743994">
      <w:pPr>
        <w:tabs>
          <w:tab w:val="left" w:pos="3120"/>
        </w:tabs>
        <w:spacing w:after="0" w:line="226" w:lineRule="auto"/>
        <w:jc w:val="both"/>
        <w:rPr>
          <w:ins w:id="19434" w:author="Voeun Kuyeng" w:date="2022-09-06T17:45:00Z"/>
          <w:del w:id="19435" w:author="User" w:date="2022-10-03T07:01:00Z"/>
          <w:rFonts w:ascii="Khmer MEF1" w:hAnsi="Khmer MEF1" w:cs="Khmer MEF1"/>
          <w:spacing w:val="-8"/>
          <w:sz w:val="16"/>
          <w:szCs w:val="16"/>
          <w:lang w:val="ca-ES"/>
          <w:rPrChange w:id="19436" w:author="Kem Sereyboth" w:date="2023-07-19T16:59:00Z">
            <w:rPr>
              <w:ins w:id="19437" w:author="Voeun Kuyeng" w:date="2022-09-06T17:45:00Z"/>
              <w:del w:id="19438" w:author="User" w:date="2022-10-03T07:01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19439" w:author="Sopheak Phorn" w:date="2023-08-25T16:18:00Z">
          <w:pPr>
            <w:spacing w:after="0" w:line="240" w:lineRule="auto"/>
            <w:ind w:firstLine="720"/>
          </w:pPr>
        </w:pPrChange>
      </w:pPr>
      <w:ins w:id="19440" w:author="LENOVO" w:date="2022-10-02T09:46:00Z">
        <w:del w:id="19441" w:author="User" w:date="2022-10-03T07:01:00Z">
          <w:r w:rsidRPr="00E33574" w:rsidDel="002F6C28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tab/>
          </w:r>
        </w:del>
      </w:ins>
    </w:p>
    <w:p w14:paraId="0309A457" w14:textId="186D2B4F" w:rsidR="004E4453" w:rsidRPr="00E33574" w:rsidDel="00B27355" w:rsidRDefault="0082772F">
      <w:pPr>
        <w:tabs>
          <w:tab w:val="left" w:pos="3120"/>
        </w:tabs>
        <w:spacing w:after="0" w:line="226" w:lineRule="auto"/>
        <w:jc w:val="both"/>
        <w:rPr>
          <w:ins w:id="19442" w:author="Voeun Kuyeng" w:date="2022-07-28T11:58:00Z"/>
          <w:del w:id="19443" w:author="Sethvannak Sam" w:date="2022-08-20T18:30:00Z"/>
          <w:sz w:val="24"/>
          <w:szCs w:val="24"/>
          <w:rPrChange w:id="19444" w:author="Kem Sereyboth" w:date="2023-07-19T16:59:00Z">
            <w:rPr>
              <w:ins w:id="19445" w:author="Voeun Kuyeng" w:date="2022-07-28T11:58:00Z"/>
              <w:del w:id="19446" w:author="Sethvannak Sam" w:date="2022-08-20T18:30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19447" w:author="Sopheak Phorn" w:date="2023-08-25T16:18:00Z">
          <w:pPr/>
        </w:pPrChange>
      </w:pPr>
      <w:ins w:id="19448" w:author="Kem Sereiboth" w:date="2022-09-19T11:39:00Z">
        <w:del w:id="19449" w:author="User" w:date="2022-10-03T07:24:00Z">
          <w:r w:rsidRPr="00E33574" w:rsidDel="00A70192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tab/>
          </w:r>
        </w:del>
      </w:ins>
      <w:ins w:id="19450" w:author="Voeun Kuyeng" w:date="2022-07-28T11:59:00Z">
        <w:del w:id="19451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45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tab/>
          </w:r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5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45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គឺជាផ្នែក</w:delText>
          </w:r>
        </w:del>
      </w:ins>
      <w:ins w:id="19456" w:author="Voeun Kuyeng" w:date="2022-07-28T16:51:00Z">
        <w:del w:id="19457" w:author="Sethvannak Sam" w:date="2022-08-20T18:30:00Z">
          <w:r w:rsidR="00077084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5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មួយ</w:delText>
          </w:r>
        </w:del>
      </w:ins>
      <w:ins w:id="19459" w:author="Voeun Kuyeng" w:date="2022-07-28T11:59:00Z">
        <w:del w:id="19460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6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ដែលបង្ហា</w:delText>
          </w:r>
        </w:del>
      </w:ins>
      <w:ins w:id="19462" w:author="Voeun Kuyeng" w:date="2022-08-05T16:15:00Z">
        <w:del w:id="19463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6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ញដល់</w:delText>
          </w:r>
        </w:del>
      </w:ins>
      <w:ins w:id="19465" w:author="Voeun Kuyeng" w:date="2022-07-28T11:59:00Z">
        <w:del w:id="19466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6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អ្នកអាន</w:delText>
          </w:r>
        </w:del>
      </w:ins>
      <w:ins w:id="19468" w:author="Voeun Kuyeng" w:date="2022-08-05T16:15:00Z">
        <w:del w:id="19469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7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អំពី</w:delText>
          </w:r>
        </w:del>
      </w:ins>
      <w:ins w:id="19471" w:author="Voeun Kuyeng" w:date="2022-07-28T11:59:00Z">
        <w:del w:id="19472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ចំនួន និង</w:delText>
          </w:r>
        </w:del>
        <w:del w:id="19474" w:author="Sethvannak Sam" w:date="2022-08-03T14:51:00Z">
          <w:r w:rsidR="004E4453" w:rsidRPr="00E33574" w:rsidDel="003D4090">
            <w:rPr>
              <w:rFonts w:ascii="Khmer MEF1" w:hAnsi="Khmer MEF1" w:cs="Khmer MEF1"/>
              <w:spacing w:val="-8"/>
              <w:sz w:val="24"/>
              <w:szCs w:val="24"/>
              <w:cs/>
              <w:rPrChange w:id="194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ដំណើរការ</w:delText>
          </w:r>
        </w:del>
      </w:ins>
      <w:ins w:id="19476" w:author="Voeun Kuyeng" w:date="2022-07-28T12:00:00Z">
        <w:del w:id="19477" w:author="Sethvannak Sam" w:date="2022-08-03T14:51:00Z">
          <w:r w:rsidR="004E4453" w:rsidRPr="00E33574" w:rsidDel="003D4090">
            <w:rPr>
              <w:rFonts w:ascii="Khmer MEF1" w:hAnsi="Khmer MEF1" w:cs="Khmer MEF1"/>
              <w:spacing w:val="-8"/>
              <w:sz w:val="24"/>
              <w:szCs w:val="24"/>
              <w:cs/>
              <w:rPrChange w:id="194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ក្នុង</w:delText>
          </w:r>
        </w:del>
        <w:del w:id="19479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19481" w:author="Voeun Kuyeng" w:date="2022-07-28T11:59:00Z">
        <w:del w:id="19482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8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</w:delText>
          </w:r>
        </w:del>
      </w:ins>
      <w:ins w:id="19484" w:author="Voeun Kuyeng" w:date="2022-07-28T12:00:00Z">
        <w:del w:id="19485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8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ំណត់</w:delText>
          </w:r>
        </w:del>
        <w:del w:id="19487" w:author="Sethvannak Sam" w:date="2022-08-03T14:48:00Z">
          <w:r w:rsidR="004E4453" w:rsidRPr="00E33574" w:rsidDel="00FB17C5">
            <w:rPr>
              <w:rFonts w:ascii="Khmer MEF1" w:hAnsi="Khmer MEF1" w:cs="Khmer MEF1"/>
              <w:spacing w:val="-8"/>
              <w:sz w:val="24"/>
              <w:szCs w:val="24"/>
              <w:cs/>
              <w:rPrChange w:id="194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យក</w:delText>
          </w:r>
        </w:del>
        <w:del w:id="19489" w:author="Sethvannak Sam" w:date="2022-08-20T18:30:00Z">
          <w:r w:rsidR="004E4453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លក្ខណៈវិនិច្ឆ័យ</w:delText>
          </w:r>
        </w:del>
      </w:ins>
      <w:ins w:id="19491" w:author="Voeun Kuyeng" w:date="2022-08-05T16:15:00Z">
        <w:del w:id="19492" w:author="Sethvannak Sam" w:date="2022-08-20T18:30:00Z">
          <w:r w:rsidR="000A0C29"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rPrChange w:id="194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របស់សវន</w:delText>
          </w:r>
          <w:r w:rsidR="000A0C29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4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ករទទួលបន្ទុក</w:delText>
          </w:r>
        </w:del>
      </w:ins>
      <w:ins w:id="19495" w:author="Voeun Kuyeng" w:date="2022-08-05T16:16:00Z">
        <w:del w:id="19496" w:author="Sethvannak Sam" w:date="2022-08-20T18:30:00Z">
          <w:r w:rsidR="000A0C29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4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លើប្រធានបទសវនកម្មនីមួយៗ</w:delText>
          </w:r>
        </w:del>
      </w:ins>
      <w:ins w:id="19498" w:author="Windows User" w:date="2022-07-29T02:22:00Z">
        <w:del w:id="19499" w:author="Sethvannak Sam" w:date="2022-08-20T18:30:00Z">
          <w:r w:rsidR="00B942DE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50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ផ្អែកលើហានិភ័យដែលបានរកឃើញមក</w:delText>
          </w:r>
        </w:del>
      </w:ins>
      <w:ins w:id="19501" w:author="Voeun Kuyeng" w:date="2022-07-28T12:01:00Z">
        <w:del w:id="19502" w:author="Sethvannak Sam" w:date="2022-08-20T18:30:00Z">
          <w:r w:rsidR="004E4453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5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ដូចនេះ</w:delText>
          </w:r>
          <w:r w:rsidR="004E4453" w:rsidRPr="00E33574" w:rsidDel="00B27355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950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D03394"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លក្ខណៈវិនិច្ឆ័យ </w:delText>
          </w:r>
        </w:del>
      </w:ins>
      <w:ins w:id="19505" w:author="Voeun Kuyeng" w:date="2022-08-08T10:37:00Z">
        <w:del w:id="19506" w:author="Sethvannak Sam" w:date="2022-08-20T18:30:00Z">
          <w:r w:rsidR="00D03394"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ត្រ</w:delText>
          </w:r>
        </w:del>
      </w:ins>
      <w:ins w:id="19507" w:author="Voeun Kuyeng" w:date="2022-08-08T10:38:00Z">
        <w:del w:id="19508" w:author="Sethvannak Sam" w:date="2022-08-20T18:30:00Z">
          <w:r w:rsidR="00D03394"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ូវ</w:delText>
          </w:r>
        </w:del>
      </w:ins>
      <w:ins w:id="19509" w:author="Voeun Kuyeng" w:date="2022-07-28T12:01:00Z">
        <w:del w:id="19510" w:author="Sethvannak Sam" w:date="2022-08-20T18:30:00Z">
          <w:r w:rsidR="00D03394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រៀបច</w:delText>
          </w:r>
        </w:del>
      </w:ins>
      <w:ins w:id="19511" w:author="Voeun Kuyeng" w:date="2022-08-08T10:36:00Z">
        <w:del w:id="19512" w:author="Sethvannak Sam" w:date="2022-08-20T18:30:00Z">
          <w:r w:rsidR="00D03394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ំដូចគំរូ</w:delText>
          </w:r>
        </w:del>
      </w:ins>
      <w:ins w:id="19513" w:author="Voeun Kuyeng" w:date="2022-07-28T12:01:00Z">
        <w:del w:id="19514" w:author="Sethvannak Sam" w:date="2022-08-03T15:59:00Z"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ជា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515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19516" w:author="Windows User" w:date="2022-07-29T02:45:00Z">
        <w:del w:id="19517" w:author="Sethvannak Sam" w:date="2022-08-03T15:59:00Z">
          <w:r w:rsidR="00386D9C" w:rsidRPr="00E33574" w:rsidDel="0055111B">
            <w:rPr>
              <w:rFonts w:ascii="Khmer MEF1" w:hAnsi="Khmer MEF1" w:cs="Khmer MEF1"/>
              <w:sz w:val="24"/>
              <w:szCs w:val="24"/>
              <w:cs/>
              <w:rPrChange w:id="1951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19519" w:author="Voeun Kuyeng" w:date="2022-07-28T12:01:00Z">
        <w:del w:id="19520" w:author="Sethvannak Sam" w:date="2022-08-03T15:59:00Z"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៣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52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កថាខណ្ឌ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522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4E4453"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មានរៀបរាប់</w:delText>
          </w:r>
        </w:del>
        <w:del w:id="19523" w:author="Sethvannak Sam" w:date="2022-08-20T18:30:00Z">
          <w:r w:rsidR="004E4453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ខាងក្រោម៖</w:delText>
          </w:r>
        </w:del>
      </w:ins>
    </w:p>
    <w:p w14:paraId="32FDB8C3" w14:textId="3BBCB849" w:rsidR="00DE6B19" w:rsidRPr="00E33574" w:rsidDel="0055111B" w:rsidRDefault="00DE6B19">
      <w:pPr>
        <w:spacing w:after="0" w:line="226" w:lineRule="auto"/>
        <w:rPr>
          <w:ins w:id="19524" w:author="Windows User" w:date="2022-07-29T02:29:00Z"/>
          <w:del w:id="19525" w:author="Sethvannak Sam" w:date="2022-08-03T15:59:00Z"/>
          <w:rFonts w:ascii="Khmer MEF1" w:hAnsi="Khmer MEF1" w:cs="Khmer MEF1"/>
          <w:sz w:val="24"/>
          <w:szCs w:val="24"/>
          <w:lang w:val="ca-ES"/>
        </w:rPr>
        <w:pPrChange w:id="19526" w:author="Sopheak Phorn" w:date="2023-08-25T16:18:00Z">
          <w:pPr/>
        </w:pPrChange>
      </w:pPr>
      <w:ins w:id="19527" w:author="Voeun Kuyeng" w:date="2022-07-29T13:38:00Z">
        <w:del w:id="19528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52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ក-</w:delText>
          </w:r>
        </w:del>
      </w:ins>
      <w:ins w:id="19530" w:author="Voeun Kuyeng" w:date="2022-07-29T13:36:00Z">
        <w:del w:id="19531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53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កថាខណ្ឌទី១ ត្រូវរៀបរាប់</w:delText>
          </w:r>
          <w:r w:rsidRPr="00E33574" w:rsidDel="0055111B">
            <w:rPr>
              <w:rFonts w:ascii="Khmer MEF1" w:hAnsi="Khmer MEF1" w:cs="Khmer MEF1"/>
              <w:sz w:val="24"/>
              <w:szCs w:val="24"/>
              <w:lang w:val="ca-ES"/>
              <w:rPrChange w:id="1953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53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និងពន្យល់អំពីការកំណត់លក្ខណៈវិនិច្ឆ័យទៅតាមប្រធានបទនីមួយៗ បន្ទាប់ពីការចុះធ្វើសវនកម្មរួចរាល់ ដោយត្រូវមានលើកឡើងពីបទប្បញ្ញ</w:delText>
          </w:r>
        </w:del>
        <w:del w:id="19535" w:author="Sethvannak Sam" w:date="2022-08-03T15:14:00Z">
          <w:r w:rsidRPr="00E33574" w:rsidDel="003C3F44">
            <w:rPr>
              <w:rFonts w:ascii="Khmer MEF1" w:hAnsi="Khmer MEF1" w:cs="Khmer MEF1"/>
              <w:sz w:val="24"/>
              <w:szCs w:val="24"/>
              <w:cs/>
              <w:rPrChange w:id="1953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ា</w:delText>
          </w:r>
        </w:del>
        <w:del w:id="19537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53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តិផ្សេងៗពាក់ព័ន្ធនឹងប្រធានបទដូចជា ព្រះរាជក្រឹត្យ ច្បាប់ អនុក្រឹត្យ ប្រកាស និងបទប្បញ្ញ</w:delText>
          </w:r>
        </w:del>
        <w:del w:id="19539" w:author="Sethvannak Sam" w:date="2022-08-03T15:14:00Z">
          <w:r w:rsidRPr="00E33574" w:rsidDel="003C3F44">
            <w:rPr>
              <w:rFonts w:ascii="Khmer MEF1" w:hAnsi="Khmer MEF1" w:cs="Khmer MEF1"/>
              <w:sz w:val="24"/>
              <w:szCs w:val="24"/>
              <w:cs/>
              <w:rPrChange w:id="1954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ា</w:delText>
          </w:r>
        </w:del>
        <w:del w:id="19541" w:author="Sethvannak Sam" w:date="2022-08-03T15:59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54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តិពាក់ព័ន្ធផ្សេងៗ។ </w:delText>
          </w:r>
          <w:r w:rsidRPr="00E33574" w:rsidDel="0055111B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43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lang w:val="ca-ES"/>
              <w:rPrChange w:id="1954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23E96414" w14:textId="4B27F6A2" w:rsidR="001E26EF" w:rsidRPr="00E33574" w:rsidDel="00AE2E23" w:rsidRDefault="001E26EF">
      <w:pPr>
        <w:spacing w:after="0" w:line="226" w:lineRule="auto"/>
        <w:rPr>
          <w:ins w:id="19545" w:author="Voeun Kuyeng" w:date="2022-07-29T13:36:00Z"/>
          <w:del w:id="19546" w:author="Sethvannak Sam" w:date="2022-08-03T15:01:00Z"/>
          <w:rFonts w:ascii="Khmer MEF1" w:hAnsi="Khmer MEF1" w:cs="Khmer MEF1"/>
          <w:sz w:val="24"/>
          <w:szCs w:val="24"/>
          <w:lang w:val="ca-ES"/>
          <w:rPrChange w:id="19547" w:author="Kem Sereyboth" w:date="2023-07-19T16:59:00Z">
            <w:rPr>
              <w:ins w:id="19548" w:author="Voeun Kuyeng" w:date="2022-07-29T13:36:00Z"/>
              <w:del w:id="19549" w:author="Sethvannak Sam" w:date="2022-08-03T15:01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19550" w:author="Sopheak Phorn" w:date="2023-08-25T16:18:00Z">
          <w:pPr/>
        </w:pPrChange>
      </w:pPr>
      <w:ins w:id="19551" w:author="Windows User" w:date="2022-07-29T02:30:00Z">
        <w:del w:id="19552" w:author="Sethvannak Sam" w:date="2022-08-03T15:01:00Z"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តាមរយៈ</w:delText>
          </w:r>
        </w:del>
      </w:ins>
      <w:ins w:id="19553" w:author="Windows User" w:date="2022-07-29T02:31:00Z">
        <w:del w:id="19554" w:author="Sethvannak Sam" w:date="2022-08-03T15:01:00Z">
          <w:r w:rsidR="005A1188"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55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ការចុះ</w:delText>
          </w:r>
        </w:del>
      </w:ins>
      <w:ins w:id="19556" w:author="Windows User" w:date="2022-07-29T02:30:00Z">
        <w:del w:id="19557" w:author="Sethvannak Sam" w:date="2022-08-03T15:01:00Z"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ស្វែងយល់សវនដ្ឋានដល់ទីកន្លែងរួចមក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អង្គភាពសវនកម្មផ្ទៃក្នុងនៃ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</w:rPr>
            <w:delText xml:space="preserve">​ 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55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55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56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56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1956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AE2E23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1956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បានពិនិត្យឃើញថា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បានខិតខំប្រឹងប្រែងក្នុងការគ្រប់គ្រងប្រព័ន្ធត្រួតពិនិត្យផ្ទៃក្នុងរបស់ខ្លួនបាន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យ៉ាងល្អ</w:delText>
          </w:r>
          <w:r w:rsidRPr="00E33574" w:rsidDel="00AE2E23">
            <w:rPr>
              <w:rFonts w:ascii="Khmer MEF1" w:hAnsi="Khmer MEF1" w:cs="Khmer MEF1"/>
              <w:spacing w:val="-8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ប៉ុន្តែទោះជាយ៉ាងណាក៏មានឃើញនូវចំណុចខ្វះខាតមួយចំនួនដែលអនុវត្តមិនទាន់បានគ្រប់ជ្រុងជ្រោយ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ជាហេតុនាំឱ្យ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អង្គភាពសវនកម្មផ្ទៃក្នុងនៃ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​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56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  <w:rPrChange w:id="1956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56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  <w:rPrChange w:id="1956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56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  <w:rPrChange w:id="1956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>.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បានកំណត់យកនូវប្រធានបទសវនកម្មដូចមានរៀបរាប់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ក្នុងចំណុចទី៥</w:delText>
          </w:r>
          <w:r w:rsidRPr="00E33574" w:rsidDel="00AE2E23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ខាងលើ។</w:delText>
          </w:r>
        </w:del>
      </w:ins>
      <w:ins w:id="19570" w:author="Windows User" w:date="2022-07-29T02:44:00Z">
        <w:del w:id="19571" w:author="Sethvannak Sam" w:date="2022-08-03T15:01:00Z">
          <w:r w:rsidR="00354417" w:rsidRPr="00E33574" w:rsidDel="00AE2E23">
            <w:rPr>
              <w:rFonts w:ascii="Khmer MEF1" w:hAnsi="Khmer MEF1" w:cs="Khmer MEF1"/>
              <w:sz w:val="24"/>
              <w:szCs w:val="24"/>
              <w:cs/>
              <w:lang w:val="ca-ES"/>
              <w:rPrChange w:id="1957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81DBE6B" w14:textId="613D310C" w:rsidR="00DE6B19" w:rsidRPr="00E33574" w:rsidDel="0055111B" w:rsidRDefault="00DE6B19">
      <w:pPr>
        <w:spacing w:after="0" w:line="226" w:lineRule="auto"/>
        <w:rPr>
          <w:ins w:id="19573" w:author="Windows User" w:date="2022-07-29T02:46:00Z"/>
          <w:del w:id="19574" w:author="Sethvannak Sam" w:date="2022-08-03T15:58:00Z"/>
          <w:rFonts w:ascii="Khmer MEF1" w:hAnsi="Khmer MEF1" w:cs="Khmer MEF1"/>
          <w:sz w:val="24"/>
          <w:szCs w:val="24"/>
          <w:lang w:val="ca-ES"/>
        </w:rPr>
        <w:pPrChange w:id="19575" w:author="Sopheak Phorn" w:date="2023-08-25T16:18:00Z">
          <w:pPr/>
        </w:pPrChange>
      </w:pPr>
      <w:ins w:id="19576" w:author="Voeun Kuyeng" w:date="2022-07-29T13:38:00Z">
        <w:del w:id="19577" w:author="Sethvannak Sam" w:date="2022-08-03T15:58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57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ខ-</w:delText>
          </w:r>
        </w:del>
      </w:ins>
      <w:ins w:id="19579" w:author="Voeun Kuyeng" w:date="2022-07-29T13:36:00Z">
        <w:del w:id="19580" w:author="Sethvannak Sam" w:date="2022-08-03T15:58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58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 xml:space="preserve">កថាខណ្ឌទី២ ត្រូវរៀបរាប់អំពីប្រធានបទ ហានិភ័យទាំងអស់ដែលបានរកឃើញ និងលក្ខណៈវិនិច្ឆ័យទាំងអស់តាមប្រធានបទនីមួយៗ។ </w:delText>
          </w:r>
          <w:r w:rsidRPr="00E33574" w:rsidDel="0055111B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582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lang w:val="ca-ES"/>
              <w:rPrChange w:id="1958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61C6ECD4" w14:textId="2661FAB2" w:rsidR="00113313" w:rsidRPr="00E33574" w:rsidDel="00CB2F1E" w:rsidRDefault="00113313">
      <w:pPr>
        <w:spacing w:after="0" w:line="226" w:lineRule="auto"/>
        <w:rPr>
          <w:ins w:id="19584" w:author="Windows User" w:date="2022-07-29T02:46:00Z"/>
          <w:del w:id="19585" w:author="Sethvannak Sam" w:date="2022-08-03T14:41:00Z"/>
          <w:rFonts w:ascii="Khmer MEF1" w:hAnsi="Khmer MEF1" w:cs="Khmer MEF1"/>
          <w:sz w:val="24"/>
          <w:szCs w:val="24"/>
          <w:lang w:val="ca-ES"/>
        </w:rPr>
        <w:pPrChange w:id="19586" w:author="Sopheak Phorn" w:date="2023-08-25T16:18:00Z">
          <w:pPr>
            <w:ind w:firstLine="720"/>
            <w:jc w:val="both"/>
          </w:pPr>
        </w:pPrChange>
      </w:pPr>
      <w:ins w:id="19587" w:author="Windows User" w:date="2022-07-29T02:46:00Z">
        <w:del w:id="19588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58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តាមរយៈនេះ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59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59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ដើម្បីធានាបាននូវការវាយតម្លៃលើប្រធានបទសវនកម្មប្រកបដោយ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59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59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ភាពត្រឹមត្រូវ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59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59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និងច្បាស់លាស់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59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59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អង្គភាពសវនកម្មផ្ទៃក្នុងនៃ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59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59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60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>.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601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60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>.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60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ហ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60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.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60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បានធ្វើការពិភាក្សា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60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60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និងពិនិត្យយ៉ាងល្អិតល្អន់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1960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1960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ក្នុងការកំណត់យកលក្ខ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61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ណៈ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1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វិនិច្ឆ័យប្រកបដោយភាពពេញលេញ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61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1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និងត្រឹមត្រូវ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61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1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ស្របទៅតាមបទដ្ឋានការងារ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61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1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ដែលបានកំណត់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1961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1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ដែលជា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620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962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622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អង្គភាពបានសម្រេចជ្រើសយកលក្ខណៈវិនិច្ឆ័យចំនួន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962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.......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624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ដោយបាន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1962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62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បែងចែកទៅតាមប្រធាន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62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បទសវនកម្ម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62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62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ដូចមានរៀបរាប់ខាងក្រោម៖</w:delText>
          </w:r>
        </w:del>
      </w:ins>
    </w:p>
    <w:p w14:paraId="277870E3" w14:textId="781E9F33" w:rsidR="00113313" w:rsidRPr="00E33574" w:rsidDel="00CB2F1E" w:rsidRDefault="00113313">
      <w:pPr>
        <w:spacing w:after="0" w:line="226" w:lineRule="auto"/>
        <w:rPr>
          <w:ins w:id="19630" w:author="Windows User" w:date="2022-07-29T02:46:00Z"/>
          <w:del w:id="19631" w:author="Sethvannak Sam" w:date="2022-08-03T14:41:00Z"/>
          <w:rFonts w:ascii="Khmer MEF1" w:hAnsi="Khmer MEF1" w:cs="Khmer MEF1"/>
          <w:sz w:val="24"/>
          <w:szCs w:val="24"/>
          <w:lang w:val="ca-ES"/>
        </w:rPr>
        <w:pPrChange w:id="19632" w:author="Sopheak Phorn" w:date="2023-08-25T16:18:00Z">
          <w:pPr>
            <w:spacing w:after="0" w:line="240" w:lineRule="auto"/>
            <w:ind w:firstLine="720"/>
          </w:pPr>
        </w:pPrChange>
      </w:pPr>
    </w:p>
    <w:p w14:paraId="64DBDD55" w14:textId="17DB53DC" w:rsidR="00113313" w:rsidRPr="00E33574" w:rsidDel="00B27355" w:rsidRDefault="00113313">
      <w:pPr>
        <w:spacing w:after="0" w:line="226" w:lineRule="auto"/>
        <w:rPr>
          <w:ins w:id="19633" w:author="Voeun Kuyeng" w:date="2022-07-29T13:36:00Z"/>
          <w:del w:id="19634" w:author="Sethvannak Sam" w:date="2022-08-20T18:30:00Z"/>
          <w:rFonts w:ascii="Khmer MEF1" w:hAnsi="Khmer MEF1" w:cs="Khmer MEF1"/>
          <w:sz w:val="24"/>
          <w:szCs w:val="24"/>
          <w:lang w:val="ca-ES"/>
          <w:rPrChange w:id="19635" w:author="Kem Sereyboth" w:date="2023-07-19T16:59:00Z">
            <w:rPr>
              <w:ins w:id="19636" w:author="Voeun Kuyeng" w:date="2022-07-29T13:36:00Z"/>
              <w:del w:id="19637" w:author="Sethvannak Sam" w:date="2022-08-20T18:30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19638" w:author="Sopheak Phorn" w:date="2023-08-25T16:18:00Z">
          <w:pPr/>
        </w:pPrChange>
      </w:pPr>
    </w:p>
    <w:p w14:paraId="27EBBC19" w14:textId="542CE68D" w:rsidR="00DE6B19" w:rsidRPr="00E33574" w:rsidDel="0055111B" w:rsidRDefault="00DE6B19">
      <w:pPr>
        <w:spacing w:after="0" w:line="226" w:lineRule="auto"/>
        <w:rPr>
          <w:ins w:id="19639" w:author="Voeun Kuyeng" w:date="2022-07-29T13:36:00Z"/>
          <w:del w:id="19640" w:author="Sethvannak Sam" w:date="2022-08-03T15:55:00Z"/>
          <w:rFonts w:ascii="Khmer MEF1" w:hAnsi="Khmer MEF1" w:cs="Khmer MEF1"/>
          <w:sz w:val="24"/>
          <w:szCs w:val="24"/>
          <w:lang w:val="ca-ES"/>
          <w:rPrChange w:id="19641" w:author="Kem Sereyboth" w:date="2023-07-19T16:59:00Z">
            <w:rPr>
              <w:ins w:id="19642" w:author="Voeun Kuyeng" w:date="2022-07-29T13:36:00Z"/>
              <w:del w:id="19643" w:author="Sethvannak Sam" w:date="2022-08-03T15:55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19644" w:author="Sopheak Phorn" w:date="2023-08-25T16:18:00Z">
          <w:pPr>
            <w:spacing w:line="273" w:lineRule="auto"/>
          </w:pPr>
        </w:pPrChange>
      </w:pPr>
      <w:ins w:id="19645" w:author="Voeun Kuyeng" w:date="2022-07-29T13:36:00Z">
        <w:del w:id="19646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64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ប្រធានបទទី១ រចនាសម្ព័ន្ធគ្រប់គ្រង</w:delText>
          </w:r>
        </w:del>
      </w:ins>
    </w:p>
    <w:p w14:paraId="199BCB99" w14:textId="746D5AF6" w:rsidR="00DE6B19" w:rsidRPr="00E33574" w:rsidDel="0055111B" w:rsidRDefault="00DE6B19">
      <w:pPr>
        <w:spacing w:after="0" w:line="226" w:lineRule="auto"/>
        <w:rPr>
          <w:ins w:id="19648" w:author="Voeun Kuyeng" w:date="2022-07-29T13:36:00Z"/>
          <w:del w:id="19649" w:author="Sethvannak Sam" w:date="2022-08-03T15:55:00Z"/>
          <w:rFonts w:ascii="Khmer MEF1" w:hAnsi="Khmer MEF1" w:cs="Khmer MEF1"/>
          <w:sz w:val="24"/>
          <w:szCs w:val="24"/>
          <w:lang w:val="ca-ES"/>
          <w:rPrChange w:id="19650" w:author="Kem Sereyboth" w:date="2023-07-19T16:59:00Z">
            <w:rPr>
              <w:ins w:id="19651" w:author="Voeun Kuyeng" w:date="2022-07-29T13:36:00Z"/>
              <w:del w:id="19652" w:author="Sethvannak Sam" w:date="2022-08-03T15:55:00Z"/>
              <w:rFonts w:ascii="Khmer MEF1" w:hAnsi="Khmer MEF1" w:cs="Khmer MEF1"/>
              <w:sz w:val="24"/>
              <w:szCs w:val="24"/>
            </w:rPr>
          </w:rPrChange>
        </w:rPr>
        <w:pPrChange w:id="19653" w:author="Sopheak Phorn" w:date="2023-08-25T16:18:00Z">
          <w:pPr>
            <w:spacing w:line="273" w:lineRule="auto"/>
          </w:pPr>
        </w:pPrChange>
      </w:pPr>
      <w:ins w:id="19654" w:author="Voeun Kuyeng" w:date="2022-07-29T13:36:00Z">
        <w:del w:id="19655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 xml:space="preserve">ហានិភ័យទី១ 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65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ន.គ.ស.</w:delText>
          </w:r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 xml:space="preserve"> មានការិយាល័យចំនួន២ពុំទាន់មានការតែងតាំងប្រធានការិយាល័យ។</w:delText>
          </w:r>
        </w:del>
      </w:ins>
    </w:p>
    <w:p w14:paraId="08DE6F1F" w14:textId="7A655A16" w:rsidR="00DE6B19" w:rsidRPr="00E33574" w:rsidDel="0055111B" w:rsidRDefault="00DE6B19">
      <w:pPr>
        <w:spacing w:after="0" w:line="226" w:lineRule="auto"/>
        <w:rPr>
          <w:ins w:id="19657" w:author="Voeun Kuyeng" w:date="2022-07-29T13:36:00Z"/>
          <w:del w:id="19658" w:author="Sethvannak Sam" w:date="2022-08-03T15:55:00Z"/>
          <w:rFonts w:ascii="Khmer MEF1" w:hAnsi="Khmer MEF1" w:cs="Khmer MEF1"/>
          <w:sz w:val="24"/>
          <w:szCs w:val="24"/>
        </w:rPr>
        <w:pPrChange w:id="19659" w:author="Sopheak Phorn" w:date="2023-08-25T16:18:00Z">
          <w:pPr>
            <w:spacing w:line="273" w:lineRule="auto"/>
          </w:pPr>
        </w:pPrChange>
      </w:pPr>
      <w:ins w:id="19660" w:author="Voeun Kuyeng" w:date="2022-07-29T13:36:00Z">
        <w:del w:id="19661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 xml:space="preserve">លក្ខណៈវិនិច្ឆ័យ មិនអនុលោមតាមប្រការ៣ ប្រកាសលេខ០០៧ អ.ស.ហ.ប្រក ចុះថ្ងៃទី​០១​ ខែតុលា ឆ្នាំ២០២១ ប្រកាសស្ដីពីការរៀបចំនិងការប្រព្រឹត្តិទៅនៃនាយកដ្ឋាន និងអង្គភាពក្រោមឱវាទរបស់និយ័តករគណនេយ្យនិងសវនកម្ម ចែងថា </w:delText>
          </w:r>
          <w:r w:rsidRPr="00E33574" w:rsidDel="0055111B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>ការិយាល័យនីមួយៗ ត្រូវដឹកនាំដោយប្រធានការិយាល័យ១ (មួយ)រូប អមដោយអនុប្រធានការិយាល័យមួយចំនួនតាមការចំបាច់។</w:delText>
          </w:r>
        </w:del>
      </w:ins>
    </w:p>
    <w:p w14:paraId="5859B720" w14:textId="7C1CEF29" w:rsidR="00DE6B19" w:rsidRPr="00E33574" w:rsidDel="0055111B" w:rsidRDefault="00DE6B19">
      <w:pPr>
        <w:spacing w:after="0" w:line="226" w:lineRule="auto"/>
        <w:rPr>
          <w:ins w:id="19662" w:author="Voeun Kuyeng" w:date="2022-07-29T13:36:00Z"/>
          <w:del w:id="19663" w:author="Sethvannak Sam" w:date="2022-08-03T15:55:00Z"/>
          <w:rFonts w:ascii="Khmer MEF1" w:hAnsi="Khmer MEF1" w:cs="Khmer MEF1"/>
          <w:sz w:val="24"/>
          <w:szCs w:val="24"/>
          <w:rPrChange w:id="19664" w:author="Kem Sereyboth" w:date="2023-07-19T16:59:00Z">
            <w:rPr>
              <w:ins w:id="19665" w:author="Voeun Kuyeng" w:date="2022-07-29T13:36:00Z"/>
              <w:del w:id="19666" w:author="Sethvannak Sam" w:date="2022-08-03T15:55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9667" w:author="Sopheak Phorn" w:date="2023-08-25T16:18:00Z">
          <w:pPr>
            <w:spacing w:line="273" w:lineRule="auto"/>
          </w:pPr>
        </w:pPrChange>
      </w:pPr>
      <w:ins w:id="19668" w:author="Voeun Kuyeng" w:date="2022-07-29T13:36:00Z">
        <w:del w:id="19669" w:author="Sethvannak Sam" w:date="2022-08-03T15:55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67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ប្រធានបទទី១ ប្រព័ន្ធលើកទឹកចិត្តមន្ត្រី</w:delText>
          </w:r>
        </w:del>
      </w:ins>
    </w:p>
    <w:p w14:paraId="04D32FAE" w14:textId="5BB2A7F1" w:rsidR="00DE6B19" w:rsidRPr="00E33574" w:rsidDel="00B37D87" w:rsidRDefault="00DE6B19">
      <w:pPr>
        <w:spacing w:after="0" w:line="226" w:lineRule="auto"/>
        <w:rPr>
          <w:ins w:id="19671" w:author="Voeun Kuyeng" w:date="2022-07-29T13:36:00Z"/>
          <w:del w:id="19672" w:author="Sethvannak Sam" w:date="2022-08-03T15:30:00Z"/>
          <w:rFonts w:ascii="Khmer MEF1" w:hAnsi="Khmer MEF1" w:cs="Khmer MEF1"/>
          <w:sz w:val="24"/>
          <w:szCs w:val="24"/>
        </w:rPr>
        <w:pPrChange w:id="19673" w:author="Sopheak Phorn" w:date="2023-08-25T16:18:00Z">
          <w:pPr>
            <w:spacing w:line="273" w:lineRule="auto"/>
          </w:pPr>
        </w:pPrChange>
      </w:pPr>
      <w:ins w:id="19674" w:author="Voeun Kuyeng" w:date="2022-07-29T13:36:00Z">
        <w:del w:id="19675" w:author="Sethvannak Sam" w:date="2022-08-03T15:30:00Z">
          <w:r w:rsidRPr="00E33574" w:rsidDel="00B37D87">
            <w:rPr>
              <w:rFonts w:ascii="Khmer MEF1" w:hAnsi="Khmer MEF1" w:cs="Khmer MEF1"/>
              <w:sz w:val="24"/>
              <w:szCs w:val="24"/>
              <w:cs/>
            </w:rPr>
            <w:delText xml:space="preserve">ហានិភ័យទី១ </w:delText>
          </w:r>
          <w:r w:rsidRPr="00E33574" w:rsidDel="00B37D87">
            <w:rPr>
              <w:rFonts w:ascii="Khmer MEF1" w:hAnsi="Khmer MEF1" w:cs="Khmer MEF1"/>
              <w:sz w:val="24"/>
              <w:szCs w:val="24"/>
              <w:cs/>
              <w:rPrChange w:id="1967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ន.គ.ស.</w:delText>
          </w:r>
          <w:r w:rsidRPr="00E33574" w:rsidDel="00B37D87">
            <w:rPr>
              <w:rFonts w:ascii="Khmer MEF1" w:hAnsi="Khmer MEF1" w:cs="Khmer MEF1"/>
              <w:sz w:val="24"/>
              <w:szCs w:val="24"/>
              <w:cs/>
            </w:rPr>
            <w:delText xml:space="preserve"> មិនបានបង្កើតគណៈកម្មការវាយតម្លៃសមិទ្ធកម្ម។</w:delText>
          </w:r>
        </w:del>
      </w:ins>
    </w:p>
    <w:p w14:paraId="34D8CCA6" w14:textId="5A50DC46" w:rsidR="00DE6B19" w:rsidRPr="00E33574" w:rsidDel="00433B28" w:rsidRDefault="00DE6B19">
      <w:pPr>
        <w:spacing w:after="0" w:line="226" w:lineRule="auto"/>
        <w:rPr>
          <w:ins w:id="19677" w:author="Voeun Kuyeng" w:date="2022-07-29T13:36:00Z"/>
          <w:del w:id="19678" w:author="Sethvannak Sam" w:date="2022-08-03T16:10:00Z"/>
          <w:rFonts w:ascii="Khmer MEF1" w:hAnsi="Khmer MEF1" w:cs="Khmer MEF1"/>
          <w:sz w:val="24"/>
          <w:szCs w:val="24"/>
        </w:rPr>
        <w:pPrChange w:id="19679" w:author="Sopheak Phorn" w:date="2023-08-25T16:18:00Z">
          <w:pPr>
            <w:spacing w:line="273" w:lineRule="auto"/>
          </w:pPr>
        </w:pPrChange>
      </w:pPr>
      <w:ins w:id="19680" w:author="Voeun Kuyeng" w:date="2022-07-29T13:36:00Z">
        <w:del w:id="19681" w:author="Sethvannak Sam" w:date="2022-08-03T16:08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>លក្ខណៈវិនិច្ឆ័យ មិនអនុលោមតាម</w:delText>
          </w:r>
        </w:del>
      </w:ins>
      <w:ins w:id="19682" w:author="Voeun Kuyeng" w:date="2022-08-05T16:18:00Z">
        <w:del w:id="19683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</w:rPr>
            <w:delText>[</w:delText>
          </w:r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ដាក់បញ្ចូលនូវចំណងជើងរបស់ប្រធានបទ និង</w:delText>
          </w:r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អំពីលក្ខណៈវិនិច្ឆ័យ</w:delText>
          </w:r>
        </w:del>
      </w:ins>
      <w:ins w:id="19684" w:author="Voeun Kuyeng" w:date="2022-08-05T16:19:00Z">
        <w:del w:id="19685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19686" w:author="Voeun Kuyeng" w:date="2022-08-05T16:18:00Z">
        <w:del w:id="19687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សវនកម្ម</w:delText>
          </w:r>
        </w:del>
      </w:ins>
      <w:ins w:id="19688" w:author="Voeun Kuyeng" w:date="2022-08-05T16:19:00Z">
        <w:del w:id="19689" w:author="Sethvannak Sam" w:date="2022-08-20T18:30:00Z">
          <w:r w:rsidR="000A0C29"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ទៅ</w:delText>
          </w:r>
          <w:r w:rsidR="000A0C29" w:rsidRPr="00E33574" w:rsidDel="00B27355">
            <w:rPr>
              <w:rFonts w:ascii="Khmer MEF1" w:hAnsi="Khmer MEF1" w:cs="Khmer MEF1"/>
              <w:sz w:val="24"/>
              <w:szCs w:val="24"/>
            </w:rPr>
            <w:delText>]</w:delText>
          </w:r>
        </w:del>
      </w:ins>
      <w:ins w:id="19690" w:author="Voeun Kuyeng" w:date="2022-08-08T10:29:00Z">
        <w:del w:id="19691" w:author="Sethvannak Sam" w:date="2022-08-20T18:30:00Z">
          <w:r w:rsidR="002C585F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ការរៀបចំនិងការប្រព្រឹត្តទៅរបស់អាជ្ញាធរសេវាហិរញ្ញវត្ថុមិនមែនធនាគារ</w:delText>
          </w:r>
        </w:del>
      </w:ins>
      <w:ins w:id="19692" w:author="Voeun Kuyeng" w:date="2022-08-08T10:30:00Z">
        <w:del w:id="19693" w:author="Sethvannak Sam" w:date="2022-08-20T18:30:00Z">
          <w:r w:rsidR="002C585F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</w:delText>
          </w:r>
        </w:del>
      </w:ins>
      <w:ins w:id="19695" w:author="Voeun Kuyeng" w:date="2022-08-08T10:31:00Z">
        <w:del w:id="19696" w:author="Sethvannak Sam" w:date="2022-08-20T18:30:00Z">
          <w:r w:rsidR="002C585F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6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</w:delText>
          </w:r>
        </w:del>
      </w:ins>
      <w:ins w:id="19698" w:author="Voeun Kuyeng" w:date="2022-08-08T10:30:00Z">
        <w:del w:id="19699" w:author="Sethvannak Sam" w:date="2022-08-20T18:30:00Z">
          <w:r w:rsidR="002C585F"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197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អាជ្ញាធរសេវាហិរញ្ញវត្ថុមិន</w:delText>
          </w:r>
          <w:r w:rsidR="002C585F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មែនធនាគារ</w:delText>
          </w:r>
        </w:del>
      </w:ins>
      <w:ins w:id="19701" w:author="Voeun Kuyeng" w:date="2022-07-29T13:36:00Z">
        <w:del w:id="19702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>ប្រការ១១</w:delText>
          </w:r>
        </w:del>
        <w:del w:id="19703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 xml:space="preserve">ប្រកាសលេខ០២០ អ.ស.ហ.ប្រក ចុះថ្ងៃទី​២១​ ខែធ្នូ ឆ្នាំ២០២១ </w:delText>
          </w:r>
        </w:del>
        <w:del w:id="19704" w:author="Sethvannak Sam" w:date="2022-08-03T16:01:00Z">
          <w:r w:rsidRPr="00E33574" w:rsidDel="00356180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  <w:del w:id="19705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</w:rPr>
            <w:delText>ស្ដីពីការកំណត់ប្រភព និងការគ្រប់គ្រងធនធានហរិញ្ញវត្ថុរបស់និយ័តករគណនេយ្យនិងសវនកម្ម</w:delText>
          </w:r>
        </w:del>
        <w:del w:id="19706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 xml:space="preserve"> ចែងថា 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 xml:space="preserve">ន.គ.ស. ត្រូវបង្កើត 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</w:rPr>
            <w:delText>“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>គណៈកម្មការវាយតម្លៃសមិទ្ធកម្ម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</w:rPr>
            <w:delText>”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 xml:space="preserve"> ដែលមានអក្សរកាត់ថា គ.វ.ស។</w:delText>
          </w:r>
        </w:del>
      </w:ins>
    </w:p>
    <w:p w14:paraId="7C2FDD1C" w14:textId="6B1F5F97" w:rsidR="00DE6B19" w:rsidRPr="00E33574" w:rsidDel="0055111B" w:rsidRDefault="00DE6B19">
      <w:pPr>
        <w:spacing w:after="0" w:line="226" w:lineRule="auto"/>
        <w:rPr>
          <w:ins w:id="19707" w:author="Voeun Kuyeng" w:date="2022-07-29T13:36:00Z"/>
          <w:del w:id="19708" w:author="Sethvannak Sam" w:date="2022-08-03T15:56:00Z"/>
          <w:rFonts w:ascii="Khmer MEF1" w:hAnsi="Khmer MEF1" w:cs="Khmer MEF1"/>
          <w:sz w:val="24"/>
          <w:szCs w:val="24"/>
          <w:rPrChange w:id="19709" w:author="Kem Sereyboth" w:date="2023-07-19T16:59:00Z">
            <w:rPr>
              <w:ins w:id="19710" w:author="Voeun Kuyeng" w:date="2022-07-29T13:36:00Z"/>
              <w:del w:id="19711" w:author="Sethvannak Sam" w:date="2022-08-03T15:56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9712" w:author="Sopheak Phorn" w:date="2023-08-25T16:18:00Z">
          <w:pPr>
            <w:spacing w:line="273" w:lineRule="auto"/>
          </w:pPr>
        </w:pPrChange>
      </w:pPr>
      <w:ins w:id="19713" w:author="Voeun Kuyeng" w:date="2022-07-29T13:36:00Z">
        <w:del w:id="19714" w:author="Sethvannak Sam" w:date="2022-08-03T15:56:00Z">
          <w:r w:rsidRPr="00E33574" w:rsidDel="0055111B">
            <w:rPr>
              <w:rFonts w:ascii="Khmer MEF1" w:hAnsi="Khmer MEF1" w:cs="Khmer MEF1"/>
              <w:sz w:val="24"/>
              <w:szCs w:val="24"/>
              <w:cs/>
              <w:rPrChange w:id="1971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ប្រធានបទទី៣ ប្រភពចំណូល</w:delText>
          </w:r>
        </w:del>
      </w:ins>
    </w:p>
    <w:p w14:paraId="53426F16" w14:textId="5453DDE3" w:rsidR="00DE6B19" w:rsidRPr="00E33574" w:rsidDel="0055111B" w:rsidRDefault="00DE6B19">
      <w:pPr>
        <w:spacing w:after="0" w:line="226" w:lineRule="auto"/>
        <w:rPr>
          <w:ins w:id="19716" w:author="Voeun Kuyeng" w:date="2022-07-29T13:36:00Z"/>
          <w:del w:id="19717" w:author="Sethvannak Sam" w:date="2022-08-03T15:56:00Z"/>
          <w:rFonts w:ascii="Khmer MEF1" w:hAnsi="Khmer MEF1" w:cs="Khmer MEF1"/>
          <w:sz w:val="24"/>
          <w:szCs w:val="24"/>
        </w:rPr>
        <w:pPrChange w:id="19718" w:author="Sopheak Phorn" w:date="2023-08-25T16:18:00Z">
          <w:pPr>
            <w:spacing w:line="273" w:lineRule="auto"/>
          </w:pPr>
        </w:pPrChange>
      </w:pPr>
      <w:ins w:id="19719" w:author="Voeun Kuyeng" w:date="2022-07-29T13:36:00Z">
        <w:del w:id="19720" w:author="Sethvannak Sam" w:date="2022-08-03T15:56:00Z">
          <w:r w:rsidRPr="00E33574" w:rsidDel="0055111B">
            <w:rPr>
              <w:rFonts w:ascii="Khmer MEF1" w:hAnsi="Khmer MEF1" w:cs="Khmer MEF1"/>
              <w:sz w:val="24"/>
              <w:szCs w:val="24"/>
              <w:cs/>
            </w:rPr>
            <w:delText>ហានិភ័យទី១ ចំណូលពីវគ្គបណ្ដុះបណ្ដាលមិនត្រូវបានកត់តត្រាជាចំណូលកម្រៃផ្សេងទៀត។</w:delText>
          </w:r>
        </w:del>
      </w:ins>
    </w:p>
    <w:p w14:paraId="36AC78D5" w14:textId="2DA30EDB" w:rsidR="00DE6B19" w:rsidRPr="00E33574" w:rsidDel="00B27355" w:rsidRDefault="00DE6B19">
      <w:pPr>
        <w:spacing w:after="0" w:line="226" w:lineRule="auto"/>
        <w:rPr>
          <w:ins w:id="19721" w:author="Voeun Kuyeng" w:date="2022-07-29T13:36:00Z"/>
          <w:del w:id="19722" w:author="Sethvannak Sam" w:date="2022-08-20T18:30:00Z"/>
          <w:rFonts w:ascii="Khmer MEF1" w:hAnsi="Khmer MEF1" w:cs="Khmer MEF1"/>
          <w:sz w:val="24"/>
          <w:szCs w:val="24"/>
        </w:rPr>
        <w:pPrChange w:id="19723" w:author="Sopheak Phorn" w:date="2023-08-25T16:18:00Z">
          <w:pPr>
            <w:spacing w:line="273" w:lineRule="auto"/>
          </w:pPr>
        </w:pPrChange>
      </w:pPr>
      <w:ins w:id="19724" w:author="Voeun Kuyeng" w:date="2022-07-29T13:36:00Z">
        <w:del w:id="19725" w:author="Sethvannak Sam" w:date="2022-08-03T16:01:00Z">
          <w:r w:rsidRPr="00E33574" w:rsidDel="00356180">
            <w:rPr>
              <w:rFonts w:ascii="Khmer MEF1" w:hAnsi="Khmer MEF1" w:cs="Khmer MEF1"/>
              <w:sz w:val="24"/>
              <w:szCs w:val="24"/>
              <w:cs/>
            </w:rPr>
            <w:delText>លក្ខណៈវិនិច្ឆ័យ មិនអនុលោមតាម</w:delText>
          </w:r>
        </w:del>
        <w:del w:id="19726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 xml:space="preserve">ប្រការ២ ប្រកាសលេខ០២០ អ.ស.ហ.ប្រក ចុះថ្ងៃទី​២១​ ខែធ្នូ ឆ្នាំ២០២១ </w:delText>
          </w:r>
        </w:del>
        <w:del w:id="19727" w:author="Sethvannak Sam" w:date="2022-08-03T16:02:00Z">
          <w:r w:rsidRPr="00E33574" w:rsidDel="00356180">
            <w:rPr>
              <w:rFonts w:ascii="Khmer MEF1" w:hAnsi="Khmer MEF1" w:cs="Khmer MEF1"/>
              <w:sz w:val="24"/>
              <w:szCs w:val="24"/>
              <w:cs/>
            </w:rPr>
            <w:delText>ប្រកាស</w:delText>
          </w:r>
        </w:del>
        <w:del w:id="19728" w:author="Sethvannak Sam" w:date="2022-08-03T16:10:00Z">
          <w:r w:rsidRPr="00E33574" w:rsidDel="00433B28">
            <w:rPr>
              <w:rFonts w:ascii="Khmer MEF1" w:hAnsi="Khmer MEF1" w:cs="Khmer MEF1"/>
              <w:sz w:val="24"/>
              <w:szCs w:val="24"/>
              <w:cs/>
            </w:rPr>
            <w:delText>ស្ដីពីការកំណត់ប្រភព និងការគ្រប់គ្រងធនធានហរិញ្ញវត្ថុរបស់និយ័តករគណនេយ្យនិងសវនកម្ម  ត្រង់ចំណុច</w:delText>
          </w:r>
          <w:r w:rsidRPr="00E33574" w:rsidDel="00433B28">
            <w:rPr>
              <w:rFonts w:ascii="Khmer MEF1" w:hAnsi="Khmer MEF1" w:cs="Khmer MEF1"/>
              <w:i/>
              <w:iCs/>
              <w:sz w:val="24"/>
              <w:szCs w:val="24"/>
              <w:cs/>
            </w:rPr>
            <w:delText>កម្រៃផ្សេងៗទៀតដែលទទួលបានក្នុងសមត្ថកិច្ចរបស់ ន.គ.ស. ដូចមានចែងក្នុងច្បាប់ស្ដីពីគណនេយ្យនិងសវនកម្ម និងលិខិតបទដ្ឋានគតិយុត្តិពាក់ព័ន្ធជាធរមាន។</w:delText>
          </w:r>
        </w:del>
      </w:ins>
    </w:p>
    <w:p w14:paraId="364CA4FF" w14:textId="637DA9B8" w:rsidR="002C585F" w:rsidRPr="00E33574" w:rsidDel="00B27355" w:rsidRDefault="002C585F">
      <w:pPr>
        <w:spacing w:after="0" w:line="226" w:lineRule="auto"/>
        <w:rPr>
          <w:ins w:id="19729" w:author="Voeun Kuyeng" w:date="2022-08-08T10:31:00Z"/>
          <w:del w:id="19730" w:author="Sethvannak Sam" w:date="2022-08-20T18:30:00Z"/>
          <w:rFonts w:ascii="Khmer MEF1" w:hAnsi="Khmer MEF1" w:cs="Khmer MEF1"/>
          <w:sz w:val="24"/>
          <w:szCs w:val="24"/>
          <w:rPrChange w:id="19731" w:author="Kem Sereyboth" w:date="2023-07-19T16:59:00Z">
            <w:rPr>
              <w:ins w:id="19732" w:author="Voeun Kuyeng" w:date="2022-08-08T10:31:00Z"/>
              <w:del w:id="19733" w:author="Sethvannak Sam" w:date="2022-08-20T18:30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19734" w:author="Sopheak Phorn" w:date="2023-08-25T16:18:00Z">
          <w:pPr>
            <w:spacing w:after="0" w:line="273" w:lineRule="auto"/>
            <w:ind w:firstLine="720"/>
          </w:pPr>
        </w:pPrChange>
      </w:pPr>
    </w:p>
    <w:p w14:paraId="0799549A" w14:textId="649EA41D" w:rsidR="00685C41" w:rsidRPr="00E33574" w:rsidDel="00B27355" w:rsidRDefault="00685C41">
      <w:pPr>
        <w:spacing w:after="0" w:line="226" w:lineRule="auto"/>
        <w:rPr>
          <w:del w:id="19735" w:author="Sethvannak Sam" w:date="2022-08-20T18:30:00Z"/>
          <w:rFonts w:ascii="Khmer MEF1" w:hAnsi="Khmer MEF1" w:cs="Khmer MEF1"/>
          <w:sz w:val="24"/>
          <w:szCs w:val="24"/>
          <w:cs/>
        </w:rPr>
        <w:pPrChange w:id="19736" w:author="Sopheak Phorn" w:date="2023-08-25T16:18:00Z">
          <w:pPr>
            <w:spacing w:line="273" w:lineRule="auto"/>
            <w:ind w:firstLine="720"/>
          </w:pPr>
        </w:pPrChange>
      </w:pPr>
      <w:ins w:id="19737" w:author="Voeun Kuyeng" w:date="2022-07-29T11:23:00Z">
        <w:del w:id="19738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ក្នុងដំណើរការចុះធ្វើសវនកម្មអនុលោមភាពនៅ</w:delText>
          </w:r>
          <w:r w:rsidRPr="00E33574" w:rsidDel="00B27355">
            <w:rPr>
              <w:rFonts w:ascii="Khmer MEF1" w:hAnsi="Khmer MEF1" w:cs="MoolBoran"/>
              <w:spacing w:val="-2"/>
              <w:sz w:val="24"/>
              <w:szCs w:val="24"/>
              <w:cs/>
              <w:lang w:val="ca-ES"/>
              <w:rPrChange w:id="19739" w:author="Kem Sereyboth" w:date="2023-07-19T16:59:00Z">
                <w:rPr>
                  <w:rFonts w:ascii="Khmer MEF1" w:hAnsi="Khmer MEF1" w:cs="MoolBoran"/>
                  <w:spacing w:val="-2"/>
                  <w:sz w:val="24"/>
                  <w:szCs w:val="39"/>
                  <w:cs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74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  <w:lang w:val="ca-ES"/>
                </w:rPr>
              </w:rPrChange>
            </w:rPr>
            <w:delText>(សវនដ្ឋាន)</w:delText>
          </w:r>
          <w:r w:rsidRPr="00E33574" w:rsidDel="00B27355">
            <w:rPr>
              <w:rFonts w:ascii="Khmer MEF1" w:hAnsi="Khmer MEF1" w:cs="Times New Roman"/>
              <w:spacing w:val="-2"/>
              <w:sz w:val="24"/>
              <w:szCs w:val="24"/>
              <w:rtl/>
              <w:lang w:val="ca-ES" w:bidi="ar-SA"/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សវនករទទួលបន្ទុកបានកំណត់</w:delText>
          </w:r>
          <w:r w:rsidRPr="00E33574" w:rsidDel="00B27355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លក្ខណៈវិនិច្ឆ័យតាម</w:delText>
          </w:r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ប្រធានបទសវនកម្មនីមួយៗដូចខាងក្រោម៖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</w:del>
      </w:ins>
    </w:p>
    <w:p w14:paraId="0ECDF2C5" w14:textId="0B9C608D" w:rsidR="00BC08F8" w:rsidRPr="00E33574" w:rsidDel="00B27355" w:rsidRDefault="00BC08F8">
      <w:pPr>
        <w:spacing w:after="0" w:line="226" w:lineRule="auto"/>
        <w:rPr>
          <w:ins w:id="19741" w:author="Voeun Kuyeng" w:date="2022-07-29T11:54:00Z"/>
          <w:del w:id="19742" w:author="Sethvannak Sam" w:date="2022-08-20T18:30:00Z"/>
          <w:rFonts w:ascii="Khmer MEF1" w:hAnsi="Khmer MEF1" w:cs="Khmer MEF1"/>
          <w:spacing w:val="-10"/>
          <w:sz w:val="24"/>
          <w:szCs w:val="24"/>
          <w:lang w:val="ca-ES"/>
          <w:rPrChange w:id="19743" w:author="Kem Sereyboth" w:date="2023-07-19T16:59:00Z">
            <w:rPr>
              <w:ins w:id="19744" w:author="Voeun Kuyeng" w:date="2022-07-29T11:54:00Z"/>
              <w:del w:id="19745" w:author="Sethvannak Sam" w:date="2022-08-20T18:30:00Z"/>
              <w:rFonts w:ascii="Khmer MEF1" w:hAnsi="Khmer MEF1" w:cs="Khmer MEF1"/>
              <w:b/>
              <w:bCs/>
              <w:color w:val="FF0000"/>
              <w:spacing w:val="-10"/>
              <w:sz w:val="16"/>
              <w:szCs w:val="24"/>
              <w:lang w:val="ca-ES"/>
            </w:rPr>
          </w:rPrChange>
        </w:rPr>
        <w:pPrChange w:id="19746" w:author="Sopheak Phorn" w:date="2023-08-25T16:18:00Z">
          <w:pPr>
            <w:spacing w:after="0" w:line="273" w:lineRule="auto"/>
            <w:ind w:firstLine="720"/>
          </w:pPr>
        </w:pPrChange>
      </w:pPr>
      <w:ins w:id="19747" w:author="Voeun Kuyeng" w:date="2022-07-29T11:55:00Z">
        <w:del w:id="19748" w:author="Sethvannak Sam" w:date="2022-08-20T18:30:00Z"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749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cs/>
                  <w:lang w:val="ca-ES"/>
                </w:rPr>
              </w:rPrChange>
            </w:rPr>
            <w:delText>វិសាលភាពសវនកម្ម គឺជាផ្នែកមួយដែលបង្ហាញដល់អ្នកអានអំពី</w:delText>
          </w:r>
        </w:del>
      </w:ins>
      <w:ins w:id="19750" w:author="Voeun Kuyeng" w:date="2022-07-29T11:56:00Z">
        <w:del w:id="19751" w:author="Sethvannak Sam" w:date="2022-08-20T18:30:00Z">
          <w:r w:rsidRPr="00E33574" w:rsidDel="00B27355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1975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ដែនកំណត់ និងទំហំគ្របដណ្តប់នៃ</w:delText>
          </w:r>
          <w:r w:rsidR="003E271A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ការធ្វើសវនកម្ម ដូចនេះ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5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</w:del>
      </w:ins>
      <w:ins w:id="19754" w:author="Voeun Kuyeng" w:date="2022-08-05T16:30:00Z">
        <w:del w:id="19755" w:author="Sethvannak Sam" w:date="2022-08-20T18:30:00Z">
          <w:r w:rsidR="006259EF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រៀប</w:delText>
          </w:r>
        </w:del>
      </w:ins>
      <w:ins w:id="19756" w:author="Voeun Kuyeng" w:date="2022-08-16T11:04:00Z">
        <w:del w:id="19757" w:author="Sethvannak Sam" w:date="2022-08-20T18:30:00Z">
          <w:r w:rsidR="003E271A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</w:delText>
          </w:r>
        </w:del>
      </w:ins>
      <w:ins w:id="19758" w:author="Voeun Kuyeng" w:date="2022-07-29T11:56:00Z">
        <w:del w:id="19759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6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ជា </w:delText>
          </w:r>
        </w:del>
        <w:del w:id="19761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1976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19763" w:author="Voeun Kuyeng" w:date="2022-07-29T11:57:00Z">
        <w:del w:id="19764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6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កថាខណ្ឌ ដូចមានរៀបរាប់ខាងក្រោម៖</w:delText>
          </w:r>
        </w:del>
      </w:ins>
    </w:p>
    <w:p w14:paraId="79CE8C1C" w14:textId="697A7809" w:rsidR="00DE6B19" w:rsidRPr="00E33574" w:rsidDel="00B27355" w:rsidRDefault="00DE6B19">
      <w:pPr>
        <w:spacing w:after="0" w:line="226" w:lineRule="auto"/>
        <w:rPr>
          <w:ins w:id="19766" w:author="Voeun Kuyeng" w:date="2022-07-29T13:38:00Z"/>
          <w:del w:id="19767" w:author="Sethvannak Sam" w:date="2022-08-20T18:30:00Z"/>
          <w:rFonts w:ascii="Khmer MEF1" w:hAnsi="Khmer MEF1" w:cs="Khmer MEF1"/>
          <w:spacing w:val="-2"/>
          <w:sz w:val="24"/>
          <w:szCs w:val="24"/>
          <w:lang w:val="ca-ES"/>
          <w:rPrChange w:id="19768" w:author="Kem Sereyboth" w:date="2023-07-19T16:59:00Z">
            <w:rPr>
              <w:ins w:id="19769" w:author="Voeun Kuyeng" w:date="2022-07-29T13:38:00Z"/>
              <w:del w:id="19770" w:author="Sethvannak Sam" w:date="2022-08-20T18:30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19771" w:author="Sopheak Phorn" w:date="2023-08-25T16:18:00Z">
          <w:pPr>
            <w:spacing w:after="0" w:line="273" w:lineRule="auto"/>
            <w:ind w:firstLine="720"/>
          </w:pPr>
        </w:pPrChange>
      </w:pPr>
      <w:ins w:id="19772" w:author="Voeun Kuyeng" w:date="2022-07-29T13:39:00Z">
        <w:del w:id="19773" w:author="Sethvannak Sam" w:date="2022-08-20T18:30:00Z"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774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ក-</w:delText>
          </w:r>
        </w:del>
      </w:ins>
      <w:ins w:id="19775" w:author="Voeun Kuyeng" w:date="2022-07-29T13:38:00Z">
        <w:del w:id="19776" w:author="Sethvannak Sam" w:date="2022-08-20T18:30:00Z"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777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19778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779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ត្រូវរៀបរាប់អំពីការប្រមូលទិន្នន័យ និងព័ត៌មានសវនកម្មត្រូវបានប្រព្រឹត្តទៅនៅ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8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(ដាក់ចំនួននាយកដ្ឋាន/</w:delText>
          </w:r>
          <w:r w:rsidRPr="00E33574" w:rsidDel="00B27355">
            <w:rPr>
              <w:rFonts w:ascii="Khmer MEF1" w:hAnsi="Khmer MEF1" w:cs="Khmer MEF1"/>
              <w:spacing w:val="-16"/>
              <w:sz w:val="24"/>
              <w:szCs w:val="24"/>
              <w:cs/>
              <w:rPrChange w:id="19781" w:author="Kem Sereyboth" w:date="2023-07-19T16:59:00Z">
                <w:rPr>
                  <w:rFonts w:ascii="Khmer MEF1" w:hAnsi="Khmer MEF1" w:cs="Khmer MEF1"/>
                  <w:color w:val="FF0000"/>
                  <w:spacing w:val="-16"/>
                  <w:sz w:val="24"/>
                  <w:szCs w:val="24"/>
                  <w:cs/>
                </w:rPr>
              </w:rPrChange>
            </w:rPr>
            <w:delText>មជ្ឈមណ្ឌល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8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និង/ឬការិយាល័យ)។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783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8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03E2193E" w14:textId="34FFB0E8" w:rsidR="00DE6B19" w:rsidRPr="008922FA" w:rsidDel="00B27355" w:rsidRDefault="00DE6B19">
      <w:pPr>
        <w:spacing w:after="0" w:line="226" w:lineRule="auto"/>
        <w:rPr>
          <w:ins w:id="19785" w:author="Voeun Kuyeng" w:date="2022-07-29T13:38:00Z"/>
          <w:del w:id="19786" w:author="Sethvannak Sam" w:date="2022-08-20T18:30:00Z"/>
          <w:rFonts w:ascii="Khmer MEF1" w:hAnsi="Khmer MEF1" w:cs="Khmer MEF1"/>
          <w:lang w:val="ca-ES"/>
        </w:rPr>
        <w:pPrChange w:id="19787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19788" w:author="Voeun Kuyeng" w:date="2022-07-29T13:38:00Z">
        <w:del w:id="19789" w:author="Sethvannak Sam" w:date="2022-08-20T18:30:00Z">
          <w:r w:rsidRPr="00E33574" w:rsidDel="00B2735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790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សវនកម្មនេះគ្របដណ្តប់លើសកម្មភាពគ្រប់គ្រង និងប្រតិបត្តិការទាំងឡាយដែលបានដំណើរការ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9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ដោយ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792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[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9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សវនដ្ឋាន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794" w:author="Kem Sereyboth" w:date="2023-07-19T16:59:00Z">
                <w:rPr>
                  <w:rFonts w:ascii="Khmer MEF1" w:hAnsi="Khmer MEF1" w:cs="Khmer MEF1"/>
                  <w:lang w:val="ca-ES"/>
                </w:rPr>
              </w:rPrChange>
            </w:rPr>
            <w:delText>]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9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សម្រាប់ការិយបរិច្ឆេទ......។ ការប្រមូលទិន្នន័យ និងព័ត៌មានសវនកម្មត្រូវបានប្រព្រឹត្តទៅនៅ (ដាក់ចំនួននាយកដ្ឋាន/</w:delText>
          </w:r>
          <w:r w:rsidRPr="00E33574" w:rsidDel="00B27355">
            <w:rPr>
              <w:rFonts w:ascii="Khmer MEF1" w:hAnsi="Khmer MEF1" w:cs="Khmer MEF1"/>
              <w:spacing w:val="-16"/>
              <w:sz w:val="24"/>
              <w:szCs w:val="24"/>
              <w:cs/>
              <w:rPrChange w:id="1979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>មជ្ឈមណ្ឌល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79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និង/ឬការិយាល័យ)។ </w:delText>
          </w:r>
        </w:del>
      </w:ins>
    </w:p>
    <w:p w14:paraId="13EF17CC" w14:textId="0E4984E9" w:rsidR="00DE6B19" w:rsidRPr="00E33574" w:rsidDel="00B27355" w:rsidRDefault="00DE6B19">
      <w:pPr>
        <w:spacing w:after="0" w:line="226" w:lineRule="auto"/>
        <w:rPr>
          <w:ins w:id="19798" w:author="Voeun Kuyeng" w:date="2022-07-29T13:38:00Z"/>
          <w:del w:id="19799" w:author="Sethvannak Sam" w:date="2022-08-20T18:30:00Z"/>
          <w:rFonts w:ascii="Khmer MEF1" w:hAnsi="Khmer MEF1" w:cs="Khmer MEF1"/>
          <w:spacing w:val="-2"/>
          <w:sz w:val="24"/>
          <w:szCs w:val="24"/>
          <w:lang w:val="ca-ES"/>
          <w:rPrChange w:id="19800" w:author="Kem Sereyboth" w:date="2023-07-19T16:59:00Z">
            <w:rPr>
              <w:ins w:id="19801" w:author="Voeun Kuyeng" w:date="2022-07-29T13:38:00Z"/>
              <w:del w:id="19802" w:author="Sethvannak Sam" w:date="2022-08-20T18:30:00Z"/>
              <w:rFonts w:ascii="Khmer MEF1" w:hAnsi="Khmer MEF1" w:cs="Khmer MEF1"/>
              <w:color w:val="FF0000"/>
              <w:spacing w:val="-2"/>
              <w:sz w:val="24"/>
              <w:szCs w:val="24"/>
              <w:lang w:val="ca-ES"/>
            </w:rPr>
          </w:rPrChange>
        </w:rPr>
        <w:pPrChange w:id="19803" w:author="Sopheak Phorn" w:date="2023-08-25T16:18:00Z">
          <w:pPr>
            <w:spacing w:after="0" w:line="273" w:lineRule="auto"/>
            <w:ind w:firstLine="720"/>
          </w:pPr>
        </w:pPrChange>
      </w:pPr>
      <w:ins w:id="19804" w:author="Voeun Kuyeng" w:date="2022-07-29T13:39:00Z">
        <w:del w:id="19805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06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ខ-</w:delText>
          </w:r>
        </w:del>
      </w:ins>
      <w:ins w:id="19807" w:author="Voeun Kuyeng" w:date="2022-07-29T13:38:00Z">
        <w:del w:id="19808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0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B27355">
            <w:rPr>
              <w:rFonts w:ascii="Khmer MEF1" w:hAnsi="Khmer MEF1" w:cs="Khmer MEF1"/>
              <w:sz w:val="24"/>
              <w:szCs w:val="24"/>
              <w:lang w:val="ca-ES"/>
              <w:rPrChange w:id="19810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1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ត្រូវរៀបរាប់អំពីការអនុវត្តការងា</w:delText>
          </w:r>
          <w:r w:rsidR="00C54022"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1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រតាមផែនការសវនកម្មដែលបានកំណត់ពី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13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ការធ្វើ</w:delText>
          </w:r>
          <w:r w:rsidRPr="00E33574" w:rsidDel="00B27355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19814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សវនកម្មអនុលោមភាព និងការអនុវត្តការងារសវនកម្មដែលមានការធានាអះអាងដោយសមហេតុផល។</w:delText>
          </w:r>
          <w:r w:rsidRPr="00E33574" w:rsidDel="00B27355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81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B27355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816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lang w:val="ca-ES"/>
              <w:rPrChange w:id="1981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អាចរៀបរាប់អំពីកថាខណ្ឌទី២ នេះ ដូចគំរូខាងក្រោម៖</w:delText>
          </w:r>
        </w:del>
      </w:ins>
    </w:p>
    <w:p w14:paraId="5670B065" w14:textId="1324860A" w:rsidR="00DE6B19" w:rsidRPr="008922FA" w:rsidDel="00B45DE8" w:rsidRDefault="00DE6B19">
      <w:pPr>
        <w:spacing w:after="0" w:line="226" w:lineRule="auto"/>
        <w:rPr>
          <w:ins w:id="19818" w:author="Voeun Kuyeng" w:date="2022-07-29T13:38:00Z"/>
          <w:del w:id="19819" w:author="Sethvannak Sam" w:date="2022-08-22T09:33:00Z"/>
          <w:rFonts w:ascii="Khmer MEF1" w:hAnsi="Khmer MEF1" w:cs="Khmer MEF1"/>
        </w:rPr>
        <w:pPrChange w:id="19820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19821" w:author="Voeun Kuyeng" w:date="2022-07-29T13:38:00Z">
        <w:del w:id="19822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1982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អង្គភាពសវនកម្មផ្ទៃក្នុងនៃ អ.ស.ហ. បានអនុវត្តការធ្វើសវនកម្មដោយអនុលោមតាម</w:delText>
          </w:r>
        </w:del>
        <w:del w:id="19824" w:author="Sethvannak Sam" w:date="2022-08-03T16:21:00Z">
          <w:r w:rsidRPr="00E33574" w:rsidDel="00BD380A">
            <w:rPr>
              <w:rFonts w:ascii="Khmer MEF1" w:hAnsi="Khmer MEF1" w:cs="Khmer MEF1"/>
              <w:spacing w:val="-6"/>
              <w:sz w:val="24"/>
              <w:szCs w:val="24"/>
              <w:cs/>
              <w:rPrChange w:id="1982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ស្តង់ដា</w:delText>
          </w:r>
        </w:del>
        <w:del w:id="19826" w:author="Sethvannak Sam" w:date="2022-08-03T16:22:00Z">
          <w:r w:rsidRPr="00E33574" w:rsidDel="00BD380A">
            <w:rPr>
              <w:rFonts w:ascii="Khmer MEF1" w:hAnsi="Khmer MEF1" w:cs="Khmer MEF1"/>
              <w:spacing w:val="-6"/>
              <w:sz w:val="24"/>
              <w:szCs w:val="24"/>
              <w:cs/>
              <w:rPrChange w:id="1982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នៃការធ្វើ</w:delText>
          </w:r>
        </w:del>
        <w:del w:id="19828" w:author="Sethvannak Sam" w:date="2022-08-20T18:30:00Z">
          <w:r w:rsidRPr="00E33574" w:rsidDel="00B27355">
            <w:rPr>
              <w:rFonts w:ascii="Khmer MEF1" w:hAnsi="Khmer MEF1" w:cs="Khmer MEF1"/>
              <w:spacing w:val="-6"/>
              <w:sz w:val="24"/>
              <w:szCs w:val="24"/>
              <w:cs/>
              <w:rPrChange w:id="1982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សវនកម្មអនុលោមភាព។ ការធ្វើសវនកម្មអនុលោមភាពនេះ បានតម្រូវឱ្យអង្គភាពសវនកម្មផ្ទៃ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1983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ក្នុង</w:delText>
          </w:r>
          <w:r w:rsidRPr="00E33574" w:rsidDel="00B27355">
            <w:rPr>
              <w:rFonts w:ascii="Khmer MEF1" w:hAnsi="Khmer MEF1" w:cs="Khmer MEF1"/>
              <w:spacing w:val="-4"/>
              <w:sz w:val="24"/>
              <w:szCs w:val="24"/>
              <w:cs/>
              <w:rPrChange w:id="1983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នៃ អ.ស.ហ. អនុវត្តតាមផែនការសវនកម្មសម្រាប់ការិយបរិច្ឆេទឆ្នាំ២០២២ និងអនុវត្តការងារសវនកម្ម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19832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ដើម្បីទទួលបានការធានាអះអាងដោយសមហេតុផល</w:delText>
          </w:r>
        </w:del>
        <w:del w:id="19833" w:author="Sethvannak Sam" w:date="2022-08-03T16:26:00Z">
          <w:r w:rsidRPr="00E33574" w:rsidDel="008C68D4">
            <w:rPr>
              <w:rFonts w:ascii="Khmer MEF1" w:hAnsi="Khmer MEF1" w:cs="Khmer MEF1"/>
              <w:sz w:val="24"/>
              <w:szCs w:val="24"/>
              <w:cs/>
              <w:rPrChange w:id="19834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</w:del>
        <w:del w:id="19835" w:author="Sethvannak Sam" w:date="2022-08-20T18:30:00Z"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1983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របាយការណ៍សវនកម្មអនុលោមភាពរបស់ </w:delText>
          </w:r>
          <w:r w:rsidRPr="00E33574" w:rsidDel="00B27355">
            <w:rPr>
              <w:rFonts w:ascii="Khmer MEF1" w:hAnsi="Khmer MEF1" w:cs="Khmer MEF1"/>
              <w:sz w:val="24"/>
              <w:szCs w:val="24"/>
              <w:rPrChange w:id="19837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19838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B27355">
            <w:rPr>
              <w:rFonts w:ascii="Khmer MEF1" w:hAnsi="Khmer MEF1" w:cs="Khmer MEF1"/>
              <w:sz w:val="24"/>
              <w:szCs w:val="24"/>
              <w:rPrChange w:id="19839" w:author="Kem Sereyboth" w:date="2023-07-19T16:59:00Z">
                <w:rPr>
                  <w:rFonts w:ascii="Khmer MEF1" w:hAnsi="Khmer MEF1" w:cs="Khmer MEF1"/>
                </w:rPr>
              </w:rPrChange>
            </w:rPr>
            <w:delText>]</w:delText>
          </w:r>
          <w:r w:rsidRPr="00E33574" w:rsidDel="00B27355">
            <w:rPr>
              <w:rFonts w:ascii="Khmer MEF1" w:hAnsi="Khmer MEF1" w:cs="Khmer MEF1"/>
              <w:sz w:val="24"/>
              <w:szCs w:val="24"/>
              <w:cs/>
              <w:rPrChange w:id="19840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 គឺពុំមានកំហុសឆ្គងលើភាពមិនអនុលោម។</w:delText>
          </w:r>
        </w:del>
      </w:ins>
    </w:p>
    <w:p w14:paraId="3C2BF0E0" w14:textId="58CBA5F9" w:rsidR="00DE6B19" w:rsidRPr="00E33574" w:rsidDel="00256A31" w:rsidRDefault="00DE6B19">
      <w:pPr>
        <w:spacing w:after="0" w:line="226" w:lineRule="auto"/>
        <w:rPr>
          <w:ins w:id="19841" w:author="Voeun Kuyeng" w:date="2022-07-29T13:38:00Z"/>
          <w:del w:id="19842" w:author="Sethvannak Sam" w:date="2022-08-03T16:32:00Z"/>
          <w:rFonts w:ascii="Khmer MEF1" w:hAnsi="Khmer MEF1" w:cs="Khmer MEF1"/>
          <w:spacing w:val="-10"/>
          <w:sz w:val="24"/>
          <w:szCs w:val="24"/>
          <w:lang w:val="ca-ES"/>
          <w:rPrChange w:id="19843" w:author="Kem Sereyboth" w:date="2023-07-19T16:59:00Z">
            <w:rPr>
              <w:ins w:id="19844" w:author="Voeun Kuyeng" w:date="2022-07-29T13:38:00Z"/>
              <w:del w:id="19845" w:author="Sethvannak Sam" w:date="2022-08-03T16:32:00Z"/>
              <w:rFonts w:ascii="Khmer MEF1" w:hAnsi="Khmer MEF1" w:cs="Khmer MEF1"/>
              <w:color w:val="FF0000"/>
              <w:spacing w:val="-10"/>
              <w:sz w:val="16"/>
              <w:lang w:val="ca-ES"/>
            </w:rPr>
          </w:rPrChange>
        </w:rPr>
        <w:pPrChange w:id="19846" w:author="Sopheak Phorn" w:date="2023-08-25T16:18:00Z">
          <w:pPr>
            <w:spacing w:after="0" w:line="273" w:lineRule="auto"/>
            <w:ind w:firstLine="720"/>
          </w:pPr>
        </w:pPrChange>
      </w:pPr>
      <w:ins w:id="19847" w:author="Voeun Kuyeng" w:date="2022-07-29T13:39:00Z">
        <w:del w:id="19848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19849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  <w:lang w:val="ca-ES"/>
                </w:rPr>
              </w:rPrChange>
            </w:rPr>
            <w:delText>គ-</w:delText>
          </w:r>
        </w:del>
      </w:ins>
      <w:ins w:id="19850" w:author="Voeun Kuyeng" w:date="2022-07-29T13:38:00Z">
        <w:del w:id="19851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1985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>កថាខណ្ឌទី៣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  <w:rPrChange w:id="19853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lang w:val="ca-ES"/>
                </w:rPr>
              </w:rPrChange>
            </w:rPr>
            <w:delText>: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  <w:lang w:val="ca-ES"/>
              <w:rPrChange w:id="19854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ត្រូវរៀបរាប់អំពីការធ្វើសវនកម្មផ្អែកលើមូលដ្ឋាននៃការអនុវត្តនីតិវិធីធ្វើតេស្តច្បាស់​លា​ស់​</w:delText>
          </w:r>
          <w:r w:rsidRPr="00E33574" w:rsidDel="00256A3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85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និងមានឯកសារគាំទ្រគ្រប់គ្រាន់ និងការវាយតម្លៃលើការអនុវត្តច្បាប់ និងបទប្បញ្ញត្តិទាំងឡាយ ដើម្បីជាមូលដ្ឋានគ្រឹះ។សវនករទទួលបន្ទុក អាចរៀបរាប់អំពីកថាខណ្ឌទី៣ នេះ ដូចគំរូខាងក្រោម៖</w:delText>
          </w:r>
        </w:del>
      </w:ins>
    </w:p>
    <w:p w14:paraId="7CC4A793" w14:textId="1F11FFEF" w:rsidR="00DE6B19" w:rsidRPr="00E33574" w:rsidDel="00256A31" w:rsidRDefault="00DE6B19">
      <w:pPr>
        <w:spacing w:after="0" w:line="226" w:lineRule="auto"/>
        <w:rPr>
          <w:ins w:id="19856" w:author="Voeun Kuyeng" w:date="2022-07-29T13:38:00Z"/>
          <w:del w:id="19857" w:author="Sethvannak Sam" w:date="2022-08-03T16:32:00Z"/>
          <w:rFonts w:ascii="Khmer MEF2" w:hAnsi="Khmer MEF2" w:cs="Khmer MEF2"/>
          <w:spacing w:val="-2"/>
          <w:sz w:val="24"/>
          <w:szCs w:val="24"/>
          <w:lang w:val="ca-ES"/>
          <w:rPrChange w:id="19858" w:author="Kem Sereyboth" w:date="2023-07-19T16:59:00Z">
            <w:rPr>
              <w:ins w:id="19859" w:author="Voeun Kuyeng" w:date="2022-07-29T13:38:00Z"/>
              <w:del w:id="19860" w:author="Sethvannak Sam" w:date="2022-08-03T16:32:00Z"/>
              <w:rFonts w:ascii="Khmer MEF2" w:hAnsi="Khmer MEF2" w:cs="Khmer MEF2"/>
              <w:spacing w:val="-2"/>
              <w:sz w:val="10"/>
              <w:szCs w:val="10"/>
              <w:lang w:val="ca-ES"/>
            </w:rPr>
          </w:rPrChange>
        </w:rPr>
        <w:pPrChange w:id="19861" w:author="Sopheak Phorn" w:date="2023-08-25T16:18:00Z">
          <w:pPr>
            <w:ind w:firstLine="720"/>
            <w:jc w:val="both"/>
          </w:pPr>
        </w:pPrChange>
      </w:pPr>
      <w:ins w:id="19862" w:author="Voeun Kuyeng" w:date="2022-07-29T13:38:00Z">
        <w:del w:id="19863" w:author="Sethvannak Sam" w:date="2022-08-03T16:32:00Z"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ការធ្វើសវនកម្មអនុលោមភាពរួមបញ្ចូលនូវការអនុវត្តនីតិវិធី នៃការត្រួតពិនិត្យឡើងវិញលើអនុ​លោ​ម​ភាពរបស់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សវនដ្ឋាន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]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ដោយផ្អែកលើមូលដ្ឋាននៃការធ្វើតេស្តច្បាស់លាស់ និងមានឯកសារគាំទ្រគ្រប់គ្រាន់ទៅតាមប្រធានបទដែលបានកំណត់ នឹងបានបង្ហាញក្នុងរបាយការណ៍សវនកម្មអនុលោមភាពរបស់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សវនដ្ឋាន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។ ការធ្វើសវនកម្មបានរួមបញ្ចូលនូវការវាយតម្លៃលើការអនុវត្តច្បាប់ និងបទប្បញ្ញត្តិទាំងឡាយ ដែលពាក់ព័ន្ធនឹងការត្រួតពិនិត្យផ្ទៃក្នុង​ ក៏ដូចជាការវាយតម្លៃដែលបង្ហាញនូវរបាយការណ៍សវនកម្មអនុលោមភាពរបស់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សវនដ្ឋាន</w:delText>
          </w:r>
          <w:r w:rsidRPr="00E33574" w:rsidDel="00256A31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]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 xml:space="preserve">ទាំងមូល​​។ អង្គភាពសវនកម្មផ្ទៃក្នុងនៃ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  <w:rPrChange w:id="1986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អ.ស.ហ. </w:delText>
          </w:r>
          <w:r w:rsidRPr="00E33574" w:rsidDel="00256A31">
            <w:rPr>
              <w:rFonts w:ascii="Khmer MEF1" w:hAnsi="Khmer MEF1" w:cs="Khmer MEF1"/>
              <w:sz w:val="24"/>
              <w:szCs w:val="24"/>
              <w:cs/>
            </w:rPr>
            <w:delText>ជឿជាក់ថា​ការធ្វើសវនកម្មរបស់យើង នឹងផ្តល់នូវមូលដ្ឋានដ៏សមស្របមួយលើការផ្តល់មតិរបស់យើង។</w:delText>
          </w:r>
        </w:del>
      </w:ins>
    </w:p>
    <w:p w14:paraId="5E761BF7" w14:textId="5270B120" w:rsidR="00E015E8" w:rsidRPr="00E33574" w:rsidDel="00DE6B19" w:rsidRDefault="00E015E8">
      <w:pPr>
        <w:spacing w:after="0" w:line="226" w:lineRule="auto"/>
        <w:rPr>
          <w:ins w:id="19865" w:author="Sethvannak Sam" w:date="2022-07-26T14:31:00Z"/>
          <w:del w:id="19866" w:author="Voeun Kuyeng" w:date="2022-07-29T13:38:00Z"/>
          <w:rFonts w:ascii="Khmer MEF1" w:hAnsi="Khmer MEF1" w:cs="Khmer MEF1"/>
          <w:spacing w:val="-2"/>
          <w:sz w:val="24"/>
          <w:szCs w:val="24"/>
          <w:lang w:val="ca-ES"/>
          <w:rPrChange w:id="19867" w:author="Kem Sereyboth" w:date="2023-07-19T16:59:00Z">
            <w:rPr>
              <w:ins w:id="19868" w:author="Sethvannak Sam" w:date="2022-07-26T14:31:00Z"/>
              <w:del w:id="19869" w:author="Voeun Kuyeng" w:date="2022-07-29T13:38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19870" w:author="Sopheak Phorn" w:date="2023-08-25T16:18:00Z">
          <w:pPr>
            <w:spacing w:after="0" w:line="273" w:lineRule="auto"/>
            <w:ind w:firstLine="720"/>
          </w:pPr>
        </w:pPrChange>
      </w:pPr>
      <w:ins w:id="19871" w:author="Sethvannak Sam" w:date="2022-07-26T14:31:00Z">
        <w:del w:id="19872" w:author="Voeun Kuyeng" w:date="2022-07-29T13:38:00Z"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87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9874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875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1987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ការប្រមូលទិន្នន័យ និងព័ត៌មានសវនកម្មត្រូវបានប្រព្រឹត្តទៅនៅ (ដាក់ចំនួននាយកដ្ឋាន/</w:delText>
          </w:r>
          <w:r w:rsidRPr="00E33574" w:rsidDel="00DE6B19">
            <w:rPr>
              <w:rFonts w:ascii="Khmer MEF1" w:hAnsi="Khmer MEF1" w:cs="Khmer MEF1"/>
              <w:spacing w:val="-16"/>
              <w:sz w:val="24"/>
              <w:szCs w:val="24"/>
              <w:cs/>
              <w:rPrChange w:id="19877" w:author="Kem Sereyboth" w:date="2023-07-19T16:59:00Z">
                <w:rPr>
                  <w:rFonts w:ascii="Khmer MEF1" w:hAnsi="Khmer MEF1" w:cs="Khmer MEF1"/>
                  <w:color w:val="FF0000"/>
                  <w:spacing w:val="-16"/>
                  <w:sz w:val="24"/>
                  <w:szCs w:val="24"/>
                  <w:cs/>
                </w:rPr>
              </w:rPrChange>
            </w:rPr>
            <w:delText>មជ្ឈមណ្ឌល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1987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និង/ឬការិយាល័យ)។</w:delText>
          </w:r>
          <w:r w:rsidRPr="00E33574" w:rsidDel="00DE6B1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879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1988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អាចរៀបរាប់អំពីកថាខណ្ឌទី១ នេះ ដូចគំរូខាងក្រោម៖</w:delText>
          </w:r>
        </w:del>
      </w:ins>
    </w:p>
    <w:p w14:paraId="741BB2C9" w14:textId="58D6861C" w:rsidR="00E015E8" w:rsidRPr="008922FA" w:rsidDel="00DE6B19" w:rsidRDefault="00E015E8">
      <w:pPr>
        <w:spacing w:after="0" w:line="226" w:lineRule="auto"/>
        <w:rPr>
          <w:ins w:id="19881" w:author="Sethvannak Sam" w:date="2022-07-26T14:31:00Z"/>
          <w:del w:id="19882" w:author="Voeun Kuyeng" w:date="2022-07-29T13:38:00Z"/>
          <w:rFonts w:ascii="Khmer MEF1" w:hAnsi="Khmer MEF1" w:cs="Khmer MEF1"/>
          <w:lang w:val="ca-ES"/>
        </w:rPr>
        <w:pPrChange w:id="19883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19884" w:author="Sethvannak Sam" w:date="2022-07-26T14:31:00Z">
        <w:del w:id="19885" w:author="Voeun Kuyeng" w:date="2022-07-29T13:38:00Z">
          <w:r w:rsidRPr="008922FA" w:rsidDel="00DE6B19">
            <w:rPr>
              <w:rFonts w:ascii="Khmer MEF1" w:hAnsi="Khmer MEF1" w:cs="Khmer MEF1"/>
              <w:spacing w:val="6"/>
              <w:cs/>
              <w:lang w:val="ca-ES"/>
            </w:rPr>
            <w:delText>សវនកម្មនេះគ្របដណ្តប់លើសកម្មភាពគ្រប់គ្រង និងប្រតិបត្តិការទាំងឡាយដែលបានដំណើរការ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 xml:space="preserve">ដោយ </w:delText>
          </w:r>
          <w:r w:rsidRPr="008922FA" w:rsidDel="00DE6B19">
            <w:rPr>
              <w:rFonts w:ascii="Khmer MEF1" w:hAnsi="Khmer MEF1" w:cs="Khmer MEF1"/>
              <w:lang w:val="ca-ES"/>
            </w:rPr>
            <w:delText>[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>សវនដ្ឋាន</w:delText>
          </w:r>
          <w:r w:rsidRPr="008922FA" w:rsidDel="00DE6B19">
            <w:rPr>
              <w:rFonts w:ascii="Khmer MEF1" w:hAnsi="Khmer MEF1" w:cs="Khmer MEF1"/>
              <w:lang w:val="ca-ES"/>
            </w:rPr>
            <w:delText>]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 xml:space="preserve"> សម្រាប់ការិយបរិច្ឆេទ......។ ការប្រមូលទិន្នន័យ និងព័ត៌មានសវនកម្មត្រូវបានប្រព្រឹត្តទៅនៅ (ដាក់ចំនួននាយកដ្ឋាន/</w:delText>
          </w:r>
          <w:r w:rsidRPr="00E33574" w:rsidDel="00DE6B19">
            <w:rPr>
              <w:rFonts w:ascii="Khmer MEF1" w:hAnsi="Khmer MEF1" w:cs="Khmer MEF1"/>
              <w:spacing w:val="-16"/>
              <w:cs/>
              <w:rPrChange w:id="19886" w:author="Kem Sereyboth" w:date="2023-07-19T16:59:00Z">
                <w:rPr>
                  <w:rFonts w:ascii="Khmer MEF1" w:hAnsi="Khmer MEF1" w:cs="Khmer MEF1"/>
                  <w:color w:val="000000"/>
                  <w:spacing w:val="-16"/>
                  <w:cs/>
                </w:rPr>
              </w:rPrChange>
            </w:rPr>
            <w:delText>មជ្ឈមណ្ឌល</w:delText>
          </w:r>
          <w:r w:rsidRPr="008922FA" w:rsidDel="00DE6B19">
            <w:rPr>
              <w:rFonts w:ascii="Khmer MEF1" w:hAnsi="Khmer MEF1" w:cs="Khmer MEF1"/>
              <w:cs/>
              <w:lang w:val="ca-ES"/>
            </w:rPr>
            <w:delText xml:space="preserve"> និង/ឬការិយាល័យ)។ </w:delText>
          </w:r>
        </w:del>
      </w:ins>
    </w:p>
    <w:p w14:paraId="65A6C3FA" w14:textId="126EDC35" w:rsidR="00E015E8" w:rsidRPr="00E33574" w:rsidDel="00DE6B19" w:rsidRDefault="00E015E8">
      <w:pPr>
        <w:spacing w:after="0" w:line="226" w:lineRule="auto"/>
        <w:rPr>
          <w:ins w:id="19887" w:author="Sethvannak Sam" w:date="2022-07-26T14:31:00Z"/>
          <w:del w:id="19888" w:author="Voeun Kuyeng" w:date="2022-07-29T13:38:00Z"/>
          <w:rFonts w:ascii="Khmer MEF1" w:hAnsi="Khmer MEF1" w:cs="Khmer MEF1"/>
          <w:spacing w:val="-2"/>
          <w:sz w:val="24"/>
          <w:szCs w:val="24"/>
          <w:lang w:val="ca-ES"/>
          <w:rPrChange w:id="19889" w:author="Kem Sereyboth" w:date="2023-07-19T16:59:00Z">
            <w:rPr>
              <w:ins w:id="19890" w:author="Sethvannak Sam" w:date="2022-07-26T14:31:00Z"/>
              <w:del w:id="19891" w:author="Voeun Kuyeng" w:date="2022-07-29T13:38:00Z"/>
              <w:rFonts w:ascii="Khmer MEF1" w:hAnsi="Khmer MEF1" w:cs="Khmer MEF1"/>
              <w:color w:val="FF0000"/>
              <w:spacing w:val="-2"/>
              <w:lang w:val="ca-ES"/>
            </w:rPr>
          </w:rPrChange>
        </w:rPr>
        <w:pPrChange w:id="19892" w:author="Sopheak Phorn" w:date="2023-08-25T16:18:00Z">
          <w:pPr>
            <w:spacing w:after="0" w:line="273" w:lineRule="auto"/>
            <w:ind w:firstLine="720"/>
          </w:pPr>
        </w:pPrChange>
      </w:pPr>
      <w:ins w:id="19893" w:author="Sethvannak Sam" w:date="2022-07-26T14:31:00Z">
        <w:del w:id="19894" w:author="Voeun Kuyeng" w:date="2022-07-29T13:38:00Z"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89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19896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24"/>
                  <w:szCs w:val="40"/>
                  <w:lang w:val="ca-ES"/>
                </w:rPr>
              </w:rPrChange>
            </w:rPr>
            <w:delText>: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897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ត្រូវរៀបរាប់អំពីការអនុវត្តការងារតាមផែនការសវនកម្មដែលបានកំណត់ពីនៃការធ្វើសវនកម្មអនុលោមភាព និងការអនុវត្តការងារសវនកម្មដែលមានការធានាអះអាងដោយសមហេតុផល។ </w:delText>
          </w:r>
          <w:r w:rsidRPr="00E33574" w:rsidDel="00DE6B19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19898" w:author="Kem Sereyboth" w:date="2023-07-19T16:59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1989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ទទួលបន្ទុក អាចរៀបរាប់អំពីកថាខណ្ឌទី២ នេះ ដូចគំរូខាងក្រោម៖</w:delText>
          </w:r>
        </w:del>
      </w:ins>
    </w:p>
    <w:p w14:paraId="49B92A82" w14:textId="0B233F76" w:rsidR="00E015E8" w:rsidRPr="008922FA" w:rsidDel="00DE6B19" w:rsidRDefault="00E015E8">
      <w:pPr>
        <w:spacing w:after="0" w:line="226" w:lineRule="auto"/>
        <w:rPr>
          <w:ins w:id="19900" w:author="Sethvannak Sam" w:date="2022-07-26T14:31:00Z"/>
          <w:del w:id="19901" w:author="Voeun Kuyeng" w:date="2022-07-29T13:38:00Z"/>
          <w:rFonts w:ascii="Khmer MEF1" w:hAnsi="Khmer MEF1" w:cs="Khmer MEF1"/>
        </w:rPr>
        <w:pPrChange w:id="19902" w:author="Sopheak Phorn" w:date="2023-08-25T16:18:00Z">
          <w:pPr>
            <w:pStyle w:val="NormalWeb"/>
            <w:spacing w:before="0" w:beforeAutospacing="0" w:after="0" w:afterAutospacing="0" w:line="273" w:lineRule="auto"/>
            <w:ind w:firstLine="720"/>
            <w:jc w:val="both"/>
          </w:pPr>
        </w:pPrChange>
      </w:pPr>
      <w:ins w:id="19903" w:author="Sethvannak Sam" w:date="2022-07-26T14:31:00Z">
        <w:del w:id="19904" w:author="Voeun Kuyeng" w:date="2022-07-29T13:38:00Z">
          <w:r w:rsidRPr="008922FA" w:rsidDel="00DE6B19">
            <w:rPr>
              <w:rFonts w:ascii="Khmer MEF1" w:hAnsi="Khmer MEF1" w:cs="Khmer MEF1"/>
              <w:cs/>
            </w:rPr>
            <w:delText xml:space="preserve">អង្គភាពសវនកម្មផ្ទៃក្នុងនៃ </w:delText>
          </w:r>
          <w:r w:rsidRPr="00E33574" w:rsidDel="00DE6B19">
            <w:rPr>
              <w:rFonts w:ascii="Khmer MEF1" w:hAnsi="Khmer MEF1" w:cs="Khmer MEF1"/>
              <w:cs/>
              <w:rPrChange w:id="19905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 xml:space="preserve">អ.ស.ហ. </w:delText>
          </w:r>
          <w:r w:rsidRPr="008922FA" w:rsidDel="00DE6B19">
            <w:rPr>
              <w:rFonts w:ascii="Khmer MEF1" w:hAnsi="Khmer MEF1" w:cs="Khmer MEF1"/>
              <w:cs/>
            </w:rPr>
            <w:delText xml:space="preserve">បានអនុវត្តការធ្វើសវនកម្មដោយអនុលោមតាមស្តង់ដានៃការធ្វើសវនកម្មអនុលោមភាព។ ការធ្វើសវនកម្មអនុលោមភាពនេះ បានតម្រូវឱ្យអង្គភាពសវនកម្មផ្ទៃក្នុងនៃ </w:delText>
          </w:r>
          <w:r w:rsidRPr="00E33574" w:rsidDel="00DE6B19">
            <w:rPr>
              <w:rFonts w:ascii="Khmer MEF1" w:hAnsi="Khmer MEF1" w:cs="Khmer MEF1"/>
              <w:cs/>
              <w:rPrChange w:id="19906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 xml:space="preserve">អ.ស.ហ. </w:delText>
          </w:r>
          <w:r w:rsidRPr="008922FA" w:rsidDel="00DE6B19">
            <w:rPr>
              <w:rFonts w:ascii="Khmer MEF1" w:hAnsi="Khmer MEF1" w:cs="Khmer MEF1"/>
              <w:cs/>
            </w:rPr>
            <w:delText xml:space="preserve">អនុវត្តតាមផែនការសវនកម្មសម្រាប់ការិយបរិច្ឆេទឆ្នាំ២០២២ និងអនុវត្តការងារសវនកម្ម ដើម្បីទទួលបានការធានាអះអាងដោយសមហេតុផល របាយការណ៍សវនកម្មអនុលោមភាពរបស់ </w:delText>
          </w:r>
          <w:r w:rsidRPr="008922FA" w:rsidDel="00DE6B19">
            <w:rPr>
              <w:rFonts w:ascii="Khmer MEF1" w:hAnsi="Khmer MEF1" w:cs="Khmer MEF1"/>
            </w:rPr>
            <w:delText>[</w:delText>
          </w:r>
          <w:r w:rsidRPr="008922FA" w:rsidDel="00DE6B19">
            <w:rPr>
              <w:rFonts w:ascii="Khmer MEF1" w:hAnsi="Khmer MEF1" w:cs="Khmer MEF1"/>
              <w:cs/>
            </w:rPr>
            <w:delText>សវនដ្ឋាន</w:delText>
          </w:r>
          <w:r w:rsidRPr="008922FA" w:rsidDel="00DE6B19">
            <w:rPr>
              <w:rFonts w:ascii="Khmer MEF1" w:hAnsi="Khmer MEF1" w:cs="Khmer MEF1"/>
            </w:rPr>
            <w:delText>]</w:delText>
          </w:r>
          <w:r w:rsidRPr="008922FA" w:rsidDel="00DE6B19">
            <w:rPr>
              <w:rFonts w:ascii="Khmer MEF1" w:hAnsi="Khmer MEF1" w:cs="Khmer MEF1"/>
              <w:cs/>
            </w:rPr>
            <w:delText xml:space="preserve"> គឺពុំមានកំហុសឆ្គងលើភាពមិនអនុលោម។</w:delText>
          </w:r>
        </w:del>
      </w:ins>
    </w:p>
    <w:p w14:paraId="5FA08B26" w14:textId="2E768B39" w:rsidR="00E015E8" w:rsidRPr="00E33574" w:rsidDel="00DE6B19" w:rsidRDefault="00E015E8">
      <w:pPr>
        <w:spacing w:after="0" w:line="226" w:lineRule="auto"/>
        <w:rPr>
          <w:ins w:id="19907" w:author="Sethvannak Sam" w:date="2022-07-26T14:31:00Z"/>
          <w:del w:id="19908" w:author="Voeun Kuyeng" w:date="2022-07-29T13:38:00Z"/>
          <w:rFonts w:ascii="Khmer MEF1" w:hAnsi="Khmer MEF1" w:cs="Khmer MEF1"/>
          <w:spacing w:val="-10"/>
          <w:sz w:val="24"/>
          <w:szCs w:val="24"/>
          <w:lang w:val="ca-ES"/>
          <w:rPrChange w:id="19909" w:author="Kem Sereyboth" w:date="2023-07-19T16:59:00Z">
            <w:rPr>
              <w:ins w:id="19910" w:author="Sethvannak Sam" w:date="2022-07-26T14:31:00Z"/>
              <w:del w:id="19911" w:author="Voeun Kuyeng" w:date="2022-07-29T13:38:00Z"/>
              <w:rFonts w:ascii="Khmer MEF1" w:hAnsi="Khmer MEF1" w:cs="Khmer MEF1"/>
              <w:color w:val="FF0000"/>
              <w:spacing w:val="-10"/>
              <w:sz w:val="16"/>
              <w:lang w:val="ca-ES"/>
            </w:rPr>
          </w:rPrChange>
        </w:rPr>
        <w:pPrChange w:id="19912" w:author="Sopheak Phorn" w:date="2023-08-25T16:18:00Z">
          <w:pPr>
            <w:spacing w:after="0" w:line="273" w:lineRule="auto"/>
            <w:ind w:firstLine="720"/>
          </w:pPr>
        </w:pPrChange>
      </w:pPr>
      <w:ins w:id="19913" w:author="Sethvannak Sam" w:date="2022-07-26T14:31:00Z">
        <w:del w:id="19914" w:author="Voeun Kuyeng" w:date="2022-07-29T13:38:00Z"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1991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>កថាខណ្ឌទី៣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19916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lang w:val="ca-ES"/>
                </w:rPr>
              </w:rPrChange>
            </w:rPr>
            <w:delText>: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lang w:val="ca-ES"/>
              <w:rPrChange w:id="19917" w:author="Kem Sereyboth" w:date="2023-07-19T16:59:00Z">
                <w:rPr>
                  <w:rFonts w:ascii="Khmer MEF1" w:hAnsi="Khmer MEF1" w:cs="Khmer MEF1"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ត្រូវរៀបរាប់អំពីការធ្វើសវនកម្មផ្អែកលើមូលដ្ឋាននៃការអនុវត្តនីតិវិធីធ្វើតេស្តច្បាស់​លា​ស់​</w:delText>
          </w:r>
          <w:r w:rsidRPr="00E33574" w:rsidDel="00DE6B19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19918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និងមានឯកសារគាំទ្រគ្រប់គ្រាន់ និងការវាយតម្លៃលើការអនុវត្តច្បាប់ និងបទប្បញ្ញត្តិទាំងឡាយ ដើម្បីជាមូលដ្ឋានគ្រឹះ។សវនករទទួលបន្ទុក អាចរៀបរាប់អំពីកថាខណ្ឌទី៣ នេះ ដូចគំរូខាងក្រោម៖</w:delText>
          </w:r>
        </w:del>
      </w:ins>
    </w:p>
    <w:p w14:paraId="6CF2A6B1" w14:textId="2B69181B" w:rsidR="00E015E8" w:rsidRPr="00E33574" w:rsidDel="00DE6B19" w:rsidRDefault="00E015E8">
      <w:pPr>
        <w:spacing w:after="0" w:line="226" w:lineRule="auto"/>
        <w:rPr>
          <w:ins w:id="19919" w:author="Sethvannak Sam" w:date="2022-07-26T14:31:00Z"/>
          <w:del w:id="19920" w:author="Voeun Kuyeng" w:date="2022-07-29T13:38:00Z"/>
          <w:rFonts w:ascii="Khmer MEF2" w:hAnsi="Khmer MEF2" w:cs="Khmer MEF2"/>
          <w:spacing w:val="-2"/>
          <w:sz w:val="24"/>
          <w:szCs w:val="24"/>
          <w:lang w:val="ca-ES"/>
          <w:rPrChange w:id="19921" w:author="Kem Sereyboth" w:date="2023-07-19T16:59:00Z">
            <w:rPr>
              <w:ins w:id="19922" w:author="Sethvannak Sam" w:date="2022-07-26T14:31:00Z"/>
              <w:del w:id="19923" w:author="Voeun Kuyeng" w:date="2022-07-29T13:38:00Z"/>
              <w:rFonts w:ascii="Khmer MEF2" w:hAnsi="Khmer MEF2" w:cs="Khmer MEF2"/>
              <w:spacing w:val="-2"/>
              <w:sz w:val="10"/>
              <w:szCs w:val="10"/>
              <w:lang w:val="ca-ES"/>
            </w:rPr>
          </w:rPrChange>
        </w:rPr>
        <w:pPrChange w:id="19924" w:author="Sopheak Phorn" w:date="2023-08-25T16:18:00Z">
          <w:pPr>
            <w:pStyle w:val="NormalWeb"/>
            <w:spacing w:line="273" w:lineRule="auto"/>
            <w:ind w:firstLine="720"/>
            <w:jc w:val="both"/>
          </w:pPr>
        </w:pPrChange>
      </w:pPr>
      <w:ins w:id="19925" w:author="Sethvannak Sam" w:date="2022-07-26T14:31:00Z">
        <w:del w:id="19926" w:author="Voeun Kuyeng" w:date="2022-07-29T13:38:00Z"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1992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ការធ្វើសវនកម្មអនុលោមភាពរួមបញ្ចូលនូវការអនុវត្តនីតិវិធី នៃការត្រួតពិនិត្យឡើងវិញលើអនុ​លោ​ម​ភាពរបស់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19928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1992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19930" w:author="Kem Sereyboth" w:date="2023-07-19T16:59:00Z">
                <w:rPr>
                  <w:rFonts w:ascii="Khmer MEF1" w:hAnsi="Khmer MEF1" w:cs="Khmer MEF1"/>
                </w:rPr>
              </w:rPrChange>
            </w:rPr>
            <w:delText xml:space="preserve">]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19931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ដោយផ្អែកលើមូលដ្ឋាននៃការធ្វើតេស្តច្បាស់លាស់ និងមានឯកសារគាំទ្រគ្រប់គ្រាន់ទៅតាមប្រធានបទដែលបានកំណត់ នឹងបានបង្ហាញក្នុងរបាយការណ៍សវនកម្មអនុលោមភាពរបស់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19932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19933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19934" w:author="Kem Sereyboth" w:date="2023-07-19T16:59:00Z">
                <w:rPr>
                  <w:rFonts w:ascii="Khmer MEF1" w:hAnsi="Khmer MEF1" w:cs="Khmer MEF1"/>
                </w:rPr>
              </w:rPrChange>
            </w:rPr>
            <w:delText>]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19935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 xml:space="preserve">។ ការធ្វើសវនកម្មបានរួមបញ្ចូលនូវការវាយតម្លៃលើការអនុវត្តច្បាប់ និងបទប្បញ្ញត្តិទាំងឡាយ ដែលពាក់ព័ន្ធនឹងការត្រួតពិនិត្យផ្ទៃក្នុង​ ក៏ដូចជាការវាយតម្លៃដែលបង្ហាញនូវរបាយការណ៍សវនកម្មអនុលោមភាពរបស់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19936" w:author="Kem Sereyboth" w:date="2023-07-19T16:59:00Z">
                <w:rPr>
                  <w:rFonts w:ascii="Khmer MEF1" w:hAnsi="Khmer MEF1" w:cs="Khmer MEF1"/>
                </w:rPr>
              </w:rPrChange>
            </w:rPr>
            <w:delText>[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19937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សវនដ្ឋាន</w:delText>
          </w:r>
          <w:r w:rsidRPr="00E33574" w:rsidDel="00DE6B19">
            <w:rPr>
              <w:rFonts w:ascii="Khmer MEF1" w:hAnsi="Khmer MEF1" w:cs="Khmer MEF1"/>
              <w:sz w:val="24"/>
              <w:szCs w:val="24"/>
              <w:lang w:val="ca-ES"/>
              <w:rPrChange w:id="19938" w:author="Kem Sereyboth" w:date="2023-07-19T16:59:00Z">
                <w:rPr>
                  <w:rFonts w:ascii="Khmer MEF1" w:hAnsi="Khmer MEF1" w:cs="Khmer MEF1"/>
                </w:rPr>
              </w:rPrChange>
            </w:rPr>
            <w:delText xml:space="preserve">] </w:delText>
          </w:r>
          <w:r w:rsidRPr="00E33574" w:rsidDel="00DE6B19">
            <w:rPr>
              <w:rFonts w:ascii="Khmer MEF1" w:hAnsi="Khmer MEF1" w:cs="Khmer MEF1"/>
              <w:sz w:val="24"/>
              <w:szCs w:val="24"/>
              <w:cs/>
              <w:rPrChange w:id="19939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delText>ទាំងមូល​​។ អង្គភាពសវនកម្មផ្ទៃក្នុងនៃ អ.ស.ហ. ជឿជាក់ថា​ការធ្វើសវនកម្មរបស់យើង នឹងផ្តល់នូវមូលដ្ឋានដ៏សមស្របមួយលើការផ្តល់មតិរបស់យើង។</w:delText>
          </w:r>
        </w:del>
      </w:ins>
    </w:p>
    <w:p w14:paraId="31094DDD" w14:textId="4409FB57" w:rsidR="00297B69" w:rsidRPr="00E33574" w:rsidRDefault="00B27355">
      <w:pPr>
        <w:pStyle w:val="Heading1"/>
        <w:spacing w:before="0" w:line="226" w:lineRule="auto"/>
        <w:ind w:left="720"/>
        <w:rPr>
          <w:ins w:id="19940" w:author="Sethvannak Sam" w:date="2022-08-20T18:30:00Z"/>
          <w:rFonts w:ascii="Khmer MEF2" w:hAnsi="Khmer MEF2" w:cs="Khmer MEF2"/>
          <w:sz w:val="24"/>
          <w:szCs w:val="24"/>
          <w:lang w:val="ca-ES"/>
          <w:rPrChange w:id="19941" w:author="Kem Sereyboth" w:date="2023-07-19T16:59:00Z">
            <w:rPr>
              <w:ins w:id="19942" w:author="Sethvannak Sam" w:date="2022-08-20T18:30:00Z"/>
              <w:lang w:val="ca-ES"/>
            </w:rPr>
          </w:rPrChange>
        </w:rPr>
        <w:pPrChange w:id="19943" w:author="Sopheak Phorn" w:date="2023-08-25T16:18:00Z">
          <w:pPr>
            <w:spacing w:after="0" w:line="240" w:lineRule="auto"/>
            <w:ind w:firstLine="720"/>
          </w:pPr>
        </w:pPrChange>
      </w:pPr>
      <w:bookmarkStart w:id="19944" w:name="_Toc143872984"/>
      <w:ins w:id="19945" w:author="Sethvannak Sam" w:date="2022-08-20T18:30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19946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t>៨.នីតិវិធីសវនកម្ម</w:t>
        </w:r>
        <w:bookmarkEnd w:id="19944"/>
      </w:ins>
    </w:p>
    <w:p w14:paraId="558D40EE" w14:textId="435F5D13" w:rsidR="005F46DE" w:rsidRPr="00E33574" w:rsidDel="00913214" w:rsidRDefault="005F46DE">
      <w:pPr>
        <w:spacing w:after="0" w:line="226" w:lineRule="auto"/>
        <w:ind w:firstLine="720"/>
        <w:jc w:val="both"/>
        <w:rPr>
          <w:ins w:id="19947" w:author="Kem Sereiboth" w:date="2022-09-13T11:33:00Z"/>
          <w:del w:id="19948" w:author="User" w:date="2022-09-16T11:25:00Z"/>
          <w:rFonts w:ascii="Khmer MEF2" w:hAnsi="Khmer MEF2" w:cs="Khmer MEF2"/>
          <w:b/>
          <w:bCs/>
          <w:sz w:val="24"/>
          <w:szCs w:val="24"/>
          <w:rPrChange w:id="19949" w:author="Kem Sereyboth" w:date="2023-07-19T16:59:00Z">
            <w:rPr>
              <w:ins w:id="19950" w:author="Kem Sereiboth" w:date="2022-09-13T11:33:00Z"/>
              <w:del w:id="19951" w:author="User" w:date="2022-09-16T11:25:00Z"/>
              <w:rFonts w:ascii="Khmer MEF2" w:hAnsi="Khmer MEF2" w:cs="Khmer MEF2"/>
              <w:b/>
              <w:bCs/>
              <w:szCs w:val="22"/>
            </w:rPr>
          </w:rPrChange>
        </w:rPr>
        <w:pPrChange w:id="19952" w:author="Sopheak Phorn" w:date="2023-08-25T16:18:00Z">
          <w:pPr>
            <w:ind w:firstLine="720"/>
          </w:pPr>
        </w:pPrChange>
      </w:pPr>
      <w:ins w:id="19953" w:author="Kem Sereiboth" w:date="2022-09-13T11:33:00Z">
        <w:del w:id="19954" w:author="User" w:date="2022-09-16T11:25:00Z">
          <w:r w:rsidRPr="00F55550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</w:rPr>
            <w:delText>ក</w:delText>
          </w:r>
          <w:r w:rsidRPr="00E33574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19955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40"/>
                  <w:lang w:val="ca-ES"/>
                </w:rPr>
              </w:rPrChange>
            </w:rPr>
            <w:delText>-</w:delText>
          </w:r>
          <w:r w:rsidRPr="00E33574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19956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 xml:space="preserve"> ក្របខ័ណ្ឌបទប្បញ្ញតិ្ត ដែលអនុញ្ញាតឱ្យអង្គភាពសវនកម្មផ្ទៃក្នុងនៃ អ</w:delText>
          </w:r>
          <w:r w:rsidRPr="00E33574" w:rsidDel="00913214">
            <w:rPr>
              <w:rFonts w:ascii="Khmer MEF1" w:hAnsi="Khmer MEF1" w:cs="Khmer MEF1"/>
              <w:b/>
              <w:bCs/>
              <w:sz w:val="24"/>
              <w:szCs w:val="24"/>
              <w:cs/>
              <w:rPrChange w:id="19957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.ស.ហ. អនុវត្តការងារសវនកម្មអនុលោមភាព</w:delText>
          </w:r>
        </w:del>
      </w:ins>
    </w:p>
    <w:p w14:paraId="28251325" w14:textId="6EA8FADC" w:rsidR="00B27355" w:rsidRPr="00E33574" w:rsidDel="005F46DE" w:rsidRDefault="00B27355">
      <w:pPr>
        <w:spacing w:after="0" w:line="226" w:lineRule="auto"/>
        <w:ind w:firstLine="720"/>
        <w:jc w:val="both"/>
        <w:rPr>
          <w:ins w:id="19958" w:author="Voeun Kuyeng" w:date="2022-08-31T16:03:00Z"/>
          <w:del w:id="19959" w:author="Kem Sereiboth" w:date="2022-09-13T11:33:00Z"/>
          <w:rFonts w:ascii="Khmer MEF1" w:hAnsi="Khmer MEF1" w:cs="Khmer MEF1"/>
          <w:sz w:val="24"/>
          <w:szCs w:val="24"/>
          <w:lang w:val="ca-ES"/>
          <w:rPrChange w:id="19960" w:author="Kem Sereyboth" w:date="2023-07-19T16:59:00Z">
            <w:rPr>
              <w:ins w:id="19961" w:author="Voeun Kuyeng" w:date="2022-08-31T16:03:00Z"/>
              <w:del w:id="19962" w:author="Kem Sereiboth" w:date="2022-09-13T11:33:00Z"/>
              <w:rFonts w:ascii="Khmer MEF1" w:hAnsi="Khmer MEF1" w:cs="Khmer MEF1"/>
              <w:sz w:val="16"/>
              <w:szCs w:val="24"/>
            </w:rPr>
          </w:rPrChange>
        </w:rPr>
        <w:pPrChange w:id="19963" w:author="Sopheak Phorn" w:date="2023-08-25T16:18:00Z">
          <w:pPr>
            <w:spacing w:after="0" w:line="240" w:lineRule="auto"/>
            <w:ind w:firstLine="720"/>
            <w:jc w:val="both"/>
          </w:pPr>
        </w:pPrChange>
      </w:pPr>
      <w:ins w:id="19964" w:author="Sethvannak Sam" w:date="2022-08-20T18:30:00Z">
        <w:del w:id="19965" w:author="Kem Sereiboth" w:date="2022-09-13T11:33:00Z">
          <w:r w:rsidRPr="00E33574" w:rsidDel="005F46DE">
            <w:rPr>
              <w:rFonts w:ascii="Khmer MEF1" w:hAnsi="Khmer MEF1" w:cs="Khmer MEF1"/>
              <w:spacing w:val="-4"/>
              <w:sz w:val="24"/>
              <w:szCs w:val="24"/>
              <w:cs/>
              <w:rPrChange w:id="19966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នីតិវិធីសវនកម្មគឺជាផ្នែកមួយដែលបង្ហាញដល់អ្នក</w:delText>
          </w:r>
        </w:del>
      </w:ins>
      <w:ins w:id="19967" w:author="socheata.ol@hotmail.com" w:date="2022-09-02T15:51:00Z">
        <w:del w:id="19968" w:author="Kem Sereiboth" w:date="2022-09-13T11:33:00Z">
          <w:r w:rsidR="00C946CF" w:rsidRPr="00F55550" w:rsidDel="005F46DE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ប្រើប្រាស់របាយការណ៍សវនកម្ម</w:delText>
          </w:r>
        </w:del>
      </w:ins>
      <w:ins w:id="19969" w:author="Sethvannak Sam" w:date="2022-08-20T18:30:00Z">
        <w:del w:id="19970" w:author="Kem Sereiboth" w:date="2022-09-13T11:33:00Z">
          <w:r w:rsidRPr="00E33574" w:rsidDel="005F46DE">
            <w:rPr>
              <w:rFonts w:ascii="Khmer MEF1" w:hAnsi="Khmer MEF1" w:cs="Khmer MEF1"/>
              <w:spacing w:val="-4"/>
              <w:sz w:val="24"/>
              <w:szCs w:val="24"/>
              <w:cs/>
              <w:rPrChange w:id="1997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អានអំពីយន្តការ និងបែបបទការងារផ្សេងៗដែល</w:delText>
          </w:r>
          <w:r w:rsidRPr="00E33574" w:rsidDel="005F46DE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1997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lang w:val="ca-ES"/>
                </w:rPr>
              </w:rPrChange>
            </w:rPr>
            <w:delText>​​</w:delText>
          </w:r>
          <w:r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19973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សវនករទទួលបន្ទុកបានអនុវត្តក្នុងដំណើរការធ្វើសវនកម្ម ដូចនេះ</w:delText>
          </w:r>
        </w:del>
      </w:ins>
      <w:ins w:id="19974" w:author="socheata.ol@hotmail.com" w:date="2022-09-02T15:53:00Z">
        <w:del w:id="19975" w:author="Kem Sereiboth" w:date="2022-09-13T11:33:00Z">
          <w:r w:rsidR="00C946CF"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19976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19977" w:author="Sethvannak Sam" w:date="2022-08-20T18:30:00Z">
        <w:del w:id="19978" w:author="Kem Sereiboth" w:date="2022-09-13T11:33:00Z">
          <w:r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19979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 xml:space="preserve">ត្រូវរៀបចំឡើងជា ៤ </w:delText>
          </w:r>
        </w:del>
      </w:ins>
      <w:ins w:id="19980" w:author="socheata.ol@hotmail.com" w:date="2022-09-02T15:51:00Z">
        <w:del w:id="19981" w:author="Kem Sereiboth" w:date="2022-09-13T11:33:00Z">
          <w:r w:rsidR="00C946CF"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19982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19983" w:author="Sethvannak Sam" w:date="2022-08-20T18:30:00Z">
        <w:del w:id="19984" w:author="Kem Sereiboth" w:date="2022-09-13T11:33:00Z">
          <w:r w:rsidRPr="00E33574" w:rsidDel="005F46DE">
            <w:rPr>
              <w:rFonts w:ascii="Khmer MEF1" w:hAnsi="Khmer MEF1" w:cs="Khmer MEF1"/>
              <w:spacing w:val="2"/>
              <w:sz w:val="24"/>
              <w:szCs w:val="24"/>
              <w:cs/>
              <w:rPrChange w:id="19985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កថាខណ្ឌ ដូច</w:delText>
          </w:r>
          <w:r w:rsidRPr="00E33574" w:rsidDel="005F46DE">
            <w:rPr>
              <w:rFonts w:ascii="Khmer MEF1" w:hAnsi="Khmer MEF1" w:cs="Khmer MEF1"/>
              <w:sz w:val="24"/>
              <w:szCs w:val="24"/>
              <w:cs/>
              <w:rPrChange w:id="1998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មានរៀបរាប់ខាងក្រោម៖</w:delText>
          </w:r>
        </w:del>
      </w:ins>
    </w:p>
    <w:p w14:paraId="2C1FE351" w14:textId="63ACB870" w:rsidR="00756A09" w:rsidRPr="00E33574" w:rsidDel="005F46DE" w:rsidRDefault="00756A09">
      <w:pPr>
        <w:spacing w:after="0" w:line="226" w:lineRule="auto"/>
        <w:ind w:firstLine="720"/>
        <w:jc w:val="both"/>
        <w:rPr>
          <w:ins w:id="19987" w:author="Sethvannak Sam" w:date="2022-08-20T18:30:00Z"/>
          <w:del w:id="19988" w:author="Kem Sereiboth" w:date="2022-09-13T11:33:00Z"/>
          <w:rFonts w:ascii="Khmer MEF1" w:hAnsi="Khmer MEF1" w:cs="Khmer MEF1"/>
          <w:sz w:val="24"/>
          <w:szCs w:val="24"/>
          <w:lang w:val="ca-ES"/>
          <w:rPrChange w:id="19989" w:author="Kem Sereyboth" w:date="2023-07-19T16:59:00Z">
            <w:rPr>
              <w:ins w:id="19990" w:author="Sethvannak Sam" w:date="2022-08-20T18:30:00Z"/>
              <w:del w:id="19991" w:author="Kem Sereiboth" w:date="2022-09-13T11:33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19992" w:author="Sopheak Phorn" w:date="2023-08-25T16:18:00Z">
          <w:pPr>
            <w:spacing w:after="0" w:line="240" w:lineRule="auto"/>
            <w:ind w:firstLine="720"/>
            <w:jc w:val="both"/>
          </w:pPr>
        </w:pPrChange>
      </w:pPr>
    </w:p>
    <w:p w14:paraId="315C2BD6" w14:textId="499E3613" w:rsidR="00B27355" w:rsidRPr="00E33574" w:rsidDel="005F46DE" w:rsidRDefault="003D7F16">
      <w:pPr>
        <w:spacing w:after="0" w:line="226" w:lineRule="auto"/>
        <w:ind w:firstLine="720"/>
        <w:jc w:val="both"/>
        <w:rPr>
          <w:ins w:id="19993" w:author="Sethvannak Sam" w:date="2022-08-20T18:30:00Z"/>
          <w:del w:id="19994" w:author="Kem Sereiboth" w:date="2022-09-13T11:33:00Z"/>
          <w:rFonts w:ascii="Khmer MEF1" w:hAnsi="Khmer MEF1" w:cs="Khmer MEF1"/>
          <w:sz w:val="24"/>
          <w:szCs w:val="24"/>
          <w:lang w:val="ca-ES"/>
          <w:rPrChange w:id="19995" w:author="Kem Sereyboth" w:date="2023-07-19T16:59:00Z">
            <w:rPr>
              <w:ins w:id="19996" w:author="Sethvannak Sam" w:date="2022-08-20T18:30:00Z"/>
              <w:del w:id="19997" w:author="Kem Sereiboth" w:date="2022-09-13T11:33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19998" w:author="Sopheak Phorn" w:date="2023-08-25T16:18:00Z">
          <w:pPr>
            <w:spacing w:after="0" w:line="240" w:lineRule="auto"/>
            <w:ind w:firstLine="720"/>
            <w:jc w:val="both"/>
          </w:pPr>
        </w:pPrChange>
      </w:pPr>
      <w:ins w:id="19999" w:author="Voeun Kuyeng" w:date="2022-08-31T16:18:00Z">
        <w:del w:id="20000" w:author="Kem Sereiboth" w:date="2022-09-13T11:33:00Z">
          <w:r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001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ក</w:delText>
          </w:r>
          <w:r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20002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16"/>
                  <w:szCs w:val="24"/>
                </w:rPr>
              </w:rPrChange>
            </w:rPr>
            <w:delText>-</w:delText>
          </w:r>
        </w:del>
      </w:ins>
      <w:ins w:id="20003" w:author="socheata.ol@hotmail.com" w:date="2022-09-02T15:52:00Z">
        <w:del w:id="20004" w:author="Kem Sereiboth" w:date="2022-09-13T11:33:00Z">
          <w:r w:rsidR="00C946CF"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005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0006" w:author="Sethvannak Sam" w:date="2022-08-20T18:30:00Z">
        <w:del w:id="20007" w:author="Kem Sereiboth" w:date="2022-09-13T11:33:00Z">
          <w:r w:rsidR="00B27355"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00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កថាខណ្ឌទី១</w:delText>
          </w:r>
        </w:del>
      </w:ins>
      <w:ins w:id="20009" w:author="socheata.ol@hotmail.com" w:date="2022-09-02T15:58:00Z">
        <w:del w:id="20010" w:author="Kem Sereiboth" w:date="2022-09-13T11:33:00Z">
          <w:r w:rsidR="00863360" w:rsidRPr="00E33574" w:rsidDel="005F46DE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001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0012" w:author="Sethvannak Sam" w:date="2022-08-20T18:30:00Z">
        <w:del w:id="20013" w:author="Kem Sereiboth" w:date="2022-09-13T11:33:00Z">
          <w:r w:rsidR="00B27355" w:rsidRPr="00E33574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0014" w:author="Kem Sereyboth" w:date="2023-07-19T16:59:00Z">
                <w:rPr>
                  <w:rFonts w:ascii="Khmer MEF1" w:eastAsia="Times New Roman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៖​</w:delText>
          </w:r>
        </w:del>
      </w:ins>
      <w:ins w:id="20015" w:author="Voeun Kuyeng" w:date="2022-09-06T17:45:00Z">
        <w:del w:id="20016" w:author="Kem Sereiboth" w:date="2022-09-13T11:33:00Z">
          <w:r w:rsidR="002350AD" w:rsidRPr="00E33574" w:rsidDel="005F46DE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0017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20018" w:author="Sethvannak Sam" w:date="2022-08-20T18:30:00Z">
        <w:del w:id="20019" w:author="Kem Sereiboth" w:date="2022-09-13T11:33:00Z">
          <w:r w:rsidR="00B27355" w:rsidRPr="00E33574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0020" w:author="Kem Sereyboth" w:date="2023-07-19T16:59:00Z">
                <w:rPr>
                  <w:rFonts w:ascii="Khmer MEF1" w:eastAsia="Times New Roman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 xml:space="preserve">ត្រូវរៀបរាប់អំពីក្របខ័ណ្ឌបទប្បញ្ញតិ្ត ដែលអនុញ្ញាតឱ្យអង្គភាពសវនកម្មផ្ទៃក្នុងនៃ </w:delText>
          </w:r>
          <w:r w:rsidR="00B27355" w:rsidRPr="00E33574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0021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អ</w:delText>
          </w:r>
          <w:r w:rsidR="00B27355" w:rsidRPr="00E33574" w:rsidDel="005F46DE">
            <w:rPr>
              <w:rFonts w:ascii="Khmer MEF1" w:hAnsi="Khmer MEF1" w:cs="Khmer MEF1"/>
              <w:b/>
              <w:bCs/>
              <w:sz w:val="24"/>
              <w:szCs w:val="24"/>
              <w:cs/>
              <w:rPrChange w:id="20022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.ស.ហ. </w:delText>
          </w:r>
          <w:r w:rsidR="00B27355" w:rsidRPr="00E33574" w:rsidDel="005F46DE">
            <w:rPr>
              <w:rFonts w:ascii="Khmer MEF1" w:hAnsi="Khmer MEF1" w:cs="Khmer MEF1"/>
              <w:sz w:val="24"/>
              <w:szCs w:val="24"/>
              <w:cs/>
              <w:rPrChange w:id="2002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អនុវត្តការងារសវនកម្មអនុលោមភាព</w:delText>
          </w:r>
          <w:r w:rsidR="00B27355" w:rsidRPr="00F55550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។ </w:delText>
          </w:r>
          <w:r w:rsidR="00B27355" w:rsidRPr="00E33574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024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អាចរៀបរាប់អំពីកថាខណ្ឌ</w:delText>
          </w:r>
        </w:del>
      </w:ins>
      <w:ins w:id="20025" w:author="socheata.ol@hotmail.com" w:date="2022-09-02T15:53:00Z">
        <w:del w:id="20026" w:author="Kem Sereiboth" w:date="2022-09-13T11:33:00Z">
          <w:r w:rsidR="004D7FEF" w:rsidRPr="00E33574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027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0028" w:author="Sethvannak Sam" w:date="2022-08-20T18:30:00Z">
        <w:del w:id="20029" w:author="Kem Sereiboth" w:date="2022-09-13T11:33:00Z">
          <w:r w:rsidR="00B27355" w:rsidRPr="00E33574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030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ទី១ នេះ ដូចគំរូ</w:delText>
          </w:r>
          <w:r w:rsidR="00B27355" w:rsidRPr="00F55550" w:rsidDel="005F46DE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ខាងក្រោម៖</w:delText>
          </w:r>
        </w:del>
      </w:ins>
    </w:p>
    <w:p w14:paraId="7BA9D30F" w14:textId="6627FBD7" w:rsidR="002E0F8C" w:rsidRPr="006E6058" w:rsidRDefault="005E03A9" w:rsidP="00ED148B">
      <w:pPr>
        <w:spacing w:after="0" w:line="226" w:lineRule="auto"/>
        <w:ind w:firstLine="720"/>
        <w:jc w:val="both"/>
        <w:rPr>
          <w:ins w:id="20031" w:author="Kem Sereyboth" w:date="2023-07-11T10:59:00Z"/>
          <w:rFonts w:ascii="Khmer MEF1" w:hAnsi="Khmer MEF1" w:cs="Khmer MEF1"/>
          <w:spacing w:val="2"/>
          <w:sz w:val="24"/>
          <w:szCs w:val="24"/>
          <w:lang w:val="ca-ES"/>
        </w:rPr>
      </w:pPr>
      <w:ins w:id="20032" w:author="Kem Sereyboth" w:date="2023-07-11T10:59:00Z">
        <w:r w:rsidRPr="008C248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033" w:author="Sopheak Phorn" w:date="2023-08-03T08:5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យោងតាមអនុក្រឹត្យលេខ ១១៣ អនក្រ.បក ចុះថ្ងៃទី១៤ ខែកក្កដា ឆ្នាំ២០២១ ស្តីពី​ការរៀបចំ​និង</w:t>
        </w:r>
        <w:r w:rsidRPr="008C248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034" w:author="Sopheak Phorn" w:date="2023-08-03T08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035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ការ​ប្រព្រឹត្តទៅរបស់អង្គភាពក្រោមឱវាទ</w:t>
        </w:r>
        <w:r w:rsidRPr="00412193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20036" w:author="Sopheak Phorn" w:date="2023-08-04T11:2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អាជ្ញាធរសេវាហិរញ្ញវត្ថុ</w:t>
        </w:r>
        <w:r w:rsidRPr="00412193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20037" w:author="Sopheak Phorn" w:date="2023-08-04T11:25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មិនមែនធនាគារ អង្គភាពសវនកម្ម</w:t>
        </w:r>
        <w:r w:rsidRPr="00412193">
          <w:rPr>
            <w:rFonts w:ascii="Khmer MEF1" w:hAnsi="Khmer MEF1" w:cs="Khmer MEF1"/>
            <w:color w:val="000000" w:themeColor="text1"/>
            <w:spacing w:val="8"/>
            <w:sz w:val="24"/>
            <w:szCs w:val="24"/>
            <w:cs/>
            <w:rPrChange w:id="20038" w:author="Sopheak Phorn" w:date="2023-08-04T11:2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​ផ្ទៃក្នុង</w:t>
        </w:r>
      </w:ins>
      <w:ins w:id="20039" w:author="Kem Sereyboth" w:date="2023-07-19T14:25:00Z">
        <w:r w:rsidR="00CB0A95"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040" w:author="Sopheak Phorn" w:date="2023-08-04T11:26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នៃ </w:t>
        </w:r>
        <w:r w:rsidR="00CB0A95" w:rsidRPr="00412193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rPrChange w:id="20041" w:author="Sopheak Phorn" w:date="2023-08-04T11:26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អ.ស.ហ.</w:t>
        </w:r>
        <w:r w:rsidR="00CB0A95" w:rsidRPr="00412193">
          <w:rPr>
            <w:rFonts w:ascii="Khmer MEF1" w:hAnsi="Khmer MEF1" w:cs="Khmer MEF1"/>
            <w:b/>
            <w:bCs/>
            <w:color w:val="000000" w:themeColor="text1"/>
            <w:spacing w:val="6"/>
            <w:sz w:val="24"/>
            <w:szCs w:val="24"/>
            <w:cs/>
            <w:rPrChange w:id="20042" w:author="Sopheak Phorn" w:date="2023-08-04T11:26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20043" w:author="Kem Sereyboth" w:date="2023-07-11T10:59:00Z">
        <w:r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044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ត្រូវ​រៀបចំ</w:t>
        </w:r>
      </w:ins>
      <w:ins w:id="20045" w:author="Kem Sereyboth" w:date="2023-07-19T14:25:00Z">
        <w:r w:rsidR="00CB0A95"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046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</w:ins>
      <w:ins w:id="20047" w:author="Kem Sereyboth" w:date="2023-07-11T10:59:00Z">
        <w:r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048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​និង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049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ស្នើ</w:t>
        </w:r>
        <w:r w:rsidRPr="00412193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rPrChange w:id="20050" w:author="Sopheak Phorn" w:date="2023-08-04T11:26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ដាក់ឱ្យអនុវត្តនូវ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051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ផែនការ​អភិវឌ្ឍន៍​អង្គភាព​សវនកម្ម​ផ្ទៃក្នុងនៃ 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052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អ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rPrChange w:id="20053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054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ស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rPrChange w:id="20055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056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ហ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rPrChange w:id="20057" w:author="Sopheak Phorn" w:date="2023-08-03T08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 xml:space="preserve">. </w:t>
        </w:r>
        <w:r w:rsidRPr="008C2484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058" w:author="Sopheak Phorn" w:date="2023-08-03T08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រយៈពេល​ ៥ឆ្នាំ</w:t>
        </w:r>
        <w:r w:rsidRPr="008C248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059" w:author="Sopheak Phorn" w:date="2023-08-03T08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  <w:r w:rsidRPr="008C248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060" w:author="Sopheak Phorn" w:date="2023-08-03T08:5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(២០២១-២០២៥)​ និងផែនការផេ្សងទៀត ក៏ដូច​ជាយន្តការ និងគោលការណ៍នានា​ដើម្បីជាជំនួយ​ក្នុង​ការ</w:t>
        </w:r>
        <w:r w:rsidRPr="008C248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061" w:author="Sopheak Phorn" w:date="2023-08-03T08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Pr="008C248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062" w:author="Sopheak Phorn" w:date="2023-08-03T08:5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អនុវត្ត​ការងារសវនកម្ម។ ស្របតាមផែនការ​អភិវឌ្ឍន៍​អង្គភាព​សវនកម្ម​ផ្ទៃក្នុងនៃ 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063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អ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rPrChange w:id="20064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065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ស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rPrChange w:id="20066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>.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067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ហ</w:t>
        </w:r>
        <w:r w:rsidRPr="008C2484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rPrChange w:id="20068" w:author="Sopheak Phorn" w:date="2023-08-03T08:5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 xml:space="preserve">. </w:t>
        </w:r>
        <w:r w:rsidRPr="000943B3">
          <w:rPr>
            <w:rFonts w:ascii="Khmer MEF1" w:hAnsi="Khmer MEF1" w:cs="Khmer MEF1"/>
            <w:spacing w:val="-4"/>
            <w:sz w:val="24"/>
            <w:szCs w:val="24"/>
            <w:cs/>
            <w:rPrChange w:id="20069" w:author="Kem Sereyboth" w:date="2023-07-25T15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រយៈពេល​ ៥ឆ្នាំ</w:t>
        </w:r>
        <w:r w:rsidRPr="000943B3">
          <w:rPr>
            <w:rFonts w:ascii="Khmer MEF1" w:hAnsi="Khmer MEF1" w:cs="Khmer MEF1"/>
            <w:spacing w:val="-4"/>
            <w:sz w:val="24"/>
            <w:szCs w:val="24"/>
            <w:cs/>
            <w:rPrChange w:id="20070" w:author="Kem Sereyboth" w:date="2023-07-25T15:5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  <w:r w:rsidRPr="000943B3">
          <w:rPr>
            <w:rFonts w:ascii="Khmer MEF1" w:hAnsi="Khmer MEF1" w:cs="Khmer MEF1"/>
            <w:spacing w:val="-4"/>
            <w:sz w:val="24"/>
            <w:szCs w:val="24"/>
            <w:cs/>
            <w:rPrChange w:id="20071" w:author="Kem Sereyboth" w:date="2023-07-25T15:58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(២០២១-២០២៥) ​ផែនការ​សកម្មភាព​​បីឆ្នាំរំកិល​ ២០២៣-២០២៥ </w:t>
        </w:r>
      </w:ins>
      <w:ins w:id="20072" w:author="Kem Sereyboth" w:date="2023-07-19T14:27:00Z">
        <w:r w:rsidR="00CB0A95" w:rsidRPr="000943B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073" w:author="Kem Sereyboth" w:date="2023-07-25T15:58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និង</w:t>
        </w:r>
        <w:r w:rsidR="00CB0A95" w:rsidRPr="000943B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074" w:author="Kem Sereyboth" w:date="2023-07-25T15:58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>ផែនការយុទ្ធសាស្រ្ដ</w:t>
        </w:r>
        <w:r w:rsidR="00CB0A95" w:rsidRPr="000943B3">
          <w:rPr>
            <w:rFonts w:ascii="Khmer MEF1" w:hAnsi="Khmer MEF1" w:cs="Khmer MEF1"/>
            <w:sz w:val="24"/>
            <w:szCs w:val="24"/>
            <w:cs/>
            <w:lang w:val="ca-ES"/>
            <w:rPrChange w:id="20075" w:author="Kem Sereyboth" w:date="2023-07-25T15:59:00Z">
              <w:rPr>
                <w:rFonts w:ascii="Khmer MEF1" w:hAnsi="Khmer MEF1" w:cs="Khmer MEF1"/>
                <w:color w:val="FF0000"/>
                <w:spacing w:val="-4"/>
                <w:cs/>
                <w:lang w:val="ca-ES"/>
              </w:rPr>
            </w:rPrChange>
          </w:rPr>
          <w:t>សវនកម្ម</w:t>
        </w:r>
        <w:r w:rsidR="00CB0A95" w:rsidRPr="000943B3">
          <w:rPr>
            <w:rFonts w:ascii="Khmer MEF1" w:hAnsi="Khmer MEF1" w:cs="Khmer MEF1"/>
            <w:sz w:val="24"/>
            <w:szCs w:val="24"/>
            <w:lang w:val="ca-ES"/>
            <w:rPrChange w:id="20076" w:author="Kem Sereyboth" w:date="2023-07-25T15:59:00Z">
              <w:rPr>
                <w:rFonts w:ascii="Khmer MEF1" w:hAnsi="Khmer MEF1" w:cs="Khmer MEF1"/>
                <w:color w:val="FF0000"/>
                <w:spacing w:val="-6"/>
                <w:lang w:val="ca-ES"/>
              </w:rPr>
            </w:rPrChange>
          </w:rPr>
          <w:t xml:space="preserve"> </w:t>
        </w:r>
        <w:r w:rsidR="00CB0A95" w:rsidRPr="000943B3">
          <w:rPr>
            <w:rFonts w:ascii="Khmer MEF1" w:hAnsi="Khmer MEF1" w:cs="Khmer MEF1"/>
            <w:sz w:val="24"/>
            <w:szCs w:val="24"/>
            <w:cs/>
            <w:lang w:val="ca-ES"/>
            <w:rPrChange w:id="20077" w:author="Kem Sereyboth" w:date="2023-07-25T15:59:00Z">
              <w:rPr>
                <w:rFonts w:ascii="Khmer MEF1" w:hAnsi="Khmer MEF1" w:cs="Khmer MEF1"/>
                <w:color w:val="FF0000"/>
                <w:spacing w:val="-6"/>
                <w:cs/>
                <w:lang w:val="ca-ES"/>
              </w:rPr>
            </w:rPrChange>
          </w:rPr>
          <w:t>២០២៣-២០២៥</w:t>
        </w:r>
        <w:r w:rsidR="00CB0A95" w:rsidRPr="000943B3">
          <w:rPr>
            <w:rFonts w:ascii="Khmer MEF1" w:hAnsi="Khmer MEF1" w:cs="Khmer MEF1"/>
            <w:sz w:val="24"/>
            <w:szCs w:val="24"/>
            <w:cs/>
            <w:lang w:val="ca-ES"/>
            <w:rPrChange w:id="20078" w:author="Kem Sereyboth" w:date="2023-07-25T15:59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079" w:author="Kem Sereyboth" w:date="2023-07-11T10:59:00Z">
        <w:r w:rsidRPr="000943B3">
          <w:rPr>
            <w:rFonts w:ascii="Khmer MEF1" w:hAnsi="Khmer MEF1" w:cs="Khmer MEF1"/>
            <w:sz w:val="24"/>
            <w:szCs w:val="24"/>
            <w:cs/>
            <w:rPrChange w:id="20080" w:author="Kem Sereyboth" w:date="2023-07-25T15:5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របស់អង្គភាពសវនកម្មផ្ទៃក្នុង</w:t>
        </w:r>
        <w:r w:rsidRPr="000943B3">
          <w:rPr>
            <w:rFonts w:ascii="Khmer MEF1" w:hAnsi="Khmer MEF1" w:cs="Khmer MEF1"/>
            <w:sz w:val="24"/>
            <w:szCs w:val="24"/>
            <w:cs/>
          </w:rPr>
          <w:t>​</w:t>
        </w:r>
        <w:r w:rsidRPr="000943B3">
          <w:rPr>
            <w:rFonts w:ascii="Khmer MEF1" w:hAnsi="Khmer MEF1" w:cs="Khmer MEF1"/>
            <w:sz w:val="24"/>
            <w:szCs w:val="24"/>
            <w:cs/>
            <w:rPrChange w:id="20081" w:author="Kem Sereyboth" w:date="2023-07-25T15:5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បានកំណត់​យ៉ាងច្បាស់ថា​អង្គភាពសវនកម្មផ្ទៃ</w:t>
        </w:r>
      </w:ins>
      <w:ins w:id="20082" w:author="Kem Sereyboth" w:date="2023-07-19T14:28:00Z">
        <w:r w:rsidR="002E0F8C" w:rsidRPr="000943B3">
          <w:rPr>
            <w:rFonts w:ascii="Khmer MEF1" w:hAnsi="Khmer MEF1" w:cs="Khmer MEF1"/>
            <w:sz w:val="24"/>
            <w:szCs w:val="24"/>
            <w:cs/>
            <w:rPrChange w:id="20083" w:author="Kem Sereyboth" w:date="2023-07-25T15:5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នៃ </w:t>
        </w:r>
        <w:r w:rsidR="002E0F8C" w:rsidRPr="0041219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0084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អ.ស.ហ.</w:t>
        </w:r>
        <w:r w:rsidR="002E0F8C" w:rsidRPr="00412193">
          <w:rPr>
            <w:rFonts w:ascii="Khmer MEF1" w:hAnsi="Khmer MEF1" w:cs="Khmer MEF1"/>
            <w:spacing w:val="4"/>
            <w:sz w:val="24"/>
            <w:szCs w:val="24"/>
            <w:cs/>
            <w:rPrChange w:id="20085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20086" w:author="Kem Sereyboth" w:date="2023-07-11T10:59:00Z">
        <w:r w:rsidRPr="00412193">
          <w:rPr>
            <w:rFonts w:ascii="Khmer MEF1" w:hAnsi="Khmer MEF1" w:cs="Khmer MEF1"/>
            <w:spacing w:val="4"/>
            <w:sz w:val="24"/>
            <w:szCs w:val="24"/>
            <w:cs/>
            <w:rPrChange w:id="20087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ក្នុងនឹងធ្វើ</w:t>
        </w:r>
      </w:ins>
      <w:ins w:id="20088" w:author="Kem Sereyboth" w:date="2023-07-20T09:42:00Z">
        <w:r w:rsidR="009636A8" w:rsidRPr="00412193">
          <w:rPr>
            <w:rFonts w:ascii="Khmer MEF1" w:hAnsi="Khmer MEF1" w:cs="Khmer MEF1"/>
            <w:spacing w:val="2"/>
            <w:sz w:val="24"/>
            <w:szCs w:val="24"/>
            <w:cs/>
            <w:rPrChange w:id="20089" w:author="Sopheak Phorn" w:date="2023-08-04T11:27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សវនកម្មអនុលោមភាព និង</w:t>
        </w:r>
      </w:ins>
      <w:ins w:id="20090" w:author="Kem Sereyboth" w:date="2023-07-11T10:59:00Z">
        <w:r w:rsidRPr="00412193">
          <w:rPr>
            <w:rFonts w:ascii="Khmer MEF1" w:hAnsi="Khmer MEF1" w:cs="Khmer MEF1"/>
            <w:spacing w:val="2"/>
            <w:sz w:val="24"/>
            <w:szCs w:val="24"/>
            <w:cs/>
            <w:rPrChange w:id="20091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សវនកម្ម​សមិទ្ធកម្មនៅតាមបណ្តា</w:t>
        </w:r>
        <w:r w:rsidRPr="00412193">
          <w:rPr>
            <w:rFonts w:ascii="Khmer MEF1" w:hAnsi="Khmer MEF1" w:cs="Khmer MEF1"/>
            <w:spacing w:val="4"/>
            <w:sz w:val="24"/>
            <w:szCs w:val="24"/>
            <w:cs/>
            <w:rPrChange w:id="20092" w:author="Sopheak Phorn" w:date="2023-08-04T11:27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អង្គភាពក្រោមឱវាទ</w:t>
        </w:r>
        <w:r w:rsidRPr="00412193">
          <w:rPr>
            <w:rFonts w:ascii="Khmer MEF1" w:hAnsi="Khmer MEF1" w:cs="Khmer MEF1"/>
            <w:spacing w:val="4"/>
            <w:sz w:val="24"/>
            <w:szCs w:val="24"/>
            <w:cs/>
            <w:rPrChange w:id="20093" w:author="Sopheak Phorn" w:date="2023-08-04T11:27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នៅ</w:t>
        </w:r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094" w:author="Sopheak Phorn" w:date="2023-08-04T11:28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ឆ្នាំ</w:t>
        </w:r>
      </w:ins>
      <w:ins w:id="20095" w:author="Kem Sereyboth" w:date="2023-07-11T13:43:00Z">
        <w:r w:rsidR="00933292" w:rsidRPr="00412193">
          <w:rPr>
            <w:rFonts w:ascii="Khmer MEF1" w:hAnsi="Khmer MEF1" w:cs="Khmer MEF1"/>
            <w:spacing w:val="-2"/>
            <w:sz w:val="24"/>
            <w:szCs w:val="24"/>
            <w:cs/>
            <w:rPrChange w:id="20096" w:author="Sopheak Phorn" w:date="2023-08-04T11:2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 xml:space="preserve">២០២៣ </w:t>
        </w:r>
      </w:ins>
      <w:ins w:id="20097" w:author="Kem Sereyboth" w:date="2023-07-11T10:59:00Z"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098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ដែលក្នុងនោះ ក៏បាន​ចង្អុល</w:t>
        </w:r>
        <w:r w:rsidRPr="00412193">
          <w:rPr>
            <w:rFonts w:ascii="Khmer MEF1" w:hAnsi="Khmer MEF1" w:cs="Khmer MEF1"/>
            <w:spacing w:val="-2"/>
            <w:sz w:val="24"/>
            <w:szCs w:val="24"/>
            <w:rPrChange w:id="20099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>​​</w:t>
        </w:r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100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បង្ហាញឱ្យបង្កើតឡើង​នូវគោលការណ៍​</w:t>
        </w:r>
        <w:r w:rsidRPr="00412193">
          <w:rPr>
            <w:rFonts w:ascii="Khmer MEF1" w:hAnsi="Khmer MEF1" w:cs="Khmer MEF1"/>
            <w:spacing w:val="-2"/>
            <w:sz w:val="24"/>
            <w:szCs w:val="24"/>
            <w:rPrChange w:id="20101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>​​</w:t>
        </w:r>
        <w:r w:rsidRPr="00412193">
          <w:rPr>
            <w:rFonts w:ascii="Khmer MEF1" w:hAnsi="Khmer MEF1" w:cs="Khmer MEF1"/>
            <w:spacing w:val="-2"/>
            <w:sz w:val="24"/>
            <w:szCs w:val="24"/>
            <w:cs/>
            <w:rPrChange w:id="20102" w:author="Sopheak Phorn" w:date="2023-08-04T11:2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​ណែនាំ និងសេចក្តីណែនាំ​ស្ដីពី</w:t>
        </w:r>
        <w:r w:rsidRPr="00412193">
          <w:rPr>
            <w:rFonts w:ascii="Khmer MEF1" w:hAnsi="Khmer MEF1" w:cs="Khmer MEF1"/>
            <w:spacing w:val="-10"/>
            <w:sz w:val="24"/>
            <w:szCs w:val="24"/>
            <w:cs/>
            <w:rPrChange w:id="20103" w:author="Sopheak Phorn" w:date="2023-08-04T11:27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យន្តការ​</w:t>
        </w:r>
        <w:r w:rsidRPr="0081335F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និងនីតិវិធី​សម្រាប់​ជាជំនួយ​ដល់​សវនករ និង</w:t>
        </w:r>
      </w:ins>
      <w:ins w:id="20104" w:author="Kem Sereyboth" w:date="2023-07-11T13:43:00Z">
        <w:r w:rsidR="00933292" w:rsidRPr="0081335F">
          <w:rPr>
            <w:rFonts w:ascii="Khmer MEF1" w:hAnsi="Khmer MEF1" w:cs="Khmer MEF1"/>
            <w:spacing w:val="-4"/>
            <w:sz w:val="24"/>
            <w:szCs w:val="24"/>
            <w:cs/>
            <w:rPrChange w:id="20105" w:author="Sopheak Phorn" w:date="2023-08-03T14:2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20106" w:author="Kem Sereyboth" w:date="2023-07-11T13:44:00Z">
        <w:r w:rsidR="00933292" w:rsidRPr="0081335F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0107" w:author="Sopheak Phorn" w:date="2023-08-03T14:2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20108" w:author="Sopheak Phorn" w:date="2023-07-28T15:09:00Z">
        <w:r w:rsidR="00A72020" w:rsidRPr="0081335F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>គ</w:t>
        </w:r>
      </w:ins>
      <w:ins w:id="20109" w:author="Kem Sereyboth" w:date="2023-07-11T13:44:00Z">
        <w:del w:id="20110" w:author="Sopheak Phorn" w:date="2023-07-28T15:09:00Z">
          <w:r w:rsidR="00933292" w:rsidRPr="0081335F" w:rsidDel="00A7202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0111" w:author="Sopheak Phorn" w:date="2023-08-03T14:21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="00933292" w:rsidRPr="0081335F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0112" w:author="Sopheak Phorn" w:date="2023-08-03T14:21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.ស.</w:t>
        </w:r>
      </w:ins>
      <w:ins w:id="20113" w:author="Sopheak Phorn" w:date="2023-08-04T11:28:00Z">
        <w:r w:rsidR="00144D01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</w:ins>
      <w:ins w:id="20114" w:author="Kem Sereyboth" w:date="2023-07-11T10:59:00Z">
        <w:del w:id="20115" w:author="Sopheak Phorn" w:date="2023-08-04T11:28:00Z">
          <w:r w:rsidRPr="0081335F" w:rsidDel="00144D01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  <w:r w:rsidRPr="0081335F" w:rsidDel="00144D01">
            <w:rPr>
              <w:rFonts w:ascii="Khmer MEF1" w:hAnsi="Khmer MEF1" w:cs="Khmer MEF1"/>
              <w:spacing w:val="-4"/>
              <w:sz w:val="24"/>
              <w:szCs w:val="24"/>
              <w:lang w:val="ca-ES"/>
            </w:rPr>
            <w:delText xml:space="preserve"> </w:delText>
          </w:r>
        </w:del>
        <w:r w:rsidRPr="0081335F">
          <w:rPr>
            <w:rFonts w:ascii="Khmer MEF1" w:hAnsi="Khmer MEF1" w:cs="Khmer MEF1"/>
            <w:spacing w:val="-4"/>
            <w:sz w:val="24"/>
            <w:szCs w:val="24"/>
            <w:cs/>
          </w:rPr>
          <w:t>ក្នុងការអនុវត្តការងារ</w:t>
        </w:r>
      </w:ins>
      <w:ins w:id="20116" w:author="Kem Sereyboth" w:date="2023-07-20T09:42:00Z">
        <w:r w:rsidR="009636A8" w:rsidRPr="0081335F">
          <w:rPr>
            <w:rFonts w:ascii="Khmer MEF1" w:hAnsi="Khmer MEF1" w:cs="Khmer MEF1"/>
            <w:spacing w:val="-4"/>
            <w:sz w:val="24"/>
            <w:szCs w:val="24"/>
            <w:cs/>
            <w:rPrChange w:id="20117" w:author="Sopheak Phorn" w:date="2023-08-03T14:21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សវនកម្មអនុលោមភាព និង</w:t>
        </w:r>
      </w:ins>
      <w:ins w:id="20118" w:author="Kem Sereyboth" w:date="2023-07-11T10:59:00Z"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សវនកម្មសមិទ្ធកម្មប្រកបដោយប្រសិទ្ធភាព ស័ក្តិ​សិទ្ធភាព និង</w:t>
        </w:r>
        <w:r w:rsidRPr="006E6058">
          <w:rPr>
            <w:rFonts w:ascii="Khmer MEF1" w:hAnsi="Khmer MEF1" w:cs="Khmer MEF1"/>
            <w:spacing w:val="2"/>
            <w:sz w:val="24"/>
            <w:szCs w:val="24"/>
            <w:lang w:val="ca-ES"/>
            <w:rPrChange w:id="20119" w:author="Sopheak Phorn" w:date="2023-07-28T09:16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>​​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ភាពសន្សំ​សំចៃ។</w:t>
        </w:r>
      </w:ins>
    </w:p>
    <w:p w14:paraId="500693BC" w14:textId="7C96A316" w:rsidR="00FD7EBC" w:rsidRPr="008C2484" w:rsidDel="005C3437" w:rsidRDefault="00524C8F">
      <w:pPr>
        <w:spacing w:after="0" w:line="226" w:lineRule="auto"/>
        <w:ind w:firstLine="720"/>
        <w:jc w:val="both"/>
        <w:rPr>
          <w:ins w:id="20120" w:author="LENOVO" w:date="2022-10-02T09:50:00Z"/>
          <w:del w:id="20121" w:author="Kem Sereyboth" w:date="2023-06-20T14:39:00Z"/>
          <w:rFonts w:ascii="Khmer MEF1" w:hAnsi="Khmer MEF1" w:cs="Khmer MEF1"/>
          <w:sz w:val="24"/>
          <w:szCs w:val="24"/>
          <w:lang w:val="ca-ES"/>
          <w:rPrChange w:id="20122" w:author="Sopheak Phorn" w:date="2023-08-03T08:56:00Z">
            <w:rPr>
              <w:ins w:id="20123" w:author="LENOVO" w:date="2022-10-02T09:50:00Z"/>
              <w:del w:id="20124" w:author="Kem Sereyboth" w:date="2023-06-20T14:39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0125" w:author="Sopheak Phorn" w:date="2023-08-25T16:18:00Z">
          <w:pPr>
            <w:spacing w:after="0" w:line="228" w:lineRule="auto"/>
            <w:ind w:firstLine="720"/>
            <w:jc w:val="both"/>
          </w:pPr>
        </w:pPrChange>
      </w:pPr>
      <w:ins w:id="20126" w:author="Kem Sereyboth" w:date="2023-07-19T14:42:00Z">
        <w:r w:rsidRPr="00E3357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127" w:author="Kem Sereyboth" w:date="2023-07-19T16:59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អនុលោមតាម</w:t>
        </w:r>
      </w:ins>
      <w:ins w:id="20128" w:author="Kem Sereyboth" w:date="2023-07-19T14:43:00Z"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ប្រកាសលេខ ០៣៥ អ.ស.ហ. ប្រក ចុះថ្ងៃទី៤ ខែសីហា ឆ្នាំ២០២២ ស្តីពីការ​ដាក់​ឱ្យ​</w:t>
        </w:r>
        <w:r w:rsidRPr="00F55550">
          <w:rPr>
            <w:rFonts w:ascii="Khmer MEF1" w:hAnsi="Khmer MEF1" w:cs="Khmer MEF1"/>
            <w:spacing w:val="-14"/>
            <w:sz w:val="24"/>
            <w:szCs w:val="24"/>
            <w:cs/>
            <w:lang w:val="ca-ES"/>
          </w:rPr>
          <w:t>អនុវត្ត​នូវ</w:t>
        </w:r>
        <w:r w:rsidRPr="00F55550">
          <w:rPr>
            <w:rFonts w:ascii="Khmer MEF1" w:hAnsi="Khmer MEF1" w:cs="Khmer MEF1"/>
            <w:spacing w:val="-14"/>
            <w:sz w:val="24"/>
            <w:szCs w:val="24"/>
            <w:cs/>
          </w:rPr>
          <w:t>គោលការណ៍ណែនាំស្ដីពី​</w:t>
        </w:r>
        <w:r w:rsidRPr="008C2484">
          <w:rPr>
            <w:rFonts w:ascii="Khmer MEF1" w:hAnsi="Khmer MEF1" w:cs="Khmer MEF1"/>
            <w:spacing w:val="-14"/>
            <w:sz w:val="24"/>
            <w:szCs w:val="24"/>
            <w:cs/>
          </w:rPr>
          <w:t>សវនកម្មអនុលោមភាពរបស់​អង្គភាពសវនកម្មផ្ទៃក្នុង​នៃអាជ្ញាធរ​សេវា​ហិរញ្ញវត្ថុ</w:t>
        </w:r>
        <w:r w:rsidRPr="008C2484">
          <w:rPr>
            <w:rFonts w:ascii="Khmer MEF1" w:hAnsi="Khmer MEF1" w:cs="Khmer MEF1"/>
            <w:spacing w:val="-12"/>
            <w:sz w:val="24"/>
            <w:szCs w:val="24"/>
            <w:cs/>
          </w:rPr>
          <w:t>​</w:t>
        </w:r>
        <w:r w:rsidRPr="008C2484">
          <w:rPr>
            <w:rFonts w:ascii="Khmer MEF1" w:hAnsi="Khmer MEF1" w:cs="Khmer MEF1"/>
            <w:sz w:val="24"/>
            <w:szCs w:val="24"/>
          </w:rPr>
          <w:t>​​</w:t>
        </w:r>
        <w:r w:rsidRPr="008C2484">
          <w:rPr>
            <w:rFonts w:ascii="Khmer MEF1" w:hAnsi="Khmer MEF1" w:cs="Khmer MEF1"/>
            <w:spacing w:val="2"/>
            <w:sz w:val="24"/>
            <w:szCs w:val="24"/>
            <w:cs/>
          </w:rPr>
          <w:t>មិនមែនធនាគារ</w:t>
        </w:r>
      </w:ins>
      <w:ins w:id="20129" w:author="LENOVO" w:date="2022-10-02T09:50:00Z">
        <w:del w:id="20130" w:author="Kem Sereyboth" w:date="2023-06-20T14:39:00Z"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131" w:author="Sopheak Phorn" w:date="2023-08-03T08:56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យោងតាមអនុក្រឹត្យលេខ ១១៣ អនក្រ.បក ចុះថ្ងៃទី១៤ ខែកក្កដា ឆ្នាំ២០២១ ស្តីពី​ការរៀបចំ​ និង</w:delText>
          </w:r>
          <w:r w:rsidR="00FD7EBC" w:rsidRPr="008C2484" w:rsidDel="005C3437">
            <w:rPr>
              <w:rFonts w:ascii="Khmer MEF1" w:hAnsi="Khmer MEF1" w:cs="Khmer MEF1"/>
              <w:sz w:val="24"/>
              <w:szCs w:val="24"/>
              <w:cs/>
              <w:rPrChange w:id="20132" w:author="Sopheak Phorn" w:date="2023-08-03T08:56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​</w:delText>
          </w:r>
          <w:r w:rsidR="00FD7EBC" w:rsidRPr="008C248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20133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ការ​ប្រព្រឹត្តទៅរបស់អង្គភាពក្រោមឱវាទអាជ្ញាធរសេវាហិរញ្ញវត្ថុមិនមែនធនាគារ អង្គភាពសវនកម្ម​ផ្ទៃក្នុងត្រូវ</w:delText>
          </w:r>
          <w:r w:rsidR="00FD7EBC" w:rsidRPr="008C2484" w:rsidDel="005C3437">
            <w:rPr>
              <w:rFonts w:ascii="Khmer MEF1" w:hAnsi="Khmer MEF1" w:cs="Khmer MEF1"/>
              <w:sz w:val="24"/>
              <w:szCs w:val="24"/>
              <w:cs/>
              <w:rPrChange w:id="20134" w:author="Sopheak Phorn" w:date="2023-08-03T08:56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​</w:delText>
          </w:r>
          <w:r w:rsidR="00FD7EBC" w:rsidRPr="008C248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0135" w:author="Sopheak Phorn" w:date="2023-08-03T08:56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រៀបចំ​និងស្នើដាក់ឱ្យអនុវត្តនូវផែនការ​អភិវឌ្ឍ​</w:delText>
          </w:r>
        </w:del>
      </w:ins>
      <w:ins w:id="20136" w:author="User" w:date="2022-10-05T18:49:00Z">
        <w:del w:id="20137" w:author="Kem Sereyboth" w:date="2023-06-20T14:39:00Z">
          <w:r w:rsidR="0022385E" w:rsidRPr="008C248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0138" w:author="Sopheak Phorn" w:date="2023-08-03T08:56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ន៍</w:delText>
          </w:r>
        </w:del>
      </w:ins>
      <w:ins w:id="20139" w:author="LENOVO" w:date="2022-10-02T09:50:00Z">
        <w:del w:id="20140" w:author="Kem Sereyboth" w:date="2023-06-20T14:39:00Z">
          <w:r w:rsidR="00FD7EBC" w:rsidRPr="008C248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0141" w:author="Sopheak Phorn" w:date="2023-08-03T08:56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អង្គភាព​សវនកម្ម​ផ្ទៃក្នុងរយៈពេល​ ៥ឆ្នាំ (២០២១-២០២៥)​ និង</w:delText>
          </w:r>
          <w:r w:rsidR="00FD7EBC" w:rsidRPr="008C248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20142" w:author="Sopheak Phorn" w:date="2023-08-03T08:56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ផែនការផេ្សងទៀត ក៏ដូច​ជាយន្តការ និងគោលការណ៍នានា​ដើម្បីជាជំនួយ​ក្នុង​ការ​អនុវត្ត​ការងារសវនកម្ម។</w:delText>
          </w:r>
          <w:r w:rsidR="00FD7EBC" w:rsidRPr="008C248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143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 xml:space="preserve"> </w:delText>
          </w:r>
          <w:r w:rsidR="00FD7EBC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144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ស្របតាមផែនការ​អភិវឌ្ឍ​</w:delText>
          </w:r>
        </w:del>
      </w:ins>
      <w:ins w:id="20145" w:author="User" w:date="2022-10-05T18:49:00Z">
        <w:del w:id="20146" w:author="Kem Sereyboth" w:date="2023-06-20T14:39:00Z">
          <w:r w:rsidR="0022385E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147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ន៍</w:delText>
          </w:r>
        </w:del>
      </w:ins>
      <w:ins w:id="20148" w:author="LENOVO" w:date="2022-10-02T09:50:00Z">
        <w:del w:id="20149" w:author="Kem Sereyboth" w:date="2023-06-20T14:39:00Z">
          <w:r w:rsidR="00FD7EBC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150" w:author="Sopheak Phorn" w:date="2023-08-03T08:56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អង្គភាព​សវនកម្ម​ផ្ទៃក្នុងរយៈពេល​ ៥ឆ្នាំ (២០២១-២០២៥) និង​ផែនការ​សកម្មភាព</w:delText>
          </w:r>
          <w:r w:rsidR="00FD7EBC" w:rsidRPr="008C2484" w:rsidDel="005C3437">
            <w:rPr>
              <w:rFonts w:ascii="Khmer MEF1" w:hAnsi="Khmer MEF1" w:cs="Khmer MEF1"/>
              <w:sz w:val="24"/>
              <w:szCs w:val="24"/>
              <w:rPrChange w:id="20151" w:author="Sopheak Phorn" w:date="2023-08-03T08:56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0152" w:author="Sopheak Phorn" w:date="2023-08-03T08:56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បីឆ្នាំរំកិល​ (២០២២-២០២៤) របស់អង្គភាពសវនកម្មផ្ទៃក្នុង​បានកំណត់​យ៉ាងច្បាស់ថា​អង្គភាពសវនកម្មផ្ទៃក្នុង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153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នឹងធ្វើសវនកម្ម​អនុលោមភាព​សម្រាប់ការិយបរិច្ឆេទឆ្នាំ២០២២ ដែលក្នុងនោះ ក៏បាន​ចង្អុល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rPrChange w:id="20154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155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បង្ហាញ</w:delText>
          </w:r>
          <w:r w:rsidR="00FD7EBC" w:rsidRPr="008C248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20156" w:author="Sopheak Phorn" w:date="2023-08-03T08:56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ឱ្យបង្កើត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157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ឡើង​នូវគោលការណ៍​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rPrChange w:id="20158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159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​ណែនាំ និងសេចក្តីណែនាំ​ស្ដីពីយន្តការ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rPrChange w:id="20160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 xml:space="preserve">​ </w:delText>
          </w:r>
          <w:r w:rsidR="00FD7EBC" w:rsidRPr="008C248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0161" w:author="Sopheak Phorn" w:date="2023-08-03T08:56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និងនីតិវិធី​សម្រាប់​ជាជំនួយ​ដល់​សវនករ និង</w:delText>
          </w:r>
          <w:r w:rsidR="00FD7EBC" w:rsidRPr="008C2484" w:rsidDel="005C3437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20162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cs/>
                </w:rPr>
              </w:rPrChange>
            </w:rPr>
            <w:delText>សវនដ្ឋាន</w:delText>
          </w:r>
        </w:del>
      </w:ins>
      <w:ins w:id="20163" w:author="User" w:date="2022-10-09T08:44:00Z">
        <w:del w:id="20164" w:author="Kem Sereyboth" w:date="2023-06-20T14:39:00Z">
          <w:r w:rsidR="000A3A80" w:rsidRPr="008C2484" w:rsidDel="005C3437">
            <w:rPr>
              <w:rFonts w:ascii="Khmer MEF1" w:hAnsi="Khmer MEF1" w:cs="Khmer MEF1"/>
              <w:b/>
              <w:bCs/>
              <w:spacing w:val="-16"/>
              <w:sz w:val="24"/>
              <w:szCs w:val="24"/>
              <w:cs/>
              <w:rPrChange w:id="20165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0A3A80" w:rsidRPr="008C2484" w:rsidDel="005C3437">
            <w:rPr>
              <w:rFonts w:ascii="Khmer MEF1" w:hAnsi="Khmer MEF1" w:cs="Khmer MEF1"/>
              <w:spacing w:val="-16"/>
              <w:sz w:val="24"/>
              <w:szCs w:val="24"/>
              <w:cs/>
              <w:rPrChange w:id="20166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0167" w:author="LENOVO" w:date="2022-10-02T09:50:00Z">
        <w:del w:id="20168" w:author="Kem Sereyboth" w:date="2023-06-20T14:39:00Z">
          <w:r w:rsidR="00FD7EBC" w:rsidRPr="008C2484" w:rsidDel="005C3437">
            <w:rPr>
              <w:rFonts w:ascii="Khmer MEF1" w:hAnsi="Khmer MEF1" w:cs="Khmer MEF1"/>
              <w:spacing w:val="-16"/>
              <w:sz w:val="24"/>
              <w:szCs w:val="24"/>
              <w:cs/>
              <w:rPrChange w:id="20169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cs/>
                </w:rPr>
              </w:rPrChange>
            </w:rPr>
            <w:delText>ក្នុងការអនុវត្តការងារសវនកម្មអនុលោមភាពប្រកបដោយប្រសិទ្ធភាព ស័ក្តិ​សិទ្ធភាព និង</w:delText>
          </w:r>
          <w:r w:rsidR="00FD7EBC" w:rsidRPr="008C2484" w:rsidDel="005C3437">
            <w:rPr>
              <w:rFonts w:ascii="Khmer MEF1" w:hAnsi="Khmer MEF1" w:cs="Khmer MEF1"/>
              <w:spacing w:val="-16"/>
              <w:sz w:val="24"/>
              <w:szCs w:val="24"/>
              <w:rPrChange w:id="20170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</w:rPr>
              </w:rPrChange>
            </w:rPr>
            <w:delText>​​</w:delText>
          </w:r>
          <w:r w:rsidR="00FD7EBC" w:rsidRPr="008C2484" w:rsidDel="005C3437">
            <w:rPr>
              <w:rFonts w:ascii="Khmer MEF1" w:hAnsi="Khmer MEF1" w:cs="Khmer MEF1"/>
              <w:spacing w:val="-16"/>
              <w:sz w:val="24"/>
              <w:szCs w:val="24"/>
              <w:cs/>
              <w:rPrChange w:id="20171" w:author="Sopheak Phorn" w:date="2023-08-03T08:56:00Z">
                <w:rPr>
                  <w:rFonts w:ascii="Khmer MEF1" w:hAnsi="Khmer MEF1" w:cs="Khmer MEF1"/>
                  <w:spacing w:val="-16"/>
                  <w:sz w:val="16"/>
                  <w:szCs w:val="24"/>
                  <w:cs/>
                </w:rPr>
              </w:rPrChange>
            </w:rPr>
            <w:delText>ភាពសន្សំសំចៃ។</w:delText>
          </w:r>
        </w:del>
      </w:ins>
    </w:p>
    <w:p w14:paraId="3533B2C6" w14:textId="77777777" w:rsidR="005402A1" w:rsidRDefault="00524C8F" w:rsidP="00ED148B">
      <w:pPr>
        <w:spacing w:after="0" w:line="226" w:lineRule="auto"/>
        <w:ind w:firstLine="720"/>
        <w:jc w:val="both"/>
        <w:rPr>
          <w:ins w:id="20172" w:author="Kem Sereyboth" w:date="2023-07-25T16:02:00Z"/>
          <w:rFonts w:ascii="Khmer MEF1" w:hAnsi="Khmer MEF1" w:cs="Khmer MEF1"/>
          <w:sz w:val="24"/>
          <w:szCs w:val="24"/>
          <w:lang w:val="ca-ES"/>
        </w:rPr>
      </w:pPr>
      <w:ins w:id="20173" w:author="Kem Sereyboth" w:date="2023-07-19T14:43:00Z">
        <w:r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174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 xml:space="preserve"> និង</w:t>
        </w:r>
      </w:ins>
      <w:ins w:id="20175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ប្រកាសលេខ</w:t>
        </w:r>
      </w:ins>
      <w:ins w:id="20176" w:author="Kem Sereyboth" w:date="2023-07-11T13:46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</w:t>
        </w:r>
      </w:ins>
      <w:ins w:id="20177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០</w:t>
        </w:r>
      </w:ins>
      <w:ins w:id="20178" w:author="Kem Sereyboth" w:date="2023-07-11T13:46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១៥</w:t>
        </w:r>
      </w:ins>
      <w:ins w:id="20179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អ.ស.ហ. ប្រក ចុះថ្ងៃទី</w:t>
        </w:r>
      </w:ins>
      <w:ins w:id="20180" w:author="Kem Sereyboth" w:date="2023-07-11T13:47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181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២៨</w:t>
        </w:r>
      </w:ins>
      <w:ins w:id="20182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ខែ</w:t>
        </w:r>
      </w:ins>
      <w:ins w:id="20183" w:author="Kem Sereyboth" w:date="2023-07-11T13:47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184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មីនា</w:t>
        </w:r>
      </w:ins>
      <w:ins w:id="20185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ឆ្នាំ</w:t>
        </w:r>
      </w:ins>
      <w:ins w:id="20186" w:author="Kem Sereyboth" w:date="2023-07-11T13:47:00Z">
        <w:r w:rsidR="00933292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20187" w:author="Sopheak Phorn" w:date="2023-08-03T08:56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20188" w:author="Kem Sereyboth" w:date="2023-07-11T11:01:00Z">
        <w:r w:rsidR="005E03A9" w:rsidRPr="008C2484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 ស្តី</w:t>
        </w:r>
        <w:r w:rsidR="005E03A9" w:rsidRPr="00F55550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ពីការ​ដាក់​ឱ្យ​អនុវត្ត​</w:t>
        </w:r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189" w:author="Kem Sereyboth" w:date="2023-07-19T16:59:00Z">
              <w:rPr>
                <w:rFonts w:ascii="Khmer MEF1" w:hAnsi="Khmer MEF1" w:cs="Khmer MEF1"/>
                <w:spacing w:val="-16"/>
                <w:sz w:val="24"/>
                <w:szCs w:val="24"/>
                <w:cs/>
                <w:lang w:val="ca-ES"/>
              </w:rPr>
            </w:rPrChange>
          </w:rPr>
          <w:t>នូវ</w:t>
        </w:r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rPrChange w:id="20190" w:author="Kem Sereyboth" w:date="2023-07-19T16:59:00Z">
              <w:rPr>
                <w:rFonts w:ascii="Khmer MEF1" w:hAnsi="Khmer MEF1" w:cs="Khmer MEF1"/>
                <w:spacing w:val="-16"/>
                <w:sz w:val="24"/>
                <w:szCs w:val="24"/>
                <w:cs/>
              </w:rPr>
            </w:rPrChange>
          </w:rPr>
          <w:t>គោលការណ៍</w:t>
        </w:r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rPrChange w:id="20191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ណែនាំស្ដីពី​សវនកម្មសមិទ្ធកម្មរបស់អង្គភាពសវនកម្មផ្ទៃក្នុងនៃអាជ្ញាធរសេវាហិរញ្ញវត្ថុមិនមែ</w:t>
        </w:r>
      </w:ins>
      <w:ins w:id="20192" w:author="Kem Sereyboth" w:date="2023-07-11T13:47:00Z">
        <w:r w:rsidR="00933292" w:rsidRPr="00E33574">
          <w:rPr>
            <w:rFonts w:ascii="Khmer MEF1" w:hAnsi="Khmer MEF1" w:cs="Khmer MEF1"/>
            <w:spacing w:val="-8"/>
            <w:sz w:val="24"/>
            <w:szCs w:val="24"/>
            <w:cs/>
            <w:rPrChange w:id="20193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20194" w:author="Kem Sereyboth" w:date="2023-07-11T11:01:00Z">
        <w:r w:rsidR="005E03A9" w:rsidRPr="00E33574">
          <w:rPr>
            <w:rFonts w:ascii="Khmer MEF1" w:hAnsi="Khmer MEF1" w:cs="Khmer MEF1"/>
            <w:spacing w:val="-8"/>
            <w:sz w:val="24"/>
            <w:szCs w:val="24"/>
            <w:cs/>
            <w:rPrChange w:id="20195" w:author="Kem Sereyboth" w:date="2023-07-19T16:5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ន</w:t>
        </w:r>
      </w:ins>
      <w:ins w:id="20196" w:author="Kem Sereyboth" w:date="2023-07-11T13:47:00Z">
        <w:r w:rsidR="00933292" w:rsidRPr="00E33574">
          <w:rPr>
            <w:rFonts w:ascii="Khmer MEF1" w:hAnsi="Khmer MEF1" w:cs="Khmer MEF1"/>
            <w:spacing w:val="-2"/>
            <w:sz w:val="24"/>
            <w:szCs w:val="24"/>
            <w:cs/>
            <w:rPrChange w:id="20197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</w:t>
        </w:r>
      </w:ins>
      <w:ins w:id="20198" w:author="Kem Sereyboth" w:date="2023-07-11T11:01:00Z"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199" w:author="Kem Sereyboth" w:date="2023-07-25T16:00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ធនាគារដែល</w:t>
        </w:r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200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>គោលការណ៍ណែនាំ</w:t>
        </w:r>
      </w:ins>
      <w:ins w:id="20201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rPrChange w:id="20202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</w:rPr>
            </w:rPrChange>
          </w:rPr>
          <w:t>ទាំង</w:t>
        </w:r>
      </w:ins>
      <w:ins w:id="20203" w:author="Kem Sereyboth" w:date="2023-07-19T14:52:00Z">
        <w:r w:rsidR="0003566A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204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</w:rPr>
            </w:rPrChange>
          </w:rPr>
          <w:t>ពីរ</w:t>
        </w:r>
      </w:ins>
      <w:ins w:id="20205" w:author="Kem Sereyboth" w:date="2023-07-11T11:01:00Z"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rPrChange w:id="20206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>នេះបានកំណត់​យ៉ាង</w:t>
        </w:r>
        <w:r w:rsidR="005E03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207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ច្បាស់នូវក្របខ័ណ្ឌ​នៃការធ្វើ</w:t>
        </w:r>
      </w:ins>
      <w:ins w:id="20208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209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សវកម្មអនុ</w:t>
        </w:r>
      </w:ins>
      <w:ins w:id="20210" w:author="Kem Sereyboth" w:date="2023-07-25T16:00:00Z">
        <w:r w:rsidR="006B48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211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212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213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លោ</w:t>
        </w:r>
      </w:ins>
      <w:ins w:id="20214" w:author="Kem Sereyboth" w:date="2023-07-25T16:00:00Z">
        <w:r w:rsidR="006B48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215" w:author="Kem Sereyboth" w:date="2023-07-25T16:00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216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217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មភា</w:t>
        </w:r>
      </w:ins>
      <w:ins w:id="20218" w:author="Kem Sereyboth" w:date="2023-07-25T16:00:00Z">
        <w:r w:rsidR="006B48A9"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219" w:author="Kem Sereyboth" w:date="2023-07-25T16:00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220" w:author="Kem Sereyboth" w:date="2023-07-19T14:44:00Z">
        <w:r w:rsidRPr="006B48A9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221" w:author="Kem Sereyboth" w:date="2023-07-25T16:00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ព</w:t>
        </w:r>
        <w:r w:rsidRPr="00E33574">
          <w:rPr>
            <w:rFonts w:ascii="Khmer MEF1" w:hAnsi="Khmer MEF1" w:cs="Khmer MEF1"/>
            <w:spacing w:val="5"/>
            <w:sz w:val="24"/>
            <w:szCs w:val="24"/>
            <w:cs/>
            <w:lang w:val="ca-ES"/>
            <w:rPrChange w:id="20222" w:author="Kem Sereyboth" w:date="2023-07-19T16:59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5402A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223" w:author="Kem Sereyboth" w:date="2023-07-25T16:01:00Z">
              <w:rPr>
                <w:rFonts w:ascii="Khmer MEF1" w:hAnsi="Khmer MEF1" w:cs="Khmer MEF1"/>
                <w:color w:val="FF0000"/>
                <w:spacing w:val="5"/>
                <w:sz w:val="24"/>
                <w:szCs w:val="24"/>
                <w:cs/>
                <w:lang w:val="ca-ES"/>
              </w:rPr>
            </w:rPrChange>
          </w:rPr>
          <w:t>និង</w:t>
        </w:r>
      </w:ins>
      <w:ins w:id="20224" w:author="Kem Sereyboth" w:date="2023-07-11T11:01:00Z">
        <w:r w:rsidR="005E03A9" w:rsidRPr="005402A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225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សវនកម្មសមិទ្ធកម្ម</w:t>
        </w:r>
        <w:r w:rsidR="005E03A9" w:rsidRPr="005402A1">
          <w:rPr>
            <w:rFonts w:ascii="Khmer MEF1" w:hAnsi="Khmer MEF1" w:cs="Khmer MEF1"/>
            <w:spacing w:val="4"/>
            <w:sz w:val="24"/>
            <w:szCs w:val="24"/>
            <w:lang w:val="ca-ES"/>
            <w:rPrChange w:id="20226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lang w:val="ca-ES"/>
              </w:rPr>
            </w:rPrChange>
          </w:rPr>
          <w:t>​</w:t>
        </w:r>
        <w:r w:rsidR="005E03A9" w:rsidRPr="005402A1">
          <w:rPr>
            <w:rFonts w:ascii="Khmer MEF1" w:hAnsi="Khmer MEF1" w:cs="Khmer MEF1"/>
            <w:sz w:val="24"/>
            <w:szCs w:val="24"/>
            <w:lang w:val="ca-ES"/>
            <w:rPrChange w:id="20227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lang w:val="ca-ES"/>
              </w:rPr>
            </w:rPrChange>
          </w:rPr>
          <w:t xml:space="preserve"> </w:t>
        </w:r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228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ដោ</w:t>
        </w:r>
      </w:ins>
      <w:ins w:id="20229" w:author="Kem Sereyboth" w:date="2023-07-11T13:47:00Z">
        <w:r w:rsidR="00933292" w:rsidRPr="005402A1">
          <w:rPr>
            <w:rFonts w:ascii="Khmer MEF1" w:hAnsi="Khmer MEF1" w:cs="Khmer MEF1"/>
            <w:sz w:val="24"/>
            <w:szCs w:val="24"/>
            <w:cs/>
            <w:lang w:val="ca-ES"/>
            <w:rPrChange w:id="20230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231" w:author="Kem Sereyboth" w:date="2023-07-11T11:01:00Z"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232" w:author="Kem Sereyboth" w:date="2023-07-25T16:01:00Z">
              <w:rPr>
                <w:rFonts w:ascii="Khmer MEF1" w:hAnsi="Khmer MEF1" w:cs="Khmer MEF1"/>
                <w:spacing w:val="5"/>
                <w:sz w:val="24"/>
                <w:szCs w:val="24"/>
                <w:cs/>
                <w:lang w:val="ca-ES"/>
              </w:rPr>
            </w:rPrChange>
          </w:rPr>
          <w:t>យតម្រូវឱ្យ</w:t>
        </w:r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233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សវនករទទួលបន្ទុកត្រូវរៀបចំការងារតាមដំណាក់កាលសំខា</w:t>
        </w:r>
      </w:ins>
      <w:ins w:id="20234" w:author="Kem Sereyboth" w:date="2023-07-11T13:47:00Z">
        <w:r w:rsidR="00933292" w:rsidRPr="005402A1">
          <w:rPr>
            <w:rFonts w:ascii="Khmer MEF1" w:hAnsi="Khmer MEF1" w:cs="Khmer MEF1"/>
            <w:sz w:val="24"/>
            <w:szCs w:val="24"/>
            <w:cs/>
            <w:lang w:val="ca-ES"/>
            <w:rPrChange w:id="20235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236" w:author="Kem Sereyboth" w:date="2023-07-11T11:01:00Z">
        <w:r w:rsidR="005E03A9" w:rsidRPr="005402A1">
          <w:rPr>
            <w:rFonts w:ascii="Khmer MEF1" w:hAnsi="Khmer MEF1" w:cs="Khmer MEF1"/>
            <w:sz w:val="24"/>
            <w:szCs w:val="24"/>
            <w:cs/>
            <w:lang w:val="ca-ES"/>
            <w:rPrChange w:id="20237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ន់ៗដូច</w:t>
        </w:r>
      </w:ins>
      <w:ins w:id="20238" w:author="Kem Sereyboth" w:date="2023-07-25T16:00:00Z">
        <w:r w:rsidR="005402A1" w:rsidRPr="005402A1">
          <w:rPr>
            <w:rFonts w:ascii="Khmer MEF1" w:hAnsi="Khmer MEF1" w:cs="Khmer MEF1"/>
            <w:sz w:val="24"/>
            <w:szCs w:val="24"/>
            <w:cs/>
            <w:lang w:val="ca-ES"/>
            <w:rPrChange w:id="20239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240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241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ជាការរៀបចំ</w:t>
        </w:r>
      </w:ins>
      <w:ins w:id="20242" w:author="Kem Sereyboth" w:date="2023-07-11T13:47:00Z">
        <w:r w:rsidR="00933292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243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244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245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ផែន​ការស</w:t>
        </w:r>
      </w:ins>
      <w:ins w:id="20246" w:author="Kem Sereyboth" w:date="2023-07-11T13:50:00Z">
        <w:r w:rsidR="00933292" w:rsidRPr="005402A1">
          <w:rPr>
            <w:rFonts w:ascii="Khmer MEF1" w:hAnsi="Khmer MEF1" w:cs="Khmer MEF1"/>
            <w:spacing w:val="6"/>
            <w:sz w:val="24"/>
            <w:szCs w:val="24"/>
            <w:lang w:val="ca-ES"/>
            <w:rPrChange w:id="20247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​​</w:t>
        </w:r>
      </w:ins>
      <w:ins w:id="20248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249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វ</w:t>
        </w:r>
      </w:ins>
      <w:ins w:id="20250" w:author="Kem Sereyboth" w:date="2023-07-11T13:50:00Z">
        <w:r w:rsidR="00933292" w:rsidRPr="005402A1">
          <w:rPr>
            <w:rFonts w:ascii="Khmer MEF1" w:hAnsi="Khmer MEF1" w:cs="Khmer MEF1"/>
            <w:spacing w:val="6"/>
            <w:sz w:val="24"/>
            <w:szCs w:val="24"/>
            <w:lang w:val="ca-ES"/>
            <w:rPrChange w:id="20251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​​</w:t>
        </w:r>
      </w:ins>
      <w:ins w:id="20252" w:author="Kem Sereyboth" w:date="2023-07-11T11:01:00Z"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253" w:author="Kem Sereyboth" w:date="2023-07-25T16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នកម្ម ការចុះ</w:t>
        </w:r>
        <w:r w:rsidR="005E03A9" w:rsidRPr="005402A1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254" w:author="Kem Sereyboth" w:date="2023-07-25T16:0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ធ្វើសវនកម្ម ការរៀបចំរបាយការណ៍សវនកម្ម និងការតាមដានការ</w:t>
        </w:r>
        <w:r w:rsidR="005E03A9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អនុ</w:t>
        </w:r>
      </w:ins>
      <w:ins w:id="20255" w:author="Kem Sereyboth" w:date="2023-07-25T16:01:00Z">
        <w:r w:rsidR="005402A1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20256" w:author="Kem Sereyboth" w:date="2023-07-11T11:01:00Z">
        <w:r w:rsidR="005E03A9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វត្តអនុសាសន៍សវនកម្ម</w:t>
        </w:r>
      </w:ins>
      <w:ins w:id="20257" w:author="Kem Sereyboth" w:date="2023-07-11T13:50:00Z">
        <w:r w:rsidR="00933292"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​​</w:t>
        </w:r>
      </w:ins>
      <w:ins w:id="20258" w:author="Kem Sereyboth" w:date="2023-07-11T11:01:00Z">
        <w:r w:rsidR="005E03A9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ជាដើម។</w:t>
        </w:r>
      </w:ins>
    </w:p>
    <w:p w14:paraId="10819CD7" w14:textId="0B087FF1" w:rsidR="005E03A9" w:rsidRPr="005402A1" w:rsidRDefault="005E03A9">
      <w:pPr>
        <w:spacing w:after="0" w:line="226" w:lineRule="auto"/>
        <w:ind w:firstLine="720"/>
        <w:jc w:val="both"/>
        <w:rPr>
          <w:ins w:id="20259" w:author="Kem Sereyboth" w:date="2023-07-11T11:01:00Z"/>
          <w:rFonts w:ascii="Khmer MEF1" w:hAnsi="Khmer MEF1" w:cs="Khmer MEF1"/>
          <w:sz w:val="24"/>
          <w:szCs w:val="24"/>
          <w:lang w:val="ca-ES"/>
          <w:rPrChange w:id="20260" w:author="Kem Sereyboth" w:date="2023-07-25T16:01:00Z">
            <w:rPr>
              <w:ins w:id="20261" w:author="Kem Sereyboth" w:date="2023-07-11T11:01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20262" w:author="Sopheak Phorn" w:date="2023-08-03T14:28:00Z">
          <w:pPr>
            <w:spacing w:after="0" w:line="226" w:lineRule="auto"/>
            <w:ind w:firstLine="540"/>
            <w:jc w:val="both"/>
          </w:pPr>
        </w:pPrChange>
      </w:pPr>
      <w:ins w:id="20263" w:author="Kem Sereyboth" w:date="2023-07-11T11:01:00Z">
        <w:r w:rsidRPr="005402A1">
          <w:rPr>
            <w:rFonts w:ascii="Khmer MEF1" w:hAnsi="Khmer MEF1" w:cs="Khmer MEF1"/>
            <w:sz w:val="24"/>
            <w:szCs w:val="24"/>
            <w:cs/>
            <w:lang w:val="ca-ES"/>
            <w:rPrChange w:id="20264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lastRenderedPageBreak/>
          <w:t>ក្រៅពីត្រូវអនុវត្តតាម</w:t>
        </w:r>
      </w:ins>
      <w:ins w:id="20265" w:author="Kem Sereyboth" w:date="2023-07-19T14:51:00Z">
        <w:r w:rsidR="0003566A" w:rsidRPr="005402A1">
          <w:rPr>
            <w:rFonts w:ascii="Khmer MEF1" w:hAnsi="Khmer MEF1" w:cs="Khmer MEF1"/>
            <w:sz w:val="24"/>
            <w:szCs w:val="24"/>
            <w:cs/>
            <w:rPrChange w:id="20266" w:author="Kem Sereyboth" w:date="2023-07-25T16:0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គោលការណ៍ណែនាំស្ដីពី​សវនកម្មអនុលោមភាពរបស់​អង្គភាពសវនកម្មផ្ទៃក្នុង​</w:t>
        </w:r>
        <w:r w:rsidR="0003566A" w:rsidRPr="005402A1">
          <w:rPr>
            <w:rFonts w:ascii="Khmer MEF1" w:hAnsi="Khmer MEF1" w:cs="Khmer MEF1"/>
            <w:spacing w:val="6"/>
            <w:sz w:val="24"/>
            <w:szCs w:val="24"/>
            <w:cs/>
            <w:rPrChange w:id="20267" w:author="Kem Sereyboth" w:date="2023-07-25T16:0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នៃអាជ្ញាធរ​សេវា​ហិរញ្ញវត្ថុ</w:t>
        </w:r>
        <w:r w:rsidR="0003566A" w:rsidRPr="005402A1">
          <w:rPr>
            <w:rFonts w:ascii="Khmer MEF1" w:hAnsi="Khmer MEF1" w:cs="Khmer MEF1"/>
            <w:spacing w:val="6"/>
            <w:sz w:val="24"/>
            <w:szCs w:val="24"/>
            <w:cs/>
            <w:rPrChange w:id="20268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​</w:t>
        </w:r>
        <w:r w:rsidR="0003566A" w:rsidRPr="006E6058">
          <w:rPr>
            <w:rFonts w:ascii="Khmer MEF1" w:hAnsi="Khmer MEF1" w:cs="Khmer MEF1"/>
            <w:spacing w:val="6"/>
            <w:sz w:val="24"/>
            <w:szCs w:val="24"/>
            <w:lang w:val="ca-ES"/>
            <w:rPrChange w:id="20269" w:author="Sopheak Phorn" w:date="2023-07-28T09:16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="0003566A" w:rsidRPr="005402A1">
          <w:rPr>
            <w:rFonts w:ascii="Khmer MEF1" w:hAnsi="Khmer MEF1" w:cs="Khmer MEF1"/>
            <w:spacing w:val="6"/>
            <w:sz w:val="24"/>
            <w:szCs w:val="24"/>
            <w:cs/>
            <w:rPrChange w:id="20270" w:author="Kem Sereyboth" w:date="2023-07-25T16:0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មិនមែនធនាគារ និង</w:t>
        </w:r>
      </w:ins>
      <w:ins w:id="20271" w:author="Kem Sereyboth" w:date="2023-07-11T11:01:00Z">
        <w:r w:rsidRPr="005402A1">
          <w:rPr>
            <w:rFonts w:ascii="Khmer MEF1" w:hAnsi="Khmer MEF1" w:cs="Khmer MEF1"/>
            <w:spacing w:val="6"/>
            <w:sz w:val="24"/>
            <w:szCs w:val="24"/>
            <w:cs/>
            <w:rPrChange w:id="20272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គោលការណ៍ណែនាំស្ដីពី​សវនកម្មសមិទ្ធកម្មរបស់អង្គភាព</w:t>
        </w:r>
        <w:r w:rsidRPr="005402A1">
          <w:rPr>
            <w:rFonts w:ascii="Khmer MEF1" w:hAnsi="Khmer MEF1" w:cs="Khmer MEF1"/>
            <w:spacing w:val="-2"/>
            <w:sz w:val="24"/>
            <w:szCs w:val="24"/>
            <w:cs/>
            <w:rPrChange w:id="20273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សវ</w:t>
        </w:r>
      </w:ins>
      <w:ins w:id="20274" w:author="Kem Sereyboth" w:date="2023-07-25T16:02:00Z">
        <w:r w:rsidR="005402A1" w:rsidRPr="006E6058">
          <w:rPr>
            <w:rFonts w:ascii="Khmer MEF1" w:hAnsi="Khmer MEF1" w:cs="Khmer MEF1"/>
            <w:spacing w:val="-2"/>
            <w:sz w:val="24"/>
            <w:szCs w:val="24"/>
            <w:lang w:val="ca-ES"/>
            <w:rPrChange w:id="20275" w:author="Sopheak Phorn" w:date="2023-07-28T09:16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</w:ins>
      <w:ins w:id="20276" w:author="Kem Sereyboth" w:date="2023-07-11T11:01:00Z">
        <w:r w:rsidRPr="005402A1">
          <w:rPr>
            <w:rFonts w:ascii="Khmer MEF1" w:hAnsi="Khmer MEF1" w:cs="Khmer MEF1"/>
            <w:spacing w:val="-2"/>
            <w:sz w:val="24"/>
            <w:szCs w:val="24"/>
            <w:cs/>
            <w:rPrChange w:id="20277" w:author="Kem Sereyboth" w:date="2023-07-25T16:02:00Z">
              <w:rPr>
                <w:rFonts w:ascii="Khmer MEF1" w:hAnsi="Khmer MEF1" w:cs="Khmer MEF1"/>
                <w:spacing w:val="-12"/>
                <w:sz w:val="24"/>
                <w:szCs w:val="24"/>
                <w:cs/>
              </w:rPr>
            </w:rPrChange>
          </w:rPr>
          <w:t>នកម្មផ្ទៃក្នុងនៃអាជ្ញាធរ</w:t>
        </w:r>
        <w:r w:rsidRPr="005402A1">
          <w:rPr>
            <w:rFonts w:ascii="Khmer MEF1" w:hAnsi="Khmer MEF1" w:cs="Khmer MEF1"/>
            <w:spacing w:val="-2"/>
            <w:sz w:val="24"/>
            <w:szCs w:val="24"/>
            <w:cs/>
            <w:rPrChange w:id="20278" w:author="Kem Sereyboth" w:date="2023-07-25T16:02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សេវាហិរញ្ញវត្ថុមិនមែនធនាគារ សវនករទទួលបន្ទុកក៏ត្រូវអនុវត្ត​​ផងដែរនូវ</w:t>
        </w:r>
      </w:ins>
      <w:ins w:id="20279" w:author="Kem Sereyboth" w:date="2023-07-19T14:51:00Z">
        <w:r w:rsidR="0003566A" w:rsidRPr="005402A1">
          <w:rPr>
            <w:rFonts w:ascii="Khmer MEF1" w:hAnsi="Khmer MEF1" w:cs="Khmer MEF1"/>
            <w:spacing w:val="-2"/>
            <w:sz w:val="24"/>
            <w:szCs w:val="24"/>
            <w:cs/>
            <w:rPrChange w:id="20280" w:author="Kem Sereyboth" w:date="2023-07-25T16:0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សេចក្តី</w:t>
        </w:r>
        <w:r w:rsidR="0003566A" w:rsidRPr="005402A1">
          <w:rPr>
            <w:rFonts w:ascii="Khmer MEF1" w:hAnsi="Khmer MEF1" w:cs="Khmer MEF1"/>
            <w:spacing w:val="4"/>
            <w:sz w:val="24"/>
            <w:szCs w:val="24"/>
            <w:cs/>
            <w:rPrChange w:id="20281" w:author="Kem Sereyboth" w:date="2023-07-25T16:0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ណែនាំលេខ ០០១</w:t>
        </w:r>
        <w:r w:rsidR="0003566A" w:rsidRPr="005402A1">
          <w:rPr>
            <w:rFonts w:ascii="Khmer MEF1" w:hAnsi="Khmer MEF1" w:cs="Khmer MEF1"/>
            <w:spacing w:val="4"/>
            <w:sz w:val="24"/>
            <w:szCs w:val="24"/>
            <w:cs/>
            <w:rPrChange w:id="20282" w:author="Kem Sereyboth" w:date="2023-07-25T16:0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="0003566A" w:rsidRPr="005402A1">
          <w:rPr>
            <w:rFonts w:ascii="Khmer MEF1" w:hAnsi="Khmer MEF1" w:cs="Khmer MEF1"/>
            <w:spacing w:val="4"/>
            <w:sz w:val="16"/>
            <w:szCs w:val="24"/>
            <w:cs/>
            <w:rPrChange w:id="20283" w:author="Kem Sereyboth" w:date="2023-07-25T16:03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អ.ស.ហ.​ស.ណ.ន ចុះ</w:t>
        </w:r>
        <w:r w:rsidR="0003566A" w:rsidRPr="005402A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284" w:author="Kem Sereyboth" w:date="2023-07-25T16:0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ថ្ងៃទី៤ ខែសីហា ឆ្នាំ២០២២ </w:t>
        </w:r>
        <w:r w:rsidR="0003566A" w:rsidRPr="005402A1">
          <w:rPr>
            <w:rFonts w:ascii="Khmer MEF1" w:hAnsi="Khmer MEF1" w:cs="Khmer MEF1"/>
            <w:spacing w:val="4"/>
            <w:sz w:val="16"/>
            <w:szCs w:val="24"/>
            <w:cs/>
            <w:rPrChange w:id="20285" w:author="Kem Sereyboth" w:date="2023-07-25T16:03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ស្ដីពីយន្តការ និងនីតិវិធីសវនកម្ម</w:t>
        </w:r>
        <w:r w:rsidR="0003566A" w:rsidRPr="005402A1">
          <w:rPr>
            <w:rFonts w:ascii="Khmer MEF1" w:hAnsi="Khmer MEF1" w:cs="Khmer MEF1"/>
            <w:spacing w:val="-6"/>
            <w:sz w:val="16"/>
            <w:szCs w:val="24"/>
            <w:cs/>
            <w:rPrChange w:id="20286" w:author="Kem Sereyboth" w:date="2023-07-25T16:03:00Z">
              <w:rPr>
                <w:rFonts w:ascii="Khmer MEF1" w:hAnsi="Khmer MEF1" w:cs="Khmer MEF1"/>
                <w:spacing w:val="-4"/>
                <w:sz w:val="16"/>
                <w:szCs w:val="24"/>
                <w:cs/>
              </w:rPr>
            </w:rPrChange>
          </w:rPr>
          <w:t>អនុលោមភា</w:t>
        </w:r>
        <w:r w:rsidR="0003566A" w:rsidRPr="005402A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287" w:author="Kem Sereyboth" w:date="2023-07-25T16:0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ព</w:t>
        </w:r>
      </w:ins>
      <w:ins w:id="20288" w:author="Kem Sereyboth" w:date="2023-07-20T09:44:00Z">
        <w:r w:rsidR="009636A8" w:rsidRPr="005402A1">
          <w:rPr>
            <w:rFonts w:ascii="Khmer MEF1" w:hAnsi="Khmer MEF1" w:cs="Khmer MEF1"/>
            <w:spacing w:val="-6"/>
            <w:sz w:val="24"/>
            <w:szCs w:val="24"/>
            <w:cs/>
            <w:rPrChange w:id="20289" w:author="Kem Sereyboth" w:date="2023-07-25T16:03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របស់អង្គភាពសវនកម្មផ្ទៃក្នុងនៃអាជ្ញា</w:t>
        </w:r>
        <w:r w:rsidR="009636A8" w:rsidRPr="005402A1">
          <w:rPr>
            <w:rFonts w:ascii="Khmer MEF1" w:hAnsi="Khmer MEF1" w:cs="Khmer MEF1"/>
            <w:spacing w:val="-6"/>
            <w:sz w:val="24"/>
            <w:szCs w:val="24"/>
            <w:cs/>
            <w:rPrChange w:id="20290" w:author="Kem Sereyboth" w:date="2023-07-25T16:0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ធរ</w:t>
        </w:r>
        <w:r w:rsidR="009636A8" w:rsidRPr="005402A1">
          <w:rPr>
            <w:rFonts w:ascii="Khmer MEF1" w:hAnsi="Khmer MEF1" w:cs="Khmer MEF1"/>
            <w:spacing w:val="-6"/>
            <w:sz w:val="24"/>
            <w:szCs w:val="24"/>
            <w:cs/>
            <w:rPrChange w:id="20291" w:author="Kem Sereyboth" w:date="2023-07-25T16:0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សេវាហិរញ្ញវត្ថុមិនមែនធនាគារ</w:t>
        </w:r>
      </w:ins>
      <w:ins w:id="20292" w:author="Kem Sereyboth" w:date="2023-07-19T14:51:00Z">
        <w:r w:rsidR="0003566A" w:rsidRPr="005402A1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293" w:author="Kem Sereyboth" w:date="2023-07-25T16:03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និង</w:t>
        </w:r>
      </w:ins>
      <w:ins w:id="20294" w:author="Kem Sereyboth" w:date="2023-07-11T11:01:00Z">
        <w:r w:rsidRPr="003C5EF7">
          <w:rPr>
            <w:rFonts w:ascii="Khmer MEF1" w:hAnsi="Khmer MEF1" w:cs="Khmer MEF1"/>
            <w:spacing w:val="-6"/>
            <w:sz w:val="24"/>
            <w:szCs w:val="24"/>
            <w:cs/>
          </w:rPr>
          <w:t>សេចក្តីណែនាំលេ</w:t>
        </w:r>
      </w:ins>
      <w:ins w:id="20295" w:author="Kem Sereyboth" w:date="2023-07-25T16:03:00Z">
        <w:r w:rsidR="005402A1" w:rsidRPr="003C5EF7">
          <w:rPr>
            <w:rFonts w:ascii="Khmer MEF1" w:hAnsi="Khmer MEF1" w:cs="Khmer MEF1" w:hint="cs"/>
            <w:spacing w:val="-6"/>
            <w:sz w:val="24"/>
            <w:szCs w:val="24"/>
            <w:cs/>
          </w:rPr>
          <w:t>​</w:t>
        </w:r>
      </w:ins>
      <w:ins w:id="20296" w:author="Kem Sereyboth" w:date="2023-07-11T11:01:00Z">
        <w:r w:rsidRPr="003C5EF7">
          <w:rPr>
            <w:rFonts w:ascii="Khmer MEF1" w:hAnsi="Khmer MEF1" w:cs="Khmer MEF1"/>
            <w:spacing w:val="-6"/>
            <w:sz w:val="24"/>
            <w:szCs w:val="24"/>
            <w:cs/>
          </w:rPr>
          <w:t>ខ</w:t>
        </w:r>
        <w:r w:rsidRPr="00F55550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 </w:t>
        </w:r>
      </w:ins>
      <w:ins w:id="20297" w:author="Kem Sereyboth" w:date="2023-07-11T13:51:00Z">
        <w:r w:rsidR="00933292" w:rsidRPr="003C5EF7">
          <w:rPr>
            <w:rFonts w:ascii="Khmer MEF1" w:hAnsi="Khmer MEF1" w:cs="Khmer MEF1"/>
            <w:spacing w:val="-4"/>
            <w:sz w:val="24"/>
            <w:szCs w:val="24"/>
            <w:cs/>
            <w:rPrChange w:id="20298" w:author="Kem Sereyboth" w:date="2023-07-25T16:04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០១១ អ.ស.ហ.​ស.ណ.ន. ចុះ</w:t>
        </w:r>
        <w:r w:rsidR="00933292" w:rsidRPr="003C5EF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299" w:author="Kem Sereyboth" w:date="2023-07-25T16:04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ថ្ងៃទី២៨ ខែមីនា ឆ្នាំ២០២៣</w:t>
        </w:r>
      </w:ins>
      <w:ins w:id="20300" w:author="Kem Sereyboth" w:date="2023-07-11T11:01:00Z">
        <w:r w:rsidRPr="003C5EF7">
          <w:rPr>
            <w:rFonts w:ascii="Khmer MEF1" w:hAnsi="Khmer MEF1" w:cs="Khmer MEF1"/>
            <w:spacing w:val="-4"/>
            <w:sz w:val="24"/>
            <w:szCs w:val="24"/>
            <w:cs/>
            <w:rPrChange w:id="20301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ស្ដីពីយន្តការ​ និង​នីតិវិធី​សវនកម្មសមិទ្ធកម្មរប</w:t>
        </w:r>
      </w:ins>
      <w:ins w:id="20302" w:author="Kem Sereyboth" w:date="2023-07-25T16:04:00Z">
        <w:r w:rsidR="003C5EF7" w:rsidRPr="003C5EF7">
          <w:rPr>
            <w:rFonts w:ascii="Khmer MEF1" w:hAnsi="Khmer MEF1" w:cs="Khmer MEF1"/>
            <w:spacing w:val="-4"/>
            <w:sz w:val="24"/>
            <w:szCs w:val="24"/>
            <w:cs/>
            <w:rPrChange w:id="20303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</w:t>
        </w:r>
      </w:ins>
      <w:ins w:id="20304" w:author="Kem Sereyboth" w:date="2023-07-11T11:01:00Z">
        <w:r w:rsidRPr="003C5EF7">
          <w:rPr>
            <w:rFonts w:ascii="Khmer MEF1" w:hAnsi="Khmer MEF1" w:cs="Khmer MEF1"/>
            <w:spacing w:val="-4"/>
            <w:sz w:val="24"/>
            <w:szCs w:val="24"/>
            <w:cs/>
            <w:rPrChange w:id="20305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ស់</w:t>
        </w:r>
      </w:ins>
      <w:ins w:id="20306" w:author="Kem Sereyboth" w:date="2023-07-25T16:04:00Z">
        <w:r w:rsidR="003C5EF7" w:rsidRPr="003C5EF7">
          <w:rPr>
            <w:rFonts w:ascii="Khmer MEF1" w:hAnsi="Khmer MEF1" w:cs="Khmer MEF1"/>
            <w:spacing w:val="-4"/>
            <w:sz w:val="24"/>
            <w:szCs w:val="24"/>
            <w:cs/>
            <w:rPrChange w:id="20307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</w:t>
        </w:r>
      </w:ins>
      <w:ins w:id="20308" w:author="Kem Sereyboth" w:date="2023-07-11T11:01:00Z">
        <w:r w:rsidRPr="003C5EF7">
          <w:rPr>
            <w:rFonts w:ascii="Khmer MEF1" w:hAnsi="Khmer MEF1" w:cs="Khmer MEF1"/>
            <w:spacing w:val="-12"/>
            <w:sz w:val="24"/>
            <w:szCs w:val="24"/>
            <w:cs/>
            <w:rPrChange w:id="20309" w:author="Kem Sereyboth" w:date="2023-07-25T16:04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អង្គភាពសវនកម្មផ្ទៃក្នុងនៃអាជ្ញា</w:t>
        </w:r>
        <w:r w:rsidRPr="003C5EF7">
          <w:rPr>
            <w:rFonts w:ascii="Khmer MEF1" w:hAnsi="Khmer MEF1" w:cs="Khmer MEF1"/>
            <w:spacing w:val="-12"/>
            <w:sz w:val="24"/>
            <w:szCs w:val="24"/>
            <w:cs/>
            <w:rPrChange w:id="20310" w:author="Kem Sereyboth" w:date="2023-07-25T16:04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ធរ</w:t>
        </w:r>
        <w:r w:rsidRPr="003C5EF7">
          <w:rPr>
            <w:rFonts w:ascii="Khmer MEF1" w:hAnsi="Khmer MEF1" w:cs="Khmer MEF1"/>
            <w:spacing w:val="-12"/>
            <w:sz w:val="24"/>
            <w:szCs w:val="24"/>
            <w:cs/>
            <w:rPrChange w:id="20311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សេវាហិរញ្ញវត្ថុមិនមែនធនាគារលើអង្គភាពក្រោមឱ</w:t>
        </w:r>
        <w:r w:rsidRPr="003C5EF7">
          <w:rPr>
            <w:rFonts w:ascii="Khmer MEF1" w:hAnsi="Khmer MEF1" w:cs="Khmer MEF1"/>
            <w:spacing w:val="-10"/>
            <w:sz w:val="24"/>
            <w:szCs w:val="24"/>
            <w:cs/>
            <w:rPrChange w:id="20312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វាទអាជ្ញាធរសេវាហិរ</w:t>
        </w:r>
      </w:ins>
      <w:ins w:id="20313" w:author="Kem Sereyboth" w:date="2023-07-25T16:04:00Z">
        <w:r w:rsidR="003C5EF7" w:rsidRPr="003C5EF7">
          <w:rPr>
            <w:rFonts w:ascii="Khmer MEF1" w:hAnsi="Khmer MEF1" w:cs="Khmer MEF1"/>
            <w:spacing w:val="-10"/>
            <w:sz w:val="24"/>
            <w:szCs w:val="24"/>
            <w:cs/>
            <w:rPrChange w:id="20314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0315" w:author="Kem Sereyboth" w:date="2023-07-11T11:01:00Z">
        <w:r w:rsidRPr="003C5EF7">
          <w:rPr>
            <w:rFonts w:ascii="Khmer MEF1" w:hAnsi="Khmer MEF1" w:cs="Khmer MEF1"/>
            <w:spacing w:val="-10"/>
            <w:sz w:val="24"/>
            <w:szCs w:val="24"/>
            <w:cs/>
            <w:rPrChange w:id="20316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ញ្ញ</w:t>
        </w:r>
      </w:ins>
      <w:ins w:id="20317" w:author="Kem Sereyboth" w:date="2023-07-25T16:04:00Z">
        <w:r w:rsidR="003C5EF7" w:rsidRPr="003C5EF7">
          <w:rPr>
            <w:rFonts w:ascii="Khmer MEF1" w:hAnsi="Khmer MEF1" w:cs="Khmer MEF1"/>
            <w:spacing w:val="-10"/>
            <w:sz w:val="24"/>
            <w:szCs w:val="24"/>
            <w:cs/>
            <w:rPrChange w:id="20318" w:author="Kem Sereyboth" w:date="2023-07-25T16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</w:t>
        </w:r>
        <w:r w:rsidR="003C5EF7" w:rsidRPr="003C5EF7">
          <w:rPr>
            <w:rFonts w:ascii="Khmer MEF1" w:hAnsi="Khmer MEF1" w:cs="Khmer MEF1"/>
            <w:spacing w:val="-10"/>
            <w:sz w:val="24"/>
            <w:szCs w:val="24"/>
            <w:cs/>
            <w:rPrChange w:id="20319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0320" w:author="Kem Sereyboth" w:date="2023-07-11T11:01:00Z">
        <w:r w:rsidRPr="003C5EF7">
          <w:rPr>
            <w:rFonts w:ascii="Khmer MEF1" w:hAnsi="Khmer MEF1" w:cs="Khmer MEF1"/>
            <w:spacing w:val="-10"/>
            <w:sz w:val="24"/>
            <w:szCs w:val="24"/>
            <w:cs/>
            <w:rPrChange w:id="20321" w:author="Kem Sereyboth" w:date="2023-07-25T16:0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វត្ថុ</w:t>
        </w:r>
        <w:r w:rsidRPr="00F20690">
          <w:rPr>
            <w:rFonts w:ascii="Khmer MEF1" w:hAnsi="Khmer MEF1" w:cs="Khmer MEF1"/>
            <w:sz w:val="24"/>
            <w:szCs w:val="24"/>
            <w:cs/>
          </w:rPr>
          <w:t>មិនមែនធនាគារ</w:t>
        </w:r>
        <w:r w:rsidRPr="00F2069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ដែលសេចក្តី</w:t>
        </w:r>
        <w:r w:rsidRPr="003C5EF7">
          <w:rPr>
            <w:rFonts w:ascii="Khmer MEF1" w:hAnsi="Khmer MEF1" w:cs="Khmer MEF1"/>
            <w:sz w:val="24"/>
            <w:szCs w:val="24"/>
            <w:cs/>
            <w:lang w:val="ca-ES"/>
            <w:rPrChange w:id="20322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ណែនាំ</w:t>
        </w:r>
      </w:ins>
      <w:ins w:id="20323" w:author="Kem Sereyboth" w:date="2023-07-19T14:51:00Z">
        <w:r w:rsidR="0003566A" w:rsidRPr="003C5EF7">
          <w:rPr>
            <w:rFonts w:ascii="Khmer MEF1" w:hAnsi="Khmer MEF1" w:cs="Khmer MEF1"/>
            <w:sz w:val="24"/>
            <w:szCs w:val="24"/>
            <w:cs/>
            <w:lang w:val="ca-ES"/>
            <w:rPrChange w:id="20324" w:author="Kem Sereyboth" w:date="2023-07-25T16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ទាំ</w:t>
        </w:r>
      </w:ins>
      <w:ins w:id="20325" w:author="Kem Sereyboth" w:date="2023-07-19T14:52:00Z">
        <w:r w:rsidR="0003566A" w:rsidRPr="003C5EF7">
          <w:rPr>
            <w:rFonts w:ascii="Khmer MEF1" w:hAnsi="Khmer MEF1" w:cs="Khmer MEF1"/>
            <w:sz w:val="24"/>
            <w:szCs w:val="24"/>
            <w:cs/>
            <w:lang w:val="ca-ES"/>
            <w:rPrChange w:id="20326" w:author="Kem Sereyboth" w:date="2023-07-25T16:05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ងពីរ</w:t>
        </w:r>
      </w:ins>
      <w:ins w:id="20327" w:author="Kem Sereyboth" w:date="2023-07-11T11:01:00Z">
        <w:r w:rsidRPr="003C5EF7">
          <w:rPr>
            <w:rFonts w:ascii="Khmer MEF1" w:hAnsi="Khmer MEF1" w:cs="Khmer MEF1"/>
            <w:sz w:val="24"/>
            <w:szCs w:val="24"/>
            <w:cs/>
            <w:lang w:val="ca-ES"/>
            <w:rPrChange w:id="20328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នេះ</w:t>
        </w:r>
        <w:r w:rsidRPr="003C5EF7">
          <w:rPr>
            <w:rFonts w:ascii="Khmer MEF1" w:hAnsi="Khmer MEF1" w:cs="Khmer MEF1"/>
            <w:sz w:val="24"/>
            <w:szCs w:val="24"/>
            <w:cs/>
            <w:rPrChange w:id="20329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បានកំណត់​​យ៉ាង​ជាក់លាក់ពី​</w:t>
        </w:r>
        <w:r w:rsidRPr="003C5EF7">
          <w:rPr>
            <w:rFonts w:ascii="Khmer MEF1" w:hAnsi="Khmer MEF1" w:cs="Khmer MEF1"/>
            <w:sz w:val="24"/>
            <w:szCs w:val="24"/>
            <w:cs/>
            <w:lang w:val="ca-ES"/>
            <w:rPrChange w:id="20330" w:author="Kem Sereyboth" w:date="2023-07-25T16:0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យន្តការ និងនីតិវិធី​នៅ​ក្នុង​ការ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​</w:t>
        </w:r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331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ធ្វើ</w:t>
        </w:r>
      </w:ins>
      <w:ins w:id="20332" w:author="Kem Sereyboth" w:date="2023-07-25T16:05:00Z">
        <w:r w:rsidR="003C5EF7"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333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334" w:author="Kem Sereyboth" w:date="2023-07-11T11:01:00Z"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335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336" w:author="Kem Sereyboth" w:date="2023-07-19T14:52:00Z">
        <w:r w:rsidR="0003566A"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337" w:author="Kem Sereyboth" w:date="2023-07-25T16:06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សវនកម្មអនុលោមភាព និង</w:t>
        </w:r>
      </w:ins>
      <w:ins w:id="20338" w:author="Kem Sereyboth" w:date="2023-07-11T11:01:00Z"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339" w:author="Kem Sereyboth" w:date="2023-07-25T16:06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សវនកម្មសមិទ្ធកម្ម ដោយផ្ដើមចេញ​</w:t>
        </w:r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340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ដំបូងពី​ការ</w:t>
        </w:r>
        <w:r w:rsidRPr="003C5EF7">
          <w:rPr>
            <w:rFonts w:ascii="Khmer MEF1" w:hAnsi="Khmer MEF1" w:cs="Khmer MEF1"/>
            <w:spacing w:val="-8"/>
            <w:sz w:val="24"/>
            <w:szCs w:val="24"/>
            <w:lang w:val="ca-ES"/>
            <w:rPrChange w:id="20341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lang w:val="ca-ES"/>
              </w:rPr>
            </w:rPrChange>
          </w:rPr>
          <w:t>​​</w:t>
        </w:r>
        <w:r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342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ស្វែងយល់​ពី​បរិស្ថាន​ត្រួតពិនិត្យ</w:t>
        </w:r>
      </w:ins>
      <w:ins w:id="20343" w:author="Kem Sereyboth" w:date="2023-07-25T16:05:00Z">
        <w:r w:rsidR="003C5EF7" w:rsidRPr="003C5EF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344" w:author="Kem Sereyboth" w:date="2023-07-25T16:06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345" w:author="Kem Sereyboth" w:date="2023-07-11T11:01:00Z"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346" w:author="Sopheak Phorn" w:date="2023-08-04T11:29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របស់</w:t>
        </w:r>
      </w:ins>
      <w:ins w:id="20347" w:author="Kem Sereyboth" w:date="2023-07-25T16:06:00Z">
        <w:r w:rsidR="003C5EF7" w:rsidRPr="002574B7">
          <w:rPr>
            <w:rFonts w:ascii="Khmer MEF1" w:hAnsi="Khmer MEF1" w:cs="Khmer MEF1"/>
            <w:sz w:val="24"/>
            <w:szCs w:val="24"/>
            <w:cs/>
            <w:lang w:val="ca-ES"/>
            <w:rPrChange w:id="20348" w:author="Sopheak Phorn" w:date="2023-08-04T11:2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349" w:author="Kem Sereyboth" w:date="2023-07-11T13:52:00Z">
        <w:r w:rsidR="00933292" w:rsidRPr="002574B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350" w:author="Sopheak Phorn" w:date="2023-08-04T11:2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351" w:author="Sopheak Phorn" w:date="2023-07-28T15:09:00Z">
        <w:r w:rsidR="00A72020" w:rsidRPr="002574B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352" w:author="Sopheak Phorn" w:date="2023-08-04T11:29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353" w:author="Kem Sereyboth" w:date="2023-07-11T13:52:00Z">
        <w:del w:id="20354" w:author="Sopheak Phorn" w:date="2023-07-28T15:09:00Z">
          <w:r w:rsidR="00933292" w:rsidRPr="002574B7" w:rsidDel="00A7202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0355" w:author="Sopheak Phorn" w:date="2023-08-04T11:2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933292" w:rsidRPr="002574B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356" w:author="Sopheak Phorn" w:date="2023-08-04T11:2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0357" w:author="Kem Sereyboth" w:date="2023-07-11T11:01:00Z">
        <w:r w:rsidRPr="002574B7">
          <w:rPr>
            <w:rFonts w:ascii="Khmer MEF1" w:hAnsi="Khmer MEF1" w:cs="Khmer MEF1"/>
            <w:sz w:val="24"/>
            <w:szCs w:val="24"/>
            <w:lang w:val="ca-ES"/>
            <w:rPrChange w:id="20358" w:author="Sopheak Phorn" w:date="2023-08-04T11:29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 xml:space="preserve"> </w:t>
        </w:r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359" w:author="Sopheak Phorn" w:date="2023-08-04T11:2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ដើម្បី​កំណត់​អំពី​</w:t>
        </w:r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360" w:author="Sopheak Phorn" w:date="2023-08-04T11:29:00Z">
              <w:rPr>
                <w:rFonts w:ascii="Khmer MEF1" w:hAnsi="Khmer MEF1" w:cs="Khmer MEF1"/>
                <w:spacing w:val="-18"/>
                <w:sz w:val="24"/>
                <w:szCs w:val="24"/>
                <w:cs/>
                <w:lang w:val="ca-ES"/>
              </w:rPr>
            </w:rPrChange>
          </w:rPr>
          <w:t>ហ</w:t>
        </w:r>
      </w:ins>
      <w:ins w:id="20361" w:author="Kem Sereyboth" w:date="2023-07-19T14:04:00Z">
        <w:r w:rsidR="00C3103D" w:rsidRPr="002574B7">
          <w:rPr>
            <w:rFonts w:ascii="Khmer MEF1" w:hAnsi="Khmer MEF1" w:cs="Khmer MEF1"/>
            <w:sz w:val="24"/>
            <w:szCs w:val="24"/>
            <w:cs/>
            <w:lang w:val="ca-ES"/>
            <w:rPrChange w:id="20362" w:author="Sopheak Phorn" w:date="2023-08-04T11:29:00Z">
              <w:rPr>
                <w:rFonts w:ascii="Khmer MEF1" w:hAnsi="Khmer MEF1" w:cs="Khmer MEF1"/>
                <w:spacing w:val="-18"/>
                <w:sz w:val="24"/>
                <w:szCs w:val="24"/>
                <w:cs/>
                <w:lang w:val="ca-ES"/>
              </w:rPr>
            </w:rPrChange>
          </w:rPr>
          <w:t>ា</w:t>
        </w:r>
      </w:ins>
      <w:ins w:id="20363" w:author="Kem Sereyboth" w:date="2023-07-11T11:01:00Z"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364" w:author="Sopheak Phorn" w:date="2023-08-04T11:29:00Z">
              <w:rPr>
                <w:rFonts w:ascii="Khmer MEF1" w:hAnsi="Khmer MEF1" w:cs="Khmer MEF1"/>
                <w:spacing w:val="-18"/>
                <w:sz w:val="24"/>
                <w:szCs w:val="24"/>
                <w:cs/>
                <w:lang w:val="ca-ES"/>
              </w:rPr>
            </w:rPrChange>
          </w:rPr>
          <w:t xml:space="preserve">និភ័យ </w:t>
        </w:r>
        <w:r w:rsidRPr="002574B7">
          <w:rPr>
            <w:rFonts w:ascii="Khmer MEF1" w:hAnsi="Khmer MEF1" w:cs="Khmer MEF1"/>
            <w:sz w:val="24"/>
            <w:szCs w:val="24"/>
            <w:cs/>
            <w:lang w:val="ca-ES"/>
            <w:rPrChange w:id="20365" w:author="Sopheak Phorn" w:date="2023-08-04T11:2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​​បញ្ហាប្រឈម និងកង្វល់នានាដែលត្រូវប្រើប្រាស់</w:t>
        </w:r>
        <w:r w:rsidRPr="002574B7">
          <w:rPr>
            <w:rFonts w:ascii="Khmer MEF1" w:hAnsi="Khmer MEF1" w:cs="Khmer MEF1"/>
            <w:sz w:val="24"/>
            <w:szCs w:val="24"/>
            <w:cs/>
            <w:rPrChange w:id="20366" w:author="Sopheak Phorn" w:date="2023-08-04T11:29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ជាមូលដ្ឋានក្នុង</w:t>
        </w:r>
        <w:r w:rsidRPr="00F55550">
          <w:rPr>
            <w:rFonts w:ascii="Khmer MEF1" w:hAnsi="Khmer MEF1" w:cs="Khmer MEF1"/>
            <w:spacing w:val="-10"/>
            <w:sz w:val="24"/>
            <w:szCs w:val="24"/>
            <w:cs/>
          </w:rPr>
          <w:t>ការរៀបចំផែនការសវនកម្មប្រចាំឆ្នាំ។</w:t>
        </w:r>
        <w:r w:rsidRPr="00F55550">
          <w:rPr>
            <w:rFonts w:ascii="Khmer MEF1" w:hAnsi="Khmer MEF1" w:cs="Khmer MEF1"/>
            <w:spacing w:val="-10"/>
            <w:sz w:val="24"/>
            <w:szCs w:val="24"/>
            <w:lang w:val="ca-ES"/>
          </w:rPr>
          <w:t>​​</w:t>
        </w:r>
        <w:r w:rsidRPr="00F55550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 </w:t>
        </w:r>
      </w:ins>
    </w:p>
    <w:p w14:paraId="275E68A4" w14:textId="51CD71F2" w:rsidR="00FD7EBC" w:rsidRPr="005967BA" w:rsidDel="005C3437" w:rsidRDefault="00FD7EBC">
      <w:pPr>
        <w:spacing w:after="0" w:line="226" w:lineRule="auto"/>
        <w:ind w:firstLine="720"/>
        <w:jc w:val="both"/>
        <w:rPr>
          <w:ins w:id="20367" w:author="LENOVO" w:date="2022-10-02T09:50:00Z"/>
          <w:del w:id="20368" w:author="Kem Sereyboth" w:date="2023-06-20T14:39:00Z"/>
          <w:rFonts w:ascii="Khmer MEF1" w:hAnsi="Khmer MEF1" w:cs="Khmer MEF1"/>
          <w:spacing w:val="-4"/>
          <w:sz w:val="24"/>
          <w:szCs w:val="24"/>
          <w:lang w:val="ca-ES"/>
          <w:rPrChange w:id="20369" w:author="Kem Sereyboth" w:date="2023-07-26T09:57:00Z">
            <w:rPr>
              <w:ins w:id="20370" w:author="LENOVO" w:date="2022-10-02T09:50:00Z"/>
              <w:del w:id="20371" w:author="Kem Sereyboth" w:date="2023-06-20T14:39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0372" w:author="Sopheak Phorn" w:date="2023-08-03T14:28:00Z">
          <w:pPr>
            <w:spacing w:after="0" w:line="228" w:lineRule="auto"/>
            <w:ind w:firstLine="720"/>
            <w:jc w:val="both"/>
          </w:pPr>
        </w:pPrChange>
      </w:pPr>
      <w:ins w:id="20373" w:author="LENOVO" w:date="2022-10-02T09:50:00Z">
        <w:del w:id="20374" w:author="Kem Sereyboth" w:date="2023-06-20T14:39:00Z"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375" w:author="Kem Sereyboth" w:date="2023-07-26T09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អនុលោមតាមប្រកាសលេខ ០៣៥ អ.ស.ហ. ប្រក ចុះថ្ងៃទី៤ ខែសីហា ឆ្នាំ២០២២ ស្តីពីការ​ដាក់​ឱ្យ​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376" w:author="Kem Sereyboth" w:date="2023-07-26T09:57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អនុវត្ត​នូវ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377" w:author="Kem Sereyboth" w:date="2023-07-26T09:57:00Z">
                <w:rPr>
                  <w:rFonts w:ascii="Khmer MEF1" w:hAnsi="Khmer MEF1" w:cs="Khmer MEF1"/>
                  <w:spacing w:val="-1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គោលការណ៍ណែនាំស្ដីពី​សវនកម្មអនុលោមភាពរបស់​អង្គភាពសវនកម្មផ្ទៃក្នុង​នៃអាជ្ញាធរ​សេវា​ហិរញ្ញវត្ថុ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378" w:author="Kem Sereyboth" w:date="2023-07-26T09:57:00Z">
                <w:rPr>
                  <w:rFonts w:ascii="Khmer MEF1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rPrChange w:id="20379" w:author="Kem Sereyboth" w:date="2023-07-26T09:57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>​​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380" w:author="Kem Sereyboth" w:date="2023-07-26T09:57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មិនមែនធនាគារដែលគោលការណ៍ណែនាំនេះបានកំណត់​យ៉ាង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381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ច្បាស់នូវក្របខណ្ឌ​នៃការធ្វើសវនកម្ម​អនុ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rPrChange w:id="20382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>-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383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384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លោមភាព​ដោយតម្រូវឱ្យសវនករផ្ទៃក្នុងត្រូវរៀបចំការងារតាមដំណាក់កាលសំខាន់ៗ</w:delText>
          </w:r>
        </w:del>
      </w:ins>
      <w:ins w:id="20385" w:author="LENOVO" w:date="2022-10-06T11:39:00Z">
        <w:del w:id="20386" w:author="Kem Sereyboth" w:date="2023-06-20T14:39:00Z">
          <w:r w:rsidR="00F34BF7"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387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រួមមាន៖</w:delText>
          </w:r>
        </w:del>
      </w:ins>
      <w:ins w:id="20388" w:author="LENOVO" w:date="2022-10-02T09:50:00Z">
        <w:del w:id="20389" w:author="Kem Sereyboth" w:date="2023-06-20T14:39:00Z"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390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ការរៀបចំផែន​ការ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0391" w:author="Kem Sereyboth" w:date="2023-07-26T09:57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392" w:author="Kem Sereyboth" w:date="2023-07-26T09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សវនកម្ម​អនុលោមភាព ការចុះធ្វើសវនកម្មអនុលោមភាព ការរៀបចំរបាយការណ៍សវនកម្មអនុលោមភាព</w:delText>
          </w:r>
          <w:r w:rsidRPr="005967BA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393" w:author="Kem Sereyboth" w:date="2023-07-26T09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និងការ​តាម​ដាន​​ការអនុវត្តអនុសាសន៍សវនកម្មអនុលោមភាពជាដើម។</w:delText>
          </w:r>
        </w:del>
      </w:ins>
    </w:p>
    <w:p w14:paraId="2361C507" w14:textId="5AC460CC" w:rsidR="005E03A9" w:rsidRPr="00F55550" w:rsidRDefault="005E03A9">
      <w:pPr>
        <w:spacing w:after="0" w:line="226" w:lineRule="auto"/>
        <w:ind w:firstLine="720"/>
        <w:jc w:val="both"/>
        <w:rPr>
          <w:ins w:id="20394" w:author="Kem Sereyboth" w:date="2023-07-11T11:05:00Z"/>
          <w:rFonts w:ascii="Khmer MEF1" w:hAnsi="Khmer MEF1" w:cs="Khmer MEF1"/>
          <w:spacing w:val="-8"/>
          <w:sz w:val="24"/>
          <w:szCs w:val="24"/>
          <w:lang w:val="ca-ES"/>
        </w:rPr>
        <w:pPrChange w:id="20395" w:author="Sopheak Phorn" w:date="2023-08-03T14:28:00Z">
          <w:pPr>
            <w:spacing w:after="0" w:line="245" w:lineRule="auto"/>
            <w:ind w:firstLine="720"/>
            <w:jc w:val="both"/>
          </w:pPr>
        </w:pPrChange>
      </w:pPr>
      <w:ins w:id="20396" w:author="Kem Sereyboth" w:date="2023-07-11T11:03:00Z">
        <w:r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397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អង្គភាព​សវនកម្មផ្ទៃក្នុង</w:t>
        </w:r>
      </w:ins>
      <w:ins w:id="20398" w:author="Kem Sereyboth" w:date="2023-07-19T14:52:00Z">
        <w:r w:rsidR="0003566A"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399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នៃ </w:t>
        </w:r>
        <w:r w:rsidR="0003566A" w:rsidRPr="005967BA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0400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</w:t>
        </w:r>
      </w:ins>
      <w:ins w:id="20401" w:author="Kem Sereyboth" w:date="2023-07-19T14:53:00Z">
        <w:r w:rsidR="0003566A" w:rsidRPr="005967BA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0402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ហ.</w:t>
        </w:r>
        <w:r w:rsidR="0003566A"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403" w:author="Kem Sereyboth" w:date="2023-07-26T09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404" w:author="Kem Sereyboth" w:date="2023-07-11T11:03:00Z">
        <w:r w:rsidRPr="005967BA">
          <w:rPr>
            <w:rFonts w:ascii="Khmer MEF1" w:hAnsi="Khmer MEF1" w:cs="Khmer MEF1"/>
            <w:sz w:val="24"/>
            <w:szCs w:val="24"/>
            <w:cs/>
            <w:lang w:val="ca-ES"/>
          </w:rPr>
          <w:t>​បាន​រៀបចំផែនការសវនកម្មប្រចាំឆ្នាំ​ដែលក្នុង​នោះ​បាន​កំណត់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05" w:author="Sopheak Phorn" w:date="2023-08-03T08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អំពី​ប្រធានបទ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06" w:author="Sopheak Phorn" w:date="2023-08-03T08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សវនកម្ម លក្ខ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07" w:author="Sopheak Phorn" w:date="2023-08-03T08:59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ណៈ​​វិនិច្ឆ័យ គោលបំណង វិសាលភាព ដែនកំណត់នៃការធ្វើសវនកម្ម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08" w:author="Sopheak Phorn" w:date="2023-08-03T08:5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BB30D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09" w:author="Sopheak Phorn" w:date="2023-08-03T08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ព្រមទាំង</w:t>
        </w:r>
        <w:r w:rsidRPr="00F55550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10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រៀបចំនូវ​​កម្មវិធីការងារ</w:t>
        </w:r>
      </w:ins>
      <w:ins w:id="20411" w:author="Kem Sereyboth" w:date="2023-07-19T14:05:00Z">
        <w:r w:rsidR="00C3103D"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12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សវនកម្ម​អនុលោមភាព និង</w:t>
        </w:r>
      </w:ins>
      <w:ins w:id="20413" w:author="Kem Sereyboth" w:date="2023-07-11T11:03:00Z">
        <w:r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14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​សវនកម្ម​សមិទ្ធកម្មប្រចាំឆ្នាំ</w:t>
        </w:r>
      </w:ins>
      <w:ins w:id="20415" w:author="Kem Sereyboth" w:date="2023-07-11T14:05:00Z">
        <w:r w:rsidR="00193F72"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16" w:author="Kem Sereyboth" w:date="2023-07-26T10:0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២០២៣</w:t>
        </w:r>
      </w:ins>
      <w:ins w:id="20417" w:author="Kem Sereyboth" w:date="2023-07-11T11:03:00Z">
        <w:r w:rsidRPr="005967BA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418" w:author="Kem Sereyboth" w:date="2023-07-26T10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 ​មុន​នឹង​ឈាន​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ដល់​ដំណាក់កាល​ចុះ​​ប្រមូល​ទិន្នន័យនិង​ព័ត៌មាន</w:t>
        </w:r>
        <w:r w:rsidRPr="00F55550">
          <w:rPr>
            <w:rFonts w:ascii="Khmer MEF1" w:hAnsi="Khmer MEF1" w:cs="Khmer MEF1"/>
            <w:sz w:val="24"/>
            <w:szCs w:val="24"/>
            <w:lang w:val="ca-ES"/>
          </w:rPr>
          <w:t xml:space="preserve">​​ </w:t>
        </w:r>
        <w:r w:rsidRPr="00675FA1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419" w:author="Sopheak Phorn" w:date="2023-08-03T09:0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សវនករ​ទទួលបន្ទុក​បាន​រៀបចំ​​បញ្ជីត្រួតពិនិត្យ​ដោយផ្អែក</w:t>
        </w:r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20" w:author="Kem Sereyboth" w:date="2023-07-26T10:0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ទៅលើលក្ខណៈ​វិនិច្ឆ័យសមស្រប និង​ពាក់ព័ន្ធទៅ</w:t>
        </w:r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នឹងប្រធានបទដែលបានកំណត់ និងបានរៀបចំ​បញ្ជីឈ្មោះ</w:t>
        </w:r>
      </w:ins>
      <w:ins w:id="20421" w:author="Kem Sereyboth" w:date="2023-07-26T10:01:00Z">
        <w:r w:rsidR="005967BA" w:rsidRPr="005967BA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​</w:t>
        </w:r>
      </w:ins>
      <w:ins w:id="20422" w:author="Kem Sereyboth" w:date="2023-07-11T11:03:00Z">
        <w:r w:rsidRPr="00F55550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ប្រតិភូសវនកម្ម​ និងសវនករទទួលបន្ទុកដែលត្រូវ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ចុះអនុវត្តការងារក្នុងដំណើរការធ្វើ</w:t>
        </w:r>
      </w:ins>
      <w:ins w:id="20423" w:author="Kem Sereyboth" w:date="2023-07-19T14:06:00Z">
        <w:r w:rsidR="00C3103D" w:rsidRPr="00E33574">
          <w:rPr>
            <w:rFonts w:ascii="Khmer MEF1" w:hAnsi="Khmer MEF1" w:cs="Khmer MEF1"/>
            <w:sz w:val="24"/>
            <w:szCs w:val="24"/>
            <w:cs/>
            <w:lang w:val="ca-ES"/>
            <w:rPrChange w:id="20424" w:author="Kem Sereyboth" w:date="2023-07-19T16:59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សវនកម្ម​អនុលោមភាព </w:t>
        </w:r>
        <w:r w:rsidR="00C3103D"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25" w:author="Kem Sereyboth" w:date="2023-07-26T10:02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និង</w:t>
        </w:r>
      </w:ins>
      <w:ins w:id="20426" w:author="Kem Sereyboth" w:date="2023-07-11T11:03:00Z"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27" w:author="Kem Sereyboth" w:date="2023-07-26T10:02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សវនកម្មសមិទ្ធកម្មផងដែរ។ បន្ទាប់ពីទទួល​បានការ​ឯកភាពដ៏ខ្ពង់ខ្ពស់ពី</w:t>
        </w:r>
        <w:r w:rsidRPr="005967BA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28" w:author="Kem Sereyboth" w:date="2023-07-26T10:0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5967BA">
          <w:rPr>
            <w:rFonts w:ascii="Khmer MEF2" w:hAnsi="Khmer MEF2" w:cs="Khmer MEF2"/>
            <w:spacing w:val="-2"/>
            <w:sz w:val="24"/>
            <w:szCs w:val="24"/>
            <w:cs/>
            <w:lang w:val="ca-ES"/>
            <w:rPrChange w:id="20429" w:author="Kem Sereyboth" w:date="2023-07-26T10:02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>ឯកឧត្តមអគ្គបណ្ឌិតសភាចារ្យ</w:t>
        </w:r>
        <w:r w:rsidRPr="00F55550">
          <w:rPr>
            <w:rFonts w:ascii="Khmer MEF2" w:hAnsi="Khmer MEF2" w:cs="Khmer MEF2"/>
            <w:spacing w:val="2"/>
            <w:sz w:val="24"/>
            <w:szCs w:val="24"/>
            <w:cs/>
            <w:lang w:val="ca-ES"/>
          </w:rPr>
          <w:t>​</w:t>
        </w:r>
        <w:r w:rsidRPr="001B7BE2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20430" w:author="Sopheak Phorn" w:date="2023-08-03T09:01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>ឧបនាយករដ្ឋមន្រ្ដី</w:t>
        </w:r>
        <w:r w:rsidRPr="001B7BE2">
          <w:rPr>
            <w:rFonts w:ascii="Khmer MEF2" w:hAnsi="Khmer MEF2" w:cs="Khmer MEF2"/>
            <w:spacing w:val="4"/>
            <w:sz w:val="24"/>
            <w:szCs w:val="24"/>
            <w:lang w:val="ca-ES"/>
            <w:rPrChange w:id="20431" w:author="Sopheak Phorn" w:date="2023-08-03T09:01:00Z">
              <w:rPr>
                <w:rFonts w:ascii="Khmer MEF2" w:hAnsi="Khmer MEF2" w:cs="Khmer MEF2"/>
                <w:spacing w:val="2"/>
                <w:sz w:val="24"/>
                <w:szCs w:val="24"/>
                <w:lang w:val="ca-ES"/>
              </w:rPr>
            </w:rPrChange>
          </w:rPr>
          <w:t xml:space="preserve"> </w:t>
        </w:r>
      </w:ins>
      <w:ins w:id="20432" w:author="Kem Sereyboth" w:date="2023-07-19T14:06:00Z">
        <w:r w:rsidR="00C3103D" w:rsidRPr="001B7BE2">
          <w:rPr>
            <w:rFonts w:ascii="Khmer MEF2" w:hAnsi="Khmer MEF2" w:cs="Khmer MEF2"/>
            <w:spacing w:val="4"/>
            <w:sz w:val="24"/>
            <w:szCs w:val="24"/>
            <w:cs/>
            <w:lang w:val="ca-ES"/>
            <w:rPrChange w:id="20433" w:author="Sopheak Phorn" w:date="2023-08-03T09:01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រដ្ឋមន្រ្ដីក្រសួងសេដ្ឋកិច្ចនិងហិរញ្ញវត្ថុ </w:t>
        </w:r>
      </w:ins>
      <w:ins w:id="20434" w:author="Kem Sereyboth" w:date="2023-07-11T11:03:00Z"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435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និង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436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437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ជា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438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439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ប្រធាន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440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441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ក្រុមប្រឹក្សា 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442" w:author="Sopheak Phorn" w:date="2023-08-03T09:01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អ.ស.ហ.​</w:t>
        </w:r>
        <w:r w:rsidRPr="001B7BE2">
          <w:rPr>
            <w:rFonts w:ascii="Khmer MEF1" w:hAnsi="Khmer MEF1" w:cs="Khmer MEF1"/>
            <w:b/>
            <w:bCs/>
            <w:spacing w:val="4"/>
            <w:sz w:val="24"/>
            <w:szCs w:val="24"/>
            <w:lang w:val="ca-ES"/>
            <w:rPrChange w:id="20443" w:author="Sopheak Phorn" w:date="2023-08-03T09:01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lang w:val="ca-ES"/>
              </w:rPr>
            </w:rPrChange>
          </w:rPr>
          <w:t xml:space="preserve"> </w:t>
        </w:r>
        <w:r w:rsidRPr="001B7BE2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444" w:author="Sopheak Phorn" w:date="2023-08-03T09:0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អង្គភាព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សវន</w:t>
        </w:r>
        <w:r w:rsidRPr="00F55550">
          <w:rPr>
            <w:rFonts w:ascii="Khmer MEF1" w:hAnsi="Khmer MEF1" w:cs="Khmer MEF1"/>
            <w:spacing w:val="8"/>
            <w:sz w:val="24"/>
            <w:szCs w:val="24"/>
            <w:cs/>
            <w:lang w:val="ca-ES"/>
          </w:rPr>
          <w:t>កម្ម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ផ្ទៃក្នុងនៃ </w:t>
        </w:r>
        <w:r w:rsidRPr="00F5555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អ.ស.ហ.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បានផ្តល់នូវផែនការសវនកម្មសម្រាប់ឆ្នាំ</w:t>
        </w:r>
      </w:ins>
      <w:ins w:id="20445" w:author="Kem Sereyboth" w:date="2023-07-11T14:06:00Z">
        <w:r w:rsidR="00193F72" w:rsidRPr="00E33574">
          <w:rPr>
            <w:rFonts w:ascii="Khmer MEF1" w:hAnsi="Khmer MEF1" w:cs="Khmer MEF1"/>
            <w:sz w:val="24"/>
            <w:szCs w:val="24"/>
            <w:cs/>
            <w:lang w:val="ca-ES"/>
            <w:rPrChange w:id="20446" w:author="Kem Sereyboth" w:date="2023-07-19T16:59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២០២៣ </w:t>
        </w:r>
      </w:ins>
      <w:ins w:id="20447" w:author="Kem Sereyboth" w:date="2023-07-11T11:03:00Z"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​និងឯកសារបទដ្ឋានការងារ</w:t>
        </w:r>
        <w:r w:rsidRPr="00A72020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48" w:author="Sopheak Phorn" w:date="2023-07-28T15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មួយចំនួន</w:t>
        </w:r>
        <w:r w:rsidRPr="00A72020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49" w:author="Sopheak Phorn" w:date="2023-07-28T15:5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A72020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450" w:author="Sopheak Phorn" w:date="2023-07-28T15:52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ព្រមទាំងបានជួបប្រជុំបើកជាមួយថ្នាក់ដឹកនាំ 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  <w:rPrChange w:id="20451" w:author="Sopheak Phorn" w:date="2023-08-03T09:0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និងមន្ត្រីជំនាញរបស់</w:t>
        </w:r>
      </w:ins>
      <w:ins w:id="20452" w:author="Sopheak Phorn" w:date="2023-08-03T09:03:00Z">
        <w:r w:rsidR="001B7BE2" w:rsidRPr="001B7BE2">
          <w:rPr>
            <w:rFonts w:ascii="Khmer MEF1" w:hAnsi="Khmer MEF1" w:cs="Khmer MEF1"/>
            <w:sz w:val="24"/>
            <w:szCs w:val="24"/>
            <w:cs/>
            <w:lang w:val="ca-ES"/>
            <w:rPrChange w:id="20453" w:author="Sopheak Phorn" w:date="2023-08-03T09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454" w:author="Kem Sereyboth" w:date="2023-07-11T11:03:00Z">
        <w:del w:id="20455" w:author="Sopheak Phorn" w:date="2023-08-03T09:03:00Z">
          <w:r w:rsidRPr="001B7BE2" w:rsidDel="001B7BE2">
            <w:rPr>
              <w:rFonts w:ascii="Khmer MEF1" w:hAnsi="Khmer MEF1" w:cs="Khmer MEF1"/>
              <w:sz w:val="24"/>
              <w:szCs w:val="24"/>
              <w:cs/>
              <w:lang w:val="en-GB"/>
              <w:rPrChange w:id="20456" w:author="Sopheak Phorn" w:date="2023-08-03T09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 xml:space="preserve"> </w:delText>
          </w:r>
          <w:r w:rsidRPr="001B7BE2" w:rsidDel="001B7BE2">
            <w:rPr>
              <w:rFonts w:ascii="Khmer MEF1" w:hAnsi="Khmer MEF1" w:cs="Khmer MEF1"/>
              <w:sz w:val="24"/>
              <w:szCs w:val="24"/>
              <w:cs/>
              <w:lang w:val="ca-ES"/>
              <w:rPrChange w:id="20457" w:author="Sopheak Phorn" w:date="2023-08-03T09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458" w:author="Kem Sereyboth" w:date="2023-07-11T14:06:00Z">
        <w:r w:rsidR="00193F72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459" w:author="Sopheak Phorn" w:date="2023-08-03T09:0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460" w:author="Sopheak Phorn" w:date="2023-07-28T15:10:00Z">
        <w:r w:rsidR="00A72020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461" w:author="Sopheak Phorn" w:date="2023-08-03T09:0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462" w:author="Kem Sereyboth" w:date="2023-07-11T14:06:00Z">
        <w:del w:id="20463" w:author="Sopheak Phorn" w:date="2023-07-28T15:10:00Z">
          <w:r w:rsidR="00193F72" w:rsidRPr="001B7BE2" w:rsidDel="00A7202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0464" w:author="Sopheak Phorn" w:date="2023-08-03T09:03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465" w:author="Sopheak Phorn" w:date="2023-08-03T09:0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.ស</w:t>
        </w:r>
      </w:ins>
      <w:ins w:id="20466" w:author="Kem Sereyboth" w:date="2023-07-11T14:07:00Z">
        <w:r w:rsidR="00193F72" w:rsidRPr="001B7BE2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0467" w:author="Sopheak Phorn" w:date="2023-08-03T09:0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20468" w:author="Kem Sereyboth" w:date="2023-07-11T11:03:00Z">
        <w:r w:rsidRPr="001B7BE2">
          <w:rPr>
            <w:rFonts w:ascii="Khmer MEF1" w:hAnsi="Khmer MEF1" w:cs="Khmer MEF1"/>
            <w:sz w:val="24"/>
            <w:szCs w:val="24"/>
            <w:lang w:val="ca-ES"/>
            <w:rPrChange w:id="20469" w:author="Sopheak Phorn" w:date="2023-08-03T09:03:00Z">
              <w:rPr>
                <w:rFonts w:ascii="Khmer MEF1" w:hAnsi="Khmer MEF1" w:cs="Khmer MEF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  <w:rPrChange w:id="20470" w:author="Sopheak Phorn" w:date="2023-08-03T09:0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មុនពេល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1B7BE2">
          <w:rPr>
            <w:rFonts w:ascii="Khmer MEF1" w:hAnsi="Khmer MEF1" w:cs="Khmer MEF1"/>
            <w:sz w:val="24"/>
            <w:szCs w:val="24"/>
            <w:cs/>
            <w:lang w:val="ca-ES"/>
            <w:rPrChange w:id="20471" w:author="Sopheak Phorn" w:date="2023-08-03T09:0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ដំណើរការ</w:t>
        </w:r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472" w:author="Kem Sereyboth" w:date="2023-07-26T10:0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ការងារ​សវនកម្ម។ បន្ថែមពីនេះ សវនករទទួលបន្ទុកត្រូវផ្តល់នូវបញ្ជីត្រួតពិនិត្យទៅបុគ្គលទទួល</w:t>
        </w:r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473" w:author="Kem Sereyboth" w:date="2023-07-26T10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បន្ទុកនៃអង្គ</w:t>
        </w:r>
      </w:ins>
      <w:ins w:id="20474" w:author="Kem Sereyboth" w:date="2023-07-26T10:02:00Z">
        <w:r w:rsidR="005967BA"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475" w:author="Kem Sereyboth" w:date="2023-07-26T10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76" w:author="Kem Sereyboth" w:date="2023-07-11T11:03:00Z"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477" w:author="Kem Sereyboth" w:date="2023-07-26T10:0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ភាព</w:t>
        </w:r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478" w:author="Kem Sereyboth" w:date="2023-07-26T10:0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ក្រោមឱវាទ </w:t>
        </w:r>
        <w:r w:rsidRPr="005967BA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479" w:author="Kem Sereyboth" w:date="2023-07-26T10:04:00Z">
              <w:rPr>
                <w:rFonts w:ascii="Khmer MEF2" w:hAnsi="Khmer MEF2" w:cs="Khmer MEF2"/>
                <w:spacing w:val="-2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480" w:author="Kem Sereyboth" w:date="2023-07-26T10:0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ដើម្បីត្រៀមសហការផ្តល់នូវទិន្នន័យនិងព័ត៌មានដូចមានកំណត់ក្នុង</w:t>
        </w:r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481" w:author="Kem Sereyboth" w:date="2023-07-26T10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បញ្ជីត្រួតពិនិត្យ ជូ</w:t>
        </w:r>
      </w:ins>
      <w:ins w:id="20482" w:author="Kem Sereyboth" w:date="2023-07-26T10:04:00Z">
        <w:r w:rsidR="005967BA"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483" w:author="Kem Sereyboth" w:date="2023-07-26T10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484" w:author="Kem Sereyboth" w:date="2023-07-11T11:03:00Z">
        <w:r w:rsidRPr="005967BA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485" w:author="Kem Sereyboth" w:date="2023-07-26T10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ប្រតិភូ</w:t>
        </w:r>
        <w:r w:rsidRPr="00F55550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សវនកម្ម និងសវនករទទួលបន្ទុក។</w:t>
        </w:r>
      </w:ins>
    </w:p>
    <w:p w14:paraId="0C71C2D5" w14:textId="77777777" w:rsidR="00193592" w:rsidRDefault="00FF3DA9">
      <w:pPr>
        <w:spacing w:after="0" w:line="226" w:lineRule="auto"/>
        <w:ind w:firstLine="709"/>
        <w:jc w:val="both"/>
        <w:rPr>
          <w:ins w:id="20486" w:author="Sopheak Phorn" w:date="2023-08-03T09:12:00Z"/>
          <w:rFonts w:ascii="Khmer MEF1" w:hAnsi="Khmer MEF1" w:cs="Khmer MEF1"/>
          <w:spacing w:val="2"/>
          <w:sz w:val="24"/>
          <w:szCs w:val="24"/>
          <w:lang w:val="ca-ES"/>
        </w:rPr>
        <w:pPrChange w:id="20487" w:author="Sopheak Phorn" w:date="2023-08-03T14:28:00Z">
          <w:pPr>
            <w:spacing w:after="0" w:line="226" w:lineRule="auto"/>
            <w:ind w:firstLine="540"/>
            <w:jc w:val="both"/>
          </w:pPr>
        </w:pPrChange>
      </w:pPr>
      <w:ins w:id="20488" w:author="Kem Sereyboth" w:date="2023-07-11T11:05:00Z"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489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បន្ទាប់ពីទទួលបានទិន្នន័យនិងព័ត៌មានពី</w:t>
        </w:r>
        <w:r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490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491" w:author="Kem Sereyboth" w:date="2023-07-11T14:08:00Z">
        <w:r w:rsidR="00193F72"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492" w:author="Sopheak Phorn" w:date="2023-08-03T09:22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493" w:author="Sopheak Phorn" w:date="2023-07-28T15:10:00Z">
        <w:r w:rsidR="00A72020"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494" w:author="Sopheak Phorn" w:date="2023-08-03T09:2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495" w:author="Kem Sereyboth" w:date="2023-07-11T14:08:00Z">
        <w:del w:id="20496" w:author="Sopheak Phorn" w:date="2023-07-28T15:10:00Z">
          <w:r w:rsidR="00193F72" w:rsidRPr="008460B0" w:rsidDel="00A7202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0497" w:author="Sopheak Phorn" w:date="2023-08-03T09:22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8460B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0498" w:author="Sopheak Phorn" w:date="2023-08-03T09:22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.ស.</w:t>
        </w:r>
        <w:r w:rsidR="00193F72" w:rsidRPr="008460B0">
          <w:rPr>
            <w:rFonts w:ascii="Khmer MEF1" w:hAnsi="Khmer MEF1" w:cs="Khmer MEF1"/>
            <w:spacing w:val="-8"/>
            <w:sz w:val="24"/>
            <w:szCs w:val="24"/>
            <w:lang w:val="ca-ES"/>
            <w:rPrChange w:id="20499" w:author="Sopheak Phorn" w:date="2023-08-03T09:22:00Z">
              <w:rPr>
                <w:rFonts w:ascii="Khmer MEF1" w:hAnsi="Khmer MEF1" w:cs="Khmer MEF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</w:ins>
      <w:ins w:id="20500" w:author="Kem Sereyboth" w:date="2023-07-11T11:05:00Z"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01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</w:ins>
      <w:ins w:id="20502" w:author="Kem Sereyboth" w:date="2023-07-11T14:08:00Z">
        <w:r w:rsidR="00193F72"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03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504" w:author="Kem Sereyboth" w:date="2023-07-11T11:05:00Z"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05" w:author="Sopheak Phorn" w:date="2023-08-03T09:2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និងសវនករ</w:t>
        </w:r>
        <w:r w:rsidRPr="008460B0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506" w:author="Sopheak Phorn" w:date="2023-08-03T09:2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ទទួលបន្ទុក ត្រូវធ្វើការ</w:t>
        </w:r>
      </w:ins>
      <w:ins w:id="20507" w:author="Kem Sereyboth" w:date="2023-07-26T10:12:00Z">
        <w:r w:rsidR="005967BA" w:rsidRPr="005967BA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0508" w:author="Kem Sereyboth" w:date="2023-07-26T10:1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09" w:author="Kem Sereyboth" w:date="2023-07-11T11:05:00Z"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510" w:author="Kem Sereyboth" w:date="2023-07-26T10:13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វិភាគ</w:t>
        </w:r>
        <w:r w:rsidRPr="005967BA">
          <w:rPr>
            <w:rFonts w:ascii="Khmer MEF1" w:hAnsi="Khmer MEF1" w:cs="Khmer MEF1"/>
            <w:spacing w:val="-10"/>
            <w:sz w:val="24"/>
            <w:szCs w:val="24"/>
            <w:lang w:val="ca-ES"/>
            <w:rPrChange w:id="20511" w:author="Kem Sereyboth" w:date="2023-07-26T10:13:00Z">
              <w:rPr>
                <w:rFonts w:ascii="Khmer MEF1" w:hAnsi="Khmer MEF1" w:cs="Khmer MEF1"/>
                <w:spacing w:val="4"/>
                <w:sz w:val="24"/>
                <w:szCs w:val="24"/>
                <w:lang w:val="ca-ES"/>
              </w:rPr>
            </w:rPrChange>
          </w:rPr>
          <w:t xml:space="preserve"> </w:t>
        </w:r>
        <w:r w:rsidRPr="005967BA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512" w:author="Kem Sereyboth" w:date="2023-07-26T10:13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និងវាយតម្លៃលើ</w:t>
        </w:r>
        <w:r w:rsidRPr="001B7BE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513" w:author="Sopheak Phorn" w:date="2023-08-03T09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ទិន្នន័យនិងព័ត៌មានដែលប្រមូលបានពី</w:t>
        </w:r>
      </w:ins>
      <w:ins w:id="20514" w:author="Kem Sereyboth" w:date="2023-07-11T14:09:00Z">
        <w:r w:rsidR="00193F72" w:rsidRPr="001B7BE2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515" w:author="Sopheak Phorn" w:date="2023-08-03T09:0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193F72" w:rsidRPr="001B7BE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516" w:author="Sopheak Phorn" w:date="2023-08-03T09:09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517" w:author="Sopheak Phorn" w:date="2023-07-28T15:52:00Z">
        <w:r w:rsidR="00A72020" w:rsidRPr="001B7BE2"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  <w:lang w:val="ca-ES"/>
          </w:rPr>
          <w:t>គ</w:t>
        </w:r>
      </w:ins>
      <w:ins w:id="20518" w:author="Kem Sereyboth" w:date="2023-07-11T14:09:00Z">
        <w:del w:id="20519" w:author="Sopheak Phorn" w:date="2023-07-28T15:52:00Z">
          <w:r w:rsidR="00193F72" w:rsidRPr="001B7BE2" w:rsidDel="00A72020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0520" w:author="Sopheak Phorn" w:date="2023-08-03T09:0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1B7BE2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521" w:author="Sopheak Phorn" w:date="2023-08-03T09:09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.ស</w:t>
        </w:r>
        <w:r w:rsidR="00193F72" w:rsidRPr="0081335F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522" w:author="Sopheak Phorn" w:date="2023-08-03T14:23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.</w:t>
        </w:r>
        <w:r w:rsidR="00193F72" w:rsidRPr="0081335F">
          <w:rPr>
            <w:rFonts w:ascii="Khmer MEF1" w:hAnsi="Khmer MEF1" w:cs="Khmer MEF1"/>
            <w:spacing w:val="-10"/>
            <w:sz w:val="24"/>
            <w:szCs w:val="24"/>
            <w:lang w:val="ca-ES"/>
            <w:rPrChange w:id="20523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lang w:val="ca-ES"/>
              </w:rPr>
            </w:rPrChange>
          </w:rPr>
          <w:t xml:space="preserve"> </w:t>
        </w:r>
      </w:ins>
      <w:ins w:id="20524" w:author="Kem Sereyboth" w:date="2023-07-11T11:05:00Z">
        <w:r w:rsidRPr="0081335F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525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ដោយធ្វើការប្រៀបធៀបរវាងលទ្ធផល</w:t>
        </w:r>
        <w:r w:rsidRPr="0081335F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0526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សម្រេចបាន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527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ជាមួយនឹងគោលដៅដែលបានកំណត់ក្នុងគោល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បំណងដើម្បីកំណត់អំពីគម្លាតរវាងលទ្ធផល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28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សម្រេ</w:t>
        </w:r>
      </w:ins>
      <w:ins w:id="20529" w:author="Kem Sereyboth" w:date="2023-07-26T10:13:00Z">
        <w:r w:rsidR="005967BA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30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31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32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ចបាន និងគោលដៅដែលបានគ្រោងទុក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នោះ។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33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81335F">
          <w:rPr>
            <w:rFonts w:ascii="Khmer MEF1" w:hAnsi="Khmer MEF1" w:cs="Khmer MEF1"/>
            <w:spacing w:val="-6"/>
            <w:sz w:val="24"/>
            <w:szCs w:val="24"/>
            <w:lang w:val="ca-ES"/>
            <w:rPrChange w:id="20534" w:author="Sopheak Phorn" w:date="2023-08-03T14:23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35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ប្រតិភូសវនកម្ម</w:t>
        </w:r>
      </w:ins>
      <w:ins w:id="20536" w:author="Kem Sereyboth" w:date="2023-07-11T14:09:00Z">
        <w:r w:rsidR="00193F72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37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538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39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និងសវនករទទួលបន្ទុក</w:t>
        </w:r>
      </w:ins>
      <w:ins w:id="20540" w:author="Kem Sereyboth" w:date="2023-07-11T14:09:00Z">
        <w:r w:rsidR="00193F72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41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0542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43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អង្គភាពក្រោ</w:t>
        </w:r>
      </w:ins>
      <w:ins w:id="20544" w:author="Kem Sereyboth" w:date="2023-07-26T10:14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45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46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47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ម</w:t>
        </w:r>
      </w:ins>
      <w:ins w:id="20548" w:author="Kem Sereyboth" w:date="2023-07-26T10:15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49" w:author="Sopheak Phorn" w:date="2023-08-03T14:23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50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ឱវាទ </w:t>
        </w:r>
        <w:r w:rsidRPr="0081335F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0551" w:author="Sopheak Phorn" w:date="2023-08-03T14:23:00Z">
              <w:rPr>
                <w:rFonts w:ascii="Khmer MEF2" w:hAnsi="Khmer MEF2" w:cs="Khmer MEF2"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នីមួយៗ</w:t>
        </w:r>
        <w:r w:rsidRPr="0081335F">
          <w:rPr>
            <w:rFonts w:ascii="Khmer MEF1" w:hAnsi="Khmer MEF1" w:cs="Times New Roman"/>
            <w:spacing w:val="-6"/>
            <w:sz w:val="24"/>
            <w:szCs w:val="24"/>
            <w:rtl/>
            <w:lang w:val="ca-ES" w:bidi="ar-SA"/>
          </w:rPr>
          <w:t xml:space="preserve"> 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ត្រូវប្រើប្រាស់មូលដ្ឋាននៃការសិក្សា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52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រួមមាន៖ </w:t>
        </w:r>
        <w:r w:rsidRPr="0081335F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0553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១).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54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លំហូរការងារ </w:t>
        </w:r>
        <w:r w:rsidRPr="0081335F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0555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២).</w:t>
        </w:r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56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លក្ខខណ្ឌយោ</w:t>
        </w:r>
      </w:ins>
      <w:ins w:id="20557" w:author="Kem Sereyboth" w:date="2023-07-26T10:15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58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59" w:author="Kem Sereyboth" w:date="2023-07-11T11:05:00Z">
        <w:r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60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ង</w:t>
        </w:r>
      </w:ins>
      <w:ins w:id="20561" w:author="Kem Sereyboth" w:date="2023-07-26T10:15:00Z">
        <w:r w:rsidR="00050408" w:rsidRPr="0081335F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562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63" w:author="Kem Sereyboth" w:date="2023-07-11T11:05:00Z"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564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ការងារ </w:t>
        </w:r>
        <w:r w:rsidRPr="0081335F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20565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៣).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566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យន្តការ និងនីតិវិធីក្នុងការអនុវត្តការងារ </w:t>
        </w:r>
        <w:r w:rsidRPr="0081335F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20567" w:author="Sopheak Phorn" w:date="2023-08-03T14:23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៤).</w:t>
        </w:r>
        <w:r w:rsidRPr="0081335F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568" w:author="Sopheak Phorn" w:date="2023-08-03T14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យន្តការ និងនីតិវិធីតាមដានការអនុវត្តការងារ </w:t>
        </w:r>
        <w:r w:rsidRPr="0081335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569" w:author="Sopheak Phorn" w:date="2023-08-03T14:23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៥).</w:t>
        </w:r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570" w:author="Sopheak Phorn" w:date="2023-08-03T14:23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យន្តការ និងនីតិវិធីរាយការណ៍អំពីការអនុវត្តការងារ និង</w:t>
        </w:r>
        <w:r w:rsidRPr="0081335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571" w:author="Sopheak Phorn" w:date="2023-08-03T14:2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៦).</w:t>
        </w:r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សមត្ថភាពជំនាញរបស់មន្ត្រីអនុវត្តការងារ </w:t>
        </w:r>
        <w:r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72" w:author="Sopheak Phorn" w:date="2023-08-03T14:23:00Z">
              <w:rPr>
                <w:rFonts w:ascii="Khmer MEF1" w:hAnsi="Khmer MEF1" w:cs="Khmer MEF1"/>
                <w:color w:val="000000" w:themeColor="text1"/>
                <w:spacing w:val="2"/>
                <w:sz w:val="24"/>
                <w:szCs w:val="24"/>
                <w:cs/>
                <w:lang w:val="ca-ES"/>
              </w:rPr>
            </w:rPrChange>
          </w:rPr>
          <w:lastRenderedPageBreak/>
          <w:t>ដើ</w:t>
        </w:r>
      </w:ins>
      <w:ins w:id="20573" w:author="Kem Sereyboth" w:date="2023-07-26T10:19:00Z">
        <w:r w:rsidR="00050408"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74" w:author="Sopheak Phorn" w:date="2023-08-03T14:23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75" w:author="Kem Sereyboth" w:date="2023-07-11T11:05:00Z">
        <w:r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76" w:author="Sopheak Phorn" w:date="2023-08-03T14:23:00Z">
              <w:rPr>
                <w:rFonts w:ascii="Khmer MEF1" w:hAnsi="Khmer MEF1" w:cs="Khmer MEF1"/>
                <w:color w:val="000000" w:themeColor="text1"/>
                <w:spacing w:val="2"/>
                <w:sz w:val="24"/>
                <w:szCs w:val="24"/>
                <w:cs/>
                <w:lang w:val="ca-ES"/>
              </w:rPr>
            </w:rPrChange>
          </w:rPr>
          <w:t>ម្បី</w:t>
        </w:r>
        <w:r w:rsidRPr="0081335F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77" w:author="Sopheak Phorn" w:date="2023-08-03T14:2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ប្រមូលព័ត៌មាន ទិន្នន័យ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78" w:author="Kem Sereyboth" w:date="2023-07-26T10:20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សេចក្តីបំភ្លឺដែលជាប់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79" w:author="Kem Sereyboth" w:date="2023-07-26T10:20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ពាក់ព័ន្ធទៅនឹងគម្លាតនៅក្នុងការអនុវត្តនៃប្រធានបទ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80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នី</w:t>
        </w:r>
      </w:ins>
      <w:ins w:id="20581" w:author="Kem Sereyboth" w:date="2023-07-26T10:19:00Z">
        <w:r w:rsidR="00050408"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82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83" w:author="Kem Sereyboth" w:date="2023-07-11T11:05:00Z"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84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មួ</w:t>
        </w:r>
      </w:ins>
      <w:ins w:id="20585" w:author="Kem Sereyboth" w:date="2023-07-26T10:19:00Z">
        <w:r w:rsidR="00050408"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86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87" w:author="Kem Sereyboth" w:date="2023-07-11T11:05:00Z"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588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យៗដែលបានកំណត់។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589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spacing w:val="-2"/>
            <w:sz w:val="24"/>
            <w:szCs w:val="24"/>
            <w:lang w:val="ca-ES"/>
            <w:rPrChange w:id="20590" w:author="Kem Sereyboth" w:date="2023-07-26T10:21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591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ប្រតិភូសវនកម្ម និងសវនករទទួលបន្ទុកអង្គភាពក្រោមឱវាទ </w:t>
        </w:r>
        <w:r w:rsidRPr="00050408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0592" w:author="Kem Sereyboth" w:date="2023-07-26T10:21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593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នី</w:t>
        </w:r>
      </w:ins>
      <w:ins w:id="20594" w:author="Kem Sereyboth" w:date="2023-07-26T10:21:00Z">
        <w:r w:rsidR="00050408"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595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596" w:author="Kem Sereyboth" w:date="2023-07-11T11:05:00Z"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597" w:author="Kem Sereyboth" w:date="2023-07-26T10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មួយៗ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  <w:r w:rsidRPr="0005040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20598" w:author="Kem Sereyboth" w:date="2023-07-26T10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ត្រូ</w:t>
        </w:r>
      </w:ins>
      <w:ins w:id="20599" w:author="Kem Sereyboth" w:date="2023-07-26T10:21:00Z">
        <w:r w:rsidR="00050408" w:rsidRPr="0005040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20600" w:author="Kem Sereyboth" w:date="2023-07-26T10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601" w:author="Kem Sereyboth" w:date="2023-07-11T11:05:00Z">
        <w:r w:rsidRPr="00050408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20602" w:author="Kem Sereyboth" w:date="2023-07-26T10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វកំណត់ពេលវេលា ប្រភេទឯកសារ និងរបាយការណ៍ដែលបុគ្គលទទួលបន្ទុកនៃអង្គភាពក្រោមឱវាទ</w:t>
        </w:r>
        <w:r w:rsidRPr="00050408">
          <w:rPr>
            <w:rFonts w:ascii="Khmer MEF1" w:hAnsi="Khmer MEF1" w:cs="Khmer MEF1"/>
            <w:spacing w:val="-12"/>
            <w:sz w:val="26"/>
            <w:szCs w:val="26"/>
            <w:lang w:val="ca-ES"/>
            <w:rPrChange w:id="20603" w:author="Kem Sereyboth" w:date="2023-07-26T10:22:00Z">
              <w:rPr>
                <w:rFonts w:ascii="Khmer MEF1" w:hAnsi="Khmer MEF1" w:cs="Khmer MEF1"/>
                <w:sz w:val="26"/>
                <w:szCs w:val="26"/>
                <w:lang w:val="ca-ES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20604" w:author="Kem Sereyboth" w:date="2023-07-26T10:22:00Z">
              <w:rPr>
                <w:rFonts w:ascii="Khmer MEF2" w:hAnsi="Khmer MEF2" w:cs="Khmer MEF2"/>
                <w:color w:val="000000" w:themeColor="text1"/>
                <w:sz w:val="24"/>
                <w:szCs w:val="24"/>
                <w:cs/>
              </w:rPr>
            </w:rPrChange>
          </w:rPr>
          <w:t>អ.ស.ហ.</w:t>
        </w:r>
        <w:r w:rsidRPr="00050408">
          <w:rPr>
            <w:rFonts w:ascii="Khmer MEF1" w:hAnsi="Khmer MEF1" w:cs="Times New Roman"/>
            <w:spacing w:val="-12"/>
            <w:sz w:val="8"/>
            <w:szCs w:val="8"/>
            <w:rtl/>
            <w:lang w:val="ca-ES" w:bidi="ar-SA"/>
            <w:rPrChange w:id="20605" w:author="Kem Sereyboth" w:date="2023-07-26T10:22:00Z">
              <w:rPr>
                <w:rFonts w:ascii="Khmer MEF1" w:hAnsi="Khmer MEF1" w:cs="Times New Roman"/>
                <w:color w:val="000000" w:themeColor="text1"/>
                <w:sz w:val="8"/>
                <w:szCs w:val="8"/>
                <w:rtl/>
                <w:lang w:val="ca-ES" w:bidi="ar-SA"/>
              </w:rPr>
            </w:rPrChange>
          </w:rPr>
          <w:t xml:space="preserve"> </w:t>
        </w:r>
        <w:r w:rsidRPr="00E33574">
          <w:rPr>
            <w:rFonts w:ascii="Khmer MEF1" w:hAnsi="Khmer MEF1" w:cs="Times New Roman"/>
            <w:sz w:val="10"/>
            <w:szCs w:val="10"/>
            <w:rtl/>
            <w:lang w:val="ca-ES" w:bidi="ar-SA"/>
            <w:rPrChange w:id="20606" w:author="Kem Sereyboth" w:date="2023-07-19T16:59:00Z">
              <w:rPr>
                <w:rFonts w:ascii="Khmer MEF1" w:hAnsi="Khmer MEF1" w:cs="Times New Roman"/>
                <w:color w:val="000000" w:themeColor="text1"/>
                <w:sz w:val="10"/>
                <w:szCs w:val="10"/>
                <w:rtl/>
                <w:lang w:val="ca-ES" w:bidi="ar-SA"/>
              </w:rPr>
            </w:rPrChange>
          </w:rPr>
          <w:t xml:space="preserve"> 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07" w:author="Kem Sereyboth" w:date="2023-07-26T10:2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ត្រូវផ្តល់មកឱ្យប្រតិភូសវនកម្ម និងសវនករទទួលបន្ទុក</w:t>
        </w:r>
        <w:r w:rsidRPr="0005040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08" w:author="Kem Sereyboth" w:date="2023-07-26T10:26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និងបុគ្គលជាប់ពាក់ព័ន្ធនានាដែលប្រតិភូសវនកម្ម 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  <w:rPrChange w:id="20609" w:author="Kem Sereyboth" w:date="2023-07-26T10:27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និងសវនករទទួលបន្ទុកត្រូវជួបពិភាក្សាដើម្បីចុះទៅប្រមូល</w:t>
        </w:r>
        <w:r w:rsidRPr="00050408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 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</w:rPr>
          <w:t>ទិន្នន័យ</w:t>
        </w:r>
        <w:r w:rsidRPr="00050408">
          <w:rPr>
            <w:rFonts w:ascii="Khmer MEF1" w:hAnsi="Khmer MEF1" w:cs="Khmer MEF1"/>
            <w:sz w:val="18"/>
            <w:szCs w:val="18"/>
            <w:cs/>
            <w:lang w:val="ca-ES"/>
          </w:rPr>
          <w:t xml:space="preserve"> </w:t>
        </w:r>
        <w:r w:rsidRPr="00050408">
          <w:rPr>
            <w:rFonts w:ascii="Khmer MEF1" w:hAnsi="Khmer MEF1" w:cs="Khmer MEF1"/>
            <w:sz w:val="24"/>
            <w:szCs w:val="24"/>
            <w:cs/>
            <w:lang w:val="ca-ES"/>
          </w:rPr>
          <w:t>និងព័ត៌មានសំខាន់ៗដែលបម្រើឱ្យការ</w:t>
        </w:r>
        <w:r w:rsidRPr="0005040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10" w:author="Kem Sereyboth" w:date="2023-07-26T10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វាយ</w:t>
        </w:r>
        <w:r w:rsidRPr="0005040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11" w:author="Kem Sereyboth" w:date="2023-07-26T10:32:00Z">
              <w:rPr>
                <w:rFonts w:ascii="Khmer MEF1" w:hAnsi="Khmer MEF1" w:cs="Khmer MEF1"/>
                <w:spacing w:val="8"/>
                <w:sz w:val="24"/>
                <w:szCs w:val="24"/>
                <w:cs/>
                <w:lang w:val="ca-ES"/>
              </w:rPr>
            </w:rPrChange>
          </w:rPr>
          <w:t>តម្លៃលើ</w:t>
        </w:r>
        <w:r w:rsidRPr="0005040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12" w:author="Kem Sereyboth" w:date="2023-07-26T10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បញ្ហាដែលបានរកឃើញពាក់ព័ន្ធនឹងប្រធានបទដែលបានកំណត់។</w:t>
        </w:r>
        <w:r w:rsidRPr="00050408">
          <w:rPr>
            <w:rFonts w:ascii="Khmer MEF1" w:hAnsi="Khmer MEF1" w:cs="Khmer MEF1"/>
            <w:spacing w:val="2"/>
            <w:sz w:val="24"/>
            <w:szCs w:val="24"/>
            <w:lang w:val="ca-ES"/>
            <w:rPrChange w:id="20613" w:author="Kem Sereyboth" w:date="2023-07-26T10:32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</w:p>
    <w:p w14:paraId="066A8F36" w14:textId="40FCC683" w:rsidR="00FF3DA9" w:rsidRDefault="00FF3DA9">
      <w:pPr>
        <w:spacing w:after="0" w:line="223" w:lineRule="auto"/>
        <w:ind w:firstLine="709"/>
        <w:jc w:val="both"/>
        <w:rPr>
          <w:ins w:id="20614" w:author="Sopheak Phorn" w:date="2023-08-25T14:35:00Z"/>
          <w:rFonts w:ascii="Khmer MEF1" w:hAnsi="Khmer MEF1" w:cs="Khmer MEF1"/>
          <w:spacing w:val="8"/>
          <w:sz w:val="24"/>
          <w:szCs w:val="24"/>
          <w:lang w:val="ca-ES"/>
        </w:rPr>
      </w:pPr>
      <w:ins w:id="20615" w:author="Kem Sereyboth" w:date="2023-07-11T11:05:00Z">
        <w:r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616" w:author="Sopheak Phorn" w:date="2023-08-03T09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បន្ទាប់ពីបានបញ្ចប់ការចុះប្រមូលទិន្នន័យនិងព័ត៌មា</w:t>
        </w:r>
      </w:ins>
      <w:ins w:id="20617" w:author="Sopheak Phorn" w:date="2023-08-03T09:14:00Z">
        <w:r w:rsidR="00185037"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618" w:author="Sopheak Phorn" w:date="2023-08-03T09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20619" w:author="Kem Sereyboth" w:date="2023-07-11T11:05:00Z">
        <w:del w:id="20620" w:author="Sopheak Phorn" w:date="2023-08-03T09:13:00Z">
          <w:r w:rsidRPr="00281BDA" w:rsidDel="00185037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  <w:rPrChange w:id="20621" w:author="Sopheak Phorn" w:date="2023-08-03T09:2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នដល់ទីកន្លែង</w:delText>
          </w:r>
        </w:del>
        <w:r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622" w:author="Sopheak Phorn" w:date="2023-08-03T09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281BDA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0623" w:author="Sopheak Phorn" w:date="2023-08-03T09:22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សវនករទទួលបន្ទុកបានធ្វើការវិភាគ ​និងវាយតម្លៃ</w:t>
        </w:r>
        <w:r w:rsidRPr="0018503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24" w:author="Sopheak Phorn" w:date="2023-08-03T09:14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លើទិន្នន័យនិងព័ត៌មានដែលទទួលបានដើម្បីកំណត់អំពីបញ្ហាជាក់លាក់</w:t>
        </w:r>
        <w:r w:rsidRPr="0018503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25" w:author="Sopheak Phorn" w:date="2023-08-03T09:14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នានា</w:t>
        </w:r>
        <w:r w:rsidRPr="0018503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26" w:author="Sopheak Phorn" w:date="2023-08-03T09:14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ដែលជាមូលហេតុនាំទៅដល់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627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ការមានគម្លាត</w:t>
        </w:r>
      </w:ins>
      <w:ins w:id="20628" w:author="Kem Sereyboth" w:date="2023-07-26T10:33:00Z">
        <w:r w:rsidR="00050408"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629" w:author="Sopheak Phorn" w:date="2023-08-03T09:1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630" w:author="Kem Sereyboth" w:date="2023-07-11T11:05:00Z"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631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នៅ</w:t>
        </w:r>
      </w:ins>
      <w:ins w:id="20632" w:author="Kem Sereyboth" w:date="2023-07-26T10:33:00Z">
        <w:r w:rsidR="00050408" w:rsidRPr="00185037">
          <w:rPr>
            <w:rFonts w:ascii="Khmer MEF1" w:hAnsi="Khmer MEF1" w:cs="Khmer MEF1"/>
            <w:spacing w:val="-8"/>
            <w:sz w:val="24"/>
            <w:szCs w:val="24"/>
            <w:lang w:val="ca-ES"/>
            <w:rPrChange w:id="20633" w:author="Sopheak Phorn" w:date="2023-08-03T09:15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>​​</w:t>
        </w:r>
      </w:ins>
      <w:ins w:id="20634" w:author="Kem Sereyboth" w:date="2023-07-11T11:05:00Z"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635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ក្នុងការអនុវត្ត។</w:t>
        </w:r>
        <w:r w:rsidRPr="00185037">
          <w:rPr>
            <w:rFonts w:ascii="Khmer MEF1" w:hAnsi="Khmer MEF1" w:cs="Khmer MEF1"/>
            <w:spacing w:val="-8"/>
            <w:sz w:val="24"/>
            <w:szCs w:val="24"/>
            <w:lang w:val="ca-ES"/>
            <w:rPrChange w:id="20636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637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បន្ទាប់ពីបានបញ្ចប់ការវិភាគ និងវាយតម្លៃ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638" w:author="Sopheak Phorn" w:date="2023-08-03T09:15:00Z">
              <w:rPr>
                <w:rFonts w:ascii="Khmer MEF1" w:hAnsi="Khmer MEF1" w:cs="Khmer MEF1"/>
                <w:color w:val="000000" w:themeColor="text1"/>
                <w:spacing w:val="6"/>
                <w:sz w:val="24"/>
                <w:szCs w:val="24"/>
                <w:cs/>
                <w:lang w:val="ca-ES"/>
              </w:rPr>
            </w:rPrChange>
          </w:rPr>
          <w:t>លើ</w:t>
        </w:r>
        <w:r w:rsidRPr="0018503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0639" w:author="Sopheak Phorn" w:date="2023-08-03T09:1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បញ្ហាដែលបានរកឃើញរួចមក</w:t>
        </w:r>
        <w:r w:rsidRPr="0005040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0640" w:author="Kem Sereyboth" w:date="2023-07-26T10:33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41" w:author="Sopheak Phorn" w:date="2023-08-03T09:1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សវនករទទួ</w:t>
        </w:r>
      </w:ins>
      <w:ins w:id="20642" w:author="Kem Sereyboth" w:date="2023-07-26T10:33:00Z">
        <w:r w:rsidR="00050408"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43" w:author="Sopheak Phorn" w:date="2023-08-03T09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644" w:author="Kem Sereyboth" w:date="2023-07-11T11:05:00Z">
        <w:r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45" w:author="Sopheak Phorn" w:date="2023-08-03T09:1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ល</w:t>
        </w:r>
      </w:ins>
      <w:ins w:id="20646" w:author="Kem Sereyboth" w:date="2023-07-26T10:33:00Z">
        <w:r w:rsidR="00050408"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47" w:author="Sopheak Phorn" w:date="2023-08-03T09:1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0648" w:author="Kem Sereyboth" w:date="2023-07-11T11:05:00Z">
        <w:r w:rsidRPr="00301953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49" w:author="Sopheak Phorn" w:date="2023-08-03T09:1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បន្ទុកបានបន្តនីតិវិធីក្នុង</w:t>
        </w:r>
        <w:r w:rsidRPr="0018503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50" w:author="Sopheak Phorn" w:date="2023-08-03T09:16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  <w:lang w:val="ca-ES"/>
              </w:rPr>
            </w:rPrChange>
          </w:rPr>
          <w:t>ការរៀបចំនូវ</w:t>
        </w:r>
      </w:ins>
      <w:ins w:id="20651" w:author="Sopheak Phorn" w:date="2023-08-03T09:16:00Z">
        <w:r w:rsidR="00185037" w:rsidRPr="0018503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52" w:author="Sopheak Phorn" w:date="2023-08-03T09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របាយការណ៍លទ្ធផល</w:t>
        </w:r>
      </w:ins>
      <w:ins w:id="20653" w:author="Kem Sereyboth" w:date="2023-07-11T11:05:00Z">
        <w:del w:id="20654" w:author="Sopheak Phorn" w:date="2023-08-03T09:16:00Z"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655" w:author="Sopheak Phorn" w:date="2023-08-03T09:16:00Z">
                <w:rPr>
                  <w:rFonts w:ascii="Khmer MEF1" w:hAnsi="Khmer MEF1" w:cs="Khmer MEF1"/>
                  <w:color w:val="000000" w:themeColor="text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សេចក្តីព្រាងរបាយ</w:delText>
          </w:r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656" w:author="Sopheak Phorn" w:date="2023-08-03T09:16:00Z">
                <w:rPr>
                  <w:rFonts w:ascii="Khmer MEF1" w:hAnsi="Khmer MEF1" w:cs="Khmer MEF1"/>
                  <w:color w:val="000000" w:themeColor="text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ការណ៍</w:delText>
          </w:r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657" w:author="Sopheak Phorn" w:date="2023-08-03T09:16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លទ្ធផល</w:delText>
          </w:r>
        </w:del>
        <w:r w:rsidRPr="0018503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58" w:author="Sopheak Phorn" w:date="2023-08-03T09:16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នៃការរកឃើញរបស់</w:t>
        </w:r>
      </w:ins>
      <w:ins w:id="20659" w:author="Sopheak Phorn" w:date="2023-08-03T09:17:00Z">
        <w:r w:rsidR="00301953"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 xml:space="preserve"> </w:t>
        </w:r>
      </w:ins>
      <w:ins w:id="20660" w:author="Kem Sereyboth" w:date="2023-07-11T11:05:00Z">
        <w:del w:id="20661" w:author="Sopheak Phorn" w:date="2023-08-03T09:16:00Z">
          <w:r w:rsidRPr="00185037" w:rsidDel="0018503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0662" w:author="Sopheak Phorn" w:date="2023-08-03T09:16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0663" w:author="Kem Sereyboth" w:date="2023-07-11T14:11:00Z">
        <w:r w:rsidR="00193F72" w:rsidRPr="0018503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64" w:author="Sopheak Phorn" w:date="2023-08-03T09:16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665" w:author="Sopheak Phorn" w:date="2023-07-28T15:52:00Z">
        <w:r w:rsidR="00CA0FE5" w:rsidRPr="0018503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66" w:author="Sopheak Phorn" w:date="2023-08-03T09:16:00Z">
              <w:rPr>
                <w:rFonts w:ascii="Khmer MEF1" w:hAnsi="Khmer MEF1" w:cs="Khmer MEF1"/>
                <w:b/>
                <w:bCs/>
                <w:spacing w:val="1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667" w:author="Kem Sereyboth" w:date="2023-07-11T14:11:00Z">
        <w:del w:id="20668" w:author="Sopheak Phorn" w:date="2023-07-28T15:52:00Z">
          <w:r w:rsidR="00193F72" w:rsidRPr="00185037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0669" w:author="Sopheak Phorn" w:date="2023-08-03T09:16:00Z">
                <w:rPr>
                  <w:rFonts w:ascii="Khmer MEF1" w:hAnsi="Khmer MEF1" w:cs="Khmer MEF1"/>
                  <w:color w:val="000000" w:themeColor="text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18503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70" w:author="Sopheak Phorn" w:date="2023-08-03T09:16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0671" w:author="Kem Sereyboth" w:date="2023-07-11T11:05:00Z">
        <w:r w:rsidRPr="00050408">
          <w:rPr>
            <w:rFonts w:ascii="Khmer MEF1" w:hAnsi="Khmer MEF1" w:cs="Khmer MEF1"/>
            <w:spacing w:val="6"/>
            <w:sz w:val="12"/>
            <w:szCs w:val="12"/>
            <w:cs/>
            <w:lang w:val="ca-ES"/>
            <w:rPrChange w:id="20672" w:author="Kem Sereyboth" w:date="2023-07-26T10:34:00Z">
              <w:rPr>
                <w:rFonts w:ascii="Khmer MEF1" w:hAnsi="Khmer MEF1" w:cs="Khmer MEF1"/>
                <w:color w:val="000000" w:themeColor="text1"/>
                <w:spacing w:val="4"/>
                <w:sz w:val="12"/>
                <w:szCs w:val="12"/>
                <w:cs/>
                <w:lang w:val="ca-ES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73" w:author="Kem Sereyboth" w:date="2023-07-19T16:59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ដោយផ្អែកលើទិន្នន័យនិងព័ត៌មានដែល</w:t>
        </w:r>
        <w:r w:rsidRPr="00E33574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0674" w:author="Kem Sereyboth" w:date="2023-07-19T16:59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  <w:lang w:val="ca-ES"/>
              </w:rPr>
            </w:rPrChange>
          </w:rPr>
          <w:t xml:space="preserve">ទទួលបាន ព្រមទាំងបានដាក់ឆ្លងការពិនិត្យ និងសម្រេចពីថ្នាក់ដឹកនាំរបស់អង្គភាពសវនកម្មផ្ទៃក្នុងនៃ </w:t>
        </w:r>
        <w:r w:rsidRPr="00E33574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0675" w:author="Kem Sereyboth" w:date="2023-07-19T16:59:00Z">
              <w:rPr>
                <w:rFonts w:ascii="Khmer MEF1" w:hAnsi="Khmer MEF1" w:cs="Khmer MEF1"/>
                <w:b/>
                <w:bCs/>
                <w:color w:val="000000" w:themeColor="text1"/>
                <w:spacing w:val="-10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676" w:author="Kem Sereyboth" w:date="2023-07-19T16:59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20677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មុននឹងដាក់ឆ្លងកិច្ចប្រជុំពិភាក្សាជាមួយថ្នាក់ដឹកនាំ និងមន្ត្រីជំនាញ</w:t>
        </w:r>
        <w:r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78" w:author="Kem Sereyboth" w:date="2023-07-26T10:3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របស់</w:t>
        </w:r>
      </w:ins>
      <w:ins w:id="20679" w:author="Kem Sereyboth" w:date="2023-07-11T14:12:00Z">
        <w:r w:rsidR="00193F72"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80" w:author="Kem Sereyboth" w:date="2023-07-26T10:3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193F72" w:rsidRPr="008E2001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1" w:author="Kem Sereyboth" w:date="2023-07-26T10:35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682" w:author="Sopheak Phorn" w:date="2023-07-28T15:52:00Z">
        <w:r w:rsidR="00CA0FE5">
          <w:rPr>
            <w:rFonts w:ascii="Khmer MEF1" w:hAnsi="Khmer MEF1" w:cs="Khmer MEF1" w:hint="cs"/>
            <w:b/>
            <w:bCs/>
            <w:spacing w:val="4"/>
            <w:sz w:val="24"/>
            <w:szCs w:val="24"/>
            <w:cs/>
            <w:lang w:val="ca-ES"/>
          </w:rPr>
          <w:t>គ</w:t>
        </w:r>
      </w:ins>
      <w:ins w:id="20683" w:author="Kem Sereyboth" w:date="2023-07-11T14:12:00Z">
        <w:del w:id="20684" w:author="Sopheak Phorn" w:date="2023-07-28T15:52:00Z">
          <w:r w:rsidR="00193F72" w:rsidRPr="008E2001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0685" w:author="Kem Sereyboth" w:date="2023-07-26T10:35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8E2001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686" w:author="Kem Sereyboth" w:date="2023-07-26T10:35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0687" w:author="Kem Sereyboth" w:date="2023-07-11T11:05:00Z">
        <w:r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88" w:author="Kem Sereyboth" w:date="2023-07-26T10:35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លើ</w:t>
        </w:r>
        <w:r w:rsidRPr="008E200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689" w:author="Kem Sereyboth" w:date="2023-07-26T10:35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លទ្ធផលនៃការរកឃើញនោះ។ </w:t>
        </w:r>
        <w:r w:rsidRPr="00274DB7">
          <w:rPr>
            <w:rFonts w:ascii="Khmer MEF1" w:hAnsi="Khmer MEF1" w:cs="Khmer MEF1"/>
            <w:spacing w:val="6"/>
            <w:sz w:val="24"/>
            <w:szCs w:val="24"/>
            <w:cs/>
            <w:lang w:val="ca-ES"/>
            <w:rPrChange w:id="20690" w:author="Sopheak Phorn" w:date="2023-08-03T09:17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បន្ទាប់ពីទទួលបានការអនុញ្ញាតពីថ្នាក់ដឹកនាំ សវនករ</w:t>
        </w:r>
        <w:r w:rsidRPr="00850EB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91" w:author="Sopheak Phorn" w:date="2023-08-03T09:18:00Z">
              <w:rPr>
                <w:rFonts w:ascii="Khmer MEF1" w:hAnsi="Khmer MEF1" w:cs="Khmer MEF1"/>
                <w:color w:val="000000" w:themeColor="text1"/>
                <w:spacing w:val="4"/>
                <w:sz w:val="24"/>
                <w:szCs w:val="24"/>
                <w:cs/>
                <w:lang w:val="ca-ES"/>
              </w:rPr>
            </w:rPrChange>
          </w:rPr>
          <w:t>ទទួលបន្ទុកបានជួប</w:t>
        </w:r>
        <w:r w:rsidRPr="00850EB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0692" w:author="Sopheak Phorn" w:date="2023-08-03T09:18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ប្រជុំពិភាក្សាជាមួយជាមួយតំណាងរបស់ </w:t>
        </w:r>
      </w:ins>
      <w:ins w:id="20693" w:author="Kem Sereyboth" w:date="2023-07-11T14:12:00Z">
        <w:r w:rsidR="00193F72" w:rsidRPr="00850EB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694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695" w:author="Sopheak Phorn" w:date="2023-07-28T15:52:00Z">
        <w:r w:rsidR="00CA0FE5" w:rsidRPr="00850EB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696" w:author="Sopheak Phorn" w:date="2023-08-03T09:18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697" w:author="Kem Sereyboth" w:date="2023-07-11T14:12:00Z">
        <w:del w:id="20698" w:author="Sopheak Phorn" w:date="2023-07-28T15:52:00Z">
          <w:r w:rsidR="00193F72" w:rsidRPr="00850EB3" w:rsidDel="00CA0FE5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0699" w:author="Sopheak Phorn" w:date="2023-08-03T09:18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850EB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0700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0701" w:author="Kem Sereyboth" w:date="2023-07-11T11:05:00Z">
        <w:r w:rsidRPr="00850EB3">
          <w:rPr>
            <w:rFonts w:ascii="Khmer MEF1" w:hAnsi="Khmer MEF1" w:cs="Khmer MEF1"/>
            <w:spacing w:val="4"/>
            <w:sz w:val="24"/>
            <w:szCs w:val="24"/>
            <w:cs/>
            <w:rPrChange w:id="20702" w:author="Sopheak Phorn" w:date="2023-08-03T09:18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ដើម្បីធ្វើការពន្យល់</w:t>
        </w:r>
        <w:r w:rsidRPr="00850EB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0703" w:author="Sopheak Phorn" w:date="2023-08-03T09:18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អំពីលទ្ធផលនៃ</w:t>
        </w:r>
        <w:r w:rsidRPr="00E3357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0704" w:author="Kem Sereyboth" w:date="2023-07-19T16:59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  <w:lang w:val="ca-ES"/>
              </w:rPr>
            </w:rPrChange>
          </w:rPr>
          <w:t>ការរកឃើញ ព្រមទាំងអនុសាសន៍នានា ដែលសវនករទទួល</w:t>
        </w:r>
        <w:r w:rsidRPr="00E33574">
          <w:rPr>
            <w:rFonts w:ascii="Khmer MEF1" w:hAnsi="Khmer MEF1" w:cs="Khmer MEF1"/>
            <w:sz w:val="24"/>
            <w:szCs w:val="24"/>
            <w:cs/>
            <w:lang w:val="ca-ES"/>
            <w:rPrChange w:id="20705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>បន្ទុក</w:t>
        </w:r>
      </w:ins>
      <w:ins w:id="20706" w:author="Kem Sereyboth" w:date="2023-07-11T14:13:00Z">
        <w:r w:rsidR="00193F72" w:rsidRPr="00E33574">
          <w:rPr>
            <w:rFonts w:ascii="Khmer MEF1" w:hAnsi="Khmer MEF1" w:cs="Khmer MEF1"/>
            <w:sz w:val="24"/>
            <w:szCs w:val="24"/>
            <w:cs/>
            <w:lang w:val="ca-ES"/>
            <w:rPrChange w:id="20707" w:author="Kem Sereyboth" w:date="2023-07-19T16:59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193F72"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708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09" w:author="Sopheak Phorn" w:date="2023-07-28T15:53:00Z">
        <w:r w:rsidR="00CA0FE5">
          <w:rPr>
            <w:rFonts w:ascii="Khmer MEF1" w:hAnsi="Khmer MEF1" w:cs="Khmer MEF1" w:hint="cs"/>
            <w:b/>
            <w:bCs/>
            <w:spacing w:val="4"/>
            <w:sz w:val="24"/>
            <w:szCs w:val="24"/>
            <w:cs/>
            <w:lang w:val="ca-ES"/>
          </w:rPr>
          <w:t>គ</w:t>
        </w:r>
      </w:ins>
      <w:ins w:id="20710" w:author="Kem Sereyboth" w:date="2023-07-11T14:13:00Z">
        <w:del w:id="20711" w:author="Sopheak Phorn" w:date="2023-07-28T15:53:00Z">
          <w:r w:rsidR="00193F72" w:rsidRPr="00E33574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0712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193F72" w:rsidRPr="00E3357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0713" w:author="Kem Sereyboth" w:date="2023-07-19T16:5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0714" w:author="Kem Sereyboth" w:date="2023-07-11T11:05:00Z">
        <w:r w:rsidRPr="00E33574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20715" w:author="Kem Sereyboth" w:date="2023-07-19T16:59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  <w:lang w:val="ca-ES"/>
              </w:rPr>
            </w:rPrChange>
          </w:rPr>
          <w:t xml:space="preserve">បានស្នើឡើង។ </w:t>
        </w:r>
      </w:ins>
    </w:p>
    <w:p w14:paraId="135BDAB9" w14:textId="40BE07AE" w:rsidR="00505461" w:rsidRPr="00ED148B" w:rsidRDefault="00505461" w:rsidP="00505461">
      <w:pPr>
        <w:spacing w:after="0" w:line="230" w:lineRule="auto"/>
        <w:ind w:firstLine="720"/>
        <w:jc w:val="both"/>
        <w:rPr>
          <w:ins w:id="20716" w:author="Sopheak Phorn" w:date="2023-08-25T14:35:00Z"/>
          <w:rFonts w:ascii="Khmer MEF1" w:hAnsi="Khmer MEF1" w:cs="Khmer MEF1"/>
          <w:color w:val="000000" w:themeColor="text1"/>
          <w:sz w:val="24"/>
          <w:szCs w:val="24"/>
          <w:lang w:val="ca-ES"/>
          <w:rPrChange w:id="20717" w:author="Sopheak Phorn" w:date="2023-08-25T16:18:00Z">
            <w:rPr>
              <w:ins w:id="20718" w:author="Sopheak Phorn" w:date="2023-08-25T14:35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</w:pPr>
      <w:ins w:id="20719" w:author="Sopheak Phorn" w:date="2023-08-25T14:35:00Z"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720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បន្ទាប់ពីទទួលបានការឯកភាពពីអង្គភាពក្រោមឱវាទ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lang w:val="ca-ES"/>
            <w:rPrChange w:id="20721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អ.ស.ហ. 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722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លើលទ្ធផលនៃការរកឃើញ ព្រមទាំ​ង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0723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អនុសាសន៍សវនកម្មដែលបានស្នើឡើង សវនករទទួលបន្ទុកត្រូវរៀបចំរបាយការណ៍សវនកម្មឆ្នាំ២០២៣ នៅ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72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​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725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26" w:author="Sopheak Phorn" w:date="2023-08-25T14:36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727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728" w:author="Sopheak Phorn" w:date="2023-08-25T14:35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729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​.ស.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730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ក្រោយពីបញ្ចប់ការ​ចុះ​ប្រមូល​ទិន្នន័យនិង​ព័ត៌មាន​នៅ 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731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32" w:author="Sopheak Phorn" w:date="2023-08-25T14:36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733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734" w:author="Sopheak Phorn" w:date="2023-08-25T14:35:00Z"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lang w:val="ca-ES"/>
            <w:rPrChange w:id="20735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.ស.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736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ដោយត្រូវគោរពទៅតាម​មាតិកា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737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738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ដូចមាន​កំណត់ក្នុង​សេចក្តីណែនាំលេខ ០១៥ ​អ.ស.ផ.ស.ណ.ន. ចុះថ្ងៃទី២៤ ខែមេសា ឆ្នាំ២០២៣ ស្តីពីទ​ម្រ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lang w:val="ca-ES"/>
            <w:rPrChange w:id="20739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lang w:val="ca-ES"/>
              </w:rPr>
            </w:rPrChange>
          </w:rPr>
          <w:t>​​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740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ង់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741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>របាយការណ៍សវនកម្មសមិទ្ធកម្មរបស់អង្គភាពសវនកម្មផ្ទៃ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lang w:val="ca-ES"/>
            <w:rPrChange w:id="20742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ក្នុងនៃអាជ្ញាធរសេវាហិរញ្ញវត្ថុមិនមែនធនាគារ។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lang w:val="ca-ES"/>
            <w:rPrChange w:id="20743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lang w:val="ca-ES"/>
              </w:rPr>
            </w:rPrChange>
          </w:rPr>
          <w:t>​​​​​​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74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0745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សវនករទទួលបន្ទុកត្រូវដាក់ឆ្លងសេចក្តីព្រាងរបាយការណ៍សវនកម្មឆ្នាំ២០២៣ នៅ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ca-ES"/>
            <w:rPrChange w:id="20746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47" w:author="Sopheak Phorn" w:date="2023-08-25T14:37:00Z">
        <w:r w:rsidRPr="00ED148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ca-ES"/>
            <w:rPrChange w:id="20748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749" w:author="Sopheak Phorn" w:date="2023-08-25T14:35:00Z">
        <w:r w:rsidRPr="00ED148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lang w:val="ca-ES"/>
            <w:rPrChange w:id="20750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.ស.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0751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ជូន​​​ថ្នាក់ដឹក​នាំ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752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6"/>
            <w:sz w:val="24"/>
            <w:szCs w:val="24"/>
            <w:cs/>
            <w:lang w:val="ca-ES"/>
            <w:rPrChange w:id="20753" w:author="Sopheak Phorn" w:date="2023-08-25T16:18:00Z">
              <w:rPr>
                <w:rFonts w:ascii="Khmer MEF1" w:hAnsi="Khmer MEF1" w:cs="Khmer MEF1"/>
                <w:color w:val="FF0000"/>
                <w:spacing w:val="6"/>
                <w:sz w:val="24"/>
                <w:szCs w:val="24"/>
                <w:cs/>
                <w:lang w:val="ca-ES"/>
              </w:rPr>
            </w:rPrChange>
          </w:rPr>
          <w:t>តាមឋានានុក្រម​ដើម្បីពិនិត្យ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75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និងវាយតម្លៃលើការសន្និដ្ឋានរបស់សវនករទទួលបន្ទុកពាក់ព័ន្ធនឹងប្រធានបទ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755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ដែ​លបានកំណត់ ព្រមទាំងត្រូវស្នើសុំការអនុញ្ញាតពីថ្នាក់ដឹកនាំដើម្បី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0756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បញ្ជូន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757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សេចក្តីព្រាងរបាយការណ៍សវនក​ម្ម</w:t>
        </w:r>
        <w:r w:rsidRPr="00ED148B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20758" w:author="Sopheak Phorn" w:date="2023-08-25T16:18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ឆ្នាំ២០២៣ នៅ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  <w:rPrChange w:id="20759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0760" w:author="Sopheak Phorn" w:date="2023-08-25T14:38:00Z">
        <w:r w:rsidR="00C93689" w:rsidRPr="00ED148B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  <w:rPrChange w:id="20761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0762" w:author="Sopheak Phorn" w:date="2023-08-25T14:35:00Z">
        <w:r w:rsidRPr="00ED148B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  <w:rPrChange w:id="20763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.ស.</w:t>
        </w:r>
        <w:r w:rsidRPr="00ED148B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20764" w:author="Sopheak Phorn" w:date="2023-08-25T16:18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។ 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lang w:val="ca-ES"/>
            <w:rPrChange w:id="20765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20766" w:author="Sopheak Phorn" w:date="2023-08-25T16:18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 xml:space="preserve"> ត្រូវផ្តល់នូវការឆ្លើយតបជាលាយលក្ខអក្សរមកអង្គភា​ព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lang w:val="ca-ES"/>
            <w:rPrChange w:id="20767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768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សវនកម្មផ្ទៃក្នុងវិញយ៉ាងយូររយៈពេល ២០ថ្ងៃ នៃថ្ងៃធ្វើការ បន្ទាប់ពីទទួលបានសេចក្តីព្រាងរបាយការណ៍។ </w:t>
        </w:r>
      </w:ins>
    </w:p>
    <w:p w14:paraId="681B0230" w14:textId="6B7D3581" w:rsidR="00505461" w:rsidRPr="00ED148B" w:rsidRDefault="00505461">
      <w:pPr>
        <w:spacing w:after="0" w:line="216" w:lineRule="auto"/>
        <w:ind w:firstLine="720"/>
        <w:jc w:val="both"/>
        <w:rPr>
          <w:ins w:id="20769" w:author="Kem Sereyboth" w:date="2023-07-11T11:05:00Z"/>
          <w:rFonts w:ascii="Khmer MEF1" w:hAnsi="Khmer MEF1" w:cs="Khmer MEF1"/>
          <w:color w:val="000000" w:themeColor="text1"/>
          <w:sz w:val="24"/>
          <w:szCs w:val="24"/>
          <w:rPrChange w:id="20770" w:author="Sopheak Phorn" w:date="2023-08-25T16:18:00Z">
            <w:rPr>
              <w:ins w:id="20771" w:author="Kem Sereyboth" w:date="2023-07-11T11:05:00Z"/>
              <w:rFonts w:ascii="Khmer MEF1" w:hAnsi="Khmer MEF1" w:cs="Khmer MEF1"/>
              <w:color w:val="000000" w:themeColor="text1"/>
              <w:spacing w:val="8"/>
              <w:sz w:val="24"/>
              <w:szCs w:val="24"/>
              <w:lang w:val="ca-ES"/>
            </w:rPr>
          </w:rPrChange>
        </w:rPr>
        <w:pPrChange w:id="20772" w:author="Sopheak Phorn" w:date="2023-08-25T14:40:00Z">
          <w:pPr>
            <w:spacing w:after="0" w:line="226" w:lineRule="auto"/>
            <w:ind w:firstLine="540"/>
            <w:jc w:val="both"/>
          </w:pPr>
        </w:pPrChange>
      </w:pPr>
      <w:ins w:id="20773" w:author="Sopheak Phorn" w:date="2023-08-25T14:35:00Z"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0774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បន្ទាប់ពីទទួលបានការឯកភាព សវនករទទួលបន្ទុក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775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lang w:val="ca-ES"/>
            <w:rPrChange w:id="20776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777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នីមួយៗ</w:t>
        </w:r>
        <w:r w:rsidRPr="00ED148B">
          <w:rPr>
            <w:rFonts w:ascii="Khmer MEF1" w:hAnsi="Khmer MEF1" w:cs="Khmer MEF1"/>
            <w:color w:val="000000" w:themeColor="text1"/>
            <w:spacing w:val="-6"/>
            <w:sz w:val="10"/>
            <w:szCs w:val="10"/>
            <w:rPrChange w:id="20778" w:author="Sopheak Phorn" w:date="2023-08-25T16:18:00Z">
              <w:rPr>
                <w:rFonts w:ascii="Khmer MEF1" w:hAnsi="Khmer MEF1" w:cs="Khmer MEF1"/>
                <w:color w:val="FF0000"/>
                <w:spacing w:val="-6"/>
                <w:sz w:val="10"/>
                <w:szCs w:val="10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0779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ត្រូវរៀ​ប​ចំ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rPrChange w:id="20780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0781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 xml:space="preserve">ដាក់បញ្ចូលនូវមតិយោបល់ និងសំណូមពររបស់អង្គភាពក្រោមឱវាទ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rPrChange w:id="20782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4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rPrChange w:id="20783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0784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</w:rPr>
            </w:rPrChange>
          </w:rPr>
          <w:t>ទៅក្នុង</w:t>
        </w:r>
        <w:r w:rsidRPr="00ED148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20785" w:author="Sopheak Phorn" w:date="2023-08-25T16:18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>របាយការណ៍សវនក​ម្ម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786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lang w:val="ca-ES"/>
            <w:rPrChange w:id="20787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ឆ្នាំ២០៣ 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788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>ដើម្បីត្រៀមសម្រាប់ដាក់ឆ្លងកិច្ចប្រជុំគណៈកម្មការចំពោះកិច្ច។ បន្ទាប់ពីទទួលបានការឯកភាពពី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789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គណៈកម្មការចំពោះកិច្ច សវនករទទួលបន្ទុក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lang w:val="ca-ES"/>
            <w:rPrChange w:id="20790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អង្គភាពក្រោមឱវាទ</w:t>
        </w:r>
        <w:r w:rsidRPr="00ED148B">
          <w:rPr>
            <w:rFonts w:ascii="Khmer MEF1" w:hAnsi="Khmer MEF1" w:cs="Khmer MEF1"/>
            <w:color w:val="000000" w:themeColor="text1"/>
            <w:spacing w:val="4"/>
            <w:sz w:val="10"/>
            <w:szCs w:val="10"/>
            <w:cs/>
            <w:lang w:val="ca-ES"/>
            <w:rPrChange w:id="20791" w:author="Sopheak Phorn" w:date="2023-08-25T16:18:00Z">
              <w:rPr>
                <w:rFonts w:ascii="Khmer MEF1" w:hAnsi="Khmer MEF1" w:cs="Khmer MEF1"/>
                <w:color w:val="FF0000"/>
                <w:spacing w:val="4"/>
                <w:sz w:val="10"/>
                <w:szCs w:val="10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lang w:val="ca-ES"/>
            <w:rPrChange w:id="20792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4"/>
            <w:sz w:val="10"/>
            <w:szCs w:val="10"/>
            <w:cs/>
            <w:lang w:val="ca-ES"/>
            <w:rPrChange w:id="20793" w:author="Sopheak Phorn" w:date="2023-08-25T16:18:00Z">
              <w:rPr>
                <w:rFonts w:ascii="Khmer MEF1" w:hAnsi="Khmer MEF1" w:cs="Khmer MEF1"/>
                <w:color w:val="FF0000"/>
                <w:spacing w:val="4"/>
                <w:sz w:val="10"/>
                <w:szCs w:val="10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794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នីមួយៗត្រូវបន្តនីតិវិធីក្នុងការ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0795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រៀបចំរបាយការណ៍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20796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សវនកម្មឆ្នាំ២០២៣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0797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បញ្ចប់ ស្របទៅតាមគោលការណ៍ណែនាំស្តីពីសវនកម្មអនុលោមភា​ព​​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798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0799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គោលការណ៍ណែនាំស្តីពីសវនកម្មសមិទ្ធកម្ម និងសេចក្តីណែនាំស្តីពីការរៀបចំរបាយការណ៍សវនកម្មសមិទ្ធកម្ម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00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01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lastRenderedPageBreak/>
          <w:t>របស់អង្គភាពសវនកម្មផ្ទៃក្នុងនៃ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rPrChange w:id="20802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 xml:space="preserve">​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0803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0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។ សវនករទទួលបន្ទុក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805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អង្គភាពក្រោមឱវាទ</w:t>
        </w:r>
        <w:r w:rsidRPr="00ED148B">
          <w:rPr>
            <w:rFonts w:ascii="Khmer MEF1" w:hAnsi="Khmer MEF1" w:cs="Khmer MEF1"/>
            <w:color w:val="000000" w:themeColor="text1"/>
            <w:sz w:val="12"/>
            <w:szCs w:val="12"/>
            <w:cs/>
            <w:lang w:val="ca-ES"/>
            <w:rPrChange w:id="20806" w:author="Sopheak Phorn" w:date="2023-08-25T16:18:00Z">
              <w:rPr>
                <w:rFonts w:ascii="Khmer MEF1" w:hAnsi="Khmer MEF1" w:cs="Khmer MEF1"/>
                <w:color w:val="FF0000"/>
                <w:sz w:val="12"/>
                <w:szCs w:val="12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lang w:val="ca-ES"/>
            <w:rPrChange w:id="20807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z w:val="12"/>
            <w:szCs w:val="12"/>
            <w:cs/>
            <w:lang w:val="ca-ES"/>
            <w:rPrChange w:id="20808" w:author="Sopheak Phorn" w:date="2023-08-25T16:18:00Z">
              <w:rPr>
                <w:rFonts w:ascii="Khmer MEF1" w:hAnsi="Khmer MEF1" w:cs="Khmer MEF1"/>
                <w:color w:val="FF0000"/>
                <w:sz w:val="12"/>
                <w:szCs w:val="12"/>
                <w:cs/>
                <w:lang w:val="ca-ES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09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នីមួយៗ</w:t>
        </w:r>
        <w:r w:rsidRPr="00ED148B">
          <w:rPr>
            <w:rFonts w:ascii="Khmer MEF1" w:hAnsi="Khmer MEF1" w:cs="Khmer MEF1"/>
            <w:color w:val="000000" w:themeColor="text1"/>
            <w:sz w:val="12"/>
            <w:szCs w:val="12"/>
            <w:cs/>
            <w:rPrChange w:id="20810" w:author="Sopheak Phorn" w:date="2023-08-25T16:18:00Z">
              <w:rPr>
                <w:rFonts w:ascii="Khmer MEF1" w:hAnsi="Khmer MEF1" w:cs="Khmer MEF1"/>
                <w:color w:val="FF0000"/>
                <w:sz w:val="12"/>
                <w:szCs w:val="12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11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ត្រូវ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0812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រៀបចំចាត់ចែងបញ្ជូនរបាយការណ៍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20813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សវនកម្មឆ្នាំ២០២៣ របស់ខ្លួន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0814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ទៅការិយាល័យផែនការ និងបណ្តុះបណ្តា​ល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15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​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20816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 xml:space="preserve">នៃនាយកដ្ឋានកិច្ចការទូទៅនៃអង្គភាពសវនកម្មផ្ទៃក្នុងនៃ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10"/>
            <w:sz w:val="24"/>
            <w:szCs w:val="24"/>
            <w:cs/>
            <w:rPrChange w:id="20817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10"/>
                <w:sz w:val="24"/>
                <w:szCs w:val="24"/>
                <w:cs/>
              </w:rPr>
            </w:rPrChange>
          </w:rPr>
          <w:t xml:space="preserve">អ.ស.ហ. </w:t>
        </w:r>
        <w:r w:rsidRPr="00ED148B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20818" w:author="Sopheak Phorn" w:date="2023-08-25T16:18:00Z">
              <w:rPr>
                <w:rFonts w:ascii="Khmer MEF1" w:hAnsi="Khmer MEF1" w:cs="Khmer MEF1"/>
                <w:color w:val="FF0000"/>
                <w:spacing w:val="-10"/>
                <w:sz w:val="24"/>
                <w:szCs w:val="24"/>
                <w:cs/>
              </w:rPr>
            </w:rPrChange>
          </w:rPr>
          <w:t>ដើម្បីរៀបចំបូកសរុប។ ការិយាល័យផែ​ន​កា​រ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0819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820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 xml:space="preserve">និងបណ្តុះបណ្តាលនៃនាយកដ្ឋានកិច្ចការទូទៅនៃអង្គភាពសវនកម្មផ្ទៃក្នុងនៃ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2"/>
            <w:sz w:val="24"/>
            <w:szCs w:val="24"/>
            <w:cs/>
            <w:rPrChange w:id="20821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2"/>
            <w:sz w:val="14"/>
            <w:szCs w:val="14"/>
            <w:cs/>
            <w:rPrChange w:id="20822" w:author="Sopheak Phorn" w:date="2023-08-25T16:18:00Z">
              <w:rPr>
                <w:rFonts w:ascii="Khmer MEF1" w:hAnsi="Khmer MEF1" w:cs="Khmer MEF1"/>
                <w:color w:val="FF0000"/>
                <w:spacing w:val="2"/>
                <w:sz w:val="14"/>
                <w:szCs w:val="1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20823" w:author="Sopheak Phorn" w:date="2023-08-25T16:18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>ត្រូវរៀបចំបូកស​រុ​ប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0824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​រ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25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បាយការណ៍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20826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សវនកម្មឆ្នាំ២០២៣ 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27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ទៅតាម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828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ទម្រង់ដែលបានកំណត់។ 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4"/>
            <w:sz w:val="24"/>
            <w:szCs w:val="24"/>
            <w:cs/>
            <w:rPrChange w:id="20829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4"/>
            <w:sz w:val="24"/>
            <w:szCs w:val="24"/>
            <w:cs/>
            <w:rPrChange w:id="20830" w:author="Sopheak Phorn" w:date="2023-08-25T16:18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 xml:space="preserve"> ត្រូវរៀបចំ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0831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>បញ្ជូននូវរបាយការណ៍សវនកម្ម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lang w:val="ca-ES"/>
            <w:rPrChange w:id="20832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សវនកម្មឆ្នាំ២០២៣ 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0833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ជូនប្រធានក្រុមប្រឹក្សា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6"/>
            <w:sz w:val="24"/>
            <w:szCs w:val="24"/>
            <w:cs/>
            <w:rPrChange w:id="20834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6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0835" w:author="Sopheak Phorn" w:date="2023-08-25T16:18:00Z">
              <w:rPr>
                <w:rFonts w:ascii="Khmer MEF1" w:hAnsi="Khmer MEF1" w:cs="Khmer MEF1"/>
                <w:color w:val="FF0000"/>
                <w:spacing w:val="-6"/>
                <w:sz w:val="24"/>
                <w:szCs w:val="24"/>
                <w:cs/>
              </w:rPr>
            </w:rPrChange>
          </w:rPr>
          <w:t xml:space="preserve"> ដើម្បីពិនិត្យ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0836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 xml:space="preserve">និងសម្រេច។ អង្គភាពសវនកម្មផ្ទៃក្នុងនៃ </w:t>
        </w:r>
        <w:r w:rsidRPr="00ED148B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  <w:rPrChange w:id="20837" w:author="Sopheak Phorn" w:date="2023-08-25T16:18:00Z">
              <w:rPr>
                <w:rFonts w:ascii="Khmer MEF1" w:hAnsi="Khmer MEF1" w:cs="Khmer MEF1"/>
                <w:b/>
                <w:bCs/>
                <w:color w:val="FF0000"/>
                <w:spacing w:val="-8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0838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 xml:space="preserve"> ត្រូវរៀបចំបញ្ជូននូវរបាយការណ៍សវនកម្ម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lang w:val="ca-ES"/>
            <w:rPrChange w:id="20839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ឆ្នាំ២០២៣ </w:t>
        </w:r>
        <w:r w:rsidRPr="00ED148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0840" w:author="Sopheak Phorn" w:date="2023-08-25T16:18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ដែ​ល</w:t>
        </w:r>
        <w:r w:rsidRPr="00ED148B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20841" w:author="Sopheak Phorn" w:date="2023-08-25T16:18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​ទទួលបានការពិនិត្យ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42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និងសម្រេចពី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0843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ប្រធានក្រុមប្រឹក្សា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44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0845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អ.ស.ហ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46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. ទៅអង្គភាពក្រោមឱវាទ </w:t>
        </w:r>
        <w:r w:rsidRPr="00ED148B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20847" w:author="Sopheak Phorn" w:date="2023-08-25T16:18:00Z">
              <w:rPr>
                <w:rFonts w:ascii="Khmer MEF1" w:hAnsi="Khmer MEF1" w:cs="Khmer MEF1"/>
                <w:b/>
                <w:bCs/>
                <w:color w:val="FF0000"/>
                <w:sz w:val="24"/>
                <w:szCs w:val="24"/>
                <w:cs/>
              </w:rPr>
            </w:rPrChange>
          </w:rPr>
          <w:t>អ.ស.ហ.</w:t>
        </w:r>
        <w:r w:rsidRPr="00ED148B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0848" w:author="Sopheak Phorn" w:date="2023-08-25T16:18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។</w:t>
        </w:r>
      </w:ins>
    </w:p>
    <w:p w14:paraId="6BE13125" w14:textId="404E51AA" w:rsidR="00FD7EBC" w:rsidRPr="00E33574" w:rsidDel="005C3437" w:rsidRDefault="00FD7EBC">
      <w:pPr>
        <w:spacing w:after="0" w:line="223" w:lineRule="auto"/>
        <w:ind w:firstLine="720"/>
        <w:jc w:val="both"/>
        <w:rPr>
          <w:ins w:id="20849" w:author="LENOVO" w:date="2022-10-02T09:50:00Z"/>
          <w:del w:id="20850" w:author="Kem Sereyboth" w:date="2023-06-20T14:40:00Z"/>
          <w:rFonts w:ascii="Khmer MEF2" w:hAnsi="Khmer MEF2" w:cs="Khmer MEF2"/>
          <w:sz w:val="24"/>
          <w:szCs w:val="24"/>
          <w:lang w:val="ca-ES"/>
        </w:rPr>
        <w:pPrChange w:id="20851" w:author="Sopheak Phorn" w:date="2023-08-03T14:28:00Z">
          <w:pPr>
            <w:spacing w:after="0" w:line="228" w:lineRule="auto"/>
            <w:ind w:firstLine="720"/>
            <w:jc w:val="both"/>
          </w:pPr>
        </w:pPrChange>
      </w:pPr>
      <w:ins w:id="20852" w:author="LENOVO" w:date="2022-10-02T09:50:00Z">
        <w:del w:id="20853" w:author="Kem Sereyboth" w:date="2023-06-20T14:40:00Z">
          <w:r w:rsidRPr="00E33574" w:rsidDel="005C3437">
            <w:rPr>
              <w:rFonts w:ascii="Khmer MEF1" w:hAnsi="Khmer MEF1" w:cs="Khmer MEF1"/>
              <w:spacing w:val="6"/>
              <w:sz w:val="16"/>
              <w:szCs w:val="24"/>
              <w:cs/>
              <w:lang w:val="ca-ES"/>
            </w:rPr>
            <w:delText>ក្រៅពីត្រូវអនុវត្តតាម</w:delText>
          </w:r>
          <w:r w:rsidRPr="00E33574" w:rsidDel="005C3437">
            <w:rPr>
              <w:rFonts w:ascii="Khmer MEF1" w:hAnsi="Khmer MEF1" w:cs="Khmer MEF1"/>
              <w:spacing w:val="6"/>
              <w:sz w:val="16"/>
              <w:szCs w:val="24"/>
              <w:cs/>
            </w:rPr>
            <w:delText>គោលការណ៍ណែនាំស្ដីពី​សវនកម្មអនុលោមភាពសវនករទទួលបន្ទុកក៏ត្រូវ</w:delText>
          </w:r>
          <w:r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>អនុវត្ត​​ផងដែរនូវសេចក្តីណែនាំលេខ</w:delText>
          </w:r>
        </w:del>
      </w:ins>
      <w:ins w:id="20854" w:author="User" w:date="2022-10-05T18:51:00Z">
        <w:del w:id="20855" w:author="Kem Sereyboth" w:date="2023-06-20T14:40:00Z">
          <w:r w:rsidR="0022385E"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  <w:rPrChange w:id="20856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0857" w:author="LENOVO" w:date="2022-10-02T09:50:00Z">
        <w:del w:id="20858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16"/>
              <w:szCs w:val="24"/>
              <w:cs/>
            </w:rPr>
            <w:delText xml:space="preserve"> ០០១ អ.ស.ហ.ស.ណ.ន. ចុះថ្ងៃទី៤ ខែសីហា ឆ្នាំ២០២២ ស្ដីពីយន្តការ</w:delText>
          </w:r>
          <w:r w:rsidRPr="00E33574" w:rsidDel="005C3437">
            <w:rPr>
              <w:rFonts w:ascii="Khmer MEF1" w:hAnsi="Khmer MEF1" w:cs="Khmer MEF1"/>
              <w:spacing w:val="-2"/>
              <w:sz w:val="16"/>
              <w:szCs w:val="24"/>
              <w:rPrChange w:id="20859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</w:rPr>
              </w:rPrChange>
            </w:rPr>
            <w:delText xml:space="preserve">​ </w:delText>
          </w:r>
          <w:r w:rsidRPr="00E33574" w:rsidDel="005C3437">
            <w:rPr>
              <w:rFonts w:ascii="Khmer MEF1" w:hAnsi="Khmer MEF1" w:cs="Khmer MEF1"/>
              <w:sz w:val="16"/>
              <w:szCs w:val="24"/>
              <w:cs/>
            </w:rPr>
            <w:delText>និង​នីតិវិធី​សវនកម្មអនុលោមភា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 ដែលសេចក្តីណែនាំនេះ</w:delText>
          </w:r>
          <w:r w:rsidRPr="00E33574" w:rsidDel="005C3437">
            <w:rPr>
              <w:rFonts w:ascii="Khmer MEF1" w:hAnsi="Khmer MEF1" w:cs="Khmer MEF1"/>
              <w:sz w:val="16"/>
              <w:szCs w:val="24"/>
              <w:cs/>
            </w:rPr>
            <w:delText>បានកំណត់​​យ៉ាង​ជាក់លាក់ពី​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យន្តការ និងនីតិវិធី​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8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នៅ​ក្នុង​ការ​ធ្វើ​សវនកម្មអនុលោមភាព ដោយផ្ដើមចេញ​ដំបូងពី​ការ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086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8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ស្វែងយល់​ពី​បរិស្ថាន​របស់​សវនដ្ឋាន</w:delText>
          </w:r>
        </w:del>
      </w:ins>
      <w:ins w:id="20863" w:author="User" w:date="2022-10-09T08:44:00Z">
        <w:del w:id="20864" w:author="Kem Sereyboth" w:date="2023-06-20T14:40:00Z"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86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086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86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0868" w:author="LENOVO" w:date="2022-10-02T09:50:00Z">
        <w:del w:id="20869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8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ដើម្បី​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កំណត់​អំពី​ហានិភ័យ ​​បញ្ហាប្រឈម និងកង្វល់នានាដែលត្រូវប្រើប្រាស់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ជាមូលដ្ឋានក្នុងការរៀបចំផែនការ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សវនកម្មប្រចាំឆ្នាំ។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អង្គភាព​សវនកម្មផ្ទៃក្នុង​បាន​រៀបចំផែនការសវនកម្មប្រចាំឆ្នាំ​ដែលក្នុង​នោះ​បាន​កំណត់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អំពី​ប្រធានបទសវនកម្ម លក្ខណៈ​​វិនិច្ឆ័យ គោលបំណង វិសាលភាព ដែនកំណត់នៃការធ្វើសវនកម្ម ព្រមទាំង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0871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រៀបចំនូវ​​កម្មវិធី​សវនកម្ម​ផងដែរ។</w:delText>
          </w:r>
        </w:del>
      </w:ins>
      <w:ins w:id="20872" w:author="User" w:date="2022-10-05T18:52:00Z">
        <w:del w:id="20873" w:author="Kem Sereyboth" w:date="2023-06-20T14:40:00Z">
          <w:r w:rsidR="0022385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087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875" w:author="LENOVO" w:date="2022-10-02T09:50:00Z">
        <w:del w:id="20876" w:author="Kem Sereyboth" w:date="2023-06-20T14:40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087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​មុន​នឹង​ឈាន​ដល់​ដំណាក់កាល​ចុះ​​ប្រមូល​ទិន្នន័យ និង​ព័ត៌មាន​​ សវនករ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7"/>
              <w:sz w:val="24"/>
              <w:szCs w:val="24"/>
              <w:cs/>
              <w:lang w:val="ca-ES"/>
            </w:rPr>
            <w:delText>ទទួលបន្ទុក​បាន​រៀបចំ​​បញ្ជីត្រួតពិនិត្យ​ដោយផ្អែកទៅលើលក្ខណៈ​វិនិច្ឆ័យ សមស្រប និង​ពាក់ព័ន្ធទៅនឹង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ប្រធានបទដែលបានកំណត់ និងបានរៀបចំ​បញ្ជីឈ្មោះប្រតិភូសវនកម្ម​ និងសវនករទទួលបន្ទុកក្នុងការ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ធ្វើសវនកម្មអនុលោមភាព​​។ បន្ទាប់ពីទទួល​បានការ​ឯកភាពដ៏ខ្ពង់ខ្ពស់ពី 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</w:rPr>
            <w:delText>ឯកឧត្តមអគ្គបណ្ឌិតសភាចារ្យ</w:delText>
          </w:r>
          <w:r w:rsidRPr="00E33574" w:rsidDel="005C3437">
            <w:rPr>
              <w:rFonts w:ascii="Khmer MEF2" w:hAnsi="Khmer MEF2" w:cs="Khmer MEF2"/>
              <w:spacing w:val="8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</w:rPr>
            <w:delText>ឧបនាយករដ្ឋមន្រ្ដី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lang w:val="ca-ES"/>
            </w:rPr>
            <w:delText xml:space="preserve"> </w:delText>
          </w:r>
          <w:r w:rsidRPr="00E33574" w:rsidDel="005C3437">
            <w:rPr>
              <w:rFonts w:ascii="Khmer MEF2" w:hAnsi="Khmer MEF2" w:cs="Khmer MEF2"/>
              <w:spacing w:val="4"/>
              <w:sz w:val="24"/>
              <w:szCs w:val="24"/>
              <w:cs/>
              <w:lang w:val="ca-ES"/>
            </w:rPr>
            <w:delText xml:space="preserve">រដ្ឋមន្រ្តី​​ក្រសួង​​​សេដ្ឋកិច្ចនិងហិរញ្ញវត្ថុ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ជា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ប្រធាន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ក្រុមប្រឹក្សា 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អ.ស.ហ.​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អង្គភាព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8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0879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88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បានផ្តល់ផែនការសវនកម្មសម្រាប់ការិយបរិច្ឆេទឆ្នាំ២០២២ ​និងបញ្ជីត្រួ​ត​ពិនិត្យ​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ជូនសវនដ្ឋាន</w:delText>
          </w:r>
        </w:del>
      </w:ins>
      <w:ins w:id="20881" w:author="User" w:date="2022-10-09T08:43:00Z">
        <w:del w:id="20882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88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088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0885" w:author="LENOVO" w:date="2022-10-02T09:50:00Z">
        <w:del w:id="20886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ព្រមទាំងរៀបចំកិច្ចប្រជុំបើកជាមួយសវនដ្ឋាន</w:delText>
          </w:r>
        </w:del>
      </w:ins>
      <w:ins w:id="20887" w:author="User" w:date="2022-10-09T08:43:00Z">
        <w:del w:id="20888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88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089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89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892" w:author="LENOVO" w:date="2022-10-02T09:50:00Z">
        <w:del w:id="20893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មុនពេល​ចុះអនុវត្ត​ការងារ​សវនកម្ម។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8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​​អំឡុង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ពេល​ចុះ​ប្រមូល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ទិន្នន័យ និង​ព័ត៌មាន</w:delText>
          </w:r>
        </w:del>
      </w:ins>
      <w:ins w:id="20895" w:author="User" w:date="2022-10-05T18:53:00Z">
        <w:del w:id="20896" w:author="Kem Sereyboth" w:date="2023-06-20T14:40:00Z">
          <w:r w:rsidR="0022385E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0897" w:author="LENOVO" w:date="2022-10-02T09:50:00Z">
        <w:del w:id="20898" w:author="Kem Sereyboth" w:date="2023-06-20T14:40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សវនករទទួលបន្ទុកបានប្រើប្រាស់បញ្ជីត្រួតពិនិត្យ​ជាមូល​ដ្ឋានដើម្បី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89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​ប្រមូល</w:delText>
          </w:r>
        </w:del>
      </w:ins>
      <w:ins w:id="20900" w:author="LENOVO" w:date="2022-10-06T11:42:00Z">
        <w:del w:id="20901" w:author="Kem Sereyboth" w:date="2023-06-20T14:40:00Z">
          <w:r w:rsidR="008B1F82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0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903" w:author="LENOVO" w:date="2022-10-02T09:50:00Z">
        <w:del w:id="20904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ទិន្នន័យ​​ កំណត់ពេលវេលា ប្រភេទឯកសារ និងរបាយការណ៍ដែល​សវនដ្ឋាន​</w:delText>
          </w:r>
        </w:del>
      </w:ins>
      <w:ins w:id="20906" w:author="User" w:date="2022-10-09T08:43:00Z">
        <w:del w:id="20907" w:author="Kem Sereyboth" w:date="2023-06-20T14:40:00Z"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09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911" w:author="LENOVO" w:date="2022-10-02T09:50:00Z">
        <w:del w:id="20912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1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ត្រូវផ្តល់​មកឱ្យ​សវនករ​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091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</w:del>
      </w:ins>
      <w:ins w:id="20915" w:author="LENOVO" w:date="2022-10-06T11:43:00Z">
        <w:del w:id="20916" w:author="Kem Sereyboth" w:date="2023-06-20T14:40:00Z">
          <w:r w:rsidR="008B1F82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0917" w:author="Kem Sereyboth" w:date="2023-07-19T16:59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918" w:author="LENOVO" w:date="2022-10-02T09:50:00Z">
        <w:del w:id="20919" w:author="Kem Sereyboth" w:date="2023-06-20T14:40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092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​បន្ទុក និងបានពិនិត្យលើឯកសារពាក់ព័ន្ធផ្សេងទៀតតាមការស្នើសុំជាក់ស្តែងក្នុងកំឡុងពេលធ្វើសវនកម្ម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92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ព្រមទាំងបានធ្វើការសាកសួរដោយផ្ទាល់ទៅកាន់បុគ្គលទទួលបន្ទុករបស់សវនដ្ឋាន</w:delText>
          </w:r>
        </w:del>
      </w:ins>
      <w:ins w:id="20922" w:author="User" w:date="2022-10-09T08:42:00Z">
        <w:del w:id="20923" w:author="Kem Sereyboth" w:date="2023-06-20T14:40:00Z"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92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092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92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927" w:author="LENOVO" w:date="2022-10-02T09:50:00Z">
        <w:del w:id="20928" w:author="Kem Sereyboth" w:date="2023-06-20T14:40:00Z"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92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តាមផ្នែក​នីមួយៗ។ បន្ទាប់</w:delText>
          </w:r>
        </w:del>
      </w:ins>
      <w:ins w:id="20930" w:author="LENOVO" w:date="2022-10-06T11:43:00Z">
        <w:del w:id="20931" w:author="Kem Sereyboth" w:date="2023-06-20T14:40:00Z">
          <w:r w:rsidR="008B1F82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93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933" w:author="LENOVO" w:date="2022-10-02T09:50:00Z">
        <w:del w:id="20934" w:author="Kem Sereyboth" w:date="2023-06-20T14:40:00Z"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935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ពី</w:delText>
          </w:r>
        </w:del>
      </w:ins>
      <w:ins w:id="20936" w:author="User" w:date="2022-10-09T08:52:00Z">
        <w:del w:id="20937" w:author="Kem Sereyboth" w:date="2023-06-20T14:40:00Z">
          <w:r w:rsidR="000A2841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0938" w:author="LENOVO" w:date="2022-10-02T09:50:00Z">
        <w:del w:id="20939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4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បញ្ចប់​​ការ​ចុះ​ប្រមូល​ទិន្នន័យ និង​ព័ត៌មាន​នៅ​សវនដ្ឋាន</w:delText>
          </w:r>
        </w:del>
      </w:ins>
      <w:ins w:id="20941" w:author="User" w:date="2022-10-09T08:42:00Z">
        <w:del w:id="20942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94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09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</w:del>
      </w:ins>
      <w:ins w:id="20945" w:author="LENOVO" w:date="2022-10-02T09:50:00Z">
        <w:del w:id="20946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សវនករទទួលបន្ទុក​បាន​ធ្វើ​ការ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9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​វិភាគ​ និងវាយតម្លៃ​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094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ពីភាពអនុលោម ឬមិនអនុ​លោម​របស់</w:delText>
          </w:r>
        </w:del>
      </w:ins>
      <w:ins w:id="20949" w:author="User" w:date="2022-10-09T08:42:00Z">
        <w:del w:id="20950" w:author="Kem Sereyboth" w:date="2023-06-20T14:40:00Z">
          <w:r w:rsidR="000A3A8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0951" w:author="Kem Sereyboth" w:date="2023-07-19T16:59:00Z">
                <w:rPr>
                  <w:rFonts w:ascii="Khmer MEF1" w:hAnsi="Khmer MEF1" w:cs="Khmer MEF1"/>
                  <w:spacing w:val="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0952" w:author="LENOVO" w:date="2022-10-02T09:50:00Z">
        <w:del w:id="20953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2095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20955" w:author="User" w:date="2022-10-09T08:42:00Z">
        <w:del w:id="20956" w:author="Kem Sereyboth" w:date="2023-06-20T14:40:00Z">
          <w:r w:rsidR="000A3A80"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20957" w:author="Kem Sereyboth" w:date="2023-07-19T16:59:00Z">
                <w:rPr>
                  <w:rFonts w:ascii="Khmer MEF1" w:hAnsi="Khmer MEF1" w:cs="Khmer MEF1"/>
                  <w:spacing w:val="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0A3A8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0958" w:author="Kem Sereyboth" w:date="2023-07-19T16:59:00Z">
                <w:rPr>
                  <w:rFonts w:ascii="Khmer MEF1" w:hAnsi="Khmer MEF1" w:cs="Khmer MEF1"/>
                  <w:spacing w:val="1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0959" w:author="LENOVO" w:date="2022-10-02T09:50:00Z">
        <w:del w:id="20960" w:author="Kem Sereyboth" w:date="2023-06-20T14:40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096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ដោយផ្អែកលើទិន្នន័យ និងព័ត៌មានដែលប្រមូលបាន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ប្រៀបធៀប​​ជាមួយលក្ខណៈវិនិច្ឆ័យដែលបានកំណត់។</w:delText>
          </w:r>
        </w:del>
      </w:ins>
    </w:p>
    <w:p w14:paraId="5FE3BB3F" w14:textId="5A933DE2" w:rsidR="007A09CB" w:rsidRPr="00E33574" w:rsidDel="005C3437" w:rsidRDefault="00FD7EBC">
      <w:pPr>
        <w:spacing w:after="0" w:line="223" w:lineRule="auto"/>
        <w:jc w:val="both"/>
        <w:rPr>
          <w:del w:id="20962" w:author="Kem Sereyboth" w:date="2023-06-20T14:40:00Z"/>
          <w:rFonts w:ascii="Khmer MEF1" w:hAnsi="Khmer MEF1" w:cs="Khmer MEF1"/>
          <w:sz w:val="24"/>
          <w:szCs w:val="24"/>
          <w:lang w:val="ca-ES"/>
        </w:rPr>
        <w:pPrChange w:id="20963" w:author="Sopheak Phorn" w:date="2023-08-03T14:28:00Z">
          <w:pPr>
            <w:spacing w:after="0" w:line="240" w:lineRule="auto"/>
            <w:jc w:val="both"/>
          </w:pPr>
        </w:pPrChange>
      </w:pPr>
      <w:bookmarkStart w:id="20964" w:name="_Hlk114562474"/>
      <w:ins w:id="20965" w:author="LENOVO" w:date="2022-10-02T09:50:00Z">
        <w:del w:id="20966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សវនករទទួលបន្ទុកត្រូវរៀបចំរបាយការណ៍សវនកម្មអនុលោមភាព ក្រោយពីបញ្ចប់ការ​ចុះ​ប្រមូល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9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​ទិន្នន័យ និង​ព័ត៌មាន​នៅ​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96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20969" w:author="User" w:date="2022-10-09T08:41:00Z">
        <w:del w:id="20970" w:author="Kem Sereyboth" w:date="2023-06-20T14:40:00Z">
          <w:r w:rsidR="000A3A80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9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097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0973" w:author="LENOVO" w:date="2022-10-02T09:50:00Z">
        <w:del w:id="20974" w:author="Kem Sereyboth" w:date="2023-06-20T14:40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9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 ការ​រៀបចំ​របាយការណ៍​​​​នេះត្រូវគោរព​ទៅតាម​មាតិកា​ដូចមាន​កំណត់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ក្នុង​សេចក្តីណែនាំលេខ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097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០០២/២២ អ.ស.ផ.ស.ណ.ន.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ស្តីពីទម្រង់របាយការណ៍សវនកម្មអនុលោមភាព។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​​​​​​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បន្ទាប់​ពី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បញ្ចប់ការធ្វើរបាយការណ៍ សវនករទទួលបន្ទុកត្រូវដាក់​របាយការណ៍​សវនកម្មជូន​​​គណៈកម្មការ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ចំពោះកិច្ច ​ដើម្បីធ្វើការពិនិត្យ និងវាយតម្លៃបឋមទៅលើការរៀបចំរបស់សវនករ​ទទួលបន្ទុក។ គណៈកម្មការ​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ចំពោះកិច្ច​ត្រូវបានបង្កើត​ឡើងតាមរយៈ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សេចក្តីសម្រេចលេខ ២២៦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</w:rPr>
            <w:delText>/</w:delText>
          </w:r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២២ អ.ស.ផ. ចុះថ្ងៃទី១១ ខែសីហា ឆ្នាំ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</w:rPr>
            <w:delText>២០២២ ស្តីពី​ការបង្កើតគណៈកម្មការចំពោះកិច្ចដើម្បីត្រួតពិនិត្យ និងវាយតម្លៃលើ​របាយការណ៍​សវនកម្ម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អនុលោមភាព​របស់សវនករទទួលបន្ទុកនៃអង្គភាពសវនកម្មផ្ទៃក្នុងនៃអាជ្ញាធរសេវាហិរញ្ញវត្ថុមិនមែន​ធនាគារ។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គណៈកម្មការ​ចំពោះកិច្ចត្រូវ​រៀបចំនូវកំណត់ហេតុស្ដីពីលទ្ធផលនៃការត្រួតពិនិត្យ និងវាយតម្លៃ​លើរបាយការណ៍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សវនកម្ម​អនុលោមភាព និងសេចក្តីសន្និដ្ឋានរបស់សវនករ​ទទួលបន្ទុកពាក់ព័ន្ធនឹងភាពអនុលោម ឬមិន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អនុលោម​របស់​សវនដ្ឋា</w:delText>
          </w:r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977" w:author="Kem Sereyboth" w:date="2023-07-19T16:59:00Z">
                <w:rPr>
                  <w:rFonts w:ascii="Khmer MEF1" w:hAnsi="Khmer MEF1" w:cs="Khmer MEF1"/>
                  <w:color w:val="000000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0978" w:author="User" w:date="2022-10-09T08:43:00Z">
        <w:del w:id="20979" w:author="Kem Sereyboth" w:date="2023-06-20T14:40:00Z"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98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098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</w:delText>
          </w:r>
        </w:del>
      </w:ins>
      <w:ins w:id="20982" w:author="User" w:date="2022-10-09T08:44:00Z">
        <w:del w:id="20983" w:author="Kem Sereyboth" w:date="2023-06-20T14:40:00Z">
          <w:r w:rsidR="000A3A80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098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  <w:r w:rsidR="000A3A80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098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0986" w:author="LENOVO" w:date="2022-10-02T09:50:00Z">
        <w:del w:id="20987" w:author="Kem Sereyboth" w:date="2023-06-20T14:40:00Z">
          <w:r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ទៅលើប្រធាន​បទ​នីមួយៗ​​។ ​បន្ទាប់ពីទទួលបានការឯកភាពពីគណៈកម្មការចំពោះកិច្ច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1"/>
              <w:sz w:val="24"/>
              <w:szCs w:val="24"/>
              <w:cs/>
              <w:lang w:val="ca-ES"/>
            </w:rPr>
            <w:delText>សវនករ​ទទួល​បន្ទុក</w:delText>
          </w:r>
          <w:r w:rsidRPr="00E33574" w:rsidDel="005C3437">
            <w:rPr>
              <w:rFonts w:ascii="Khmer MEF1" w:hAnsi="Khmer MEF1" w:cs="Khmer MEF1"/>
              <w:spacing w:val="1"/>
              <w:sz w:val="24"/>
              <w:szCs w:val="24"/>
              <w:cs/>
            </w:rPr>
            <w:delText>ត្រូវ​រៀបចំនូវសេចក្តីព្រាងរបាយការណ៍​សវនកម្មអនុលោមភាពដោយផ្អែក​លើ</w:delText>
          </w:r>
          <w:r w:rsidRPr="00E33574" w:rsidDel="005C3437">
            <w:rPr>
              <w:rFonts w:ascii="Khmer MEF1" w:hAnsi="Khmer MEF1" w:cs="Khmer MEF1"/>
              <w:spacing w:val="1"/>
              <w:sz w:val="24"/>
              <w:szCs w:val="24"/>
              <w:cs/>
              <w:lang w:val="ca-ES"/>
            </w:rPr>
            <w:delText>លទ្ធផល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នៃការត្រួតពិនិត្យ</w:delText>
          </w:r>
        </w:del>
      </w:ins>
      <w:ins w:id="20989" w:author="LENOVO" w:date="2022-10-06T11:47:00Z">
        <w:del w:id="20990" w:author="Kem Sereyboth" w:date="2023-06-20T14:40:00Z">
          <w:r w:rsidR="00F0124D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0992" w:author="LENOVO" w:date="2022-10-02T09:50:00Z">
        <w:del w:id="20993" w:author="Kem Sereyboth" w:date="2023-06-20T14:40:00Z"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​និង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09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វាយតម្លៃរបស់គណៈ​កម្មការចំពោះកិច្ច និង</w:delText>
          </w:r>
          <w:r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09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បន្តនីតិវិធីក្នុងការផ្ញើរបាយការណ៍សវនកម្ម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099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ជូន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0998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0999" w:author="LENOVO" w:date="2022-10-02T09:52:00Z">
        <w:del w:id="21000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001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002" w:author="LENOVO" w:date="2022-10-02T09:50:00Z">
        <w:del w:id="21003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00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1005" w:author="LENOVO" w:date="2022-10-02T09:52:00Z">
        <w:del w:id="21006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007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008" w:author="LENOVO" w:date="2022-10-02T09:50:00Z">
        <w:del w:id="21009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01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01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ដើម្បី​ធ្វើ​ការពិនិត្យ ក៏ដូចជាផ្តល់​​នូវមតិយោបល់ និងសំណូមពរជូនមកសវនករទទួលបន្ទុក។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0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​បន្ទាប់​ពី​បាន​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013" w:author="Kem Sereyboth" w:date="2023-07-19T16:59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 xml:space="preserve">ពិភាក្សា​ជាមួយ </w:delText>
          </w:r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014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015" w:author="LENOVO" w:date="2022-10-02T09:52:00Z">
        <w:del w:id="21016" w:author="Kem Sereyboth" w:date="2023-06-20T14:40:00Z">
          <w:r w:rsidR="002D4D5C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017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018" w:author="LENOVO" w:date="2022-10-02T09:50:00Z">
        <w:del w:id="21019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020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1021" w:author="LENOVO" w:date="2022-10-02T09:52:00Z">
        <w:del w:id="21022" w:author="Kem Sereyboth" w:date="2023-06-20T14:40:00Z">
          <w:r w:rsidR="002D4D5C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023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024" w:author="LENOVO" w:date="2022-10-02T09:50:00Z">
        <w:del w:id="21025" w:author="Kem Sereyboth" w:date="2023-06-20T14:40:00Z">
          <w:r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026" w:author="Kem Sereyboth" w:date="2023-07-19T16:59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027" w:author="Kem Sereyboth" w:date="2023-07-19T16:59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>សវនករទទួលបន្ទុក​ត្រូវរៀបចំរបាយ​​ការណ៍​ដោយ​ដាក់​បញ្ចូល​មតិ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rPrChange w:id="2102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យោបល់​​​​របស់​សវនដ្ឋាន</w:delText>
          </w:r>
        </w:del>
      </w:ins>
      <w:ins w:id="21029" w:author="User" w:date="2022-10-09T08:44:00Z">
        <w:del w:id="21030" w:author="Kem Sereyboth" w:date="2023-06-20T14:40:00Z">
          <w:r w:rsidR="000A3A80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03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0A3A80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103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  <w:ins w:id="21033" w:author="LENOVO" w:date="2022-10-02T09:50:00Z">
        <w:del w:id="21034" w:author="Kem Sereyboth" w:date="2023-06-20T14:40:00Z"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​ និង​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</w:rPr>
            <w:delText>​​</w:delText>
          </w:r>
          <w:r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ការសន្និដ្ឋាន​​​ផ្ទាល់ខ្លួនដើម្បី​ដាក់ឆ្លងគណៈកម្មការចំពោះកិច្ចដើម្បីពិនិត្យ និងសម្រេច។ គណៈកម្មការ​ចំពោះ​កិច្ច ត្រូវរៀបចំកិច្ចប្រជុំដើម្បីធ្វើការវាយតម្លៃលើភស្តុតាង និងការសន្និដ្ឋាន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</w:rPr>
            <w:delText>របស់សវនករទទួល​បន្ទុកពាក់ព័ន្ធ​នឹង​លទ្ធផល​នៃការរកឃើញ។ បន្ទាប់មក​សវនករទទួលបន្ទុក​ត្រូវរៀបចំនូវ​</w:delText>
          </w:r>
          <w:r w:rsidRPr="00E33574" w:rsidDel="005C3437">
            <w:rPr>
              <w:rFonts w:ascii="Khmer MEF1" w:hAnsi="Khmer MEF1" w:cs="Khmer MEF1"/>
              <w:spacing w:val="14"/>
              <w:sz w:val="24"/>
              <w:szCs w:val="24"/>
              <w:cs/>
              <w:rPrChange w:id="210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របាយការណ៍​សវន</w:delText>
          </w:r>
          <w:r w:rsidRPr="00E33574" w:rsidDel="005C3437">
            <w:rPr>
              <w:rFonts w:ascii="Khmer MEF1" w:hAnsi="Khmer MEF1" w:cs="Khmer MEF1"/>
              <w:spacing w:val="14"/>
              <w:sz w:val="24"/>
              <w:szCs w:val="24"/>
              <w:cs/>
              <w:rPrChange w:id="2103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កម្មអនុលោមភាព​</w:delText>
          </w:r>
          <w:r w:rsidRPr="00E33574" w:rsidDel="005C3437">
            <w:rPr>
              <w:rFonts w:ascii="Khmer MEF1" w:hAnsi="Khmer MEF1" w:cs="Khmer MEF1"/>
              <w:spacing w:val="14"/>
              <w:sz w:val="24"/>
              <w:szCs w:val="24"/>
              <w:cs/>
              <w:rPrChange w:id="210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ដោយប្រើប្រាស់មូលដ្ឋាននៃសេចក្តីសម្រេចរបស់គណៈកម្មការ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rPrChange w:id="210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ចំពោះកិច្ច។ 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0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ជានីតិវិធីចុងក្រោយអង្គភាពសវនកម្មផ្ទៃក្នុងនៃ </w:delText>
          </w:r>
          <w:r w:rsidRPr="00E33574" w:rsidDel="005C3437">
            <w:rPr>
              <w:rFonts w:ascii="Khmer MEF1" w:hAnsi="Khmer MEF1" w:cs="Khmer MEF1"/>
              <w:b/>
              <w:bCs/>
              <w:spacing w:val="12"/>
              <w:sz w:val="24"/>
              <w:szCs w:val="24"/>
              <w:cs/>
              <w:lang w:val="ca-ES"/>
              <w:rPrChange w:id="2104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0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ត្រូវរៀបចំការបូកសរុបទៅជា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0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របាយការណ៍សវនកម្មនៃអង្គភាពក្រោមឱវាទ </w:delText>
          </w:r>
          <w:r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104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04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សម្រាប់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10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04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ការិយបរិច្ឆេទ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104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04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ឆ្នាំ២០២២ ជូនប្រធានក្រុមប្រឹក្សា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04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2105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05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bookmarkEnd w:id="20964"/>
      <w:ins w:id="21052" w:author="Kem Sereiboth" w:date="2022-09-29T13:31:00Z">
        <w:del w:id="21053" w:author="Kem Sereyboth" w:date="2023-06-20T14:40:00Z"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05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យោងតាមអនុក្រឹត្យលេខ ១១៣ អនក្រ.បក ចុះថ្ងៃទី១៤ ខែកក្កដា ឆ្នាំ២០២១ ស្តីពី​ការរៀបចំ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rPrChange w:id="21055" w:author="Kem Sereyboth" w:date="2023-07-19T16:59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 xml:space="preserve">​ 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05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និង​ការ​ប្រព្រឹត្តទៅរបស់អង្គភាពក្រោមឱវាទអាជ្ញាធរសេវាហិរញ្ញវត្ថុមិនមែនធនាគារ អង្គភាពសវនកម្ម​ផ្ទៃក្នុងត្រូវរៀបចំ​និងស្នើដាក់ឱ្យអនុវត្តនូវ</w:delText>
          </w:r>
          <w:r w:rsidR="007A09CB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1057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 xml:space="preserve">ផែនការ​អភិវឌ្ឍ​អង្គភាព​សវនកម្ម​ផ្ទៃក្នុងរយៈពេល​ ៥ ឆ្នាំ (២០២១-២០២៥) 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05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និងផែនការផេ្សងទៀត ក៏ដូច​ជាយន្តការ និងគោលការណ៍នានា​ដើម្បីជាជំនួយ​ក្នុង​ការ​</w:delText>
          </w:r>
          <w:r w:rsidR="007A09CB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21059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អនុវត្ត​ការងារសវនកម្ម។ ស្របតាម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06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ផែនការ​អភិវឌ្ឍ​អង្គភាព​សវនកម្ម​ផ្ទៃក្នុងរយៈពេល​ ៥ ឆ្នាំ (២០២១-២០២៥) និង​ផែនការ​សកម្មភាព​បីឆ្នាំរំកិល​ </w:delText>
          </w:r>
          <w:r w:rsidR="007A09CB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  <w:rPrChange w:id="21061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(២០២២-២០២៤) របស់អង្គភាពសវនកម្មផ្ទៃក្នុង​បានកំណត់​យ៉ាងច្បាស់ថា​អង្គភាពសវនកម្មផ្ទៃក្នុងនឹងធ្វើសវនកម្ម</w:delText>
          </w:r>
          <w:r w:rsidR="007A09CB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21062" w:author="Kem Sereyboth" w:date="2023-07-19T16:59:00Z">
                <w:rPr>
                  <w:rFonts w:ascii="Khmer MEF1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​</w:delText>
          </w:r>
          <w:r w:rsidR="007A09C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rPrChange w:id="21063" w:author="Kem Sereyboth" w:date="2023-07-19T16:59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អនុលោមភាព​សម្រាប់ការិយបរិច្ឆេទឆ្នាំ២០២២ ដែលក្នុងនោះ ក៏បាន​ចង្អុល</w:delText>
          </w:r>
          <w:r w:rsidR="007A09CB" w:rsidRPr="00E33574" w:rsidDel="005C3437">
            <w:rPr>
              <w:rFonts w:ascii="Khmer MEF1" w:hAnsi="Khmer MEF1" w:cs="Khmer MEF1"/>
              <w:spacing w:val="-8"/>
              <w:sz w:val="24"/>
              <w:szCs w:val="24"/>
              <w:rPrChange w:id="21064" w:author="Kem Sereyboth" w:date="2023-07-19T16:59:00Z">
                <w:rPr>
                  <w:rFonts w:ascii="Khmer MEF1" w:hAnsi="Khmer MEF1" w:cs="Khmer MEF1"/>
                  <w:spacing w:val="-8"/>
                  <w:sz w:val="16"/>
                  <w:szCs w:val="24"/>
                </w:rPr>
              </w:rPrChange>
            </w:rPr>
            <w:delText>​​</w:delText>
          </w:r>
          <w:r w:rsidR="007A09C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rPrChange w:id="21065" w:author="Kem Sereyboth" w:date="2023-07-19T16:59:00Z">
                <w:rPr>
                  <w:rFonts w:ascii="Khmer MEF1" w:hAnsi="Khmer MEF1" w:cs="Khmer MEF1"/>
                  <w:spacing w:val="-8"/>
                  <w:sz w:val="16"/>
                  <w:szCs w:val="24"/>
                  <w:cs/>
                </w:rPr>
              </w:rPrChange>
            </w:rPr>
            <w:delText>បង្ហាញឱ្យបង្កើតឡើងនូវគោលការណ៍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066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​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rPrChange w:id="2106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>​​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068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​ណែនាំ និងសេចក្តីណែនាំ​ស្ដីពីយន្តការ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rPrChange w:id="21069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</w:rPr>
              </w:rPrChange>
            </w:rPr>
            <w:delText xml:space="preserve">​ </w:delText>
          </w:r>
          <w:r w:rsidR="007A09C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21070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និងនីតិវិធី​សម្រាប់​ជាជំនួយ​ដល់​សវនករ និងសវនដ្ឋានក្នុងការអនុវត្ត</w:delText>
          </w:r>
          <w:r w:rsidR="007A09CB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21071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ការងារសវនកម្មអនុលោមភាពប្រកបដោយប្រសិទ្ធភាព ស័ក្តិ​សិទ្ធភាព និង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rPrChange w:id="21072" w:author="Kem Sereyboth" w:date="2023-07-19T16:59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>​​</w:delText>
          </w:r>
          <w:r w:rsidR="007A09CB" w:rsidRPr="00E33574" w:rsidDel="005C3437">
            <w:rPr>
              <w:rFonts w:ascii="Khmer MEF1" w:hAnsi="Khmer MEF1" w:cs="Khmer MEF1"/>
              <w:sz w:val="24"/>
              <w:szCs w:val="24"/>
              <w:cs/>
              <w:rPrChange w:id="2107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ភាពសន្សំសំចៃ។</w:delText>
          </w:r>
        </w:del>
      </w:ins>
    </w:p>
    <w:p w14:paraId="00277EA7" w14:textId="5DBA00B5" w:rsidR="003E5E3F" w:rsidRPr="00E33574" w:rsidDel="005C3437" w:rsidRDefault="003E5E3F">
      <w:pPr>
        <w:spacing w:after="0" w:line="223" w:lineRule="auto"/>
        <w:ind w:firstLine="720"/>
        <w:jc w:val="both"/>
        <w:rPr>
          <w:ins w:id="21074" w:author="LENOVO" w:date="2022-10-02T09:54:00Z"/>
          <w:del w:id="21075" w:author="Kem Sereyboth" w:date="2023-06-20T14:40:00Z"/>
          <w:rFonts w:ascii="Khmer MEF1" w:hAnsi="Khmer MEF1" w:cs="Khmer MEF1"/>
          <w:sz w:val="24"/>
          <w:szCs w:val="24"/>
          <w:lang w:val="ca-ES"/>
          <w:rPrChange w:id="21076" w:author="Kem Sereyboth" w:date="2023-07-19T16:59:00Z">
            <w:rPr>
              <w:ins w:id="21077" w:author="LENOVO" w:date="2022-10-02T09:54:00Z"/>
              <w:del w:id="21078" w:author="Kem Sereyboth" w:date="2023-06-20T14:40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1079" w:author="Sopheak Phorn" w:date="2023-08-03T14:28:00Z">
          <w:pPr>
            <w:spacing w:after="0" w:line="240" w:lineRule="auto"/>
            <w:ind w:firstLine="720"/>
            <w:jc w:val="both"/>
          </w:pPr>
        </w:pPrChange>
      </w:pPr>
    </w:p>
    <w:p w14:paraId="380A8FD4" w14:textId="38A80A63" w:rsidR="00B27355" w:rsidRPr="00E33574" w:rsidDel="00FD7EBC" w:rsidRDefault="00B27355">
      <w:pPr>
        <w:spacing w:after="0" w:line="223" w:lineRule="auto"/>
        <w:jc w:val="both"/>
        <w:rPr>
          <w:ins w:id="21080" w:author="Voeun Kuyeng" w:date="2022-08-31T16:03:00Z"/>
          <w:del w:id="21081" w:author="LENOVO" w:date="2022-10-02T09:50:00Z"/>
          <w:rFonts w:ascii="Khmer MEF1" w:hAnsi="Khmer MEF1" w:cs="Khmer MEF1"/>
          <w:sz w:val="24"/>
          <w:szCs w:val="24"/>
          <w:lang w:val="ca-ES"/>
          <w:rPrChange w:id="21082" w:author="Kem Sereyboth" w:date="2023-07-19T16:59:00Z">
            <w:rPr>
              <w:ins w:id="21083" w:author="Voeun Kuyeng" w:date="2022-08-31T16:03:00Z"/>
              <w:del w:id="21084" w:author="LENOVO" w:date="2022-10-02T09:50:00Z"/>
              <w:rFonts w:ascii="Khmer MEF1" w:hAnsi="Khmer MEF1" w:cs="Khmer MEF1"/>
              <w:sz w:val="16"/>
              <w:szCs w:val="24"/>
            </w:rPr>
          </w:rPrChange>
        </w:rPr>
        <w:pPrChange w:id="21085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086" w:author="Sethvannak Sam" w:date="2022-08-20T18:30:00Z">
        <w:del w:id="21087" w:author="LENOVO" w:date="2022-10-02T09:50:00Z"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088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យោងតាមអនុក្រឹត្យ</w:delText>
          </w:r>
        </w:del>
      </w:ins>
      <w:ins w:id="21089" w:author="socheata.ol@hotmail.com" w:date="2022-09-02T15:55:00Z">
        <w:del w:id="21090" w:author="LENOVO" w:date="2022-10-02T09:50:00Z">
          <w:r w:rsidR="000D2B93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091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លេខ ១១៣ អនក្រ.បក ចុះ</w:delText>
          </w:r>
          <w:r w:rsidR="00651A27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092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ថ្ងៃទី</w:delText>
          </w:r>
        </w:del>
      </w:ins>
      <w:ins w:id="21093" w:author="socheata.ol@hotmail.com" w:date="2022-09-02T15:56:00Z">
        <w:del w:id="21094" w:author="LENOVO" w:date="2022-10-02T09:50:00Z">
          <w:r w:rsidR="00D9172A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095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 xml:space="preserve">១៤ ខែកក្កដា ឆ្នាំ២០២១ </w:delText>
          </w:r>
        </w:del>
      </w:ins>
      <w:ins w:id="21096" w:author="Sethvannak Sam" w:date="2022-08-20T18:30:00Z">
        <w:del w:id="21097" w:author="LENOVO" w:date="2022-10-02T09:50:00Z"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rPrChange w:id="21098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ស្តីពីការរៀបចំនិងការ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099" w:author="Kem Sereyboth" w:date="2023-07-19T16:59:00Z">
                <w:rPr>
                  <w:rFonts w:ascii="Khmer MEF1" w:eastAsia="Times New Roman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ប្រព្រឹត្តទៅរបស់អង្គភាពក្រោមឱវាទអាជ្ញាធរសេវាហិរញ្ញវត្ថុមិនមែនធនាគារ អង្គភាពសវនកម្មផ្ទៃក្នុងត្រូវរៀបចំ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10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rPrChange w:id="21101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និងស្នើដាក់ឱ្យអនុវត្តនូវយុទ្ធសាស្រ្ត និងផែនការក៏ដូច​ជាយន្តការ និងគោលការណ៍នានាដើម្បីជាជំនួយក្នុង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02" w:author="Kem Sereyboth" w:date="2023-07-19T16:59:00Z">
                <w:rPr>
                  <w:rFonts w:ascii="Khmer MEF1" w:eastAsia="Times New Roman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ការអនុវត្តការងារសវនកម្ម។ ស្របតាមផែនការយុទ្ធសាស្រ្ត​របស់អង្គភាពសវនកម្មផ្ទៃក្នុងបានកំណត់យ៉ាងច្បាស់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rPrChange w:id="21103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ថាអង្គភាពសវនកម្មផ្ទៃក្នុងនឹងធ្វើសវនកម្មអនុលោម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104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ភាព​សម្រាប់ការិយបរិច្ឆេទ២០២២ ដែលក្នុងនោះ ក៏បានចង្អុលបង្ហាញឱ្យបង្កើតឡើងនូវគោលការណ៍​​ណែនាំ និងសេចក្តីណែនាំស្ដីពីយន្តការនិងនីតិវិធីសម្រាប់ជា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05" w:author="Kem Sereyboth" w:date="2023-07-19T16:59:00Z">
                <w:rPr>
                  <w:rFonts w:ascii="Khmer MEF1" w:eastAsia="Times New Roman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ជំនួយ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10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ដល់សវនករ និងសវនដ្ឋានក្នុងការអនុវត្តការងារសវ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1107" w:author="Kem Sereyboth" w:date="2023-07-19T16:59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 xml:space="preserve">- 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10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នកម្មអនុលោមភាពប្រកបដោយប្រសិទ្ធភាព ស័ក្តិ</w:delText>
          </w:r>
        </w:del>
      </w:ins>
      <w:ins w:id="21109" w:author="socheata.ol@hotmail.com" w:date="2022-09-02T15:58:00Z">
        <w:del w:id="21110" w:author="LENOVO" w:date="2022-10-02T09:50:00Z">
          <w:r w:rsidR="00863360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11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​</w:delText>
          </w:r>
        </w:del>
      </w:ins>
      <w:ins w:id="21112" w:author="Sethvannak Sam" w:date="2022-08-20T18:30:00Z">
        <w:del w:id="21113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11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សិទ្ធ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11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ភាព និងភាពសន្សំសំចៃ។</w:delText>
          </w:r>
        </w:del>
      </w:ins>
    </w:p>
    <w:p w14:paraId="324FE08E" w14:textId="120497D2" w:rsidR="00756A09" w:rsidRPr="00E33574" w:rsidDel="00FD7EBC" w:rsidRDefault="00096FB5">
      <w:pPr>
        <w:spacing w:after="0" w:line="223" w:lineRule="auto"/>
        <w:jc w:val="both"/>
        <w:rPr>
          <w:ins w:id="21116" w:author="Sethvannak Sam" w:date="2022-08-20T18:30:00Z"/>
          <w:del w:id="21117" w:author="LENOVO" w:date="2022-10-02T09:50:00Z"/>
          <w:rFonts w:ascii="Khmer MEF1" w:hAnsi="Khmer MEF1" w:cs="Khmer MEF1"/>
          <w:spacing w:val="-2"/>
          <w:sz w:val="24"/>
          <w:szCs w:val="24"/>
          <w:lang w:val="ca-ES"/>
          <w:rPrChange w:id="21118" w:author="Kem Sereyboth" w:date="2023-07-19T16:59:00Z">
            <w:rPr>
              <w:ins w:id="21119" w:author="Sethvannak Sam" w:date="2022-08-20T18:30:00Z"/>
              <w:del w:id="21120" w:author="LENOVO" w:date="2022-10-02T09:50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21121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122" w:author="Kem Sereiboth" w:date="2022-09-16T12:54:00Z">
        <w:del w:id="21123" w:author="LENOVO" w:date="2022-10-02T09:50:00Z"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124" w:author="Kem Sereyboth" w:date="2023-07-19T16:59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ដើម្បី</w:delText>
          </w:r>
        </w:del>
      </w:ins>
    </w:p>
    <w:p w14:paraId="1D4C271A" w14:textId="755C8615" w:rsidR="005F46DE" w:rsidRPr="00E33574" w:rsidDel="00FD7EBC" w:rsidRDefault="005F46DE">
      <w:pPr>
        <w:spacing w:after="0" w:line="223" w:lineRule="auto"/>
        <w:jc w:val="both"/>
        <w:rPr>
          <w:ins w:id="21125" w:author="Kem Sereiboth" w:date="2022-09-13T11:34:00Z"/>
          <w:del w:id="21126" w:author="LENOVO" w:date="2022-10-02T09:50:00Z"/>
          <w:rFonts w:ascii="Khmer MEF1" w:hAnsi="Khmer MEF1" w:cs="Khmer MEF1"/>
          <w:sz w:val="24"/>
          <w:szCs w:val="24"/>
          <w:rPrChange w:id="21127" w:author="Kem Sereyboth" w:date="2023-07-19T16:59:00Z">
            <w:rPr>
              <w:ins w:id="21128" w:author="Kem Sereiboth" w:date="2022-09-13T11:34:00Z"/>
              <w:del w:id="21129" w:author="LENOVO" w:date="2022-10-02T09:50:00Z"/>
              <w:rFonts w:ascii="Khmer MEF1" w:hAnsi="Khmer MEF1" w:cs="Khmer MEF1"/>
              <w:b/>
              <w:bCs/>
              <w:sz w:val="16"/>
              <w:szCs w:val="24"/>
            </w:rPr>
          </w:rPrChange>
        </w:rPr>
        <w:pPrChange w:id="21130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131" w:author="Kem Sereiboth" w:date="2022-09-13T11:34:00Z">
        <w:del w:id="21132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3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ខ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134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40"/>
                  <w:lang w:val="ca-ES"/>
                </w:rPr>
              </w:rPrChange>
            </w:rPr>
            <w:delText>-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13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szCs w:val="24"/>
                  <w:cs/>
                  <w:lang w:val="ca-ES"/>
                </w:rPr>
              </w:rPrChange>
            </w:rPr>
            <w:delText xml:space="preserve"> គោលការណ៍ណែនាំ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36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szCs w:val="24"/>
                  <w:cs/>
                </w:rPr>
              </w:rPrChange>
            </w:rPr>
            <w:delText>ស្ដីពី​សវនកម្មអនុលោម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137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ភា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13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ព</w:delText>
          </w:r>
        </w:del>
      </w:ins>
    </w:p>
    <w:p w14:paraId="083C7EC0" w14:textId="05E8AB0A" w:rsidR="00B27355" w:rsidRPr="00E33574" w:rsidDel="00FD7EBC" w:rsidRDefault="007D383B">
      <w:pPr>
        <w:spacing w:after="0" w:line="223" w:lineRule="auto"/>
        <w:jc w:val="both"/>
        <w:rPr>
          <w:ins w:id="21139" w:author="Sethvannak Sam" w:date="2022-08-20T18:30:00Z"/>
          <w:del w:id="21140" w:author="LENOVO" w:date="2022-10-02T09:50:00Z"/>
          <w:rFonts w:ascii="Khmer MEF1" w:hAnsi="Khmer MEF1" w:cs="Khmer MEF1"/>
          <w:sz w:val="24"/>
          <w:szCs w:val="24"/>
          <w:cs/>
          <w:lang w:val="ca-ES"/>
          <w:rPrChange w:id="21141" w:author="Kem Sereyboth" w:date="2023-07-19T16:59:00Z">
            <w:rPr>
              <w:ins w:id="21142" w:author="Sethvannak Sam" w:date="2022-08-20T18:30:00Z"/>
              <w:del w:id="21143" w:author="LENOVO" w:date="2022-10-02T09:50:00Z"/>
              <w:rFonts w:ascii="Khmer MEF1" w:hAnsi="Khmer MEF1" w:cs="Khmer MEF1"/>
              <w:color w:val="FF0000"/>
              <w:sz w:val="16"/>
              <w:cs/>
              <w:lang w:val="ca-ES"/>
            </w:rPr>
          </w:rPrChange>
        </w:rPr>
        <w:pPrChange w:id="21144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145" w:author="Voeun Kuyeng" w:date="2022-08-31T16:17:00Z">
        <w:del w:id="21146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47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2"/>
                  <w:sz w:val="16"/>
                  <w:szCs w:val="24"/>
                  <w:cs/>
                </w:rPr>
              </w:rPrChange>
            </w:rPr>
            <w:delText>ខ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148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2"/>
                  <w:sz w:val="16"/>
                  <w:szCs w:val="24"/>
                </w:rPr>
              </w:rPrChange>
            </w:rPr>
            <w:delText>-</w:delText>
          </w:r>
        </w:del>
      </w:ins>
      <w:ins w:id="21149" w:author="socheata.ol@hotmail.com" w:date="2022-09-02T15:52:00Z">
        <w:del w:id="21150" w:author="LENOVO" w:date="2022-10-02T09:50:00Z">
          <w:r w:rsidR="00C946CF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5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152" w:author="Sethvannak Sam" w:date="2022-08-20T18:30:00Z">
        <w:del w:id="21153" w:author="LENOVO" w:date="2022-10-02T09:50:00Z"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54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-12"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155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56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21157" w:author="socheata.ol@hotmail.com" w:date="2022-09-02T15:58:00Z">
        <w:del w:id="21158" w:author="LENOVO" w:date="2022-10-02T09:50:00Z">
          <w:r w:rsidR="00F4043C"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159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1160" w:author="Voeun Kuyeng" w:date="2022-09-06T17:46:00Z">
        <w:del w:id="21161" w:author="LENOVO" w:date="2022-10-02T09:50:00Z">
          <w:r w:rsidR="00B3506B"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162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16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1163" w:author="Sethvannak Sam" w:date="2022-08-20T18:30:00Z">
        <w:del w:id="21164" w:author="LENOVO" w:date="2022-10-02T09:50:00Z"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65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166" w:author="Kem Sereyboth" w:date="2023-07-19T16:59:00Z">
                <w:rPr>
                  <w:rFonts w:ascii="Khmer MEF1" w:eastAsia="Times New Roman" w:hAnsi="Khmer MEF1" w:cs="Khmer MEF1"/>
                  <w:b/>
                  <w:bCs/>
                  <w:color w:val="FF0000"/>
                  <w:spacing w:val="-12"/>
                  <w:sz w:val="16"/>
                  <w:szCs w:val="24"/>
                  <w:cs/>
                  <w:lang w:val="ca-ES"/>
                </w:rPr>
              </w:rPrChange>
            </w:rPr>
            <w:delText xml:space="preserve"> ត្រូវរៀបរាប់អំពីខ្លឹមសារសំខាន់ៗនៃគោលការណ៍ណែនាំ</w:delText>
          </w:r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67" w:author="Kem Sereyboth" w:date="2023-07-19T16:59:00Z">
                <w:rPr>
                  <w:rFonts w:ascii="Khmer MEF1" w:eastAsia="Times New Roman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ស្ដីពី​សវនកម្មអនុ</w:delText>
          </w:r>
        </w:del>
      </w:ins>
      <w:ins w:id="21168" w:author="Voeun Kuyeng" w:date="2022-08-31T16:17:00Z">
        <w:del w:id="21169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1170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</w:rPr>
              </w:rPrChange>
            </w:rPr>
            <w:delText>-</w:delText>
          </w:r>
        </w:del>
      </w:ins>
      <w:ins w:id="21171" w:author="Sethvannak Sam" w:date="2022-08-20T18:30:00Z">
        <w:del w:id="21172" w:author="LENOVO" w:date="2022-10-02T09:50:00Z">
          <w:r w:rsidR="00B27355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rPrChange w:id="21173" w:author="Kem Sereyboth" w:date="2023-07-19T16:59:00Z">
                <w:rPr>
                  <w:rFonts w:ascii="Khmer MEF1" w:eastAsia="Times New Roman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លោម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174" w:author="Kem Sereyboth" w:date="2023-07-19T16:59:00Z">
                <w:rPr>
                  <w:rFonts w:ascii="Khmer MEF1" w:eastAsia="Times New Roman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ភា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175" w:author="Kem Sereyboth" w:date="2023-07-19T16:59:00Z">
                <w:rPr>
                  <w:rFonts w:ascii="Khmer MEF1" w:eastAsia="Times New Roman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ព។ សវនករទទួលបន្ទុក អាចរៀបរាប់អំពី</w:delText>
          </w:r>
        </w:del>
      </w:ins>
      <w:ins w:id="21176" w:author="socheata.ol@hotmail.com" w:date="2022-09-02T15:59:00Z">
        <w:del w:id="21177" w:author="LENOVO" w:date="2022-10-02T09:50:00Z">
          <w:r w:rsidR="00F4043C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17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1179" w:author="Sethvannak Sam" w:date="2022-08-20T18:30:00Z">
        <w:del w:id="21180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18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កថាខណ្ឌទី២ នេះ ដូចគំរូខាងក្រោម៖</w:delText>
          </w:r>
        </w:del>
      </w:ins>
    </w:p>
    <w:p w14:paraId="13D75136" w14:textId="3953DCC9" w:rsidR="00B27355" w:rsidRPr="00E33574" w:rsidDel="00FD7EBC" w:rsidRDefault="00B27355">
      <w:pPr>
        <w:spacing w:after="0" w:line="223" w:lineRule="auto"/>
        <w:jc w:val="both"/>
        <w:rPr>
          <w:ins w:id="21182" w:author="Voeun Kuyeng" w:date="2022-08-31T16:03:00Z"/>
          <w:del w:id="21183" w:author="LENOVO" w:date="2022-10-02T09:50:00Z"/>
          <w:rFonts w:ascii="Khmer MEF1" w:hAnsi="Khmer MEF1" w:cs="Khmer MEF1"/>
          <w:sz w:val="24"/>
          <w:szCs w:val="24"/>
          <w:lang w:val="ca-ES"/>
          <w:rPrChange w:id="21184" w:author="Kem Sereyboth" w:date="2023-07-19T16:59:00Z">
            <w:rPr>
              <w:ins w:id="21185" w:author="Voeun Kuyeng" w:date="2022-08-31T16:03:00Z"/>
              <w:del w:id="21186" w:author="LENOVO" w:date="2022-10-02T09:50:00Z"/>
              <w:rFonts w:ascii="Khmer MEF1" w:hAnsi="Khmer MEF1" w:cs="Khmer MEF1"/>
              <w:spacing w:val="8"/>
              <w:sz w:val="24"/>
              <w:szCs w:val="24"/>
              <w:lang w:val="ca-ES"/>
            </w:rPr>
          </w:rPrChange>
        </w:rPr>
        <w:pPrChange w:id="21187" w:author="Sopheak Phorn" w:date="2023-08-03T14:28:00Z">
          <w:pPr>
            <w:spacing w:after="0" w:line="216" w:lineRule="auto"/>
            <w:ind w:firstLine="720"/>
            <w:jc w:val="both"/>
          </w:pPr>
        </w:pPrChange>
      </w:pPr>
      <w:ins w:id="21188" w:author="Sethvannak Sam" w:date="2022-08-20T18:30:00Z">
        <w:del w:id="21189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9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អនុលោមតាម</w:delText>
          </w:r>
        </w:del>
      </w:ins>
      <w:ins w:id="21191" w:author="socheata.ol@hotmail.com" w:date="2022-09-02T15:59:00Z">
        <w:del w:id="21192" w:author="LENOVO" w:date="2022-10-02T09:50:00Z">
          <w:r w:rsidR="00AA50C7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ប្រកាស</w:delText>
          </w:r>
        </w:del>
      </w:ins>
      <w:ins w:id="21194" w:author="socheata.ol@hotmail.com" w:date="2022-09-02T16:00:00Z">
        <w:del w:id="21195" w:author="LENOVO" w:date="2022-10-02T09:50:00Z">
          <w:r w:rsidR="00C6577E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9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លេខ</w:delText>
          </w:r>
        </w:del>
      </w:ins>
      <w:ins w:id="21197" w:author="socheata.ol@hotmail.com" w:date="2022-09-02T16:01:00Z">
        <w:del w:id="21198" w:author="LENOVO" w:date="2022-10-02T09:50:00Z">
          <w:r w:rsidR="004B577F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19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០៣៥</w:delText>
          </w:r>
        </w:del>
      </w:ins>
      <w:ins w:id="21200" w:author="socheata.ol@hotmail.com" w:date="2022-09-02T16:02:00Z">
        <w:del w:id="21201" w:author="LENOVO" w:date="2022-10-02T09:50:00Z">
          <w:r w:rsidR="004B577F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0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4C3F7D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0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 ប្រក</w:delText>
          </w:r>
        </w:del>
      </w:ins>
      <w:ins w:id="21204" w:author="socheata.ol@hotmail.com" w:date="2022-09-02T16:00:00Z">
        <w:del w:id="21205" w:author="LENOVO" w:date="2022-10-02T09:50:00Z">
          <w:r w:rsidR="00C6577E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207" w:author="socheata.ol@hotmail.com" w:date="2022-09-02T16:07:00Z">
        <w:del w:id="21208" w:author="LENOVO" w:date="2022-10-02T09:50:00Z">
          <w:r w:rsidR="00D81FFC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0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ចុះថ្ងៃទី</w:delText>
          </w:r>
        </w:del>
      </w:ins>
      <w:ins w:id="21210" w:author="socheata.ol@hotmail.com" w:date="2022-09-02T16:08:00Z">
        <w:del w:id="21211" w:author="LENOVO" w:date="2022-10-02T09:50:00Z">
          <w:r w:rsidR="00B512EC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1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៤ ខែសីហា ឆ្នាំ២០២២ </w:delText>
          </w:r>
        </w:del>
      </w:ins>
      <w:ins w:id="21213" w:author="socheata.ol@hotmail.com" w:date="2022-09-02T16:02:00Z">
        <w:del w:id="21214" w:author="LENOVO" w:date="2022-10-02T09:50:00Z">
          <w:r w:rsidR="00DD12E5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1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ស្តីពី</w:delText>
          </w:r>
        </w:del>
      </w:ins>
      <w:ins w:id="21216" w:author="Kem Sereiboth" w:date="2022-09-16T12:55:00Z">
        <w:del w:id="21217" w:author="LENOVO" w:date="2022-10-02T09:50:00Z">
          <w:r w:rsidR="00096FB5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ការ</w:delText>
          </w:r>
        </w:del>
      </w:ins>
      <w:ins w:id="21218" w:author="socheata.ol@hotmail.com" w:date="2022-09-02T16:00:00Z">
        <w:del w:id="21219" w:author="LENOVO" w:date="2022-10-02T09:50:00Z">
          <w:r w:rsidR="004F60B3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2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ដាក់ឱ្យអនុ</w:delText>
          </w:r>
          <w:r w:rsidR="004F60B3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2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វត្ត</w:delText>
          </w:r>
          <w:r w:rsidR="004F60B3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22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នូវ</w:delText>
          </w:r>
        </w:del>
      </w:ins>
      <w:ins w:id="21223" w:author="Sethvannak Sam" w:date="2022-08-20T18:30:00Z">
        <w:del w:id="21224" w:author="LENOVO" w:date="2022-10-02T09:50:00Z"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rPrChange w:id="21225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គោលការណ៍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226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ណែនាំ</w:delText>
          </w:r>
        </w:del>
      </w:ins>
      <w:ins w:id="21227" w:author="socheata.ol@hotmail.com" w:date="2022-09-04T17:59:00Z">
        <w:del w:id="21228" w:author="LENOVO" w:date="2022-10-02T09:50:00Z">
          <w:r w:rsidR="00621858" w:rsidRPr="00E33574" w:rsidDel="00FD7EBC">
            <w:rPr>
              <w:rFonts w:ascii="Khmer MEF1" w:hAnsi="Khmer MEF1" w:cs="Khmer MEF1"/>
              <w:sz w:val="24"/>
              <w:szCs w:val="24"/>
              <w:rPrChange w:id="21229" w:author="Kem Sereyboth" w:date="2023-07-19T16:59:00Z">
                <w:rPr>
                  <w:rFonts w:ascii="Khmer MEF1" w:hAnsi="Khmer MEF1" w:cs="Khmer MEF1"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21230" w:author="Sethvannak Sam" w:date="2022-08-20T18:30:00Z">
        <w:del w:id="21231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23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ស្ដីពី​សវនកម្មអនុលោមភាព</w:delText>
          </w:r>
        </w:del>
      </w:ins>
      <w:ins w:id="21233" w:author="socheata.ol@hotmail.com" w:date="2022-09-02T16:02:00Z">
        <w:del w:id="21234" w:author="LENOVO" w:date="2022-10-02T09:50:00Z">
          <w:r w:rsidR="00DD12E5" w:rsidRPr="00E33574" w:rsidDel="00FD7EBC">
            <w:rPr>
              <w:rFonts w:ascii="Khmer MEF1" w:hAnsi="Khmer MEF1" w:cs="Khmer MEF1"/>
              <w:sz w:val="24"/>
              <w:szCs w:val="24"/>
              <w:cs/>
              <w:rPrChange w:id="21235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របស់</w:delText>
          </w:r>
        </w:del>
      </w:ins>
      <w:ins w:id="21236" w:author="socheata.ol@hotmail.com" w:date="2022-09-02T16:03:00Z">
        <w:del w:id="21237" w:author="LENOVO" w:date="2022-10-02T09:50:00Z">
          <w:r w:rsidR="00DD12E5" w:rsidRPr="00E33574" w:rsidDel="00FD7EBC">
            <w:rPr>
              <w:rFonts w:ascii="Khmer MEF1" w:hAnsi="Khmer MEF1" w:cs="Khmer MEF1"/>
              <w:sz w:val="24"/>
              <w:szCs w:val="24"/>
              <w:cs/>
              <w:rPrChange w:id="21238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អង្គភាពសវនកម្មផ្ទៃក្នុងនៃ</w:delText>
          </w:r>
          <w:r w:rsidR="00D94582" w:rsidRPr="00E33574" w:rsidDel="00FD7EBC">
            <w:rPr>
              <w:rFonts w:ascii="Khmer MEF1" w:hAnsi="Khmer MEF1" w:cs="Khmer MEF1"/>
              <w:sz w:val="24"/>
              <w:szCs w:val="24"/>
              <w:cs/>
              <w:rPrChange w:id="21239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អាជ្ញាធរសេ</w:delText>
          </w:r>
          <w:r w:rsidR="00D94582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240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 xml:space="preserve">វាហិរញ្ញវត្ថុមិនមែនធនាគារ </w:delText>
          </w:r>
        </w:del>
      </w:ins>
      <w:ins w:id="21241" w:author="socheata.ol@hotmail.com" w:date="2022-09-02T16:04:00Z">
        <w:del w:id="21242" w:author="LENOVO" w:date="2022-10-02T09:50:00Z">
          <w:r w:rsidR="00740154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243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ដែលគោលការណ៍ណែនាំ</w:delText>
          </w:r>
          <w:r w:rsidR="009E3674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24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នេះ</w:delText>
          </w:r>
        </w:del>
      </w:ins>
      <w:ins w:id="21245" w:author="Sethvannak Sam" w:date="2022-08-20T18:30:00Z">
        <w:del w:id="21246" w:author="LENOVO" w:date="2022-10-02T09:50:00Z">
          <w:r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rPrChange w:id="21247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បានកំណត់​យ៉ាង</w:delText>
          </w:r>
          <w:r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12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ច្បាស់នូវក្របខ័ណ្ឌ​នៃការធ្វើ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24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សវនកម្មអនុ</w:delText>
          </w:r>
        </w:del>
      </w:ins>
      <w:ins w:id="21250" w:author="Voeun Kuyeng" w:date="2022-09-06T17:47:00Z">
        <w:del w:id="21251" w:author="LENOVO" w:date="2022-10-02T09:50:00Z">
          <w:r w:rsidR="001A68CE"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25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-</w:delText>
          </w:r>
        </w:del>
      </w:ins>
      <w:ins w:id="21253" w:author="Sethvannak Sam" w:date="2022-08-20T18:30:00Z">
        <w:del w:id="21254" w:author="LENOVO" w:date="2022-10-02T09:50:00Z"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2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លោមភាពដោយតម្រូវឱ្យសវនករផ្ទៃក្នុងត្រូវរៀបចំការងារតាមដំណាក់កាលសំខាន់ៗដូចជាការរៀបចំផែន</w:delText>
          </w:r>
        </w:del>
      </w:ins>
      <w:ins w:id="21256" w:author="socheata.ol@hotmail.com" w:date="2022-09-02T16:09:00Z">
        <w:del w:id="21257" w:author="LENOVO" w:date="2022-10-02T09:50:00Z">
          <w:r w:rsidR="00BD6B67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</w:del>
      </w:ins>
      <w:ins w:id="21258" w:author="Sethvannak Sam" w:date="2022-08-20T18:30:00Z">
        <w:del w:id="21259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260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ការសវនកម្មអនុលោមភាព ការចុះធ្វើសវនកម្មអនុលោមភាព ការរៀបចំរបាយការណ៍សវនកម្មអនុលោមភាព និងដំណើរ</w:delText>
          </w:r>
        </w:del>
      </w:ins>
      <w:ins w:id="21261" w:author="Windows User" w:date="2022-09-06T03:08:00Z">
        <w:del w:id="21262" w:author="LENOVO" w:date="2022-10-02T09:50:00Z">
          <w:r w:rsidR="00D705E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</w:delText>
          </w:r>
        </w:del>
      </w:ins>
      <w:ins w:id="21263" w:author="Sethvannak Sam" w:date="2022-08-20T18:30:00Z">
        <w:del w:id="21264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26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ការតាមដាន</w:delText>
          </w:r>
        </w:del>
      </w:ins>
      <w:ins w:id="21266" w:author="Windows User" w:date="2022-09-06T03:08:00Z">
        <w:del w:id="21267" w:author="LENOVO" w:date="2022-10-02T09:50:00Z">
          <w:r w:rsidR="00EE6990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ការអនុវត្ត</w:delText>
          </w:r>
        </w:del>
      </w:ins>
      <w:ins w:id="21268" w:author="Sethvannak Sam" w:date="2022-08-20T18:30:00Z">
        <w:del w:id="21269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270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អនុសាសន៍សវនកម្មអនុលោមភាពជាដើម។</w:delText>
          </w:r>
          <w:r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271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</w:p>
    <w:p w14:paraId="2DFD9F53" w14:textId="6149F005" w:rsidR="00756A09" w:rsidRPr="00E33574" w:rsidDel="00FD7EBC" w:rsidRDefault="00756A09">
      <w:pPr>
        <w:spacing w:after="0" w:line="223" w:lineRule="auto"/>
        <w:jc w:val="both"/>
        <w:rPr>
          <w:ins w:id="21272" w:author="Sethvannak Sam" w:date="2022-08-20T18:30:00Z"/>
          <w:del w:id="21273" w:author="LENOVO" w:date="2022-10-02T09:50:00Z"/>
          <w:rFonts w:ascii="Khmer MEF1" w:hAnsi="Khmer MEF1" w:cs="Khmer MEF1"/>
          <w:sz w:val="24"/>
          <w:szCs w:val="24"/>
          <w:cs/>
          <w:lang w:val="ca-ES"/>
          <w:rPrChange w:id="21274" w:author="Kem Sereyboth" w:date="2023-07-19T16:59:00Z">
            <w:rPr>
              <w:ins w:id="21275" w:author="Sethvannak Sam" w:date="2022-08-20T18:30:00Z"/>
              <w:del w:id="21276" w:author="LENOVO" w:date="2022-10-02T09:50:00Z"/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</w:rPrChange>
        </w:rPr>
        <w:pPrChange w:id="21277" w:author="Sopheak Phorn" w:date="2023-08-03T14:28:00Z">
          <w:pPr>
            <w:spacing w:after="0" w:line="216" w:lineRule="auto"/>
            <w:ind w:firstLine="720"/>
            <w:jc w:val="both"/>
          </w:pPr>
        </w:pPrChange>
      </w:pPr>
    </w:p>
    <w:p w14:paraId="32DC81BB" w14:textId="4DDFC408" w:rsidR="005F46DE" w:rsidRPr="00E33574" w:rsidDel="00FD7EBC" w:rsidRDefault="005F46DE">
      <w:pPr>
        <w:spacing w:after="0" w:line="223" w:lineRule="auto"/>
        <w:jc w:val="both"/>
        <w:rPr>
          <w:ins w:id="21278" w:author="Kem Sereiboth" w:date="2022-09-13T11:34:00Z"/>
          <w:del w:id="21279" w:author="LENOVO" w:date="2022-10-02T09:50:00Z"/>
          <w:rFonts w:ascii="Khmer MEF1" w:hAnsi="Khmer MEF1" w:cs="Khmer MEF1"/>
          <w:spacing w:val="-4"/>
          <w:sz w:val="24"/>
          <w:szCs w:val="24"/>
          <w:lang w:val="ca-ES"/>
          <w:rPrChange w:id="21280" w:author="Kem Sereyboth" w:date="2023-07-19T16:59:00Z">
            <w:rPr>
              <w:ins w:id="21281" w:author="Kem Sereiboth" w:date="2022-09-13T11:34:00Z"/>
              <w:del w:id="21282" w:author="LENOVO" w:date="2022-10-02T09:50:00Z"/>
              <w:rFonts w:ascii="Khmer MEF1" w:hAnsi="Khmer MEF1" w:cs="Khmer MEF1"/>
              <w:b/>
              <w:bCs/>
              <w:spacing w:val="-4"/>
              <w:sz w:val="16"/>
              <w:szCs w:val="24"/>
              <w:lang w:val="ca-ES"/>
            </w:rPr>
          </w:rPrChange>
        </w:rPr>
        <w:pPrChange w:id="21283" w:author="Sopheak Phorn" w:date="2023-08-03T14:28:00Z">
          <w:pPr>
            <w:ind w:firstLine="720"/>
            <w:jc w:val="both"/>
          </w:pPr>
        </w:pPrChange>
      </w:pPr>
      <w:ins w:id="21284" w:author="Kem Sereiboth" w:date="2022-09-13T11:34:00Z">
        <w:del w:id="21285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28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គ-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287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  <w:lang w:val="ca-ES"/>
                </w:rPr>
              </w:rPrChange>
            </w:rPr>
            <w:delText>សេចក្ដីណែនាំ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288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ស្ដីពី​យន្តការ និងនីតិវិធីសវនកម្ម​អនុលោមភាព</w:delText>
          </w:r>
        </w:del>
      </w:ins>
    </w:p>
    <w:p w14:paraId="465346B4" w14:textId="1199165F" w:rsidR="00B27355" w:rsidRPr="00E33574" w:rsidDel="00FD7EBC" w:rsidRDefault="00E31607">
      <w:pPr>
        <w:spacing w:after="0" w:line="223" w:lineRule="auto"/>
        <w:jc w:val="both"/>
        <w:rPr>
          <w:ins w:id="21289" w:author="Sethvannak Sam" w:date="2022-08-20T18:30:00Z"/>
          <w:del w:id="21290" w:author="LENOVO" w:date="2022-10-02T09:50:00Z"/>
          <w:rFonts w:ascii="Khmer MEF1" w:hAnsi="Khmer MEF1" w:cs="Khmer MEF1"/>
          <w:sz w:val="24"/>
          <w:szCs w:val="24"/>
          <w:lang w:val="ca-ES"/>
          <w:rPrChange w:id="21291" w:author="Kem Sereyboth" w:date="2023-07-19T16:59:00Z">
            <w:rPr>
              <w:ins w:id="21292" w:author="Sethvannak Sam" w:date="2022-08-20T18:30:00Z"/>
              <w:del w:id="21293" w:author="LENOVO" w:date="2022-10-02T09:50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1294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295" w:author="Voeun Kuyeng" w:date="2022-08-31T16:17:00Z">
        <w:del w:id="21296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29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គ-</w:delText>
          </w:r>
        </w:del>
      </w:ins>
      <w:ins w:id="21298" w:author="socheata.ol@hotmail.com" w:date="2022-09-02T15:52:00Z">
        <w:del w:id="21299" w:author="LENOVO" w:date="2022-10-02T09:50:00Z">
          <w:r w:rsidR="00C946CF" w:rsidRPr="00E33574" w:rsidDel="00FD7EBC">
            <w:rPr>
              <w:rFonts w:ascii="Khmer MEF1" w:hAnsi="Khmer MEF1" w:cs="Khmer MEF1"/>
              <w:sz w:val="24"/>
              <w:szCs w:val="24"/>
              <w:cs/>
              <w:rPrChange w:id="21300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301" w:author="Sethvannak Sam" w:date="2022-08-20T18:30:00Z">
        <w:del w:id="21302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303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30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៣</w:delText>
          </w:r>
        </w:del>
      </w:ins>
      <w:ins w:id="21305" w:author="socheata.ol@hotmail.com" w:date="2022-09-02T15:58:00Z">
        <w:del w:id="21306" w:author="LENOVO" w:date="2022-10-02T09:50:00Z">
          <w:r w:rsidR="00F4043C"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30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1308" w:author="Voeun Kuyeng" w:date="2022-09-06T17:47:00Z">
        <w:del w:id="21309" w:author="LENOVO" w:date="2022-10-02T09:50:00Z">
          <w:r w:rsidR="00817DBB" w:rsidRPr="00E33574" w:rsidDel="00FD7EBC">
            <w:rPr>
              <w:rFonts w:ascii="Khmer MEF1" w:hAnsi="Khmer MEF1" w:cs="Khmer MEF1"/>
              <w:sz w:val="24"/>
              <w:szCs w:val="24"/>
              <w:lang w:val="ca-ES"/>
              <w:rPrChange w:id="2131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 xml:space="preserve"> </w:delText>
          </w:r>
        </w:del>
      </w:ins>
      <w:ins w:id="21311" w:author="Sethvannak Sam" w:date="2022-08-20T18:30:00Z">
        <w:del w:id="21312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31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៖ ត្រូវរៀបរាប់អំពីខ្លឹមសារសំខាន់ៗនៃសេចក្ដីណែនាំ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314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ស្ដីពី​យន្តការ</w:delText>
          </w:r>
        </w:del>
      </w:ins>
      <w:ins w:id="21315" w:author="Voeun Kuyeng" w:date="2022-09-06T17:47:00Z">
        <w:del w:id="21316" w:author="LENOVO" w:date="2022-10-02T09:50:00Z">
          <w:r w:rsidR="00817DBB" w:rsidRPr="00E33574" w:rsidDel="00FD7EBC">
            <w:rPr>
              <w:rFonts w:ascii="Khmer MEF1" w:hAnsi="Khmer MEF1" w:cs="Khmer MEF1"/>
              <w:sz w:val="24"/>
              <w:szCs w:val="24"/>
              <w:rPrChange w:id="21317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21318" w:author="Sethvannak Sam" w:date="2022-08-20T18:30:00Z">
        <w:del w:id="21319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rPrChange w:id="21320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និងនីតិវិធីសវនកម្ម​អនុលោមភាព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32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 xml:space="preserve"> សវនករទទួលបន្ទុក អាចរៀបរាប់អំពី</w:delText>
          </w:r>
        </w:del>
      </w:ins>
      <w:ins w:id="21322" w:author="socheata.ol@hotmail.com" w:date="2022-09-02T16:05:00Z">
        <w:del w:id="21323" w:author="LENOVO" w:date="2022-10-02T09:50:00Z">
          <w:r w:rsidR="005B28FD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32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ចំ</w:delText>
          </w:r>
        </w:del>
      </w:ins>
      <w:ins w:id="21325" w:author="socheata.ol@hotmail.com" w:date="2022-09-02T16:06:00Z">
        <w:del w:id="21326" w:author="LENOVO" w:date="2022-10-02T09:50:00Z">
          <w:r w:rsidR="005B28FD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32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ណុ</w:delText>
          </w:r>
        </w:del>
      </w:ins>
      <w:ins w:id="21328" w:author="Voeun Kuyeng" w:date="2022-09-06T17:47:00Z">
        <w:del w:id="21329" w:author="LENOVO" w:date="2022-10-02T09:50:00Z">
          <w:r w:rsidR="00817DBB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33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21331" w:author="socheata.ol@hotmail.com" w:date="2022-09-02T16:06:00Z">
        <w:del w:id="21332" w:author="LENOVO" w:date="2022-10-02T09:50:00Z">
          <w:r w:rsidR="005B28FD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33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1334" w:author="Sethvannak Sam" w:date="2022-08-20T18:30:00Z">
        <w:del w:id="21335" w:author="LENOVO" w:date="2022-10-02T09:50:00Z">
          <w:r w:rsidR="00B27355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33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កថាខណ្ឌទី៣ នេះ ដូចគំរូខាងក្រោម៖</w:delText>
          </w:r>
        </w:del>
      </w:ins>
    </w:p>
    <w:p w14:paraId="03CC492D" w14:textId="5EB45231" w:rsidR="00B27355" w:rsidRPr="00E33574" w:rsidDel="00FD7EBC" w:rsidRDefault="00B27355">
      <w:pPr>
        <w:spacing w:after="0" w:line="223" w:lineRule="auto"/>
        <w:jc w:val="both"/>
        <w:rPr>
          <w:ins w:id="21337" w:author="Voeun Kuyeng" w:date="2022-08-31T16:04:00Z"/>
          <w:del w:id="21338" w:author="LENOVO" w:date="2022-10-02T09:50:00Z"/>
          <w:rFonts w:ascii="Khmer MEF1" w:hAnsi="Khmer MEF1" w:cs="Khmer MEF1"/>
          <w:sz w:val="24"/>
          <w:szCs w:val="24"/>
          <w:lang w:val="ca-ES"/>
        </w:rPr>
        <w:pPrChange w:id="21339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340" w:author="Sethvannak Sam" w:date="2022-08-20T18:30:00Z">
        <w:del w:id="21341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34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  <w:lang w:val="ca-ES"/>
                </w:rPr>
              </w:rPrChange>
            </w:rPr>
            <w:delText>ក្រៅពីត្រូវអនុវត្តតាម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43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គោលការណ៍ណែនាំស្ដីពី​សវនកម្មអនុលោមភាពសវនករទទួ</w:delText>
          </w:r>
        </w:del>
      </w:ins>
      <w:ins w:id="21344" w:author="Voeun Kuyeng" w:date="2022-09-06T17:48:00Z">
        <w:del w:id="21345" w:author="LENOVO" w:date="2022-10-02T09:50:00Z">
          <w:r w:rsidR="00817DBB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46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ល</w:delText>
          </w:r>
        </w:del>
      </w:ins>
      <w:ins w:id="21347" w:author="Sethvannak Sam" w:date="2022-08-20T18:30:00Z">
        <w:del w:id="21348" w:author="LENOVO" w:date="2022-10-02T09:50:00Z"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49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បន្ទុកក៏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350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rPrChange w:id="21351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ត្រូវអនុ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rPrChange w:id="21352" w:author="Kem Sereyboth" w:date="2023-07-19T16:59:00Z">
                <w:rPr>
                  <w:rFonts w:ascii="Khmer MEF1" w:hAnsi="Khmer MEF1" w:cs="Khmer MEF1"/>
                  <w:spacing w:val="-4"/>
                  <w:sz w:val="16"/>
                  <w:szCs w:val="24"/>
                  <w:cs/>
                </w:rPr>
              </w:rPrChange>
            </w:rPr>
            <w:delText>វត្ត​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53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ផងដែរនូវសេចក្តីណែនាំ</w:delText>
          </w:r>
        </w:del>
      </w:ins>
      <w:ins w:id="21354" w:author="socheata.ol@hotmail.com" w:date="2022-09-02T16:06:00Z">
        <w:del w:id="21355" w:author="LENOVO" w:date="2022-10-02T09:50:00Z">
          <w:r w:rsidR="001523DB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56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លេខ ០០១ </w:delText>
          </w:r>
        </w:del>
      </w:ins>
      <w:ins w:id="21357" w:author="socheata.ol@hotmail.com" w:date="2022-09-02T16:07:00Z">
        <w:del w:id="21358" w:author="LENOVO" w:date="2022-10-02T09:50:00Z">
          <w:r w:rsidR="00AC033D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59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អ.ស.ហ. </w:delText>
          </w:r>
        </w:del>
      </w:ins>
      <w:ins w:id="21360" w:author="socheata.ol@hotmail.com" w:date="2022-09-02T16:06:00Z">
        <w:del w:id="21361" w:author="LENOVO" w:date="2022-10-02T09:50:00Z">
          <w:r w:rsidR="001523DB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62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</w:delText>
          </w:r>
        </w:del>
      </w:ins>
      <w:ins w:id="21363" w:author="socheata.ol@hotmail.com" w:date="2022-09-02T16:07:00Z">
        <w:del w:id="21364" w:author="LENOVO" w:date="2022-10-02T09:50:00Z">
          <w:r w:rsidR="00AC033D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65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.ណ.ន.</w:delText>
          </w:r>
        </w:del>
      </w:ins>
      <w:ins w:id="21366" w:author="socheata.ol@hotmail.com" w:date="2022-09-02T16:06:00Z">
        <w:del w:id="21367" w:author="LENOVO" w:date="2022-10-02T09:50:00Z">
          <w:r w:rsidR="001523DB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68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369" w:author="socheata.ol@hotmail.com" w:date="2022-09-02T16:07:00Z">
        <w:del w:id="21370" w:author="LENOVO" w:date="2022-10-02T09:50:00Z">
          <w:r w:rsidR="00D81FFC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71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ចុះថ្ងៃទី</w:delText>
          </w:r>
        </w:del>
      </w:ins>
      <w:ins w:id="21372" w:author="socheata.ol@hotmail.com" w:date="2022-09-02T16:09:00Z">
        <w:del w:id="21373" w:author="LENOVO" w:date="2022-10-02T09:50:00Z">
          <w:r w:rsidR="00BD6B67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74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 xml:space="preserve">៤ ខែសីហា ឆ្នាំ២០២២ </w:delText>
          </w:r>
        </w:del>
      </w:ins>
      <w:ins w:id="21375" w:author="Sethvannak Sam" w:date="2022-08-20T18:30:00Z">
        <w:del w:id="21376" w:author="LENOVO" w:date="2022-10-02T09:50:00Z"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77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ស្ដីពីយន្តការនិងនីតិវិធីសវនកម្មអនុលោមភា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ព ដែលសេចក្តីណែនាំនេះ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rPrChange w:id="21378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បានកំណត់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rPrChange w:id="21379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</w:rPr>
              </w:rPrChange>
            </w:rPr>
            <w:delText>​​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rPrChange w:id="2138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យ៉ាង​ជាក់លាក់ពី​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យន្តការ និងនីតិវិធី​នៅ​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3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ក្នុង​ការ​ធ្វើសវនកម្មអនុលោមភាព ដោយផ្ដើមចេញ​ដំបូងពី​ការ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138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138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ស្វែងយល់​ពី​បរិស្ថាន​របស់​សវនដ្ឋានដើម្បី​កំណត់​អំពីហានិភ័យបញ្ហាប្រឈម និងកង្វល់នានាដែលត្រូវប្រើប្រាស់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rPrChange w:id="2138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ជាមូលដ្ឋានក្នុងការរៀបចំផែនការ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សវនកម្មប្រចាំឆ្នាំ។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 xml:space="preserve"> អង្គភាពសវនកម្មផ្ទៃក្នុង​បាន​រៀបចំផែនការសវនកម្ម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ប្រចាំឆ្នាំ​ដែលក្នុង​នោះ​បាន​កំណត់​</w:delText>
          </w:r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3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អំពី​ប្រធានបទសវនកម្ម លក្ខណៈ​វិនិច្ឆ័យ គោលបំណង វិសាលភាព ដែនកំណត់នៃការធ្វើសវនកម្ម ព្រមទាំង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រៀបចំនូវ​​កម្មវិធី​សវនកម្មផងដែរ។</w:delText>
          </w:r>
        </w:del>
      </w:ins>
      <w:ins w:id="21386" w:author="User" w:date="2022-09-22T13:59:00Z">
        <w:del w:id="21387" w:author="LENOVO" w:date="2022-10-02T09:50:00Z">
          <w:r w:rsidR="00EB25DB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388" w:author="Sethvannak Sam" w:date="2022-08-20T18:30:00Z">
        <w:del w:id="21389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មុន​នឹង​ឈាន​ដល់​ដំណាក់កាល​ចុះ​​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ប្រមូល​ទិន្នន័យ និង​ព័ត៌មាន​​ សវនករ​</w:delText>
          </w:r>
          <w:r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39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ទទួលបន្ទុក​បាន​រៀបចំ​​បញ្ជីត្រួតពិនិត្យដោយផ្អែកទៅលើលក្ខណៈ​វិនិច្ឆ័យ សមស្រប និង​ពាក់ព័ន្ធទៅនឹងប្រធាន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បទដែលបានកំណត់ និងបានរៀបចំ​បញ្ជីឈ្មោះប្រតិភូសវនកម្ម​និង</w:delText>
          </w:r>
          <w:r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សវនករទទួលបន្ទុកក្នុងការធ្វើសវនកម្ម</w:delText>
          </w:r>
          <w:r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2139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អនុលោមភាព​​។ បន្ទាប់ពីទទួលបានការឯកភាពដ៏ខ្ពង់ខ្ពស់ពី </w:delText>
          </w:r>
          <w:r w:rsidRPr="00E33574" w:rsidDel="00FD7EBC">
            <w:rPr>
              <w:rFonts w:ascii="Khmer MEF2" w:hAnsi="Khmer MEF2" w:cs="Khmer MEF2"/>
              <w:spacing w:val="-12"/>
              <w:sz w:val="24"/>
              <w:szCs w:val="24"/>
              <w:cs/>
              <w:lang w:val="ca-ES"/>
              <w:rPrChange w:id="21392" w:author="Kem Sereyboth" w:date="2023-07-19T16:59:00Z">
                <w:rPr>
                  <w:rFonts w:ascii="Khmer MEF2" w:hAnsi="Khmer MEF2" w:cs="Khmer MEF2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ឯកឧត្តមអគ្គបណ្ឌិតសភាចារ្យឧបនាយករដ្ឋមន្រ្ដី</w:delText>
          </w:r>
        </w:del>
      </w:ins>
      <w:ins w:id="21393" w:author="Kem Sereiboth" w:date="2022-09-29T13:33:00Z">
        <w:del w:id="21394" w:author="LENOVO" w:date="2022-10-02T09:50:00Z">
          <w:r w:rsidR="007A09CB" w:rsidRPr="00E33574" w:rsidDel="00FD7EBC">
            <w:rPr>
              <w:rFonts w:ascii="Khmer MEF2" w:hAnsi="Khmer MEF2" w:cs="Khmer MEF2"/>
              <w:spacing w:val="-10"/>
              <w:sz w:val="24"/>
              <w:szCs w:val="24"/>
              <w:cs/>
              <w:lang w:val="ca-ES"/>
            </w:rPr>
            <w:delText>ក្រសួងសេដ្ឋកិច្ចនិងហិរញ្ញវត្ថុ</w:delText>
          </w:r>
        </w:del>
      </w:ins>
      <w:ins w:id="21395" w:author="Sethvannak Sam" w:date="2022-08-20T18:30:00Z">
        <w:del w:id="21396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39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39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39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40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40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40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40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ក្រុមប្រឹក្សា អ.ស.ហ.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140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4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អង្គភាពសវនកម្មផ្ទៃក្នុងនៃ អ.ស.ហ. បានផ្តល់ផែនការសវនកម្ម</w:delText>
          </w:r>
        </w:del>
      </w:ins>
      <w:ins w:id="21406" w:author="Windows User" w:date="2022-09-06T03:14:00Z">
        <w:del w:id="21407" w:author="LENOVO" w:date="2022-10-02T09:50:00Z">
          <w:r w:rsidR="00493E2F"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408" w:author="Windows User" w:date="2022-09-06T03:17:00Z">
        <w:del w:id="21409" w:author="LENOVO" w:date="2022-10-02T09:50:00Z">
          <w:r w:rsidR="00F0393C"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>សម្រាប់</w:delText>
          </w:r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41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ការិយបរិច្ឆេទ</w:delText>
          </w:r>
        </w:del>
      </w:ins>
      <w:ins w:id="21411" w:author="Sethvannak Sam" w:date="2022-08-20T18:30:00Z">
        <w:del w:id="21412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41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សម្រាប់ការិយបរិច្ឆេទឆ្នាំ</w:delText>
          </w:r>
        </w:del>
      </w:ins>
      <w:ins w:id="21414" w:author="Voeun Kuyeng" w:date="2022-09-06T17:49:00Z">
        <w:del w:id="21415" w:author="LENOVO" w:date="2022-10-02T09:50:00Z">
          <w:r w:rsidR="001533AD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416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417" w:author="Windows User" w:date="2022-09-06T03:17:00Z">
        <w:del w:id="21418" w:author="LENOVO" w:date="2022-10-02T09:50:00Z"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41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42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  <w:r w:rsidR="00F0393C" w:rsidRPr="00E33574" w:rsidDel="00FD7EBC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42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 xml:space="preserve">] </w:delText>
          </w:r>
        </w:del>
      </w:ins>
      <w:ins w:id="21422" w:author="Sethvannak Sam" w:date="2022-08-20T18:30:00Z">
        <w:del w:id="21423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42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២០២២ និងបញ្ជីត្រួតពិនិត្យជូនសវនដ្ឋានព្រមទាំងរៀបចំកិច្ចប្រជុំបើកជាមួយសវនដ្ឋាន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នីមួយៗ មុនពេលចុះអនុវត្តការងារសវនកម្ម។ ​</w:delText>
          </w:r>
        </w:del>
      </w:ins>
      <w:ins w:id="21425" w:author="Voeun Kuyeng" w:date="2022-09-06T17:49:00Z">
        <w:del w:id="21426" w:author="LENOVO" w:date="2022-10-02T09:50:00Z">
          <w:r w:rsidR="001533AD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អំ</w:delText>
          </w:r>
        </w:del>
      </w:ins>
      <w:ins w:id="21427" w:author="Sethvannak Sam" w:date="2022-08-20T18:30:00Z">
        <w:del w:id="21428" w:author="LENOVO" w:date="2022-10-02T09:50:00Z"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កំឡុងពេល​ចុះ​ប្រមូល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lang w:val="ca-ES"/>
            </w:rPr>
            <w:delText>​​</w:delText>
          </w:r>
          <w:r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ទិន្នន័យ និង​ព័ត៌មានសវនករទទួលបន្ទុកបានប្រើប្រាស់បញ្ជីត្រួតពិនិត្យ​ជាមូល​ដ្ឋានដើម្បី​ប្រមូលទិន្នន័យ​​</w:delText>
          </w:r>
          <w:r w:rsidRPr="00E33574" w:rsidDel="00FD7EBC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កំណត់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ពេលវេលា ប្រភេទឯកសារ 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4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និងរបាយការណ៍ដែល​សវនដ្ឋាន​ត្រូវផ្តល់​មកឱ្យសវនករទទួលបន្ទុក និងបានពិនិត្យលើឯកសារពាក់ព័ន្ធ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ផ្សេង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14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ទៀតតាមការស្នើសុំជាក់ស្តែងក្នុងកំឡុងពេលធ្វើសវនកម្ម ព្រមទាំងបានធ្វើការសាកសួរដោយផ្ទាល់ទៅកាន់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4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បុគ្គលទទួលបន្ទុករបស់សវនដ្ឋានតាមផ្នែកនី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4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មួយៗ។ បន្ទាប់ពី​បញ្ចប់​​ការ​ចុះ​ប្រមូល​ទិន្នន័យ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143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និង​ព័ត៌មាន​នៅ​</w:delText>
          </w:r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3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 សវនករទទួលបន្ទុក​បាន​ធ្វើ​ការ​វិភាគ​ និងវាយតម្លៃ​ពី</w:delText>
          </w:r>
        </w:del>
      </w:ins>
      <w:ins w:id="21435" w:author="User" w:date="2022-09-27T23:34:00Z">
        <w:del w:id="21436" w:author="LENOVO" w:date="2022-10-02T09:50:00Z">
          <w:r w:rsidR="00335550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លើទិន្នន័យដែលទទួលបាន</w:delText>
          </w:r>
        </w:del>
      </w:ins>
      <w:ins w:id="21437" w:author="Kem Sereiboth" w:date="2022-09-29T13:35:00Z">
        <w:del w:id="21438" w:author="LENOVO" w:date="2022-10-02T09:50:00Z">
          <w:r w:rsidR="007A09CB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3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ដើម្បីកំណត់ពី</w:delText>
          </w:r>
        </w:del>
      </w:ins>
      <w:ins w:id="21440" w:author="Sethvannak Sam" w:date="2022-08-20T18:30:00Z">
        <w:del w:id="21441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4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ភាពអនុលោម ឬមិនអនុ</w:delText>
          </w:r>
        </w:del>
      </w:ins>
      <w:ins w:id="21443" w:author="socheata.ol@hotmail.com" w:date="2022-09-02T16:11:00Z">
        <w:del w:id="21444" w:author="LENOVO" w:date="2022-10-02T09:50:00Z">
          <w:r w:rsidR="00976018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1446" w:author="Sethvannak Sam" w:date="2022-08-20T18:30:00Z">
        <w:del w:id="21447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លោម</w:delText>
          </w:r>
        </w:del>
      </w:ins>
      <w:ins w:id="21449" w:author="socheata.ol@hotmail.com" w:date="2022-09-02T16:11:00Z">
        <w:del w:id="21450" w:author="LENOVO" w:date="2022-10-02T09:50:00Z">
          <w:r w:rsidR="00976018"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1452" w:author="Sethvannak Sam" w:date="2022-08-20T18:30:00Z">
        <w:del w:id="21453" w:author="LENOVO" w:date="2022-10-02T09:50:00Z">
          <w:r w:rsidRPr="00E33574" w:rsidDel="00FD7EB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4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របស់សវន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ដ្ឋាន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4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ដោយផ្អែកលើទិន្នន័យ និងព័ត៌មាន</w:delText>
          </w:r>
        </w:del>
      </w:ins>
      <w:ins w:id="21456" w:author="User" w:date="2022-09-27T23:35:00Z">
        <w:del w:id="21457" w:author="LENOVO" w:date="2022-10-02T09:50:00Z">
          <w:r w:rsidR="00335550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ភស្ត</w:delText>
          </w:r>
        </w:del>
      </w:ins>
      <w:ins w:id="21458" w:author="User" w:date="2022-09-27T23:36:00Z">
        <w:del w:id="21459" w:author="LENOVO" w:date="2022-10-02T09:50:00Z">
          <w:r w:rsidR="00335550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ុ</w:delText>
          </w:r>
        </w:del>
      </w:ins>
      <w:ins w:id="21460" w:author="User" w:date="2022-09-27T23:35:00Z">
        <w:del w:id="21461" w:author="LENOVO" w:date="2022-10-02T09:50:00Z">
          <w:r w:rsidR="00335550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តាង</w:delText>
          </w:r>
        </w:del>
      </w:ins>
      <w:ins w:id="21462" w:author="Sethvannak Sam" w:date="2022-08-20T18:30:00Z">
        <w:del w:id="21463" w:author="LENOVO" w:date="2022-10-02T09:50:00Z"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4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ដែលប្រមូលបានប្រៀបធៀប​ជាមួយលក្ខណៈវិនិច្ឆ័យដែលបានកំណត់។</w:delText>
          </w:r>
        </w:del>
      </w:ins>
    </w:p>
    <w:p w14:paraId="517936F1" w14:textId="1B66AE2D" w:rsidR="00756A09" w:rsidRPr="00E33574" w:rsidDel="00FD7EBC" w:rsidRDefault="00913214">
      <w:pPr>
        <w:spacing w:after="0" w:line="223" w:lineRule="auto"/>
        <w:jc w:val="both"/>
        <w:rPr>
          <w:ins w:id="21465" w:author="Sethvannak Sam" w:date="2022-08-20T18:30:00Z"/>
          <w:del w:id="21466" w:author="LENOVO" w:date="2022-10-02T09:50:00Z"/>
          <w:rFonts w:ascii="Khmer MEF1" w:hAnsi="Khmer MEF1" w:cs="Khmer MEF1"/>
          <w:sz w:val="24"/>
          <w:szCs w:val="24"/>
          <w:cs/>
          <w:lang w:val="ca-ES"/>
        </w:rPr>
        <w:pPrChange w:id="21467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468" w:author="User" w:date="2022-09-16T11:26:00Z">
        <w:del w:id="21469" w:author="LENOVO" w:date="2022-10-02T09:50:00Z"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rPrChange w:id="21470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1D24BA6E" w14:textId="4EF945EE" w:rsidR="005F46DE" w:rsidRPr="00E33574" w:rsidDel="00FD7EBC" w:rsidRDefault="005F46DE">
      <w:pPr>
        <w:spacing w:after="0" w:line="223" w:lineRule="auto"/>
        <w:jc w:val="both"/>
        <w:rPr>
          <w:ins w:id="21471" w:author="Kem Sereiboth" w:date="2022-09-13T11:34:00Z"/>
          <w:del w:id="21472" w:author="LENOVO" w:date="2022-10-02T09:50:00Z"/>
          <w:rFonts w:ascii="Khmer MEF1" w:hAnsi="Khmer MEF1" w:cs="Khmer MEF1"/>
          <w:sz w:val="24"/>
          <w:szCs w:val="24"/>
          <w:lang w:val="ca-ES"/>
          <w:rPrChange w:id="21473" w:author="Kem Sereyboth" w:date="2023-07-19T16:59:00Z">
            <w:rPr>
              <w:ins w:id="21474" w:author="Kem Sereiboth" w:date="2022-09-13T11:34:00Z"/>
              <w:del w:id="21475" w:author="LENOVO" w:date="2022-10-02T09:50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1476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477" w:author="Kem Sereiboth" w:date="2022-09-13T11:34:00Z">
        <w:del w:id="21478" w:author="LENOVO" w:date="2022-10-02T09:50:00Z"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rPrChange w:id="21479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ឃ-ការរៀបចំរបាយការណ៍សវនកម្មអនុលោមភាព</w:delText>
          </w:r>
        </w:del>
      </w:ins>
    </w:p>
    <w:p w14:paraId="4F1FF865" w14:textId="1842934E" w:rsidR="00B27355" w:rsidRPr="00E33574" w:rsidDel="00FD7EBC" w:rsidRDefault="005427DC">
      <w:pPr>
        <w:spacing w:after="0" w:line="223" w:lineRule="auto"/>
        <w:jc w:val="both"/>
        <w:rPr>
          <w:ins w:id="21480" w:author="Sethvannak Sam" w:date="2022-08-20T18:30:00Z"/>
          <w:del w:id="21481" w:author="LENOVO" w:date="2022-10-02T09:50:00Z"/>
          <w:rFonts w:ascii="Khmer MEF1" w:hAnsi="Khmer MEF1" w:cs="Khmer MEF1"/>
          <w:strike/>
          <w:sz w:val="24"/>
          <w:szCs w:val="24"/>
          <w:cs/>
          <w:rPrChange w:id="21482" w:author="Kem Sereyboth" w:date="2023-07-19T16:59:00Z">
            <w:rPr>
              <w:ins w:id="21483" w:author="Sethvannak Sam" w:date="2022-08-20T18:30:00Z"/>
              <w:del w:id="21484" w:author="LENOVO" w:date="2022-10-02T09:50:00Z"/>
              <w:rFonts w:ascii="Khmer MEF1" w:hAnsi="Khmer MEF1" w:cs="Khmer MEF1"/>
              <w:sz w:val="24"/>
              <w:szCs w:val="24"/>
              <w:cs/>
            </w:rPr>
          </w:rPrChange>
        </w:rPr>
        <w:pPrChange w:id="21485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486" w:author="Voeun Kuyeng" w:date="2022-08-31T16:16:00Z">
        <w:del w:id="21487" w:author="LENOVO" w:date="2022-10-02T09:50:00Z">
          <w:r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488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ឃ-</w:delText>
          </w:r>
        </w:del>
      </w:ins>
      <w:ins w:id="21489" w:author="socheata.ol@hotmail.com" w:date="2022-09-02T15:52:00Z">
        <w:del w:id="21490" w:author="LENOVO" w:date="2022-10-02T09:50:00Z">
          <w:r w:rsidR="00C946CF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49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492" w:author="Sethvannak Sam" w:date="2022-08-20T18:30:00Z">
        <w:del w:id="21493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494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 ៤</w:delText>
          </w:r>
        </w:del>
      </w:ins>
      <w:ins w:id="21495" w:author="socheata.ol@hotmail.com" w:date="2022-09-02T16:12:00Z">
        <w:del w:id="21496" w:author="LENOVO" w:date="2022-10-02T09:50:00Z">
          <w:r w:rsidR="00976018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lang w:val="ca-ES"/>
              <w:rPrChange w:id="2149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1498" w:author="Sethvannak Sam" w:date="2022-08-20T18:30:00Z">
        <w:del w:id="21499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2"/>
              <w:sz w:val="24"/>
              <w:szCs w:val="24"/>
              <w:cs/>
              <w:rPrChange w:id="21500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៖ ត្រូវរៀបរាប់អំពីការរៀបចំរបាយការណ៍សវនកម្មអនុលោមភាព ដោយយោងតាម</w:delText>
          </w:r>
          <w:r w:rsidR="00B27355" w:rsidRPr="00E33574" w:rsidDel="00FD7EBC">
            <w:rPr>
              <w:rFonts w:ascii="Khmer MEF1" w:hAnsi="Khmer MEF1" w:cs="Khmer MEF1"/>
              <w:strike/>
              <w:spacing w:val="8"/>
              <w:sz w:val="24"/>
              <w:szCs w:val="24"/>
              <w:cs/>
              <w:rPrChange w:id="21501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 xml:space="preserve"> 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50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សេចក្តីណែនាំលេខ</w:delText>
          </w:r>
        </w:del>
      </w:ins>
      <w:ins w:id="21503" w:author="Windows User" w:date="2022-09-06T03:20:00Z">
        <w:del w:id="21504" w:author="LENOVO" w:date="2022-10-02T09:50:00Z">
          <w:r w:rsidR="002A7D9A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5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506" w:author="Sethvannak Sam" w:date="2022-08-20T18:30:00Z">
        <w:del w:id="21507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50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០០២/២២ អ.ស.ផ.</w:delText>
          </w:r>
        </w:del>
      </w:ins>
      <w:ins w:id="21509" w:author="Windows User" w:date="2022-09-06T03:20:00Z">
        <w:del w:id="21510" w:author="LENOVO" w:date="2022-10-02T09:50:00Z">
          <w:r w:rsidR="001E43A8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51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512" w:author="Sethvannak Sam" w:date="2022-08-20T18:30:00Z">
        <w:del w:id="21513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151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ស.ណ.ន. ស្តីពីទម្រង់របាយការណ៍សវនកម្មអនុលោមភាព 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lang w:val="ca-ES"/>
              <w:rPrChange w:id="2151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lang w:val="ca-ES"/>
                </w:rPr>
              </w:rPrChange>
            </w:rPr>
            <w:delText>​​​​​</w:delText>
          </w:r>
          <w:r w:rsidR="00B27355" w:rsidRPr="00E33574" w:rsidDel="00FD7EBC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215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5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សេចក្តីសម្រេចលេខ</w:delText>
          </w:r>
        </w:del>
      </w:ins>
      <w:ins w:id="21518" w:author="Windows User" w:date="2022-09-06T03:20:00Z">
        <w:del w:id="21519" w:author="LENOVO" w:date="2022-10-02T09:50:00Z">
          <w:r w:rsidR="002A7D9A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5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1521" w:author="Sethvannak Sam" w:date="2022-08-20T18:30:00Z">
        <w:del w:id="21522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5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........</w:delText>
          </w:r>
        </w:del>
      </w:ins>
      <w:ins w:id="21524" w:author="Windows User" w:date="2022-09-06T03:18:00Z">
        <w:del w:id="21525" w:author="LENOVO" w:date="2022-10-02T09:50:00Z">
          <w:r w:rsidR="009D1FB3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5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២២៦</w:delText>
          </w:r>
        </w:del>
      </w:ins>
      <w:ins w:id="21527" w:author="Windows User" w:date="2022-09-06T03:19:00Z">
        <w:del w:id="21528" w:author="LENOVO" w:date="2022-10-02T09:50:00Z">
          <w:r w:rsidR="009D1FB3" w:rsidRPr="00E33574" w:rsidDel="00FD7EBC">
            <w:rPr>
              <w:rFonts w:ascii="Khmer MEF1" w:hAnsi="Khmer MEF1" w:cs="Khmer MEF1"/>
              <w:strike/>
              <w:sz w:val="24"/>
              <w:szCs w:val="24"/>
              <w:rPrChange w:id="2152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="009D1FB3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5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២២ អ.ស.ផ.</w:delText>
          </w:r>
          <w:r w:rsidR="001E43A8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5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ចុះថ្ងៃទី១១ ខែសីហា ឆ្នាំ២០២២ </w:delText>
          </w:r>
        </w:del>
      </w:ins>
      <w:ins w:id="21532" w:author="Sethvannak Sam" w:date="2022-08-20T18:30:00Z">
        <w:del w:id="21533" w:author="LENOVO" w:date="2022-10-02T09:50:00Z"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5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ស្តីពីការបង្កើតគណៈកម្មការ</w:delText>
          </w:r>
          <w:r w:rsidR="00B27355" w:rsidRPr="00E33574" w:rsidDel="00FD7EBC">
            <w:rPr>
              <w:rFonts w:ascii="Khmer MEF1" w:hAnsi="Khmer MEF1" w:cs="Khmer MEF1"/>
              <w:strike/>
              <w:spacing w:val="6"/>
              <w:sz w:val="24"/>
              <w:szCs w:val="24"/>
              <w:cs/>
              <w:rPrChange w:id="215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ចំពោះកិច្ចដើម្បីត្រួតពិនិត្យ និង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5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វាយតម្លៃលើរបាយ-</w:delText>
          </w:r>
          <w:r w:rsidR="00B27355" w:rsidRPr="00E33574" w:rsidDel="00FD7EBC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rPrChange w:id="2153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ការណ៍សវនកម្មអនុលោមភាពរបស់សវនករទទួលបន្ទុកនៃអង្គភាពសវនកម្មផ្ទៃក្នុងនៃអាជ្ញាធរសេវាហិរញ្ញវត្ថុ</w:delText>
          </w:r>
          <w:r w:rsidR="00B27355" w:rsidRPr="00E33574" w:rsidDel="00FD7EBC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rPrChange w:id="2153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មិនមែន</w:delText>
          </w:r>
          <w:r w:rsidR="00B27355" w:rsidRPr="00E33574" w:rsidDel="00FD7EBC">
            <w:rPr>
              <w:rFonts w:ascii="Khmer MEF1" w:hAnsi="Khmer MEF1" w:cs="Khmer MEF1"/>
              <w:strike/>
              <w:sz w:val="24"/>
              <w:szCs w:val="24"/>
              <w:cs/>
              <w:rPrChange w:id="215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​ធនាគារ។ </w:delText>
          </w:r>
          <w:r w:rsidR="00B27355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540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21541" w:author="socheata.ol@hotmail.com" w:date="2022-09-02T16:12:00Z">
        <w:del w:id="21542" w:author="LENOVO" w:date="2022-10-02T09:50:00Z">
          <w:r w:rsidR="00FE5FFA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543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1544" w:author="Sethvannak Sam" w:date="2022-08-20T18:30:00Z">
        <w:del w:id="21545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546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កថាខណ្ឌទី៤ នេះ</w:delText>
          </w:r>
        </w:del>
      </w:ins>
      <w:ins w:id="21547" w:author="socheata.ol@hotmail.com" w:date="2022-09-02T16:12:00Z">
        <w:del w:id="21548" w:author="LENOVO" w:date="2022-10-02T09:50:00Z">
          <w:r w:rsidR="00FE5FFA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549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550" w:author="Sethvannak Sam" w:date="2022-08-20T18:30:00Z">
        <w:del w:id="21551" w:author="LENOVO" w:date="2022-10-02T09:50:00Z">
          <w:r w:rsidR="00B27355" w:rsidRPr="00E33574" w:rsidDel="00FD7EBC">
            <w:rPr>
              <w:rFonts w:ascii="Khmer MEF1" w:hAnsi="Khmer MEF1" w:cs="Khmer MEF1"/>
              <w:strike/>
              <w:spacing w:val="-10"/>
              <w:sz w:val="24"/>
              <w:szCs w:val="24"/>
              <w:cs/>
              <w:lang w:val="ca-ES"/>
              <w:rPrChange w:id="21552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ដូចគំរូខាងក្រោម៖</w:delText>
          </w:r>
        </w:del>
      </w:ins>
    </w:p>
    <w:p w14:paraId="78E4E0B4" w14:textId="36D3F62E" w:rsidR="00CA6561" w:rsidRPr="00E33574" w:rsidDel="006F2967" w:rsidRDefault="00B27355">
      <w:pPr>
        <w:tabs>
          <w:tab w:val="left" w:pos="2535"/>
        </w:tabs>
        <w:spacing w:after="0" w:line="223" w:lineRule="auto"/>
        <w:jc w:val="both"/>
        <w:rPr>
          <w:ins w:id="21553" w:author="Kem Sereiboth" w:date="2022-09-29T13:41:00Z"/>
          <w:del w:id="21554" w:author="User" w:date="2022-10-03T07:04:00Z"/>
          <w:rFonts w:ascii="Khmer MEF1" w:hAnsi="Khmer MEF1" w:cs="Khmer MEF1"/>
          <w:sz w:val="12"/>
          <w:szCs w:val="12"/>
          <w:lang w:val="ca-ES"/>
          <w:rPrChange w:id="21555" w:author="Kem Sereyboth" w:date="2023-07-19T16:59:00Z">
            <w:rPr>
              <w:ins w:id="21556" w:author="Kem Sereiboth" w:date="2022-09-29T13:41:00Z"/>
              <w:del w:id="21557" w:author="User" w:date="2022-10-03T07:04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1558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559" w:author="Sethvannak Sam" w:date="2022-08-20T18:30:00Z">
        <w:del w:id="21560" w:author="LENOVO" w:date="2022-10-02T09:50:00Z"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សវនករទទួលបន្ទុកត្រូវរៀបចំរបាយការណ៍សវនកម្មអនុលោមភាព ក្រោយពីបញ្ចប់ការ​ចុះ​ប្រមូល​</w:delText>
          </w:r>
          <w:r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ទិន្នន័យ និង​ព័ត៌មាន​នៅ​សវនដ្ឋាន។ ការ​រៀបចំ​របាយការណ៍​​​​នេះត្រូវគោរពទៅតាមមាតិកាដូចមានកំណត់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5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ក្នុងសេចក្តីណែនាំលេខ</w:delText>
          </w:r>
        </w:del>
      </w:ins>
      <w:ins w:id="21562" w:author="Windows User" w:date="2022-09-06T03:22:00Z">
        <w:del w:id="21563" w:author="LENOVO" w:date="2022-10-02T09:50:00Z">
          <w:r w:rsidR="00E53555"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1564" w:author="Sethvannak Sam" w:date="2022-08-20T18:30:00Z">
        <w:del w:id="21565" w:author="LENOVO" w:date="2022-10-02T09:50:00Z"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០០២/២២ អ.ស.ផ.ស.ណ.ន. ស្តីពីទម្រង់របាយការណ៍សវនកម្មអនុលោមភាព។</w:delText>
          </w:r>
          <w:r w:rsidRPr="00E33574" w:rsidDel="00FD7EBC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​​​​​​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5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បន្ទាប់ពីបញ្ចប់ការធ្វើ</w:delText>
          </w:r>
        </w:del>
      </w:ins>
      <w:ins w:id="21567" w:author="User" w:date="2022-09-27T23:36:00Z">
        <w:del w:id="21568" w:author="LENOVO" w:date="2022-10-02T09:50:00Z">
          <w:r w:rsidR="00335550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រៀបចំ</w:delText>
          </w:r>
        </w:del>
      </w:ins>
      <w:ins w:id="21569" w:author="Sethvannak Sam" w:date="2022-08-20T18:30:00Z">
        <w:del w:id="21570" w:author="LENOVO" w:date="2022-10-02T09:50:00Z"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57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</w:delText>
          </w:r>
        </w:del>
      </w:ins>
      <w:ins w:id="21572" w:author="User" w:date="2022-09-27T23:37:00Z">
        <w:del w:id="21573" w:author="LENOVO" w:date="2022-10-02T09:50:00Z">
          <w:r w:rsidR="00335550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សវនកម្ម</w:delText>
          </w:r>
        </w:del>
      </w:ins>
      <w:ins w:id="21574" w:author="Sethvannak Sam" w:date="2022-08-20T18:30:00Z">
        <w:del w:id="21575" w:author="LENOVO" w:date="2022-10-02T09:50:00Z"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5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សវនករទទួលបន្ទុកត្រូវ ដាក់​របាយការណ៍​សវនកម្មជូន​​​អនុគណៈកម្មការចំពោះកិច្ច​ដើម្បីធ្វើការពិនិត្យ និងវាយតម្លៃបឋមទៅលើការរៀបចំរបស់សវនករ​ទទួលបន្ទុក។ អនុគណៈកម្មការចំពោះកិច្ចត្រូវបានបង្កើតឡើងតាមរយៈ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5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សេចក្តីសម្រេចលេខ</w:delText>
          </w:r>
        </w:del>
      </w:ins>
      <w:ins w:id="21578" w:author="Windows User" w:date="2022-09-06T03:23:00Z">
        <w:del w:id="21579" w:author="LENOVO" w:date="2022-10-02T09:50:00Z">
          <w:r w:rsidR="00D853F7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5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២២៦</w:delText>
          </w:r>
          <w:r w:rsidR="00D853F7" w:rsidRPr="00E33574" w:rsidDel="00FD7EBC">
            <w:rPr>
              <w:rFonts w:ascii="Khmer MEF1" w:hAnsi="Khmer MEF1" w:cs="Khmer MEF1"/>
              <w:spacing w:val="8"/>
              <w:sz w:val="24"/>
              <w:szCs w:val="24"/>
              <w:rPrChange w:id="21581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="00D853F7"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5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២២ អ.ស.ផ. ចុះថ្ងៃទី១១ ខែសីហា ឆ្នាំ២០២២ </w:delText>
          </w:r>
        </w:del>
      </w:ins>
      <w:ins w:id="21583" w:author="Sethvannak Sam" w:date="2022-08-20T18:30:00Z">
        <w:del w:id="21584" w:author="LENOVO" w:date="2022-10-02T09:50:00Z"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rPrChange w:id="215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.........ស្តីពីការបង្កើតគណៈកម្មការចំពោះកិច្ចដើម្បីត្រួតពិនិត្យ និងវាយតម្លៃលើរបាយការណ៍សវនកម្មអនុលោមភាពរបស់សវនករទទួលបន្ទុកនៃអង្គភាពសវនកម្មផ្ទៃក្នុងនៃអាជ្ញាធរសេវាហិរញ្ញវត្ថុមិនមែន​ធនាគារ។ បន្ទាប់ពីដាក់ឆ្លងរបាយការណ៍នៅអនុគណៈកម្មការចំពោះកិច្ចរួចសវនករទទួលបន្ទុកត្រូវដាក់របាយការណ៍សវនកម្មនេះទៅ</w:delText>
          </w:r>
          <w:r w:rsidRPr="00E33574" w:rsidDel="00FD7EBC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5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គណៈកម្មការ</w:delText>
          </w:r>
          <w:r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ចំពោះកិច្ច ដើម្បីពិនិ</w:delText>
          </w:r>
          <w:r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ត្យ </w:delText>
          </w:r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និងវាយតម្លៃ</w:delText>
          </w:r>
        </w:del>
      </w:ins>
      <w:ins w:id="21587" w:author="Kem Sereiboth" w:date="2022-09-29T13:39:00Z">
        <w:del w:id="21588" w:author="LENOVO" w:date="2022-10-02T09:50:00Z"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បឋមទៅលើការរៀបចំរបស់សវនករ​ទទួលបន្ទុក</w:delText>
          </w:r>
        </w:del>
      </w:ins>
      <w:ins w:id="21589" w:author="Sethvannak Sam" w:date="2022-08-20T18:30:00Z">
        <w:del w:id="21590" w:author="LENOVO" w:date="2022-10-02T09:50:00Z">
          <w:r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បន្ត។ </w:delText>
          </w:r>
        </w:del>
      </w:ins>
      <w:ins w:id="21591" w:author="Kem Sereiboth" w:date="2022-09-29T13:39:00Z">
        <w:del w:id="21592" w:author="LENOVO" w:date="2022-10-02T09:50:00Z"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គណៈកម្មការ​ចំពោះកិច្ច​ត្រូវបានបង្កើត​ឡើងតាមរយៈ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សេចក្តីសម្រេចលេខ ២២៦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</w:rPr>
            <w:delText>/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២២ អ.ស.ផ. ចុះថ្ងៃទី១១ ខែសីហា ឆ្នាំ២០២២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 xml:space="preserve"> ស្តីពី​ការ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បង្កើតគណៈកម្មការចំពោះកិច្ចដើម្បីត្រួតពិនិត្យ និងវាយតម្លៃលើ​របាយការណ៍​សវនកម្មអនុលោមភាព​របស់</w:delText>
          </w:r>
          <w:r w:rsidR="00CA6561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</w:rPr>
            <w:delText>សវនករទទួលបន្ទុកនៃអង្គភាពសវនកម្មផ្ទៃក្នុងនៃអាជ្ញាធរសេវាហិរញ្ញវត្ថុមិនមែន​ធនាគា</w:delText>
          </w:r>
        </w:del>
      </w:ins>
      <w:ins w:id="21593" w:author="Kem Sereiboth" w:date="2022-09-29T13:41:00Z">
        <w:del w:id="21594" w:author="LENOVO" w:date="2022-10-02T09:50:00Z">
          <w:r w:rsidR="00CA6561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</w:rPr>
            <w:delText xml:space="preserve">រ។ </w:delText>
          </w:r>
          <w:r w:rsidR="00CA6561" w:rsidRPr="00E33574" w:rsidDel="00FD7EBC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</w:rPr>
            <w:delText>គណៈកម្មការ​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ចំពោះកិច្ចត្រូវ​រៀបចំនូវកំណត់ហេតុស្ដីពីលទ្ធផលនៃការត្រួតពិនិត្យ និងវាយតម្លៃ​លើរបាយការណ៍​សវនកម្ម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CA6561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អនុលោមភាព និងសេចក្តីសន្និដ្ឋានរបស់សវនករ​ទទួលបន្ទុកពាក់ព័ន្ធនឹងភាពអនុលោម ឬមិនអនុលោម​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របស់​សវនដ្ឋា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95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ទៅលើប្រធាន​បទ​នីមួយៗ​​។ ​បន្ទាប់ពីទទួលបានការឯកភាពពីគណៈកម្មការចំពោះកិច្ច សវនករ​ទទួល​</w:delText>
          </w:r>
          <w:r w:rsidR="00CA6561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បន្ទុក</w:delText>
          </w:r>
          <w:r w:rsidR="00CA6561" w:rsidRPr="00E33574" w:rsidDel="00FD7EBC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ត្រូវ​រៀបចំនូវសេចក្តីព្រាងរបាយការណ៍​សវនកម្មអនុលោមភាពដោយផ្អែក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​លើ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លទ្ធផលនៃការត្រួតពិនិត្យ​និង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វាយតម្លៃរបស់គណៈ​កម្មការចំពោះកិច្ច និង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បន្តនីតិវិធីក្នុងការផ្ញើរបាយការណ៍សវនកម្មជូន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59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ដើម្បី​ធ្វើ​ការពិនិត្យ ក៏ដូចជាផ្តល់​​នូវមតិយោបល់ និងសំណូមពរជូនមកសវនករទទួលបន្ទុក។ ​បន្ទាប់​ពី​បាន​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ពិភាក្សា​</w:delText>
          </w:r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ជាមួយ </w:delText>
          </w:r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597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1598" w:author="Kem Sereiboth" w:date="2022-09-29T13:42:00Z">
        <w:del w:id="21599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00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601" w:author="Kem Sereiboth" w:date="2022-09-29T13:41:00Z">
        <w:del w:id="21602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03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1604" w:author="Kem Sereiboth" w:date="2022-09-29T13:42:00Z">
        <w:del w:id="21605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06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1607" w:author="Kem Sereiboth" w:date="2022-09-29T13:41:00Z">
        <w:del w:id="21608" w:author="LENOVO" w:date="2022-10-02T09:50:00Z"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1609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="00CA6561" w:rsidRPr="00E33574" w:rsidDel="00FD7EB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សវនករទទួលបន្ទុក​ត្រូវរៀបចំរបាយ​​ការណ៍​ដោយ​ដាក់​បញ្ចូល​មតិ​​​យោបល់​​​របស់​សវនដ្ឋាន​ និង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</w:rPr>
            <w:delText>​​</w:delText>
          </w:r>
          <w:r w:rsidR="00CA6561" w:rsidRPr="00E33574" w:rsidDel="00FD7EBC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ការសន្និដ្ឋាន​​​ផ្ទាល់ខ្លួនដើម្បី​ដាក់ឆ្លងគណៈកម្មការចំពោះកិច្ចដើម្បីពិនិត្យ និងសម្រេច។ គណៈកម្មការ​ចំពោះ​កិច្ច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ត្រូវរៀបចំកិច្ចប្រជុំដើម្បីធ្វើការវាយតម្លៃលើភស្តុតាង និងការសន្និដ្ឋានរបស់សវនករទទួល​បន្ទុកពាក់ព័ន្ធ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​នឹង​</w:delText>
          </w:r>
          <w:r w:rsidR="00CA6561" w:rsidRPr="00E33574" w:rsidDel="00FD7EBC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លទ្ធផល​នៃការរកឃើញ។ បន្ទាប់មក​សវនករទទួលបន្ទុក​ត្រូវរៀបចំនូវ​របាយ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>ការណ៍​សវន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rPrChange w:id="21610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កម្មអនុលោមភាព​</w:delText>
          </w:r>
          <w:r w:rsidR="00CA6561" w:rsidRPr="00E33574" w:rsidDel="00FD7EB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ដោយប្រើប្រាស់មូលដ្ឋាននៃសេចក្តីសម្រេចរបស់គណៈកម្មការចំពោះកិច្ច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</w:rPr>
            <w:delText xml:space="preserve">។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ជានីតិវិធីចុងក្រោយអង្គភាពសវនកម្ម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ផ្ទៃក្នុងនៃ 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611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ត្រូវរៀបចំការបូកសរុបទៅជារបាយការណ៍សវនកម្មនៃអង្គភាពក្រោមឱវាទ 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1612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A6561" w:rsidRPr="00E33574" w:rsidDel="00FD7EBC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សម្រាប់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="00CA6561" w:rsidRPr="00E33574" w:rsidDel="00FD7EBC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ការិយបរិច្ឆេទ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lang w:val="ca-ES"/>
            </w:rPr>
            <w:delText>​​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ឆ្នាំ២០២២ ជូនប្រធានក្រុមប្រឹក្សា 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  <w:rPrChange w:id="2161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A6561" w:rsidRPr="00E33574" w:rsidDel="00FD7EBC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21614" w:author="LENOVO" w:date="2022-10-02T09:54:00Z">
        <w:del w:id="21615" w:author="User" w:date="2022-10-03T07:04:00Z">
          <w:r w:rsidR="003E5E3F" w:rsidRPr="00E33574" w:rsidDel="006F2967">
            <w:rPr>
              <w:rFonts w:ascii="Khmer MEF1" w:hAnsi="Khmer MEF1" w:cs="Khmer MEF1"/>
              <w:sz w:val="24"/>
              <w:szCs w:val="24"/>
              <w:cs/>
              <w:lang w:val="ca-ES"/>
            </w:rPr>
            <w:tab/>
          </w:r>
        </w:del>
      </w:ins>
    </w:p>
    <w:p w14:paraId="18892B9C" w14:textId="49BD2944" w:rsidR="00B27355" w:rsidRPr="00E33574" w:rsidDel="00CA6561" w:rsidRDefault="00B27355">
      <w:pPr>
        <w:tabs>
          <w:tab w:val="left" w:pos="2535"/>
        </w:tabs>
        <w:spacing w:after="0" w:line="223" w:lineRule="auto"/>
        <w:jc w:val="both"/>
        <w:rPr>
          <w:ins w:id="21616" w:author="Sethvannak Sam" w:date="2022-08-20T18:30:00Z"/>
          <w:del w:id="21617" w:author="Kem Sereiboth" w:date="2022-09-29T13:41:00Z"/>
          <w:rFonts w:ascii="Khmer MEF1" w:hAnsi="Khmer MEF1" w:cs="Khmer MEF1"/>
          <w:sz w:val="24"/>
          <w:szCs w:val="24"/>
          <w:lang w:val="ca-ES"/>
        </w:rPr>
        <w:pPrChange w:id="21618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619" w:author="Sethvannak Sam" w:date="2022-08-20T18:30:00Z">
        <w:del w:id="21620" w:author="Kem Sereiboth" w:date="2022-09-29T13:41:00Z">
          <w:r w:rsidRPr="00E33574" w:rsidDel="00CA6561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គណៈកម្មការចំពោះកិច្ចត្រូវ​រៀបចំ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  <w:rPrChange w:id="2162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នូវរបាយការណ៍វាយតម្លៃទៅលើសេចក្តីសន្និដ្ឋានរបស់សវនករ​ទទួលបន្ទុកពាក់ព័ន្ធនឹងភាពអនុលោម ឬមិនអនុលោមរបស់សវនដ្ឋានទៅលើប្រធាន​បទ​នីមួយៗ​​។​ បន្ទាប់ពីទទួលបានការឯកភាពពីគណៈកម្មការចំពោះកិច្ច សវនករទទួលបន្ទុក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rPrChange w:id="2162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ត្រូវ​</w:delText>
          </w:r>
          <w:r w:rsidRPr="00E33574" w:rsidDel="00CA6561">
            <w:rPr>
              <w:rFonts w:ascii="Khmer MEF1" w:hAnsi="Khmer MEF1" w:cs="Khmer MEF1"/>
              <w:spacing w:val="8"/>
              <w:sz w:val="24"/>
              <w:szCs w:val="24"/>
              <w:cs/>
              <w:rPrChange w:id="2162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រៀបចំនូវសេចក្តីព្រាងរបាយការណ៍សវនកម្មអនុលោមភាពដោយ</w:delText>
          </w:r>
          <w:r w:rsidRPr="00E33574" w:rsidDel="00CA6561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2162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8"/>
              <w:sz w:val="24"/>
              <w:szCs w:val="24"/>
              <w:cs/>
              <w:rPrChange w:id="2162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ផ្អែកលើរបាយការណ៍វាយតម្លៃរបស់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rPrChange w:id="2162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គណៈ​កម្មការចំពោះកិច្ច និង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2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បន្តនីតិវិធីក្នុងការផ្ញើរបាយការណ៍សវនកម្មជូន 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62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2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63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1631" w:author="User" w:date="2022-09-10T16:05:00Z">
        <w:del w:id="21632" w:author="Kem Sereiboth" w:date="2022-09-29T13:41:00Z">
          <w:r w:rsidR="007B7094"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3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1634" w:author="Sethvannak Sam" w:date="2022-08-20T18:30:00Z">
        <w:del w:id="21635" w:author="Kem Sereiboth" w:date="2022-09-29T13:41:00Z"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63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ដើម្បីធ្វើការពិនិត្យ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  <w:rPrChange w:id="2163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  <w:rPrChange w:id="2163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ក៏ដូចជាផ្តល់​​នូវមតិយោបល់ និងសំណូមពរជូនមកសវនករទទួលបន្ទុក។ ​បន្ទាប់​ពី​បាន​</w:delText>
          </w:r>
          <w:r w:rsidRPr="00E33574" w:rsidDel="00CA6561">
            <w:rPr>
              <w:rFonts w:ascii="Khmer MEF1" w:hAnsi="Khmer MEF1" w:cs="Khmer MEF1"/>
              <w:spacing w:val="-10"/>
              <w:sz w:val="24"/>
              <w:szCs w:val="24"/>
              <w:cs/>
              <w:rPrChange w:id="216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ពិភាក្សាជាមួយសវនដ្ឋាន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cs/>
              <w:rPrChange w:id="216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សវនករទទួលបន្ទុក​ត្រូវរៀបចំ​របាយ​​ការណ៍​ដោយ​ដាក់​បញ្ចូល​មតិ​​​យោបល់​​​របស់​សវន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</w:rPr>
            <w:delText>ដ្ឋាន​ និង​ការសន្និដ្ឋាន​​​</w:delText>
          </w:r>
          <w:r w:rsidRPr="00E33574" w:rsidDel="00CA6561">
            <w:rPr>
              <w:rFonts w:ascii="Khmer MEF1" w:hAnsi="Khmer MEF1" w:cs="Khmer MEF1"/>
              <w:spacing w:val="4"/>
              <w:sz w:val="24"/>
              <w:szCs w:val="24"/>
              <w:cs/>
              <w:rPrChange w:id="216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ផ្ទាល់ខ្លួន ដើម្បី​ដាក់ឆ្លងគណៈកម្មការចំពោះកិច្ចដើម្បីពិនិត្យ និងសម្រេច។ គណៈកម្មការចំពោះកិច្ច ត្រូវ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</w:rPr>
            <w:delText>រៀបចំកិច្ចប្រជុំដើម្បីធ្វើការវាយតម្លៃលើភស្តុតាង និងការសន្និដ្ឋានរបស់សវនករពាក់ព័ន្ធនឹងលទ្ធផលនៃការ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cs/>
              <w:rPrChange w:id="216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រកឃើញ។ បន្ទាប់មក​សវនករទទួលបន្ទុក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rPrChange w:id="21643" w:author="Kem Sereyboth" w:date="2023-07-19T16:59:00Z">
                <w:rPr>
                  <w:rFonts w:ascii="Khmer MEF1" w:hAnsi="Khmer MEF1" w:cs="Khmer MEF1"/>
                  <w:sz w:val="10"/>
                  <w:szCs w:val="10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-4"/>
              <w:sz w:val="24"/>
              <w:szCs w:val="24"/>
              <w:cs/>
              <w:rPrChange w:id="216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ត្រូវរៀបចំនូវរបាយការណ៍សវនកម្មអនុលោមភាពដោយប្រើប្រាស់</w:delText>
          </w:r>
          <w:r w:rsidRPr="00E33574" w:rsidDel="00CA6561">
            <w:rPr>
              <w:rFonts w:ascii="Khmer MEF1" w:hAnsi="Khmer MEF1" w:cs="Khmer MEF1"/>
              <w:spacing w:val="6"/>
              <w:sz w:val="24"/>
              <w:szCs w:val="24"/>
              <w:cs/>
              <w:rPrChange w:id="2164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មូលដ្ឋាននៃសេចក្តីសម្រេចរបស់គណៈកម្មការចំពោះកិច្ចនៅក្នុងកិច្ចប្រជុំវាយតម្លៃលើរបាយការណ៍ជួប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rPrChange w:id="2164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ពិភាក្សារវាងសវនករ និងសវន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</w:rPr>
            <w:delText xml:space="preserve">ដ្ឋានលើលទ្ធផលរកឃើញ។ 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ជានីតិវិធីចុងក្រោយអង្គភាពសវនកម្មផ្ទៃក្នុងនៃ</w:delText>
          </w:r>
          <w:r w:rsidRPr="00E33574" w:rsidDel="00CA65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16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CA656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648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 ត្រូវធ្វើការ</w:delText>
          </w:r>
        </w:del>
      </w:ins>
      <w:ins w:id="21649" w:author="User" w:date="2022-09-27T23:32:00Z">
        <w:del w:id="21650" w:author="Kem Sereiboth" w:date="2022-09-29T13:41:00Z">
          <w:r w:rsidR="00335550" w:rsidRPr="00E33574" w:rsidDel="00CA656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</w:rPr>
            <w:delText>រៀបចំ</w:delText>
          </w:r>
        </w:del>
      </w:ins>
      <w:ins w:id="21651" w:author="Sethvannak Sam" w:date="2022-08-20T18:30:00Z">
        <w:del w:id="21652" w:author="Kem Sereiboth" w:date="2022-09-29T13:41:00Z">
          <w:r w:rsidRPr="00E33574" w:rsidDel="00CA6561">
            <w:rPr>
              <w:rFonts w:ascii="Khmer MEF1" w:hAnsi="Khmer MEF1" w:cs="Khmer MEF1"/>
              <w:spacing w:val="12"/>
              <w:sz w:val="24"/>
              <w:szCs w:val="24"/>
              <w:cs/>
              <w:lang w:val="ca-ES"/>
              <w:rPrChange w:id="216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បូកសរុបទៅជារបាយការណ៍សវនកម្មនៃអង្គភាពក្រោមឱវាទ អ.ស.ហ. សម្រាប់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ការិយបរិច្ឆេទឆ្នាំ២០២២ ជូនប្រធានក្រុមប្រឹក្សា  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  <w:rPrChange w:id="2165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CA6561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615ACF3E" w14:textId="2BC5CDAC" w:rsidR="00B27355" w:rsidRPr="00E33574" w:rsidDel="00CA6561" w:rsidRDefault="00B27355">
      <w:pPr>
        <w:spacing w:after="0" w:line="223" w:lineRule="auto"/>
        <w:rPr>
          <w:ins w:id="21655" w:author="Sethvannak Sam" w:date="2022-08-20T18:30:00Z"/>
          <w:del w:id="21656" w:author="Kem Sereiboth" w:date="2022-09-29T13:41:00Z"/>
          <w:rFonts w:ascii="Khmer MEF1" w:hAnsi="Khmer MEF1" w:cs="Khmer MEF1"/>
          <w:sz w:val="24"/>
          <w:szCs w:val="24"/>
          <w:cs/>
          <w:lang w:val="ca-ES"/>
          <w:rPrChange w:id="21657" w:author="Kem Sereyboth" w:date="2023-07-19T16:59:00Z">
            <w:rPr>
              <w:ins w:id="21658" w:author="Sethvannak Sam" w:date="2022-08-20T18:30:00Z"/>
              <w:del w:id="21659" w:author="Kem Sereiboth" w:date="2022-09-29T13:41:00Z"/>
              <w:rFonts w:ascii="Khmer MEF1" w:hAnsi="Khmer MEF1" w:cs="Khmer MEF1"/>
              <w:color w:val="FF0000"/>
              <w:sz w:val="2"/>
              <w:szCs w:val="6"/>
              <w:cs/>
              <w:lang w:val="ca-ES"/>
            </w:rPr>
          </w:rPrChange>
        </w:rPr>
        <w:pPrChange w:id="21660" w:author="Sopheak Phorn" w:date="2023-08-03T14:28:00Z">
          <w:pPr>
            <w:spacing w:after="0" w:line="240" w:lineRule="auto"/>
            <w:ind w:firstLine="720"/>
            <w:jc w:val="both"/>
          </w:pPr>
        </w:pPrChange>
      </w:pPr>
    </w:p>
    <w:p w14:paraId="73CD79FA" w14:textId="5E6FFBBA" w:rsidR="00B27355" w:rsidRPr="00E33574" w:rsidDel="00CA6561" w:rsidRDefault="00B27355">
      <w:pPr>
        <w:spacing w:after="0" w:line="223" w:lineRule="auto"/>
        <w:rPr>
          <w:ins w:id="21661" w:author="Sethvannak Sam" w:date="2022-08-20T18:30:00Z"/>
          <w:del w:id="21662" w:author="Kem Sereiboth" w:date="2022-09-29T13:41:00Z"/>
          <w:rFonts w:ascii="Khmer MEF1" w:hAnsi="Khmer MEF1" w:cs="Khmer MEF1"/>
          <w:spacing w:val="-4"/>
          <w:sz w:val="24"/>
          <w:szCs w:val="24"/>
          <w:lang w:val="ca-ES"/>
          <w:rPrChange w:id="21663" w:author="Kem Sereyboth" w:date="2023-07-19T16:59:00Z">
            <w:rPr>
              <w:ins w:id="21664" w:author="Sethvannak Sam" w:date="2022-08-20T18:30:00Z"/>
              <w:del w:id="21665" w:author="Kem Sereiboth" w:date="2022-09-29T13:41:00Z"/>
              <w:rFonts w:ascii="Khmer MEF1" w:hAnsi="Khmer MEF1" w:cs="Khmer MEF1"/>
              <w:spacing w:val="-4"/>
              <w:sz w:val="2"/>
              <w:szCs w:val="2"/>
              <w:lang w:val="ca-ES"/>
            </w:rPr>
          </w:rPrChange>
        </w:rPr>
        <w:pPrChange w:id="21666" w:author="Sopheak Phorn" w:date="2023-08-03T14:28:00Z">
          <w:pPr>
            <w:spacing w:after="0" w:line="240" w:lineRule="auto"/>
            <w:jc w:val="both"/>
          </w:pPr>
        </w:pPrChange>
      </w:pPr>
    </w:p>
    <w:p w14:paraId="146C6B1B" w14:textId="0918E9E9" w:rsidR="00756A09" w:rsidRPr="00E33574" w:rsidDel="00CA6561" w:rsidRDefault="00756A09">
      <w:pPr>
        <w:spacing w:after="0" w:line="223" w:lineRule="auto"/>
        <w:rPr>
          <w:ins w:id="21667" w:author="Voeun Kuyeng" w:date="2022-08-31T16:04:00Z"/>
          <w:del w:id="21668" w:author="Kem Sereiboth" w:date="2022-09-29T13:41:00Z"/>
          <w:rFonts w:ascii="Khmer MEF2" w:hAnsi="Khmer MEF2" w:cs="Khmer MEF2"/>
          <w:spacing w:val="-2"/>
          <w:sz w:val="24"/>
          <w:szCs w:val="24"/>
          <w:lang w:val="ca-ES"/>
        </w:rPr>
        <w:pPrChange w:id="21669" w:author="Sopheak Phorn" w:date="2023-08-03T14:28:00Z">
          <w:pPr>
            <w:spacing w:after="0" w:line="240" w:lineRule="auto"/>
            <w:ind w:firstLine="720"/>
            <w:jc w:val="both"/>
          </w:pPr>
        </w:pPrChange>
      </w:pPr>
    </w:p>
    <w:p w14:paraId="2A2EDD1B" w14:textId="11C3DC8A" w:rsidR="00756A09" w:rsidRPr="00E33574" w:rsidDel="00913214" w:rsidRDefault="0082772F">
      <w:pPr>
        <w:spacing w:after="0" w:line="223" w:lineRule="auto"/>
        <w:rPr>
          <w:ins w:id="21670" w:author="Voeun Kuyeng" w:date="2022-08-31T16:04:00Z"/>
          <w:del w:id="21671" w:author="User" w:date="2022-09-16T11:26:00Z"/>
          <w:rFonts w:ascii="Khmer MEF2" w:hAnsi="Khmer MEF2" w:cs="Khmer MEF2"/>
          <w:spacing w:val="-2"/>
          <w:sz w:val="24"/>
          <w:szCs w:val="24"/>
          <w:lang w:val="ca-ES"/>
        </w:rPr>
        <w:pPrChange w:id="21672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673" w:author="Kem Sereiboth" w:date="2022-09-19T11:39:00Z">
        <w:del w:id="21674" w:author="User" w:date="2022-10-03T07:24:00Z">
          <w:r w:rsidRPr="00E33574" w:rsidDel="00A70192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  <w:tab/>
          </w:r>
        </w:del>
      </w:ins>
    </w:p>
    <w:p w14:paraId="2CCD60B6" w14:textId="438BB1D3" w:rsidR="00B27355" w:rsidRPr="00E33574" w:rsidRDefault="00B27355">
      <w:pPr>
        <w:pStyle w:val="Heading1"/>
        <w:spacing w:before="0" w:line="223" w:lineRule="auto"/>
        <w:ind w:left="720"/>
        <w:rPr>
          <w:ins w:id="21675" w:author="Sethvannak Sam" w:date="2022-08-20T18:30:00Z"/>
          <w:rFonts w:ascii="Khmer MEF2" w:hAnsi="Khmer MEF2" w:cs="Khmer MEF2"/>
          <w:sz w:val="24"/>
          <w:szCs w:val="24"/>
          <w:lang w:val="ca-ES"/>
          <w:rPrChange w:id="21676" w:author="Kem Sereyboth" w:date="2023-07-19T16:59:00Z">
            <w:rPr>
              <w:ins w:id="21677" w:author="Sethvannak Sam" w:date="2022-08-20T18:30:00Z"/>
              <w:lang w:val="ca-ES"/>
            </w:rPr>
          </w:rPrChange>
        </w:rPr>
        <w:pPrChange w:id="21678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bookmarkStart w:id="21679" w:name="_Toc143872985"/>
      <w:ins w:id="21680" w:author="Sethvannak Sam" w:date="2022-08-20T18:30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21681" w:author="Kem Sereyboth" w:date="2023-07-19T16:59:00Z">
              <w:rPr>
                <w:rFonts w:cs="MoolBoran"/>
                <w:cs/>
                <w:lang w:val="ca-ES"/>
              </w:rPr>
            </w:rPrChange>
          </w:rPr>
          <w:t>៩.ការសង្កេត</w:t>
        </w:r>
        <w:bookmarkEnd w:id="21679"/>
      </w:ins>
    </w:p>
    <w:p w14:paraId="7F4A35B6" w14:textId="76D3BAFC" w:rsidR="005F46DE" w:rsidRPr="009C5CA3" w:rsidDel="00913214" w:rsidRDefault="005F46DE">
      <w:pPr>
        <w:spacing w:after="0" w:line="223" w:lineRule="auto"/>
        <w:ind w:firstLine="709"/>
        <w:jc w:val="both"/>
        <w:rPr>
          <w:ins w:id="21682" w:author="Kem Sereiboth" w:date="2022-09-13T11:34:00Z"/>
          <w:del w:id="21683" w:author="User" w:date="2022-09-16T11:26:00Z"/>
          <w:rFonts w:ascii="Khmer MEF2" w:hAnsi="Khmer MEF2" w:cs="Khmer MEF2"/>
          <w:b/>
          <w:bCs/>
          <w:spacing w:val="4"/>
          <w:sz w:val="24"/>
          <w:szCs w:val="24"/>
          <w:rPrChange w:id="21684" w:author="Kem Sereyboth" w:date="2023-07-26T10:57:00Z">
            <w:rPr>
              <w:ins w:id="21685" w:author="Kem Sereiboth" w:date="2022-09-13T11:34:00Z"/>
              <w:del w:id="21686" w:author="User" w:date="2022-09-16T11:26:00Z"/>
              <w:rFonts w:ascii="Khmer MEF2" w:hAnsi="Khmer MEF2" w:cs="Khmer MEF2"/>
              <w:b/>
              <w:bCs/>
              <w:szCs w:val="22"/>
            </w:rPr>
          </w:rPrChange>
        </w:rPr>
        <w:pPrChange w:id="21687" w:author="Sopheak Phorn" w:date="2023-08-03T14:28:00Z">
          <w:pPr>
            <w:ind w:firstLine="709"/>
          </w:pPr>
        </w:pPrChange>
      </w:pPr>
      <w:ins w:id="21688" w:author="Kem Sereiboth" w:date="2022-09-13T11:34:00Z">
        <w:del w:id="21689" w:author="User" w:date="2022-09-16T11:26:00Z">
          <w:r w:rsidRPr="009C5CA3" w:rsidDel="00913214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1690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ក</w:delText>
          </w:r>
          <w:r w:rsidRPr="009C5CA3" w:rsidDel="00913214">
            <w:rPr>
              <w:rFonts w:ascii="!Khmer MEF1" w:hAnsi="!Khmer MEF1" w:cs="!Khmer MEF1"/>
              <w:b/>
              <w:bCs/>
              <w:spacing w:val="4"/>
              <w:sz w:val="24"/>
              <w:szCs w:val="24"/>
              <w:cs/>
              <w:lang w:val="ca-ES"/>
              <w:rPrChange w:id="21691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 ការសង្កេតលើការឆ្លើយតបរបស់សវនដ្ឋានបន្ទាប់ពីទទួលបានឯកសារពីប្រតិភូសវនកម្ម</w:delText>
          </w:r>
        </w:del>
      </w:ins>
    </w:p>
    <w:p w14:paraId="5E03E761" w14:textId="2552BA27" w:rsidR="00B27355" w:rsidRPr="009C5CA3" w:rsidDel="005F46DE" w:rsidRDefault="00B27355">
      <w:pPr>
        <w:spacing w:after="0" w:line="223" w:lineRule="auto"/>
        <w:ind w:firstLine="720"/>
        <w:jc w:val="both"/>
        <w:rPr>
          <w:ins w:id="21692" w:author="Sethvannak Sam" w:date="2022-08-20T18:30:00Z"/>
          <w:del w:id="21693" w:author="Kem Sereiboth" w:date="2022-09-13T11:34:00Z"/>
          <w:rFonts w:ascii="Khmer MEF1" w:hAnsi="Khmer MEF1" w:cs="Khmer MEF1"/>
          <w:spacing w:val="4"/>
          <w:sz w:val="24"/>
          <w:szCs w:val="24"/>
          <w:lang w:val="ca-ES"/>
          <w:rPrChange w:id="21694" w:author="Kem Sereyboth" w:date="2023-07-26T10:57:00Z">
            <w:rPr>
              <w:ins w:id="21695" w:author="Sethvannak Sam" w:date="2022-08-20T18:30:00Z"/>
              <w:del w:id="21696" w:author="Kem Sereiboth" w:date="2022-09-13T11:34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1697" w:author="Sopheak Phorn" w:date="2023-08-03T14:28:00Z">
          <w:pPr>
            <w:spacing w:after="0" w:line="240" w:lineRule="auto"/>
            <w:ind w:firstLine="720"/>
            <w:jc w:val="both"/>
          </w:pPr>
        </w:pPrChange>
      </w:pPr>
      <w:ins w:id="21698" w:author="Sethvannak Sam" w:date="2022-08-20T18:30:00Z">
        <w:del w:id="21699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700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ការសង្កេត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1701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702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703" w:author="Kem Sereyboth" w:date="2023-07-26T10:57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ជាផ្នែកមួយដែលបង្ហាញដល់អ្នក</w:delText>
          </w:r>
        </w:del>
      </w:ins>
      <w:ins w:id="21704" w:author="socheata.ol@hotmail.com" w:date="2022-09-04T18:00:00Z">
        <w:del w:id="21705" w:author="Kem Sereiboth" w:date="2022-09-13T11:34:00Z">
          <w:r w:rsidR="00621858"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706" w:author="Kem Sereyboth" w:date="2023-07-26T10:57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ប្រើប្រាស់របាយការណ៍សវនកម្ម</w:delText>
          </w:r>
        </w:del>
      </w:ins>
      <w:ins w:id="21707" w:author="Sethvannak Sam" w:date="2022-08-20T18:30:00Z">
        <w:del w:id="21708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709" w:author="Kem Sereyboth" w:date="2023-07-26T10:57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 xml:space="preserve">អានអំពីការសង្កេតរបស់សវនករពាក់ព័ន្ធទៅនឹងដំណើរការសវនកម្មនៅសវនដ្ឋាន ដូចនេះត្រូវរៀបចំឡើងជា </w:delText>
          </w:r>
          <w:r w:rsidRPr="009C5CA3" w:rsidDel="005F46DE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21710" w:author="Kem Sereyboth" w:date="2023-07-26T10:57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៥</w:delText>
          </w:r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711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712" w:author="socheata.ol@hotmail.com" w:date="2022-09-04T18:00:00Z">
        <w:del w:id="21713" w:author="Kem Sereiboth" w:date="2022-09-13T11:34:00Z">
          <w:r w:rsidR="00621858"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714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21715" w:author="Sethvannak Sam" w:date="2022-08-20T18:30:00Z">
        <w:del w:id="21716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717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កថាខណ្ឌ</w:delText>
          </w:r>
        </w:del>
      </w:ins>
      <w:ins w:id="21718" w:author="socheata.ol@hotmail.com" w:date="2022-09-04T18:01:00Z">
        <w:del w:id="21719" w:author="Kem Sereiboth" w:date="2022-09-13T11:34:00Z">
          <w:r w:rsidR="00621858"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720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721" w:author="Sethvannak Sam" w:date="2022-08-20T18:30:00Z">
        <w:del w:id="21722" w:author="Kem Sereiboth" w:date="2022-09-13T11:34:00Z">
          <w:r w:rsidRPr="009C5CA3" w:rsidDel="005F46DE">
            <w:rPr>
              <w:rFonts w:ascii="Khmer MEF1" w:hAnsi="Khmer MEF1" w:cs="Khmer MEF1"/>
              <w:spacing w:val="4"/>
              <w:sz w:val="24"/>
              <w:szCs w:val="24"/>
              <w:cs/>
              <w:rPrChange w:id="21723" w:author="Kem Sereyboth" w:date="2023-07-26T10:57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ដូចមានរៀបរាប់ខាងក្រោម៖</w:delText>
          </w:r>
        </w:del>
      </w:ins>
    </w:p>
    <w:p w14:paraId="56D05618" w14:textId="27FF115F" w:rsidR="00B27355" w:rsidRPr="009C5CA3" w:rsidDel="005F46DE" w:rsidRDefault="003D15A4">
      <w:pPr>
        <w:spacing w:after="0" w:line="223" w:lineRule="auto"/>
        <w:ind w:firstLine="709"/>
        <w:jc w:val="both"/>
        <w:rPr>
          <w:ins w:id="21724" w:author="Sethvannak Sam" w:date="2022-08-20T18:30:00Z"/>
          <w:del w:id="21725" w:author="Kem Sereiboth" w:date="2022-09-13T11:34:00Z"/>
          <w:rFonts w:ascii="Khmer MEF1" w:hAnsi="Khmer MEF1" w:cs="Khmer MEF1"/>
          <w:strike/>
          <w:spacing w:val="4"/>
          <w:sz w:val="24"/>
          <w:szCs w:val="24"/>
          <w:cs/>
          <w:lang w:val="ca-ES"/>
          <w:rPrChange w:id="21726" w:author="Kem Sereyboth" w:date="2023-07-26T10:57:00Z">
            <w:rPr>
              <w:ins w:id="21727" w:author="Sethvannak Sam" w:date="2022-08-20T18:30:00Z"/>
              <w:del w:id="21728" w:author="Kem Sereiboth" w:date="2022-09-13T11:34:00Z"/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</w:rPrChange>
        </w:rPr>
        <w:pPrChange w:id="21729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1730" w:author="Voeun Kuyeng" w:date="2022-08-31T16:16:00Z">
        <w:del w:id="21731" w:author="Kem Sereiboth" w:date="2022-09-13T11:34:00Z">
          <w:r w:rsidRPr="009C5CA3" w:rsidDel="005F46DE">
            <w:rPr>
              <w:rFonts w:ascii="Khmer MEF1" w:hAnsi="Khmer MEF1" w:cs="Khmer MEF1"/>
              <w:b/>
              <w:bCs/>
              <w:strike/>
              <w:spacing w:val="4"/>
              <w:sz w:val="24"/>
              <w:szCs w:val="24"/>
              <w:cs/>
              <w:rPrChange w:id="21732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  <w:r w:rsidRPr="009C5CA3" w:rsidDel="005F46DE">
            <w:rPr>
              <w:rFonts w:ascii="!Khmer MEF1" w:hAnsi="!Khmer MEF1" w:cs="!Khmer MEF1"/>
              <w:b/>
              <w:bCs/>
              <w:strike/>
              <w:spacing w:val="4"/>
              <w:sz w:val="24"/>
              <w:szCs w:val="24"/>
              <w:cs/>
              <w:lang w:val="ca-ES"/>
              <w:rPrChange w:id="21733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1734" w:author="socheata.ol@hotmail.com" w:date="2022-09-04T18:01:00Z">
        <w:del w:id="21735" w:author="Kem Sereiboth" w:date="2022-09-13T11:34:00Z">
          <w:r w:rsidR="00621858" w:rsidRPr="009C5CA3" w:rsidDel="005F46DE">
            <w:rPr>
              <w:rFonts w:ascii="Khmer MEF1" w:hAnsi="Khmer MEF1" w:cs="Khmer MEF1"/>
              <w:b/>
              <w:bCs/>
              <w:strike/>
              <w:spacing w:val="4"/>
              <w:sz w:val="24"/>
              <w:szCs w:val="24"/>
              <w:cs/>
              <w:rPrChange w:id="21736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ចំណុចទី១</w:delText>
          </w:r>
          <w:r w:rsidR="00621858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21737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="00621858" w:rsidRPr="009C5CA3" w:rsidDel="005F46DE">
            <w:rPr>
              <w:rFonts w:ascii="Khmer MEF1" w:hAnsi="Khmer MEF1" w:cs="Khmer MEF1"/>
              <w:b/>
              <w:bCs/>
              <w:strike/>
              <w:spacing w:val="4"/>
              <w:sz w:val="24"/>
              <w:szCs w:val="24"/>
              <w:cs/>
              <w:rPrChange w:id="21738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1739" w:author="Sethvannak Sam" w:date="2022-08-20T18:30:00Z">
        <w:del w:id="21740" w:author="Kem Sereiboth" w:date="2022-09-13T11:34:00Z">
          <w:r w:rsidR="00B27355" w:rsidRPr="009C5CA3" w:rsidDel="005F46DE">
            <w:rPr>
              <w:rFonts w:ascii="!Khmer MEF1" w:hAnsi="!Khmer MEF1" w:cs="!Khmer MEF1"/>
              <w:b/>
              <w:bCs/>
              <w:strike/>
              <w:spacing w:val="4"/>
              <w:sz w:val="24"/>
              <w:szCs w:val="24"/>
              <w:cs/>
              <w:lang w:val="ca-ES"/>
              <w:rPrChange w:id="21741" w:author="Kem Sereyboth" w:date="2023-07-26T10:57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1742" w:author="Kem Sereyboth" w:date="2023-07-26T10:57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៖ត្រូវរៀបរាប់អំពីការសង្កេតលើការឆ្លើយតបរបស់សវនដ្ឋានបន្ទាប់ពីទទួលបានឯកសារ ពីប្រតិភូសវនកម្មរួមមានកម្មវិធីសវនកម្ម បញ្ជីត្រួតពិនិត្យ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lang w:val="ca-ES"/>
              <w:rPrChange w:id="21743" w:author="Kem Sereyboth" w:date="2023-07-26T10:57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1744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lang w:val="ca-ES"/>
              <w:rPrChange w:id="21745" w:author="Kem Sereyboth" w:date="2023-07-26T10:57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1746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 ជាដើម។ </w:delText>
          </w:r>
          <w:r w:rsidR="00B27355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174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21748" w:author="socheata.ol@hotmail.com" w:date="2022-09-04T18:02:00Z">
        <w:del w:id="21749" w:author="Kem Sereiboth" w:date="2022-09-13T11:34:00Z">
          <w:r w:rsidR="00621858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1750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1751" w:author="Sethvannak Sam" w:date="2022-08-20T18:30:00Z">
        <w:del w:id="21752" w:author="Kem Sereiboth" w:date="2022-09-13T11:34:00Z">
          <w:r w:rsidR="00B27355" w:rsidRPr="009C5CA3" w:rsidDel="005F46DE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1753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កថាខណ្ឌទី១ នេះ ដូចគំរូខាងក្រោម៖</w:delText>
          </w:r>
        </w:del>
      </w:ins>
    </w:p>
    <w:p w14:paraId="0BBE8234" w14:textId="7F7CD6CF" w:rsidR="00FF3DA9" w:rsidRPr="00861444" w:rsidRDefault="00FF3DA9">
      <w:pPr>
        <w:spacing w:after="0" w:line="223" w:lineRule="auto"/>
        <w:ind w:firstLine="709"/>
        <w:jc w:val="both"/>
        <w:rPr>
          <w:ins w:id="21754" w:author="Kem Sereyboth" w:date="2023-07-11T11:06:00Z"/>
          <w:rFonts w:ascii="Khmer MEF1" w:hAnsi="Khmer MEF1" w:cs="Khmer MEF1"/>
          <w:spacing w:val="-8"/>
          <w:sz w:val="24"/>
          <w:szCs w:val="24"/>
          <w:lang w:val="ca-ES"/>
        </w:rPr>
        <w:pPrChange w:id="21755" w:author="Sopheak Phorn" w:date="2023-08-03T14:28:00Z">
          <w:pPr>
            <w:spacing w:after="0" w:line="226" w:lineRule="auto"/>
            <w:ind w:firstLine="709"/>
            <w:jc w:val="both"/>
          </w:pPr>
        </w:pPrChange>
      </w:pPr>
      <w:ins w:id="21756" w:author="Kem Sereyboth" w:date="2023-07-11T11:06:00Z">
        <w:r w:rsidRPr="0077134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មុនពេលចុះប្រមូលទិន្នន័យនិងព័ត៌មាននៅ </w:t>
        </w:r>
      </w:ins>
      <w:ins w:id="21757" w:author="Kem Sereyboth" w:date="2023-07-11T14:22:00Z">
        <w:r w:rsidR="006D2C91" w:rsidRPr="0077134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1758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1759" w:author="Sopheak Phorn" w:date="2023-07-28T15:53:00Z">
        <w:r w:rsidR="00CA0FE5" w:rsidRPr="0077134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1760" w:author="Sopheak Phorn" w:date="2023-08-03T09:18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1761" w:author="Kem Sereyboth" w:date="2023-07-11T14:22:00Z">
        <w:del w:id="21762" w:author="Sopheak Phorn" w:date="2023-07-28T15:53:00Z">
          <w:r w:rsidR="006D2C91" w:rsidRPr="00771348" w:rsidDel="00CA0FE5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763" w:author="Sopheak Phorn" w:date="2023-08-03T09:18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771348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1764" w:author="Sopheak Phorn" w:date="2023-08-03T09:18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1765" w:author="Kem Sereyboth" w:date="2023-07-11T11:06:00Z">
        <w:r w:rsidRPr="00771348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ប្រតិភូសវនកម្ម និង</w:t>
        </w:r>
        <w:r w:rsidRPr="0077134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1766" w:author="Sopheak Phorn" w:date="2023-08-03T09:18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សវនករទទួលបន្ទុកបាន</w:t>
        </w:r>
        <w:r w:rsidRPr="0077134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1767" w:author="Sopheak Phorn" w:date="2023-08-03T09:1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រៀបចំដាក់ជូន </w:t>
        </w:r>
      </w:ins>
      <w:ins w:id="21768" w:author="Kem Sereyboth" w:date="2023-07-11T14:22:00Z">
        <w:r w:rsidR="006D2C91" w:rsidRPr="0077134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1769" w:author="Sopheak Phorn" w:date="2023-08-03T09:1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1770" w:author="Sopheak Phorn" w:date="2023-07-28T15:53:00Z">
        <w:r w:rsidR="00CA0FE5" w:rsidRPr="0077134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1771" w:author="Sopheak Phorn" w:date="2023-08-03T09:19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1772" w:author="Kem Sereyboth" w:date="2023-07-11T14:22:00Z">
        <w:del w:id="21773" w:author="Sopheak Phorn" w:date="2023-07-28T15:53:00Z">
          <w:r w:rsidR="006D2C91" w:rsidRPr="00771348" w:rsidDel="00CA0FE5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1774" w:author="Sopheak Phorn" w:date="2023-08-03T09:19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77134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1775" w:author="Sopheak Phorn" w:date="2023-08-03T09:19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1776" w:author="Kem Sereyboth" w:date="2023-07-11T11:06:00Z">
        <w:r w:rsidRPr="00771348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1777" w:author="Sopheak Phorn" w:date="2023-08-03T09:19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នូវ</w:t>
        </w:r>
        <w:r w:rsidRPr="0077134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21778" w:author="Sopheak Phorn" w:date="2023-08-03T09:19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>បញ្ជីរាយនាមប្រតិភូសវនកម្ម</w:t>
        </w:r>
        <w:r w:rsidRPr="0077134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21779" w:author="Sopheak Phorn" w:date="2023-08-03T09:19:00Z">
              <w:rPr>
                <w:rFonts w:ascii="!Khmer MEF1" w:hAnsi="!Khmer MEF1" w:cs="!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និង</w:t>
        </w:r>
        <w:r w:rsidRPr="00771348">
          <w:rPr>
            <w:rFonts w:ascii="!Khmer MEF1" w:hAnsi="!Khmer MEF1" w:cs="!Khmer MEF1"/>
            <w:spacing w:val="4"/>
            <w:sz w:val="24"/>
            <w:szCs w:val="24"/>
            <w:cs/>
            <w:lang w:val="ca-ES"/>
            <w:rPrChange w:id="21780" w:author="Sopheak Phorn" w:date="2023-08-03T09:19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>សវនករទទួលបន្ទុ​ក លិខិតបញ្ជាបេសកកម្ម</w:t>
        </w:r>
        <w:r w:rsidRPr="009C5CA3">
          <w:rPr>
            <w:rFonts w:ascii="!Khmer MEF1" w:hAnsi="!Khmer MEF1" w:cs="!Khmer MEF1"/>
            <w:spacing w:val="2"/>
            <w:sz w:val="24"/>
            <w:szCs w:val="24"/>
            <w:cs/>
            <w:lang w:val="ca-ES"/>
            <w:rPrChange w:id="21781" w:author="Kem Sereyboth" w:date="2023-07-26T10:57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បញ្ជីត្រួតពិនិ</w:t>
        </w:r>
      </w:ins>
      <w:ins w:id="21782" w:author="Kem Sereyboth" w:date="2023-07-19T14:13:00Z">
        <w:r w:rsidR="0054325C"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ត្យសវនកម្មអនុលោមភាព និង</w:t>
        </w:r>
      </w:ins>
      <w:ins w:id="21783" w:author="Kem Sereyboth" w:date="2023-07-11T11:06:00Z">
        <w:r w:rsidRPr="00B2323D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1784" w:author="Sopheak Phorn" w:date="2023-08-03T09:20:00Z">
              <w:rPr>
                <w:rFonts w:ascii="!Khmer MEF1" w:hAnsi="!Khmer MEF1" w:cs="!Khmer MEF1"/>
                <w:spacing w:val="-6"/>
                <w:sz w:val="24"/>
                <w:szCs w:val="24"/>
                <w:cs/>
                <w:lang w:val="ca-ES"/>
              </w:rPr>
            </w:rPrChange>
          </w:rPr>
          <w:t>ស</w:t>
        </w:r>
        <w:r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វនកម្មសមិទ្ធកម្ម និងកម្ម</w:t>
        </w:r>
        <w:r w:rsidRPr="002843D7">
          <w:rPr>
            <w:rFonts w:ascii="!Khmer MEF1" w:hAnsi="!Khmer MEF1" w:cs="!Khmer MEF1"/>
            <w:spacing w:val="-6"/>
            <w:sz w:val="24"/>
            <w:szCs w:val="24"/>
            <w:lang w:val="ca-ES"/>
          </w:rPr>
          <w:t>​​</w:t>
        </w:r>
        <w:r w:rsidRPr="002843D7">
          <w:rPr>
            <w:rFonts w:ascii="!Khmer MEF1" w:hAnsi="!Khmer MEF1" w:cs="!Khmer MEF1"/>
            <w:spacing w:val="-6"/>
            <w:sz w:val="24"/>
            <w:szCs w:val="24"/>
            <w:cs/>
            <w:lang w:val="ca-ES"/>
          </w:rPr>
          <w:t>វិធីសវនកម្ម។ បន្ទាប់</w:t>
        </w:r>
        <w:r w:rsidRPr="00B2323D">
          <w:rPr>
            <w:rFonts w:ascii="!Khmer MEF1" w:hAnsi="!Khmer MEF1" w:cs="!Khmer MEF1"/>
            <w:spacing w:val="-6"/>
            <w:sz w:val="24"/>
            <w:szCs w:val="24"/>
            <w:cs/>
            <w:lang w:val="ca-ES"/>
            <w:rPrChange w:id="21785" w:author="Sopheak Phorn" w:date="2023-08-03T09:20:00Z">
              <w:rPr>
                <w:rFonts w:ascii="!Khmer MEF1" w:hAnsi="!Khmer MEF1" w:cs="!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ពី </w:t>
        </w:r>
      </w:ins>
      <w:ins w:id="21786" w:author="Kem Sereyboth" w:date="2023-07-11T14:22:00Z">
        <w:r w:rsidR="006D2C91" w:rsidRPr="00B232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1787" w:author="Sopheak Phorn" w:date="2023-08-03T09:20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1788" w:author="Sopheak Phorn" w:date="2023-07-28T15:53:00Z">
        <w:r w:rsidR="00CA0FE5" w:rsidRPr="00B232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1789" w:author="Sopheak Phorn" w:date="2023-08-03T09:20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1790" w:author="Kem Sereyboth" w:date="2023-07-11T14:22:00Z">
        <w:del w:id="21791" w:author="Sopheak Phorn" w:date="2023-07-28T15:53:00Z">
          <w:r w:rsidR="006D2C91" w:rsidRPr="00B2323D" w:rsidDel="00CA0F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1792" w:author="Sopheak Phorn" w:date="2023-08-03T09:20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B232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1793" w:author="Sopheak Phorn" w:date="2023-08-03T09:20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1794" w:author="Kem Sereyboth" w:date="2023-07-11T11:06:00Z">
        <w:r w:rsidRPr="002843D7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ទទួ</w:t>
        </w:r>
      </w:ins>
      <w:ins w:id="21795" w:author="Kem Sereyboth" w:date="2023-07-26T10:35:00Z">
        <w:r w:rsidR="008E2001" w:rsidRPr="002843D7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​</w:t>
        </w:r>
      </w:ins>
      <w:ins w:id="21796" w:author="Kem Sereyboth" w:date="2023-07-11T11:06:00Z">
        <w:r w:rsidRPr="002843D7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ល</w:t>
        </w:r>
        <w:r w:rsidRPr="00DD5CF5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បានឯកសារទាំងនេះពីប្រតិភូសវនកម្ម</w:t>
        </w:r>
      </w:ins>
      <w:ins w:id="21797" w:author="Sopheak Phorn" w:date="2023-08-03T09:21:00Z">
        <w:r w:rsidR="002843D7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 xml:space="preserve"> </w:t>
        </w:r>
      </w:ins>
      <w:ins w:id="21798" w:author="Kem Sereyboth" w:date="2023-07-11T11:06:00Z">
        <w:del w:id="21799" w:author="Sopheak Phorn" w:date="2023-08-03T09:21:00Z">
          <w:r w:rsidRPr="00DD5CF5" w:rsidDel="002843D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  <w:r w:rsidRPr="00DD5CF5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និងសវនករទទួលបន្ទុករួច</w:t>
        </w:r>
        <w:r w:rsidRPr="00DD5CF5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1800" w:author="Sopheak" w:date="2023-07-28T22:11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មក </w:t>
        </w:r>
      </w:ins>
      <w:ins w:id="21801" w:author="Kem Sereyboth" w:date="2023-07-11T14:22:00Z">
        <w:r w:rsidR="006D2C91" w:rsidRPr="00DD5CF5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1802" w:author="Sopheak" w:date="2023-07-28T22:11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1803" w:author="Sopheak Phorn" w:date="2023-07-28T15:53:00Z">
        <w:r w:rsidR="00CA0FE5" w:rsidRPr="00DD5CF5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1804" w:author="Sopheak" w:date="2023-07-28T22:11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1805" w:author="Kem Sereyboth" w:date="2023-07-11T14:22:00Z">
        <w:del w:id="21806" w:author="Sopheak Phorn" w:date="2023-07-28T15:53:00Z">
          <w:r w:rsidR="006D2C91" w:rsidRPr="00DD5CF5" w:rsidDel="00CA0FE5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1807" w:author="Sopheak" w:date="2023-07-28T22:11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DD5CF5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21808" w:author="Sopheak" w:date="2023-07-28T22:11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1809" w:author="Kem Sereyboth" w:date="2023-07-11T11:06:00Z">
        <w:r w:rsidRPr="002843D7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21810" w:author="Sopheak Phorn" w:date="2023-08-03T09:20:00Z">
              <w:rPr>
                <w:rFonts w:ascii="!Khmer MEF1" w:hAnsi="!Khmer MEF1" w:cs="!Khmer MEF1"/>
                <w:spacing w:val="-8"/>
                <w:sz w:val="24"/>
                <w:szCs w:val="24"/>
                <w:cs/>
                <w:lang w:val="ca-ES"/>
              </w:rPr>
            </w:rPrChange>
          </w:rPr>
          <w:t>ឯកភាពតាមពេលវេលាស្នើ</w:t>
        </w:r>
      </w:ins>
      <w:ins w:id="21811" w:author="Kem Sereyboth" w:date="2023-07-26T10:36:00Z">
        <w:r w:rsidR="008E2001" w:rsidRPr="002843D7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21812" w:author="Sopheak Phorn" w:date="2023-08-03T09:20:00Z">
              <w:rPr>
                <w:rFonts w:ascii="!Khmer MEF1" w:hAnsi="!Khmer MEF1" w:cs="!Khmer MEF1"/>
                <w:spacing w:val="-8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1813" w:author="Kem Sereyboth" w:date="2023-07-11T11:06:00Z">
        <w:r w:rsidRPr="002843D7">
          <w:rPr>
            <w:rFonts w:ascii="!Khmer MEF1" w:hAnsi="!Khmer MEF1" w:cs="!Khmer MEF1"/>
            <w:spacing w:val="-4"/>
            <w:sz w:val="24"/>
            <w:szCs w:val="24"/>
            <w:cs/>
            <w:lang w:val="ca-ES"/>
            <w:rPrChange w:id="21814" w:author="Sopheak Phorn" w:date="2023-08-03T09:20:00Z">
              <w:rPr>
                <w:rFonts w:ascii="!Khmer MEF1" w:hAnsi="!Khmer MEF1" w:cs="!Khmer MEF1"/>
                <w:spacing w:val="-8"/>
                <w:sz w:val="24"/>
                <w:szCs w:val="24"/>
                <w:cs/>
                <w:lang w:val="ca-ES"/>
              </w:rPr>
            </w:rPrChange>
          </w:rPr>
          <w:t>សុំ</w:t>
        </w:r>
        <w:r w:rsidRPr="00861444">
          <w:rPr>
            <w:rFonts w:ascii="!Khmer MEF1" w:hAnsi="!Khmer MEF1" w:cs="!Khmer MEF1"/>
            <w:spacing w:val="-8"/>
            <w:sz w:val="24"/>
            <w:szCs w:val="24"/>
            <w:cs/>
            <w:lang w:val="ca-ES"/>
          </w:rPr>
          <w:t>ការចុះធ្វើសវនកម្មដោយប្រតិភូសវនកម្ម។</w:t>
        </w:r>
      </w:ins>
    </w:p>
    <w:p w14:paraId="09BCC955" w14:textId="320F3059" w:rsidR="00FC307F" w:rsidRPr="00861444" w:rsidDel="00FF3DA9" w:rsidRDefault="00B27355">
      <w:pPr>
        <w:spacing w:after="0" w:line="223" w:lineRule="auto"/>
        <w:ind w:firstLine="706"/>
        <w:jc w:val="both"/>
        <w:rPr>
          <w:ins w:id="21815" w:author="sakaria fa" w:date="2022-09-30T21:09:00Z"/>
          <w:del w:id="21816" w:author="Kem Sereyboth" w:date="2023-07-11T11:06:00Z"/>
          <w:rFonts w:ascii="!Khmer MEF1" w:hAnsi="!Khmer MEF1" w:cs="!Khmer MEF1"/>
          <w:sz w:val="24"/>
          <w:szCs w:val="24"/>
          <w:lang w:val="ca-ES"/>
        </w:rPr>
        <w:pPrChange w:id="21817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1818" w:author="Sethvannak Sam" w:date="2022-08-20T18:30:00Z">
        <w:del w:id="21819" w:author="Kem Sereyboth" w:date="2023-07-11T11:06:00Z">
          <w:r w:rsidRPr="009C5CA3" w:rsidDel="00FF3DA9">
            <w:rPr>
              <w:rFonts w:ascii="Khmer MEF1" w:hAnsi="Khmer MEF1" w:cs="Khmer MEF1"/>
              <w:sz w:val="24"/>
              <w:szCs w:val="24"/>
              <w:cs/>
              <w:lang w:val="ca-ES"/>
              <w:rPrChange w:id="21820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ករណីឯកភាព៖</w:delText>
          </w:r>
        </w:del>
      </w:ins>
      <w:ins w:id="21821" w:author="Voeun Kuyeng" w:date="2022-09-06T17:54:00Z">
        <w:del w:id="21822" w:author="Kem Sereyboth" w:date="2023-07-11T11:06:00Z">
          <w:r w:rsidR="00C01A42" w:rsidRPr="009C5CA3" w:rsidDel="00FF3DA9">
            <w:rPr>
              <w:rFonts w:ascii="Khmer MEF1" w:hAnsi="Khmer MEF1" w:cs="Khmer MEF1"/>
              <w:sz w:val="24"/>
              <w:szCs w:val="24"/>
              <w:cs/>
              <w:lang w:val="ca-ES"/>
              <w:rPrChange w:id="21823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824" w:author="sakaria fa" w:date="2022-09-30T21:04:00Z">
        <w:del w:id="21825" w:author="Kem Sereyboth" w:date="2023-07-11T11:06:00Z"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នៅមុនពេលចុះប្រមូលទិន្នន័យ និងព័ត៌មាននៅ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ប្រតិភូសវនកម្ម និងសវនករទទួលបន្ទុកបានរៀបចំដាក់ជូន​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1826" w:author="sakaria fa" w:date="2022-09-30T21:05:00Z">
        <w:del w:id="21827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1828" w:author="sakaria fa" w:date="2022-09-30T21:04:00Z">
        <w:del w:id="21829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1830" w:author="sakaria fa" w:date="2022-09-30T21:05:00Z">
        <w:del w:id="21831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1832" w:author="sakaria fa" w:date="2022-09-30T21:04:00Z">
        <w:del w:id="21833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នូវ</w:delText>
          </w:r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>លិខិតបញ្ជាបេសកកម្ម បញ្ជីរាយនាមប្រតិភូសវនកម្មនិងសវនករទទួលបន្ទុក បញ្ជី​ត្រួតពិនិត្យសវនកម្មអនុលោមភាព និងកម្មវិធីសវនកម្ម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។ បន្ទាប់ពី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1834" w:author="sakaria fa" w:date="2022-09-30T21:05:00Z">
        <w:del w:id="21835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1836" w:author="sakaria fa" w:date="2022-09-30T21:04:00Z">
        <w:del w:id="21837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1838" w:author="sakaria fa" w:date="2022-09-30T21:05:00Z">
        <w:del w:id="21839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1840" w:author="sakaria fa" w:date="2022-09-30T21:04:00Z">
        <w:del w:id="21841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ទទួលបានឯកសារទាំងនេះពីប្រតិភូសវនកម្ម និងសវនករទទួលបន្ទុករួចមក</w:delText>
          </w:r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 xml:space="preserve"> </w:delText>
          </w:r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1842" w:author="sakaria fa" w:date="2022-09-30T21:08:00Z">
        <w:del w:id="21843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1844" w:author="sakaria fa" w:date="2022-09-30T21:04:00Z">
        <w:del w:id="21845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1846" w:author="sakaria fa" w:date="2022-09-30T21:08:00Z">
        <w:del w:id="21847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1848" w:author="sakaria fa" w:date="2022-09-30T21:04:00Z">
        <w:del w:id="21849" w:author="Kem Sereyboth" w:date="2023-07-11T11:06:00Z">
          <w:r w:rsidR="005F61C2" w:rsidRPr="00861444" w:rsidDel="00FF3DA9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5F61C2" w:rsidRPr="00861444" w:rsidDel="00FF3DA9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>បានឯកភាពតាមកាលបរិច្ឆេទ និង</w:delText>
          </w:r>
        </w:del>
      </w:ins>
      <w:ins w:id="21850" w:author="User" w:date="2022-10-04T10:48:00Z">
        <w:del w:id="21851" w:author="Kem Sereyboth" w:date="2023-07-11T11:06:00Z">
          <w:r w:rsidR="001E5EB9" w:rsidRPr="009C5CA3" w:rsidDel="00FF3DA9">
            <w:rPr>
              <w:rFonts w:ascii="!Khmer MEF1" w:hAnsi="!Khmer MEF1" w:cs="!Khmer MEF1"/>
              <w:sz w:val="24"/>
              <w:szCs w:val="24"/>
              <w:cs/>
              <w:lang w:val="ca-ES"/>
              <w:rPrChange w:id="21852" w:author="Kem Sereyboth" w:date="2023-07-26T10:57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ឯកសារសម្រាប់</w:delText>
          </w:r>
          <w:r w:rsidR="00F72A59" w:rsidRPr="009C5CA3" w:rsidDel="00FF3DA9">
            <w:rPr>
              <w:rFonts w:ascii="!Khmer MEF1" w:hAnsi="!Khmer MEF1" w:cs="!Khmer MEF1"/>
              <w:sz w:val="24"/>
              <w:szCs w:val="24"/>
              <w:cs/>
              <w:lang w:val="ca-ES"/>
              <w:rPrChange w:id="21853" w:author="Kem Sereyboth" w:date="2023-07-26T10:57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</w:del>
      </w:ins>
      <w:ins w:id="21854" w:author="sakaria fa" w:date="2022-09-30T21:04:00Z">
        <w:del w:id="21855" w:author="Kem Sereyboth" w:date="2023-07-11T11:06:00Z">
          <w:r w:rsidR="005F61C2" w:rsidRPr="00861444" w:rsidDel="00FF3DA9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 xml:space="preserve">ពេលវេលាស្នើសុំការចុះធ្វើសវនកម្ម។ </w:delText>
          </w:r>
        </w:del>
      </w:ins>
    </w:p>
    <w:p w14:paraId="7C653A47" w14:textId="2E70E4CF" w:rsidR="005F61C2" w:rsidRPr="009C5CA3" w:rsidDel="005C3437" w:rsidRDefault="005F61C2">
      <w:pPr>
        <w:spacing w:after="0" w:line="223" w:lineRule="auto"/>
        <w:ind w:firstLine="706"/>
        <w:jc w:val="both"/>
        <w:rPr>
          <w:ins w:id="21856" w:author="sakaria fa" w:date="2022-09-30T21:09:00Z"/>
          <w:del w:id="21857" w:author="Kem Sereyboth" w:date="2023-06-20T14:41:00Z"/>
          <w:rFonts w:ascii="Khmer MEF1" w:hAnsi="Khmer MEF1" w:cs="Khmer MEF1"/>
          <w:sz w:val="24"/>
          <w:szCs w:val="24"/>
          <w:lang w:val="ca-ES"/>
          <w:rPrChange w:id="21858" w:author="Kem Sereyboth" w:date="2023-07-26T10:57:00Z">
            <w:rPr>
              <w:ins w:id="21859" w:author="sakaria fa" w:date="2022-09-30T21:09:00Z"/>
              <w:del w:id="21860" w:author="Kem Sereyboth" w:date="2023-06-20T14:41:00Z"/>
              <w:rFonts w:ascii="Khmer MEF1" w:hAnsi="Khmer MEF1" w:cs="Khmer MEF1"/>
              <w:color w:val="FF0000"/>
              <w:spacing w:val="-8"/>
              <w:sz w:val="24"/>
              <w:szCs w:val="24"/>
              <w:lang w:val="ca-ES"/>
            </w:rPr>
          </w:rPrChange>
        </w:rPr>
        <w:pPrChange w:id="21861" w:author="Sopheak Phorn" w:date="2023-08-03T14:28:00Z">
          <w:pPr>
            <w:spacing w:after="0" w:line="221" w:lineRule="auto"/>
            <w:jc w:val="both"/>
          </w:pPr>
        </w:pPrChange>
      </w:pPr>
      <w:ins w:id="21862" w:author="sakaria fa" w:date="2022-09-30T21:10:00Z">
        <w:del w:id="21863" w:author="Kem Sereyboth" w:date="2023-06-20T14:41:00Z">
          <w:r w:rsidRPr="0086144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អំឡុងពេលប្រតិភូសវនកម្ម និងសវនករទទួលបន្ទុកអនុវត្តការងារសវនកម្មលើ</w:delText>
          </w:r>
        </w:del>
      </w:ins>
      <w:ins w:id="21864" w:author="sakaria fa" w:date="2022-09-30T21:09:00Z">
        <w:del w:id="21865" w:author="Kem Sereyboth" w:date="2023-06-20T14:41:00Z">
          <w:r w:rsidRPr="009C5CA3" w:rsidDel="005C3437">
            <w:rPr>
              <w:rFonts w:ascii="Khmer MEF1" w:hAnsi="Khmer MEF1" w:cs="Khmer MEF1"/>
              <w:strike/>
              <w:sz w:val="24"/>
              <w:szCs w:val="24"/>
              <w:highlight w:val="yellow"/>
              <w:cs/>
              <w:lang w:val="ca-ES"/>
              <w:rPrChange w:id="21866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ប្រធានបទទាំង ៥</w:delText>
          </w:r>
          <w:r w:rsidRPr="009C5CA3" w:rsidDel="005C3437">
            <w:rPr>
              <w:rFonts w:ascii="Khmer MEF1" w:hAnsi="Khmer MEF1" w:cs="Khmer MEF1"/>
              <w:sz w:val="24"/>
              <w:szCs w:val="24"/>
              <w:lang w:val="ca-ES"/>
              <w:rPrChange w:id="21867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68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1869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70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ក៏បានរៀបចំឯកសារ​ជូន​ប្រតិភូសវនកម្ម និងសវនករទទួលបន្ទុកទៅ​តាម​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71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បញ្ជីត្រួតពិនិត្យសវនកម្ម​អនុលោម​ភាព​​ដែល​ខាង</w:delText>
          </w:r>
          <w:r w:rsidRPr="009C5CA3" w:rsidDel="005C3437">
            <w:rPr>
              <w:rFonts w:ascii="Khmer MEF1" w:hAnsi="Khmer MEF1" w:cs="Khmer MEF1"/>
              <w:sz w:val="24"/>
              <w:szCs w:val="24"/>
              <w:lang w:val="ca-ES"/>
              <w:rPrChange w:id="21872" w:author="Kem Sereyboth" w:date="2023-07-26T10:57:00Z">
                <w:rPr>
                  <w:rFonts w:ascii="Khmer MEF1" w:hAnsi="Khmer MEF1" w:cs="Khmer MEF1"/>
                  <w:color w:val="FF0000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73" w:author="Kem Sereyboth" w:date="2023-07-26T10:57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ប្រតិភូ​សវនកម្ម និងសវនករទទួលបន្ទុក​បាន​រៀបចំ​ប្រគល់ជូន។ ប៉ុន្តែ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74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ដោយ​ឯកសារ</w:delText>
          </w:r>
        </w:del>
      </w:ins>
      <w:ins w:id="21875" w:author="LENOVO" w:date="2022-10-02T09:59:00Z">
        <w:del w:id="21876" w:author="Kem Sereyboth" w:date="2023-06-20T14:41:00Z">
          <w:r w:rsidR="00AE30BC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7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878" w:author="sakaria fa" w:date="2022-09-30T21:09:00Z">
        <w:del w:id="21879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80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មួយចំនួនជាប់ពាក់ព័ន្ធនឹង</w:delText>
          </w:r>
        </w:del>
      </w:ins>
      <w:ins w:id="21881" w:author="User" w:date="2022-10-03T13:26:00Z">
        <w:del w:id="21882" w:author="Kem Sereyboth" w:date="2023-06-20T14:41:00Z">
          <w:r w:rsidR="000A2604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8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884" w:author="sakaria fa" w:date="2022-09-30T21:09:00Z">
        <w:del w:id="21885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86" w:author="Kem Sereyboth" w:date="2023-07-26T10:57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1887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អ.ក.គ.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88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ដូចនេះ ឯកសារទាំងនោះត្រូវឆ្លងកាត់ថ្នាក់ដឹកនាំសិន ទើបសវនដ្ឋាន</w:delText>
          </w:r>
        </w:del>
      </w:ins>
      <w:ins w:id="21889" w:author="User" w:date="2022-10-09T13:15:00Z">
        <w:del w:id="21890" w:author="Kem Sereyboth" w:date="2023-06-20T14:41:00Z">
          <w:r w:rsidR="002E6E68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9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E6E68"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189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ន.ស.</w:delText>
          </w:r>
        </w:del>
      </w:ins>
      <w:ins w:id="21893" w:author="User" w:date="2022-10-09T13:16:00Z">
        <w:del w:id="21894" w:author="Kem Sereyboth" w:date="2023-06-20T14:41:00Z">
          <w:r w:rsidR="002E6E68" w:rsidRPr="009C5CA3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189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ស.</w:delText>
          </w:r>
          <w:r w:rsidR="002E6E68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9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897" w:author="sakaria fa" w:date="2022-09-30T21:09:00Z">
        <w:del w:id="21898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899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អាចប្រគល់មកប្រតិភូសវនកម្ម 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900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</w:delText>
          </w:r>
        </w:del>
      </w:ins>
      <w:ins w:id="21901" w:author="LENOVO" w:date="2022-10-02T10:00:00Z">
        <w:del w:id="21902" w:author="Kem Sereyboth" w:date="2023-06-20T14:41:00Z">
          <w:r w:rsidR="00C1522C"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90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904" w:author="sakaria fa" w:date="2022-09-30T21:09:00Z">
        <w:del w:id="21905" w:author="Kem Sereyboth" w:date="2023-06-20T14:41:00Z"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906" w:author="Kem Sereyboth" w:date="2023-07-26T10:57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 ឬស្នើសុំថតចម្លងដើម្បីធ្វើជាឯកសារភ្ជាប់សម្រាប់រៀបចំរបាយការណ៍សវនកម្ម</w:delText>
          </w:r>
          <w:r w:rsidRPr="009C5CA3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1907" w:author="Kem Sereyboth" w:date="2023-07-26T10:57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អនុលោមភាពបាន។</w:delText>
          </w:r>
        </w:del>
      </w:ins>
    </w:p>
    <w:p w14:paraId="70649C07" w14:textId="6F7428EC" w:rsidR="005C3437" w:rsidRPr="00281BDA" w:rsidRDefault="005C3437">
      <w:pPr>
        <w:spacing w:after="0" w:line="223" w:lineRule="auto"/>
        <w:ind w:firstLine="709"/>
        <w:jc w:val="both"/>
        <w:rPr>
          <w:ins w:id="21908" w:author="Kem Sereyboth" w:date="2023-06-20T14:42:00Z"/>
          <w:rFonts w:ascii="Khmer MEF1" w:hAnsi="Khmer MEF1" w:cs="Khmer MEF1"/>
          <w:sz w:val="24"/>
          <w:szCs w:val="24"/>
          <w:lang w:val="ca-ES"/>
        </w:rPr>
        <w:pPrChange w:id="21909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1910" w:author="Kem Sereyboth" w:date="2023-06-20T14:42:00Z"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1911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អំឡុងពេលប្រតិភូសវនកម្ម</w:t>
        </w:r>
      </w:ins>
      <w:ins w:id="21912" w:author="Kem Sereyboth" w:date="2023-07-19T14:14:00Z">
        <w:r w:rsidR="0054325C"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1913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1914" w:author="Kem Sereyboth" w:date="2023-06-20T14:42:00Z">
        <w:r w:rsidRPr="003C255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និងសវនករទទួលបន្ទុកអនុវត្តការងារសវនកម្មលើប្រធានបទ</w:t>
        </w:r>
        <w:r w:rsidRPr="003C255C">
          <w:rPr>
            <w:rFonts w:ascii="Khmer MEF1" w:hAnsi="Khmer MEF1" w:cs="Khmer MEF1"/>
            <w:spacing w:val="4"/>
            <w:sz w:val="24"/>
            <w:szCs w:val="24"/>
            <w:cs/>
          </w:rPr>
          <w:t>ចំនួន</w:t>
        </w:r>
      </w:ins>
      <w:ins w:id="21915" w:author="Kem Sereyboth" w:date="2023-07-11T14:23:00Z">
        <w:r w:rsidR="006D2C91" w:rsidRPr="0081335F">
          <w:rPr>
            <w:rFonts w:ascii="Khmer MEF1" w:hAnsi="Khmer MEF1" w:cs="Khmer MEF1"/>
            <w:spacing w:val="2"/>
            <w:sz w:val="24"/>
            <w:szCs w:val="24"/>
            <w:cs/>
            <w:rPrChange w:id="21916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</w:t>
        </w:r>
        <w:r w:rsidR="006D2C91" w:rsidRPr="0081335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1917" w:author="Sopheak Phorn" w:date="2023-08-03T14:2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៨</w:t>
        </w:r>
      </w:ins>
      <w:ins w:id="21918" w:author="Kem Sereyboth" w:date="2023-07-25T09:48:00Z">
        <w:r w:rsidR="0047575F" w:rsidRPr="0081335F">
          <w:rPr>
            <w:rFonts w:ascii="Khmer MEF1" w:hAnsi="Khmer MEF1" w:cs="Khmer MEF1"/>
            <w:b/>
            <w:bCs/>
            <w:sz w:val="24"/>
            <w:szCs w:val="24"/>
            <w:lang w:val="ca-ES"/>
            <w:rPrChange w:id="21919" w:author="Sopheak Phorn" w:date="2023-08-03T14:2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</w:rPr>
            </w:rPrChange>
          </w:rPr>
          <w:t>​​</w:t>
        </w:r>
      </w:ins>
      <w:ins w:id="21920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21" w:author="Sopheak Phorn" w:date="2023-08-03T14:2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1922" w:author="Kem Sereyboth" w:date="2023-07-11T14:23:00Z">
        <w:r w:rsidR="006D2C91" w:rsidRPr="0081335F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1923" w:author="Sopheak Phorn" w:date="2023-08-03T14:24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1924" w:author="Sopheak Phorn" w:date="2023-07-28T15:53:00Z">
        <w:r w:rsidR="00797D00" w:rsidRPr="0081335F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1925" w:author="Sopheak Phorn" w:date="2023-08-03T14:24:00Z">
              <w:rPr>
                <w:rFonts w:ascii="Khmer MEF1" w:hAnsi="Khmer MEF1" w:cs="Khmer MEF1"/>
                <w:b/>
                <w:bCs/>
                <w:spacing w:val="-10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1926" w:author="Kem Sereyboth" w:date="2023-07-11T14:23:00Z">
        <w:del w:id="21927" w:author="Sopheak Phorn" w:date="2023-07-28T15:53:00Z">
          <w:r w:rsidR="006D2C91" w:rsidRPr="0081335F" w:rsidDel="00797D0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1928" w:author="Sopheak Phorn" w:date="2023-08-03T14:24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81335F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1929" w:author="Sopheak Phorn" w:date="2023-08-03T14:24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1930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31" w:author="Sopheak Phorn" w:date="2023-08-03T14:2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បានរៀបចំឯកសារមានរបៀបរៀបរយដែលបង្កលក្ខណៈងាយ</w:t>
        </w:r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32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ស្រួលដល់ប្រតិភូសវ</w:t>
        </w:r>
      </w:ins>
      <w:ins w:id="21933" w:author="Kem Sereyboth" w:date="2023-07-25T09:48:00Z">
        <w:r w:rsidR="0047575F"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34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1935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36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21937" w:author="Kem Sereyboth" w:date="2023-07-25T09:48:00Z">
        <w:r w:rsidR="0047575F" w:rsidRPr="0081335F">
          <w:rPr>
            <w:rFonts w:ascii="Khmer MEF1" w:hAnsi="Khmer MEF1" w:cs="Khmer MEF1"/>
            <w:spacing w:val="-8"/>
            <w:sz w:val="24"/>
            <w:szCs w:val="24"/>
            <w:lang w:val="ca-ES"/>
            <w:rPrChange w:id="21938" w:author="Sopheak Phorn" w:date="2023-08-03T14:24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</w:t>
        </w:r>
      </w:ins>
      <w:ins w:id="21939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40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21941" w:author="Kem Sereyboth" w:date="2023-07-26T10:38:00Z">
        <w:r w:rsidR="008E2001"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42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1943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44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ម្ម និងសវនក</w:t>
        </w:r>
      </w:ins>
      <w:ins w:id="21945" w:author="Kem Sereyboth" w:date="2023-07-26T10:55:00Z">
        <w:r w:rsidR="009C5CA3"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46" w:author="Sopheak Phorn" w:date="2023-08-03T14:24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1947" w:author="Kem Sereyboth" w:date="2023-06-20T14:42:00Z">
        <w:r w:rsidRPr="0081335F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1948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រ</w:t>
        </w:r>
      </w:ins>
      <w:ins w:id="21949" w:author="Kem Sereyboth" w:date="2023-07-26T10:55:00Z">
        <w:r w:rsidR="009C5CA3" w:rsidRPr="0081335F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1950" w:author="Sopheak Phorn" w:date="2023-08-03T14:24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1951" w:author="Kem Sereyboth" w:date="2023-06-20T14:42:00Z">
        <w:r w:rsidRPr="0081335F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1952" w:author="Sopheak Phorn" w:date="2023-08-03T14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ទទួលបន្ទុក ដើម្បីត្រួតពិនិត្យ និងចំណាយពេលវេលាយ៉ាងឆាប់រហ័សក្នុងការបញ្ចប់ការប្រមូល​</w:t>
        </w:r>
        <w:r w:rsidRPr="003C255C">
          <w:rPr>
            <w:rFonts w:ascii="Khmer MEF1" w:hAnsi="Khmer MEF1" w:cs="Khmer MEF1"/>
            <w:sz w:val="24"/>
            <w:szCs w:val="24"/>
            <w:cs/>
            <w:lang w:val="ca-ES"/>
          </w:rPr>
          <w:t>ព័ត៌</w:t>
        </w:r>
      </w:ins>
      <w:ins w:id="21953" w:author="Kem Sereyboth" w:date="2023-07-26T10:38:00Z">
        <w:r w:rsidR="008E2001" w:rsidRPr="003C255C"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</w:ins>
      <w:ins w:id="21954" w:author="Kem Sereyboth" w:date="2023-06-20T14:42:00Z">
        <w:r w:rsidRPr="003C255C">
          <w:rPr>
            <w:rFonts w:ascii="Khmer MEF1" w:hAnsi="Khmer MEF1" w:cs="Khmer MEF1"/>
            <w:sz w:val="24"/>
            <w:szCs w:val="24"/>
            <w:cs/>
            <w:lang w:val="ca-ES"/>
          </w:rPr>
          <w:t>មាន។</w:t>
        </w:r>
        <w:r w:rsidRPr="00281BDA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5EC2B7FF" w14:textId="0A24CD64" w:rsidR="005C3437" w:rsidRPr="00861444" w:rsidRDefault="005C3437">
      <w:pPr>
        <w:spacing w:after="0" w:line="223" w:lineRule="auto"/>
        <w:ind w:right="-2" w:firstLine="720"/>
        <w:jc w:val="both"/>
        <w:rPr>
          <w:ins w:id="21955" w:author="Kem Sereyboth" w:date="2023-06-20T14:42:00Z"/>
          <w:rFonts w:ascii="Khmer MEF1" w:hAnsi="Khmer MEF1" w:cs="Khmer MEF1"/>
          <w:sz w:val="24"/>
          <w:szCs w:val="24"/>
          <w:lang w:val="ca-ES"/>
        </w:rPr>
        <w:pPrChange w:id="21956" w:author="Sopheak Phorn" w:date="2023-08-03T14:28:00Z">
          <w:pPr>
            <w:spacing w:after="0" w:line="226" w:lineRule="auto"/>
            <w:ind w:right="-2" w:firstLine="720"/>
            <w:jc w:val="both"/>
          </w:pPr>
        </w:pPrChange>
      </w:pPr>
      <w:ins w:id="21957" w:author="Kem Sereyboth" w:date="2023-06-20T14:42:00Z">
        <w:r w:rsidRPr="0012058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1958" w:author="Sopheak Phorn" w:date="2023-08-04T11:3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ពេលប្រតិភូសវនកម្ម និងសវនករទទួលបន្ទុកសាកសួរ</w:t>
        </w:r>
      </w:ins>
      <w:ins w:id="21959" w:author="Kem Sereyboth" w:date="2023-07-11T14:24:00Z">
        <w:r w:rsidR="006D2C91" w:rsidRPr="0012058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1960" w:author="Sopheak Phorn" w:date="2023-08-04T11:32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6D2C91" w:rsidRPr="0012058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1961" w:author="Sopheak Phorn" w:date="2023-08-04T11:32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1962" w:author="Sopheak Phorn" w:date="2023-07-28T15:54:00Z">
        <w:r w:rsidR="00797D00" w:rsidRPr="0012058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1963" w:author="Sopheak Phorn" w:date="2023-08-04T11:32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1964" w:author="Kem Sereyboth" w:date="2023-07-11T14:24:00Z">
        <w:del w:id="21965" w:author="Sopheak Phorn" w:date="2023-07-28T15:54:00Z">
          <w:r w:rsidR="006D2C91" w:rsidRPr="00120583" w:rsidDel="00797D0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966" w:author="Sopheak Phorn" w:date="2023-08-04T11:32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12058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21967" w:author="Sopheak Phorn" w:date="2023-08-04T11:32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1968" w:author="Sopheak Phorn" w:date="2023-08-03T09:26:00Z">
        <w:r w:rsidR="00281BDA" w:rsidRPr="00120583"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  <w:lang w:val="ca-ES"/>
          </w:rPr>
          <w:t xml:space="preserve"> </w:t>
        </w:r>
      </w:ins>
      <w:ins w:id="21969" w:author="Kem Sereyboth" w:date="2023-07-11T14:24:00Z">
        <w:del w:id="21970" w:author="Sopheak Phorn" w:date="2023-08-03T09:26:00Z">
          <w:r w:rsidR="006D2C91" w:rsidRPr="00120583" w:rsidDel="00281BDA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1971" w:author="Sopheak Phorn" w:date="2023-08-04T11:32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972" w:author="Kem Sereyboth" w:date="2023-06-20T14:42:00Z">
        <w:r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អំពី</w:t>
        </w:r>
      </w:ins>
      <w:ins w:id="21973" w:author="Kem Sereyboth" w:date="2023-07-11T14:24:00Z">
        <w:r w:rsidR="006D2C91"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1974" w:author="Sopheak Phorn" w:date="2023-08-04T11:3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ប្រធានបទ</w:t>
        </w:r>
        <w:r w:rsidR="006D2C91" w:rsidRPr="00120583">
          <w:rPr>
            <w:rFonts w:ascii="Khmer MEF1" w:hAnsi="Khmer MEF1" w:cs="Khmer MEF1"/>
            <w:spacing w:val="4"/>
            <w:sz w:val="24"/>
            <w:szCs w:val="24"/>
            <w:cs/>
            <w:rPrChange w:id="21975" w:author="Sopheak Phorn" w:date="2023-08-04T11:3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ចំនួន</w:t>
        </w:r>
      </w:ins>
      <w:ins w:id="21976" w:author="Sopheak Phorn" w:date="2023-08-03T09:26:00Z">
        <w:r w:rsidR="00281BDA" w:rsidRPr="00120583">
          <w:rPr>
            <w:rFonts w:ascii="Khmer MEF1" w:hAnsi="Khmer MEF1" w:cs="Khmer MEF1"/>
            <w:spacing w:val="4"/>
            <w:sz w:val="24"/>
            <w:szCs w:val="24"/>
            <w:cs/>
            <w:rPrChange w:id="21977" w:author="Sopheak Phorn" w:date="2023-08-04T11:32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</w:t>
        </w:r>
      </w:ins>
      <w:ins w:id="21978" w:author="Kem Sereyboth" w:date="2023-07-26T10:56:00Z">
        <w:del w:id="21979" w:author="Sopheak Phorn" w:date="2023-08-03T09:26:00Z">
          <w:r w:rsidR="009C5CA3" w:rsidRPr="00120583" w:rsidDel="00281BDA">
            <w:rPr>
              <w:rFonts w:ascii="Khmer MEF1" w:hAnsi="Khmer MEF1" w:cs="Khmer MEF1"/>
              <w:spacing w:val="4"/>
              <w:sz w:val="24"/>
              <w:szCs w:val="24"/>
              <w:cs/>
              <w:rPrChange w:id="21980" w:author="Sopheak Phorn" w:date="2023-08-04T11:32:00Z">
                <w:rPr>
                  <w:rFonts w:ascii="Khmer MEF1" w:hAnsi="Khmer MEF1" w:cs="Khmer MEF1"/>
                  <w:color w:val="7030A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1981" w:author="Kem Sereyboth" w:date="2023-07-11T14:24:00Z">
        <w:r w:rsidR="006D2C91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1982" w:author="Sopheak Phorn" w:date="2023-08-04T11:32:00Z">
              <w:rPr>
                <w:rFonts w:ascii="Khmer MEF1" w:hAnsi="Khmer MEF1" w:cs="Khmer MEF1"/>
                <w:color w:val="FF0000"/>
                <w:spacing w:val="4"/>
                <w:sz w:val="24"/>
                <w:szCs w:val="24"/>
                <w:cs/>
              </w:rPr>
            </w:rPrChange>
          </w:rPr>
          <w:t>៨</w:t>
        </w:r>
      </w:ins>
      <w:ins w:id="21983" w:author="Sopheak Phorn" w:date="2023-08-03T09:26:00Z">
        <w:r w:rsidR="00281BDA"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1984" w:author="Sopheak Phorn" w:date="2023-08-04T11:32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1985" w:author="Kem Sereyboth" w:date="2023-07-11T14:24:00Z">
        <w:del w:id="21986" w:author="Sopheak Phorn" w:date="2023-08-03T09:26:00Z">
          <w:r w:rsidR="006D2C91" w:rsidRPr="00120583" w:rsidDel="00281BDA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1987" w:author="Sopheak Phorn" w:date="2023-08-04T11:32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1988" w:author="Kem Sereyboth" w:date="2023-07-26T10:45:00Z">
        <w:r w:rsidR="008E2001" w:rsidRPr="00120583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1989" w:author="Sopheak Phorn" w:date="2023-08-04T11:3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សវនក​​​​​រ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1990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ទទួលបន្ទុកបានសង្កេតឃើ​ញ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lang w:val="ca-ES"/>
            <w:rPrChange w:id="21991" w:author="Kem Sereyboth" w:date="2023-07-26T10:57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​​​​​​​​​​​​​​​​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1992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ថា</w:t>
        </w:r>
        <w:r w:rsidR="008E2001" w:rsidRPr="009C5CA3">
          <w:rPr>
            <w:rFonts w:ascii="Khmer MEF1" w:hAnsi="Khmer MEF1" w:cs="Khmer MEF1"/>
            <w:spacing w:val="-4"/>
            <w:sz w:val="24"/>
            <w:szCs w:val="24"/>
            <w:lang w:val="ca-ES"/>
            <w:rPrChange w:id="21993" w:author="Kem Sereyboth" w:date="2023-07-26T10:57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</w:ins>
      <w:ins w:id="21994" w:author="Kem Sereyboth" w:date="2023-07-11T14:24:00Z">
        <w:r w:rsidR="006D2C91" w:rsidRPr="009C5CA3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1995" w:author="Kem Sereyboth" w:date="2023-07-26T10:57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1996" w:author="Sopheak Phorn" w:date="2023-07-28T15:54:00Z">
        <w:r w:rsidR="00797D00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គ</w:t>
        </w:r>
      </w:ins>
      <w:ins w:id="21997" w:author="Kem Sereyboth" w:date="2023-07-11T14:24:00Z">
        <w:del w:id="21998" w:author="Sopheak Phorn" w:date="2023-07-28T15:54:00Z">
          <w:r w:rsidR="006D2C91" w:rsidRPr="009C5CA3" w:rsidDel="00797D0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21999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6D2C91" w:rsidRPr="009C5CA3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2000" w:author="Kem Sereyboth" w:date="2023-07-26T10:57:00Z">
              <w:rPr>
                <w:rFonts w:ascii="Khmer MEF1" w:hAnsi="Khmer MEF1" w:cs="Khmer MEF1"/>
                <w:b/>
                <w:bCs/>
                <w:color w:val="FF0000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2001" w:author="Kem Sereyboth" w:date="2023-06-20T14:42:00Z">
        <w:r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002" w:author="Kem Sereyboth" w:date="2023-07-26T10:57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បានឆ្លើយបំភ្លឺយ៉ាង</w:t>
        </w:r>
        <w:r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003" w:author="Kem Sereyboth" w:date="2023-07-26T10:5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ក្បោះក្បាយដោយមិនបញ្ចេញនូវអាកប្បកិរិ</w:t>
        </w:r>
      </w:ins>
      <w:ins w:id="22004" w:author="Kem Sereyboth" w:date="2023-07-26T10:56:00Z">
        <w:r w:rsidR="009C5CA3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005" w:author="Kem Sereyboth" w:date="2023-07-26T10:57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006" w:author="Kem Sereyboth" w:date="2023-06-20T14:42:00Z">
        <w:r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007" w:author="Kem Sereyboth" w:date="2023-07-26T10:5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យា</w:t>
        </w:r>
      </w:ins>
      <w:ins w:id="22008" w:author="Kem Sereyboth" w:date="2023-07-26T10:56:00Z">
        <w:r w:rsidR="009C5CA3" w:rsidRPr="009C5CA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009" w:author="Kem Sereyboth" w:date="2023-07-26T10:57:00Z">
              <w:rPr>
                <w:rFonts w:ascii="Khmer MEF1" w:hAnsi="Khmer MEF1" w:cs="Khmer MEF1"/>
                <w:color w:val="7030A0"/>
                <w:spacing w:val="2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010" w:author="Kem Sereyboth" w:date="2023-06-20T14:42:00Z">
        <w:r w:rsidRPr="009C5CA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2011" w:author="Kem Sereyboth" w:date="2023-07-26T10:5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ណាមួយ</w:t>
        </w:r>
        <w:r w:rsidRPr="00861444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ដែ</w:t>
        </w:r>
      </w:ins>
      <w:ins w:id="22012" w:author="Kem Sereyboth" w:date="2023-07-26T10:41:00Z">
        <w:r w:rsidR="008E2001" w:rsidRPr="00861444">
          <w:rPr>
            <w:rFonts w:ascii="Khmer MEF1" w:hAnsi="Khmer MEF1" w:cs="Khmer MEF1" w:hint="cs"/>
            <w:spacing w:val="6"/>
            <w:sz w:val="24"/>
            <w:szCs w:val="24"/>
            <w:cs/>
            <w:lang w:val="ca-ES"/>
          </w:rPr>
          <w:t>​</w:t>
        </w:r>
      </w:ins>
      <w:ins w:id="22013" w:author="Kem Sereyboth" w:date="2023-06-20T14:42:00Z">
        <w:r w:rsidRPr="00861444">
          <w:rPr>
            <w:rFonts w:ascii="Khmer MEF1" w:hAnsi="Khmer MEF1" w:cs="Khmer MEF1"/>
            <w:spacing w:val="6"/>
            <w:sz w:val="24"/>
            <w:szCs w:val="24"/>
            <w:lang w:val="ca-ES"/>
          </w:rPr>
          <w:t>​​​</w:t>
        </w:r>
        <w:r w:rsidRPr="00861444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ល​មានបំណងលាក់បាំងព័ត៌មានចំពោះប្រតិភូ</w:t>
        </w:r>
        <w:r w:rsidRPr="00861444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សវនកម្ម</w:t>
        </w:r>
        <w:r w:rsidRPr="00861444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 និង</w:t>
        </w:r>
        <w:r w:rsidRPr="00861444">
          <w:rPr>
            <w:rFonts w:ascii="Khmer MEF1" w:hAnsi="Khmer MEF1" w:cs="Khmer MEF1" w:hint="cs"/>
            <w:sz w:val="24"/>
            <w:szCs w:val="24"/>
            <w:cs/>
            <w:lang w:val="ca-ES"/>
          </w:rPr>
          <w:t>សវនករទទួលបន្ទុក</w:t>
        </w:r>
        <w:r w:rsidRPr="00861444">
          <w:rPr>
            <w:rFonts w:ascii="Khmer MEF1" w:hAnsi="Khmer MEF1" w:cs="Khmer MEF1"/>
            <w:sz w:val="24"/>
            <w:szCs w:val="24"/>
            <w:cs/>
            <w:lang w:val="ca-ES"/>
          </w:rPr>
          <w:t>ឡើយ។</w:t>
        </w:r>
      </w:ins>
    </w:p>
    <w:p w14:paraId="6AA61955" w14:textId="6594BF00" w:rsidR="005F61C2" w:rsidRPr="009C5CA3" w:rsidDel="005C3437" w:rsidRDefault="005F61C2">
      <w:pPr>
        <w:spacing w:after="0" w:line="223" w:lineRule="auto"/>
        <w:ind w:firstLine="706"/>
        <w:jc w:val="both"/>
        <w:rPr>
          <w:ins w:id="22014" w:author="sakaria fa" w:date="2022-09-30T21:04:00Z"/>
          <w:del w:id="22015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016" w:author="Kem Sereyboth" w:date="2023-07-26T10:57:00Z">
            <w:rPr>
              <w:ins w:id="22017" w:author="sakaria fa" w:date="2022-09-30T21:04:00Z"/>
              <w:del w:id="22018" w:author="Kem Sereyboth" w:date="2023-06-20T14:42:00Z"/>
              <w:rFonts w:ascii="!Khmer MEF1" w:hAnsi="!Khmer MEF1" w:cs="!Khmer MEF1"/>
              <w:sz w:val="24"/>
              <w:szCs w:val="24"/>
              <w:lang w:val="ca-ES"/>
            </w:rPr>
          </w:rPrChange>
        </w:rPr>
        <w:pPrChange w:id="22019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020" w:author="sakaria fa" w:date="2022-09-30T21:09:00Z">
        <w:del w:id="22021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cs/>
              <w:rPrChange w:id="22022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tab/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023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ទន្ទឹមនឹងនេះ</w:delText>
          </w:r>
        </w:del>
      </w:ins>
      <w:ins w:id="22024" w:author="sakaria fa" w:date="2022-09-30T21:11:00Z">
        <w:del w:id="22025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026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2027" w:author="sakaria fa" w:date="2022-09-30T21:13:00Z">
        <w:del w:id="22028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29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ក្នុងពេលសវនករទទួលបន្ទុកចុះអនុវត្តការងារប្រមូលទិន្នន័យលើប្រធានបទចំនួន ៥ សវនករទទួលបន្ទុកបានពិនិត្យឃើញថា ឯកសារដែលសវនដ្ឋាន</w:delText>
          </w:r>
        </w:del>
      </w:ins>
      <w:ins w:id="22030" w:author="User" w:date="2022-10-09T13:16:00Z">
        <w:del w:id="22031" w:author="Kem Sereyboth" w:date="2023-06-20T14:42:00Z"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32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E6E68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033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34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035" w:author="sakaria fa" w:date="2022-09-30T21:13:00Z">
        <w:del w:id="22036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37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បានរៀបចំជូន មិន</w:delText>
          </w:r>
        </w:del>
      </w:ins>
      <w:ins w:id="22038" w:author="User" w:date="2022-10-07T09:39:00Z">
        <w:del w:id="22039" w:author="Kem Sereyboth" w:date="2023-06-20T14:42:00Z">
          <w:r w:rsidR="00DF588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40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22041" w:author="sakaria fa" w:date="2022-09-30T21:13:00Z">
        <w:del w:id="22042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43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</w:delText>
          </w:r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44" w:author="Kem Sereyboth" w:date="2023-07-26T10:57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ពេញលេញ</w:delText>
          </w:r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45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ស្របតាមបញ្ជីត្រួតពិនិត្យ</w:delText>
          </w:r>
        </w:del>
      </w:ins>
      <w:ins w:id="22046" w:author="LENOVO" w:date="2022-10-02T10:08:00Z">
        <w:del w:id="22047" w:author="Kem Sereyboth" w:date="2023-06-20T14:42:00Z">
          <w:r w:rsidR="00262D70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48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049" w:author="sakaria fa" w:date="2022-09-30T21:13:00Z">
        <w:del w:id="22050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51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ដែលប្រតិភូសវនកម្ម និងសវនករទទួលបន្ទុកបានប្រគល់ជូនសវនដ្ឋាន</w:delText>
          </w:r>
        </w:del>
      </w:ins>
      <w:ins w:id="22052" w:author="User" w:date="2022-10-09T13:16:00Z">
        <w:del w:id="22053" w:author="Kem Sereyboth" w:date="2023-06-20T14:42:00Z"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54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E6E68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055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2E6E6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56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057" w:author="sakaria fa" w:date="2022-09-30T21:13:00Z">
        <w:del w:id="22058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59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មុនពេលចុះអនុវត្តការងារប្រមូលព័ត៌មាន ទិន្នន័យ និងឯកសារ</w:delText>
          </w:r>
        </w:del>
      </w:ins>
      <w:ins w:id="22060" w:author="Un Seakamey" w:date="2022-11-14T15:18:00Z">
        <w:del w:id="22061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62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ព្រោះឯកសារដែល</w:delText>
          </w:r>
        </w:del>
      </w:ins>
      <w:ins w:id="22063" w:author="Un Seakamey" w:date="2022-11-14T15:19:00Z">
        <w:del w:id="22064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65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ទា</w:delText>
          </w:r>
        </w:del>
      </w:ins>
      <w:ins w:id="22066" w:author="Un Seakamey" w:date="2022-11-14T15:18:00Z">
        <w:del w:id="22067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68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មទារខ្លះពុំទាន</w:delText>
          </w:r>
        </w:del>
      </w:ins>
      <w:ins w:id="22069" w:author="Un Seakamey" w:date="2022-11-14T15:19:00Z">
        <w:del w:id="22070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71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់មាននៅឡើយ</w:delText>
          </w:r>
        </w:del>
      </w:ins>
      <w:ins w:id="22072" w:author="sakaria fa" w:date="2022-09-30T21:13:00Z">
        <w:del w:id="22073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74" w:author="Kem Sereyboth" w:date="2023-07-26T10:57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 ប៉ុន្តែអា</w:delText>
          </w:r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75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ចឱ្យ</w:delText>
          </w:r>
        </w:del>
      </w:ins>
      <w:ins w:id="22076" w:author="Un Seakamey" w:date="2022-11-14T15:19:00Z">
        <w:del w:id="22077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78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079" w:author="sakaria fa" w:date="2022-09-30T21:13:00Z">
        <w:del w:id="22080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81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2082" w:author="Un Seakamey" w:date="2022-11-14T15:19:00Z">
        <w:del w:id="22083" w:author="Kem Sereyboth" w:date="2023-06-20T14:42:00Z">
          <w:r w:rsidR="008C2F2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84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085" w:author="sakaria fa" w:date="2022-09-30T21:13:00Z">
        <w:del w:id="22086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87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វនករទទួលបន្ទុកធ្វើការវិភាគ និងវាយ</w:delText>
          </w:r>
        </w:del>
      </w:ins>
      <w:ins w:id="22088" w:author="Un Seakamey" w:date="2022-10-03T17:44:00Z">
        <w:del w:id="22089" w:author="Kem Sereyboth" w:date="2023-06-20T14:42:00Z">
          <w:r w:rsidR="004E581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90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2091" w:author="sakaria fa" w:date="2022-09-30T21:13:00Z">
        <w:del w:id="22092" w:author="Kem Sereyboth" w:date="2023-06-20T14:42:00Z">
          <w:r w:rsidR="00FC307F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093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តម្លៃបាន។</w:delText>
          </w:r>
        </w:del>
      </w:ins>
    </w:p>
    <w:p w14:paraId="0B255EEA" w14:textId="49D81483" w:rsidR="00CA6561" w:rsidRPr="009C5CA3" w:rsidDel="005C3437" w:rsidRDefault="00682841">
      <w:pPr>
        <w:spacing w:after="0" w:line="223" w:lineRule="auto"/>
        <w:ind w:firstLine="720"/>
        <w:jc w:val="both"/>
        <w:rPr>
          <w:ins w:id="22094" w:author="Kem Sereiboth" w:date="2022-09-29T13:48:00Z"/>
          <w:del w:id="22095" w:author="Kem Sereyboth" w:date="2023-06-20T14:42:00Z"/>
          <w:rFonts w:ascii="!Khmer MEF1" w:hAnsi="!Khmer MEF1" w:cs="!Khmer MEF1"/>
          <w:strike/>
          <w:spacing w:val="-2"/>
          <w:sz w:val="24"/>
          <w:szCs w:val="24"/>
          <w:highlight w:val="yellow"/>
          <w:lang w:val="ca-ES"/>
          <w:rPrChange w:id="22096" w:author="Kem Sereyboth" w:date="2023-07-26T10:57:00Z">
            <w:rPr>
              <w:ins w:id="22097" w:author="Kem Sereiboth" w:date="2022-09-29T13:48:00Z"/>
              <w:del w:id="22098" w:author="Kem Sereyboth" w:date="2023-06-20T14:42:00Z"/>
              <w:rFonts w:ascii="!Khmer MEF1" w:hAnsi="!Khmer MEF1" w:cs="!Khmer MEF1"/>
              <w:spacing w:val="-2"/>
              <w:sz w:val="24"/>
              <w:szCs w:val="24"/>
              <w:lang w:val="ca-ES"/>
            </w:rPr>
          </w:rPrChange>
        </w:rPr>
        <w:pPrChange w:id="22099" w:author="Sopheak Phorn" w:date="2023-08-03T14:28:00Z">
          <w:pPr>
            <w:spacing w:after="0" w:line="228" w:lineRule="auto"/>
            <w:ind w:firstLine="720"/>
            <w:jc w:val="both"/>
          </w:pPr>
        </w:pPrChange>
      </w:pPr>
      <w:ins w:id="22100" w:author="sakaria fa" w:date="2022-09-30T21:23:00Z">
        <w:del w:id="22101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02" w:author="Kem Sereyboth" w:date="2023-07-26T10:5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2103" w:author="Sethvannak Sam" w:date="2022-08-20T18:30:00Z">
        <w:del w:id="22104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05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បន្ទាប់ពី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106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[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07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108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109" w:author="User" w:date="2022-09-10T16:07:00Z">
        <w:del w:id="22110" w:author="Kem Sereyboth" w:date="2023-06-20T14:42:00Z">
          <w:r w:rsidR="007B709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111" w:author="Kem Sereyboth" w:date="2023-07-26T10:5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112" w:author="Sethvannak Sam" w:date="2022-08-20T18:30:00Z">
        <w:del w:id="22113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114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15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ទទួលបានឯកសារពីប្រតិភូសវនកម្ម</w:delText>
          </w:r>
        </w:del>
      </w:ins>
      <w:ins w:id="22116" w:author="Windows User" w:date="2022-09-06T03:28:00Z">
        <w:del w:id="22117" w:author="Kem Sereyboth" w:date="2023-06-20T14:42:00Z">
          <w:r w:rsidR="00E9574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18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2119" w:author="Sethvannak Sam" w:date="2022-08-20T18:30:00Z">
        <w:del w:id="22120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21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រួមមាន</w:delText>
          </w:r>
        </w:del>
      </w:ins>
      <w:ins w:id="22122" w:author="Kem Sereiboth" w:date="2022-09-16T13:17:00Z">
        <w:del w:id="22123" w:author="Kem Sereyboth" w:date="2023-06-20T14:42:00Z">
          <w:r w:rsidR="0023251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24" w:author="Kem Sereyboth" w:date="2023-07-26T10:5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22125" w:author="Windows User" w:date="2022-09-06T03:29:00Z">
        <w:del w:id="22126" w:author="Kem Sereyboth" w:date="2023-06-20T14:42:00Z">
          <w:r w:rsidR="00E9574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27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128" w:author="Sethvannak Sam" w:date="2022-08-20T18:30:00Z">
        <w:del w:id="22129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30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កម្មវិធីសវនកម្ម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131" w:author="Kem Sereyboth" w:date="2023-07-26T10:57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32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</w:delText>
          </w:r>
        </w:del>
      </w:ins>
      <w:ins w:id="22133" w:author="Kem Sereiboth" w:date="2022-09-20T09:46:00Z">
        <w:del w:id="22134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35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136" w:author="Windows User" w:date="2022-09-06T03:31:00Z">
        <w:del w:id="22137" w:author="Kem Sereyboth" w:date="2023-06-20T14:42:00Z">
          <w:r w:rsidR="00BC4094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38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</w:delText>
          </w:r>
        </w:del>
      </w:ins>
      <w:ins w:id="22139" w:author="Kem Sereiboth" w:date="2022-09-20T09:46:00Z">
        <w:del w:id="22140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41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142" w:author="Windows User" w:date="2022-09-06T03:31:00Z">
        <w:del w:id="22143" w:author="Kem Sereyboth" w:date="2023-06-20T14:42:00Z">
          <w:r w:rsidR="00BC4094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44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នកម្មអនុលោមភាព</w:delText>
          </w:r>
        </w:del>
      </w:ins>
      <w:ins w:id="22145" w:author="Sethvannak Sam" w:date="2022-08-20T18:30:00Z">
        <w:del w:id="22146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147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48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សមាសភាព</w:delText>
          </w:r>
        </w:del>
      </w:ins>
      <w:ins w:id="22149" w:author="Windows User" w:date="2022-09-06T03:29:00Z">
        <w:del w:id="22150" w:author="Kem Sereyboth" w:date="2023-06-20T14:42:00Z">
          <w:r w:rsidR="009F61CA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51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បញ្ជីរាយនាម</w:delText>
          </w:r>
        </w:del>
      </w:ins>
      <w:ins w:id="22152" w:author="Sethvannak Sam" w:date="2022-08-20T18:30:00Z">
        <w:del w:id="22153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54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22155" w:author="Windows User" w:date="2022-09-06T03:29:00Z">
        <w:del w:id="22156" w:author="Kem Sereyboth" w:date="2023-06-20T14:42:00Z">
          <w:r w:rsidR="009F61CA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57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និងសវនករទទួលបន្ទុក</w:delText>
          </w:r>
        </w:del>
      </w:ins>
      <w:ins w:id="22158" w:author="Sethvannak Sam" w:date="2022-08-20T18:30:00Z">
        <w:del w:id="22159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160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61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លិខិត</w:delText>
          </w:r>
        </w:del>
      </w:ins>
      <w:ins w:id="22162" w:author="Windows User" w:date="2022-09-06T03:29:00Z">
        <w:del w:id="22163" w:author="Kem Sereyboth" w:date="2023-06-20T14:42:00Z">
          <w:r w:rsidR="009F61CA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64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បញ្ជា</w:delText>
          </w:r>
        </w:del>
      </w:ins>
      <w:ins w:id="22165" w:author="Sethvannak Sam" w:date="2022-08-20T18:30:00Z">
        <w:del w:id="22166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67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បេសកកម្មជាដើ</w:delText>
          </w:r>
        </w:del>
      </w:ins>
      <w:ins w:id="22168" w:author="Kem Sereiboth" w:date="2022-09-20T09:46:00Z">
        <w:del w:id="22169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70" w:author="Kem Sereyboth" w:date="2023-07-26T10:57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171" w:author="Sethvannak Sam" w:date="2022-08-20T18:30:00Z">
        <w:del w:id="22172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73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22174" w:author="Kem Sereiboth" w:date="2022-09-20T09:46:00Z">
        <w:del w:id="22175" w:author="Kem Sereyboth" w:date="2023-06-20T14:42:00Z">
          <w:r w:rsidR="003701FB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76" w:author="Kem Sereyboth" w:date="2023-07-26T10:57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177" w:author="Sethvannak Sam" w:date="2022-08-20T18:30:00Z">
        <w:del w:id="22178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79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180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[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81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182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183" w:author="User" w:date="2022-09-10T16:07:00Z">
        <w:del w:id="22184" w:author="Kem Sereyboth" w:date="2023-06-20T14:42:00Z">
          <w:r w:rsidR="007B709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185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22186" w:author="User" w:date="2022-09-10T16:08:00Z">
        <w:del w:id="22187" w:author="Kem Sereyboth" w:date="2023-06-20T14:42:00Z">
          <w:r w:rsidR="007B709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188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.ស.ស.</w:delText>
          </w:r>
        </w:del>
      </w:ins>
      <w:ins w:id="22189" w:author="Sethvannak Sam" w:date="2022-08-20T18:30:00Z">
        <w:del w:id="22190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191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92" w:author="Kem Sereyboth" w:date="2023-07-26T10:57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បានឯកភាពតាមពេល វេលាស្នើសុំការចុះធ្វើសវនកម្មដោយប្រតិភូស</w:delText>
          </w:r>
        </w:del>
      </w:ins>
      <w:ins w:id="22193" w:author="Windows User" w:date="2022-09-06T03:26:00Z">
        <w:del w:id="22194" w:author="Kem Sereyboth" w:date="2023-06-20T14:42:00Z">
          <w:r w:rsidR="00B74FA6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95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វន</w:delText>
          </w:r>
        </w:del>
      </w:ins>
      <w:ins w:id="22196" w:author="Sethvannak Sam" w:date="2022-08-20T18:30:00Z">
        <w:del w:id="22197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98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កម្ម។</w:delText>
          </w:r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199" w:author="Kem Sereyboth" w:date="2023-07-26T10:57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183B91A" w14:textId="005779BD" w:rsidR="00B27355" w:rsidRPr="009C5CA3" w:rsidDel="005C3437" w:rsidRDefault="00CD4B41">
      <w:pPr>
        <w:spacing w:after="0" w:line="223" w:lineRule="auto"/>
        <w:ind w:firstLine="720"/>
        <w:jc w:val="both"/>
        <w:rPr>
          <w:ins w:id="22200" w:author="Sethvannak Sam" w:date="2022-08-20T18:30:00Z"/>
          <w:del w:id="22201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202" w:author="Kem Sereyboth" w:date="2023-07-26T10:57:00Z">
            <w:rPr>
              <w:ins w:id="22203" w:author="Sethvannak Sam" w:date="2022-08-20T18:30:00Z"/>
              <w:del w:id="22204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205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206" w:author="Kem Sereiboth" w:date="2022-09-29T13:48:00Z">
        <w:del w:id="22207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08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តាមការសង្កេតរបស់សវនករទទួលបន្ទុកនៅ </w:delText>
          </w:r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209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10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មានទីតាំងសម្រាប់ទុកប្រជុំផ្ទៃក្នុងផ្ទាល់ខ្លួន​</w:delText>
          </w:r>
        </w:del>
      </w:ins>
      <w:ins w:id="22211" w:author="Kem Sereiboth" w:date="2022-09-29T13:50:00Z">
        <w:del w:id="22212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13" w:author="Kem Sereyboth" w:date="2023-07-26T10:57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។ </w:delText>
          </w:r>
        </w:del>
      </w:ins>
      <w:ins w:id="22214" w:author="Kem Sereiboth" w:date="2022-09-29T13:48:00Z">
        <w:del w:id="22215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16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ចំពោះបរិស្ថានក្នុងការអនុវត្តការងារ</w:delText>
          </w:r>
        </w:del>
      </w:ins>
      <w:ins w:id="22217" w:author="Kem Sereiboth" w:date="2022-09-29T13:52:00Z">
        <w:del w:id="22218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19" w:author="Kem Sereyboth" w:date="2023-07-26T10:57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220" w:author="Kem Sereiboth" w:date="2022-09-29T13:48:00Z">
        <w:del w:id="22221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22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មានភាព</w:delText>
          </w:r>
        </w:del>
      </w:ins>
      <w:ins w:id="22223" w:author="Kem Sereiboth" w:date="2022-09-29T13:52:00Z">
        <w:del w:id="22224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25" w:author="Kem Sereyboth" w:date="2023-07-26T10:57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សបស្រប</w:delText>
          </w:r>
        </w:del>
      </w:ins>
      <w:ins w:id="22226" w:author="Kem Sereiboth" w:date="2022-09-29T13:48:00Z">
        <w:del w:id="22227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28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ឯកសារផ្សេងៗរបស់ </w:delText>
          </w:r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229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2230" w:author="Kem Sereiboth" w:date="2022-09-29T13:51:00Z">
        <w:del w:id="22231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232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2233" w:author="Kem Sereiboth" w:date="2022-09-29T13:48:00Z">
        <w:del w:id="22234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235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2236" w:author="Kem Sereiboth" w:date="2022-09-29T13:52:00Z">
        <w:del w:id="22237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238" w:author="Kem Sereyboth" w:date="2023-07-26T10:57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2239" w:author="Kem Sereiboth" w:date="2022-09-29T13:48:00Z">
        <w:del w:id="22240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241" w:author="Kem Sereyboth" w:date="2023-07-26T10:57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242" w:author="Kem Sereyboth" w:date="2023-07-26T10:57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43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ត្រូវបានរក្សាទុកនៅបរិវេនខាង</w:delText>
          </w:r>
        </w:del>
      </w:ins>
      <w:ins w:id="22244" w:author="Kem Sereiboth" w:date="2022-09-29T13:52:00Z">
        <w:del w:id="22245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46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</w:del>
      </w:ins>
      <w:ins w:id="22247" w:author="Kem Sereiboth" w:date="2022-09-29T13:48:00Z">
        <w:del w:id="22248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49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បន្ទប់បំពេញការងារ ដោយមានទីតាំងសមស្របក្នុងការរក្សាទុកនូវឯកសារទំាំងអស់នោះ</w:delText>
          </w:r>
        </w:del>
      </w:ins>
      <w:ins w:id="22250" w:author="Kem Sereiboth" w:date="2022-09-29T13:53:00Z">
        <w:del w:id="22251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52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2253" w:author="Kem Sereiboth" w:date="2022-09-29T13:48:00Z">
        <w:del w:id="22254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55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560E0E2" w14:textId="127347DA" w:rsidR="00B27355" w:rsidRPr="009C5CA3" w:rsidDel="005C3437" w:rsidRDefault="00B27355">
      <w:pPr>
        <w:spacing w:after="0" w:line="223" w:lineRule="auto"/>
        <w:ind w:firstLine="709"/>
        <w:jc w:val="both"/>
        <w:rPr>
          <w:ins w:id="22256" w:author="Voeun Kuyeng" w:date="2022-08-31T16:04:00Z"/>
          <w:del w:id="22257" w:author="Kem Sereyboth" w:date="2023-06-20T14:42:00Z"/>
          <w:rFonts w:ascii="!Khmer MEF1" w:hAnsi="!Khmer MEF1" w:cs="!Khmer MEF1"/>
          <w:strike/>
          <w:spacing w:val="-2"/>
          <w:sz w:val="24"/>
          <w:szCs w:val="24"/>
          <w:highlight w:val="yellow"/>
          <w:lang w:val="ca-ES"/>
          <w:rPrChange w:id="22258" w:author="Kem Sereyboth" w:date="2023-07-26T10:57:00Z">
            <w:rPr>
              <w:ins w:id="22259" w:author="Voeun Kuyeng" w:date="2022-08-31T16:04:00Z"/>
              <w:del w:id="22260" w:author="Kem Sereyboth" w:date="2023-06-20T14:42:00Z"/>
              <w:rFonts w:ascii="!Khmer MEF1" w:hAnsi="!Khmer MEF1" w:cs="!Khmer MEF1"/>
              <w:sz w:val="24"/>
              <w:szCs w:val="24"/>
              <w:lang w:val="ca-ES"/>
            </w:rPr>
          </w:rPrChange>
        </w:rPr>
        <w:pPrChange w:id="22261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262" w:author="Sethvannak Sam" w:date="2022-08-20T18:30:00Z">
        <w:del w:id="22263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64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ករណីមិនឯកភាព៖បន្ទាប់ពី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26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66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26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268" w:author="User" w:date="2022-09-10T16:08:00Z">
        <w:del w:id="22269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70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271" w:author="Sethvannak Sam" w:date="2022-08-20T18:30:00Z">
        <w:del w:id="22272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273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74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ទទួលបានឯកសារពីប្រតិភូសវនកម្មរួមមាន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27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76" w:author="Kem Sereyboth" w:date="2023-07-26T10:57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កម្មវិធីសវនកម្មបញ្ជីត្រួតពិនិត្យ សមាសភាពប្រតិភូសវនកម្ម លិខិតបេសកកម្មជាដើម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27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78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279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280" w:author="User" w:date="2022-09-10T16:08:00Z">
        <w:del w:id="22281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82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283" w:author="Sethvannak Sam" w:date="2022-08-20T18:30:00Z">
        <w:del w:id="22284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28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86" w:author="Kem Sereyboth" w:date="2023-07-26T10:57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បានស្នើសុំប្រតិភូសវន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87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កម្ម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288" w:author="Kem Sereyboth" w:date="2023-07-26T10:57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89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សម្របសម្រួលក្នុងការផ្លាស់ប្តូរនូវពេលវេលានៃការចុះធ្វើសវនកម្ម ដោយហេតុថា 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290" w:author="Kem Sereyboth" w:date="2023-07-26T10:5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1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292" w:author="Kem Sereyboth" w:date="2023-07-26T10:5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2293" w:author="User" w:date="2022-09-10T16:08:00Z">
        <w:del w:id="22294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5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</w:delText>
          </w:r>
        </w:del>
      </w:ins>
      <w:ins w:id="22296" w:author="User" w:date="2022-09-10T16:09:00Z">
        <w:del w:id="22297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298" w:author="Kem Sereyboth" w:date="2023-07-26T10:57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2299" w:author="Sethvannak Sam" w:date="2022-08-20T18:30:00Z">
        <w:del w:id="22300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301" w:author="Kem Sereyboth" w:date="2023-07-26T10:57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02" w:author="Kem Sereyboth" w:date="2023-07-26T10:57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មានការងារ ចាំ​បាច់ដែលត្រូវបំពេញ។</w:delText>
          </w:r>
        </w:del>
      </w:ins>
    </w:p>
    <w:p w14:paraId="17493578" w14:textId="46A3473E" w:rsidR="00756A09" w:rsidRPr="009C5CA3" w:rsidDel="005C3437" w:rsidRDefault="00913214">
      <w:pPr>
        <w:spacing w:after="0" w:line="223" w:lineRule="auto"/>
        <w:ind w:firstLine="709"/>
        <w:jc w:val="both"/>
        <w:rPr>
          <w:ins w:id="22303" w:author="Sethvannak Sam" w:date="2022-08-20T18:30:00Z"/>
          <w:del w:id="22304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305" w:author="Kem Sereyboth" w:date="2023-07-26T10:57:00Z">
            <w:rPr>
              <w:ins w:id="22306" w:author="Sethvannak Sam" w:date="2022-08-20T18:30:00Z"/>
              <w:del w:id="22307" w:author="Kem Sereyboth" w:date="2023-06-20T14:4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2308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309" w:author="User" w:date="2022-09-16T11:27:00Z">
        <w:del w:id="22310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rPrChange w:id="22311" w:author="Kem Sereyboth" w:date="2023-07-26T10:57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245E29C2" w14:textId="56D0E957" w:rsidR="005F46DE" w:rsidRPr="009C5CA3" w:rsidDel="005C3437" w:rsidRDefault="005F46DE">
      <w:pPr>
        <w:spacing w:after="0" w:line="223" w:lineRule="auto"/>
        <w:jc w:val="both"/>
        <w:rPr>
          <w:ins w:id="22312" w:author="Kem Sereiboth" w:date="2022-09-13T11:37:00Z"/>
          <w:del w:id="22313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314" w:author="Kem Sereyboth" w:date="2023-07-26T10:57:00Z">
            <w:rPr>
              <w:ins w:id="22315" w:author="Kem Sereiboth" w:date="2022-09-13T11:37:00Z"/>
              <w:del w:id="22316" w:author="Kem Sereyboth" w:date="2023-06-20T14:42:00Z"/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</w:rPr>
          </w:rPrChange>
        </w:rPr>
        <w:pPrChange w:id="22317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318" w:author="Kem Sereiboth" w:date="2022-09-13T11:37:00Z">
        <w:del w:id="22319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320" w:author="Kem Sereyboth" w:date="2023-07-26T10:57:00Z">
                <w:rPr>
                  <w:rFonts w:ascii="Khmer MEF1" w:hAnsi="Khmer MEF1" w:cs="Khmer MEF1"/>
                  <w:b/>
                  <w:bCs/>
                  <w:spacing w:val="2"/>
                  <w:sz w:val="16"/>
                  <w:szCs w:val="24"/>
                  <w:cs/>
                </w:rPr>
              </w:rPrChange>
            </w:rPr>
            <w:delText>ខ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21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-ការសង្កេតទៅលើឯកសារទទួលបានពីសវនដ្ឋាន</w:delText>
          </w:r>
        </w:del>
      </w:ins>
    </w:p>
    <w:p w14:paraId="709FE7AF" w14:textId="297E5D59" w:rsidR="00B27355" w:rsidRPr="009C5CA3" w:rsidDel="005C3437" w:rsidRDefault="00730458">
      <w:pPr>
        <w:spacing w:after="0" w:line="223" w:lineRule="auto"/>
        <w:jc w:val="both"/>
        <w:rPr>
          <w:ins w:id="22322" w:author="Sethvannak Sam" w:date="2022-08-20T18:30:00Z"/>
          <w:del w:id="22323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324" w:author="Kem Sereyboth" w:date="2023-07-26T10:57:00Z">
            <w:rPr>
              <w:ins w:id="22325" w:author="Sethvannak Sam" w:date="2022-08-20T18:30:00Z"/>
              <w:del w:id="22326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327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328" w:author="Voeun Kuyeng" w:date="2022-08-31T16:16:00Z">
        <w:del w:id="22329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330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ខ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1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2332" w:author="socheata.ol@hotmail.com" w:date="2022-09-04T18:02:00Z">
        <w:del w:id="22333" w:author="Kem Sereyboth" w:date="2023-06-20T14:42:00Z">
          <w:r w:rsidR="0062185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334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ចំណុចទី២</w:delText>
          </w:r>
          <w:r w:rsidR="0062185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335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2336" w:author="Voeun Kuyeng" w:date="2022-09-06T17:54:00Z">
        <w:del w:id="22337" w:author="Kem Sereyboth" w:date="2023-06-20T14:42:00Z">
          <w:r w:rsidR="00C63FD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38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cs/>
                  <w:lang w:val="ca-ES"/>
                </w:rPr>
              </w:rPrChange>
            </w:rPr>
            <w:delText xml:space="preserve"> </w:delText>
          </w:r>
        </w:del>
      </w:ins>
      <w:ins w:id="22339" w:author="Sethvannak Sam" w:date="2022-08-20T18:30:00Z">
        <w:del w:id="22340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41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កថាខណ្ឌទី២៖ ត្រូវរៀបរាប់អំពីការសង្កេតទៅលើឯកសារទទួលបានពីសវនដ្ឋាន។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42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សវនករទទួលបន្ទុកអាចរៀបរាប់អំពី</w:delText>
          </w:r>
        </w:del>
      </w:ins>
      <w:ins w:id="22343" w:author="socheata.ol@hotmail.com" w:date="2022-09-04T18:02:00Z">
        <w:del w:id="22344" w:author="Kem Sereyboth" w:date="2023-06-20T14:42:00Z">
          <w:r w:rsidR="0062185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4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2346" w:author="Sethvannak Sam" w:date="2022-08-20T18:30:00Z">
        <w:del w:id="22347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48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កថាខណ្ឌទី២ នេះ ដូចគំរូខាងក្រោម៖</w:delText>
          </w:r>
        </w:del>
      </w:ins>
    </w:p>
    <w:p w14:paraId="41881D82" w14:textId="1A449F7E" w:rsidR="00B27355" w:rsidRPr="009C5CA3" w:rsidDel="005C3437" w:rsidRDefault="003B1EB1">
      <w:pPr>
        <w:spacing w:after="0" w:line="223" w:lineRule="auto"/>
        <w:jc w:val="both"/>
        <w:rPr>
          <w:ins w:id="22349" w:author="Voeun Kuyeng" w:date="2022-08-31T16:05:00Z"/>
          <w:del w:id="22350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351" w:author="Kem Sereyboth" w:date="2023-07-26T10:57:00Z">
            <w:rPr>
              <w:ins w:id="22352" w:author="Voeun Kuyeng" w:date="2022-08-31T16:05:00Z"/>
              <w:del w:id="22353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354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355" w:author="Windows User" w:date="2022-09-06T03:52:00Z">
        <w:del w:id="22356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57" w:author="Kem Sereyboth" w:date="2023-07-26T10:57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អំ</w:delText>
          </w:r>
        </w:del>
      </w:ins>
      <w:ins w:id="22358" w:author="Sethvannak Sam" w:date="2022-08-20T18:30:00Z">
        <w:del w:id="22359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60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កំឡុង</w:delText>
          </w:r>
        </w:del>
      </w:ins>
      <w:ins w:id="22361" w:author="Kem Sereiboth" w:date="2022-09-29T13:57:00Z">
        <w:del w:id="22362" w:author="Kem Sereyboth" w:date="2023-06-20T14:42:00Z">
          <w:r w:rsidR="00CD4B41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6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ដោយឡែកទាក់ទងនឹង</w:delText>
          </w:r>
        </w:del>
      </w:ins>
      <w:ins w:id="22364" w:author="Kem Sereiboth" w:date="2022-09-29T13:58:00Z">
        <w:del w:id="22365" w:author="Kem Sereyboth" w:date="2023-06-20T14:42:00Z">
          <w:r w:rsidR="00CD4B41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6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ឯកសារពាក់ព័ន្ធទៅនឹង</w:delText>
          </w:r>
        </w:del>
      </w:ins>
      <w:ins w:id="22367" w:author="Sethvannak Sam" w:date="2022-08-20T18:30:00Z">
        <w:del w:id="22368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69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ពេលសវនករទទួលបន្ទុកអនុវត្តការងារសវនកម្មលើប្រធានប</w:delText>
          </w:r>
        </w:del>
      </w:ins>
      <w:ins w:id="22370" w:author="User" w:date="2022-09-27T23:40:00Z">
        <w:del w:id="22371" w:author="Kem Sereyboth" w:date="2023-06-20T14:42:00Z">
          <w:r w:rsidR="00E1051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7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ទ</w:delText>
          </w:r>
        </w:del>
      </w:ins>
      <w:ins w:id="22373" w:author="Sethvannak Sam" w:date="2022-08-20T18:30:00Z">
        <w:del w:id="22374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75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</w:delText>
          </w:r>
        </w:del>
      </w:ins>
      <w:ins w:id="22376" w:author="Kem Sereiboth" w:date="2022-09-20T10:05:00Z">
        <w:del w:id="22377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7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ាំង</w:delText>
          </w:r>
        </w:del>
      </w:ins>
      <w:ins w:id="22379" w:author="Sethvannak Sam" w:date="2022-08-20T18:30:00Z">
        <w:del w:id="22380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1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ទី........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2" w:author="Kem Sereyboth" w:date="2023-07-26T10:57:00Z">
                <w:rPr>
                  <w:rFonts w:ascii="Khmer MEF1" w:hAnsi="Khmer MEF1" w:cs="Khmer MEF1"/>
                  <w:sz w:val="20"/>
                  <w:szCs w:val="20"/>
                  <w:cs/>
                  <w:lang w:val="ca-ES"/>
                </w:rPr>
              </w:rPrChange>
            </w:rPr>
            <w:delText xml:space="preserve"> </w:delText>
          </w:r>
        </w:del>
      </w:ins>
      <w:ins w:id="22383" w:author="User" w:date="2022-09-10T16:11:00Z">
        <w:del w:id="22384" w:author="Kem Sereyboth" w:date="2023-06-20T14:42:00Z">
          <w:r w:rsidR="007B709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85" w:author="Kem Sereyboth" w:date="2023-07-26T10:57:00Z">
                <w:rPr>
                  <w:rFonts w:ascii="Khmer MEF1" w:hAnsi="Khmer MEF1" w:cs="Khmer MEF1"/>
                  <w:spacing w:val="-2"/>
                  <w:sz w:val="20"/>
                  <w:szCs w:val="20"/>
                  <w:cs/>
                  <w:lang w:val="ca-ES"/>
                </w:rPr>
              </w:rPrChange>
            </w:rPr>
            <w:delText>ទាំង៥</w:delText>
          </w:r>
        </w:del>
      </w:ins>
      <w:ins w:id="22386" w:author="User" w:date="2022-09-19T16:14:00Z">
        <w:del w:id="22387" w:author="Kem Sereyboth" w:date="2023-06-20T14:42:00Z">
          <w:r w:rsidR="00F512CD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38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2389" w:author="Kem Sereiboth" w:date="2022-09-29T13:58:00Z">
        <w:del w:id="22390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ខាងលើ </w:delText>
          </w:r>
          <w:r w:rsidR="00AF1506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39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2394" w:author="Kem Sereiboth" w:date="2022-09-29T14:01:00Z">
        <w:del w:id="22395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ក៏</w:delText>
          </w:r>
        </w:del>
      </w:ins>
      <w:ins w:id="22397" w:author="Kem Sereiboth" w:date="2022-09-20T09:35:00Z">
        <w:del w:id="22398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39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ឯកសារ</w:delText>
          </w:r>
        </w:del>
      </w:ins>
      <w:ins w:id="22400" w:author="Kem Sereiboth" w:date="2022-09-20T09:46:00Z">
        <w:del w:id="22401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0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22403" w:author="User" w:date="2022-09-22T14:10:00Z">
        <w:del w:id="22404" w:author="Kem Sereyboth" w:date="2023-06-20T14:42:00Z">
          <w:r w:rsidR="004E551A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0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406" w:author="Kem Sereiboth" w:date="2022-09-29T14:06:00Z">
        <w:del w:id="22407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08" w:author="Kem Sereyboth" w:date="2023-07-26T10:57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ជូន​ប្រតិភូសវនកម្ម និងសវនករទទួលបន្ទុកទៅ​តាម​បញ្ជីត្រួតពិនិត្យសវនកម្ម​អនុលោម​ភាព​​ដែល​ខាង</w:delText>
          </w:r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409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0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ប្រតិភូ​សវនកម្ម និងសវនករទទួលបន្ទុក​បាន​រៀបចំ​ប្រគល់ជូន។</w:delText>
          </w:r>
        </w:del>
      </w:ins>
      <w:ins w:id="22411" w:author="Seng Chheanglay" w:date="2022-09-20T14:27:00Z">
        <w:del w:id="22412" w:author="Kem Sereyboth" w:date="2023-06-20T14:42:00Z">
          <w:r w:rsidR="00741EF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តាមបញ្ជីត្រួតពិនិត្យដោយ</w:delText>
          </w:r>
        </w:del>
      </w:ins>
      <w:ins w:id="22414" w:author="Kem Sereiboth" w:date="2022-09-20T09:38:00Z">
        <w:del w:id="22415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2417" w:author="Sethvannak Sam" w:date="2022-08-20T18:30:00Z">
        <w:del w:id="22418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19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សវនដ្ឋានបានរៀបចំ ឯកសារមានរបៀបរៀបរយដែលបង្កលក្ខណៈងាយស្រួលដល់ប្រតិភូសវនកម្ម ដើម្បីត្រួតពិនិត្យ និងចំណាយ ពេលវេលាយ៉ាងឆាប់រហ័សក្នុងការបញ្ចប់ការប្រមូល​ព័ត៌មាន។ ប្រតិភូសវនកម្មបានសង្កេតឃើញថា</w:delText>
          </w:r>
        </w:del>
      </w:ins>
      <w:ins w:id="22420" w:author="Kem Sereiboth" w:date="2022-09-29T14:07:00Z">
        <w:del w:id="22421" w:author="Kem Sereyboth" w:date="2023-06-20T14:42:00Z">
          <w:r w:rsidR="00AF1506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2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ប៉ុន្តែ ដោយ</w:delText>
          </w:r>
        </w:del>
      </w:ins>
      <w:ins w:id="22423" w:author="Kem Sereiboth" w:date="2022-09-20T09:39:00Z">
        <w:del w:id="22424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2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​</w:delText>
          </w:r>
        </w:del>
      </w:ins>
      <w:ins w:id="22426" w:author="Kem Sereiboth" w:date="2022-09-20T09:42:00Z">
        <w:del w:id="22427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2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ដោយ</w:delText>
          </w:r>
        </w:del>
      </w:ins>
      <w:ins w:id="22429" w:author="Kem Sereiboth" w:date="2022-09-20T09:39:00Z">
        <w:del w:id="22430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3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មាន</w:delText>
          </w:r>
        </w:del>
      </w:ins>
      <w:ins w:id="22432" w:author="Sethvannak Sam" w:date="2022-08-20T18:30:00Z">
        <w:del w:id="22433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34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ឯកសារ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3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36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មួយ</w:delText>
          </w:r>
        </w:del>
      </w:ins>
      <w:ins w:id="22437" w:author="Kem Sereiboth" w:date="2022-09-20T09:41:00Z">
        <w:del w:id="22438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3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ចំនួន</w:delText>
          </w:r>
        </w:del>
      </w:ins>
      <w:ins w:id="22440" w:author="Kem Sereiboth" w:date="2022-09-20T09:43:00Z">
        <w:del w:id="22441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4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ជាប់ពាក់ព័ន្ធនឹង </w:delText>
          </w:r>
          <w:r w:rsidR="003701FB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44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អ.ក.គ.</w:delText>
          </w:r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4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2445" w:author="Kem Sereiboth" w:date="2022-09-20T10:09:00Z">
        <w:del w:id="22446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4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ហើយ</w:delText>
          </w:r>
        </w:del>
      </w:ins>
      <w:ins w:id="22448" w:author="Seng Chheanglay" w:date="2022-09-20T14:25:00Z">
        <w:del w:id="22449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5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ដូចនេះ</w:delText>
          </w:r>
        </w:del>
      </w:ins>
      <w:ins w:id="22451" w:author="Kem Sereiboth" w:date="2022-09-29T14:09:00Z">
        <w:del w:id="22452" w:author="Kem Sereyboth" w:date="2023-06-20T14:42:00Z">
          <w:r w:rsidR="00BA114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53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454" w:author="Kem Sereiboth" w:date="2022-09-20T10:09:00Z">
        <w:del w:id="22455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5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ឯ</w:delText>
          </w:r>
        </w:del>
      </w:ins>
      <w:ins w:id="22457" w:author="Kem Sereiboth" w:date="2022-09-20T10:07:00Z">
        <w:del w:id="22458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5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កសារ</w:delText>
          </w:r>
        </w:del>
      </w:ins>
      <w:ins w:id="22460" w:author="Seng Chheanglay" w:date="2022-09-20T14:25:00Z">
        <w:del w:id="22461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6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ទាំងនោះ</w:delText>
          </w:r>
        </w:del>
      </w:ins>
      <w:ins w:id="22463" w:author="Kem Sereiboth" w:date="2022-09-20T09:44:00Z">
        <w:del w:id="22464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6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ត្រូវ</w:delText>
          </w:r>
        </w:del>
      </w:ins>
      <w:ins w:id="22466" w:author="Kem Sereiboth" w:date="2022-09-20T09:41:00Z">
        <w:del w:id="22467" w:author="Kem Sereyboth" w:date="2023-06-20T14:42:00Z">
          <w:r w:rsidR="001D50B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6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ឆ្លងកាត់</w:delText>
          </w:r>
        </w:del>
      </w:ins>
      <w:ins w:id="22469" w:author="Kem Sereiboth" w:date="2022-09-20T09:44:00Z">
        <w:del w:id="22470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ថ្នាក់ដឹកនាំសិន </w:delText>
          </w:r>
        </w:del>
      </w:ins>
      <w:ins w:id="22472" w:author="Kem Sereiboth" w:date="2022-09-20T09:45:00Z">
        <w:del w:id="22473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ទើបសវនដ្ឋាន</w:delText>
          </w:r>
        </w:del>
      </w:ins>
      <w:ins w:id="22475" w:author="Kem Sereiboth" w:date="2022-09-20T09:47:00Z">
        <w:del w:id="22476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7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អាច</w:delText>
          </w:r>
        </w:del>
      </w:ins>
      <w:ins w:id="22478" w:author="Kem Sereiboth" w:date="2022-09-20T09:45:00Z">
        <w:del w:id="22479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8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ប្រគល់មក</w:delText>
          </w:r>
        </w:del>
      </w:ins>
      <w:ins w:id="22481" w:author="Kem Sereiboth" w:date="2022-09-29T14:09:00Z">
        <w:del w:id="22482" w:author="Kem Sereyboth" w:date="2023-06-20T14:42:00Z">
          <w:r w:rsidR="00BA114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83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</w:delText>
          </w:r>
        </w:del>
      </w:ins>
      <w:ins w:id="22484" w:author="Kem Sereiboth" w:date="2022-09-20T09:46:00Z">
        <w:del w:id="22485" w:author="Kem Sereyboth" w:date="2023-06-20T14:42:00Z">
          <w:r w:rsidR="003701FB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8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2487" w:author="Seng Chheanglay" w:date="2022-09-20T14:25:00Z">
        <w:del w:id="22488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8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 ឬស្នើសុំថតចម្លងដើម្បីធ្វើជាឯកសារភ្ជាប់សម្រាប់</w:delText>
          </w:r>
        </w:del>
      </w:ins>
      <w:ins w:id="22490" w:author="Seng Chheanglay" w:date="2022-09-20T14:26:00Z">
        <w:del w:id="22491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9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រៀបចំ</w:delText>
          </w:r>
        </w:del>
      </w:ins>
      <w:ins w:id="22493" w:author="Seng Chheanglay" w:date="2022-09-20T14:25:00Z">
        <w:del w:id="22494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9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</w:delText>
          </w:r>
        </w:del>
      </w:ins>
      <w:ins w:id="22496" w:author="Seng Chheanglay" w:date="2022-09-20T14:26:00Z">
        <w:del w:id="22497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49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អនុលោមភាព</w:delText>
          </w:r>
        </w:del>
      </w:ins>
      <w:ins w:id="22499" w:author="Seng Chheanglay" w:date="2022-09-20T14:25:00Z">
        <w:del w:id="22500" w:author="Kem Sereyboth" w:date="2023-06-20T14:42:00Z">
          <w:r w:rsidR="004B3EF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0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2502" w:author="Kem Sereiboth" w:date="2022-09-20T10:07:00Z">
        <w:del w:id="22503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0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2505" w:author="Sethvannak Sam" w:date="2022-08-20T18:30:00Z">
        <w:del w:id="22506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07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ចំនួនបានរៀបចំឡើងដោយមានលក្ខណៈខុសទម្រង់គ្នា</w:delText>
          </w:r>
        </w:del>
      </w:ins>
      <w:ins w:id="22508" w:author="Voeun Kuyeng" w:date="2022-09-06T17:55:00Z">
        <w:del w:id="22509" w:author="Kem Sereyboth" w:date="2023-06-20T14:42:00Z">
          <w:r w:rsidR="003A1252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0" w:author="Kem Sereyboth" w:date="2023-07-26T10:5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511" w:author="Sethvannak Sam" w:date="2022-08-20T18:30:00Z">
        <w:del w:id="22512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3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ដែលបង្ហាញពីភាពមិនសង្គតភាពក្នុងការកំណត់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4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នូវ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5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ទម្រង់ជាក់លាក់មួយ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16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...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17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F497E90" w14:textId="109AE765" w:rsidR="00756A09" w:rsidRPr="009C5CA3" w:rsidDel="005C3437" w:rsidRDefault="00913214">
      <w:pPr>
        <w:spacing w:after="0" w:line="223" w:lineRule="auto"/>
        <w:jc w:val="both"/>
        <w:rPr>
          <w:ins w:id="22518" w:author="Sethvannak Sam" w:date="2022-08-20T18:30:00Z"/>
          <w:del w:id="22519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520" w:author="Kem Sereyboth" w:date="2023-07-26T10:57:00Z">
            <w:rPr>
              <w:ins w:id="22521" w:author="Sethvannak Sam" w:date="2022-08-20T18:30:00Z"/>
              <w:del w:id="22522" w:author="Kem Sereyboth" w:date="2023-06-20T14:42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2523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24" w:author="User" w:date="2022-09-16T11:27:00Z">
        <w:del w:id="22525" w:author="Kem Sereyboth" w:date="2023-06-20T14:42:00Z">
          <w:r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rPrChange w:id="22526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tab/>
          </w:r>
        </w:del>
      </w:ins>
      <w:ins w:id="22527" w:author="Kem Sereiboth" w:date="2022-09-29T14:16:00Z">
        <w:del w:id="22528" w:author="Kem Sereyboth" w:date="2023-06-20T14:42:00Z">
          <w:r w:rsidR="00BA114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29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ទន្ទឹមនឹងនេះ</w:delText>
          </w:r>
        </w:del>
      </w:ins>
    </w:p>
    <w:p w14:paraId="4CC14AB5" w14:textId="2455743F" w:rsidR="005F46DE" w:rsidRPr="009C5CA3" w:rsidDel="005C3437" w:rsidRDefault="005F46DE">
      <w:pPr>
        <w:spacing w:after="0" w:line="223" w:lineRule="auto"/>
        <w:jc w:val="both"/>
        <w:rPr>
          <w:ins w:id="22530" w:author="Kem Sereiboth" w:date="2022-09-13T11:37:00Z"/>
          <w:del w:id="22531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532" w:author="Kem Sereyboth" w:date="2023-07-26T10:57:00Z">
            <w:rPr>
              <w:ins w:id="22533" w:author="Kem Sereiboth" w:date="2022-09-13T11:37:00Z"/>
              <w:del w:id="22534" w:author="Kem Sereyboth" w:date="2023-06-20T14:42:00Z"/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</w:rPr>
          </w:rPrChange>
        </w:rPr>
        <w:pPrChange w:id="22535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36" w:author="Kem Sereiboth" w:date="2022-09-13T11:37:00Z">
        <w:del w:id="22537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38" w:author="Kem Sereyboth" w:date="2023-07-26T10:57:00Z">
                <w:rPr>
                  <w:rFonts w:ascii="Khmer MEF1" w:hAnsi="Khmer MEF1" w:cs="Khmer MEF1"/>
                  <w:b/>
                  <w:bCs/>
                  <w:spacing w:val="-10"/>
                  <w:sz w:val="16"/>
                  <w:szCs w:val="24"/>
                  <w:cs/>
                </w:rPr>
              </w:rPrChange>
            </w:rPr>
            <w:delText>គ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539" w:author="Kem Sereyboth" w:date="2023-07-26T10:57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lang w:val="ca-ES"/>
                </w:rPr>
              </w:rPrChange>
            </w:rPr>
            <w:delText>-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40" w:author="Kem Sereyboth" w:date="2023-07-26T10:57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ការសង្កេតលើការពិនិត្យឯកសារដែលទទួលបានពីសវនដ្ឋាន</w:delText>
          </w:r>
        </w:del>
      </w:ins>
    </w:p>
    <w:p w14:paraId="1DE0E4A9" w14:textId="49E71C58" w:rsidR="00B27355" w:rsidRPr="009C5CA3" w:rsidDel="005C3437" w:rsidRDefault="00730458">
      <w:pPr>
        <w:spacing w:after="0" w:line="223" w:lineRule="auto"/>
        <w:jc w:val="both"/>
        <w:rPr>
          <w:ins w:id="22541" w:author="Sethvannak Sam" w:date="2022-08-20T18:30:00Z"/>
          <w:del w:id="22542" w:author="Kem Sereyboth" w:date="2023-06-20T14:42:00Z"/>
          <w:rFonts w:ascii="Khmer MEF1" w:hAnsi="Khmer MEF1" w:cs="Khmer MEF1"/>
          <w:strike/>
          <w:spacing w:val="-2"/>
          <w:sz w:val="24"/>
          <w:szCs w:val="24"/>
          <w:highlight w:val="yellow"/>
          <w:lang w:val="ca-ES"/>
          <w:rPrChange w:id="22543" w:author="Kem Sereyboth" w:date="2023-07-26T10:57:00Z">
            <w:rPr>
              <w:ins w:id="22544" w:author="Sethvannak Sam" w:date="2022-08-20T18:30:00Z"/>
              <w:del w:id="22545" w:author="Kem Sereyboth" w:date="2023-06-20T14:42:00Z"/>
              <w:rFonts w:ascii="Khmer MEF1" w:hAnsi="Khmer MEF1" w:cs="Khmer MEF1"/>
              <w:color w:val="FF0000"/>
              <w:spacing w:val="-8"/>
              <w:sz w:val="24"/>
              <w:szCs w:val="24"/>
              <w:lang w:val="ca-ES"/>
            </w:rPr>
          </w:rPrChange>
        </w:rPr>
        <w:pPrChange w:id="22546" w:author="Sopheak Phorn" w:date="2023-08-03T14:28:00Z">
          <w:pPr>
            <w:spacing w:after="0" w:line="240" w:lineRule="auto"/>
            <w:ind w:firstLine="709"/>
            <w:jc w:val="both"/>
          </w:pPr>
        </w:pPrChange>
      </w:pPr>
      <w:ins w:id="22547" w:author="Voeun Kuyeng" w:date="2022-08-31T16:16:00Z">
        <w:del w:id="22548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49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  <w:r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lang w:val="ca-ES"/>
              <w:rPrChange w:id="22550" w:author="Kem Sereyboth" w:date="2023-07-26T10:57:00Z">
                <w:rPr>
                  <w:rFonts w:ascii="!Khmer MEF1" w:hAnsi="!Khmer MEF1" w:cs="!Khmer MEF1"/>
                  <w:b/>
                  <w:bCs/>
                  <w:spacing w:val="2"/>
                  <w:sz w:val="24"/>
                  <w:szCs w:val="24"/>
                  <w:lang w:val="ca-ES"/>
                </w:rPr>
              </w:rPrChange>
            </w:rPr>
            <w:delText>-</w:delText>
          </w:r>
        </w:del>
      </w:ins>
      <w:ins w:id="22551" w:author="socheata.ol@hotmail.com" w:date="2022-09-04T18:03:00Z">
        <w:del w:id="22552" w:author="Kem Sereyboth" w:date="2023-06-20T14:42:00Z"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53" w:author="Kem Sereyboth" w:date="2023-07-26T10:57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ចំណុចទី៣</w:delText>
          </w:r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lang w:val="ca-ES"/>
              <w:rPrChange w:id="22554" w:author="Kem Sereyboth" w:date="2023-07-26T10:57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2555" w:author="Sethvannak Sam" w:date="2022-08-20T18:30:00Z">
        <w:del w:id="22556" w:author="Kem Sereyboth" w:date="2023-06-20T14:42:00Z">
          <w:r w:rsidR="00B27355" w:rsidRPr="009C5CA3" w:rsidDel="005C3437">
            <w:rPr>
              <w:rFonts w:ascii="!Khmer MEF1" w:hAnsi="!Khmer MEF1" w:cs="!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57" w:author="Kem Sereyboth" w:date="2023-07-26T10:57:00Z">
                <w:rPr>
                  <w:rFonts w:ascii="!Khmer MEF1" w:hAnsi="!Khmer MEF1" w:cs="!Khmer MEF1"/>
                  <w:b/>
                  <w:bCs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កថាខណ្ឌទី៣៖ ត្រូវរៀបរាប់អំពីការសង្កេតលើការពិនិត្យឯកសារដែលទទួលបានពីសវនដ្ឋាន។ </w:delText>
          </w:r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58" w:author="Kem Sereyboth" w:date="2023-07-26T10:57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សវនករទទួលបន្ទុកអាចរៀបរាប់អំពី</w:delText>
          </w:r>
        </w:del>
      </w:ins>
      <w:ins w:id="22559" w:author="socheata.ol@hotmail.com" w:date="2022-09-04T18:03:00Z">
        <w:del w:id="22560" w:author="Kem Sereyboth" w:date="2023-06-20T14:42:00Z"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61" w:author="Kem Sereyboth" w:date="2023-07-26T10:5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2562" w:author="Sethvannak Sam" w:date="2022-08-20T18:30:00Z">
        <w:del w:id="22563" w:author="Kem Sereyboth" w:date="2023-06-20T14:42:00Z">
          <w:r w:rsidR="00B2735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64" w:author="Kem Sereyboth" w:date="2023-07-26T10:57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កថាខណ្ឌទី២ នេះ ដូចគំរូខាងក្រោម៖</w:delText>
          </w:r>
        </w:del>
      </w:ins>
    </w:p>
    <w:p w14:paraId="57B0F877" w14:textId="18EA5251" w:rsidR="00B27355" w:rsidRPr="009C5CA3" w:rsidDel="00682841" w:rsidRDefault="00B27355">
      <w:pPr>
        <w:spacing w:after="0" w:line="223" w:lineRule="auto"/>
        <w:ind w:firstLine="720"/>
        <w:jc w:val="both"/>
        <w:rPr>
          <w:del w:id="22565" w:author="Kem Sereiboth" w:date="2022-09-15T13:53:00Z"/>
          <w:rFonts w:ascii="Khmer MEF1" w:hAnsi="Khmer MEF1" w:cs="Khmer MEF1"/>
          <w:strike/>
          <w:spacing w:val="-2"/>
          <w:sz w:val="24"/>
          <w:highlight w:val="yellow"/>
          <w:rPrChange w:id="22566" w:author="Kem Sereyboth" w:date="2023-07-26T10:57:00Z">
            <w:rPr>
              <w:del w:id="22567" w:author="Kem Sereiboth" w:date="2022-09-15T13:53:00Z"/>
              <w:rFonts w:ascii="Khmer MEF1" w:hAnsi="Khmer MEF1" w:cs="Khmer MEF1"/>
              <w:spacing w:val="6"/>
              <w:sz w:val="24"/>
            </w:rPr>
          </w:rPrChange>
        </w:rPr>
        <w:pPrChange w:id="22568" w:author="Sopheak Phorn" w:date="2023-08-03T14:28:00Z">
          <w:pPr>
            <w:spacing w:after="0" w:line="221" w:lineRule="auto"/>
            <w:ind w:firstLine="720"/>
            <w:jc w:val="both"/>
          </w:pPr>
        </w:pPrChange>
      </w:pPr>
      <w:ins w:id="22569" w:author="Sethvannak Sam" w:date="2022-08-20T18:30:00Z">
        <w:del w:id="22570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71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កំឡុង</w:delText>
          </w:r>
        </w:del>
      </w:ins>
      <w:ins w:id="22572" w:author="Windows User" w:date="2022-09-06T03:40:00Z">
        <w:del w:id="22573" w:author="Kem Sereyboth" w:date="2023-06-20T14:42:00Z">
          <w:r w:rsidR="00701EB1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74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</w:delText>
          </w:r>
        </w:del>
      </w:ins>
      <w:ins w:id="22575" w:author="Sethvannak Sam" w:date="2022-08-20T18:30:00Z">
        <w:del w:id="22576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77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ពេលសវនករទទួលបន្ទុកចុះអនុវត្តការងារប្រមូលទិន្នន័យលើប្រធានបទ.........</w:delText>
          </w:r>
        </w:del>
      </w:ins>
      <w:ins w:id="22578" w:author="Voeun Kuyeng" w:date="2022-09-06T17:56:00Z">
        <w:del w:id="22579" w:author="Kem Sereyboth" w:date="2023-06-20T14:42:00Z">
          <w:r w:rsidR="005A3A48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80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..</w:delText>
          </w:r>
        </w:del>
      </w:ins>
      <w:ins w:id="22581" w:author="Sethvannak Sam" w:date="2022-08-20T18:30:00Z">
        <w:del w:id="22582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83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សវនករទទួល</w:delText>
          </w:r>
        </w:del>
      </w:ins>
      <w:ins w:id="22584" w:author="socheata.ol@hotmail.com" w:date="2022-09-04T18:04:00Z">
        <w:del w:id="22585" w:author="Kem Sereyboth" w:date="2023-06-20T14:42:00Z">
          <w:r w:rsidR="00480D3C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86" w:author="Kem Sereyboth" w:date="2023-07-26T10:57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2587" w:author="Sethvannak Sam" w:date="2022-08-20T18:30:00Z">
        <w:del w:id="22588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89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បន្ទុកបានពិនិត្យឃើញថា ឯកសារដែលសវនដ្ឋានបានរៀបចំជូន មានភាពពេញលេញ ត្រឹមត្រូវ ស្របតាមបញ្ជីត្រួតពិនិត្យដែលប្រតិភូសវនកម្មបានប្រគល់ជូនសវនដ្ឋានមុនពេលចុះអនុវត្តការងារប្រមូលទិន្នន័យ ដែលអាចឱ្យសវនករទទួលបន្ទុក ប្រមូលទិន្នន័យ</w:delText>
          </w:r>
        </w:del>
      </w:ins>
      <w:ins w:id="22590" w:author="Kem Sereiboth" w:date="2022-09-16T13:24:00Z">
        <w:del w:id="22591" w:author="Kem Sereyboth" w:date="2023-06-20T14:42:00Z">
          <w:r w:rsidR="0023251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9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មិន</w:delText>
          </w:r>
        </w:del>
      </w:ins>
      <w:ins w:id="22593" w:author="Sethvannak Sam" w:date="2022-08-20T18:30:00Z">
        <w:del w:id="22594" w:author="Kem Sereyboth" w:date="2023-06-20T14:42:00Z">
          <w:r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595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បានគ្រប់គ្រាន់ ដើម្បីធ្វើការវិភាគ និងវាយតម្លៃ</w:delText>
          </w:r>
        </w:del>
      </w:ins>
      <w:ins w:id="22596" w:author="Kem Sereiboth" w:date="2022-09-16T13:41:00Z">
        <w:del w:id="22597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598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 xml:space="preserve">។ </w:delText>
          </w:r>
        </w:del>
      </w:ins>
      <w:ins w:id="22599" w:author="sakaria fa" w:date="2022-09-19T20:48:00Z">
        <w:del w:id="22600" w:author="Kem Sereyboth" w:date="2023-06-20T14:42:00Z">
          <w:r w:rsidR="00E274B5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01" w:author="Kem Sereyboth" w:date="2023-07-26T10:5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ដោយឡែក</w:delText>
          </w:r>
        </w:del>
      </w:ins>
      <w:ins w:id="22602" w:author="Kem Sereiboth" w:date="2022-09-16T13:41:00Z">
        <w:del w:id="22603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04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 xml:space="preserve"> គូសបញ្ជាក់ផងដែរថា </w:delText>
          </w:r>
        </w:del>
      </w:ins>
      <w:ins w:id="22605" w:author="sakaria fa" w:date="2022-09-19T20:33:00Z">
        <w:del w:id="22606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0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ចំពោះ</w:delText>
          </w:r>
        </w:del>
      </w:ins>
      <w:ins w:id="22608" w:author="sakaria fa" w:date="2022-09-19T20:59:00Z">
        <w:del w:id="22609" w:author="Kem Sereyboth" w:date="2023-06-20T14:42:00Z">
          <w:r w:rsidR="002F77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1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ប្រធានបទប្រព័ន្ធលើកទឹកចិត្តមន្រ្តី</w:delText>
          </w:r>
        </w:del>
      </w:ins>
      <w:ins w:id="22611" w:author="sakaria fa" w:date="2022-09-19T20:53:00Z">
        <w:del w:id="22612" w:author="Kem Sereyboth" w:date="2023-06-20T14:42:00Z">
          <w:r w:rsidR="005B667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1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សវនករទទួលបន្ទុកបានពិនិត្យឃើញថា</w:delText>
          </w:r>
        </w:del>
      </w:ins>
      <w:ins w:id="22614" w:author="User" w:date="2022-09-22T14:17:00Z">
        <w:del w:id="22615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1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617" w:author="sakaria fa" w:date="2022-09-19T20:53:00Z">
        <w:del w:id="22618" w:author="Kem Sereyboth" w:date="2023-06-20T14:42:00Z">
          <w:r w:rsidR="005B667E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1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ទិន្នន័យក្នុង</w:delText>
          </w:r>
        </w:del>
      </w:ins>
      <w:ins w:id="22620" w:author="Kem Sereiboth" w:date="2022-09-20T10:11:00Z">
        <w:del w:id="22621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2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ឯកសារ</w:delText>
          </w:r>
        </w:del>
      </w:ins>
      <w:ins w:id="22623" w:author="sakaria fa" w:date="2022-09-19T20:33:00Z">
        <w:del w:id="22624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2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សវនករទទួលបន្ទុកបានទទួលតែបញ្ជីរាយនាមស្ថានភាពមន្រ្តីរាជការ ផែនការសកម្មភាពសម្រាប់ទទួលប្រាក់ឧបត្ថម្ភមុខងារប្រចាំឆ្នាំ២០២២ របាយការណ៍វាយតម្លៃសមិទ្ធកម្មមន្រ្តីទទួលបានប្រាក់ឧបត្ថម្ភជីវភាព </w:delText>
          </w:r>
        </w:del>
      </w:ins>
      <w:ins w:id="22626" w:author="Kem Sereiboth" w:date="2022-09-20T10:15:00Z">
        <w:del w:id="22627" w:author="Kem Sereyboth" w:date="2023-06-20T14:42:00Z">
          <w:r w:rsidR="003679B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2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និង</w:delText>
          </w:r>
        </w:del>
      </w:ins>
      <w:ins w:id="22629" w:author="sakaria fa" w:date="2022-09-19T20:33:00Z">
        <w:del w:id="22630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3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និងឯកសារដែលពាក់ព័ន្ធ</w:delText>
          </w:r>
        </w:del>
      </w:ins>
      <w:ins w:id="22632" w:author="User" w:date="2022-09-22T14:22:00Z">
        <w:del w:id="22633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3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នឹង</w:delText>
          </w:r>
        </w:del>
      </w:ins>
      <w:ins w:id="22635" w:author="Kem Sereiboth" w:date="2022-09-20T10:15:00Z">
        <w:del w:id="22636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37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តែ</w:delText>
          </w:r>
        </w:del>
      </w:ins>
      <w:ins w:id="22638" w:author="sakaria fa" w:date="2022-09-19T20:33:00Z">
        <w:del w:id="22639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តែមន្រ្តីរាជការតែប៉ុណ្ណោះ</w:delText>
          </w:r>
        </w:del>
      </w:ins>
      <w:ins w:id="22641" w:author="Kem Sereiboth" w:date="2022-09-20T10:15:00Z">
        <w:del w:id="22642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2644" w:author="sakaria fa" w:date="2022-09-19T20:34:00Z">
        <w:del w:id="22645" w:author="Kem Sereyboth" w:date="2023-06-20T14:42:00Z">
          <w:r w:rsidR="00BF01F7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647" w:author="Kem Sereiboth" w:date="2022-09-20T10:15:00Z">
        <w:del w:id="22648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4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650" w:author="User" w:date="2022-09-22T14:25:00Z">
        <w:del w:id="22651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5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ទន្ទឹមនឹងនេះ</w:delText>
          </w:r>
        </w:del>
      </w:ins>
      <w:ins w:id="22653" w:author="Kem Sereiboth" w:date="2022-09-16T13:41:00Z">
        <w:del w:id="22654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55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មន្រ្តី</w:delText>
          </w:r>
        </w:del>
      </w:ins>
      <w:ins w:id="22656" w:author="User" w:date="2022-09-22T14:24:00Z">
        <w:del w:id="22657" w:author="Kem Sereyboth" w:date="2023-06-20T14:42:00Z">
          <w:r w:rsidR="00ED5B8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5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រាជការ</w:delText>
          </w:r>
        </w:del>
      </w:ins>
      <w:ins w:id="22659" w:author="Kem Sereiboth" w:date="2022-09-16T13:41:00Z">
        <w:del w:id="22660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61" w:author="Kem Sereyboth" w:date="2023-07-26T10:57:00Z">
                <w:rPr>
                  <w:rFonts w:ascii="Khmer MEF1" w:hAnsi="Khmer MEF1" w:cs="Khmer MEF1"/>
                  <w:spacing w:val="-4"/>
                  <w:sz w:val="24"/>
                  <w:cs/>
                </w:rPr>
              </w:rPrChange>
            </w:rPr>
            <w:delText>មុខងារសាធារណៈ និងមន្រ្តីជាប់កិច្ចសន្យាគម្រោង</w:delText>
          </w:r>
        </w:del>
      </w:ins>
      <w:ins w:id="22662" w:author="User" w:date="2022-09-22T14:26:00Z">
        <w:del w:id="22663" w:author="Kem Sereyboth" w:date="2023-06-20T14:42:00Z">
          <w:r w:rsidR="004351E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64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ដែលបម្រើការងារនៅ</w:delText>
          </w:r>
        </w:del>
      </w:ins>
      <w:ins w:id="22665" w:author="Kem Sereiboth" w:date="2022-09-20T10:15:00Z">
        <w:del w:id="22666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67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2668" w:author="Kem Sereiboth" w:date="2022-09-16T13:41:00Z">
        <w:del w:id="22669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70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 xml:space="preserve">មិនមែនជាមន្រ្តីរបស់ </w:delText>
          </w:r>
          <w:r w:rsidR="004C497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rPrChange w:id="22671" w:author="Kem Sereyboth" w:date="2023-07-26T10:5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0"/>
                  <w:sz w:val="24"/>
                  <w:cs/>
                </w:rPr>
              </w:rPrChange>
            </w:rPr>
            <w:delText xml:space="preserve">ន.ស.ស. 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72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នោះទេ ប៉ុន្តែមន្រ្តីទាំងអស់</w:delText>
          </w:r>
        </w:del>
      </w:ins>
      <w:ins w:id="22673" w:author="Kem Sereiboth" w:date="2022-09-20T10:15:00Z">
        <w:del w:id="22674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75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នេះ</w:delText>
          </w:r>
        </w:del>
      </w:ins>
      <w:ins w:id="22676" w:author="Kem Sereiboth" w:date="2022-09-16T13:41:00Z">
        <w:del w:id="22677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78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 xml:space="preserve"> គឺជាមន្រ្តីដែល</w:delText>
          </w:r>
        </w:del>
      </w:ins>
      <w:ins w:id="22679" w:author="LENOVO" w:date="2022-10-02T10:12:00Z">
        <w:del w:id="22680" w:author="Kem Sereyboth" w:date="2023-06-20T14:42:00Z">
          <w:r w:rsidR="00262D70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81" w:author="Kem Sereyboth" w:date="2023-07-26T10:5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មក</w:delText>
          </w:r>
        </w:del>
      </w:ins>
      <w:ins w:id="22682" w:author="User" w:date="2022-09-22T14:27:00Z">
        <w:del w:id="22683" w:author="Kem Sereyboth" w:date="2023-06-20T14:42:00Z">
          <w:r w:rsidR="004351E3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84" w:author="Kem Sereyboth" w:date="2023-07-26T10:5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ពី</w:delText>
          </w:r>
        </w:del>
      </w:ins>
      <w:ins w:id="22685" w:author="Kem Sereiboth" w:date="2022-09-16T13:41:00Z">
        <w:del w:id="22686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87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ស្ថិតក្នុងចង្កោម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u w:val="single"/>
              <w:cs/>
              <w:rPrChange w:id="22688" w:author="Kem Sereyboth" w:date="2023-07-26T10:57:00Z">
                <w:rPr>
                  <w:rFonts w:ascii="Khmer MEF1" w:hAnsi="Khmer MEF1" w:cs="Khmer MEF1"/>
                  <w:spacing w:val="-10"/>
                  <w:sz w:val="24"/>
                  <w:cs/>
                </w:rPr>
              </w:rPrChange>
            </w:rPr>
            <w:delText>អគ្គលេខាធិការដ្ឋានក្រុមប្រឹក្សាជាតិគាំពារសង្គម។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89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 xml:space="preserve"> </w:delText>
          </w:r>
        </w:del>
      </w:ins>
      <w:ins w:id="22690" w:author="User" w:date="2022-10-03T13:25:00Z">
        <w:del w:id="22691" w:author="Kem Sereyboth" w:date="2023-06-20T14:42:00Z">
          <w:r w:rsidR="000A2604" w:rsidRPr="009C5CA3" w:rsidDel="005C3437">
            <w:rPr>
              <w:rFonts w:ascii="Khmer MEF1" w:hAnsi="Khmer MEF1" w:cs="Khmer MEF1"/>
              <w:b/>
              <w:bCs/>
              <w:strike/>
              <w:spacing w:val="-2"/>
              <w:sz w:val="24"/>
              <w:szCs w:val="24"/>
              <w:highlight w:val="yellow"/>
              <w:cs/>
              <w:lang w:val="ca-ES"/>
              <w:rPrChange w:id="22692" w:author="Kem Sereyboth" w:date="2023-07-26T10:5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>អ.ក.គ.</w:delText>
          </w:r>
          <w:r w:rsidR="000A260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69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pacing w:val="5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694" w:author="Kem Sereiboth" w:date="2022-09-16T13:41:00Z">
        <w:del w:id="22695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96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 xml:space="preserve">ដូចនេះ </w:delText>
          </w:r>
        </w:del>
      </w:ins>
      <w:ins w:id="22697" w:author="sakaria fa" w:date="2022-09-19T20:35:00Z">
        <w:del w:id="22698" w:author="Kem Sereyboth" w:date="2023-06-20T14:42:00Z">
          <w:r w:rsidR="00227BBA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699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ហើយ</w:delText>
          </w:r>
        </w:del>
      </w:ins>
      <w:ins w:id="22700" w:author="Kem Sereiboth" w:date="2022-09-16T13:41:00Z">
        <w:del w:id="22701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02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ប្រព័ន្ធនៃការលើកទឹកចិត្ត</w:delText>
          </w:r>
        </w:del>
      </w:ins>
      <w:ins w:id="22703" w:author="Kem Sereiboth" w:date="2022-09-20T10:16:00Z">
        <w:del w:id="22704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05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វិញ ក៏</w:delText>
          </w:r>
        </w:del>
      </w:ins>
      <w:ins w:id="22706" w:author="Kem Sereiboth" w:date="2022-09-16T13:41:00Z">
        <w:del w:id="22707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08" w:author="Kem Sereyboth" w:date="2023-07-26T10:57:00Z">
                <w:rPr>
                  <w:rFonts w:ascii="Khmer MEF1" w:hAnsi="Khmer MEF1" w:cs="Khmer MEF1"/>
                  <w:spacing w:val="6"/>
                  <w:sz w:val="24"/>
                  <w:cs/>
                </w:rPr>
              </w:rPrChange>
            </w:rPr>
            <w:delText>ស្ថិតក្រោមបទប្បញ្ញត្តិរបស់ក្រសួងសេដ្ឋកិច្ចនិងហិរញ្ញវត្ថុ</w:delText>
          </w:r>
        </w:del>
      </w:ins>
      <w:ins w:id="22709" w:author="Kem Sereiboth" w:date="2022-09-20T10:17:00Z">
        <w:del w:id="22710" w:author="Kem Sereyboth" w:date="2023-06-20T14:42:00Z">
          <w:r w:rsidR="00462A99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11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ផងដែរ</w:delText>
          </w:r>
        </w:del>
      </w:ins>
      <w:ins w:id="22712" w:author="sakaria fa" w:date="2022-09-19T20:35:00Z">
        <w:del w:id="22713" w:author="Kem Sereyboth" w:date="2023-06-20T14:42:00Z">
          <w:r w:rsidR="00227BBA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14" w:author="Kem Sereyboth" w:date="2023-07-26T10:57:00Z">
                <w:rPr>
                  <w:rFonts w:ascii="Khmer MEF1" w:hAnsi="Khmer MEF1" w:cs="Khmer MEF1"/>
                  <w:spacing w:val="8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  <w:ins w:id="22715" w:author="Kem Sereiboth" w:date="2022-09-16T13:41:00Z">
        <w:del w:id="22716" w:author="Kem Sereyboth" w:date="2023-06-20T14:42:00Z"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17" w:author="Kem Sereyboth" w:date="2023-07-26T10:57:00Z">
                <w:rPr>
                  <w:rFonts w:ascii="Khmer MEF1" w:hAnsi="Khmer MEF1" w:cs="Khmer MEF1"/>
                  <w:spacing w:val="8"/>
                  <w:sz w:val="24"/>
                  <w:cs/>
                </w:rPr>
              </w:rPrChange>
            </w:rPr>
            <w:delText>។</w:delText>
          </w:r>
          <w:r w:rsidR="004C4974" w:rsidRPr="009C5CA3" w:rsidDel="005C3437">
            <w:rPr>
              <w:rFonts w:ascii="Khmer MEF1" w:hAnsi="Khmer MEF1" w:cs="Khmer MEF1"/>
              <w:strike/>
              <w:spacing w:val="-2"/>
              <w:sz w:val="24"/>
              <w:highlight w:val="yellow"/>
              <w:cs/>
              <w:rPrChange w:id="22718" w:author="Kem Sereyboth" w:date="2023-07-26T10:57:00Z">
                <w:rPr>
                  <w:rFonts w:ascii="Khmer MEF1" w:hAnsi="Khmer MEF1" w:cs="Khmer MEF1"/>
                  <w:spacing w:val="8"/>
                  <w:sz w:val="24"/>
                  <w:cs/>
                </w:rPr>
              </w:rPrChange>
            </w:rPr>
            <w:delText xml:space="preserve"> </w:delText>
          </w:r>
        </w:del>
      </w:ins>
      <w:ins w:id="22719" w:author="sakaria fa" w:date="2022-09-19T20:35:00Z">
        <w:del w:id="22720" w:author="Kem Sereiboth" w:date="2022-09-29T14:27:00Z">
          <w:r w:rsidR="00227BBA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rPrChange w:id="22721" w:author="Kem Sereyboth" w:date="2023-07-26T10:57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ដូចនេះ</w:delText>
          </w:r>
        </w:del>
      </w:ins>
      <w:ins w:id="22722" w:author="sakaria fa" w:date="2022-09-19T20:36:00Z">
        <w:del w:id="22723" w:author="Kem Sereiboth" w:date="2022-09-29T14:27:00Z">
          <w:r w:rsidR="00227BBA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2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725" w:author="Sethvannak Sam" w:date="2022-08-20T18:30:00Z">
        <w:del w:id="22726" w:author="Kem Sereiboth" w:date="2022-09-16T13:41:00Z">
          <w:r w:rsidRPr="009C5CA3" w:rsidDel="004C4974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27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2728" w:author="User" w:date="2022-09-16T10:59:00Z">
        <w:del w:id="22729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0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</w:del>
      </w:ins>
      <w:ins w:id="22731" w:author="User" w:date="2022-09-16T11:00:00Z">
        <w:del w:id="22732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3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734" w:author="User" w:date="2022-09-16T11:04:00Z">
        <w:del w:id="22735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6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ផែនការ</w:delText>
          </w:r>
        </w:del>
      </w:ins>
      <w:ins w:id="22737" w:author="User" w:date="2022-09-16T11:05:00Z">
        <w:del w:id="22738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39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សកម្មភាពសម្រាប់ទទួលប្រាក់ឧបត្ថម្ភមុខងារប្រចាំ</w:delText>
          </w:r>
        </w:del>
      </w:ins>
      <w:ins w:id="22740" w:author="User" w:date="2022-09-16T11:06:00Z">
        <w:del w:id="22741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42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ឆ្នាំ២០២២ </w:delText>
          </w:r>
        </w:del>
      </w:ins>
      <w:ins w:id="22743" w:author="User" w:date="2022-09-16T11:07:00Z">
        <w:del w:id="22744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45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របាយការណ៍វាយតម្លៃសមិ</w:delText>
          </w:r>
        </w:del>
      </w:ins>
      <w:ins w:id="22746" w:author="User" w:date="2022-09-16T11:08:00Z">
        <w:del w:id="22747" w:author="Kem Sereiboth" w:date="2022-09-29T14:27:00Z">
          <w:r w:rsidR="002A5819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48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ទ្ធកម្មមន្រ្តីទទួលបានប្រាក់ឧបត្ថម្ភជីវភាព</w:delText>
          </w:r>
        </w:del>
      </w:ins>
      <w:ins w:id="22749" w:author="User" w:date="2022-09-16T11:09:00Z">
        <w:del w:id="22750" w:author="Kem Sereiboth" w:date="2022-09-29T14:27:00Z">
          <w:r w:rsidR="002216A7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1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និងឯកសារដែលពាក់ព័ន្ធត</w:delText>
          </w:r>
        </w:del>
      </w:ins>
      <w:ins w:id="22752" w:author="User" w:date="2022-09-16T11:10:00Z">
        <w:del w:id="22753" w:author="Kem Sereiboth" w:date="2022-09-29T14:27:00Z">
          <w:r w:rsidR="002216A7" w:rsidRPr="009C5CA3" w:rsidDel="007020AD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4" w:author="Kem Sereyboth" w:date="2023-07-26T10:5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ែមន្រ្តីរាជការ</w:delText>
          </w:r>
        </w:del>
      </w:ins>
      <w:ins w:id="22755" w:author="Sethvannak Sam" w:date="2022-08-20T18:30:00Z">
        <w:del w:id="22756" w:author="Kem Sereiboth" w:date="2022-09-15T13:53:00Z">
          <w:r w:rsidRPr="009C5CA3" w:rsidDel="00332C54">
            <w:rPr>
              <w:rFonts w:ascii="Khmer MEF1" w:hAnsi="Khmer MEF1" w:cs="Khmer MEF1"/>
              <w:strike/>
              <w:spacing w:val="-2"/>
              <w:sz w:val="24"/>
              <w:szCs w:val="24"/>
              <w:highlight w:val="yellow"/>
              <w:cs/>
              <w:lang w:val="ca-ES"/>
              <w:rPrChange w:id="22757" w:author="Kem Sereyboth" w:date="2023-07-26T10:57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8C08B27" w14:textId="78ECEFAD" w:rsidR="005C3437" w:rsidRPr="00861444" w:rsidRDefault="005C3437">
      <w:pPr>
        <w:spacing w:after="0" w:line="233" w:lineRule="auto"/>
        <w:ind w:firstLine="720"/>
        <w:jc w:val="both"/>
        <w:rPr>
          <w:ins w:id="22758" w:author="Kem Sereyboth" w:date="2023-06-20T14:43:00Z"/>
          <w:rFonts w:ascii="Khmer MEF1" w:hAnsi="Khmer MEF1" w:cs="Khmer MEF1"/>
          <w:spacing w:val="-8"/>
          <w:sz w:val="24"/>
          <w:szCs w:val="24"/>
          <w:lang w:val="ca-ES"/>
        </w:rPr>
        <w:pPrChange w:id="22759" w:author="Sopheak Phorn" w:date="2023-08-25T13:09:00Z">
          <w:pPr>
            <w:spacing w:after="0" w:line="223" w:lineRule="auto"/>
            <w:ind w:firstLine="720"/>
            <w:jc w:val="both"/>
          </w:pPr>
        </w:pPrChange>
      </w:pPr>
      <w:ins w:id="22760" w:author="Kem Sereyboth" w:date="2023-06-20T14:43:00Z">
        <w:r w:rsidRPr="00D0535D">
          <w:rPr>
            <w:rFonts w:ascii="Khmer MEF1" w:hAnsi="Khmer MEF1" w:cs="Khmer MEF1"/>
            <w:sz w:val="24"/>
            <w:szCs w:val="24"/>
            <w:cs/>
            <w:lang w:val="ca-ES"/>
            <w:rPrChange w:id="22761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នៅពេល​ចុះ​ប្រមូល​ទិន្នន័យ​និង​ព័ត៌មាន​នៅ​ </w:t>
        </w:r>
      </w:ins>
      <w:ins w:id="22762" w:author="Kem Sereyboth" w:date="2023-07-12T11:13:00Z">
        <w:r w:rsidR="00AA7749" w:rsidRPr="00D0535D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2763" w:author="Sopheak Phorn" w:date="2023-08-03T09:26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764" w:author="Sopheak Phorn" w:date="2023-07-28T15:55:00Z">
        <w:r w:rsidR="00F125F3" w:rsidRPr="00D0535D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2765" w:author="Sopheak Phorn" w:date="2023-08-03T09:2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766" w:author="Kem Sereyboth" w:date="2023-07-12T11:13:00Z">
        <w:del w:id="22767" w:author="Sopheak Phorn" w:date="2023-07-28T15:55:00Z">
          <w:r w:rsidR="00AA7749" w:rsidRPr="00D0535D" w:rsidDel="00F125F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768" w:author="Sopheak Phorn" w:date="2023-08-03T09:26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D0535D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2769" w:author="Sopheak Phorn" w:date="2023-08-03T09:26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2770" w:author="Sopheak Phorn" w:date="2023-08-03T09:26:00Z">
        <w:r w:rsidR="00D0535D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 </w:t>
        </w:r>
      </w:ins>
      <w:ins w:id="22771" w:author="Kem Sereyboth" w:date="2023-07-12T11:13:00Z">
        <w:del w:id="22772" w:author="Sopheak Phorn" w:date="2023-08-03T09:26:00Z">
          <w:r w:rsidR="00AA7749" w:rsidRPr="00D0535D" w:rsidDel="00D0535D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773" w:author="Sopheak Phorn" w:date="2023-08-03T09:26:00Z">
                <w:rPr>
                  <w:rFonts w:ascii="Khmer MEF1" w:hAnsi="Khmer MEF1" w:cs="Khmer MEF1"/>
                  <w:b/>
                  <w:bCs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774" w:author="Kem Sereyboth" w:date="2023-06-20T14:43:00Z">
        <w:r w:rsidRPr="00D0535D">
          <w:rPr>
            <w:rFonts w:ascii="Khmer MEF1" w:hAnsi="Khmer MEF1" w:cs="Khmer MEF1"/>
            <w:sz w:val="24"/>
            <w:szCs w:val="24"/>
            <w:cs/>
            <w:lang w:val="ca-ES"/>
            <w:rPrChange w:id="22775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ប្រតិភូសវនកម្ម </w:t>
        </w:r>
        <w:r w:rsidRPr="00D0535D">
          <w:rPr>
            <w:rFonts w:ascii="Khmer MEF1" w:hAnsi="Khmer MEF1" w:cs="Khmer MEF1"/>
            <w:sz w:val="24"/>
            <w:szCs w:val="24"/>
            <w:lang w:val="ca-ES"/>
            <w:rPrChange w:id="22776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lang w:val="ca-ES"/>
              </w:rPr>
            </w:rPrChange>
          </w:rPr>
          <w:t>​​</w:t>
        </w:r>
        <w:r w:rsidRPr="00D0535D">
          <w:rPr>
            <w:rFonts w:ascii="Khmer MEF1" w:hAnsi="Khmer MEF1" w:cs="Khmer MEF1"/>
            <w:sz w:val="24"/>
            <w:szCs w:val="24"/>
            <w:cs/>
            <w:lang w:val="ca-ES"/>
            <w:rPrChange w:id="22777" w:author="Sopheak Phorn" w:date="2023-08-03T09:26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ca-ES"/>
              </w:rPr>
            </w:rPrChange>
          </w:rPr>
          <w:t>និ​​ង</w:t>
        </w:r>
        <w:r w:rsidRPr="00073CFF">
          <w:rPr>
            <w:rFonts w:ascii="Khmer MEF1" w:hAnsi="Khmer MEF1" w:cs="Khmer MEF1"/>
            <w:sz w:val="24"/>
            <w:szCs w:val="24"/>
            <w:cs/>
            <w:lang w:val="ca-ES"/>
          </w:rPr>
          <w:t>សវនករទទួលបន្ទុក បា</w:t>
        </w:r>
      </w:ins>
      <w:ins w:id="22778" w:author="Kem Sereyboth" w:date="2023-07-26T10:47:00Z">
        <w:r w:rsidR="008E2001" w:rsidRPr="00073CFF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</w:ins>
      <w:ins w:id="22779" w:author="Kem Sereyboth" w:date="2023-06-20T14:43:00Z">
        <w:r w:rsidRPr="00073CFF">
          <w:rPr>
            <w:rFonts w:ascii="Khmer MEF1" w:hAnsi="Khmer MEF1" w:cs="Khmer MEF1"/>
            <w:sz w:val="24"/>
            <w:szCs w:val="24"/>
            <w:cs/>
            <w:lang w:val="ca-ES"/>
          </w:rPr>
          <w:t>ន</w:t>
        </w:r>
        <w:r w:rsidRPr="009C5CA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2780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781" w:author="Kem Sereyboth" w:date="2023-07-26T10:47:00Z">
        <w:r w:rsidR="008E2001" w:rsidRPr="009C5CA3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2782" w:author="Kem Sereyboth" w:date="2023-07-26T10:5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783" w:author="Kem Sereyboth" w:date="2023-06-20T14:43:00Z"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2784" w:author="Sopheak Phorn" w:date="2023-07-28T15:5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សង្កេត​ឃើញ​ថា</w:t>
        </w:r>
        <w:r w:rsidRPr="00F125F3">
          <w:rPr>
            <w:rFonts w:ascii="Khmer MEF1" w:hAnsi="Khmer MEF1" w:cs="Khmer MEF1"/>
            <w:spacing w:val="-10"/>
            <w:sz w:val="24"/>
            <w:szCs w:val="24"/>
            <w:lang w:val="ca-ES"/>
            <w:rPrChange w:id="22785" w:author="Sopheak Phorn" w:date="2023-07-28T15:55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​ 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2786" w:author="Sopheak Phorn" w:date="2023-07-28T15:5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បរិស្ថានការងារ​របស់​​ </w:t>
        </w:r>
      </w:ins>
      <w:ins w:id="22787" w:author="Kem Sereyboth" w:date="2023-07-12T11:13:00Z"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788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789" w:author="Sopheak Phorn" w:date="2023-07-28T15:55:00Z">
        <w:r w:rsidR="00F125F3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790" w:author="Sopheak Phorn" w:date="2023-07-28T15:5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791" w:author="Kem Sereyboth" w:date="2023-07-12T11:13:00Z">
        <w:del w:id="22792" w:author="Sopheak Phorn" w:date="2023-07-28T15:55:00Z">
          <w:r w:rsidR="00AA7749" w:rsidRPr="00F125F3" w:rsidDel="00F125F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2793" w:author="Sopheak Phorn" w:date="2023-07-28T15:55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794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795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2796" w:author="Kem Sereyboth" w:date="2023-06-20T14:43:00Z">
        <w:r w:rsidRPr="00F125F3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22797" w:author="Sopheak Phorn" w:date="2023-07-28T15:55:00Z">
              <w:rPr>
                <w:rFonts w:ascii="!Khmer MEF1" w:hAnsi="!Khmer MEF1" w:cs="!Khmer MEF1"/>
                <w:sz w:val="24"/>
                <w:szCs w:val="24"/>
                <w:cs/>
                <w:lang w:val="ca-ES"/>
              </w:rPr>
            </w:rPrChange>
          </w:rPr>
          <w:t>មាន​</w:t>
        </w:r>
        <w:r w:rsidRPr="00F125F3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22798" w:author="Sopheak Phorn" w:date="2023-07-28T15:55:00Z">
              <w:rPr>
                <w:rFonts w:ascii="!Khmer MEF1" w:hAnsi="!Khmer MEF1" w:cs="!Khmer MEF1"/>
                <w:spacing w:val="-14"/>
                <w:sz w:val="24"/>
                <w:szCs w:val="24"/>
                <w:cs/>
                <w:lang w:val="ca-ES"/>
              </w:rPr>
            </w:rPrChange>
          </w:rPr>
          <w:t>សណ្ដា​ប់ធ្នា​ប់​ល្អ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2799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។ </w:t>
        </w:r>
      </w:ins>
      <w:ins w:id="22800" w:author="Kem Sereyboth" w:date="2023-07-12T11:14:00Z"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801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802" w:author="Sopheak Phorn" w:date="2023-07-28T15:55:00Z">
        <w:r w:rsidR="00F125F3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803" w:author="Sopheak Phorn" w:date="2023-07-28T15:5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804" w:author="Kem Sereyboth" w:date="2023-07-12T11:14:00Z">
        <w:del w:id="22805" w:author="Sopheak Phorn" w:date="2023-07-28T15:55:00Z">
          <w:r w:rsidR="00AA7749" w:rsidRPr="00F125F3" w:rsidDel="00F125F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2806" w:author="Sopheak Phorn" w:date="2023-07-28T15:55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807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808" w:author="Sopheak Phorn" w:date="2023-07-28T15:55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2809" w:author="Kem Sereyboth" w:date="2023-06-20T14:43:00Z">
        <w:r w:rsidRPr="00F125F3">
          <w:rPr>
            <w:rFonts w:ascii="!Khmer MEF1" w:hAnsi="!Khmer MEF1" w:cs="!Khmer MEF1"/>
            <w:spacing w:val="-10"/>
            <w:sz w:val="24"/>
            <w:szCs w:val="24"/>
            <w:cs/>
            <w:lang w:val="ca-ES"/>
            <w:rPrChange w:id="22810" w:author="Sopheak Phorn" w:date="2023-07-28T15:55:00Z">
              <w:rPr>
                <w:rFonts w:ascii="!Khmer MEF1" w:hAnsi="!Khmer MEF1" w:cs="!Khmer MEF1"/>
                <w:spacing w:val="-14"/>
                <w:sz w:val="24"/>
                <w:szCs w:val="24"/>
                <w:cs/>
                <w:lang w:val="ca-ES"/>
              </w:rPr>
            </w:rPrChange>
          </w:rPr>
          <w:t>បាន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2811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រៀបចំ​សម្របសម្រួ</w:t>
        </w:r>
      </w:ins>
      <w:ins w:id="22812" w:author="Kem Sereyboth" w:date="2023-07-26T10:47:00Z">
        <w:r w:rsidR="008E2001" w:rsidRPr="00F125F3">
          <w:rPr>
            <w:rFonts w:ascii="Khmer MEF1" w:hAnsi="Khmer MEF1" w:cs="Khmer MEF1"/>
            <w:spacing w:val="-10"/>
            <w:sz w:val="24"/>
            <w:szCs w:val="24"/>
            <w:cs/>
            <w:rPrChange w:id="22813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​</w:t>
        </w:r>
      </w:ins>
      <w:ins w:id="22814" w:author="Kem Sereyboth" w:date="2023-06-20T14:43:00Z"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2815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ល​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2816" w:author="Sopheak Phorn" w:date="2023-07-28T15:55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ca-ES"/>
              </w:rPr>
            </w:rPrChange>
          </w:rPr>
          <w:t>ផ្តល់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817" w:author="Sopheak Phorn" w:date="2023-07-28T15:57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ca-ES"/>
              </w:rPr>
            </w:rPrChange>
          </w:rPr>
          <w:t>ទីតាំងសម្រាប់ប្រតិភូសវនកម្ម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2818" w:author="Sopheak Phorn" w:date="2023-07-28T15:57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​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និងសវនករទទួលបន្ទុកដើម្បី​ពិនិត្យឯកសារ</w:t>
        </w:r>
        <w:r w:rsidRPr="00F125F3">
          <w:rPr>
            <w:rFonts w:ascii="Khmer MEF1" w:hAnsi="Khmer MEF1" w:cs="Khmer MEF1"/>
            <w:spacing w:val="-4"/>
            <w:sz w:val="24"/>
            <w:szCs w:val="24"/>
            <w:lang w:val="ca-ES"/>
          </w:rPr>
          <w:t>​​</w:t>
        </w:r>
        <w:r w:rsidRPr="00F125F3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និង​​បាន​ចាត់តាំងមន្រ្តីទទួល​បន្ទុក</w:t>
        </w:r>
        <w:r w:rsidRPr="00861444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2819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ក្នុង​ការ​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2820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ផ្តល់ឯកសារទាន់ពេលវេលា។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rPrChange w:id="22821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F125F3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22822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ប្រតិភូសវនកម្ម និងសវនក​រ​ទ​ទួលបន្ទុកសូមកោតសរសើរចំពោះ</w:t>
        </w:r>
        <w:r w:rsidRPr="00F125F3">
          <w:rPr>
            <w:rFonts w:ascii="Khmer MEF1" w:hAnsi="Khmer MEF1" w:cs="Khmer MEF1"/>
            <w:spacing w:val="-10"/>
            <w:sz w:val="24"/>
            <w:szCs w:val="24"/>
            <w:lang w:val="ca-ES"/>
            <w:rPrChange w:id="22823" w:author="Sopheak Phorn" w:date="2023-07-28T15:57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 xml:space="preserve"> </w:t>
        </w:r>
      </w:ins>
      <w:ins w:id="22824" w:author="Kem Sereyboth" w:date="2023-07-12T11:14:00Z"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825" w:author="Sopheak Phorn" w:date="2023-07-28T15:57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2826" w:author="Sopheak Phorn" w:date="2023-07-28T15:55:00Z">
        <w:r w:rsidR="00F125F3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827" w:author="Sopheak Phorn" w:date="2023-07-28T15:57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2828" w:author="Kem Sereyboth" w:date="2023-07-12T11:14:00Z">
        <w:del w:id="22829" w:author="Sopheak Phorn" w:date="2023-07-28T15:55:00Z">
          <w:r w:rsidR="00AA7749" w:rsidRPr="00F125F3" w:rsidDel="00F125F3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22830" w:author="Sopheak Phorn" w:date="2023-07-28T15:57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AA7749" w:rsidRPr="00F125F3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22831" w:author="Sopheak Phorn" w:date="2023-07-28T15:57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AA7749" w:rsidRPr="009C5CA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2832" w:author="Kem Sereyboth" w:date="2023-07-26T10:57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2833" w:author="Kem Sereyboth" w:date="2023-06-20T14:43:00Z">
        <w:r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2834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ដែលផ្តល់កិច្ចសហការខ្ពស់ក្នុងកា</w:t>
        </w:r>
        <w:r w:rsidRPr="00533A2E">
          <w:rPr>
            <w:rFonts w:ascii="Khmer MEF1" w:hAnsi="Khmer MEF1" w:cs="Khmer MEF1"/>
            <w:spacing w:val="-2"/>
            <w:sz w:val="24"/>
            <w:szCs w:val="24"/>
            <w:lang w:val="ca-ES"/>
            <w:rPrChange w:id="22835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>​​</w:t>
        </w:r>
        <w:r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2836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រផ្តល់ទីតាំងសម្រាប់ប្រតិភូសវនកម្ម និងសវនករទទួលបន្ទុកពិនិត្យ</w:t>
        </w:r>
      </w:ins>
      <w:ins w:id="22837" w:author="Kem Sereyboth" w:date="2023-07-26T10:47:00Z">
        <w:r w:rsidR="008E2001"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2838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22839" w:author="Kem Sereyboth" w:date="2023-06-20T14:43:00Z">
        <w:r w:rsidRPr="00533A2E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2840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ឯកសារ</w:t>
        </w:r>
        <w:r w:rsidRPr="00533A2E">
          <w:rPr>
            <w:rFonts w:ascii="Khmer MEF1" w:hAnsi="Khmer MEF1" w:cs="Khmer MEF1"/>
            <w:spacing w:val="-2"/>
            <w:sz w:val="24"/>
            <w:szCs w:val="24"/>
            <w:lang w:val="ca-ES"/>
            <w:rPrChange w:id="22841" w:author="Sopheak" w:date="2023-07-28T22:12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t>​​​</w:t>
        </w:r>
        <w:r w:rsidRPr="009C5CA3">
          <w:rPr>
            <w:rFonts w:ascii="Khmer MEF1" w:hAnsi="Khmer MEF1" w:cs="Khmer MEF1"/>
            <w:spacing w:val="-12"/>
            <w:sz w:val="24"/>
            <w:szCs w:val="24"/>
            <w:lang w:val="ca-ES"/>
            <w:rPrChange w:id="22842" w:author="Kem Sereyboth" w:date="2023-07-26T10:57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 xml:space="preserve"> </w:t>
        </w:r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និងផ្តល់ឯកសារទាន់ពេលវេ​លា​ ដែលនាំឱ្យការអនុវត្តការងារសវនកម្មសម្រាប់ការិយបរិច្ឆេទឆ្នាំ២០</w:t>
        </w:r>
      </w:ins>
      <w:ins w:id="22843" w:author="Kem Sereyboth" w:date="2023-07-26T10:48:00Z">
        <w:r w:rsidR="008E2001"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​</w:t>
        </w:r>
      </w:ins>
      <w:ins w:id="22844" w:author="Kem Sereyboth" w:date="2023-06-20T14:43:00Z"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២</w:t>
        </w:r>
      </w:ins>
      <w:ins w:id="22845" w:author="Kem Sereyboth" w:date="2023-07-26T10:48:00Z">
        <w:r w:rsidR="008E2001"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​</w:t>
        </w:r>
      </w:ins>
      <w:ins w:id="22846" w:author="Kem Sereyboth" w:date="2023-06-20T14:43:00Z"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៣</w:t>
        </w:r>
      </w:ins>
      <w:ins w:id="22847" w:author="Kem Sereyboth" w:date="2023-07-26T10:48:00Z">
        <w:r w:rsidR="008E2001"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​</w:t>
        </w:r>
      </w:ins>
      <w:ins w:id="22848" w:author="Kem Sereyboth" w:date="2023-06-20T14:43:00Z">
        <w:r w:rsidRPr="00073CF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បញ្ចប់</w:t>
        </w:r>
        <w:r w:rsidRPr="00861444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ទៅដោយរលូន និងទទួ​ល​បានលទ្ធផលល្អ។</w:t>
        </w:r>
      </w:ins>
    </w:p>
    <w:p w14:paraId="5F66435A" w14:textId="7B5B5271" w:rsidR="00682841" w:rsidRPr="00E33574" w:rsidDel="005C3437" w:rsidRDefault="00682841">
      <w:pPr>
        <w:spacing w:after="0" w:line="233" w:lineRule="auto"/>
        <w:jc w:val="both"/>
        <w:rPr>
          <w:ins w:id="22849" w:author="sakaria fa" w:date="2022-09-30T21:23:00Z"/>
          <w:del w:id="22850" w:author="Kem Sereyboth" w:date="2023-06-20T14:43:00Z"/>
          <w:rFonts w:ascii="Khmer MEF1" w:hAnsi="Khmer MEF1" w:cs="Khmer MEF1"/>
          <w:sz w:val="24"/>
          <w:rPrChange w:id="22851" w:author="Kem Sereyboth" w:date="2023-07-19T16:59:00Z">
            <w:rPr>
              <w:ins w:id="22852" w:author="sakaria fa" w:date="2022-09-30T21:23:00Z"/>
              <w:del w:id="22853" w:author="Kem Sereyboth" w:date="2023-06-20T14:43:00Z"/>
              <w:rFonts w:ascii="Khmer MEF1" w:hAnsi="Khmer MEF1" w:cs="Khmer MEF1"/>
              <w:spacing w:val="6"/>
              <w:sz w:val="24"/>
            </w:rPr>
          </w:rPrChange>
        </w:rPr>
        <w:pPrChange w:id="22854" w:author="Sopheak Phorn" w:date="2023-08-25T13:09:00Z">
          <w:pPr>
            <w:spacing w:after="0" w:line="221" w:lineRule="auto"/>
            <w:jc w:val="both"/>
          </w:pPr>
        </w:pPrChange>
      </w:pPr>
    </w:p>
    <w:p w14:paraId="1F312C07" w14:textId="10B1A7C3" w:rsidR="00FC307F" w:rsidRPr="00E33574" w:rsidDel="005C3437" w:rsidRDefault="00682841">
      <w:pPr>
        <w:spacing w:after="0" w:line="233" w:lineRule="auto"/>
        <w:ind w:firstLine="720"/>
        <w:jc w:val="both"/>
        <w:rPr>
          <w:ins w:id="22855" w:author="sakaria fa" w:date="2022-09-30T21:19:00Z"/>
          <w:del w:id="22856" w:author="Kem Sereyboth" w:date="2023-06-20T14:43:00Z"/>
          <w:rFonts w:ascii="Khmer MEF1" w:hAnsi="Khmer MEF1" w:cs="Khmer MEF1"/>
          <w:sz w:val="24"/>
          <w:szCs w:val="24"/>
          <w:lang w:val="ca-ES"/>
          <w:rPrChange w:id="22857" w:author="Kem Sereyboth" w:date="2023-07-19T16:59:00Z">
            <w:rPr>
              <w:ins w:id="22858" w:author="sakaria fa" w:date="2022-09-30T21:19:00Z"/>
              <w:del w:id="22859" w:author="Kem Sereyboth" w:date="2023-06-20T14:4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2860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2861" w:author="sakaria fa" w:date="2022-09-30T21:23:00Z">
        <w:del w:id="22862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86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ពេលសវនករទទួលបន្ទុកធ្វើការសាកសួរបំភ្លឺពី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86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2865" w:author="LENOVO" w:date="2022-10-06T11:56:00Z">
        <w:del w:id="22866" w:author="Kem Sereyboth" w:date="2023-06-20T14:43:00Z">
          <w:r w:rsidR="00D6491E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867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868" w:author="sakaria fa" w:date="2022-09-30T21:23:00Z">
        <w:del w:id="22869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87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ទៅលើប្រធានបទទាំង ៥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ប្រតិភូសវនកម្ម​​ និង​​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87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សវនករទទួលបន្ទុកបានសង្កេតឃើញថាថ្នាក់ដឹកនាំ និងមន្រ្តីជំនាញដែលបានជួបពិភាក្សាបានឆ្លើយបំភ្លឺ</w:delText>
          </w:r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យ៉ាងក្បោះក្បាយដោយមិនបញ្ចេញនូវអាកប្បកិរិយាណាមួយដែលមានបំណងលាក់បាំងព័ត៌មានចំពោះប្រតិភូ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87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សវនកម្ម និងសវនករទទួលបន្ទុកឡើយ ​និងសម្ដែងនូវការពេញ​ចិត្ត​ក្នុង​ការ​ឆ្លើយបំភ្លឺ​រាល់​សំនួរ​ដែល​សវនករ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87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ទទួលបន្ទុក​បាន​សាកសួរ។</w:delText>
          </w:r>
        </w:del>
      </w:ins>
    </w:p>
    <w:p w14:paraId="05A9D19B" w14:textId="137C3288" w:rsidR="00756A09" w:rsidRPr="00E33574" w:rsidDel="005C3437" w:rsidRDefault="00FC307F">
      <w:pPr>
        <w:spacing w:after="0" w:line="233" w:lineRule="auto"/>
        <w:ind w:firstLine="706"/>
        <w:jc w:val="both"/>
        <w:rPr>
          <w:ins w:id="22874" w:author="Voeun Kuyeng" w:date="2022-08-31T16:05:00Z"/>
          <w:del w:id="22875" w:author="Kem Sereyboth" w:date="2023-06-20T14:43:00Z"/>
          <w:rFonts w:ascii="Khmer MEF1" w:hAnsi="Khmer MEF1" w:cs="Khmer MEF1"/>
          <w:strike/>
          <w:sz w:val="24"/>
          <w:szCs w:val="24"/>
          <w:lang w:val="ca-ES"/>
          <w:rPrChange w:id="22876" w:author="Kem Sereyboth" w:date="2023-07-19T16:59:00Z">
            <w:rPr>
              <w:ins w:id="22877" w:author="Voeun Kuyeng" w:date="2022-08-31T16:05:00Z"/>
              <w:del w:id="22878" w:author="Kem Sereyboth" w:date="2023-06-20T14:4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2879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2880" w:author="sakaria fa" w:date="2022-09-30T21:20:00Z">
        <w:del w:id="22881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8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ជាមួយគ្នានេះ នៅពេល​ចុះ​ប្រមូល​ទិន្នន័យ​</w:delText>
          </w:r>
        </w:del>
      </w:ins>
      <w:ins w:id="22883" w:author="User" w:date="2022-10-06T04:31:00Z">
        <w:del w:id="22884" w:author="Kem Sereyboth" w:date="2023-06-20T14:43:00Z">
          <w:r w:rsidR="00933F0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8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2886" w:author="sakaria fa" w:date="2022-09-30T21:20:00Z">
        <w:del w:id="22887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8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និង​ព័ត៌មាន​នៅ​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288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8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ប្រតិភូសវនកម្ម​​ និង​សវនករ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ទទួលបន្ទុកបាន​សង្កេត​ឃើញ​ថា</w:delText>
          </w:r>
        </w:del>
      </w:ins>
      <w:ins w:id="22891" w:author="sakaria fa" w:date="2022-09-30T21:19:00Z">
        <w:del w:id="22892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893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2894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895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មានទីតាំងសម្រាប់ទុកប្រជុំផ្ទៃក្នុងផ្ទាល់ខ្លួន​។ ចំពោះបរិស្ថានក្នុង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896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ការអនុវត្តការងារ មានភាពស</w:delText>
          </w:r>
        </w:del>
      </w:ins>
      <w:ins w:id="22897" w:author="User" w:date="2022-10-05T18:58:00Z">
        <w:del w:id="22898" w:author="Kem Sereyboth" w:date="2023-06-20T14:43:00Z">
          <w:r w:rsidR="00383FF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8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ម</w:delText>
          </w:r>
        </w:del>
      </w:ins>
      <w:ins w:id="22900" w:author="sakaria fa" w:date="2022-09-30T21:19:00Z">
        <w:del w:id="22901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902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បស្រប ឯកសារផ្សេងៗរបស់ </w:delText>
          </w:r>
          <w:r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290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90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ត្រូវបានរក្សាទុកនៅបរិវេ</w:delText>
          </w:r>
        </w:del>
      </w:ins>
      <w:ins w:id="22905" w:author="User" w:date="2022-10-06T04:35:00Z">
        <w:del w:id="22906" w:author="Kem Sereyboth" w:date="2023-06-20T14:43:00Z">
          <w:r w:rsidR="00933F0B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9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ណ</w:delText>
          </w:r>
        </w:del>
      </w:ins>
      <w:ins w:id="22908" w:author="sakaria fa" w:date="2022-09-30T21:19:00Z">
        <w:del w:id="22909" w:author="Kem Sereyboth" w:date="2023-06-20T14:43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291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នខាងក្នុង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91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បន្ទប់បំពេញការងារ ដោយមានទីតាំងសមស្របក្នុងការរក្សាទុកនូវឯកសារទំាំងអស់នោះ។</w:delText>
          </w:r>
        </w:del>
      </w:ins>
      <w:ins w:id="22912" w:author="Sethvannak Sam" w:date="2022-08-20T18:30:00Z">
        <w:del w:id="22913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291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ដោយឡែកចំពោះប្រធានបទ........សវនករទទួលបន្ទុកបានពិនិត្យឃើញថាទិន្នន័យនៅក្នុងឯកសារ 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rPrChange w:id="22915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</w:rPr>
              </w:rPrChange>
            </w:rPr>
            <w:delText>[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291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ចំណងជើងឯកសារ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lang w:val="ca-ES"/>
              <w:rPrChange w:id="22917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]</w:delText>
          </w:r>
          <w:r w:rsidR="00B27355" w:rsidRPr="00E33574" w:rsidDel="005C3437">
            <w:rPr>
              <w:rFonts w:ascii="Khmer MEF1" w:hAnsi="Khmer MEF1" w:cs="Khmer MEF1"/>
              <w:strike/>
              <w:spacing w:val="4"/>
              <w:sz w:val="24"/>
              <w:szCs w:val="24"/>
              <w:cs/>
              <w:lang w:val="ca-ES"/>
              <w:rPrChange w:id="2291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មានភាពមិនប្រក្រតី ដូចជា មិនមានចុះហត្ថលេខាត្រឹមត្រូវ  ជាដើមដែលតម្រូវឱ្យ</w:delText>
          </w:r>
        </w:del>
      </w:ins>
      <w:ins w:id="22919" w:author="Voeun Kuyeng" w:date="2022-08-31T16:15:00Z">
        <w:del w:id="22920" w:author="Kem Sereyboth" w:date="2023-06-20T14:43:00Z">
          <w:r w:rsidR="008904C3" w:rsidRPr="00E33574" w:rsidDel="005C3437">
            <w:rPr>
              <w:rFonts w:ascii="Khmer MEF1" w:hAnsi="Khmer MEF1" w:cs="Khmer MEF1"/>
              <w:strike/>
              <w:sz w:val="24"/>
              <w:szCs w:val="24"/>
              <w:lang w:val="ca-ES"/>
              <w:rPrChange w:id="2292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2922" w:author="Sethvannak Sam" w:date="2022-08-20T18:30:00Z">
        <w:del w:id="22923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292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សវនករទទួលបន្ទុកមិនអាចយកធ្វើជាភស្ដុតាងបាន..</w:delText>
          </w:r>
        </w:del>
      </w:ins>
      <w:ins w:id="22925" w:author="socheata.ol@hotmail.com" w:date="2022-09-04T18:05:00Z">
        <w:del w:id="22926" w:author="Kem Sereyboth" w:date="2023-06-20T14:43:00Z">
          <w:r w:rsidR="00480D3C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29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...</w:delText>
          </w:r>
        </w:del>
      </w:ins>
      <w:ins w:id="22928" w:author="Sethvannak Sam" w:date="2022-08-20T18:30:00Z">
        <w:del w:id="22929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293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.។</w:delText>
          </w:r>
        </w:del>
      </w:ins>
    </w:p>
    <w:p w14:paraId="3B38DB9A" w14:textId="28FA4866" w:rsidR="00B27355" w:rsidRPr="00E33574" w:rsidDel="005C3437" w:rsidRDefault="00B27355">
      <w:pPr>
        <w:spacing w:after="0" w:line="233" w:lineRule="auto"/>
        <w:ind w:firstLine="706"/>
        <w:jc w:val="both"/>
        <w:rPr>
          <w:ins w:id="22931" w:author="Sethvannak Sam" w:date="2022-08-20T18:30:00Z"/>
          <w:del w:id="22932" w:author="Kem Sereyboth" w:date="2023-06-20T14:43:00Z"/>
          <w:rFonts w:ascii="Khmer MEF1" w:hAnsi="Khmer MEF1" w:cs="Khmer MEF1"/>
          <w:sz w:val="24"/>
          <w:szCs w:val="24"/>
          <w:lang w:val="ca-ES"/>
          <w:rPrChange w:id="22933" w:author="Kem Sereyboth" w:date="2023-07-19T16:59:00Z">
            <w:rPr>
              <w:ins w:id="22934" w:author="Sethvannak Sam" w:date="2022-08-20T18:30:00Z"/>
              <w:del w:id="22935" w:author="Kem Sereyboth" w:date="2023-06-20T14:4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2936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2937" w:author="Sethvannak Sam" w:date="2022-08-20T18:30:00Z">
        <w:del w:id="22938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293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D1A81F2" w14:textId="53366E12" w:rsidR="005F46DE" w:rsidRPr="00E33574" w:rsidDel="005C3437" w:rsidRDefault="005F46DE">
      <w:pPr>
        <w:spacing w:after="0" w:line="233" w:lineRule="auto"/>
        <w:ind w:firstLine="709"/>
        <w:jc w:val="both"/>
        <w:rPr>
          <w:ins w:id="22940" w:author="Kem Sereiboth" w:date="2022-09-13T11:37:00Z"/>
          <w:del w:id="22941" w:author="Kem Sereyboth" w:date="2023-06-20T14:43:00Z"/>
          <w:rFonts w:ascii="Khmer MEF1" w:hAnsi="Khmer MEF1" w:cs="Khmer MEF1"/>
          <w:b/>
          <w:bCs/>
          <w:spacing w:val="-6"/>
          <w:sz w:val="24"/>
          <w:szCs w:val="24"/>
          <w:lang w:val="ca-ES"/>
          <w:rPrChange w:id="22942" w:author="Kem Sereyboth" w:date="2023-07-19T16:59:00Z">
            <w:rPr>
              <w:ins w:id="22943" w:author="Kem Sereiboth" w:date="2022-09-13T11:37:00Z"/>
              <w:del w:id="22944" w:author="Kem Sereyboth" w:date="2023-06-20T14:43:00Z"/>
              <w:rFonts w:ascii="Khmer MEF1" w:hAnsi="Khmer MEF1" w:cs="Khmer MEF1"/>
              <w:b/>
              <w:bCs/>
              <w:color w:val="FF0000"/>
              <w:sz w:val="24"/>
              <w:szCs w:val="24"/>
              <w:lang w:val="ca-ES"/>
            </w:rPr>
          </w:rPrChange>
        </w:rPr>
        <w:pPrChange w:id="2294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2946" w:author="Kem Sereiboth" w:date="2022-09-13T11:37:00Z">
        <w:del w:id="22947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2948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ឃ</w:delText>
          </w:r>
          <w:r w:rsidRPr="00E33574" w:rsidDel="005C3437">
            <w:rPr>
              <w:rFonts w:ascii="!Khmer MEF1" w:hAnsi="!Khmer MEF1" w:cs="!Khmer MEF1"/>
              <w:b/>
              <w:bCs/>
              <w:spacing w:val="-6"/>
              <w:sz w:val="24"/>
              <w:szCs w:val="24"/>
              <w:cs/>
              <w:lang w:val="ca-ES"/>
              <w:rPrChange w:id="22949" w:author="Kem Sereyboth" w:date="2023-07-19T16:59:00Z">
                <w:rPr>
                  <w:rFonts w:ascii="!Khmer MEF1" w:hAnsi="!Khmer MEF1" w:cs="!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-ដំណើរការឆ្លើយបំភ្លឺរបស់សវនដ្ឋាន</w:delText>
          </w:r>
        </w:del>
      </w:ins>
    </w:p>
    <w:p w14:paraId="0F4D6BC7" w14:textId="4F3F4C7A" w:rsidR="00B27355" w:rsidRPr="00E33574" w:rsidDel="005C3437" w:rsidRDefault="00730458">
      <w:pPr>
        <w:spacing w:after="0" w:line="233" w:lineRule="auto"/>
        <w:ind w:firstLine="709"/>
        <w:jc w:val="both"/>
        <w:rPr>
          <w:ins w:id="22950" w:author="Sethvannak Sam" w:date="2022-08-20T18:30:00Z"/>
          <w:del w:id="22951" w:author="Kem Sereyboth" w:date="2023-06-20T14:43:00Z"/>
          <w:rFonts w:ascii="!Khmer MEF1" w:hAnsi="!Khmer MEF1" w:cs="!Khmer MEF1"/>
          <w:strike/>
          <w:spacing w:val="-6"/>
          <w:sz w:val="24"/>
          <w:szCs w:val="24"/>
          <w:lang w:val="ca-ES"/>
          <w:rPrChange w:id="22952" w:author="Kem Sereyboth" w:date="2023-07-19T16:59:00Z">
            <w:rPr>
              <w:ins w:id="22953" w:author="Sethvannak Sam" w:date="2022-08-20T18:30:00Z"/>
              <w:del w:id="22954" w:author="Kem Sereyboth" w:date="2023-06-20T14:43:00Z"/>
              <w:rFonts w:ascii="!Khmer MEF1" w:hAnsi="!Khmer MEF1" w:cs="!Khmer MEF1"/>
              <w:sz w:val="24"/>
              <w:szCs w:val="24"/>
              <w:lang w:val="ca-ES"/>
            </w:rPr>
          </w:rPrChange>
        </w:rPr>
        <w:pPrChange w:id="2295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2956" w:author="Voeun Kuyeng" w:date="2022-08-31T16:15:00Z">
        <w:del w:id="22957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trike/>
              <w:spacing w:val="-6"/>
              <w:sz w:val="24"/>
              <w:szCs w:val="24"/>
              <w:cs/>
              <w:rPrChange w:id="22958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ឃ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pacing w:val="-6"/>
              <w:sz w:val="24"/>
              <w:szCs w:val="24"/>
              <w:cs/>
              <w:lang w:val="ca-ES"/>
              <w:rPrChange w:id="22959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2960" w:author="socheata.ol@hotmail.com" w:date="2022-09-04T18:05:00Z">
        <w:del w:id="22961" w:author="Kem Sereyboth" w:date="2023-06-20T14:43:00Z">
          <w:r w:rsidR="00480D3C" w:rsidRPr="00E33574" w:rsidDel="005C3437">
            <w:rPr>
              <w:rFonts w:ascii="Khmer MEF1" w:hAnsi="Khmer MEF1" w:cs="Khmer MEF1"/>
              <w:b/>
              <w:bCs/>
              <w:strike/>
              <w:spacing w:val="-6"/>
              <w:sz w:val="24"/>
              <w:szCs w:val="24"/>
              <w:cs/>
              <w:rPrChange w:id="22962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ចំណុចទី៤</w:delText>
          </w:r>
          <w:r w:rsidR="00480D3C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lang w:val="ca-ES"/>
              <w:rPrChange w:id="2296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22964" w:author="Sethvannak Sam" w:date="2022-08-20T18:30:00Z">
        <w:del w:id="22965" w:author="Kem Sereyboth" w:date="2023-06-20T14:43:00Z">
          <w:r w:rsidR="00B27355" w:rsidRPr="00E33574" w:rsidDel="005C3437">
            <w:rPr>
              <w:rFonts w:ascii="!Khmer MEF1" w:hAnsi="!Khmer MEF1" w:cs="!Khmer MEF1"/>
              <w:b/>
              <w:bCs/>
              <w:strike/>
              <w:spacing w:val="-6"/>
              <w:sz w:val="24"/>
              <w:szCs w:val="24"/>
              <w:cs/>
              <w:lang w:val="ca-ES"/>
              <w:rPrChange w:id="22966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កថាខណ្ឌទី៤</w:delText>
          </w:r>
          <w:r w:rsidR="00B27355" w:rsidRPr="00E33574" w:rsidDel="005C3437">
            <w:rPr>
              <w:rFonts w:ascii="!Khmer MEF1" w:hAnsi="!Khmer MEF1" w:cs="!Khmer MEF1"/>
              <w:strike/>
              <w:spacing w:val="-6"/>
              <w:sz w:val="24"/>
              <w:szCs w:val="24"/>
              <w:cs/>
              <w:lang w:val="ca-ES"/>
              <w:rPrChange w:id="22967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៖ត្រូវរៀបរាប់អំពីដំណើរការឆ្លើយបំភ្លឺរបស់សវនដ្ឋាន។ </w:delText>
          </w:r>
          <w:r w:rsidR="00B27355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296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</w:delText>
          </w:r>
        </w:del>
      </w:ins>
      <w:ins w:id="22969" w:author="socheata.ol@hotmail.com" w:date="2022-09-04T18:06:00Z">
        <w:del w:id="22970" w:author="Kem Sereyboth" w:date="2023-06-20T14:43:00Z">
          <w:r w:rsidR="00480D3C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297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</w:del>
      </w:ins>
      <w:ins w:id="22972" w:author="Sethvannak Sam" w:date="2022-08-20T18:30:00Z">
        <w:del w:id="22973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297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ចរៀបរាប់អំពី</w:delText>
          </w:r>
        </w:del>
      </w:ins>
      <w:ins w:id="22975" w:author="socheata.ol@hotmail.com" w:date="2022-09-04T18:06:00Z">
        <w:del w:id="22976" w:author="Kem Sereyboth" w:date="2023-06-20T14:43:00Z">
          <w:r w:rsidR="00480D3C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29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2978" w:author="Sethvannak Sam" w:date="2022-08-20T18:30:00Z">
        <w:del w:id="22979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29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កថាខណ្ឌទី៣ នេះ ដូចគំរូខាងក្រោម៖</w:delText>
          </w:r>
        </w:del>
      </w:ins>
    </w:p>
    <w:p w14:paraId="282C7A0D" w14:textId="3190DFBB" w:rsidR="00B27355" w:rsidRPr="00E33574" w:rsidDel="005C3437" w:rsidRDefault="00B27355">
      <w:pPr>
        <w:spacing w:after="0" w:line="233" w:lineRule="auto"/>
        <w:ind w:firstLine="720"/>
        <w:jc w:val="both"/>
        <w:rPr>
          <w:ins w:id="22981" w:author="Voeun Kuyeng" w:date="2022-08-31T16:05:00Z"/>
          <w:del w:id="22982" w:author="Kem Sereyboth" w:date="2023-06-20T14:43:00Z"/>
          <w:rFonts w:ascii="Khmer MEF1" w:hAnsi="Khmer MEF1" w:cs="Khmer MEF1"/>
          <w:spacing w:val="-8"/>
          <w:sz w:val="24"/>
          <w:szCs w:val="24"/>
          <w:lang w:val="ca-ES"/>
        </w:rPr>
        <w:pPrChange w:id="2298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2984" w:author="Sethvannak Sam" w:date="2022-08-20T18:30:00Z">
        <w:del w:id="22985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29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កំឡុងពេលនៃការសា</w:delText>
          </w:r>
        </w:del>
      </w:ins>
      <w:ins w:id="22987" w:author="Windows User" w:date="2022-09-06T03:48:00Z">
        <w:del w:id="22988" w:author="Kem Sereyboth" w:date="2023-06-20T14:43:00Z">
          <w:r w:rsidR="001809D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298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2990" w:author="Kem Sereiboth" w:date="2022-09-29T14:28:00Z">
        <w:del w:id="22991" w:author="Kem Sereyboth" w:date="2023-06-20T14:43:00Z">
          <w:r w:rsidR="007020A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ធ្វើការ</w:delText>
          </w:r>
        </w:del>
      </w:ins>
      <w:ins w:id="22992" w:author="Windows User" w:date="2022-09-06T03:48:00Z">
        <w:del w:id="22993" w:author="Kem Sereyboth" w:date="2023-06-20T14:43:00Z">
          <w:r w:rsidR="00422105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29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សាក</w:delText>
          </w:r>
        </w:del>
      </w:ins>
      <w:ins w:id="22995" w:author="Sethvannak Sam" w:date="2022-08-20T18:30:00Z">
        <w:del w:id="22996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299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កសួរ</w:delText>
          </w:r>
        </w:del>
      </w:ins>
      <w:ins w:id="22998" w:author="Kem Sereiboth" w:date="2022-09-29T14:28:00Z">
        <w:del w:id="22999" w:author="Kem Sereyboth" w:date="2023-06-20T14:43:00Z">
          <w:r w:rsidR="007020A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បំភ្លឺពី </w:delText>
          </w:r>
          <w:r w:rsidR="007020AD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</w:rPr>
            <w:delText>ន.ស.ស.</w:delText>
          </w:r>
        </w:del>
      </w:ins>
      <w:ins w:id="23000" w:author="Sethvannak Sam" w:date="2022-08-20T18:30:00Z">
        <w:del w:id="23001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00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របស់សវនករទទួលបន្ទុកទៅលើ</w:delText>
          </w:r>
        </w:del>
      </w:ins>
      <w:ins w:id="23003" w:author="Kem Sereiboth" w:date="2022-09-29T14:29:00Z">
        <w:del w:id="23004" w:author="Kem Sereyboth" w:date="2023-06-20T14:43:00Z"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លើ</w:delText>
          </w:r>
        </w:del>
      </w:ins>
      <w:ins w:id="23005" w:author="Sethvannak Sam" w:date="2022-08-20T18:30:00Z">
        <w:del w:id="23006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00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សវនដ្ឋានអំពីប្រធានបទ</w:delText>
          </w:r>
          <w:r w:rsidRPr="00E33574" w:rsidDel="005C3437">
            <w:rPr>
              <w:rFonts w:ascii="Khmer MEF1" w:hAnsi="Khmer MEF1" w:cs="Khmer MEF1"/>
              <w:strike/>
              <w:spacing w:val="-6"/>
              <w:sz w:val="24"/>
              <w:szCs w:val="24"/>
              <w:cs/>
              <w:lang w:val="ca-ES"/>
              <w:rPrChange w:id="2300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ទី... </w:delText>
          </w:r>
        </w:del>
      </w:ins>
      <w:ins w:id="23009" w:author="User" w:date="2022-09-10T16:18:00Z">
        <w:del w:id="23010" w:author="Kem Sereyboth" w:date="2023-06-20T14:43:00Z">
          <w:r w:rsidR="00B14C1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011" w:author="Kem Sereyboth" w:date="2023-07-19T16:59:00Z">
                <w:rPr>
                  <w:rFonts w:ascii="Khmer MEF1" w:hAnsi="Khmer MEF1" w:cs="Khmer MEF1"/>
                  <w:strike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ទាំង៥</w:delText>
          </w:r>
        </w:del>
      </w:ins>
      <w:ins w:id="23012" w:author="Kem Sereiboth" w:date="2022-09-29T14:29:00Z">
        <w:del w:id="23013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ប្រតិភូសវនកម្ម​​ និង​​</w:delText>
          </w:r>
          <w:r w:rsidR="00BA04F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សវនករទទួលបន្ទុក</w:delText>
          </w:r>
        </w:del>
      </w:ins>
      <w:ins w:id="23014" w:author="Sethvannak Sam" w:date="2022-08-20T18:30:00Z">
        <w:del w:id="23015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0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បានសង្កេត ឃើញថា</w:delText>
          </w:r>
        </w:del>
      </w:ins>
      <w:ins w:id="23017" w:author="Kem Sereiboth" w:date="2022-09-29T14:29:00Z">
        <w:del w:id="23018" w:author="Kem Sereyboth" w:date="2023-06-20T14:43:00Z"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ថ្នាក់ដឹកនាំ និងមន្រ្តីជំនាញ</w:delText>
          </w:r>
        </w:del>
      </w:ins>
      <w:ins w:id="23019" w:author="Sethvannak Sam" w:date="2022-08-20T18:30:00Z">
        <w:del w:id="23020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02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សវនដ្ឋាន</w:delText>
          </w:r>
        </w:del>
      </w:ins>
      <w:ins w:id="23022" w:author="Kem Sereiboth" w:date="2022-09-29T14:30:00Z">
        <w:del w:id="23023" w:author="Kem Sereyboth" w:date="2023-06-20T14:43:00Z"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ដែល</w:delText>
          </w:r>
        </w:del>
      </w:ins>
      <w:ins w:id="23024" w:author="Sethvannak Sam" w:date="2022-08-20T18:30:00Z">
        <w:del w:id="23025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02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3027" w:author="Kem Sereiboth" w:date="2022-09-29T14:30:00Z">
        <w:del w:id="23028" w:author="Kem Sereyboth" w:date="2023-06-20T14:43:00Z">
          <w:r w:rsidR="00BA04F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ជួបពិភាក្សាបាន</w:delText>
          </w:r>
        </w:del>
      </w:ins>
      <w:ins w:id="23029" w:author="Sethvannak Sam" w:date="2022-08-20T18:30:00Z">
        <w:del w:id="23030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03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ឆ្លើយបំភ្ល</w:delText>
          </w:r>
        </w:del>
      </w:ins>
      <w:ins w:id="23032" w:author="User" w:date="2022-09-16T11:40:00Z">
        <w:del w:id="23033" w:author="Kem Sereyboth" w:date="2023-06-20T14:43:00Z">
          <w:r w:rsidR="00345011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ឺ</w:delText>
          </w:r>
        </w:del>
      </w:ins>
      <w:ins w:id="23034" w:author="Sethvannak Sam" w:date="2022-08-20T18:30:00Z">
        <w:del w:id="23035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03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ីយ៉ាងក្បោះក្បាយដោយមិនបញ្ចេញនូវអាកប្បកិរិយាណាមួយដែលមានបំណងលាក់បាំងព័ត៌មានចំពោះប្រតិភូសវនកម្ម</w:delText>
          </w:r>
        </w:del>
      </w:ins>
      <w:ins w:id="23037" w:author="Kem Sereiboth" w:date="2022-09-29T14:30:00Z">
        <w:del w:id="23038" w:author="Kem Sereyboth" w:date="2023-06-20T14:43:00Z">
          <w:r w:rsidR="00BA04F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</w:delText>
          </w:r>
          <w:r w:rsidR="00BA04F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និងសវនករទទួលបន្ទុក</w:delText>
          </w:r>
        </w:del>
      </w:ins>
      <w:ins w:id="23039" w:author="Sethvannak Sam" w:date="2022-08-20T18:30:00Z">
        <w:del w:id="23040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04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ឡើយ</w:delText>
          </w:r>
        </w:del>
      </w:ins>
      <w:ins w:id="23042" w:author="Kem Sereiboth" w:date="2022-09-29T14:31:00Z">
        <w:del w:id="23043" w:author="Kem Sereyboth" w:date="2023-06-20T14:43:00Z">
          <w:r w:rsidR="00BA04FB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​</w:delText>
          </w:r>
          <w:r w:rsidR="00BA04FB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និងសម្ដែងនូវការពេញ​ចិត្ត​ក្នុង​ការ​ឆ្លើយបំភ្លឺ​រាល់​សំនួរ​ដែល​សវនករ</w:delText>
          </w:r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BA04FB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ទទួល</w:delText>
          </w:r>
          <w:r w:rsidR="00BA04FB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បន្ទុក​បាន​សាកសួរ</w:delText>
          </w:r>
        </w:del>
      </w:ins>
      <w:ins w:id="23044" w:author="Sethvannak Sam" w:date="2022-08-20T18:30:00Z">
        <w:del w:id="23045" w:author="Kem Sereyboth" w:date="2023-06-20T14:43:00Z">
          <w:r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304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0076FE55" w14:textId="1DE3C8B3" w:rsidR="00756A09" w:rsidRPr="00E33574" w:rsidDel="005C3437" w:rsidRDefault="00756A09">
      <w:pPr>
        <w:spacing w:after="0" w:line="233" w:lineRule="auto"/>
        <w:jc w:val="both"/>
        <w:rPr>
          <w:ins w:id="23047" w:author="Sethvannak Sam" w:date="2022-08-20T18:30:00Z"/>
          <w:del w:id="23048" w:author="Kem Sereyboth" w:date="2023-06-20T14:43:00Z"/>
          <w:rFonts w:ascii="Khmer MEF1" w:hAnsi="Khmer MEF1" w:cs="Khmer MEF1"/>
          <w:spacing w:val="-8"/>
          <w:sz w:val="24"/>
          <w:szCs w:val="24"/>
          <w:lang w:val="ca-ES"/>
        </w:rPr>
        <w:pPrChange w:id="23049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0F946C4C" w14:textId="616F5ADE" w:rsidR="005F46DE" w:rsidRPr="00E33574" w:rsidDel="005C3437" w:rsidRDefault="00682841">
      <w:pPr>
        <w:spacing w:after="0" w:line="233" w:lineRule="auto"/>
        <w:jc w:val="both"/>
        <w:rPr>
          <w:ins w:id="23050" w:author="Kem Sereiboth" w:date="2022-09-13T11:38:00Z"/>
          <w:del w:id="23051" w:author="Kem Sereyboth" w:date="2023-06-20T14:43:00Z"/>
          <w:rFonts w:ascii="Khmer MEF1" w:hAnsi="Khmer MEF1" w:cs="Khmer MEF1"/>
          <w:b/>
          <w:bCs/>
          <w:sz w:val="24"/>
          <w:szCs w:val="24"/>
          <w:lang w:val="ca-ES"/>
          <w:rPrChange w:id="23052" w:author="Kem Sereyboth" w:date="2023-07-19T16:59:00Z">
            <w:rPr>
              <w:ins w:id="23053" w:author="Kem Sereiboth" w:date="2022-09-13T11:38:00Z"/>
              <w:del w:id="23054" w:author="Kem Sereyboth" w:date="2023-06-20T14:43:00Z"/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</w:rPr>
          </w:rPrChange>
        </w:rPr>
        <w:pPrChange w:id="2305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056" w:author="sakaria fa" w:date="2022-09-30T21:24:00Z">
        <w:del w:id="23057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</w:rPr>
            <w:tab/>
          </w:r>
        </w:del>
      </w:ins>
      <w:ins w:id="23058" w:author="Kem Sereiboth" w:date="2022-09-29T14:34:00Z">
        <w:del w:id="23059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3060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tab/>
          </w:r>
        </w:del>
      </w:ins>
      <w:ins w:id="23061" w:author="Kem Sereiboth" w:date="2022-09-13T11:38:00Z">
        <w:del w:id="23062" w:author="Kem Sereyboth" w:date="2023-06-20T14:43:00Z">
          <w:r w:rsidR="005F46DE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3063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ង</w:delText>
          </w:r>
          <w:r w:rsidR="005F46DE"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cs/>
              <w:lang w:val="ca-ES"/>
              <w:rPrChange w:id="23064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-បញ្ហាប្រឈមអំឡុងពេលអនុវត្តការងារសវនកម្ម</w:delText>
          </w:r>
        </w:del>
      </w:ins>
    </w:p>
    <w:p w14:paraId="4D530682" w14:textId="7447A231" w:rsidR="00B27355" w:rsidRPr="00E33574" w:rsidDel="005C3437" w:rsidRDefault="00237E29">
      <w:pPr>
        <w:spacing w:after="0" w:line="233" w:lineRule="auto"/>
        <w:jc w:val="both"/>
        <w:rPr>
          <w:ins w:id="23065" w:author="Sethvannak Sam" w:date="2022-08-20T18:30:00Z"/>
          <w:del w:id="23066" w:author="Kem Sereyboth" w:date="2023-06-20T14:43:00Z"/>
          <w:rFonts w:ascii="!Khmer MEF1" w:hAnsi="!Khmer MEF1" w:cs="!Khmer MEF1"/>
          <w:strike/>
          <w:sz w:val="24"/>
          <w:szCs w:val="24"/>
          <w:lang w:val="ca-ES"/>
          <w:rPrChange w:id="23067" w:author="Kem Sereyboth" w:date="2023-07-19T16:59:00Z">
            <w:rPr>
              <w:ins w:id="23068" w:author="Sethvannak Sam" w:date="2022-08-20T18:30:00Z"/>
              <w:del w:id="23069" w:author="Kem Sereyboth" w:date="2023-06-20T14:43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3070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071" w:author="Voeun Kuyeng" w:date="2022-08-31T16:15:00Z">
        <w:del w:id="23072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073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ង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074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23075" w:author="socheata.ol@hotmail.com" w:date="2022-09-04T18:08:00Z">
        <w:del w:id="23076" w:author="Kem Sereyboth" w:date="2023-06-20T14:43:00Z"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077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ចំណុចទី៥</w:delText>
          </w:r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lang w:val="ca-ES"/>
              <w:rPrChange w:id="2307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079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3080" w:author="Sethvannak Sam" w:date="2022-08-20T18:30:00Z">
        <w:del w:id="23081" w:author="Kem Sereyboth" w:date="2023-06-20T14:43:00Z">
          <w:r w:rsidR="00B27355"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082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កថាខណ្ឌទី៥</w:delText>
          </w:r>
          <w:r w:rsidR="00B27355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083" w:author="Kem Sereyboth" w:date="2023-07-19T16:59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៖ត្រូវរៀបរាប់អំពីបញ្ហាប្រឈមកំ</w:delText>
          </w:r>
        </w:del>
      </w:ins>
      <w:ins w:id="23084" w:author="Windows User" w:date="2022-09-06T03:52:00Z">
        <w:del w:id="23085" w:author="Kem Sereyboth" w:date="2023-06-20T14:43:00Z">
          <w:r w:rsidR="003B1EB1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086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អំ</w:delText>
          </w:r>
        </w:del>
      </w:ins>
      <w:ins w:id="23087" w:author="Sethvannak Sam" w:date="2022-08-20T18:30:00Z">
        <w:del w:id="23088" w:author="Kem Sereyboth" w:date="2023-06-20T14:43:00Z">
          <w:r w:rsidR="00B27355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089" w:author="Kem Sereyboth" w:date="2023-07-19T16:59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ឡុងពេលអនុវត្តការងារសវនកម្ម ។ </w:delText>
          </w:r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09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</w:del>
      </w:ins>
      <w:ins w:id="23091" w:author="socheata.ol@hotmail.com" w:date="2022-09-04T18:08:00Z">
        <w:del w:id="23092" w:author="Kem Sereyboth" w:date="2023-06-20T14:43:00Z"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09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3094" w:author="Sethvannak Sam" w:date="2022-08-20T18:30:00Z">
        <w:del w:id="23095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09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កថាខណ្ឌទី៤ នេះ ដូចគំរូខាងក្រោម៖</w:delText>
          </w:r>
        </w:del>
      </w:ins>
    </w:p>
    <w:p w14:paraId="7B981D83" w14:textId="5D5D1801" w:rsidR="00BA04FB" w:rsidRPr="00E33574" w:rsidDel="005C3437" w:rsidRDefault="003B1EB1">
      <w:pPr>
        <w:spacing w:after="0" w:line="233" w:lineRule="auto"/>
        <w:jc w:val="both"/>
        <w:rPr>
          <w:ins w:id="23097" w:author="Kem Sereiboth" w:date="2022-09-29T14:34:00Z"/>
          <w:del w:id="23098" w:author="Kem Sereyboth" w:date="2023-06-20T14:43:00Z"/>
          <w:rFonts w:ascii="Khmer MEF1" w:hAnsi="Khmer MEF1" w:cs="Khmer MEF1"/>
          <w:sz w:val="24"/>
          <w:szCs w:val="24"/>
          <w:lang w:val="ca-ES"/>
          <w:rPrChange w:id="23099" w:author="Kem Sereyboth" w:date="2023-07-19T16:59:00Z">
            <w:rPr>
              <w:ins w:id="23100" w:author="Kem Sereiboth" w:date="2022-09-29T14:34:00Z"/>
              <w:del w:id="23101" w:author="Kem Sereyboth" w:date="2023-06-20T14:43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  <w:pPrChange w:id="23102" w:author="Sopheak Phorn" w:date="2023-08-25T13:09:00Z">
          <w:pPr>
            <w:spacing w:after="0" w:line="240" w:lineRule="auto"/>
            <w:ind w:firstLine="720"/>
          </w:pPr>
        </w:pPrChange>
      </w:pPr>
      <w:ins w:id="23103" w:author="Windows User" w:date="2022-09-06T03:52:00Z">
        <w:del w:id="23104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0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អំ</w:delText>
          </w:r>
        </w:del>
      </w:ins>
      <w:ins w:id="23106" w:author="Sethvannak Sam" w:date="2022-08-20T18:30:00Z">
        <w:del w:id="23107" w:author="Kem Sereyboth" w:date="2023-06-20T14:43:00Z">
          <w:r w:rsidR="00B27355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0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កំឡុងពេលនៃការចុះធ្វើសវនកម្មប្រតិភូសវនកម្មបានសង្កេតឃើញថា </w:delText>
          </w:r>
        </w:del>
      </w:ins>
      <w:ins w:id="23109" w:author="Kem Sereiboth" w:date="2022-09-29T14:34:00Z">
        <w:del w:id="23110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1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ទោះបី</w:delText>
          </w:r>
        </w:del>
      </w:ins>
      <w:ins w:id="23112" w:author="Kem Sereiboth" w:date="2022-09-29T14:35:00Z">
        <w:del w:id="23113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1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ជា </w:delText>
          </w:r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1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3116" w:author="Kem Sereiboth" w:date="2022-09-29T14:34:00Z">
        <w:del w:id="23117" w:author="Kem Sereyboth" w:date="2023-06-20T14:43:00Z"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មានភាពមមាញឹកក្នុងការ​បំពេញការងាររបស់​ខ្លួន ​</w:delText>
          </w:r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</w:delText>
          </w:r>
        </w:del>
      </w:ins>
      <w:ins w:id="23118" w:author="Kem Sereiboth" w:date="2022-09-29T14:35:00Z">
        <w:del w:id="23119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3120" w:author="Kem Sereiboth" w:date="2022-09-29T14:34:00Z">
        <w:del w:id="23121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</w:del>
      </w:ins>
      <w:ins w:id="23122" w:author="Kem Sereiboth" w:date="2022-09-29T14:35:00Z">
        <w:del w:id="23123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ស</w:delText>
          </w:r>
        </w:del>
      </w:ins>
      <w:ins w:id="23124" w:author="Kem Sereiboth" w:date="2022-09-29T14:34:00Z">
        <w:del w:id="23125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.</w:delText>
          </w:r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ពុំ​បានរៀបចំ​ផ្ដល់ជូនឯកសារ​តាម​ប្រធាន​បទ​នីមួយៗតែម្ដងទាំងអស់នោះទេ តែ </w:delText>
          </w:r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26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</w:ins>
      <w:ins w:id="23127" w:author="Kem Sereiboth" w:date="2022-09-29T14:35:00Z">
        <w:del w:id="23128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29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3130" w:author="Kem Sereiboth" w:date="2022-09-29T14:34:00Z">
        <w:del w:id="23131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32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3133" w:author="Kem Sereiboth" w:date="2022-09-29T14:35:00Z">
        <w:del w:id="23134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35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3136" w:author="Kem Sereiboth" w:date="2022-09-29T14:34:00Z">
        <w:del w:id="23137" w:author="Kem Sereyboth" w:date="2023-06-20T14:43:00Z">
          <w:r w:rsidR="00BA04FB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138" w:author="Kem Sereyboth" w:date="2023-07-19T16:59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. </w:delText>
          </w:r>
          <w:r w:rsidR="00BA04FB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39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ក៏នៅ​តែខិតខំ​បន្ត​រៀបចំ​ឯកសារ​ដើម្បី​ផ្ដល់​ជូនប្រតិភូសវនកម្ម និងសវនករ​ទទួល​បន្ទុកតាមក្រោយ​ជាបន្តបន្ទាប់​ផងដែរ។</w:delText>
          </w:r>
        </w:del>
      </w:ins>
    </w:p>
    <w:p w14:paraId="052D9580" w14:textId="08590B78" w:rsidR="00B27355" w:rsidRPr="00E33574" w:rsidDel="005C3437" w:rsidRDefault="00B27355">
      <w:pPr>
        <w:spacing w:after="0" w:line="233" w:lineRule="auto"/>
        <w:jc w:val="both"/>
        <w:rPr>
          <w:ins w:id="23140" w:author="Voeun Kuyeng" w:date="2022-08-31T16:05:00Z"/>
          <w:del w:id="23141" w:author="Kem Sereyboth" w:date="2023-06-20T14:43:00Z"/>
          <w:rFonts w:ascii="Khmer MEF1" w:hAnsi="Khmer MEF1" w:cs="Khmer MEF1"/>
          <w:strike/>
          <w:sz w:val="24"/>
          <w:szCs w:val="24"/>
          <w:lang w:val="ca-ES"/>
          <w:rPrChange w:id="23142" w:author="Kem Sereyboth" w:date="2023-07-19T16:59:00Z">
            <w:rPr>
              <w:ins w:id="23143" w:author="Voeun Kuyeng" w:date="2022-08-31T16:05:00Z"/>
              <w:del w:id="23144" w:author="Kem Sereyboth" w:date="2023-06-20T14:4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314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146" w:author="Sethvannak Sam" w:date="2022-08-20T18:30:00Z">
        <w:del w:id="23147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4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ការផ្តល់ជូនឯកសាររបស់សវន- 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4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ដ្ឋានមានភាពយឺតយ៉ាវ</w:delText>
          </w:r>
        </w:del>
      </w:ins>
      <w:ins w:id="23150" w:author="sakaria fa" w:date="2022-09-15T21:51:00Z">
        <w:del w:id="23151" w:author="Kem Sereyboth" w:date="2023-06-20T14:43:00Z">
          <w:r w:rsidR="002C2FE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5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ការសហការយ៉ាងល្អ </w:delText>
          </w:r>
        </w:del>
      </w:ins>
      <w:ins w:id="23153" w:author="sakaria fa" w:date="2022-09-19T21:22:00Z">
        <w:del w:id="23154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5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</w:delText>
          </w:r>
        </w:del>
      </w:ins>
      <w:ins w:id="23156" w:author="sakaria fa" w:date="2022-09-19T21:23:00Z">
        <w:del w:id="23157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5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ែលបង្កឱ្យមាន</w:delText>
          </w:r>
        </w:del>
      </w:ins>
      <w:ins w:id="23159" w:author="User" w:date="2022-09-22T14:31:00Z">
        <w:del w:id="23160" w:author="Kem Sereyboth" w:date="2023-06-20T14:43:00Z">
          <w:r w:rsidR="004351E3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ភាព</w:delText>
          </w:r>
        </w:del>
      </w:ins>
      <w:ins w:id="23162" w:author="sakaria fa" w:date="2022-09-19T21:23:00Z">
        <w:del w:id="23163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6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ងាយស្រួលក្នុងការបំពេញការងាររបស់ប្រតិភូ</w:delText>
          </w:r>
        </w:del>
      </w:ins>
      <w:ins w:id="23165" w:author="sakaria fa" w:date="2022-09-19T21:24:00Z">
        <w:del w:id="23166" w:author="Kem Sereyboth" w:date="2023-06-20T14:43:00Z">
          <w:r w:rsidR="00C32D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6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សវនកម្ម។</w:delText>
          </w:r>
        </w:del>
      </w:ins>
      <w:ins w:id="23168" w:author="Sethvannak Sam" w:date="2022-08-20T18:30:00Z">
        <w:del w:id="23169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1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ដែលបង្កឱ្យមានភាពរាំងស្ទះក្នុងការបំពេញការងាររបស់ប្រតិភូសវនកម្ម។ </w:delText>
          </w:r>
          <w:r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17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លើសពីនេះ ប្រតិភូសវនកម្មបានសង្កេតឃើញថាទីតាំងរបស់សវនដ្ឋានមានភាពតូចចង្អៀតដែលបង្កឱ្យមានការខ្វះខាតទីកន្លែងសម្រាប់ប្រតិភូសវនកម្មពិនិត្យឯកសារ។  </w:delText>
          </w:r>
        </w:del>
      </w:ins>
    </w:p>
    <w:p w14:paraId="2748E9F3" w14:textId="058ABF72" w:rsidR="00756A09" w:rsidRPr="00E33574" w:rsidDel="005C3437" w:rsidRDefault="00913214">
      <w:pPr>
        <w:spacing w:after="0" w:line="233" w:lineRule="auto"/>
        <w:jc w:val="both"/>
        <w:rPr>
          <w:ins w:id="23172" w:author="Sethvannak Sam" w:date="2022-08-20T18:30:00Z"/>
          <w:del w:id="23173" w:author="Kem Sereyboth" w:date="2023-06-20T14:43:00Z"/>
          <w:rFonts w:ascii="Khmer MEF1" w:hAnsi="Khmer MEF1" w:cs="Khmer MEF1"/>
          <w:sz w:val="24"/>
          <w:szCs w:val="24"/>
          <w:lang w:val="ca-ES"/>
        </w:rPr>
        <w:pPrChange w:id="23174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175" w:author="User" w:date="2022-09-16T11:27:00Z">
        <w:del w:id="23176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</w:rPr>
            <w:tab/>
          </w:r>
        </w:del>
      </w:ins>
    </w:p>
    <w:p w14:paraId="2ED6BA2C" w14:textId="3BE507FA" w:rsidR="005F46DE" w:rsidRPr="00E33574" w:rsidDel="005C3437" w:rsidRDefault="005F46DE">
      <w:pPr>
        <w:spacing w:after="0" w:line="233" w:lineRule="auto"/>
        <w:jc w:val="both"/>
        <w:rPr>
          <w:ins w:id="23177" w:author="Kem Sereiboth" w:date="2022-09-13T11:38:00Z"/>
          <w:del w:id="23178" w:author="Kem Sereyboth" w:date="2023-06-20T14:43:00Z"/>
          <w:rFonts w:ascii="Khmer MEF1" w:hAnsi="Khmer MEF1" w:cs="Khmer MEF1"/>
          <w:b/>
          <w:bCs/>
          <w:sz w:val="24"/>
          <w:szCs w:val="24"/>
          <w:lang w:val="ca-ES"/>
        </w:rPr>
        <w:pPrChange w:id="23179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180" w:author="Kem Sereiboth" w:date="2022-09-13T11:38:00Z">
        <w:del w:id="23181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3182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ច</w:delText>
          </w:r>
          <w:r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lang w:val="ca-ES"/>
            </w:rPr>
            <w:delText>-</w:delText>
          </w:r>
          <w:r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cs/>
              <w:lang w:val="ca-ES"/>
            </w:rPr>
            <w:delText xml:space="preserve"> ការផ្តល់កិច្ចសហការលើការផ្តល់ទីតាំងពិនិត្យលើឯកសារ ការផ្តល់</w:delText>
          </w:r>
          <w:r w:rsidRPr="00E33574" w:rsidDel="005C3437">
            <w:rPr>
              <w:rFonts w:ascii="!Khmer MEF1" w:hAnsi="!Khmer MEF1" w:cs="!Khmer MEF1"/>
              <w:b/>
              <w:bCs/>
              <w:sz w:val="24"/>
              <w:szCs w:val="24"/>
              <w:cs/>
              <w:lang w:val="ca-ES"/>
              <w:rPrChange w:id="23183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ឯកសារ និងការឆ្លើយបំភ្លឺ ក្នុងកំឡុងពេលអនុវត្តការងារសវនកម្ម</w:delText>
          </w:r>
        </w:del>
      </w:ins>
    </w:p>
    <w:p w14:paraId="40CD1509" w14:textId="0C1F61B1" w:rsidR="00B27355" w:rsidRPr="00E33574" w:rsidDel="005C3437" w:rsidRDefault="00237E29">
      <w:pPr>
        <w:spacing w:after="0" w:line="233" w:lineRule="auto"/>
        <w:jc w:val="both"/>
        <w:rPr>
          <w:ins w:id="23184" w:author="Sethvannak Sam" w:date="2022-08-20T18:30:00Z"/>
          <w:del w:id="23185" w:author="Kem Sereyboth" w:date="2023-06-20T14:43:00Z"/>
          <w:rFonts w:ascii="Khmer MEF1" w:hAnsi="Khmer MEF1" w:cs="Khmer MEF1"/>
          <w:strike/>
          <w:sz w:val="24"/>
          <w:szCs w:val="24"/>
          <w:lang w:val="ca-ES"/>
          <w:rPrChange w:id="23186" w:author="Kem Sereyboth" w:date="2023-07-19T16:59:00Z">
            <w:rPr>
              <w:ins w:id="23187" w:author="Sethvannak Sam" w:date="2022-08-20T18:30:00Z"/>
              <w:del w:id="23188" w:author="Kem Sereyboth" w:date="2023-06-20T14:4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189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190" w:author="Voeun Kuyeng" w:date="2022-08-31T16:15:00Z">
        <w:del w:id="23191" w:author="Kem Sereyboth" w:date="2023-06-20T14:43:00Z">
          <w:r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192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ច</w:delText>
          </w:r>
          <w:r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lang w:val="ca-ES"/>
              <w:rPrChange w:id="23193" w:author="Kem Sereyboth" w:date="2023-07-19T16:59:00Z">
                <w:rPr>
                  <w:rFonts w:ascii="!Khmer MEF1" w:hAnsi="!Khmer MEF1" w:cs="!Khmer MEF1"/>
                  <w:b/>
                  <w:bCs/>
                  <w:spacing w:val="-4"/>
                  <w:sz w:val="24"/>
                  <w:szCs w:val="24"/>
                  <w:lang w:val="ca-ES"/>
                </w:rPr>
              </w:rPrChange>
            </w:rPr>
            <w:delText>-</w:delText>
          </w:r>
        </w:del>
      </w:ins>
      <w:ins w:id="23194" w:author="socheata.ol@hotmail.com" w:date="2022-09-04T18:09:00Z">
        <w:del w:id="23195" w:author="Kem Sereyboth" w:date="2023-06-20T14:43:00Z"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196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16"/>
                  <w:szCs w:val="24"/>
                  <w:cs/>
                </w:rPr>
              </w:rPrChange>
            </w:rPr>
            <w:delText>ចំណុចទី៦</w:delText>
          </w:r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lang w:val="ca-ES"/>
              <w:rPrChange w:id="2319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40"/>
                  <w:lang w:val="ca-ES"/>
                </w:rPr>
              </w:rPrChange>
            </w:rPr>
            <w:delText>:</w:delText>
          </w:r>
          <w:r w:rsidR="005A2B5E" w:rsidRPr="00E33574" w:rsidDel="005C3437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198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3199" w:author="Sethvannak Sam" w:date="2022-08-20T18:30:00Z">
        <w:del w:id="23200" w:author="Kem Sereyboth" w:date="2023-06-20T14:43:00Z">
          <w:r w:rsidR="00B27355" w:rsidRPr="00E33574" w:rsidDel="005C3437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201" w:author="Kem Sereyboth" w:date="2023-07-19T16:59:00Z">
                <w:rPr>
                  <w:rFonts w:ascii="!Khmer MEF1" w:hAnsi="!Khmer MEF1" w:cs="!Khmer MEF1"/>
                  <w:b/>
                  <w:bCs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កថាខណ្ឌទី៦</w:delText>
          </w:r>
          <w:r w:rsidR="00B27355" w:rsidRPr="00E33574" w:rsidDel="005C3437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202" w:author="Kem Sereyboth" w:date="2023-07-19T16:59:00Z">
                <w:rPr>
                  <w:rFonts w:ascii="!Khmer MEF1" w:hAnsi="!Khmer MEF1" w:cs="!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៖ត្រូវរៀបរាប់អំពីការផ្តល់កិច្ចសហការលើការផ្តល់ទីតាំងពិនិត្យលើឯកសារ ការផ្តល់ឯកសារ និងការឆ្លើយបំភ្លឺ ក្នុងកំឡុងពេលអនុវត្តការងារសវនកម្ម។ </w:delText>
          </w:r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203" w:author="Kem Sereyboth" w:date="2023-07-19T16:59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សវនករ​​ទទួលបន្ទុកអាចរៀបរាប់អំពី</w:delText>
          </w:r>
        </w:del>
      </w:ins>
      <w:ins w:id="23204" w:author="socheata.ol@hotmail.com" w:date="2022-09-04T18:09:00Z">
        <w:del w:id="23205" w:author="Kem Sereyboth" w:date="2023-06-20T14:43:00Z">
          <w:r w:rsidR="005A2B5E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20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23207" w:author="Sethvannak Sam" w:date="2022-08-20T18:30:00Z">
        <w:del w:id="23208" w:author="Kem Sereyboth" w:date="2023-06-20T14:43:00Z">
          <w:r w:rsidR="00B27355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20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កថាខណ្ឌទី៦ នេះ ដូចគំរូខាងក្រោម៖</w:delText>
          </w:r>
        </w:del>
      </w:ins>
    </w:p>
    <w:p w14:paraId="2FE39F1D" w14:textId="143A0BB9" w:rsidR="009F77DE" w:rsidRPr="00E33574" w:rsidDel="005C3437" w:rsidRDefault="00B27355">
      <w:pPr>
        <w:spacing w:after="0" w:line="233" w:lineRule="auto"/>
        <w:jc w:val="both"/>
        <w:rPr>
          <w:ins w:id="23210" w:author="LENOVO" w:date="2022-10-02T10:18:00Z"/>
          <w:del w:id="23211" w:author="Kem Sereyboth" w:date="2023-06-20T14:43:00Z"/>
          <w:rFonts w:ascii="Khmer MEF1" w:hAnsi="Khmer MEF1" w:cs="Khmer MEF1"/>
          <w:sz w:val="24"/>
          <w:szCs w:val="24"/>
          <w:lang w:val="ca-ES"/>
          <w:rPrChange w:id="23212" w:author="Kem Sereyboth" w:date="2023-07-19T16:59:00Z">
            <w:rPr>
              <w:ins w:id="23213" w:author="LENOVO" w:date="2022-10-02T10:18:00Z"/>
              <w:del w:id="23214" w:author="Kem Sereyboth" w:date="2023-06-20T14:43:00Z"/>
              <w:rFonts w:ascii="Khmer MEF1" w:hAnsi="Khmer MEF1" w:cs="Khmer MEF1"/>
              <w:color w:val="000000" w:themeColor="text1"/>
              <w:sz w:val="24"/>
              <w:szCs w:val="24"/>
              <w:lang w:val="ca-ES"/>
            </w:rPr>
          </w:rPrChange>
        </w:rPr>
        <w:pPrChange w:id="23215" w:author="Sopheak Phorn" w:date="2023-08-25T13:09:00Z">
          <w:pPr>
            <w:spacing w:after="0" w:line="240" w:lineRule="auto"/>
            <w:jc w:val="both"/>
          </w:pPr>
        </w:pPrChange>
      </w:pPr>
      <w:ins w:id="23216" w:author="Sethvannak Sam" w:date="2022-08-20T18:30:00Z">
        <w:del w:id="23217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1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  <w:r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321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ករណីទីតាំងសមស្រប៖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2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កំឡុង</w:delText>
          </w:r>
        </w:del>
      </w:ins>
      <w:ins w:id="23221" w:author="Voeun Kuyeng" w:date="2022-09-06T17:57:00Z">
        <w:del w:id="23222" w:author="Kem Sereyboth" w:date="2023-06-20T14:43:00Z">
          <w:r w:rsidR="00F135FF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224" w:author="Kem Sereiboth" w:date="2022-09-29T14:44:00Z">
        <w:del w:id="23225" w:author="Kem Sereyboth" w:date="2023-06-20T14:43:00Z">
          <w:r w:rsidR="00F03E0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26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ប្រតិភូសវនកម្ម និងសវនករទទួលបន្ទុក​សូមកោតសរសើរចំពោះ </w:delText>
          </w:r>
        </w:del>
      </w:ins>
      <w:ins w:id="23227" w:author="Windows User" w:date="2022-09-06T03:53:00Z">
        <w:del w:id="23228" w:author="Kem Sereyboth" w:date="2023-06-20T14:43:00Z">
          <w:r w:rsidR="00A654CE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2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</w:delText>
          </w:r>
        </w:del>
      </w:ins>
      <w:ins w:id="23230" w:author="Sethvannak Sam" w:date="2022-08-20T18:30:00Z">
        <w:del w:id="23231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3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ពេល​ចុះ​ប្រមូល​ទិន្នន័យ​និង​ព័ត៌មាន​នៅ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2323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​ [</w:delText>
          </w:r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3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z w:val="24"/>
              <w:szCs w:val="24"/>
              <w:lang w:val="ca-ES"/>
              <w:rPrChange w:id="2323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236" w:author="User" w:date="2022-09-10T16:23:00Z">
        <w:del w:id="23237" w:author="Kem Sereyboth" w:date="2023-06-20T14:43:00Z">
          <w:r w:rsidR="00B14C1F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ន.ស.ស.</w:delText>
          </w:r>
        </w:del>
      </w:ins>
      <w:ins w:id="23238" w:author="Sethvannak Sam" w:date="2022-08-20T18:30:00Z">
        <w:del w:id="23239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4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241" w:author="Kem Sereiboth" w:date="2022-09-29T14:44:00Z">
        <w:del w:id="23242" w:author="Kem Sereyboth" w:date="2023-06-20T14:43:00Z">
          <w:r w:rsidR="00F03E02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243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ដែលផ្តល់កិច្ច​សហការ​</w:delText>
          </w:r>
          <w:r w:rsidR="00F03E02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44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ខ្ពស់​ក្នុងការ​សម្របសម្រួល​ផ្តល់ទីតាំងសម្រាប់ប្រតិភូសវនកម្ម និងសវនករទទួលបន្ទុក​ពិនិត្យ​ឯកសារ។ </w:delText>
          </w:r>
        </w:del>
      </w:ins>
      <w:ins w:id="23245" w:author="Sethvannak Sam" w:date="2022-08-20T18:30:00Z">
        <w:del w:id="23246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47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</w:delText>
          </w:r>
        </w:del>
      </w:ins>
      <w:ins w:id="23248" w:author="User" w:date="2022-09-22T14:32:00Z">
        <w:del w:id="23249" w:author="Kem Sereyboth" w:date="2023-06-20T14:43:00Z">
          <w:r w:rsidR="004351E3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នទទួលបន្ទុក</w:delText>
          </w:r>
        </w:del>
      </w:ins>
      <w:ins w:id="23251" w:author="Sethvannak Sam" w:date="2022-08-20T18:30:00Z">
        <w:del w:id="23252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5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​​បាន​សង្កេត​ឃើញ​ថា​ បរិស្ថាន​របស់​​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25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5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25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5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3258" w:author="User" w:date="2022-09-10T16:24:00Z">
        <w:del w:id="23259" w:author="Kem Sereyboth" w:date="2023-06-20T14:43:00Z">
          <w:r w:rsidR="00B14C1F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32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B14C1F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262" w:author="Sethvannak Sam" w:date="2022-08-20T18:30:00Z">
        <w:del w:id="23263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6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មាន​សណ្ដាប់ធ្នាប់ល្អ​​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26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បើទោះបីជា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26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6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268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269" w:author="User" w:date="2022-09-10T16:24:00Z">
        <w:del w:id="23270" w:author="Kem Sereyboth" w:date="2023-06-20T14:43:00Z">
          <w:r w:rsidR="008E7FBA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327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</w:del>
      </w:ins>
      <w:ins w:id="23272" w:author="Sethvannak Sam" w:date="2022-08-20T18:30:00Z">
        <w:del w:id="23273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7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មាន​ទីតាំង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27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តូច​ចង្អៀតបន្តិចមែន។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276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77" w:author="Kem Sereyboth" w:date="2023-07-19T16:59:00Z">
                <w:rPr>
                  <w:rFonts w:ascii="!Khmer MEF1" w:hAnsi="!Khmer MEF1" w:cs="!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278" w:author="Kem Sereyboth" w:date="2023-07-19T16:59:00Z">
                <w:rPr>
                  <w:rFonts w:ascii="!Khmer MEF1" w:hAnsi="!Khmer MEF1" w:cs="!Khmer MEF1"/>
                  <w:color w:val="FF0000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279" w:author="User" w:date="2022-09-10T16:25:00Z">
        <w:del w:id="23280" w:author="Kem Sereyboth" w:date="2023-06-20T14:43:00Z">
          <w:r w:rsidR="008E7FBA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328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3282" w:author="Sethvannak Sam" w:date="2022-08-20T18:30:00Z">
        <w:del w:id="23283" w:author="Kem Sereyboth" w:date="2023-06-20T14:43:00Z"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84" w:author="Kem Sereyboth" w:date="2023-07-19T16:59:00Z">
                <w:rPr>
                  <w:rFonts w:ascii="!Khmer MEF1" w:hAnsi="!Khmer MEF1" w:cs="!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285" w:author="Kem Sereyboth" w:date="2023-07-19T16:59:00Z">
                <w:rPr>
                  <w:rFonts w:ascii="Khmer MEF1" w:hAnsi="Khmer MEF1" w:cs="Khmer MEF1"/>
                  <w:spacing w:val="-2"/>
                  <w:sz w:val="16"/>
                  <w:szCs w:val="24"/>
                  <w:cs/>
                </w:rPr>
              </w:rPrChange>
            </w:rPr>
            <w:delText>រៀបចំ​សម្របសម្រួល​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86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ផ្តល់ទីតាំងសម្រាប់ប្រតិភូសវនកម្ម​ដើម្បី​ពិនិត្យឯកសារ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23287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</w:rPr>
              </w:rPrChange>
            </w:rPr>
            <w:delText>​​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28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 xml:space="preserve"> និង​​បាន​ចាត់តាំងមន្រ្តីទទួល​បន្ទុក​ក្នុង​ការ​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8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ផ្តល់ឯកសារ។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2329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9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ប្រតិភូសវនកម្មសូមកោតសរសើរចំពោះ</w:delText>
          </w:r>
        </w:del>
      </w:ins>
      <w:ins w:id="23292" w:author="Kem Sereiboth" w:date="2022-09-29T14:54:00Z">
        <w:del w:id="23293" w:author="Kem Sereyboth" w:date="2023-06-20T14:43:00Z">
          <w:r w:rsidR="000A4707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329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បន្ថែម</w:delText>
          </w:r>
        </w:del>
      </w:ins>
      <w:ins w:id="23295" w:author="LENOVO" w:date="2022-10-02T10:17:00Z">
        <w:del w:id="23296" w:author="Kem Sereyboth" w:date="2023-06-20T14:43:00Z">
          <w:r w:rsidR="006631C0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3297" w:author="Kem Sereiboth" w:date="2022-09-29T14:54:00Z">
        <w:del w:id="23298" w:author="Kem Sereyboth" w:date="2023-06-20T14:43:00Z">
          <w:r w:rsidR="000A4707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29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ពីនេះ</w:delText>
          </w:r>
        </w:del>
      </w:ins>
      <w:ins w:id="23300" w:author="Sethvannak Sam" w:date="2022-08-20T18:30:00Z">
        <w:del w:id="23301" w:author="Kem Sereyboth" w:date="2023-06-20T14:43:00Z"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30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2330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30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lang w:val="ca-ES"/>
              <w:rPrChange w:id="2330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306" w:author="User" w:date="2022-09-10T16:25:00Z">
        <w:del w:id="23307" w:author="Kem Sereyboth" w:date="2023-06-20T14:43:00Z">
          <w:r w:rsidR="008E7FBA" w:rsidRPr="00E33574" w:rsidDel="005C3437">
            <w:rPr>
              <w:rFonts w:ascii="Khmer MEF1" w:hAnsi="Khmer MEF1" w:cs="Khmer MEF1"/>
              <w:b/>
              <w:bCs/>
              <w:spacing w:val="10"/>
              <w:sz w:val="24"/>
              <w:szCs w:val="24"/>
              <w:cs/>
              <w:lang w:val="ca-ES"/>
              <w:rPrChange w:id="2330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23309" w:author="Sethvannak Sam" w:date="2022-08-20T18:30:00Z">
        <w:del w:id="23310" w:author="Kem Sereyboth" w:date="2023-06-20T14:43:00Z">
          <w:r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31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312" w:author="Kem Sereiboth" w:date="2022-09-29T14:58:00Z">
        <w:del w:id="23313" w:author="Kem Sereyboth" w:date="2023-06-20T14:43:00Z">
          <w:r w:rsidR="000A4707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31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ក៏បាន</w:delText>
          </w:r>
        </w:del>
      </w:ins>
      <w:ins w:id="23315" w:author="Kem Sereiboth" w:date="2022-09-29T14:54:00Z">
        <w:del w:id="23316" w:author="Kem Sereyboth" w:date="2023-06-20T14:43:00Z">
          <w:r w:rsidR="000A4707" w:rsidRPr="00E33574" w:rsidDel="005C3437">
            <w:rPr>
              <w:rFonts w:ascii="Khmer MEF1" w:hAnsi="Khmer MEF1" w:cs="Khmer MEF1"/>
              <w:spacing w:val="10"/>
              <w:sz w:val="24"/>
              <w:szCs w:val="24"/>
              <w:cs/>
              <w:lang w:val="ca-ES"/>
              <w:rPrChange w:id="2331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​ផ្ដល់​​ការ​ឆ្លើយបំភ្លឺ​ជូន​ប្រតិភូសវនកម្ម និងសវនករទទួលបន្ទុកយ៉ាងក្បោះក្បាយ</w:delText>
          </w:r>
          <w:r w:rsidR="000A4707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318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ដែលនាំឱ្យការអនុវត្តការងារ​សវនកម្ម​សម្រាប់​ការិយបរិច្ឆេទឆ្នាំ២០២២ បញ្ចប់ទៅដោយរលូន និង</w:delText>
          </w:r>
          <w:r w:rsidR="000A4707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331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ទទួលបាន</w:delText>
          </w:r>
          <w:r w:rsidR="000A4707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20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លទ្ធផលល្អ។</w:delText>
          </w:r>
        </w:del>
      </w:ins>
    </w:p>
    <w:p w14:paraId="684C46F5" w14:textId="6A3C627C" w:rsidR="000A4707" w:rsidRPr="00E33574" w:rsidDel="005C3437" w:rsidRDefault="00682841">
      <w:pPr>
        <w:spacing w:after="0" w:line="233" w:lineRule="auto"/>
        <w:jc w:val="both"/>
        <w:rPr>
          <w:ins w:id="23321" w:author="Kem Sereiboth" w:date="2022-09-29T14:54:00Z"/>
          <w:del w:id="23322" w:author="Kem Sereyboth" w:date="2023-06-20T14:43:00Z"/>
          <w:rFonts w:ascii="Khmer MEF1" w:hAnsi="Khmer MEF1" w:cs="Khmer MEF1"/>
          <w:sz w:val="12"/>
          <w:szCs w:val="12"/>
          <w:lang w:val="ca-ES"/>
          <w:rPrChange w:id="23323" w:author="Kem Sereyboth" w:date="2023-07-19T16:59:00Z">
            <w:rPr>
              <w:ins w:id="23324" w:author="Kem Sereiboth" w:date="2022-09-29T14:54:00Z"/>
              <w:del w:id="23325" w:author="Kem Sereyboth" w:date="2023-06-20T14:43:00Z"/>
              <w:rFonts w:ascii="Khmer MEF1" w:hAnsi="Khmer MEF1" w:cs="Khmer MEF1"/>
              <w:color w:val="000000" w:themeColor="text1"/>
              <w:sz w:val="24"/>
              <w:szCs w:val="24"/>
              <w:lang w:val="ca-ES"/>
            </w:rPr>
          </w:rPrChange>
        </w:rPr>
        <w:pPrChange w:id="23326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327" w:author="sakaria fa" w:date="2022-09-30T21:24:00Z">
        <w:del w:id="23328" w:author="Kem Sereyboth" w:date="2023-06-20T14:43:00Z">
          <w:r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2332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16ACC354" w14:textId="514B05A9" w:rsidR="00B27355" w:rsidRPr="00E33574" w:rsidDel="005F46DE" w:rsidRDefault="000A4707">
      <w:pPr>
        <w:spacing w:after="0" w:line="233" w:lineRule="auto"/>
        <w:jc w:val="both"/>
        <w:rPr>
          <w:ins w:id="23330" w:author="Sethvannak Sam" w:date="2022-08-20T18:30:00Z"/>
          <w:del w:id="23331" w:author="Kem Sereiboth" w:date="2022-09-13T11:38:00Z"/>
          <w:rFonts w:ascii="Khmer MEF1" w:hAnsi="Khmer MEF1" w:cs="Khmer MEF1"/>
          <w:sz w:val="24"/>
          <w:szCs w:val="24"/>
          <w:lang w:val="ca-ES"/>
          <w:rPrChange w:id="23332" w:author="Kem Sereyboth" w:date="2023-07-19T16:59:00Z">
            <w:rPr>
              <w:ins w:id="23333" w:author="Sethvannak Sam" w:date="2022-08-20T18:30:00Z"/>
              <w:del w:id="23334" w:author="Kem Sereiboth" w:date="2022-09-13T11:38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2333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336" w:author="Kem Sereiboth" w:date="2022-09-29T14:54:00Z">
        <w:del w:id="23337" w:author="User" w:date="2022-10-03T07:25:00Z">
          <w:r w:rsidRPr="00E33574" w:rsidDel="0074394C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tab/>
          </w:r>
        </w:del>
      </w:ins>
      <w:ins w:id="23338" w:author="Sethvannak Sam" w:date="2022-08-20T18:30:00Z">
        <w:del w:id="23339" w:author="Kem Sereiboth" w:date="2022-09-29T14:54:00Z">
          <w:r w:rsidR="00B27355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34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ដែលផ្តល់កិច្ចសហការខ្ពស់ក្នុងការផ្តល់ទីតាំងសម្រាប់ប្រតិភូសវនកម្មពិនិត្យឯកសារ</w:delText>
          </w:r>
          <w:r w:rsidR="00B27355" w:rsidRPr="00E33574" w:rsidDel="000A470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2334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​​​ </w:delText>
          </w:r>
          <w:r w:rsidR="00B27355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334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និងផ្តល់</w:delText>
          </w:r>
          <w:r w:rsidR="00B27355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334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ឯកសារ</w:delText>
          </w:r>
        </w:del>
      </w:ins>
      <w:ins w:id="23344" w:author="sakaria fa" w:date="2022-09-13T22:41:00Z">
        <w:del w:id="23345" w:author="Kem Sereiboth" w:date="2022-09-29T14:54:00Z">
          <w:r w:rsidR="00082431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</w:delText>
          </w:r>
          <w:r w:rsidR="00082431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3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កិច្ចសហការ</w:delText>
          </w:r>
        </w:del>
      </w:ins>
      <w:ins w:id="23347" w:author="sakaria fa" w:date="2022-09-13T22:42:00Z">
        <w:del w:id="23348" w:author="Kem Sereiboth" w:date="2022-09-29T14:54:00Z">
          <w:r w:rsidR="00082431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34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ល្អ</w:delText>
          </w:r>
        </w:del>
      </w:ins>
      <w:ins w:id="23350" w:author="sakaria fa" w:date="2022-09-13T22:40:00Z">
        <w:del w:id="23351" w:author="Kem Sereiboth" w:date="2022-09-29T14:54:00Z">
          <w:r w:rsidR="00082431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3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353" w:author="Sethvannak Sam" w:date="2022-08-20T18:30:00Z">
        <w:del w:id="23354" w:author="Kem Sereiboth" w:date="2022-09-29T14:54:00Z">
          <w:r w:rsidR="00B27355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35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ទាន់ពេលវេលា ដែលនាំឱ្យការអនុវត្ត</w:delText>
          </w:r>
        </w:del>
        <w:del w:id="23356" w:author="Kem Sereiboth" w:date="2022-09-13T10:03:00Z">
          <w:r w:rsidR="00B27355" w:rsidRPr="00E33574" w:rsidDel="00311D7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357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  <w:del w:id="23358" w:author="Kem Sereiboth" w:date="2022-09-29T14:54:00Z">
          <w:r w:rsidR="00B27355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335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ការងារសវនកម្មសម្រាប់ការិយបរិច្ឆេទឆ្នាំ២០២២ បញ្ចប់ទៅដោយរលូន</w:delText>
          </w:r>
          <w:r w:rsidR="00B27355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336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និងទទួលបានលទ្ធផលល្អ។</w:delText>
          </w:r>
        </w:del>
      </w:ins>
    </w:p>
    <w:p w14:paraId="3AF781CE" w14:textId="342C06C8" w:rsidR="006F6589" w:rsidRPr="00E33574" w:rsidDel="005F46DE" w:rsidRDefault="00B27355">
      <w:pPr>
        <w:spacing w:after="0" w:line="233" w:lineRule="auto"/>
        <w:jc w:val="both"/>
        <w:rPr>
          <w:ins w:id="23361" w:author="Voeun Kuyeng" w:date="2022-08-08T14:59:00Z"/>
          <w:del w:id="23362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363" w:author="Kem Sereyboth" w:date="2023-07-19T16:59:00Z">
            <w:rPr>
              <w:ins w:id="23364" w:author="Voeun Kuyeng" w:date="2022-08-08T14:59:00Z"/>
              <w:del w:id="23365" w:author="Kem Sereiboth" w:date="2022-09-13T11:3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3366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367" w:author="Sethvannak Sam" w:date="2022-08-20T18:30:00Z">
        <w:del w:id="23368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36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ករណីមិនមានទីតាំងសមស្រប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7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23371" w:author="Voeun Kuyeng" w:date="2022-09-06T17:58:00Z">
        <w:del w:id="23372" w:author="Kem Sereiboth" w:date="2022-09-13T11:38:00Z">
          <w:r w:rsidR="006E2E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374" w:author="Windows User" w:date="2022-09-06T03:54:00Z">
        <w:del w:id="23375" w:author="Kem Sereiboth" w:date="2022-09-13T11:38:00Z">
          <w:r w:rsidR="00A654CE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76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</w:delText>
          </w:r>
        </w:del>
      </w:ins>
      <w:ins w:id="23377" w:author="Sethvannak Sam" w:date="2022-08-20T18:30:00Z">
        <w:del w:id="23378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7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កំឡុងពេល​ចុះ​ប្រមូល​ទិន្នន័យ​និង​ព័ត៌មាន​នៅ​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38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381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382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38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ប្រតិភូ</w:delText>
          </w:r>
          <w:r w:rsidRPr="00E33574" w:rsidDel="005F46DE">
            <w:rPr>
              <w:rFonts w:ascii="Khmer MEF1" w:hAnsi="Khmer MEF1" w:cs="Khmer MEF1"/>
              <w:strike/>
              <w:spacing w:val="-8"/>
              <w:sz w:val="24"/>
              <w:szCs w:val="24"/>
              <w:cs/>
              <w:lang w:val="ca-ES"/>
              <w:rPrChange w:id="23384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សវនកម្ម​​បាន​សង្កេត​ឃើញ​ថា​ បរិស្ថាន​របស់​​ </w:delText>
          </w:r>
          <w:r w:rsidRPr="00E33574" w:rsidDel="005F46DE">
            <w:rPr>
              <w:rFonts w:ascii="Khmer MEF1" w:hAnsi="Khmer MEF1" w:cs="Khmer MEF1"/>
              <w:strike/>
              <w:spacing w:val="-8"/>
              <w:sz w:val="24"/>
              <w:szCs w:val="24"/>
              <w:lang w:val="ca-ES"/>
              <w:rPrChange w:id="23385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38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lang w:val="ca-ES"/>
              <w:rPrChange w:id="2338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388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3389" w:author="Voeun Kuyeng" w:date="2022-09-06T17:58:00Z">
        <w:del w:id="23390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391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392" w:author="Sethvannak Sam" w:date="2022-08-20T18:30:00Z">
        <w:del w:id="23393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-8"/>
              <w:sz w:val="24"/>
              <w:szCs w:val="24"/>
              <w:cs/>
              <w:lang w:val="ca-ES"/>
              <w:rPrChange w:id="2339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មិនសូវមាន​សណ្ដាប់ធ្នាប់ល្អ ដោយសារមានឯក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39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សារ</w:delText>
          </w:r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396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ជាច្រើនរក្សាទុកមិនមាន</w:delText>
          </w:r>
        </w:del>
      </w:ins>
      <w:ins w:id="23397" w:author="Voeun Kuyeng" w:date="2022-09-06T17:58:00Z">
        <w:del w:id="23398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399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រ</w:delText>
          </w:r>
        </w:del>
      </w:ins>
      <w:ins w:id="23400" w:author="Sethvannak Sam" w:date="2022-08-20T18:30:00Z">
        <w:del w:id="23401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402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រៀប</w:delText>
          </w:r>
        </w:del>
      </w:ins>
      <w:ins w:id="23403" w:author="Voeun Kuyeng" w:date="2022-09-06T17:58:00Z">
        <w:del w:id="23404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405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ៀប</w:delText>
          </w:r>
        </w:del>
      </w:ins>
      <w:ins w:id="23406" w:author="Sethvannak Sam" w:date="2022-08-20T18:30:00Z">
        <w:del w:id="23407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408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រ</w:delText>
          </w:r>
        </w:del>
      </w:ins>
      <w:ins w:id="23409" w:author="Voeun Kuyeng" w:date="2022-09-06T17:59:00Z">
        <w:del w:id="23410" w:author="Kem Sereiboth" w:date="2022-09-13T11:38:00Z">
          <w:r w:rsidR="006E2E27"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411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ៀ</w:delText>
          </w:r>
        </w:del>
      </w:ins>
      <w:ins w:id="23412" w:author="Sethvannak Sam" w:date="2022-08-20T18:30:00Z">
        <w:del w:id="23413" w:author="Kem Sereiboth" w:date="2022-09-13T11:38:00Z">
          <w:r w:rsidRPr="00E33574" w:rsidDel="005F46DE">
            <w:rPr>
              <w:rFonts w:ascii="!Khmer MEF1" w:hAnsi="!Khmer MEF1" w:cs="!Khmer MEF1"/>
              <w:strike/>
              <w:spacing w:val="4"/>
              <w:sz w:val="24"/>
              <w:szCs w:val="24"/>
              <w:cs/>
              <w:lang w:val="ca-ES"/>
              <w:rPrChange w:id="2341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ាបរយ។ ជាមួយគ្នានេះ សវនដ្ឋានមិនមានទីតាំងផ្ទាល់ខ្លួនសម្រាប់ប្រតិភូ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41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សវនកម្មពិនិត្យឯកសារទេ ដោយ 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41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41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418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1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បានស្នើសុំបន្ទប់របស់ 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420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2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ជូនប្រតិភូសវនកម្មជំនួស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42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វិញ។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lang w:val="ca-ES"/>
              <w:rPrChange w:id="23423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cs/>
              <w:lang w:val="ca-ES"/>
              <w:rPrChange w:id="2342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ដោយឡែក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rPrChange w:id="2342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2342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cs/>
              <w:lang w:val="ca-ES"/>
              <w:rPrChange w:id="23427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pacing w:val="-2"/>
              <w:sz w:val="24"/>
              <w:szCs w:val="24"/>
              <w:lang w:val="ca-ES"/>
              <w:rPrChange w:id="23428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42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ក៏មិនទាន់បានចាត់បុគ្គលទទួលបន្ទុកប្រគល់ឯកសារច្បាស់លាស់ដែរ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3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ដោយ</w:delText>
          </w:r>
          <w:r w:rsidRPr="00E33574" w:rsidDel="005F46DE">
            <w:rPr>
              <w:rFonts w:ascii="Khmer MEF1" w:hAnsi="Khmer MEF1" w:cs="Khmer MEF1"/>
              <w:strike/>
              <w:spacing w:val="6"/>
              <w:sz w:val="24"/>
              <w:szCs w:val="24"/>
              <w:cs/>
              <w:lang w:val="ca-ES"/>
              <w:rPrChange w:id="2343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សវនករត្រូវទៅទំនាក់ទំនងដោយផ្ទាល់ជាមួយបុគ្គលពាក់ព័ន្ធទៅតាមនាយកដ្ឋានសាមីតែម្តង។ ទោះបីជា</w:delText>
          </w:r>
          <w:r w:rsidRPr="00E33574" w:rsidDel="005F46DE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2343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មានបញ្ហាប្រឈមនេះក៏ដោយ ប្រតិភូសវនកម្មសូមកោតសរសើរចំពោះ </w:delText>
          </w:r>
          <w:r w:rsidRPr="00E33574" w:rsidDel="005F46DE">
            <w:rPr>
              <w:rFonts w:ascii="Khmer MEF1" w:hAnsi="Khmer MEF1" w:cs="Khmer MEF1"/>
              <w:strike/>
              <w:spacing w:val="-4"/>
              <w:sz w:val="24"/>
              <w:szCs w:val="24"/>
              <w:lang w:val="ca-ES"/>
              <w:rPrChange w:id="23433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pacing w:val="-4"/>
              <w:sz w:val="24"/>
              <w:szCs w:val="24"/>
              <w:cs/>
              <w:lang w:val="ca-ES"/>
              <w:rPrChange w:id="23434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pacing w:val="-4"/>
              <w:sz w:val="24"/>
              <w:szCs w:val="24"/>
              <w:lang w:val="ca-ES"/>
              <w:rPrChange w:id="23435" w:author="Kem Sereyboth" w:date="2023-07-19T16:59:00Z">
                <w:rPr>
                  <w:rFonts w:ascii="!Khmer MEF1" w:hAnsi="!Khmer MEF1" w:cs="!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pacing w:val="-4"/>
              <w:sz w:val="24"/>
              <w:szCs w:val="24"/>
              <w:cs/>
              <w:lang w:val="ca-ES"/>
              <w:rPrChange w:id="23436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ដែលផ្តល់កិច្ចសហ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37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  <w:r w:rsidRPr="00E33574" w:rsidDel="005F46DE">
            <w:rPr>
              <w:rFonts w:ascii="Khmer MEF1" w:hAnsi="Khmer MEF1" w:cs="Khmer MEF1"/>
              <w:strike/>
              <w:spacing w:val="-12"/>
              <w:sz w:val="24"/>
              <w:szCs w:val="24"/>
              <w:cs/>
              <w:lang w:val="ca-ES"/>
              <w:rPrChange w:id="23438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ខ្ពស់ក្នុងការស្វែងរកទីតាំងសម្រាប់ប្រតិភូសវនកម្មពិនិត្យឯកសារ</w:delText>
          </w:r>
          <w:r w:rsidRPr="00E33574" w:rsidDel="005F46DE">
            <w:rPr>
              <w:rFonts w:ascii="Khmer MEF1" w:hAnsi="Khmer MEF1" w:cs="Khmer MEF1"/>
              <w:strike/>
              <w:spacing w:val="-12"/>
              <w:sz w:val="24"/>
              <w:szCs w:val="24"/>
              <w:lang w:val="ca-ES"/>
              <w:rPrChange w:id="23439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lang w:val="ca-ES"/>
                </w:rPr>
              </w:rPrChange>
            </w:rPr>
            <w:delText xml:space="preserve">​​​ </w:delText>
          </w:r>
          <w:r w:rsidRPr="00E33574" w:rsidDel="005F46DE">
            <w:rPr>
              <w:rFonts w:ascii="Khmer MEF1" w:hAnsi="Khmer MEF1" w:cs="Khmer MEF1"/>
              <w:strike/>
              <w:spacing w:val="-12"/>
              <w:sz w:val="24"/>
              <w:szCs w:val="24"/>
              <w:cs/>
              <w:lang w:val="ca-ES"/>
              <w:rPrChange w:id="23440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សមស្រប និងផ្តល់ឯកសារជូនប្រតិភូ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41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 </w:delText>
          </w:r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442" w:author="Kem Sereyboth" w:date="2023-07-19T16:59:00Z">
                <w:rPr>
                  <w:rFonts w:ascii="Khmer MEF1" w:hAnsi="Khmer MEF1" w:cs="Khmer MEF1"/>
                  <w:color w:val="FF0000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ដែលនាំឱ្យការអនុវត្ត ការងារសវនកម្មសម្រាប់ការិយបរិច្ឆេទឆ្នាំ</w:delText>
          </w:r>
        </w:del>
      </w:ins>
      <w:ins w:id="23443" w:author="Voeun Kuyeng" w:date="2022-09-06T18:00:00Z">
        <w:del w:id="23444" w:author="Kem Sereiboth" w:date="2022-09-13T11:38:00Z">
          <w:r w:rsidR="006E2E27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44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446" w:author="Windows User" w:date="2022-09-06T03:54:00Z">
        <w:del w:id="23447" w:author="Kem Sereiboth" w:date="2022-09-13T11:38:00Z">
          <w:r w:rsidR="001F79BC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rPrChange w:id="2344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23449" w:author="Sethvannak Sam" w:date="2022-08-20T18:30:00Z">
        <w:del w:id="23450" w:author="Kem Sereiboth" w:date="2022-09-13T11:38:00Z"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451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២០២២ </w:delText>
          </w:r>
        </w:del>
      </w:ins>
      <w:ins w:id="23452" w:author="Windows User" w:date="2022-09-06T03:54:00Z">
        <w:del w:id="23453" w:author="Kem Sereiboth" w:date="2022-09-13T11:38:00Z">
          <w:r w:rsidR="001F79BC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lang w:val="ca-ES"/>
              <w:rPrChange w:id="2345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3455" w:author="Voeun Kuyeng" w:date="2022-09-06T18:00:00Z">
        <w:del w:id="23456" w:author="Kem Sereiboth" w:date="2022-09-13T11:38:00Z">
          <w:r w:rsidR="006E2E27"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45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458" w:author="Sethvannak Sam" w:date="2022-08-20T18:30:00Z">
        <w:del w:id="23459" w:author="Kem Sereiboth" w:date="2022-09-13T11:38:00Z">
          <w:r w:rsidRPr="00E33574" w:rsidDel="005F46DE">
            <w:rPr>
              <w:rFonts w:ascii="Khmer MEF1" w:hAnsi="Khmer MEF1" w:cs="Khmer MEF1"/>
              <w:strike/>
              <w:spacing w:val="-2"/>
              <w:sz w:val="24"/>
              <w:szCs w:val="24"/>
              <w:cs/>
              <w:lang w:val="ca-ES"/>
              <w:rPrChange w:id="23460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បញ្ចប់ទៅដោយរលូន និងទទួល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6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បានលទ្ធផលល្អ។</w:delText>
          </w:r>
        </w:del>
      </w:ins>
      <w:ins w:id="23462" w:author="Voeun Kuyeng" w:date="2022-08-05T16:32:00Z">
        <w:del w:id="23463" w:author="Kem Sereiboth" w:date="2022-09-13T11:38:00Z">
          <w:r w:rsidR="006259E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46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រៀបចំឡើង</w:delText>
          </w:r>
        </w:del>
      </w:ins>
      <w:ins w:id="23465" w:author="Voeun Kuyeng" w:date="2022-08-05T16:33:00Z">
        <w:del w:id="23466" w:author="Kem Sereiboth" w:date="2022-09-13T11:38:00Z">
          <w:r w:rsidR="006259E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46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័</w:delText>
          </w:r>
        </w:del>
      </w:ins>
      <w:ins w:id="23468" w:author="Voeun Kuyeng" w:date="2022-08-05T16:54:00Z">
        <w:del w:id="23469" w:author="Kem Sereiboth" w:date="2022-09-13T11:38:00Z">
          <w:r w:rsidR="000778B4"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470" w:author="Kem Sereyboth" w:date="2023-07-19T16:59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 xml:space="preserve">- </w:delText>
          </w:r>
        </w:del>
      </w:ins>
      <w:ins w:id="23471" w:author="Voeun Kuyeng" w:date="2022-08-05T16:58:00Z">
        <w:del w:id="23472" w:author="Kem Sereiboth" w:date="2022-09-13T11:38:00Z">
          <w:r w:rsidR="00D15499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lang w:val="ca-ES"/>
              <w:rPrChange w:id="2347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D1549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នៃ </w:delText>
          </w:r>
          <w:r w:rsidR="00D15499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4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</w:del>
      </w:ins>
      <w:bookmarkStart w:id="23476" w:name="_Hlk103309712"/>
      <w:ins w:id="23477" w:author="Voeun Kuyeng" w:date="2022-08-05T17:01:00Z">
        <w:del w:id="23478" w:author="Kem Sereiboth" w:date="2022-09-13T11:38:00Z">
          <w:r w:rsidR="00D1549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479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-</w:delText>
          </w:r>
        </w:del>
      </w:ins>
      <w:bookmarkEnd w:id="23476"/>
      <w:ins w:id="23480" w:author="Voeun Kuyeng" w:date="2022-08-05T17:03:00Z">
        <w:del w:id="23481" w:author="Kem Sereiboth" w:date="2022-09-13T11:38:00Z">
          <w:r w:rsidR="00E45EA2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483" w:author="Voeun Kuyeng" w:date="2022-08-05T17:04:00Z">
        <w:del w:id="23484" w:author="Kem Sereiboth" w:date="2022-09-13T11:38:00Z">
          <w:r w:rsidR="00E45EA2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4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DB93DA2" w14:textId="2D4DD1DE" w:rsidR="0004256D" w:rsidRPr="00E33574" w:rsidDel="005F46DE" w:rsidRDefault="0004256D">
      <w:pPr>
        <w:spacing w:after="0" w:line="233" w:lineRule="auto"/>
        <w:jc w:val="both"/>
        <w:rPr>
          <w:ins w:id="23486" w:author="Windows User" w:date="2022-08-02T04:36:00Z"/>
          <w:del w:id="23487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488" w:author="Kem Sereyboth" w:date="2023-07-19T16:59:00Z">
            <w:rPr>
              <w:ins w:id="23489" w:author="Windows User" w:date="2022-08-02T04:36:00Z"/>
              <w:del w:id="23490" w:author="Kem Sereiboth" w:date="2022-09-13T11:38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3491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492" w:author="Windows User" w:date="2022-08-02T04:36:00Z">
        <w:del w:id="23493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49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នីតិវិធីសវនកម្មគឺជាផ្នែកមួយដែលបង្ហាញដល់អ្នកអានអំពីយន្តការ និងបែបបទការងារផ្សេងៗ ដែលសវនករទទួលបន្ទុកបានអនុវត្តក្នុងដំណើរការធ្វើសវនកម្ម ដូចនេះ គួរត្រូវបានបែងចែកជា ៤ កថាខណ្ឌ ដូចមានរៀបរាប់ខាងក្រោម៖</w:delText>
          </w:r>
        </w:del>
      </w:ins>
    </w:p>
    <w:p w14:paraId="467E735A" w14:textId="21ADDB4D" w:rsidR="0004256D" w:rsidRPr="00E33574" w:rsidDel="005F46DE" w:rsidRDefault="0004256D">
      <w:pPr>
        <w:spacing w:after="0" w:line="233" w:lineRule="auto"/>
        <w:jc w:val="both"/>
        <w:rPr>
          <w:ins w:id="23495" w:author="Windows User" w:date="2022-08-02T04:36:00Z"/>
          <w:del w:id="23496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497" w:author="Kem Sereyboth" w:date="2023-07-19T16:59:00Z">
            <w:rPr>
              <w:ins w:id="23498" w:author="Windows User" w:date="2022-08-02T04:36:00Z"/>
              <w:del w:id="23499" w:author="Kem Sereiboth" w:date="2022-09-13T11:38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2350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501" w:author="Windows User" w:date="2022-08-02T04:36:00Z">
        <w:del w:id="23502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503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កថាខណ្ឌទី១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0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៖​ត្រូវរៀបរាប់អំពីក្របខណ្ឌបទប្បញ្ញតិ្ត ដែលអនុញ្ញាតឱ្យអង្គភាពសវនកម្មផ្ទៃក្នុងនៃ 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505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អ.ស.ហ.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0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អនុវត្តការងារសវនកម្មអនុលោមភាព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0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។ សវនករទទួលបន្ទុក អាចរៀបរាប់អំពីកថាខណ្ឌទី១ នេះ ដូចគំរូ ខាងក្រោម៖</w:delText>
          </w:r>
        </w:del>
      </w:ins>
    </w:p>
    <w:p w14:paraId="7C1C1524" w14:textId="5E9FCE09" w:rsidR="0004256D" w:rsidRPr="00E33574" w:rsidDel="005F46DE" w:rsidRDefault="0004256D">
      <w:pPr>
        <w:spacing w:after="0" w:line="233" w:lineRule="auto"/>
        <w:jc w:val="both"/>
        <w:rPr>
          <w:ins w:id="23508" w:author="Windows User" w:date="2022-08-02T04:36:00Z"/>
          <w:del w:id="23509" w:author="Kem Sereiboth" w:date="2022-09-13T11:38:00Z"/>
          <w:rFonts w:ascii="Khmer MEF2" w:hAnsi="Khmer MEF2" w:cs="Khmer MEF2"/>
          <w:strike/>
          <w:sz w:val="24"/>
          <w:szCs w:val="24"/>
          <w:lang w:val="ca-ES"/>
          <w:rPrChange w:id="23510" w:author="Kem Sereyboth" w:date="2023-07-19T16:59:00Z">
            <w:rPr>
              <w:ins w:id="23511" w:author="Windows User" w:date="2022-08-02T04:36:00Z"/>
              <w:del w:id="23512" w:author="Kem Sereiboth" w:date="2022-09-13T11:38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2351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514" w:author="Windows User" w:date="2022-08-02T04:36:00Z">
        <w:del w:id="23515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1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ោងតាមអនុក្រឹត្យស្តីពីការរៀបចំនិងការប្រព្រឹត្តទៅរបស់អង្គភាពក្រោមឱវាទអាជ្ញាធរសេវាហិរញ្ញវត្ថុមិនមែនធនាគារ អង្គភាពសវនកម្មផ្ទៃក្នុងត្រូវរៀបចំ និងស្នើដាក់ឱ្យអនុវត្តនូវយុទ្ធសាស្រ្ត និងផែនការ ក៏ដូច​ជាយន្តការ និងគោលការណ៍នានាដើម្បីជាជំនួយក្នុងការអនុវត្តការងារសវនកម្ម។ ស្របតាមផែនការយុទ្ធសាស្រ្ត​របស់អង្គភាពសវនកម្មផ្ទៃក្នុងបានកំណត់យ៉ាងច្បាស់ថាអង្គភាពសវនកម្មផ្ទៃក្នុងនឹងធ្វើសវនកម្មអនុលោមភាព​សម្រាប់ការិយបរិច្ឆេទ២០២២ ដែលក្នុងនោះ ក៏បានចង្អុលបង្ហាញឱ្យបង្កើតឡើងនូវគោលការណ៍​​ណែនាំ និងសេចក្តីណែនាំស្ដីពីយន្តការនិងនីតិវិធីសម្រាប់ជាជំនួយដល់សវនករ និងសវនដ្ឋានក្នុងការអនុវត្តការងារសវនកម្មអនុលោមភាពប្រកបដោយប្រសិទ្ធភាព ស័ក្ត</w:delText>
          </w:r>
        </w:del>
      </w:ins>
      <w:ins w:id="23517" w:author="Windows User" w:date="2022-08-02T04:40:00Z">
        <w:del w:id="23518" w:author="Kem Sereiboth" w:date="2022-09-13T11:38:00Z">
          <w:r w:rsidR="00B04A23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1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ិ</w:delText>
          </w:r>
        </w:del>
      </w:ins>
      <w:ins w:id="23520" w:author="Windows User" w:date="2022-08-02T04:36:00Z">
        <w:del w:id="23521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2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សិទ្ធភាព និងភាពសន្សំសំចៃ។</w:delText>
          </w:r>
        </w:del>
      </w:ins>
    </w:p>
    <w:p w14:paraId="5C63F0ED" w14:textId="08F149D6" w:rsidR="0004256D" w:rsidRPr="00E33574" w:rsidDel="005F46DE" w:rsidRDefault="0004256D">
      <w:pPr>
        <w:spacing w:after="0" w:line="233" w:lineRule="auto"/>
        <w:jc w:val="both"/>
        <w:rPr>
          <w:ins w:id="23523" w:author="Windows User" w:date="2022-08-02T04:36:00Z"/>
          <w:del w:id="23524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525" w:author="Kem Sereyboth" w:date="2023-07-19T16:59:00Z">
            <w:rPr>
              <w:ins w:id="23526" w:author="Windows User" w:date="2022-08-02T04:36:00Z"/>
              <w:del w:id="23527" w:author="Kem Sereiboth" w:date="2022-09-13T11:38:00Z"/>
              <w:rFonts w:ascii="Khmer MEF1" w:hAnsi="Khmer MEF1" w:cs="Khmer MEF1"/>
              <w:color w:val="FF0000"/>
              <w:spacing w:val="-10"/>
              <w:sz w:val="16"/>
              <w:cs/>
              <w:lang w:val="ca-ES"/>
            </w:rPr>
          </w:rPrChange>
        </w:rPr>
        <w:pPrChange w:id="23528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529" w:author="Windows User" w:date="2022-08-02T04:36:00Z">
        <w:del w:id="23530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531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3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២៖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533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3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ត្រូវរៀបរាប់អំពីខ្លឹមសារសំខាន់ៗនៃគោលការណ៍ណែនាំ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35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ស្ដីពី​សវនកម្ម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36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3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អនុលោមភា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3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ព។ សវនករទទួលបន្ទុក អាចរៀបរាប់អំពីកថាខណ្ឌទី២ នេះ ដូចគំរូខាងក្រោម៖</w:delText>
          </w:r>
        </w:del>
      </w:ins>
    </w:p>
    <w:p w14:paraId="011E8ED7" w14:textId="1F57807F" w:rsidR="0004256D" w:rsidRPr="00E33574" w:rsidDel="005F46DE" w:rsidRDefault="0004256D">
      <w:pPr>
        <w:spacing w:after="0" w:line="233" w:lineRule="auto"/>
        <w:jc w:val="both"/>
        <w:rPr>
          <w:ins w:id="23539" w:author="Windows User" w:date="2022-08-02T04:36:00Z"/>
          <w:del w:id="23540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541" w:author="Kem Sereyboth" w:date="2023-07-19T16:59:00Z">
            <w:rPr>
              <w:ins w:id="23542" w:author="Windows User" w:date="2022-08-02T04:36:00Z"/>
              <w:del w:id="23543" w:author="Kem Sereiboth" w:date="2022-09-13T11:38:00Z"/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</w:rPrChange>
        </w:rPr>
        <w:pPrChange w:id="23544" w:author="Sopheak Phorn" w:date="2023-08-25T13:09:00Z">
          <w:pPr>
            <w:spacing w:after="0" w:line="216" w:lineRule="auto"/>
            <w:ind w:firstLine="720"/>
            <w:jc w:val="both"/>
          </w:pPr>
        </w:pPrChange>
      </w:pPr>
      <w:ins w:id="23545" w:author="Windows User" w:date="2022-08-02T04:36:00Z">
        <w:del w:id="23546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4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អនុលោមតាម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48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 បានកំណត់​យ៉ាង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49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ច្បាស់ នូវក្របខ</w:delText>
          </w:r>
        </w:del>
      </w:ins>
      <w:ins w:id="23550" w:author="Windows User" w:date="2022-08-02T04:42:00Z">
        <w:del w:id="23551" w:author="Kem Sereiboth" w:date="2022-09-13T11:38:00Z"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5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័</w:delText>
          </w:r>
        </w:del>
      </w:ins>
      <w:ins w:id="23553" w:author="Windows User" w:date="2022-08-02T04:36:00Z">
        <w:del w:id="23554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55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ណ្ឌនៃការធ្វើសវនកម្មអនុលោមភាពដោយតម្រូវឱ្យសវនករផ្ទៃក្នុងត្រូវរៀបចំការងារតាមដំណាក់កាលសំខាន់ៗដូចជាការរៀបចំផែនការសវនកម្មអនុលោមភ</w:delText>
          </w:r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56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ាព ការចុះធ្វើសវនកម្មអនុលោមភាព</w:delText>
          </w:r>
        </w:del>
      </w:ins>
      <w:ins w:id="23557" w:author="Windows User" w:date="2022-08-02T04:41:00Z">
        <w:del w:id="23558" w:author="Kem Sereiboth" w:date="2022-09-13T11:38:00Z"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59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560" w:author="Windows User" w:date="2022-08-02T04:36:00Z">
        <w:del w:id="23561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62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ការរៀបចំរបាយការណ៍សវនកម្មអនុលោមភាព និងដ</w:delText>
          </w:r>
          <w:r w:rsidR="003426A4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6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ំណើរការតាមដានអនុសាសន៍សវនកម្មអនុលោម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64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ភាពជាដើម។</w:delText>
          </w:r>
        </w:del>
      </w:ins>
    </w:p>
    <w:p w14:paraId="0C5A8050" w14:textId="5FA4A9AA" w:rsidR="0004256D" w:rsidRPr="00E33574" w:rsidDel="005F46DE" w:rsidRDefault="0004256D">
      <w:pPr>
        <w:spacing w:after="0" w:line="233" w:lineRule="auto"/>
        <w:jc w:val="both"/>
        <w:rPr>
          <w:ins w:id="23565" w:author="Windows User" w:date="2022-08-02T04:36:00Z"/>
          <w:del w:id="23566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567" w:author="Kem Sereyboth" w:date="2023-07-19T16:59:00Z">
            <w:rPr>
              <w:ins w:id="23568" w:author="Windows User" w:date="2022-08-02T04:36:00Z"/>
              <w:del w:id="23569" w:author="Kem Sereiboth" w:date="2022-09-13T11:38:00Z"/>
              <w:rFonts w:ascii="Khmer MEF1" w:hAnsi="Khmer MEF1" w:cs="Khmer MEF1"/>
              <w:spacing w:val="-10"/>
              <w:sz w:val="16"/>
              <w:szCs w:val="24"/>
              <w:lang w:val="ca-ES"/>
            </w:rPr>
          </w:rPrChange>
        </w:rPr>
        <w:pPrChange w:id="23570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571" w:author="Windows User" w:date="2022-08-02T04:36:00Z">
        <w:del w:id="23572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573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7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៣៖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575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7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ត្រូវរៀបរាប់អំពីខ្លឹមសារសំខាន់ៗនៃ</w:delText>
          </w:r>
        </w:del>
      </w:ins>
      <w:ins w:id="23577" w:author="Windows User" w:date="2022-08-02T04:42:00Z">
        <w:del w:id="23578" w:author="Kem Sereiboth" w:date="2022-09-13T11:38:00Z">
          <w:r w:rsidR="00CD7851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79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សេចក្ដី</w:delText>
          </w:r>
        </w:del>
      </w:ins>
      <w:ins w:id="23580" w:author="Windows User" w:date="2022-08-02T04:36:00Z">
        <w:del w:id="23581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8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83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ស្ដីពី​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84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85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យន្តការនិងនីតិវិធី</w:delText>
          </w:r>
          <w:r w:rsidR="00CD7851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86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សវនកម្មអនុលោមភាព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8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 សវនករទទួលបន្ទុក អាចរៀបរាប់អំពីកថាខណ្ឌទី៣ នេះ ដូចគំរូខាងក្រោម៖</w:delText>
          </w:r>
        </w:del>
      </w:ins>
    </w:p>
    <w:p w14:paraId="06F92501" w14:textId="224CE6B9" w:rsidR="0004256D" w:rsidRPr="00E33574" w:rsidDel="005F46DE" w:rsidRDefault="0004256D">
      <w:pPr>
        <w:spacing w:after="0" w:line="233" w:lineRule="auto"/>
        <w:jc w:val="both"/>
        <w:rPr>
          <w:ins w:id="23588" w:author="Windows User" w:date="2022-08-02T04:36:00Z"/>
          <w:del w:id="23589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590" w:author="Kem Sereyboth" w:date="2023-07-19T16:59:00Z">
            <w:rPr>
              <w:ins w:id="23591" w:author="Windows User" w:date="2022-08-02T04:36:00Z"/>
              <w:del w:id="23592" w:author="Kem Sereiboth" w:date="2022-09-13T11:38:00Z"/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pPrChange w:id="23593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594" w:author="Windows User" w:date="2022-08-02T04:36:00Z">
        <w:del w:id="23595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96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ក្រៅពីត្រូវអនុវត្តតាម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97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គោលការណ៍ណែនាំស្ដីពី​សវនកម្មអនុលោមភាពសវនករទទួបន្ទុកក៏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598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599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ត្រូវអនុវត្តផងដែរនូវសេចក្តីណែនាំស្ដីពីយន្តការនិងនីតិវិធីសវនកម្មអនុលោមភា</w:delText>
          </w:r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00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ព ដែលសេចក្តីណែនាំ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01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602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បានកំណត់​យ៉ាង​ជាក់លាក់ពី​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03" w:author="Kem Sereyboth" w:date="2023-07-19T16:59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  <w:lang w:val="ca-ES"/>
                </w:rPr>
              </w:rPrChange>
            </w:rPr>
            <w:delText>យន្តការ និងនីតិវិធី​នៅ​ក្នុង​ការ​ធ្វើសវនកម្ម</w:delText>
          </w:r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0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អនុលោមភាព ដោយផ្ដើម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ចេញ​ដំបូងពី​ការ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0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0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ស្វែងយល់​ពី​បរិស្ថាន​របស់​សវនដ្ឋានដើម្បី​កំណត់​អំពីហានិភ័យ</w:delText>
          </w:r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0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បញ្ហាប្រឈម និងកង្វល់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0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នានាដែលត្រូវប្រើប្រាស់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61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ជាមូលដ្ឋានក្នុងការរៀបចំផែនការសវនកម្មប្រចាំឆ្នាំ។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1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23612" w:author="Windows User" w:date="2022-08-02T04:44:00Z">
        <w:del w:id="23613" w:author="Kem Sereiboth" w:date="2022-09-13T11:38:00Z">
          <w:r w:rsidR="00623ECB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1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15" w:author="Windows User" w:date="2022-08-02T04:36:00Z">
        <w:del w:id="23616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1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​បាន​រៀបចំផែនការសវនកម្មប្រចាំឆ្នាំ​ដែលក្នុង​នោះ​បាន​កំណត់​អំពី​ប្រធានបទសវនកម្ម លក្ខណៈ​វិនិច្ឆ័យ គោលបំណង វិសាលភាព ដែនកំណត់នៃការធ្វើសវនកម្ម ព្រម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1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ទាំងរៀបចំនូវ​​កម្មវិធី​សវនកម្ម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1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ផងដែរ។មុន​នឹង​ឈាន​ដល់​ដំណាក់កាល​ចុះ​ប្រមូល​ទិន្នន័យ និង​ព័ត៌មាន​​ សវនករ​ទ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2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ទួលបន្ទុក​បាន​រៀបចំ​​បញ្ជីត្រួត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2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ពិនិត្យដោយផ្អែកទៅលើលក្ខណៈ​វិនិច្ឆ័យ សមស្រប និង​ពាក់ព័ន្ធទៅនឹងប្រធានបទដែលបានកំណត់ និងបានរៀបចំ​បញ្ជីឈ្មោះប្រតិភូសវនកម្មនិងសវនករទទួលបន្ទុកក្នុងការធ្វើសវនកម្មអនុលោមភាព​​។ បន្ទាប់ពីទទួលបានការឯកភាពដ៏ខ្ពង់ខ្ពស់ពី </w:delText>
          </w:r>
          <w:r w:rsidRPr="00E33574" w:rsidDel="005F46DE">
            <w:rPr>
              <w:rFonts w:ascii="Khmer MEF2" w:hAnsi="Khmer MEF2" w:cs="Khmer MEF2"/>
              <w:strike/>
              <w:sz w:val="24"/>
              <w:szCs w:val="24"/>
              <w:cs/>
              <w:lang w:val="ca-ES"/>
              <w:rPrChange w:id="23622" w:author="Kem Sereyboth" w:date="2023-07-19T16:59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ឯកឧត្តមអគ្គបណ្ឌិតសភាចារ្យឧបនាយករដ្ឋមន្រ្ដី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2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2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2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</w:delText>
          </w:r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63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អង្គភាពសវនកម្មផ្ទៃក្នុង បា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នផ្តល់ផែនការសវនកម្មសម្រាប់ការិយ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បរិច្ឆេទឆ្នាំ២០២២ និងបញ្ជីត្រួតពិនិត្យជូនសវនដ្ឋាន ព្រមទាំងរ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ៀបចំកិច្ចប្រជុំបើកជាមួយសវនដ្ឋាន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នីមួយៗ មុនពេលចុះអនុវត្តការងារសវនកម្ម។ ​កំឡុងពេល​</w:delText>
          </w:r>
          <w:r w:rsidR="005368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ចុះ​ប្រមូល​ទិន្នន័យ និង​ព័ត៌មានសវនករ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3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ទទួលបន្ទុកបានប្រើប្រាស់បញ្ជីត្រួតពិនិត្យ​ជាមូល​ដ្ឋានដើម្បី​ប្រមូលទិន្នន័យ​​ កំណត់ពេលវេលា ប្រភេទឯកសារ និងរបាយការណ៍ដែល​សវនដ្ឋាន​ត្រូវផ្តល់​មកឱ្យសវនករទទួលបន្ទុក និងបានពិនិត្យលើឯកសារពាក់ព័ន្ធផ្សេងទៀតតាមការស្នើសុំជាក់ស្តែងក្នុងកំឡុងពេលធ្វើសវនកម្ម ព្រមទាំងបានធ្វើការសាកសួរដោយផ្ទាល់ទៅកាន់បុគ្គលទទួលបន្ទុករបស់សវនដ្ឋានតាមផ្នែកនីមួយៗ។</w:delText>
          </w:r>
        </w:del>
      </w:ins>
      <w:ins w:id="23638" w:author="Windows User" w:date="2022-08-02T04:47:00Z">
        <w:del w:id="23639" w:author="Kem Sereiboth" w:date="2022-09-13T11:38:00Z">
          <w:r w:rsidR="00C8546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4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41" w:author="Windows User" w:date="2022-08-02T04:36:00Z">
        <w:del w:id="23642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បន្ទាប់ពី​បញ្ចប់​ការ​ចុះ​ប្រមូល​ទិន្នន័យ និង​ព័ត៌មាន​នៅ​សវនដ្ឋាន សវនករទទួលបន្ទុក​បាន​ធ្វើ​ការ​វិភាគ​ និង</w:delText>
          </w:r>
          <w:r w:rsidR="003362D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វាយតម្លៃ​ពីភាពអនុលោម ឬមិនអនុលោមរបស់សវនដ្ឋាន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4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ដោយផ្អែកលើទិន្នន័យ និង</w:delText>
          </w:r>
          <w:r w:rsidR="003362DC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4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ព័ត៌មានដែលប្រមូលបាន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4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ប្រៀបធៀបជាមួយលក្ខណៈវិនិច្ឆ័យដែលបានកំណត់។</w:delText>
          </w:r>
        </w:del>
      </w:ins>
    </w:p>
    <w:p w14:paraId="1F0D4F3A" w14:textId="7CB65D14" w:rsidR="0004256D" w:rsidRPr="00E33574" w:rsidDel="005F46DE" w:rsidRDefault="0004256D">
      <w:pPr>
        <w:spacing w:after="0" w:line="233" w:lineRule="auto"/>
        <w:jc w:val="both"/>
        <w:rPr>
          <w:ins w:id="23648" w:author="Windows User" w:date="2022-08-02T04:36:00Z"/>
          <w:del w:id="23649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650" w:author="Kem Sereyboth" w:date="2023-07-19T16:59:00Z">
            <w:rPr>
              <w:ins w:id="23651" w:author="Windows User" w:date="2022-08-02T04:36:00Z"/>
              <w:del w:id="23652" w:author="Kem Sereiboth" w:date="2022-09-13T11:38:00Z"/>
              <w:rFonts w:ascii="Khmer MEF1" w:hAnsi="Khmer MEF1" w:cs="Khmer MEF1"/>
              <w:color w:val="FF0000"/>
              <w:spacing w:val="-10"/>
              <w:sz w:val="16"/>
              <w:szCs w:val="24"/>
              <w:cs/>
              <w:lang w:val="ca-ES"/>
            </w:rPr>
          </w:rPrChange>
        </w:rPr>
        <w:pPrChange w:id="23653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654" w:author="Windows User" w:date="2022-08-02T04:36:00Z">
        <w:del w:id="23655" w:author="Kem Sereiboth" w:date="2022-09-13T11:38:00Z">
          <w:r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656" w:author="Kem Sereyboth" w:date="2023-07-19T16:59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កថាខណ្ឌទី ៤៖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65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ត្រូវរៀបរាប់អំពីការរៀបចំរបាយការណ៍សវនកម្មអនុលោមភាព ដោយយោងតាម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5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សេចក្តីណែនាំលេខ០០២/២២ អ.ស.ផ.ស.ណ.ន. ស្តីពីទម្រង់របាយការណ៍សវនកម្មអនុលោមភាព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5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​​​​​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6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61" w:author="Kem Sereyboth" w:date="2023-07-19T16:59:00Z">
                <w:rPr>
                  <w:rFonts w:ascii="Khmer MEF1" w:hAnsi="Khmer MEF1" w:cs="Khmer MEF1"/>
                  <w:color w:val="FF0000"/>
                  <w:spacing w:val="-10"/>
                  <w:sz w:val="16"/>
                  <w:szCs w:val="24"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62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63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ុក អាចរៀបរាប់អំពីកថាខណ្ឌទី៤ នេះ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64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ដូចគំរូខាងក្រោម៖</w:delText>
          </w:r>
        </w:del>
      </w:ins>
    </w:p>
    <w:p w14:paraId="12C23A80" w14:textId="62FCB73F" w:rsidR="001951AD" w:rsidRPr="00E33574" w:rsidDel="005F46DE" w:rsidRDefault="0004256D">
      <w:pPr>
        <w:spacing w:after="0" w:line="233" w:lineRule="auto"/>
        <w:jc w:val="both"/>
        <w:rPr>
          <w:ins w:id="23665" w:author="Windows User" w:date="2022-08-02T04:57:00Z"/>
          <w:del w:id="23666" w:author="Kem Sereiboth" w:date="2022-09-13T11:38:00Z"/>
          <w:rFonts w:ascii="Khmer MEF1" w:hAnsi="Khmer MEF1" w:cs="Khmer MEF1"/>
          <w:strike/>
          <w:sz w:val="24"/>
          <w:szCs w:val="24"/>
          <w:rPrChange w:id="23667" w:author="Kem Sereyboth" w:date="2023-07-19T16:59:00Z">
            <w:rPr>
              <w:ins w:id="23668" w:author="Windows User" w:date="2022-08-02T04:57:00Z"/>
              <w:del w:id="23669" w:author="Kem Sereiboth" w:date="2022-09-13T11:38:00Z"/>
              <w:rFonts w:ascii="Khmer MEF1" w:hAnsi="Khmer MEF1" w:cs="Khmer MEF1"/>
              <w:spacing w:val="4"/>
              <w:sz w:val="24"/>
              <w:szCs w:val="24"/>
            </w:rPr>
          </w:rPrChange>
        </w:rPr>
        <w:pPrChange w:id="23670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671" w:author="Windows User" w:date="2022-08-02T04:36:00Z">
        <w:del w:id="23672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សវនករទទួលបន្ទុកត្រូវរៀបចំរបាយការណ៍សវនកម្មអនុលោមភាព ក្រោយពីបញ្ចប់ការ​ចុះ​ប្រមូល​ទិន្នន័យ និង​ព័ត៌មាន​នៅ​សវនដ្ឋាន។ ការ​រៀបចំ​របាយការណ៍​​​​នេះត្រូវគោរពទៅតាមមាតិកាដូចមានកំណត់ 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7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ក្នុងសេចក្តីណែនាំ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លេខ០០២/២២ អ.ស.ផ.ស.ណ.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7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 ស្តីពីទម្រង់របាយការណ៍សវនកម្ម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7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អនុលោមភាព។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7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​​​​​​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7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បន្ទាប់ពីបញ្ចប់ការធ្វើរបាយការណ៍សវនករទទួលបន្ទុកត្រូវ ដាក់​របាយការណ៍​សវនកម្មជូន​​​អនុគណៈកម្មការចំពោះកិច្ចមុន​នឹង​ដាក់ឆ្លងគណៈកម្មការចំពោះកិច្ច​ដើម្បីធ</w:delText>
          </w:r>
          <w:r w:rsidR="00662C2A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្វើការពិនិត្យ និងវាយតម្លៃបន្ថែម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ទៅលើការរៀបចំរបស់សវនករ​ទ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ទួលបន្ទុក។ គណៈកម្មការចំពោះកិច្ចត្រូវ​រៀបចំនូវរបាយការណ៍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វាយតម្លៃទៅលើសេចក្តីសន្និដ្ឋានរបស់សវនករ​ទទួលបន្ទុកព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ាក់ព័ន្ធនឹងភាពអនុលោម ឬមិនអនុលោមរបស់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6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ទៅលើប្រធានបទ​នីមួយៗ​​។​</w:delText>
          </w:r>
        </w:del>
      </w:ins>
      <w:ins w:id="23688" w:author="Windows User" w:date="2022-08-02T04:57:00Z">
        <w:del w:id="23689" w:author="Kem Sereiboth" w:date="2022-09-13T11:38:00Z">
          <w:r w:rsidR="001951A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691" w:author="Windows User" w:date="2022-08-02T04:36:00Z">
        <w:del w:id="23692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បន្ទាប់ពីទទួលបានការឯកភាពពីគណៈកម្មការចំពោះកិច្ច 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6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ត្រូវ​រៀបចំនូវសេចក្តីព្រាងរបាយការណ៍សវនកម្មអនុលោមភាពដោយ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9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69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ផ្អែកលើរបាយការណ៍វាយតម្លៃរបស់គណៈ​កម្មការចំពោះកិច្ច និង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បន្តនីតិវិធីក្នុងការផ្ញើរបាយការណ៍សវនកម្មជូន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69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6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700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ដើម្បីធ្វើការពិនិត្យ ក៏ដូ</w:delText>
          </w:r>
          <w:r w:rsidR="005F39F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ចជាផ្តល់​នូវមតិយោបល់ និងសំណូមពរ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0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ជូនមកសវនករទទួលបន្ទុក។ ​បន្ទាប់​ពី​បាន​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ពិភាក្សាជាមួយសវនដ្ឋាន សវនករទទួលបន្ទុក​ត្រូវរៀបចំ​របាយ​​ការណ៍​ដោយ​ដាក់​បញ្ចូល​មតិ​​​យោបល់​​​របស់​សវនដ្ឋាន​ និង​ការសន្និដ្ឋាន​​​ផ្ទាល់ខ្លួន ដើម្</w:delText>
          </w:r>
          <w:r w:rsidR="00776450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0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បី​ដាក់ឆ្លងគណៈកម្មការចំពោះកិច្ច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0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ដើម្បីពិនិត្យ និងសម្រេច។ </w:delText>
          </w:r>
        </w:del>
      </w:ins>
    </w:p>
    <w:p w14:paraId="5CA51436" w14:textId="2E998638" w:rsidR="0004256D" w:rsidRPr="00E33574" w:rsidDel="005F46DE" w:rsidRDefault="00D11955">
      <w:pPr>
        <w:spacing w:after="0" w:line="233" w:lineRule="auto"/>
        <w:jc w:val="both"/>
        <w:rPr>
          <w:ins w:id="23707" w:author="Windows User" w:date="2022-08-02T04:36:00Z"/>
          <w:del w:id="23708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709" w:author="Kem Sereyboth" w:date="2023-07-19T16:59:00Z">
            <w:rPr>
              <w:ins w:id="23710" w:author="Windows User" w:date="2022-08-02T04:36:00Z"/>
              <w:del w:id="23711" w:author="Kem Sereiboth" w:date="2022-09-13T11:38:00Z"/>
              <w:rFonts w:ascii="Khmer MEF1" w:hAnsi="Khmer MEF1" w:cs="Khmer MEF1"/>
              <w:color w:val="FF0000"/>
              <w:spacing w:val="-10"/>
              <w:sz w:val="16"/>
              <w:szCs w:val="24"/>
              <w:cs/>
              <w:lang w:val="ca-ES"/>
            </w:rPr>
          </w:rPrChange>
        </w:rPr>
        <w:pPrChange w:id="23712" w:author="Sopheak Phorn" w:date="2023-08-25T13:09:00Z">
          <w:pPr>
            <w:spacing w:after="0" w:line="271" w:lineRule="auto"/>
            <w:ind w:firstLine="720"/>
            <w:jc w:val="both"/>
          </w:pPr>
        </w:pPrChange>
      </w:pPr>
      <w:ins w:id="23713" w:author="Windows User" w:date="2022-08-02T05:05:00Z">
        <w:del w:id="23714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1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3716" w:author="Windows User" w:date="2022-08-02T04:36:00Z">
        <w:del w:id="23717" w:author="Kem Sereiboth" w:date="2022-09-13T11:38:00Z"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1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ជានីតិវិធីចុងក្រោយ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1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អង្គភាពសវនកម្មផ្ទៃក្នុងនៃ </w:delText>
          </w:r>
          <w:r w:rsidR="0004256D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720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2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ត្រូវធ្វើការបូកសរុបទៅជា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2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របាយការណ៍សវនកម្មនៃអង្គភាពក្រោមឱវាទ</w:delText>
          </w:r>
          <w:r w:rsidR="0004256D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72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2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សម្រាប់ការិយបរិច្ឆេទ</w:delText>
          </w:r>
        </w:del>
      </w:ins>
      <w:ins w:id="23725" w:author="Windows User" w:date="2022-08-02T04:52:00Z">
        <w:del w:id="23726" w:author="Kem Sereiboth" w:date="2022-09-13T11:38:00Z"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2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</w:del>
      </w:ins>
      <w:ins w:id="23728" w:author="Windows User" w:date="2022-08-02T04:36:00Z">
        <w:del w:id="23729" w:author="Kem Sereiboth" w:date="2022-09-13T11:38:00Z">
          <w:r w:rsidR="00AF7F2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២០២២ ជូនប្រធាន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ក្រុមប្រឹក្សា  </w:delText>
          </w:r>
          <w:r w:rsidR="0004256D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2373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4053D49" w14:textId="52BEE9DC" w:rsidR="0004256D" w:rsidRPr="00E33574" w:rsidDel="005F46DE" w:rsidRDefault="0004256D">
      <w:pPr>
        <w:spacing w:after="0" w:line="233" w:lineRule="auto"/>
        <w:jc w:val="both"/>
        <w:rPr>
          <w:ins w:id="23734" w:author="Windows User" w:date="2022-08-02T04:36:00Z"/>
          <w:del w:id="23735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736" w:author="Kem Sereyboth" w:date="2023-07-19T16:59:00Z">
            <w:rPr>
              <w:ins w:id="23737" w:author="Windows User" w:date="2022-08-02T04:36:00Z"/>
              <w:del w:id="23738" w:author="Kem Sereiboth" w:date="2022-09-13T11:38:00Z"/>
              <w:rFonts w:ascii="Khmer MEF1" w:hAnsi="Khmer MEF1" w:cs="Khmer MEF1"/>
              <w:spacing w:val="-4"/>
              <w:sz w:val="10"/>
              <w:szCs w:val="10"/>
              <w:lang w:val="ca-ES"/>
            </w:rPr>
          </w:rPrChange>
        </w:rPr>
        <w:pPrChange w:id="23739" w:author="Sopheak Phorn" w:date="2023-08-25T13:09:00Z">
          <w:pPr>
            <w:spacing w:after="0" w:line="240" w:lineRule="auto"/>
            <w:jc w:val="both"/>
          </w:pPr>
        </w:pPrChange>
      </w:pPr>
    </w:p>
    <w:p w14:paraId="180CFDA0" w14:textId="09A4DE2B" w:rsidR="0004256D" w:rsidRPr="00E33574" w:rsidDel="005F46DE" w:rsidRDefault="0004256D">
      <w:pPr>
        <w:spacing w:after="0" w:line="233" w:lineRule="auto"/>
        <w:jc w:val="both"/>
        <w:rPr>
          <w:ins w:id="23740" w:author="Windows User" w:date="2022-08-02T04:36:00Z"/>
          <w:del w:id="23741" w:author="Kem Sereiboth" w:date="2022-09-13T11:38:00Z"/>
          <w:rFonts w:ascii="Khmer MEF2" w:hAnsi="Khmer MEF2" w:cs="Khmer MEF2"/>
          <w:strike/>
          <w:sz w:val="24"/>
          <w:szCs w:val="24"/>
          <w:lang w:val="ca-ES"/>
          <w:rPrChange w:id="23742" w:author="Kem Sereyboth" w:date="2023-07-19T16:59:00Z">
            <w:rPr>
              <w:ins w:id="23743" w:author="Windows User" w:date="2022-08-02T04:36:00Z"/>
              <w:del w:id="23744" w:author="Kem Sereiboth" w:date="2022-09-13T11:38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2374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746" w:author="Windows User" w:date="2022-08-02T04:36:00Z">
        <w:del w:id="23747" w:author="Kem Sereiboth" w:date="2022-09-13T11:38:00Z">
          <w:r w:rsidRPr="00E33574" w:rsidDel="005F46DE">
            <w:rPr>
              <w:rFonts w:ascii="Khmer MEF2" w:hAnsi="Khmer MEF2" w:cs="Khmer MEF2"/>
              <w:strike/>
              <w:sz w:val="24"/>
              <w:szCs w:val="24"/>
              <w:cs/>
              <w:lang w:val="ca-ES"/>
              <w:rPrChange w:id="23748" w:author="Kem Sereyboth" w:date="2023-07-19T16:59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៩.ការសង្កេត</w:delText>
          </w:r>
        </w:del>
      </w:ins>
    </w:p>
    <w:p w14:paraId="456AB060" w14:textId="1E9D0BE9" w:rsidR="0004256D" w:rsidRPr="00E33574" w:rsidDel="005F46DE" w:rsidRDefault="004B79B6">
      <w:pPr>
        <w:spacing w:after="0" w:line="233" w:lineRule="auto"/>
        <w:jc w:val="both"/>
        <w:rPr>
          <w:ins w:id="23749" w:author="Windows User" w:date="2022-08-02T04:36:00Z"/>
          <w:del w:id="23750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751" w:author="Kem Sereyboth" w:date="2023-07-19T16:59:00Z">
            <w:rPr>
              <w:ins w:id="23752" w:author="Windows User" w:date="2022-08-02T04:36:00Z"/>
              <w:del w:id="23753" w:author="Kem Sereiboth" w:date="2022-09-13T11:38:00Z"/>
              <w:rFonts w:ascii="Khmer MEF1" w:hAnsi="Khmer MEF1" w:cs="Khmer MEF1"/>
              <w:sz w:val="16"/>
              <w:szCs w:val="24"/>
            </w:rPr>
          </w:rPrChange>
        </w:rPr>
        <w:pPrChange w:id="23754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755" w:author="Windows User" w:date="2022-08-02T04:36:00Z">
        <w:del w:id="23756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5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23758" w:author="Windows User" w:date="2022-08-02T05:06:00Z">
        <w:del w:id="23759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6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</w:ins>
      <w:ins w:id="23761" w:author="Windows User" w:date="2022-08-02T04:36:00Z">
        <w:del w:id="23762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6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ង្កេត</w:delText>
          </w:r>
        </w:del>
      </w:ins>
      <w:ins w:id="23764" w:author="Voeun Kuyeng" w:date="2022-08-16T11:08:00Z">
        <w:del w:id="23765" w:author="Kem Sereiboth" w:date="2022-09-13T11:38:00Z">
          <w:r w:rsidR="00DE0C94"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76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3767" w:author="Windows User" w:date="2022-08-02T04:36:00Z">
        <w:del w:id="23768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76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70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ជាផ្នែកមួយដែលបង្ហាញដល់អ្នកអានអំពីការសង្កេតរបស់សវនករពាក់ព័ន្ធទៅនឹងដំណើរការសវនកម្មនៅសវនដ្ឋាន</w:delText>
          </w:r>
          <w:r w:rsidR="00D1195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7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ដូចនេះគួរត្រូវបាន</w:delText>
          </w:r>
        </w:del>
      </w:ins>
      <w:ins w:id="23772" w:author="Voeun Kuyeng" w:date="2022-08-05T17:04:00Z">
        <w:del w:id="23773" w:author="Kem Sereiboth" w:date="2022-09-13T11:38:00Z">
          <w:r w:rsidR="00681F1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7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រៀបចំ</w:delText>
          </w:r>
        </w:del>
      </w:ins>
      <w:ins w:id="23775" w:author="Voeun Kuyeng" w:date="2022-08-08T10:40:00Z">
        <w:del w:id="23776" w:author="Kem Sereiboth" w:date="2022-09-13T11:38:00Z">
          <w:r w:rsidR="00B552D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7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ឡើង</w:delText>
          </w:r>
        </w:del>
      </w:ins>
      <w:ins w:id="23778" w:author="Windows User" w:date="2022-08-02T04:36:00Z">
        <w:del w:id="23779" w:author="Kem Sereiboth" w:date="2022-09-13T11:38:00Z">
          <w:r w:rsidR="00D1195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8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បែងចែកជា </w:delText>
          </w:r>
          <w:r w:rsidR="00D11955" w:rsidRPr="00E33574" w:rsidDel="005F46DE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rPrChange w:id="23781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៥</w:delText>
          </w:r>
          <w:r w:rsidR="00D11955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8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កថាខណ្ឌ</w:delText>
          </w:r>
        </w:del>
      </w:ins>
      <w:ins w:id="23783" w:author="Voeun Kuyeng" w:date="2022-08-08T10:40:00Z">
        <w:del w:id="23784" w:author="Kem Sereiboth" w:date="2022-09-13T11:38:00Z">
          <w:r w:rsidR="00B552D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85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23786" w:author="Windows User" w:date="2022-08-02T04:36:00Z">
        <w:del w:id="23787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78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ដូចមានរៀបរាប់ខាងក្រោម៖</w:delText>
          </w:r>
        </w:del>
      </w:ins>
    </w:p>
    <w:p w14:paraId="28FD3721" w14:textId="68F64488" w:rsidR="0004256D" w:rsidRPr="00E33574" w:rsidDel="005F46DE" w:rsidRDefault="0004256D">
      <w:pPr>
        <w:spacing w:after="0" w:line="233" w:lineRule="auto"/>
        <w:jc w:val="both"/>
        <w:rPr>
          <w:ins w:id="23789" w:author="Windows User" w:date="2022-08-02T04:36:00Z"/>
          <w:del w:id="23790" w:author="Kem Sereiboth" w:date="2022-09-13T11:38:00Z"/>
          <w:rFonts w:ascii="Khmer MEF1" w:hAnsi="Khmer MEF1" w:cs="Khmer MEF1"/>
          <w:strike/>
          <w:sz w:val="24"/>
          <w:szCs w:val="24"/>
          <w:cs/>
          <w:lang w:val="ca-ES"/>
          <w:rPrChange w:id="23791" w:author="Kem Sereyboth" w:date="2023-07-19T16:59:00Z">
            <w:rPr>
              <w:ins w:id="23792" w:author="Windows User" w:date="2022-08-02T04:36:00Z"/>
              <w:del w:id="23793" w:author="Kem Sereiboth" w:date="2022-09-13T11:38:00Z"/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</w:rPrChange>
        </w:rPr>
        <w:pPrChange w:id="23794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795" w:author="Windows User" w:date="2022-08-02T04:36:00Z">
        <w:del w:id="23796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797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កថាខណ្ឌទី១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798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៖ត្រូវរៀបរាប់អំពីការសង្កេតលើការឆ្លើយតបរបស់សវនដ្ឋានបន្ទាប់ពីទទួលបានឯកសារ ពីប្រតិភូសវនកម្មរួមមានកម្មវិធីសវនកម្ម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799" w:author="Kem Sereyboth" w:date="2023-07-19T16:59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>,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00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បញ្ជីត្រួតពិនិត្យ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801" w:author="Kem Sereyboth" w:date="2023-07-19T16:59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02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803" w:author="Kem Sereyboth" w:date="2023-07-19T16:59:00Z">
                <w:rPr>
                  <w:rFonts w:ascii="!Khmer MEF1" w:hAnsi="!Khmer MEF1" w:cs="!Khmer MEF1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04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 ជាដើម។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0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 អាចរៀបរាប់អំពីកថាខណ្ឌទី១ នេះ ដូចគំរូខាងក្រោម៖</w:delText>
          </w:r>
        </w:del>
      </w:ins>
    </w:p>
    <w:p w14:paraId="1538C82E" w14:textId="0496FEEE" w:rsidR="0004256D" w:rsidRPr="00E33574" w:rsidDel="005F46DE" w:rsidRDefault="0004256D">
      <w:pPr>
        <w:spacing w:after="0" w:line="233" w:lineRule="auto"/>
        <w:jc w:val="both"/>
        <w:rPr>
          <w:ins w:id="23806" w:author="Windows User" w:date="2022-08-02T04:36:00Z"/>
          <w:del w:id="23807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808" w:author="Kem Sereyboth" w:date="2023-07-19T16:59:00Z">
            <w:rPr>
              <w:ins w:id="23809" w:author="Windows User" w:date="2022-08-02T04:36:00Z"/>
              <w:del w:id="23810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3811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812" w:author="Windows User" w:date="2022-08-02T04:36:00Z">
        <w:del w:id="23813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ករណីឯកភាព៖បន្ទាប់ពី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1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1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1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ទទួលបានឯកសារពីប្រតិភូសវនកម្មរួមមាន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19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កម្មវិធីសវនកម្ម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820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21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822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23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824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25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លិខិតបេសកកម្មជាដើម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2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2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29" w:author="Kem Sereyboth" w:date="2023-07-19T16:59:00Z">
                <w:rPr>
                  <w:rFonts w:ascii="!Khmer MEF1" w:hAnsi="!Khmer MEF1" w:cs="!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បានឯកភាព តាមពេល វេលាស្នើសុំការចុះធ្វើសវនកម្មដោយប្រតិភូសកម្ម។ </w:delText>
          </w:r>
        </w:del>
      </w:ins>
    </w:p>
    <w:p w14:paraId="3E64425C" w14:textId="04226BF7" w:rsidR="0004256D" w:rsidRPr="00E33574" w:rsidDel="005F46DE" w:rsidRDefault="0004256D">
      <w:pPr>
        <w:spacing w:after="0" w:line="233" w:lineRule="auto"/>
        <w:jc w:val="both"/>
        <w:rPr>
          <w:ins w:id="23830" w:author="Windows User" w:date="2022-08-02T04:36:00Z"/>
          <w:del w:id="23831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832" w:author="Kem Sereyboth" w:date="2023-07-19T16:59:00Z">
            <w:rPr>
              <w:ins w:id="23833" w:author="Windows User" w:date="2022-08-02T04:36:00Z"/>
              <w:del w:id="23834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383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836" w:author="Windows User" w:date="2022-08-02T04:36:00Z">
        <w:del w:id="23837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3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ករណីមិនឯកភាព៖បន្ទាប់ពី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39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4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4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4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ទទួលបានឯកសារពីប្រតិភូសវនកម្មរួមមាន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43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44" w:author="Kem Sereyboth" w:date="2023-07-19T16:59:00Z">
                <w:rPr>
                  <w:rFonts w:ascii="!Khmer MEF1" w:hAnsi="!Khmer MEF1" w:cs="!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>កម្មវិធីសវនកម្ម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845" w:author="Kem Sereyboth" w:date="2023-07-19T16:59:00Z">
                <w:rPr>
                  <w:rFonts w:ascii="!Khmer MEF1" w:hAnsi="!Khmer MEF1" w:cs="!Khmer MEF1"/>
                  <w:spacing w:val="-12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46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847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lang w:val="ca-ES"/>
                </w:rPr>
              </w:rPrChange>
            </w:rPr>
            <w:delText>,</w:delText>
          </w:r>
        </w:del>
      </w:ins>
      <w:ins w:id="23848" w:author="Voeun Kuyeng" w:date="2022-08-05T17:06:00Z">
        <w:del w:id="23849" w:author="Kem Sereiboth" w:date="2022-09-13T11:38:00Z">
          <w:r w:rsidR="00681F19"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50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851" w:author="Windows User" w:date="2022-08-02T04:36:00Z">
        <w:del w:id="23852" w:author="Kem Sereiboth" w:date="2022-09-13T11:38:00Z"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53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សមាសភាពប្រតិភូសវនកម្ម</w:delText>
          </w:r>
        </w:del>
      </w:ins>
      <w:ins w:id="23854" w:author="Voeun Kuyeng" w:date="2022-08-05T17:06:00Z">
        <w:del w:id="23855" w:author="Kem Sereiboth" w:date="2022-09-13T11:38:00Z">
          <w:r w:rsidR="00681F19"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56" w:author="Kem Sereyboth" w:date="2023-07-19T16:59:00Z">
                <w:rPr>
                  <w:rFonts w:ascii="!Khmer MEF1" w:hAnsi="!Khmer MEF1" w:cs="!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857" w:author="Windows User" w:date="2022-08-02T04:36:00Z">
        <w:del w:id="23858" w:author="Kem Sereiboth" w:date="2022-09-13T11:38:00Z"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859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lang w:val="ca-ES"/>
                </w:rPr>
              </w:rPrChange>
            </w:rPr>
            <w:delText>,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60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លិខិតបេសកកម្មជាដើម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6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63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64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បានស្នើសុំប្រតិភូសវនកម្ម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865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​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66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សម្របសម្រួលក្នុងការផ្លាស់ប្តូរនូវពេលវេលានៃការចុះធ្វើសវនកម្ម ដោយហេតុថា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6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6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86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70" w:author="Kem Sereyboth" w:date="2023-07-19T16:59:00Z">
                <w:rPr>
                  <w:rFonts w:ascii="!Khmer MEF1" w:hAnsi="!Khmer MEF1" w:cs="!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មានការងារ ចាំ​បាច់ដែលត្រូវបំពេញ។</w:delText>
          </w:r>
        </w:del>
      </w:ins>
    </w:p>
    <w:p w14:paraId="27529F5C" w14:textId="769A053B" w:rsidR="0004256D" w:rsidRPr="00E33574" w:rsidDel="005F46DE" w:rsidRDefault="0004256D">
      <w:pPr>
        <w:spacing w:after="0" w:line="233" w:lineRule="auto"/>
        <w:jc w:val="both"/>
        <w:rPr>
          <w:ins w:id="23871" w:author="Windows User" w:date="2022-08-02T04:36:00Z"/>
          <w:del w:id="23872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873" w:author="Kem Sereyboth" w:date="2023-07-19T16:59:00Z">
            <w:rPr>
              <w:ins w:id="23874" w:author="Windows User" w:date="2022-08-02T04:36:00Z"/>
              <w:del w:id="23875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3876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877" w:author="Windows User" w:date="2022-08-02T04:36:00Z">
        <w:del w:id="23878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879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កថាខណ្ឌទី២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880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៖ ត្រូវរៀបរាប់អំពីការសង្កេតទៅលើឯកសារទទួលបានពីសវនដ្ឋាន។ </w:delText>
          </w:r>
          <w:r w:rsidR="002B403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8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អាចរៀបរាប់អំពីកថាខណ្ឌទី២ នេះ ដូចគំរូខាងក្រោម៖</w:delText>
          </w:r>
        </w:del>
      </w:ins>
    </w:p>
    <w:p w14:paraId="27B86164" w14:textId="614AE4F2" w:rsidR="0004256D" w:rsidRPr="00E33574" w:rsidDel="005F46DE" w:rsidRDefault="0004256D">
      <w:pPr>
        <w:spacing w:after="0" w:line="233" w:lineRule="auto"/>
        <w:jc w:val="both"/>
        <w:rPr>
          <w:ins w:id="23883" w:author="Windows User" w:date="2022-08-02T04:36:00Z"/>
          <w:del w:id="23884" w:author="Kem Sereiboth" w:date="2022-09-13T11:38:00Z"/>
          <w:rFonts w:ascii="!Khmer MEF1" w:hAnsi="!Khmer MEF1" w:cs="!Khmer MEF1"/>
          <w:strike/>
          <w:sz w:val="24"/>
          <w:szCs w:val="24"/>
          <w:lang w:val="ca-ES"/>
          <w:rPrChange w:id="23885" w:author="Kem Sereyboth" w:date="2023-07-19T16:59:00Z">
            <w:rPr>
              <w:ins w:id="23886" w:author="Windows User" w:date="2022-08-02T04:36:00Z"/>
              <w:del w:id="23887" w:author="Kem Sereiboth" w:date="2022-09-13T11:38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3888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889" w:author="Windows User" w:date="2022-08-02T04:36:00Z">
        <w:del w:id="23890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កំឡុងពេលសវនករទទួលបន្ទុកអនុវត្តការងារសវនកម្មលើប្រធានបទទី.......</w:delText>
          </w:r>
        </w:del>
      </w:ins>
      <w:ins w:id="23892" w:author="Voeun Kuyeng" w:date="2022-08-05T17:06:00Z">
        <w:del w:id="23893" w:author="Kem Sereiboth" w:date="2022-09-13T11:38:00Z">
          <w:r w:rsidR="00681F1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3895" w:author="Voeun Kuyeng" w:date="2022-08-05T17:07:00Z">
        <w:del w:id="23896" w:author="Kem Sereiboth" w:date="2022-09-13T11:38:00Z">
          <w:r w:rsidR="00681F19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8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3898" w:author="Windows User" w:date="2022-08-02T04:36:00Z">
        <w:del w:id="23899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... សវនដ្ឋានបានរៀបចំ ឯកសារមានរបៀបរៀបរយដែលបង្កលក្ខណៈងាយស្រួលដល់ប្រតិភូសវនកម្ម ដើម្បីត្រួតពិនិត្យ និងចំណាយ ពេលវេលាយ៉ាងឆាប់រហ័សក្នុងការបញ្ចប់ការប្រមូល​ព័ត៌មាន។ ប្រតិភូសវនកម្មបានសង្កេតឃើញថា ឯកសារ មួយចំនួនបានរៀបចំឡើងដោយមានលក្ខណៈខុសទម្រង់គ្នាដែលបង្ហាញពីភាពមិនសង្គតភាពក្នុងការកំណត់ នូវទម្រង់ជាក់លាក់មួយ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rPrChange w:id="2390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...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0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677D126A" w14:textId="7C82C8F1" w:rsidR="0004256D" w:rsidRPr="00E33574" w:rsidDel="005F46DE" w:rsidRDefault="0004256D">
      <w:pPr>
        <w:spacing w:after="0" w:line="233" w:lineRule="auto"/>
        <w:jc w:val="both"/>
        <w:rPr>
          <w:ins w:id="23903" w:author="Windows User" w:date="2022-08-02T04:36:00Z"/>
          <w:del w:id="23904" w:author="Kem Sereiboth" w:date="2022-09-13T11:38:00Z"/>
          <w:rFonts w:ascii="!Khmer MEF1" w:hAnsi="!Khmer MEF1" w:cs="!Khmer MEF1"/>
          <w:strike/>
          <w:sz w:val="24"/>
          <w:szCs w:val="24"/>
          <w:lang w:val="ca-ES"/>
          <w:rPrChange w:id="23905" w:author="Kem Sereyboth" w:date="2023-07-19T16:59:00Z">
            <w:rPr>
              <w:ins w:id="23906" w:author="Windows User" w:date="2022-08-02T04:36:00Z"/>
              <w:del w:id="23907" w:author="Kem Sereiboth" w:date="2022-09-13T11:38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3908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909" w:author="Windows User" w:date="2022-08-02T04:36:00Z">
        <w:del w:id="23910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911" w:author="Kem Sereyboth" w:date="2023-07-19T16:59:00Z">
                <w:rPr>
                  <w:rFonts w:ascii="!Khmer MEF1" w:hAnsi="!Khmer MEF1" w:cs="!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កថាខណ្ឌទី៣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912" w:author="Kem Sereyboth" w:date="2023-07-19T16:59:00Z">
                <w:rPr>
                  <w:rFonts w:ascii="!Khmer MEF1" w:hAnsi="!Khmer MEF1" w:cs="!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៖ត្រូវរៀបរាប់អំពីដំណើរការឆ្លើយបំភ្លឺរបស់សវនដ្ឋាន។ </w:delText>
          </w:r>
          <w:r w:rsidR="00F230E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1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1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អាចរៀប</w:delText>
          </w:r>
          <w:r w:rsidR="00F230E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1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រាប់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1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អំពីកថាខណ្ឌទី៣ នេះ ដូចគំរូខាងក្រោម៖</w:delText>
          </w:r>
        </w:del>
      </w:ins>
    </w:p>
    <w:p w14:paraId="44386B96" w14:textId="45F8CCDC" w:rsidR="0004256D" w:rsidRPr="00E33574" w:rsidDel="005F46DE" w:rsidRDefault="0004256D">
      <w:pPr>
        <w:spacing w:after="0" w:line="233" w:lineRule="auto"/>
        <w:jc w:val="both"/>
        <w:rPr>
          <w:ins w:id="23917" w:author="Windows User" w:date="2022-08-02T04:36:00Z"/>
          <w:del w:id="23918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919" w:author="Kem Sereyboth" w:date="2023-07-19T16:59:00Z">
            <w:rPr>
              <w:ins w:id="23920" w:author="Windows User" w:date="2022-08-02T04:36:00Z"/>
              <w:del w:id="23921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3922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923" w:author="Windows User" w:date="2022-08-02T04:36:00Z">
        <w:del w:id="23924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កំឡុងពេ</w:delText>
          </w:r>
          <w:r w:rsidR="00F230E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លនៃការសាកសួររបស់សវនករទទួលបន្ទុក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ទៅលើសវនដ្ឋានអំពីប្រធានបទទី... បានសង្កេត ឃើញថា សវនដ្ឋា</w:delText>
          </w:r>
          <w:r w:rsidR="0056308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8" w:author="Kem Sereyboth" w:date="2023-07-19T16:59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នបានឆ្លើយបំភ្លីយ៉ាងក្បោះក្បាយ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29" w:author="Kem Sereyboth" w:date="2023-07-19T16:59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ដោយមិនបញ្ចេញនូវអាកប្បកិរិយាណាមួយដែលមានបំណង លាក់បាំងព័ត៌មានចំពោះប្រតិភូសវនកម្មឡើយ។</w:delText>
          </w:r>
        </w:del>
      </w:ins>
    </w:p>
    <w:p w14:paraId="438435BB" w14:textId="34DCAD0B" w:rsidR="0004256D" w:rsidRPr="00E33574" w:rsidDel="005F46DE" w:rsidRDefault="0004256D">
      <w:pPr>
        <w:spacing w:after="0" w:line="233" w:lineRule="auto"/>
        <w:jc w:val="both"/>
        <w:rPr>
          <w:ins w:id="23930" w:author="Windows User" w:date="2022-08-02T04:36:00Z"/>
          <w:del w:id="23931" w:author="Kem Sereiboth" w:date="2022-09-13T11:38:00Z"/>
          <w:rFonts w:ascii="!Khmer MEF1" w:hAnsi="!Khmer MEF1" w:cs="!Khmer MEF1"/>
          <w:strike/>
          <w:sz w:val="24"/>
          <w:szCs w:val="24"/>
          <w:lang w:val="ca-ES"/>
          <w:rPrChange w:id="23932" w:author="Kem Sereyboth" w:date="2023-07-19T16:59:00Z">
            <w:rPr>
              <w:ins w:id="23933" w:author="Windows User" w:date="2022-08-02T04:36:00Z"/>
              <w:del w:id="23934" w:author="Kem Sereiboth" w:date="2022-09-13T11:38:00Z"/>
              <w:rFonts w:ascii="!Khmer MEF1" w:hAnsi="!Khmer MEF1" w:cs="!Khmer MEF1"/>
              <w:spacing w:val="6"/>
              <w:sz w:val="24"/>
              <w:szCs w:val="24"/>
              <w:lang w:val="ca-ES"/>
            </w:rPr>
          </w:rPrChange>
        </w:rPr>
        <w:pPrChange w:id="2393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936" w:author="Windows User" w:date="2022-08-02T04:36:00Z">
        <w:del w:id="23937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938" w:author="Kem Sereyboth" w:date="2023-07-19T16:59:00Z">
                <w:rPr>
                  <w:rFonts w:ascii="!Khmer MEF1" w:hAnsi="!Khmer MEF1" w:cs="!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កថាខណ្ឌទី៤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939" w:author="Kem Sereyboth" w:date="2023-07-19T16:59:00Z">
                <w:rPr>
                  <w:rFonts w:ascii="!Khmer MEF1" w:hAnsi="!Khmer MEF1" w:cs="!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៖ត្រូវរៀបរាប់អំពីបញ្ហាប្រឈមកំឡុងពេលអនុវត្តការងារសវនកម្ម ។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សវនករ</w:delText>
          </w:r>
          <w:r w:rsidR="0056308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ទទួល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4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បន្ទុក អាចរៀបរាប់អំពីកថាខណ្ឌទី៤ នេះ ដូចគំរូខាងក្រោម៖</w:delText>
          </w:r>
        </w:del>
      </w:ins>
    </w:p>
    <w:p w14:paraId="420E116A" w14:textId="3B16DE7D" w:rsidR="0004256D" w:rsidRPr="00E33574" w:rsidDel="005F46DE" w:rsidRDefault="0056308F">
      <w:pPr>
        <w:spacing w:after="0" w:line="233" w:lineRule="auto"/>
        <w:jc w:val="both"/>
        <w:rPr>
          <w:ins w:id="23943" w:author="Windows User" w:date="2022-08-02T04:36:00Z"/>
          <w:del w:id="23944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945" w:author="Kem Sereyboth" w:date="2023-07-19T16:59:00Z">
            <w:rPr>
              <w:ins w:id="23946" w:author="Windows User" w:date="2022-08-02T04:36:00Z"/>
              <w:del w:id="23947" w:author="Kem Sereiboth" w:date="2022-09-13T11:3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3948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949" w:author="Windows User" w:date="2022-08-02T04:36:00Z">
        <w:del w:id="23950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កំឡុងពេលនៃការចុះធ្វើសវនកម្ម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ប្រតិភូសវនកម្មបានស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ង្កេតឃើញថា ការផ្តល់ជូនឯកសាររបស់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សវន</w:delText>
          </w:r>
        </w:del>
      </w:ins>
      <w:ins w:id="23955" w:author="Voeun Kuyeng" w:date="2022-08-05T17:09:00Z">
        <w:del w:id="23956" w:author="Kem Sereiboth" w:date="2022-09-13T11:38:00Z">
          <w:r w:rsidR="005A5D43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57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- </w:delText>
          </w:r>
        </w:del>
      </w:ins>
      <w:ins w:id="23958" w:author="Windows User" w:date="2022-08-02T04:36:00Z">
        <w:del w:id="23959" w:author="Kem Sereiboth" w:date="2022-09-13T11:38:00Z"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ដ្ឋានមានភាពយឺតយ៉ាវដែលបង្កឱ្យមានភាពរាំងស្ទះក្នុងការបំពេញ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ការងាររបស់ប្រតិភូសវនកម្ម។ លើសពី</w:delText>
          </w:r>
          <w:r w:rsidR="0004256D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62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នេះ ប្រតិភូសវនកម្មបានសង្កេតឃើញថាទីតាំងរបស់សវនដ្ឋានមានភាពតូចចង្អៀតដែលបង្កឱ្យមានការខ្វះខាតទីកន្លែងសម្រាប់ប្រតិភូសវនកម្មពិនិត្យឯកសារ។  </w:delText>
          </w:r>
        </w:del>
      </w:ins>
    </w:p>
    <w:p w14:paraId="30BED81D" w14:textId="656D900F" w:rsidR="0004256D" w:rsidRPr="00E33574" w:rsidDel="005F46DE" w:rsidRDefault="0004256D">
      <w:pPr>
        <w:spacing w:after="0" w:line="233" w:lineRule="auto"/>
        <w:jc w:val="both"/>
        <w:rPr>
          <w:ins w:id="23963" w:author="Windows User" w:date="2022-08-02T04:36:00Z"/>
          <w:del w:id="23964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965" w:author="Kem Sereyboth" w:date="2023-07-19T16:59:00Z">
            <w:rPr>
              <w:ins w:id="23966" w:author="Windows User" w:date="2022-08-02T04:36:00Z"/>
              <w:del w:id="23967" w:author="Kem Sereiboth" w:date="2022-09-13T11:38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23968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3969" w:author="Windows User" w:date="2022-08-02T04:36:00Z">
        <w:del w:id="23970" w:author="Kem Sereiboth" w:date="2022-09-13T11:38:00Z">
          <w:r w:rsidRPr="00E33574" w:rsidDel="005F46DE">
            <w:rPr>
              <w:rFonts w:ascii="!Khmer MEF1" w:hAnsi="!Khmer MEF1" w:cs="!Khmer MEF1"/>
              <w:b/>
              <w:bCs/>
              <w:strike/>
              <w:sz w:val="24"/>
              <w:szCs w:val="24"/>
              <w:cs/>
              <w:lang w:val="ca-ES"/>
              <w:rPrChange w:id="23971" w:author="Kem Sereyboth" w:date="2023-07-19T16:59:00Z">
                <w:rPr>
                  <w:rFonts w:ascii="!Khmer MEF1" w:hAnsi="!Khmer MEF1" w:cs="!Khmer MEF1"/>
                  <w:b/>
                  <w:bCs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កថាខណ្ឌទី៥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972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៖ត្រូវរៀបរាប់អំពីការផ្តល់កិច្ចសហការ</w:delText>
          </w:r>
        </w:del>
      </w:ins>
      <w:ins w:id="23973" w:author="Voeun Kuyeng" w:date="2022-08-08T10:43:00Z">
        <w:del w:id="23974" w:author="Kem Sereiboth" w:date="2022-09-13T11:38:00Z">
          <w:r w:rsidR="00E56608"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975" w:author="Kem Sereyboth" w:date="2023-07-19T16:59:00Z">
                <w:rPr>
                  <w:rFonts w:ascii="!Khmer MEF1" w:hAnsi="!Khmer MEF1" w:cs="!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ក្នុង</w:delText>
          </w:r>
        </w:del>
      </w:ins>
      <w:ins w:id="23976" w:author="Windows User" w:date="2022-08-02T04:36:00Z">
        <w:del w:id="23977" w:author="Kem Sereiboth" w:date="2022-09-13T11:38:00Z"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978" w:author="Kem Sereyboth" w:date="2023-07-19T16:59:00Z">
                <w:rPr>
                  <w:rFonts w:ascii="!Khmer MEF1" w:hAnsi="!Khmer MEF1" w:cs="!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កំឡុងពេលអនុវត្តការងារសវនកម្ម។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7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សវនករ​​</w:delText>
          </w:r>
          <w:r w:rsidR="0056308F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អាចរៀបរាប់អំពីកថាខណ្ឌទី</w:delText>
          </w:r>
        </w:del>
      </w:ins>
      <w:ins w:id="23982" w:author="Windows User" w:date="2022-08-02T05:11:00Z">
        <w:del w:id="23983" w:author="Kem Sereiboth" w:date="2022-09-13T11:38:00Z"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23985" w:author="Windows User" w:date="2022-08-02T04:36:00Z">
        <w:del w:id="23986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នេះ ដូចគំរូខាងក្រោម៖</w:delText>
          </w:r>
        </w:del>
      </w:ins>
    </w:p>
    <w:p w14:paraId="2475AAC0" w14:textId="23F8F602" w:rsidR="0004256D" w:rsidRPr="00E33574" w:rsidDel="005F46DE" w:rsidRDefault="0004256D">
      <w:pPr>
        <w:spacing w:after="0" w:line="233" w:lineRule="auto"/>
        <w:jc w:val="both"/>
        <w:rPr>
          <w:ins w:id="23988" w:author="Windows User" w:date="2022-08-02T04:36:00Z"/>
          <w:del w:id="23989" w:author="Kem Sereiboth" w:date="2022-09-13T11:38:00Z"/>
          <w:rFonts w:ascii="Khmer MEF1" w:hAnsi="Khmer MEF1" w:cs="Khmer MEF1"/>
          <w:strike/>
          <w:sz w:val="24"/>
          <w:szCs w:val="24"/>
          <w:lang w:val="ca-ES"/>
          <w:rPrChange w:id="23990" w:author="Kem Sereyboth" w:date="2023-07-19T16:59:00Z">
            <w:rPr>
              <w:ins w:id="23991" w:author="Windows User" w:date="2022-08-02T04:36:00Z"/>
              <w:del w:id="23992" w:author="Kem Sereiboth" w:date="2022-09-13T11:38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2399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3994" w:author="Windows User" w:date="2022-08-02T04:36:00Z">
        <w:del w:id="23995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399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ប្រតិភូសវនកម្មសូមកោតសរសើរចំពោះ 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lang w:val="ca-ES"/>
              <w:rPrChange w:id="2399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cs/>
              <w:lang w:val="ca-ES"/>
              <w:rPrChange w:id="23998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5F46DE">
            <w:rPr>
              <w:rFonts w:ascii="!Khmer MEF1" w:hAnsi="!Khmer MEF1" w:cs="!Khmer MEF1"/>
              <w:strike/>
              <w:sz w:val="24"/>
              <w:szCs w:val="24"/>
              <w:lang w:val="ca-ES"/>
              <w:rPrChange w:id="23999" w:author="Kem Sereyboth" w:date="2023-07-19T16:59:00Z">
                <w:rPr>
                  <w:rFonts w:ascii="!Khmer MEF1" w:hAnsi="!Khmer MEF1" w:cs="!Khmer MEF1"/>
                  <w:spacing w:val="-10"/>
                  <w:sz w:val="24"/>
                  <w:szCs w:val="24"/>
                </w:rPr>
              </w:rPrChange>
            </w:rPr>
            <w:delText>]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0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ដែលផ្តល់កិច្ចសហការខ្ពស់ក្នុង</w:delText>
          </w:r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ការអនុវត្ត ការងារសវនកម្ម</w:delText>
          </w:r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សម្រាប់ការិយបរិច្ឆេទ</w:delText>
          </w:r>
        </w:del>
      </w:ins>
      <w:ins w:id="24003" w:author="Windows User" w:date="2022-08-02T05:12:00Z">
        <w:del w:id="24004" w:author="Kem Sereiboth" w:date="2022-09-13T11:38:00Z">
          <w:r w:rsidR="00060B27"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ឆ្នាំ</w:delText>
          </w:r>
        </w:del>
      </w:ins>
      <w:ins w:id="24006" w:author="Windows User" w:date="2022-08-02T04:36:00Z">
        <w:del w:id="24007" w:author="Kem Sereiboth" w:date="2022-09-13T11:38:00Z">
          <w:r w:rsidRPr="00E33574" w:rsidDel="005F46DE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240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២០២២ ដែលធ្វើឱ្យការងារសវនកម្មនេះបញ្ចប់ទៅដោយរលូន និងទទួលបានលទ្ធផលល្អ។</w:delText>
          </w:r>
        </w:del>
      </w:ins>
    </w:p>
    <w:p w14:paraId="7A0043B3" w14:textId="29CA3F3B" w:rsidR="0004256D" w:rsidRPr="00E33574" w:rsidDel="000A4707" w:rsidRDefault="0004256D">
      <w:pPr>
        <w:spacing w:after="0" w:line="233" w:lineRule="auto"/>
        <w:jc w:val="both"/>
        <w:rPr>
          <w:ins w:id="24009" w:author="Windows User" w:date="2022-08-02T04:36:00Z"/>
          <w:del w:id="24010" w:author="Kem Sereiboth" w:date="2022-09-29T14:54:00Z"/>
          <w:rFonts w:ascii="Calibri" w:hAnsi="Calibri" w:cs="Times New Roman"/>
          <w:sz w:val="24"/>
          <w:szCs w:val="24"/>
          <w:lang w:val="ca-ES"/>
          <w:rPrChange w:id="24011" w:author="Kem Sereyboth" w:date="2023-07-19T16:59:00Z">
            <w:rPr>
              <w:ins w:id="24012" w:author="Windows User" w:date="2022-08-02T04:36:00Z"/>
              <w:del w:id="24013" w:author="Kem Sereiboth" w:date="2022-09-29T14:54:00Z"/>
              <w:rFonts w:ascii="Calibri" w:hAnsi="Calibri" w:cs="Times New Roman"/>
              <w:lang w:val="ca-ES"/>
            </w:rPr>
          </w:rPrChange>
        </w:rPr>
        <w:pPrChange w:id="24014" w:author="Sopheak Phorn" w:date="2023-08-25T13:09:00Z">
          <w:pPr>
            <w:spacing w:after="0"/>
            <w:jc w:val="both"/>
          </w:pPr>
        </w:pPrChange>
      </w:pPr>
    </w:p>
    <w:p w14:paraId="7F12710B" w14:textId="2769D64D" w:rsidR="00BC08F8" w:rsidRPr="00E33574" w:rsidDel="000A4707" w:rsidRDefault="00BC08F8">
      <w:pPr>
        <w:spacing w:after="0" w:line="233" w:lineRule="auto"/>
        <w:jc w:val="both"/>
        <w:rPr>
          <w:ins w:id="24015" w:author="Voeun Kuyeng" w:date="2022-07-29T12:01:00Z"/>
          <w:del w:id="24016" w:author="Kem Sereiboth" w:date="2022-09-29T14:54:00Z"/>
          <w:rFonts w:ascii="Khmer MEF1" w:hAnsi="Khmer MEF1" w:cs="Khmer MEF1"/>
          <w:sz w:val="24"/>
          <w:szCs w:val="24"/>
          <w:lang w:val="ca-ES"/>
          <w:rPrChange w:id="24017" w:author="Kem Sereyboth" w:date="2023-07-19T16:59:00Z">
            <w:rPr>
              <w:ins w:id="24018" w:author="Voeun Kuyeng" w:date="2022-07-29T12:01:00Z"/>
              <w:del w:id="24019" w:author="Kem Sereiboth" w:date="2022-09-29T14:54:00Z"/>
              <w:rFonts w:ascii="Khmer MEF1" w:hAnsi="Khmer MEF1" w:cs="Khmer MEF1"/>
              <w:sz w:val="16"/>
              <w:szCs w:val="24"/>
            </w:rPr>
          </w:rPrChange>
        </w:rPr>
        <w:pPrChange w:id="2402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021" w:author="Voeun Kuyeng" w:date="2022-07-29T11:58:00Z">
        <w:del w:id="24022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23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នីតិវិធីសវនកម្ម គឺជាផ្នែកមួយដែលបង្ហាញដល់អ្នក</w:delText>
          </w:r>
        </w:del>
      </w:ins>
      <w:ins w:id="24024" w:author="Voeun Kuyeng" w:date="2022-07-29T11:59:00Z">
        <w:del w:id="24025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26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អានអំពីយន្តការ និងបែបបទការងារផ្សេងៗដែលសវនករទទួលបន្ទុកបានអនុវត្តក្នុង</w:delText>
          </w:r>
        </w:del>
      </w:ins>
      <w:ins w:id="24027" w:author="Voeun Kuyeng" w:date="2022-07-29T12:00:00Z">
        <w:del w:id="24028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29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កិច្ច</w:delText>
          </w:r>
        </w:del>
      </w:ins>
      <w:ins w:id="24030" w:author="Voeun Kuyeng" w:date="2022-07-29T11:59:00Z">
        <w:del w:id="24031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32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ដំណើរការធ្វើសវនកម្ម</w:delText>
          </w:r>
        </w:del>
      </w:ins>
      <w:ins w:id="24033" w:author="Voeun Kuyeng" w:date="2022-07-29T12:00:00Z">
        <w:del w:id="24034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35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របស់ខ្លួន ដូចនេះ គួរត្រូវបានប</w:delText>
          </w:r>
        </w:del>
      </w:ins>
      <w:ins w:id="24036" w:author="Voeun Kuyeng" w:date="2022-07-29T12:01:00Z">
        <w:del w:id="24037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38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ែងចែក</w:delText>
          </w:r>
        </w:del>
      </w:ins>
      <w:ins w:id="24039" w:author="Voeun Kuyeng" w:date="2022-07-29T12:00:00Z">
        <w:del w:id="24040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41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ជា ២ កថាខណ្ឌ ដូចមានរៀបរាប់ខាងក្រោម</w:delText>
          </w:r>
        </w:del>
      </w:ins>
      <w:ins w:id="24042" w:author="Voeun Kuyeng" w:date="2022-07-29T12:01:00Z">
        <w:del w:id="24043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44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៖</w:delText>
          </w:r>
        </w:del>
      </w:ins>
    </w:p>
    <w:p w14:paraId="7F2D4C40" w14:textId="6EEB89D8" w:rsidR="00BC08F8" w:rsidRPr="00E33574" w:rsidDel="000A4707" w:rsidRDefault="00BC08F8">
      <w:pPr>
        <w:spacing w:after="0" w:line="233" w:lineRule="auto"/>
        <w:jc w:val="both"/>
        <w:rPr>
          <w:ins w:id="24045" w:author="Voeun Kuyeng" w:date="2022-07-29T11:58:00Z"/>
          <w:del w:id="24046" w:author="Kem Sereiboth" w:date="2022-09-29T14:54:00Z"/>
          <w:rFonts w:ascii="Khmer MEF1" w:hAnsi="Khmer MEF1" w:cs="Khmer MEF1"/>
          <w:sz w:val="24"/>
          <w:szCs w:val="24"/>
          <w:lang w:val="ca-ES"/>
          <w:rPrChange w:id="24047" w:author="Kem Sereyboth" w:date="2023-07-19T16:59:00Z">
            <w:rPr>
              <w:ins w:id="24048" w:author="Voeun Kuyeng" w:date="2022-07-29T11:58:00Z"/>
              <w:del w:id="24049" w:author="Kem Sereiboth" w:date="2022-09-29T14:54:00Z"/>
              <w:rFonts w:ascii="Khmer MEF1" w:hAnsi="Khmer MEF1" w:cs="Khmer MEF1"/>
              <w:sz w:val="16"/>
              <w:szCs w:val="24"/>
            </w:rPr>
          </w:rPrChange>
        </w:rPr>
        <w:pPrChange w:id="2405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051" w:author="Voeun Kuyeng" w:date="2022-07-29T12:01:00Z">
        <w:del w:id="24052" w:author="Kem Sereiboth" w:date="2022-09-29T14:54:00Z">
          <w:r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rPrChange w:id="24053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កថាខណ្ឌទី១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54" w:author="Kem Sereyboth" w:date="2023-07-19T16:59:00Z">
                <w:rPr>
                  <w:rFonts w:ascii="Khmer MEF1" w:eastAsia="Times New Roman" w:hAnsi="Khmer MEF1" w:cs="Khmer MEF1"/>
                  <w:sz w:val="16"/>
                  <w:szCs w:val="24"/>
                  <w:cs/>
                </w:rPr>
              </w:rPrChange>
            </w:rPr>
            <w:delText>៖​ត្រូវរៀបរាប់អំពី</w:delText>
          </w:r>
        </w:del>
      </w:ins>
    </w:p>
    <w:p w14:paraId="1B9E286B" w14:textId="11A2E1D7" w:rsidR="00E015E8" w:rsidRPr="00E33574" w:rsidDel="000A4707" w:rsidRDefault="00E015E8">
      <w:pPr>
        <w:spacing w:after="0" w:line="233" w:lineRule="auto"/>
        <w:jc w:val="both"/>
        <w:rPr>
          <w:ins w:id="24055" w:author="Sethvannak Sam" w:date="2022-07-26T14:33:00Z"/>
          <w:del w:id="24056" w:author="Kem Sereiboth" w:date="2022-09-29T14:54:00Z"/>
          <w:rFonts w:ascii="Khmer MEF1" w:hAnsi="Khmer MEF1" w:cs="Khmer MEF1"/>
          <w:sz w:val="24"/>
          <w:szCs w:val="24"/>
          <w:lang w:val="ca-ES"/>
          <w:rPrChange w:id="24057" w:author="Kem Sereyboth" w:date="2023-07-19T16:59:00Z">
            <w:rPr>
              <w:ins w:id="24058" w:author="Sethvannak Sam" w:date="2022-07-26T14:33:00Z"/>
              <w:del w:id="24059" w:author="Kem Sereiboth" w:date="2022-09-29T14:54:00Z"/>
              <w:rFonts w:ascii="Khmer MEF1" w:hAnsi="Khmer MEF1" w:cs="Khmer MEF1"/>
              <w:sz w:val="16"/>
              <w:szCs w:val="24"/>
            </w:rPr>
          </w:rPrChange>
        </w:rPr>
        <w:pPrChange w:id="2406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061" w:author="Sethvannak Sam" w:date="2022-07-26T14:33:00Z">
        <w:del w:id="24062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63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យោងតាមអនុក្រឹត្យស្តីពីការរៀបចំនិងការប្រព្រឹត្តទៅរបស់អង្គភាពក្រោមឱវាទអាជ្ញាធរសេវាហិរញ្ញវត្ថុមិនមែនធនាគារ អង្គភាពសវនកម្មផ្ទៃក្នុងត្រូវរៀបចំ និងស្នើដាក់ឱ្យអនុវត្តនូវយុទ្ធសាស្រ្ត និងផែនការ ក៏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rPrChange w:id="24064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ដូច​ជាយន្តការ និងគោលការណ៍នានាដើម្បីជាជំនួយក្នុងការអនុវត្តការងារសវនកម្ម។ ស្របតាមផែនការ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rPrChange w:id="24065" w:author="Kem Sereyboth" w:date="2023-07-19T16:59:00Z">
                <w:rPr>
                  <w:rFonts w:ascii="Khmer MEF1" w:hAnsi="Khmer MEF1" w:cs="Khmer MEF1"/>
                  <w:spacing w:val="2"/>
                  <w:sz w:val="16"/>
                  <w:szCs w:val="24"/>
                  <w:cs/>
                </w:rPr>
              </w:rPrChange>
            </w:rPr>
            <w:delText>យុទ្ធសាស្រ្ត​របស់អង្គភាពសវនកម្មផ្ទៃក្នុងបានកំណត់យ៉ាងច្បាស់ថាអង្គភាពសវនកម្មផ្ទៃក្នុងនឹងធ្វើសវនកម្ម</w:delText>
          </w:r>
          <w:r w:rsidRPr="00E33574" w:rsidDel="000A4707">
            <w:rPr>
              <w:rFonts w:ascii="Khmer MEF1" w:hAnsi="Khmer MEF1" w:cs="Khmer MEF1"/>
              <w:spacing w:val="-10"/>
              <w:sz w:val="24"/>
              <w:szCs w:val="24"/>
              <w:cs/>
              <w:rPrChange w:id="24066" w:author="Kem Sereyboth" w:date="2023-07-19T16:59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</w:rPr>
              </w:rPrChange>
            </w:rPr>
            <w:delText>អនុលោមភាព​សម្រាប់ការិយបរិច្ឆេទ២០២២ ដែលក្នុងនោះ ក៏បានចង្អុលបង្ហាញឱ្យបង្កើតឡើងនូវគោលការណ៍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067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​​ណែនាំ និងសេចក្តីណែនាំស្ដីពីយន្តការនិងនីតិវិធីសម្រាប់ជាជំនួយដល់សវនករ និងសវនដ្ឋានក្នុងការអនុវត្តការងារសវនកម្មអនុលោមភាពប្រកបដោយប្រសិទ្ធភាព ស័ក្តសិទ្ធភាព និងភាពសន្សំសំចៃ។ </w:delText>
          </w:r>
        </w:del>
      </w:ins>
    </w:p>
    <w:p w14:paraId="20F09976" w14:textId="2F56DBB3" w:rsidR="00BC08F8" w:rsidRPr="00E33574" w:rsidDel="000A4707" w:rsidRDefault="00BC08F8">
      <w:pPr>
        <w:spacing w:after="0" w:line="233" w:lineRule="auto"/>
        <w:jc w:val="both"/>
        <w:rPr>
          <w:ins w:id="24068" w:author="Voeun Kuyeng" w:date="2022-07-29T12:01:00Z"/>
          <w:del w:id="24069" w:author="Kem Sereiboth" w:date="2022-09-29T14:54:00Z"/>
          <w:rFonts w:ascii="Khmer MEF1" w:hAnsi="Khmer MEF1" w:cs="Khmer MEF1"/>
          <w:spacing w:val="4"/>
          <w:sz w:val="24"/>
          <w:szCs w:val="24"/>
          <w:lang w:val="ca-ES"/>
        </w:rPr>
        <w:pPrChange w:id="24070" w:author="Sopheak Phorn" w:date="2023-08-25T13:09:00Z">
          <w:pPr>
            <w:tabs>
              <w:tab w:val="left" w:pos="4032"/>
            </w:tabs>
            <w:spacing w:after="0" w:line="240" w:lineRule="auto"/>
            <w:ind w:firstLine="540"/>
            <w:jc w:val="both"/>
          </w:pPr>
        </w:pPrChange>
      </w:pPr>
      <w:ins w:id="24071" w:author="Voeun Kuyeng" w:date="2022-07-29T12:01:00Z">
        <w:del w:id="24072" w:author="Kem Sereiboth" w:date="2022-09-29T14:54:00Z">
          <w:r w:rsidRPr="00E33574" w:rsidDel="000A470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4073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ខ-កថាខណ្ឌទី២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074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៖ ត្រូវរៀបរាប់អំពី</w:delText>
          </w:r>
        </w:del>
      </w:ins>
    </w:p>
    <w:p w14:paraId="1D8149D2" w14:textId="7AC07FAA" w:rsidR="00E015E8" w:rsidRPr="00E33574" w:rsidDel="000A4707" w:rsidRDefault="00E015E8">
      <w:pPr>
        <w:spacing w:after="0" w:line="233" w:lineRule="auto"/>
        <w:jc w:val="both"/>
        <w:rPr>
          <w:del w:id="24075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076" w:author="Sopheak Phorn" w:date="2023-08-25T13:09:00Z">
          <w:pPr>
            <w:spacing w:after="0" w:line="240" w:lineRule="auto"/>
            <w:jc w:val="both"/>
          </w:pPr>
        </w:pPrChange>
      </w:pPr>
      <w:ins w:id="24077" w:author="Sethvannak Sam" w:date="2022-07-26T14:33:00Z">
        <w:del w:id="24078" w:author="Kem Sereiboth" w:date="2022-09-29T14:54:00Z"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អនុលោមតាម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rPrChange w:id="24079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គោលការណ៍ណែនាំស្ដីពី​សវនកម្មអនុលោមភាព និងសេចក្តីណែនាំស្ដីពីយន្តការនិង</w:delText>
          </w:r>
          <w:r w:rsidRPr="00E33574" w:rsidDel="000A4707">
            <w:rPr>
              <w:rFonts w:ascii="Khmer MEF1" w:hAnsi="Khmer MEF1" w:cs="Khmer MEF1"/>
              <w:spacing w:val="8"/>
              <w:sz w:val="24"/>
              <w:szCs w:val="24"/>
              <w:cs/>
              <w:rPrChange w:id="24080" w:author="Kem Sereyboth" w:date="2023-07-19T16:59:00Z">
                <w:rPr>
                  <w:rFonts w:ascii="Khmer MEF1" w:hAnsi="Khmer MEF1" w:cs="Khmer MEF1"/>
                  <w:spacing w:val="8"/>
                  <w:sz w:val="16"/>
                  <w:szCs w:val="24"/>
                  <w:cs/>
                </w:rPr>
              </w:rPrChange>
            </w:rPr>
            <w:delText>នីតិវិធីសវនកម្មអនុលោមភាព បានកំណត់​យ៉ាង​ជាក់លាក់ពី​</w:delText>
          </w:r>
          <w:r w:rsidRPr="00E33574" w:rsidDel="000A4707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>យន្តការ និងនីតិវិធី​នៅ​ក្នុង​ការ​ធ្វើសវនកម្ម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អនុលោមភាព ដោយផ្ដើមចេញ​ដំបូងពី​ការ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4081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highlight w:val="cyan"/>
                  <w:lang w:val="ca-ES"/>
                </w:rPr>
              </w:rPrChange>
            </w:rPr>
            <w:delText>​​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ស្វែងយល់​ពី​បរិស្ថាន​របស់​សវនដ្ឋានដើម្បី​កំណត់​អំពីហានិភ័យ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បញ្ហាប្រឈម និងកង្វល់នានាដែលត្រូវប្រើប្រាស់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ជាមូលដ្ឋានក្នុងការរៀបចំផែនការសវនកម្មប្រចាំឆ្នាំ។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</w:rPr>
            <w:delText>​​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អង្គភាពសវនកម្មផ្ទៃក្នុង​បាន​រៀបចំផែនការសវនកម្មប្រចាំឆ្នាំ​ដែលក្នុង​នោះ​បាន​កំណត់​អំពី​ប្រធានបទសវនកម្ម លក្ខណៈ​វិនិច្ឆ័យ 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គោលបំណង វិសាលភាព ដែនកំណត់នៃការធ្វើសវនកម្ម ព្រមទាំងរៀបចំនូវ​​កម្មវិធី​សវនកម្ម ​ផងដែរ។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មុន​នឹង​ឈាន​ដល់​ដំណាក់កាល​ចុះ​ប្រមូល​ទិន្នន័យ និង​ព័ត៌មាន​​ សវនករ​ទទួលបន្ទុក​បាន​រៀបចំ​​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082" w:author="Kem Sereyboth" w:date="2023-07-19T16:59:00Z">
                <w:rPr>
                  <w:rFonts w:ascii="Khmer MEF1" w:eastAsia="Times New Roman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បញ្ជីត្រួតពិនិត្យដោយផ្អែកទៅលើលក្ខណៈ​វិនិច្ឆ័យ សមស្រប និង​ពាក់ព័ន្ធទៅនឹងប្រធានបទដែលបានកំណត់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និងបាន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រៀបចំ​បញ្ជីឈ្មោះប្រតិភូសវនកម្ម</w:delText>
          </w:r>
          <w:r w:rsidRPr="00E33574" w:rsidDel="000A4707">
            <w:rPr>
              <w:rFonts w:ascii="Khmer MEF1" w:hAnsi="Khmer MEF1" w:cs="Times New Roman"/>
              <w:spacing w:val="-2"/>
              <w:sz w:val="24"/>
              <w:szCs w:val="24"/>
              <w:rtl/>
              <w:lang w:val="ca-ES" w:bidi="ar-SA"/>
              <w:rPrChange w:id="24083" w:author="Kem Sereyboth" w:date="2023-07-19T16:59:00Z">
                <w:rPr>
                  <w:rFonts w:ascii="Khmer MEF1" w:hAnsi="Khmer MEF1" w:cs="Times New Roman"/>
                  <w:spacing w:val="-2"/>
                  <w:sz w:val="16"/>
                  <w:szCs w:val="16"/>
                  <w:rtl/>
                  <w:lang w:val="ca-ES" w:bidi="ar-SA"/>
                </w:rPr>
              </w:rPrChange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និងសវនករទទួលបន្ទុកក្នុងការធ្វើសវនកម្មអនុលោមភាព​​។ បន្ទាប់ពី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ទទួលបានការឯកភាពដ៏ខ្ពង់ខ្ពស់ពី </w:delText>
          </w:r>
          <w:r w:rsidRPr="00E33574" w:rsidDel="000A4707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ឯកឧត្តមអគ្គបណ្ឌិតសភាចារ្យឧបនាយករដ្ឋមន្រ្ដី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និង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ប្រធាន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ក្រុមប្រឹក្សា </w:delText>
          </w:r>
          <w:r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Pr="00E33574" w:rsidDel="000A4707">
            <w:rPr>
              <w:rFonts w:ascii="!Khmer MEF1" w:hAnsi="!Khmer MEF1" w:cs="!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អង្គភាពសវនកម្មផ្ទៃក្នុង បានផ្តល់ផែនការសវនកម្មសម្រាប់ការិយបរិច្ឆេទឆ្នាំ២០២២ និងបញ្ជីត្រួតពិនិត្យជូនសវនដ្ឋាន ព្រមទាំងរៀបចំកិច្ចប្រជុំបើកជាមួយសវនដ្ឋាននីមួយៗ មុនពេលចុះអនុវត្តការងារសវនកម្ម។ ​កំឡុងពេល​ចុះ​ប្រមូល​ទិន្នន័យ និង​ព័ត៌មាន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សវនករទទួលបន្ទុកបានប្រើប្រាស់បញ្ជីត្រួតពិនិត្យ​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>ជាមូល​ដ្ឋានដើម្បី​ប្រមូលទិន្នន័យ​​ កំណត់ពេលវេលា ប្រភេទឯកសារ និងរបាយការណ៍ដែល​សវនដ្ឋាន​ត្រូវផ្តល់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​មកឱ្យ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សវនករទទួលបន្ទុក 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និងបានពិនិត្យលើឯកសារពាក់ព័ន្ធផ្សេងទៀត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តាមការស្នើសុំជាក់ស្តែង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08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ក្នុងកំឡុងពេលធ្វើសវនកម្ម ព្រមទាំងបានធ្វើការសាកសួរដោយផ្ទាល់ទៅកាន់បុគ្គលទទួលបន្ទុករបស់សវនដ្ឋាន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តាមផ្នែកនីមួយៗ។ បន្ទាប់ពី​បញ្ចប់​ការ​ចុះ​ប្រមូល​ទិន្នន័យ និង​ព័ត៌មាន​នៅ​សវនដ្ឋាន សវនករទទួលបន្ទុក​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08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បាន​ធ្វើ​ការ​វិភាគ​ និងវាយតម្លៃ​ពីភាពអនុលោម ឬមិនអនុលោម របស់សវនដ្ឋាន ដោយផ្អែកលើទិន្នន័យ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 xml:space="preserve"> និង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ព័ត៌មានដែលប្រមូលបាន ប្រៀបធៀបជាមួយលក្ខណៈវិនិច្ឆ័យដែលបានកំណត់ និង​រៀបចំ​ជា​របាយការណ៍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​​​​សវនកម្ម​អនុលោម​ភាព 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ដោយបានគោរពទៅតាមមាតិកាដូចមានកំណត់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ក្នុងសេចក្តីណែនាំលេខ០០២/២២ អ.ស.ផ.ស.ណ.ន. ស្តីពីទម្រង់របាយការណ៍សវនកម្មអនុលោមភាព 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​​​​​​ដើម្បី​ដាក់​របាយការណ៍​សវនកម្មជូន​​​អនុ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408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គណៈកម្មការចំពោះកិច្ច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មុន​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នឹង​ដាក់ឆ្លងគណៈកម្មការចំពោះកិច្ច​ដើម្បីធ្វើការពិនិត្យ និងវាយតម្លៃបន្ថែមទៅលើការរៀបចំរបស់សវនករ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ទទួលបន្ទុក។ គណៈកម្មការចំពោះកិច្ច ត្រូវ​រៀបចំនូវរបាយការណ៍វាយតម្លៃ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087" w:author="Kem Sereyboth" w:date="2023-07-19T16:59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ទៅលើសេចក្តីសន្និដ្ឋានរបស់សវនករ​ទទួលបន្ទុកពាក់ព័ន្ធនឹងភាពអនុលោម ឬមិនអនុលោមរបស់សវន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ដ្ឋានទៅលើប្រធានបទ​នីមួយៗ​​។​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បន្ទាប់ពីទទួលបានការឯកភាពពីគណៈកម្មការចំពោះកិច្ច សវនករទទួលបន្ទុក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rPrChange w:id="2408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</w:rPr>
              </w:rPrChange>
            </w:rPr>
            <w:delText>ត្រូវ​រៀបចំនូវសេចក្តីព្រាងរបាយការណ៍សវនកម្មអនុលោមភាពដោយផ្អែកលើរបាយការណ៍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rPrChange w:id="2408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វាយតម្លៃរបស់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rPrChange w:id="2409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គណៈ​កម្មការចំពោះកិច្ច និង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09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បន្តនីតិវិធីក្នុងការផ្ញើរបាយការណ៍សវនកម្មជូន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092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093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09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09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ដើម្បីធ្វើការពិនិត្យ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lang w:val="ca-ES"/>
              <w:rPrChange w:id="24096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ក៏ដូចជាផ្តល់​នូវមតិយោបល់ និងសំណូមពរ ជូនមកសវនករទទួលបន្ទុក។ ​បន្ទាប់​ពី​បាន​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rPrChange w:id="24097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</w:rPr>
              </w:rPrChange>
            </w:rPr>
            <w:delText>ពិភាក្សាជាមួយ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</w:rPr>
            <w:delText>សវនដ្ឋាន សវនករទទួលបន្ទុក​ត្រូវរៀបចំ​របាយ​​ការណ៍​ដោយ​ដាក់​បញ្ចូល​មតិ​​​យោបល់​​​របស់​សវនដ្ឋាន​ និង​ការសន្និដ្ឋាន​​​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 xml:space="preserve">ផ្ទាល់ខ្លួន ដើម្បី​ដាក់ឆ្លងគណៈកម្មការចំពោះកិច្ច ដើម្បីពិនិត្យ និងសម្រេច។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ជានីតិវិធីចុងក្រោយ អង្គភាព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098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សវនកម្មផ្ទៃក្នុងនៃ </w:delText>
          </w:r>
          <w:r w:rsidRPr="00E33574" w:rsidDel="000A470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099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100" w:author="Kem Sereyboth" w:date="2023-07-19T16:59:00Z">
                <w:rPr>
                  <w:rFonts w:ascii="Khmer MEF1" w:eastAsia="Times New Roman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ត្រូវធ្វើការបូកសរុបទៅជារបាយការណ៍សវនកម្មនៃអង្គភាពក្រោមឱវាទ </w:delText>
          </w:r>
          <w:r w:rsidRPr="00E33574" w:rsidDel="000A470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101" w:author="Kem Sereyboth" w:date="2023-07-19T16:59:00Z">
                <w:rPr>
                  <w:rFonts w:ascii="Khmer MEF1" w:eastAsia="Times New Roman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</w:delText>
          </w:r>
          <w:r w:rsidRPr="00E33574" w:rsidDel="000A470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ស.ហ.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សម្រាប់ការិយបរិច្ឆេទ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២០២២ ជូនប្រធានក្រុមប្រឹក្សា </w:delText>
          </w:r>
          <w:r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29B20940" w14:textId="45EEA74D" w:rsidR="0004256D" w:rsidRPr="00E33574" w:rsidDel="000A4707" w:rsidRDefault="0004256D">
      <w:pPr>
        <w:spacing w:after="0" w:line="233" w:lineRule="auto"/>
        <w:jc w:val="both"/>
        <w:rPr>
          <w:ins w:id="24102" w:author="Windows User" w:date="2022-08-02T04:35:00Z"/>
          <w:del w:id="24103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104" w:author="Sopheak Phorn" w:date="2023-08-25T13:09:00Z">
          <w:pPr>
            <w:tabs>
              <w:tab w:val="left" w:pos="4032"/>
            </w:tabs>
            <w:spacing w:after="0" w:line="240" w:lineRule="auto"/>
            <w:ind w:firstLine="540"/>
            <w:jc w:val="both"/>
          </w:pPr>
        </w:pPrChange>
      </w:pPr>
    </w:p>
    <w:p w14:paraId="64E2256E" w14:textId="6F950944" w:rsidR="00283550" w:rsidRPr="00E33574" w:rsidDel="000A4707" w:rsidRDefault="00283550">
      <w:pPr>
        <w:spacing w:after="0" w:line="233" w:lineRule="auto"/>
        <w:jc w:val="both"/>
        <w:rPr>
          <w:ins w:id="24105" w:author="Voeun Kuyeng" w:date="2022-07-29T12:05:00Z"/>
          <w:del w:id="24106" w:author="Kem Sereiboth" w:date="2022-09-29T14:54:00Z"/>
          <w:rFonts w:ascii="Khmer MEF1" w:hAnsi="Khmer MEF1" w:cs="Khmer MEF1"/>
          <w:spacing w:val="-4"/>
          <w:sz w:val="24"/>
          <w:szCs w:val="24"/>
          <w:lang w:val="ca-ES"/>
          <w:rPrChange w:id="24107" w:author="Kem Sereyboth" w:date="2023-07-19T16:59:00Z">
            <w:rPr>
              <w:ins w:id="24108" w:author="Voeun Kuyeng" w:date="2022-07-29T12:05:00Z"/>
              <w:del w:id="24109" w:author="Kem Sereiboth" w:date="2022-09-29T14:54:00Z"/>
              <w:rFonts w:ascii="Khmer MEF1" w:hAnsi="Khmer MEF1" w:cs="Khmer MEF1"/>
              <w:spacing w:val="-4"/>
              <w:sz w:val="10"/>
              <w:szCs w:val="10"/>
              <w:lang w:val="ca-ES"/>
            </w:rPr>
          </w:rPrChange>
        </w:rPr>
        <w:pPrChange w:id="24110" w:author="Sopheak Phorn" w:date="2023-08-25T13:09:00Z">
          <w:pPr>
            <w:spacing w:after="0" w:line="240" w:lineRule="auto"/>
            <w:jc w:val="both"/>
          </w:pPr>
        </w:pPrChange>
      </w:pPr>
    </w:p>
    <w:p w14:paraId="1D441DC6" w14:textId="3AA22247" w:rsidR="00E015E8" w:rsidRPr="00E33574" w:rsidDel="000A4707" w:rsidRDefault="00E015E8">
      <w:pPr>
        <w:spacing w:after="0" w:line="233" w:lineRule="auto"/>
        <w:jc w:val="both"/>
        <w:rPr>
          <w:ins w:id="24111" w:author="Sethvannak Sam" w:date="2022-07-26T14:33:00Z"/>
          <w:del w:id="24112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11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114" w:author="Sethvannak Sam" w:date="2022-07-26T14:33:00Z">
        <w:del w:id="24115" w:author="Kem Sereiboth" w:date="2022-09-29T14:54:00Z">
          <w:r w:rsidRPr="00E33574" w:rsidDel="000A4707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  <w:delText>៩.ការសង្កេត</w:delText>
          </w:r>
        </w:del>
      </w:ins>
    </w:p>
    <w:p w14:paraId="5936F824" w14:textId="1379D4EE" w:rsidR="00E015E8" w:rsidRPr="00E33574" w:rsidDel="000A4707" w:rsidRDefault="00E015E8">
      <w:pPr>
        <w:spacing w:after="0" w:line="233" w:lineRule="auto"/>
        <w:jc w:val="both"/>
        <w:rPr>
          <w:ins w:id="24116" w:author="Sethvannak Sam" w:date="2022-07-26T14:33:00Z"/>
          <w:del w:id="24117" w:author="Kem Sereiboth" w:date="2022-09-29T14:54:00Z"/>
          <w:rFonts w:ascii="Khmer MEF1" w:hAnsi="Khmer MEF1" w:cs="Khmer MEF1"/>
          <w:sz w:val="24"/>
          <w:szCs w:val="24"/>
          <w:cs/>
          <w:rPrChange w:id="24118" w:author="Kem Sereyboth" w:date="2023-07-19T16:59:00Z">
            <w:rPr>
              <w:ins w:id="24119" w:author="Sethvannak Sam" w:date="2022-07-26T14:33:00Z"/>
              <w:del w:id="24120" w:author="Kem Sereiboth" w:date="2022-09-29T14:54:00Z"/>
              <w:rFonts w:ascii="Khmer MEF1" w:hAnsi="Khmer MEF1" w:cs="Khmer MEF1"/>
              <w:sz w:val="16"/>
              <w:szCs w:val="24"/>
              <w:cs/>
            </w:rPr>
          </w:rPrChange>
        </w:rPr>
        <w:pPrChange w:id="24121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122" w:author="Sethvannak Sam" w:date="2022-07-26T14:33:00Z">
        <w:del w:id="24123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124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មុនពេលចាប់ផ្តើមដំណើរការសវនកម្ម អង្គភាពសវនកម្មផ្ទៃក្នុងបានបញ្ជូនឯកសារពាក់ព័ន្ធនានាជូន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rPrChange w:id="24125" w:author="Kem Sereyboth" w:date="2023-07-19T16:59:00Z">
                <w:rPr>
                  <w:rFonts w:ascii="Khmer MEF1" w:hAnsi="Khmer MEF1" w:cs="Khmer MEF1"/>
                  <w:spacing w:val="4"/>
                  <w:sz w:val="16"/>
                  <w:szCs w:val="24"/>
                  <w:cs/>
                </w:rPr>
              </w:rPrChange>
            </w:rPr>
            <w:delText>សវនដ្ឋានរួមមាន ផែនការសវនកម្ម កម្មវិធីសវនកម្ម បញ្ជីត្រួតពិនិត្យ បញ្ជីរាយនាមប្រតិភូសវនកម្ម និង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126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លិខិតបញ្ជាបេសកម្ម ដើម្បីឱ្យសវនដ្ឋានបានរៀបចំ និងត្រៀមរួចជាស្រេចនូវឯកសារនានាដែលពាក់ព័ន្ធ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rPrChange w:id="24127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សម្រាប់ប្រគល់ជូនប្រតិភូសវនកម្មក្នុងការអនុវត្តការងារសវនកម្ម។ ការបើកដាក់ឱ្យដំណើរការសវនកម្មចំពោះ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128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rPrChange w:id="24129" w:author="Kem Sereyboth" w:date="2023-07-19T16:59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</w:rPr>
              </w:rPrChange>
            </w:rPr>
            <w:delText>(និយ័តករ/អគ្គលេខាធិការដ្ឋាន.........) ត្រូវបានចាប់ផ្តើមបន្ទាប់ពីកិច្ចប្រជុំបើកនៅថ្ងៃទី................។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130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12"/>
              <w:sz w:val="24"/>
              <w:szCs w:val="24"/>
              <w:cs/>
              <w:rPrChange w:id="24131" w:author="Kem Sereyboth" w:date="2023-07-19T16:59:00Z">
                <w:rPr>
                  <w:rFonts w:ascii="Khmer MEF1" w:hAnsi="Khmer MEF1" w:cs="Khmer MEF1"/>
                  <w:spacing w:val="-12"/>
                  <w:sz w:val="16"/>
                  <w:szCs w:val="24"/>
                  <w:cs/>
                </w:rPr>
              </w:rPrChange>
            </w:rPr>
            <w:delText>ប្រតិភូសវនកម្មបានប្រើប្រាស់វិធីសាស្រ្តសង្កេតដើម្បីជាជំនួយក្នុងការធ្វើសវនកម្មប្រកបដោយភាពពេញលេញ។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rPrChange w:id="24132" w:author="Kem Sereyboth" w:date="2023-07-19T16:59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CDA544C" w14:textId="1AC2C2EF" w:rsidR="00E015E8" w:rsidRPr="00E33574" w:rsidDel="000A4707" w:rsidRDefault="00E015E8">
      <w:pPr>
        <w:spacing w:after="0" w:line="233" w:lineRule="auto"/>
        <w:jc w:val="both"/>
        <w:rPr>
          <w:ins w:id="24133" w:author="Sethvannak Sam" w:date="2022-07-26T14:33:00Z"/>
          <w:del w:id="24134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13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36" w:author="Sethvannak Sam" w:date="2022-07-26T14:33:00Z">
        <w:del w:id="24137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</w:rPr>
            <w:delText>ក-កថាខណ្ឌទី១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ត្រូវរៀបរាប់អំពីការសង្កេតលើការឆ្លើយតបរបស់សវនដ្ឋានបន្ទាប់ពី​ទទួលបានឯកសារពីប្រតិភូសវនកម្មរួមមានកម្មវិធីសវនកម្ម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,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បញ្ជីត្រួតពិនិត្យ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>សមាសភាពប្រតិភូសវនកម្ម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>លិខិតបេសកកម្ម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 xml:space="preserve">ជាដើម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សវនករទទួលបន្ទុក អាចរៀបរាប់អំពីកថាខណ្ឌទី១ នេះ ដូចគំរូខាងក្រោម៖</w:delText>
          </w:r>
        </w:del>
      </w:ins>
    </w:p>
    <w:p w14:paraId="4EE0AB92" w14:textId="086DF88A" w:rsidR="00E015E8" w:rsidRPr="00E33574" w:rsidDel="000A4707" w:rsidRDefault="00E015E8">
      <w:pPr>
        <w:spacing w:after="0" w:line="233" w:lineRule="auto"/>
        <w:jc w:val="both"/>
        <w:rPr>
          <w:ins w:id="24138" w:author="Sethvannak Sam" w:date="2022-07-26T14:33:00Z"/>
          <w:del w:id="24139" w:author="Kem Sereiboth" w:date="2022-09-29T14:54:00Z"/>
          <w:rFonts w:ascii="!Khmer MEF1" w:hAnsi="!Khmer MEF1" w:cs="!Khmer MEF1"/>
          <w:spacing w:val="-2"/>
          <w:sz w:val="24"/>
          <w:szCs w:val="24"/>
          <w:lang w:val="ca-ES"/>
        </w:rPr>
        <w:pPrChange w:id="24140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41" w:author="Sethvannak Sam" w:date="2022-07-26T14:33:00Z">
        <w:del w:id="24142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ឧទាហរណ៍ៈ បន្ទាប់ពីនិយ័តករ (...) ទទួលបានឯកសារពីប្រតិភូសវនកម្មរួមមាន</w:delText>
          </w:r>
          <w:r w:rsidRPr="00E33574" w:rsidDel="000A4707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</w:rPr>
            <w:delText>កម្មវិធីសវនកម្ម</w:delText>
          </w:r>
          <w:r w:rsidRPr="00E33574" w:rsidDel="000A4707">
            <w:rPr>
              <w:rFonts w:ascii="!Khmer MEF1" w:hAnsi="!Khmer MEF1" w:cs="!Khmer MEF1"/>
              <w:spacing w:val="-2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បញ្ជីត្រួតពិនិត្យ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សមាសភាពប្រតិភូសវនកម្ម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lang w:val="ca-ES"/>
            </w:rPr>
            <w:delText xml:space="preserve">, </w:delText>
          </w:r>
          <w:r w:rsidRPr="00E33574" w:rsidDel="000A4707">
            <w:rPr>
              <w:rFonts w:ascii="!Khmer MEF1" w:hAnsi="!Khmer MEF1" w:cs="!Khmer MEF1"/>
              <w:spacing w:val="-8"/>
              <w:sz w:val="24"/>
              <w:szCs w:val="24"/>
              <w:cs/>
              <w:lang w:val="ca-ES"/>
            </w:rPr>
            <w:delText>លិខិតបេសកកម្មជាដើម និយ័តករ (...) បានស្នើសុំប្រតិភូសវនកម្ម</w:delText>
          </w:r>
          <w:r w:rsidRPr="00E33574" w:rsidDel="000A4707">
            <w:rPr>
              <w:rFonts w:ascii="!Khmer MEF1" w:hAnsi="!Khmer MEF1" w:cs="!Khmer MEF1"/>
              <w:spacing w:val="-2"/>
              <w:sz w:val="24"/>
              <w:szCs w:val="24"/>
              <w:cs/>
              <w:lang w:val="ca-ES"/>
            </w:rPr>
            <w:delText>​សម្របសម្រួលក្នុងការផ្លាស់ប្តូរនូវពេលវេលានៃការចុះធ្វើសវនកម្ម ដោយហេតុថានិយ័តករមានការងារចាំ​បាច់ដែលត្រូវបំពេញ។</w:delText>
          </w:r>
        </w:del>
      </w:ins>
    </w:p>
    <w:p w14:paraId="1C22D037" w14:textId="2C312377" w:rsidR="00E015E8" w:rsidRPr="00E33574" w:rsidDel="000A4707" w:rsidRDefault="00E015E8">
      <w:pPr>
        <w:spacing w:after="0" w:line="233" w:lineRule="auto"/>
        <w:jc w:val="both"/>
        <w:rPr>
          <w:ins w:id="24143" w:author="Sethvannak Sam" w:date="2022-07-26T14:33:00Z"/>
          <w:del w:id="24144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14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46" w:author="Sethvannak Sam" w:date="2022-07-26T14:33:00Z">
        <w:del w:id="24147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</w:rPr>
            <w:delText>ខ-កថាខណ្ឌទី២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ត្រូវរៀបរាប់អំពីការសង្កេតទៅលើឯកសារទទួលបានពីសវនដ្ឋាន។ </w:delText>
          </w:r>
          <w:r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សវនករ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ទទួលបន្ទុក អាចរៀបរាប់អំពីកថាខណ្ឌទី២ នេះ ដូចគំរូខាងក្រោម៖</w:delText>
          </w:r>
        </w:del>
      </w:ins>
    </w:p>
    <w:p w14:paraId="7E9A8F17" w14:textId="1DB77EB7" w:rsidR="00E015E8" w:rsidRPr="00E33574" w:rsidDel="000A4707" w:rsidRDefault="00E015E8">
      <w:pPr>
        <w:spacing w:after="0" w:line="233" w:lineRule="auto"/>
        <w:jc w:val="both"/>
        <w:rPr>
          <w:ins w:id="24148" w:author="Sethvannak Sam" w:date="2022-07-26T14:33:00Z"/>
          <w:del w:id="24149" w:author="Kem Sereiboth" w:date="2022-09-29T14:54:00Z"/>
          <w:rFonts w:ascii="!Khmer MEF1" w:hAnsi="!Khmer MEF1" w:cs="!Khmer MEF1"/>
          <w:spacing w:val="6"/>
          <w:sz w:val="24"/>
          <w:szCs w:val="24"/>
          <w:lang w:val="ca-ES"/>
        </w:rPr>
        <w:pPrChange w:id="24150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51" w:author="Sethvannak Sam" w:date="2022-07-26T14:33:00Z">
        <w:del w:id="24152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ឧទាហរណ៍ៈ កំឡុងពេលសវនករទទួលបន្ទុកអនុវត្តការងារសវនកម្មលើប្រធានបទ.......... សវនដ្ឋានបានរៀបចំឯកសារមានរបៀបរៀបរយដែលបង្កលក្ខណៈងាយស្រួលដល់ប្រតិភូសវនកម្ម ដើម្បីត្រួតពិនិត្យ និងចំណាយពេលវេលាយ៉ាងឆាប់រហ័សក្នុងការបញ្ចប់ការប្រមូល​ព័ត៌មាន។ ប្រតិភូសវនកម្មបានសង្កេតឃើញថា ឯកសារមួយ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ចំនួនបានរៀបចំឡើងដោយមានលក្ខណៈខុសទម្រង់គ្នា ដែលបង្ហាញពីភាពមិនសង្គតភាពក្នុងការកំណត់នូវ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ទម្រង់ជាក់លាក់មួយ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...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។</w:delText>
          </w:r>
        </w:del>
      </w:ins>
    </w:p>
    <w:p w14:paraId="0A705FA4" w14:textId="3597189C" w:rsidR="00E015E8" w:rsidRPr="00E33574" w:rsidDel="000A4707" w:rsidRDefault="00E015E8">
      <w:pPr>
        <w:spacing w:after="0" w:line="233" w:lineRule="auto"/>
        <w:jc w:val="both"/>
        <w:rPr>
          <w:ins w:id="24153" w:author="Sethvannak Sam" w:date="2022-07-26T14:33:00Z"/>
          <w:del w:id="24154" w:author="Kem Sereiboth" w:date="2022-09-29T14:54:00Z"/>
          <w:rFonts w:ascii="!Khmer MEF1" w:hAnsi="!Khmer MEF1" w:cs="!Khmer MEF1"/>
          <w:spacing w:val="6"/>
          <w:sz w:val="24"/>
          <w:szCs w:val="24"/>
          <w:lang w:val="ca-ES"/>
        </w:rPr>
        <w:pPrChange w:id="2415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56" w:author="Sethvannak Sam" w:date="2022-07-26T14:33:00Z">
        <w:del w:id="24157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</w:rPr>
            <w:delText>គ-កថាខណ្ឌទី៣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</w:rPr>
            <w:delText xml:space="preserve"> ត្រូវរៀបរាប់អំពីដំណើរការឆ្លើយបំភ្លឺរបស់សវនដ្ឋាន។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សវនករទទួលបន្ទុក អាចរៀបរាប់អំពីកថាខណ្ឌទី៣ នេះ ដូចគំរូខាងក្រោម៖</w:delText>
          </w:r>
        </w:del>
      </w:ins>
    </w:p>
    <w:p w14:paraId="1411DAD7" w14:textId="1D1E9EBD" w:rsidR="00E015E8" w:rsidRPr="00E33574" w:rsidDel="000A4707" w:rsidRDefault="00E015E8">
      <w:pPr>
        <w:spacing w:after="0" w:line="233" w:lineRule="auto"/>
        <w:jc w:val="both"/>
        <w:rPr>
          <w:ins w:id="24158" w:author="Sethvannak Sam" w:date="2022-07-26T14:33:00Z"/>
          <w:del w:id="24159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16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161" w:author="Sethvannak Sam" w:date="2022-07-26T14:33:00Z">
        <w:del w:id="24162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ឧទាហរណ៍៖ កំឡុងពេលនៃការសាកសួររបស់សវនករទទួលបន្ទុក ទៅលើសវនដ្ឋានអំពីប្រធានបទ(......) បានសង្កេតឃើញថា សវនដ្ឋានបានឆ្លើយបំភ្លីយ៉ាងក្បោះក្បាយ ដោយមិនបញ្ចេញនូវអាកប្បកិរិយាណាមួយដែលមានបំណងលាក់បាំងប្រតិភូសវនកម្មឡើយ។</w:delText>
          </w:r>
        </w:del>
      </w:ins>
    </w:p>
    <w:p w14:paraId="0C052FCB" w14:textId="109B1D83" w:rsidR="00E015E8" w:rsidRPr="00E33574" w:rsidDel="000A4707" w:rsidRDefault="00E015E8">
      <w:pPr>
        <w:spacing w:after="0" w:line="233" w:lineRule="auto"/>
        <w:jc w:val="both"/>
        <w:rPr>
          <w:ins w:id="24163" w:author="Sethvannak Sam" w:date="2022-07-26T14:33:00Z"/>
          <w:del w:id="24164" w:author="Kem Sereiboth" w:date="2022-09-29T14:54:00Z"/>
          <w:rFonts w:ascii="!Khmer MEF1" w:hAnsi="!Khmer MEF1" w:cs="!Khmer MEF1"/>
          <w:spacing w:val="6"/>
          <w:sz w:val="24"/>
          <w:szCs w:val="24"/>
          <w:lang w:val="ca-ES"/>
        </w:rPr>
        <w:pPrChange w:id="24165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66" w:author="Sethvannak Sam" w:date="2022-07-26T14:33:00Z">
        <w:del w:id="24167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4"/>
              <w:sz w:val="24"/>
              <w:szCs w:val="24"/>
              <w:cs/>
              <w:lang w:val="ca-ES"/>
            </w:rPr>
            <w:delText>ឃ-កថាខណ្ឌទី៤</w:delText>
          </w:r>
          <w:r w:rsidRPr="00E33574" w:rsidDel="000A4707">
            <w:rPr>
              <w:rFonts w:ascii="!Khmer MEF1" w:hAnsi="!Khmer MEF1" w:cs="!Khmer MEF1"/>
              <w:spacing w:val="4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4"/>
              <w:sz w:val="24"/>
              <w:szCs w:val="24"/>
              <w:cs/>
              <w:lang w:val="ca-ES"/>
            </w:rPr>
            <w:delText xml:space="preserve"> ត្រូវរៀបរាប់អំពីបញ្ហាប្រឈម កំឡុងពេលអនុវត្តការងារសវនកម្ម។ </w:delText>
          </w:r>
          <w:r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សវនករ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ទទួលបន្ទុក អាចរៀបរាប់អំពីកថាខណ្ឌទី៤ នេះ ដូចគំរូខាងក្រោម៖</w:delText>
          </w:r>
        </w:del>
      </w:ins>
    </w:p>
    <w:p w14:paraId="3E072F60" w14:textId="68584DF8" w:rsidR="00E015E8" w:rsidRPr="00E33574" w:rsidDel="000A4707" w:rsidRDefault="00E015E8">
      <w:pPr>
        <w:spacing w:after="0" w:line="233" w:lineRule="auto"/>
        <w:jc w:val="both"/>
        <w:rPr>
          <w:ins w:id="24168" w:author="Sethvannak Sam" w:date="2022-07-26T14:33:00Z"/>
          <w:del w:id="24169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170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171" w:author="Sethvannak Sam" w:date="2022-07-26T14:33:00Z">
        <w:del w:id="24172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ឧទាហរណ៍៖ កំឡុងពេលនៃការចុះធ្វើសវនកម្ម ប្រតិភូសវនកម្មបានសង្កេតឃើញថា ការផ្តល់ជូនឯកសាររបស់សវនដ្ឋានមានភាពយឺតយ៉ាវដែលបង្កឱ្យមានភាពរាំងស្ទះក្នុងការបំពេញការងាររបស់ប្រតិភូសវនកម្ម។ លើសពីនេះ ប្រតិភូសវនកម្មបានសង្កេតឃើញថា ទីតាំងរបស់សវនដ្ឋានមាន ភាពតូចចង្អៀត ដែលបង្កឱ្យមានការខ្វះខាតទីកន្លែងសម្រាប់ប្រតិភូសវនកម្មពិនិត្យឯកសារ។ </w:delText>
          </w:r>
        </w:del>
      </w:ins>
    </w:p>
    <w:p w14:paraId="34B14B4B" w14:textId="0AAFE463" w:rsidR="00E015E8" w:rsidRPr="00E33574" w:rsidDel="000A4707" w:rsidRDefault="00E015E8">
      <w:pPr>
        <w:spacing w:after="0" w:line="233" w:lineRule="auto"/>
        <w:jc w:val="both"/>
        <w:rPr>
          <w:ins w:id="24173" w:author="Sethvannak Sam" w:date="2022-07-26T14:33:00Z"/>
          <w:del w:id="24174" w:author="Kem Sereiboth" w:date="2022-09-29T14:54:00Z"/>
          <w:rFonts w:ascii="!Khmer MEF1" w:hAnsi="!Khmer MEF1" w:cs="!Khmer MEF1"/>
          <w:spacing w:val="6"/>
          <w:sz w:val="24"/>
          <w:szCs w:val="24"/>
          <w:lang w:val="ca-ES"/>
          <w:rPrChange w:id="24175" w:author="Kem Sereyboth" w:date="2023-07-19T16:59:00Z">
            <w:rPr>
              <w:ins w:id="24176" w:author="Sethvannak Sam" w:date="2022-07-26T14:33:00Z"/>
              <w:del w:id="24177" w:author="Kem Sereiboth" w:date="2022-09-29T14:54:00Z"/>
              <w:rFonts w:ascii="!Khmer MEF1" w:hAnsi="!Khmer MEF1" w:cs="!Khmer MEF1"/>
              <w:spacing w:val="6"/>
              <w:sz w:val="24"/>
              <w:szCs w:val="24"/>
              <w:highlight w:val="yellow"/>
              <w:lang w:val="ca-ES"/>
            </w:rPr>
          </w:rPrChange>
        </w:rPr>
        <w:pPrChange w:id="24178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79" w:author="Sethvannak Sam" w:date="2022-07-26T14:33:00Z">
        <w:del w:id="24180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6"/>
              <w:sz w:val="24"/>
              <w:szCs w:val="24"/>
              <w:cs/>
              <w:lang w:val="ca-ES"/>
              <w:rPrChange w:id="24181" w:author="Kem Sereyboth" w:date="2023-07-19T16:59:00Z">
                <w:rPr>
                  <w:rFonts w:ascii="!Khmer MEF1" w:hAnsi="!Khmer MEF1" w:cs="!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ង-កថាខណ្ឌទី៥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lang w:val="ca-ES"/>
              <w:rPrChange w:id="24182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highlight w:val="yellow"/>
                  <w:lang w:val="ca-ES"/>
                </w:rPr>
              </w:rPrChange>
            </w:rPr>
            <w:delText>:</w:delText>
          </w:r>
          <w:r w:rsidRPr="00E33574" w:rsidDel="000A4707">
            <w:rPr>
              <w:rFonts w:ascii="!Khmer MEF1" w:hAnsi="!Khmer MEF1" w:cs="!Khmer MEF1"/>
              <w:spacing w:val="6"/>
              <w:sz w:val="24"/>
              <w:szCs w:val="24"/>
              <w:cs/>
              <w:lang w:val="ca-ES"/>
              <w:rPrChange w:id="24183" w:author="Kem Sereyboth" w:date="2023-07-19T16:59:00Z">
                <w:rPr>
                  <w:rFonts w:ascii="!Khmer MEF1" w:hAnsi="!Khmer MEF1" w:cs="!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ត្រូវរៀបរាប់អំពីបរិស្ថានត្រួតពិនិត្យរបស់សវនដ្ឋាន។ 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18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 អាចរៀបរាប់អំពីកថាខណ្ឌទី៥ នេះ ដូចគំរូខាងក្រោម៖</w:delText>
          </w:r>
        </w:del>
      </w:ins>
    </w:p>
    <w:p w14:paraId="10A258C9" w14:textId="67807719" w:rsidR="00E015E8" w:rsidRPr="00E33574" w:rsidDel="000A4707" w:rsidRDefault="00E015E8">
      <w:pPr>
        <w:spacing w:after="0" w:line="233" w:lineRule="auto"/>
        <w:jc w:val="both"/>
        <w:rPr>
          <w:ins w:id="24185" w:author="Sethvannak Sam" w:date="2022-07-26T14:33:00Z"/>
          <w:del w:id="24186" w:author="Kem Sereiboth" w:date="2022-09-29T14:54:00Z"/>
          <w:rFonts w:ascii="Khmer MEF1" w:hAnsi="Khmer MEF1" w:cs="Khmer MEF1"/>
          <w:spacing w:val="-8"/>
          <w:sz w:val="24"/>
          <w:szCs w:val="24"/>
          <w:lang w:val="ca-ES"/>
        </w:rPr>
        <w:pPrChange w:id="24187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188" w:author="Sethvannak Sam" w:date="2022-07-26T14:33:00Z">
        <w:del w:id="24189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19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ឧទាហរណ៍៖ ប្រតិភូសវនកម្មបានសង្កេតឃើញថានិយ័តករ​ (.....)  </w:delText>
          </w:r>
        </w:del>
      </w:ins>
    </w:p>
    <w:p w14:paraId="3F34D702" w14:textId="5523033F" w:rsidR="00E015E8" w:rsidRPr="00E33574" w:rsidDel="000A4707" w:rsidRDefault="00E015E8">
      <w:pPr>
        <w:spacing w:after="0" w:line="233" w:lineRule="auto"/>
        <w:jc w:val="both"/>
        <w:rPr>
          <w:ins w:id="24191" w:author="Sethvannak Sam" w:date="2022-07-26T14:33:00Z"/>
          <w:del w:id="24192" w:author="Kem Sereiboth" w:date="2022-09-29T14:54:00Z"/>
          <w:rFonts w:ascii="!Khmer MEF1" w:hAnsi="!Khmer MEF1" w:cs="!Khmer MEF1"/>
          <w:sz w:val="24"/>
          <w:szCs w:val="24"/>
          <w:lang w:val="ca-ES"/>
        </w:rPr>
        <w:pPrChange w:id="24193" w:author="Sopheak Phorn" w:date="2023-08-25T13:09:00Z">
          <w:pPr>
            <w:spacing w:after="0" w:line="240" w:lineRule="auto"/>
            <w:ind w:firstLine="709"/>
            <w:jc w:val="both"/>
          </w:pPr>
        </w:pPrChange>
      </w:pPr>
      <w:ins w:id="24194" w:author="Sethvannak Sam" w:date="2022-07-26T14:33:00Z">
        <w:del w:id="24195" w:author="Kem Sereiboth" w:date="2022-09-29T14:54:00Z">
          <w:r w:rsidRPr="00E33574" w:rsidDel="000A4707">
            <w:rPr>
              <w:rFonts w:ascii="!Khmer MEF1" w:hAnsi="!Khmer MEF1" w:cs="!Khmer MEF1"/>
              <w:b/>
              <w:bCs/>
              <w:spacing w:val="-4"/>
              <w:sz w:val="24"/>
              <w:szCs w:val="24"/>
              <w:cs/>
              <w:lang w:val="ca-ES"/>
            </w:rPr>
            <w:delText>ច-កថាខណ្ឌទី៦</w:delText>
          </w:r>
          <w:r w:rsidRPr="00E33574" w:rsidDel="000A4707">
            <w:rPr>
              <w:rFonts w:ascii="!Khmer MEF1" w:hAnsi="!Khmer MEF1" w:cs="!Khmer MEF1"/>
              <w:spacing w:val="-4"/>
              <w:sz w:val="24"/>
              <w:szCs w:val="24"/>
              <w:lang w:val="ca-ES"/>
            </w:rPr>
            <w:delText>:</w:delText>
          </w:r>
          <w:r w:rsidRPr="00E33574" w:rsidDel="000A4707">
            <w:rPr>
              <w:rFonts w:ascii="!Khmer MEF1" w:hAnsi="!Khmer MEF1" w:cs="!Khmer MEF1"/>
              <w:spacing w:val="-4"/>
              <w:sz w:val="24"/>
              <w:szCs w:val="24"/>
              <w:cs/>
              <w:lang w:val="ca-ES"/>
            </w:rPr>
            <w:delText xml:space="preserve"> ត្រូវរៀបរាប់អំពីការផ្តល់កិច្ចសហការកំឡុងពេលអនុវត្តការងារសវនកម្ម។ 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សវនករ​​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ទទួលបន្ទុក អាចរៀបរាប់អំពីកថាខណ្ឌទី៦ នេះ ដូចគំរូខាងក្រោម៖</w:delText>
          </w:r>
        </w:del>
      </w:ins>
    </w:p>
    <w:p w14:paraId="69294635" w14:textId="2D982542" w:rsidR="00E015E8" w:rsidRPr="00E33574" w:rsidDel="000A4707" w:rsidRDefault="00E015E8">
      <w:pPr>
        <w:spacing w:after="0" w:line="233" w:lineRule="auto"/>
        <w:jc w:val="both"/>
        <w:rPr>
          <w:ins w:id="24196" w:author="Sethvannak Sam" w:date="2022-07-26T14:33:00Z"/>
          <w:del w:id="24197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198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199" w:author="Sethvannak Sam" w:date="2022-07-26T14:33:00Z">
        <w:del w:id="24200" w:author="Kem Sereiboth" w:date="2022-09-29T14:54:00Z"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ឧទាហរណ៍៖ ប្រតិភូសវនកម្មសូមកោតសរសើរចំពោះនិយ័តករ (.....) ដែលផ្តល់កិច្ចសហការខ្ពស់ក្នុង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ការអនុវត្តការងារសវនកម្ម សម្រាប់ការិយបរិច្ឆេទ២០២២ ដែលធ្វើឱ្យការងារសវនកម្មនេះបញ្ចប់ទៅដោយរលូន</w:delText>
          </w:r>
          <w:r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 xml:space="preserve"> និងទទួលបានលទ្ធផលល្អ។</w:delText>
          </w:r>
        </w:del>
      </w:ins>
    </w:p>
    <w:p w14:paraId="6F776154" w14:textId="56C31FDB" w:rsidR="00E015E8" w:rsidRPr="00E33574" w:rsidDel="000A4707" w:rsidRDefault="00E015E8">
      <w:pPr>
        <w:spacing w:after="0" w:line="233" w:lineRule="auto"/>
        <w:jc w:val="both"/>
        <w:rPr>
          <w:ins w:id="24201" w:author="Sethvannak Sam" w:date="2022-07-26T14:33:00Z"/>
          <w:del w:id="24202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203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4204" w:author="Sethvannak Sam" w:date="2022-07-26T14:33:00Z">
        <w:del w:id="24205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>[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សវនករទទួលបន្ទុកអាចរៀបរាប់ជាទិដ្ឋភាពរួមនៅក្នុងដំណើរការធ្វើសវនកម្មនៅ</w:delText>
          </w:r>
          <w:r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សវនដ្ឋាននីមួយៗ</w:delText>
          </w:r>
          <w:r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>អំពីបដិសណ្ឋារកិច្ច ទីកន្លែង ពេលវេលា ជាពិសេសកិច្ចសហការក្នុងការចូលរួមឆ្លើយបំភ្លឺ និងការផ្តល់ឯកសារ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ភ្ជាប់ផ្សេងៗតាមការស្នើសុំជាដើម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</w:p>
    <w:p w14:paraId="0CF1C3E2" w14:textId="35365F0E" w:rsidR="009469F4" w:rsidRPr="00E33574" w:rsidDel="000A4707" w:rsidRDefault="009469F4">
      <w:pPr>
        <w:spacing w:after="0" w:line="233" w:lineRule="auto"/>
        <w:jc w:val="both"/>
        <w:rPr>
          <w:del w:id="24206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207" w:author="Sopheak Phorn" w:date="2023-08-25T13:09:00Z">
          <w:pPr>
            <w:spacing w:after="0" w:line="240" w:lineRule="auto"/>
            <w:ind w:firstLine="720"/>
          </w:pPr>
        </w:pPrChange>
      </w:pPr>
      <w:del w:id="24208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</w:rPr>
          <w:delText>៥.</w:delText>
        </w:r>
        <w:r w:rsidR="00B13999" w:rsidRPr="00E33574" w:rsidDel="000A4707">
          <w:rPr>
            <w:rFonts w:ascii="Khmer MEF2" w:hAnsi="Khmer MEF2" w:cs="Khmer MEF2"/>
            <w:spacing w:val="-2"/>
            <w:sz w:val="24"/>
            <w:szCs w:val="24"/>
            <w:cs/>
          </w:rPr>
          <w:delText>ប្រធានបទសវនកម្ម</w:delText>
        </w:r>
      </w:del>
    </w:p>
    <w:p w14:paraId="31F45D7D" w14:textId="2A88C8A8" w:rsidR="00B13999" w:rsidRPr="00E33574" w:rsidDel="000A4707" w:rsidRDefault="007C5A94">
      <w:pPr>
        <w:spacing w:after="0" w:line="233" w:lineRule="auto"/>
        <w:jc w:val="both"/>
        <w:rPr>
          <w:del w:id="24209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210" w:author="Sopheak Phorn" w:date="2023-08-25T13:09:00Z">
          <w:pPr>
            <w:spacing w:after="0" w:line="240" w:lineRule="auto"/>
            <w:ind w:firstLine="720"/>
          </w:pPr>
        </w:pPrChange>
      </w:pPr>
      <w:del w:id="24211" w:author="Kem Sereiboth" w:date="2022-09-29T14:54:00Z">
        <w:r w:rsidRPr="00E33574" w:rsidDel="000A4707">
          <w:rPr>
            <w:rFonts w:ascii="Khmer MEF1" w:hAnsi="Khmer MEF1" w:cs="Khmer MEF1"/>
            <w:spacing w:val="4"/>
            <w:sz w:val="24"/>
            <w:szCs w:val="24"/>
            <w:lang w:val="ca-ES"/>
          </w:rPr>
          <w:delText xml:space="preserve"> </w:delText>
        </w:r>
        <w:r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សវនករទទួលបន្ទុកត្រូវរៀបរា</w:delText>
        </w:r>
        <w:r w:rsidR="003D61D2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ប់ពីប្រធានបទសវនកម្មដែលបានកំណត់សម្រាប់</w:delText>
        </w:r>
        <w:r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ការធ្វើសវនកម្ម</w:delText>
        </w:r>
        <w:r w:rsidR="003D61D2"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 xml:space="preserve"> នៅតាម</w:delText>
        </w:r>
        <w:r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សវនដ្ឋាន</w:delText>
        </w:r>
        <w:r w:rsidR="003D61D2"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នីមួយៗ។</w:delText>
        </w:r>
      </w:del>
    </w:p>
    <w:p w14:paraId="67B56878" w14:textId="1C576F7F" w:rsidR="00664040" w:rsidRPr="00E33574" w:rsidDel="000A4707" w:rsidRDefault="00664040">
      <w:pPr>
        <w:spacing w:after="0" w:line="233" w:lineRule="auto"/>
        <w:jc w:val="both"/>
        <w:rPr>
          <w:ins w:id="24212" w:author="Voeun Kuyeng" w:date="2022-07-07T10:34:00Z"/>
          <w:del w:id="24213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214" w:author="Sopheak Phorn" w:date="2023-08-25T13:09:00Z">
          <w:pPr>
            <w:spacing w:after="0" w:line="240" w:lineRule="auto"/>
            <w:ind w:firstLine="720"/>
          </w:pPr>
        </w:pPrChange>
      </w:pPr>
      <w:ins w:id="24215" w:author="Voeun Kuyeng" w:date="2022-07-07T10:34:00Z">
        <w:del w:id="24216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217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218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ប្រធានបទទី១</w:delText>
          </w:r>
        </w:del>
      </w:ins>
    </w:p>
    <w:p w14:paraId="6C7B49AE" w14:textId="49F80F5A" w:rsidR="00664040" w:rsidRPr="00E33574" w:rsidDel="000A4707" w:rsidRDefault="00664040">
      <w:pPr>
        <w:spacing w:after="0" w:line="233" w:lineRule="auto"/>
        <w:jc w:val="both"/>
        <w:rPr>
          <w:ins w:id="24219" w:author="Voeun Kuyeng" w:date="2022-07-07T10:34:00Z"/>
          <w:del w:id="24220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221" w:author="Sopheak Phorn" w:date="2023-08-25T13:09:00Z">
          <w:pPr>
            <w:spacing w:after="0" w:line="240" w:lineRule="auto"/>
            <w:ind w:firstLine="720"/>
          </w:pPr>
        </w:pPrChange>
      </w:pPr>
      <w:ins w:id="24222" w:author="Voeun Kuyeng" w:date="2022-07-07T10:34:00Z">
        <w:del w:id="24223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២.ប្រធានបទទី២</w:delText>
          </w:r>
        </w:del>
      </w:ins>
    </w:p>
    <w:p w14:paraId="1E8EFE4D" w14:textId="47529BA7" w:rsidR="00664040" w:rsidRPr="00E33574" w:rsidDel="000A4707" w:rsidRDefault="00664040">
      <w:pPr>
        <w:spacing w:after="0" w:line="233" w:lineRule="auto"/>
        <w:jc w:val="both"/>
        <w:rPr>
          <w:ins w:id="24224" w:author="Voeun Kuyeng" w:date="2022-07-07T10:34:00Z"/>
          <w:del w:id="24225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226" w:author="Sopheak Phorn" w:date="2023-08-25T13:09:00Z">
          <w:pPr>
            <w:spacing w:after="0" w:line="240" w:lineRule="auto"/>
            <w:ind w:firstLine="720"/>
          </w:pPr>
        </w:pPrChange>
      </w:pPr>
      <w:ins w:id="24227" w:author="Voeun Kuyeng" w:date="2022-07-07T10:34:00Z">
        <w:del w:id="24228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៣.ប្រធានបទទី៣</w:delText>
          </w:r>
        </w:del>
      </w:ins>
    </w:p>
    <w:p w14:paraId="06B35A95" w14:textId="0A4672AC" w:rsidR="00156A9C" w:rsidRPr="00E33574" w:rsidDel="000A4707" w:rsidRDefault="00664040">
      <w:pPr>
        <w:spacing w:after="0" w:line="233" w:lineRule="auto"/>
        <w:jc w:val="both"/>
        <w:rPr>
          <w:del w:id="24229" w:author="Kem Sereiboth" w:date="2022-09-29T14:54:00Z"/>
          <w:rFonts w:ascii="Khmer MEF1" w:hAnsi="Khmer MEF1" w:cs="Khmer MEF1"/>
          <w:spacing w:val="-2"/>
          <w:sz w:val="24"/>
          <w:szCs w:val="24"/>
          <w:lang w:val="ca-ES"/>
          <w:rPrChange w:id="24230" w:author="Kem Sereyboth" w:date="2023-07-19T16:59:00Z">
            <w:rPr>
              <w:del w:id="24231" w:author="Kem Sereiboth" w:date="2022-09-29T14:54:00Z"/>
              <w:rFonts w:ascii="Khmer MEF1" w:hAnsi="Khmer MEF1" w:cs="Khmer MEF1"/>
              <w:spacing w:val="-2"/>
              <w:sz w:val="10"/>
              <w:szCs w:val="10"/>
              <w:lang w:val="ca-ES"/>
            </w:rPr>
          </w:rPrChange>
        </w:rPr>
        <w:pPrChange w:id="24232" w:author="Sopheak Phorn" w:date="2023-08-25T13:09:00Z">
          <w:pPr>
            <w:spacing w:after="0" w:line="240" w:lineRule="auto"/>
            <w:ind w:firstLine="720"/>
          </w:pPr>
        </w:pPrChange>
      </w:pPr>
      <w:ins w:id="24233" w:author="Voeun Kuyeng" w:date="2022-07-07T10:34:00Z">
        <w:del w:id="24234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</w:delText>
          </w:r>
        </w:del>
      </w:ins>
      <w:ins w:id="24235" w:author="Voeun Kuyeng" w:date="2022-07-07T10:35:00Z">
        <w:del w:id="24236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...........................................................................................................</w:delText>
          </w:r>
        </w:del>
      </w:ins>
    </w:p>
    <w:p w14:paraId="29A6B543" w14:textId="516FB0F5" w:rsidR="003D61D2" w:rsidRPr="00E33574" w:rsidDel="000A4707" w:rsidRDefault="003D61D2">
      <w:pPr>
        <w:spacing w:after="0" w:line="233" w:lineRule="auto"/>
        <w:jc w:val="both"/>
        <w:rPr>
          <w:del w:id="24237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238" w:author="Sopheak Phorn" w:date="2023-08-25T13:09:00Z">
          <w:pPr>
            <w:spacing w:after="0" w:line="240" w:lineRule="auto"/>
            <w:ind w:firstLine="720"/>
          </w:pPr>
        </w:pPrChange>
      </w:pPr>
      <w:del w:id="24239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៦.លក្ខណៈវិនិច្ឆ័យ</w:delText>
        </w:r>
      </w:del>
    </w:p>
    <w:p w14:paraId="70D631E3" w14:textId="6DA68472" w:rsidR="003008F1" w:rsidRPr="00E33574" w:rsidDel="000A4707" w:rsidRDefault="003D61D2">
      <w:pPr>
        <w:spacing w:after="0" w:line="233" w:lineRule="auto"/>
        <w:jc w:val="both"/>
        <w:rPr>
          <w:ins w:id="24240" w:author="Voeun Kuyeng" w:date="2022-07-07T10:35:00Z"/>
          <w:del w:id="24241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242" w:author="Sopheak Phorn" w:date="2023-08-25T13:09:00Z">
          <w:pPr/>
        </w:pPrChange>
      </w:pPr>
      <w:del w:id="24243" w:author="Kem Sereiboth" w:date="2022-09-29T14:54:00Z">
        <w:r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សវនករទទួលបន្ទុកត្រូវរៀបរាប់លក្ខណៈវិនិច្ឆ័យដែលត្រូវបានប្រើប្រាស់ជាយោងសម្រាប់ការធ្វើសវនកម្មទៅតាមប្រធានបទសវនកម្ម</w:delText>
        </w:r>
        <w:r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delText>នីមួយៗ។</w:delText>
        </w:r>
      </w:del>
      <w:ins w:id="24244" w:author="Voeun Kuyeng" w:date="2022-07-07T10:35:00Z">
        <w:del w:id="24245" w:author="Kem Sereiboth" w:date="2022-09-29T14:54:00Z">
          <w:r w:rsidR="00664040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១ប្រធានបទទី១១.................................................................</w:delText>
          </w:r>
        </w:del>
      </w:ins>
      <w:ins w:id="24246" w:author="Voeun Kuyeng" w:date="2022-07-07T10:37:00Z">
        <w:del w:id="24247" w:author="Kem Sereiboth" w:date="2022-09-29T14:54:00Z">
          <w:r w:rsidR="00664040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</w:p>
    <w:p w14:paraId="09D95D2F" w14:textId="5987A2F0" w:rsidR="00664040" w:rsidRPr="00E33574" w:rsidDel="000A4707" w:rsidRDefault="00664040">
      <w:pPr>
        <w:spacing w:after="0" w:line="233" w:lineRule="auto"/>
        <w:jc w:val="both"/>
        <w:rPr>
          <w:ins w:id="24248" w:author="Voeun Kuyeng" w:date="2022-07-07T10:36:00Z"/>
          <w:del w:id="24249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250" w:author="Sopheak Phorn" w:date="2023-08-25T13:09:00Z">
          <w:pPr/>
        </w:pPrChange>
      </w:pPr>
      <w:ins w:id="24251" w:author="Voeun Kuyeng" w:date="2022-07-07T10:35:00Z">
        <w:del w:id="24252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២................................................................</w:delText>
          </w:r>
        </w:del>
      </w:ins>
      <w:ins w:id="24253" w:author="Voeun Kuyeng" w:date="2022-07-07T10:37:00Z">
        <w:del w:id="24254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  <w:ins w:id="24255" w:author="Voeun Kuyeng" w:date="2022-07-07T10:35:00Z">
        <w:del w:id="24256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២ប្រធានបទទី២</w:delText>
          </w:r>
        </w:del>
      </w:ins>
      <w:ins w:id="24257" w:author="Voeun Kuyeng" w:date="2022-07-07T10:36:00Z">
        <w:del w:id="24258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១.................................................................</w:delText>
          </w:r>
        </w:del>
      </w:ins>
      <w:ins w:id="24259" w:author="Voeun Kuyeng" w:date="2022-07-07T10:37:00Z">
        <w:del w:id="24260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</w:p>
    <w:p w14:paraId="551AE539" w14:textId="500290AE" w:rsidR="003008F1" w:rsidRPr="00E33574" w:rsidDel="000A4707" w:rsidRDefault="00664040">
      <w:pPr>
        <w:spacing w:after="0" w:line="233" w:lineRule="auto"/>
        <w:jc w:val="both"/>
        <w:rPr>
          <w:ins w:id="24261" w:author="Voeun Kuyeng" w:date="2022-07-07T10:36:00Z"/>
          <w:del w:id="24262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263" w:author="Sopheak Phorn" w:date="2023-08-25T13:09:00Z">
          <w:pPr/>
        </w:pPrChange>
      </w:pPr>
      <w:ins w:id="24264" w:author="Voeun Kuyeng" w:date="2022-07-07T10:36:00Z">
        <w:del w:id="24265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២................................................................</w:delText>
          </w:r>
        </w:del>
      </w:ins>
      <w:ins w:id="24266" w:author="Voeun Kuyeng" w:date="2022-07-07T10:37:00Z">
        <w:del w:id="24267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</w:p>
    <w:p w14:paraId="72BE3983" w14:textId="7F7CA93D" w:rsidR="00256C73" w:rsidRPr="00E33574" w:rsidDel="000A4707" w:rsidRDefault="00664040">
      <w:pPr>
        <w:spacing w:after="0" w:line="233" w:lineRule="auto"/>
        <w:jc w:val="both"/>
        <w:rPr>
          <w:del w:id="24268" w:author="Kem Sereiboth" w:date="2022-09-29T14:54:00Z"/>
          <w:rFonts w:ascii="Khmer MEF1" w:hAnsi="Khmer MEF1" w:cs="Khmer MEF1"/>
          <w:spacing w:val="-2"/>
          <w:sz w:val="24"/>
          <w:szCs w:val="24"/>
          <w:lang w:val="ca-ES"/>
        </w:rPr>
        <w:pPrChange w:id="24269" w:author="Sopheak Phorn" w:date="2023-08-25T13:09:00Z">
          <w:pPr>
            <w:spacing w:after="0" w:line="240" w:lineRule="auto"/>
            <w:ind w:firstLine="720"/>
          </w:pPr>
        </w:pPrChange>
      </w:pPr>
      <w:ins w:id="24270" w:author="Voeun Kuyeng" w:date="2022-07-07T10:36:00Z">
        <w:del w:id="24271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៣................................................................</w:delText>
          </w:r>
        </w:del>
      </w:ins>
      <w:ins w:id="24272" w:author="Voeun Kuyeng" w:date="2022-07-07T10:37:00Z">
        <w:del w:id="24273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</w:delText>
          </w:r>
        </w:del>
      </w:ins>
      <w:ins w:id="24274" w:author="Voeun Kuyeng" w:date="2022-07-07T10:36:00Z">
        <w:del w:id="24275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៣ប្រធានបទទី៣</w:delText>
          </w:r>
        </w:del>
      </w:ins>
      <w:ins w:id="24276" w:author="Voeun Kuyeng" w:date="2022-07-07T10:37:00Z">
        <w:del w:id="24277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១......................................................................</w:delText>
          </w:r>
        </w:del>
      </w:ins>
      <w:ins w:id="24278" w:author="Voeun Kuyeng" w:date="2022-07-07T10:36:00Z">
        <w:del w:id="24279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....................................................................................................................</w:delText>
          </w:r>
        </w:del>
      </w:ins>
      <w:ins w:id="24280" w:author="Voeun Kuyeng" w:date="2022-07-07T10:37:00Z">
        <w:del w:id="24281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..</w:delText>
          </w:r>
        </w:del>
      </w:ins>
    </w:p>
    <w:p w14:paraId="2674B8EB" w14:textId="6C757C3F" w:rsidR="00156A9C" w:rsidRPr="00E33574" w:rsidDel="000A4707" w:rsidRDefault="00156A9C">
      <w:pPr>
        <w:spacing w:after="0" w:line="233" w:lineRule="auto"/>
        <w:jc w:val="both"/>
        <w:rPr>
          <w:del w:id="24282" w:author="Kem Sereiboth" w:date="2022-09-29T14:54:00Z"/>
          <w:rFonts w:ascii="Khmer MEF1" w:hAnsi="Khmer MEF1" w:cs="Khmer MEF1"/>
          <w:spacing w:val="-2"/>
          <w:sz w:val="24"/>
          <w:szCs w:val="24"/>
          <w:lang w:val="ca-ES"/>
          <w:rPrChange w:id="24283" w:author="Kem Sereyboth" w:date="2023-07-19T16:59:00Z">
            <w:rPr>
              <w:del w:id="24284" w:author="Kem Sereiboth" w:date="2022-09-29T14:54:00Z"/>
              <w:rFonts w:ascii="Khmer MEF1" w:hAnsi="Khmer MEF1" w:cs="Khmer MEF1"/>
              <w:spacing w:val="-2"/>
              <w:sz w:val="10"/>
              <w:szCs w:val="10"/>
              <w:lang w:val="ca-ES"/>
            </w:rPr>
          </w:rPrChange>
        </w:rPr>
        <w:pPrChange w:id="24285" w:author="Sopheak Phorn" w:date="2023-08-25T13:09:00Z">
          <w:pPr>
            <w:spacing w:after="0" w:line="240" w:lineRule="auto"/>
            <w:ind w:firstLine="720"/>
          </w:pPr>
        </w:pPrChange>
      </w:pPr>
    </w:p>
    <w:p w14:paraId="66E6C7F1" w14:textId="2FC7AD1B" w:rsidR="003D61D2" w:rsidRPr="00E33574" w:rsidDel="000A4707" w:rsidRDefault="003D61D2">
      <w:pPr>
        <w:spacing w:after="0" w:line="233" w:lineRule="auto"/>
        <w:jc w:val="both"/>
        <w:rPr>
          <w:del w:id="24286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287" w:author="Sopheak Phorn" w:date="2023-08-25T13:09:00Z">
          <w:pPr>
            <w:spacing w:after="0" w:line="240" w:lineRule="auto"/>
            <w:ind w:firstLine="720"/>
          </w:pPr>
        </w:pPrChange>
      </w:pPr>
      <w:del w:id="24288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៧.វិសាលភាពសវនកម្ម</w:delText>
        </w:r>
      </w:del>
    </w:p>
    <w:p w14:paraId="3E9147B6" w14:textId="1E94ABB5" w:rsidR="003D61D2" w:rsidRPr="008922FA" w:rsidDel="000A4707" w:rsidRDefault="003D61D2">
      <w:pPr>
        <w:spacing w:after="0" w:line="233" w:lineRule="auto"/>
        <w:jc w:val="both"/>
        <w:rPr>
          <w:del w:id="24289" w:author="Kem Sereiboth" w:date="2022-09-29T14:54:00Z"/>
          <w:rFonts w:ascii="Khmer MEF1" w:hAnsi="Khmer MEF1" w:cs="Khmer MEF1"/>
          <w:lang w:val="ca-ES"/>
        </w:rPr>
        <w:pPrChange w:id="24290" w:author="Sopheak Phorn" w:date="2023-08-25T13:09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del w:id="24291" w:author="Kem Sereiboth" w:date="2022-09-29T14:54:00Z">
        <w:r w:rsidRPr="00E33574" w:rsidDel="000A4707">
          <w:rPr>
            <w:rFonts w:ascii="Khmer MEF1" w:hAnsi="Khmer MEF1" w:cs="Khmer MEF1"/>
            <w:spacing w:val="6"/>
            <w:cs/>
            <w:lang w:val="ca-ES"/>
            <w:rPrChange w:id="24292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delText>សវនកម្មនេះគ្របដណ្តប់លើសកម្មភាពគ្រប់គ្រង និងប្រតិបត្តិការទាំងឡាយដែលបានដំណើរការ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 xml:space="preserve">ដោយ </w:delText>
        </w:r>
        <w:r w:rsidRPr="008922FA" w:rsidDel="000A4707">
          <w:rPr>
            <w:rFonts w:ascii="Khmer MEF1" w:hAnsi="Khmer MEF1" w:cs="Khmer MEF1"/>
            <w:lang w:val="ca-ES"/>
          </w:rPr>
          <w:delText>[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>សវនដ្ឋាន</w:delText>
        </w:r>
        <w:r w:rsidRPr="008922FA" w:rsidDel="000A4707">
          <w:rPr>
            <w:rFonts w:ascii="Khmer MEF1" w:hAnsi="Khmer MEF1" w:cs="Khmer MEF1"/>
            <w:lang w:val="ca-ES"/>
          </w:rPr>
          <w:delText>]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 xml:space="preserve"> សម្រាប់ការិយបរិច្ឆេទ......។ ការប្រមូលព័ត៌មានសវនកម្ម និងការធ្វើតេស្តសវនកម្មត្រូវបានប្រព្រឹត្តទៅនៅ </w:delText>
        </w:r>
        <w:r w:rsidRPr="00E33574" w:rsidDel="000A4707">
          <w:rPr>
            <w:rFonts w:ascii="Khmer MEF1" w:hAnsi="Khmer MEF1" w:cs="Khmer MEF1"/>
            <w:lang w:val="ca-ES"/>
            <w:rPrChange w:id="24293" w:author="Kem Sereyboth" w:date="2023-07-19T16:59:00Z">
              <w:rPr>
                <w:rFonts w:ascii="Khmer MEF1" w:hAnsi="Khmer MEF1" w:cs="Khmer MEF1"/>
              </w:rPr>
            </w:rPrChange>
          </w:rPr>
          <w:delText>[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>ដាក់ចំនួនសវនដ្ឋានប្រសិនបើមានលើសពីមួយ-និងទីតាំងដែលបានចុះត្រួតពិនិត្យ</w:delText>
        </w:r>
        <w:r w:rsidRPr="008922FA" w:rsidDel="000A4707">
          <w:rPr>
            <w:rFonts w:ascii="Khmer MEF1" w:hAnsi="Khmer MEF1" w:cs="Khmer MEF1"/>
            <w:lang w:val="ca-ES"/>
          </w:rPr>
          <w:delText>]</w:delText>
        </w:r>
        <w:r w:rsidRPr="008922FA" w:rsidDel="000A4707">
          <w:rPr>
            <w:rFonts w:ascii="Khmer MEF1" w:hAnsi="Khmer MEF1" w:cs="Khmer MEF1"/>
            <w:cs/>
            <w:lang w:val="ca-ES"/>
          </w:rPr>
          <w:delText>។</w:delText>
        </w:r>
      </w:del>
    </w:p>
    <w:p w14:paraId="6678DED1" w14:textId="488BFFA4" w:rsidR="00156A9C" w:rsidRPr="00E33574" w:rsidDel="000A4707" w:rsidRDefault="00156A9C">
      <w:pPr>
        <w:spacing w:after="0" w:line="233" w:lineRule="auto"/>
        <w:jc w:val="both"/>
        <w:rPr>
          <w:del w:id="24294" w:author="Kem Sereiboth" w:date="2022-09-29T14:54:00Z"/>
          <w:rFonts w:ascii="Khmer MEF2" w:hAnsi="Khmer MEF2" w:cs="Khmer MEF2"/>
          <w:spacing w:val="-2"/>
          <w:sz w:val="24"/>
          <w:szCs w:val="24"/>
          <w:lang w:val="ca-ES"/>
          <w:rPrChange w:id="24295" w:author="Kem Sereyboth" w:date="2023-07-19T16:59:00Z">
            <w:rPr>
              <w:del w:id="24296" w:author="Kem Sereiboth" w:date="2022-09-29T14:54:00Z"/>
              <w:rFonts w:ascii="Khmer MEF2" w:hAnsi="Khmer MEF2" w:cs="Khmer MEF2"/>
              <w:spacing w:val="-2"/>
              <w:sz w:val="10"/>
              <w:szCs w:val="10"/>
              <w:lang w:val="ca-ES"/>
            </w:rPr>
          </w:rPrChange>
        </w:rPr>
        <w:pPrChange w:id="24297" w:author="Sopheak Phorn" w:date="2023-08-25T13:09:00Z">
          <w:pPr>
            <w:spacing w:after="0" w:line="240" w:lineRule="auto"/>
            <w:ind w:firstLine="720"/>
          </w:pPr>
        </w:pPrChange>
      </w:pPr>
    </w:p>
    <w:p w14:paraId="4608DFA0" w14:textId="4F24230C" w:rsidR="003D61D2" w:rsidRPr="00E33574" w:rsidDel="000A4707" w:rsidRDefault="003D61D2">
      <w:pPr>
        <w:spacing w:after="0" w:line="233" w:lineRule="auto"/>
        <w:jc w:val="both"/>
        <w:rPr>
          <w:del w:id="24298" w:author="Kem Sereiboth" w:date="2022-09-29T14:54:00Z"/>
          <w:rFonts w:ascii="Khmer MEF2" w:hAnsi="Khmer MEF2" w:cs="Khmer MEF2"/>
          <w:spacing w:val="-2"/>
          <w:sz w:val="24"/>
          <w:szCs w:val="24"/>
          <w:lang w:val="ca-ES"/>
        </w:rPr>
        <w:pPrChange w:id="24299" w:author="Sopheak Phorn" w:date="2023-08-25T13:09:00Z">
          <w:pPr>
            <w:spacing w:after="0" w:line="240" w:lineRule="auto"/>
            <w:ind w:firstLine="720"/>
          </w:pPr>
        </w:pPrChange>
      </w:pPr>
      <w:del w:id="24300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៨.នីតិវិធីសវនកម្ម</w:delText>
        </w:r>
      </w:del>
    </w:p>
    <w:p w14:paraId="5D77E5F3" w14:textId="0B6951E2" w:rsidR="003D61D2" w:rsidRPr="00E33574" w:rsidDel="000A4707" w:rsidRDefault="003D61D2">
      <w:pPr>
        <w:spacing w:after="0" w:line="233" w:lineRule="auto"/>
        <w:jc w:val="both"/>
        <w:rPr>
          <w:del w:id="24301" w:author="Kem Sereiboth" w:date="2022-09-29T14:54:00Z"/>
          <w:rFonts w:ascii="Khmer MEF1" w:hAnsi="Khmer MEF1" w:cs="Khmer MEF1"/>
          <w:spacing w:val="2"/>
          <w:sz w:val="24"/>
          <w:szCs w:val="24"/>
          <w:lang w:val="ca-ES"/>
          <w:rPrChange w:id="24302" w:author="Kem Sereyboth" w:date="2023-07-19T16:59:00Z">
            <w:rPr>
              <w:del w:id="24303" w:author="Kem Sereiboth" w:date="2022-09-29T14:54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  <w:pPrChange w:id="24304" w:author="Sopheak Phorn" w:date="2023-08-25T13:09:00Z">
          <w:pPr>
            <w:spacing w:after="0" w:line="240" w:lineRule="auto"/>
            <w:ind w:firstLine="720"/>
          </w:pPr>
        </w:pPrChange>
      </w:pPr>
      <w:del w:id="24305" w:author="Kem Sereiboth" w:date="2022-09-29T14:54:00Z">
        <w:r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06" w:author="Kem Sereyboth" w:date="2023-07-19T16:5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delText>សវនករទទួលបន្ទុកត្រូវគោរពទៅតាមសេចក្តីណែនាំលេខ ០០២/២២ អ.ស.ផ.ស.ណ.ន. ស្តីពីទម្រង់របាយការណ៍សវនកម្មអនុលោមភាព។</w:delText>
        </w:r>
      </w:del>
    </w:p>
    <w:p w14:paraId="43AD00D4" w14:textId="5E59D0E7" w:rsidR="0050714B" w:rsidRPr="00E33574" w:rsidDel="000A4707" w:rsidRDefault="0050714B">
      <w:pPr>
        <w:spacing w:after="0" w:line="233" w:lineRule="auto"/>
        <w:jc w:val="both"/>
        <w:rPr>
          <w:del w:id="24307" w:author="Kem Sereiboth" w:date="2022-09-29T14:54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4308" w:author="Kem Sereyboth" w:date="2023-07-19T16:59:00Z">
            <w:rPr>
              <w:del w:id="24309" w:author="Kem Sereiboth" w:date="2022-09-29T14:54:00Z"/>
              <w:rFonts w:ascii="Khmer MEF1" w:hAnsi="Khmer MEF1" w:cs="Khmer MEF1"/>
              <w:b/>
              <w:bCs/>
              <w:spacing w:val="-8"/>
              <w:sz w:val="24"/>
              <w:szCs w:val="24"/>
            </w:rPr>
          </w:rPrChange>
        </w:rPr>
        <w:pPrChange w:id="24310" w:author="Sopheak Phorn" w:date="2023-08-25T13:09:00Z">
          <w:pPr>
            <w:spacing w:after="0" w:line="240" w:lineRule="auto"/>
            <w:ind w:firstLine="540"/>
            <w:jc w:val="both"/>
          </w:pPr>
        </w:pPrChange>
      </w:pPr>
      <w:del w:id="24311" w:author="Kem Sereiboth" w:date="2022-09-29T14:54:00Z">
        <w:r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12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ដោយអនុលោមតាមគោលការណ៍ណែនាំស្តីពី</w:delText>
        </w:r>
        <w:r w:rsidR="00D97AE0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13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សវនកម្មអនុលោមភាព</w:delText>
        </w:r>
        <w:r w:rsidR="00384D7E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14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225302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15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="00384D7E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16" w:author="Kem Sereyboth" w:date="2023-07-19T16:59:00Z">
              <w:rPr>
                <w:rFonts w:ascii="Khmer MEF1" w:hAnsi="Khmer MEF1" w:cs="Khmer MEF1"/>
                <w:color w:val="0070C0"/>
                <w:spacing w:val="-2"/>
                <w:sz w:val="24"/>
                <w:szCs w:val="24"/>
                <w:cs/>
                <w:lang w:val="ca-ES"/>
              </w:rPr>
            </w:rPrChange>
          </w:rPr>
          <w:delText>សេចក្តីណែនាំស្តីពីយន្តការនិង</w:delText>
        </w:r>
        <w:r w:rsidR="00384D7E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1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នីតិវិធីសវនកម្មអនុលោមភាព </w:delText>
        </w:r>
      </w:del>
      <w:ins w:id="24318" w:author="Voeun Kuyeng" w:date="2022-07-07T11:43:00Z">
        <w:del w:id="24319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="007525B8"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320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] </w:delText>
          </w:r>
        </w:del>
      </w:ins>
      <w:ins w:id="24321" w:author="Voeun Kuyeng" w:date="2022-07-07T11:44:00Z">
        <w:del w:id="24322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បានតែងតាំងបុគ្គលទទួលបន្ទុក</w:delText>
          </w:r>
          <w:r w:rsidR="007525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rPrChange w:id="24323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សម្របសម្រួលការងារសវនកម្ម</w:delText>
          </w:r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ដើម្បីធានាបានការច</w:delText>
          </w:r>
        </w:del>
      </w:ins>
      <w:ins w:id="24324" w:author="Voeun Kuyeng" w:date="2022-07-07T11:45:00Z">
        <w:del w:id="24325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ែករំលែកព័ត៌មាន និងឯកសារពាក់ព័ន្ធផ្សេងៗបានទាន់ពេលវេលា។ </w:delText>
          </w:r>
        </w:del>
      </w:ins>
      <w:ins w:id="24326" w:author="Voeun Kuyeng" w:date="2022-07-07T11:48:00Z">
        <w:del w:id="24327" w:author="Kem Sereiboth" w:date="2022-09-29T14:54:00Z">
          <w:r w:rsidR="007525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ជាជំហានដំបូងនៃការធ្វើសវនកម្ម </w:delText>
          </w:r>
        </w:del>
      </w:ins>
      <w:del w:id="24328" w:author="Kem Sereiboth" w:date="2022-09-29T14:54:00Z"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2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</w:delText>
        </w:r>
        <w:r w:rsidR="001C1CFC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3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បានធ្វើការស្វែងយល់អំពីបរិស្ថានសវនដ្ឋាន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3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5465BC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4332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ពាក់</w:delText>
        </w:r>
        <w:r w:rsidR="00A3333D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4333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4334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ព័ន្ធនឹងប្រព័ន្ធត្រួត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335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ពិនិត្យផ្ទៃក្នុង​ដោយ​ផ្ទាល់​ជា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336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337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មួយថ្នាក់ដឹកនាំ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338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339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340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341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មន្ត្រីជំនាញ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342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343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នៃ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344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lang w:val="ca-ES"/>
              </w:rPr>
            </w:rPrChange>
          </w:rPr>
          <w:delText>​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345" w:author="Kem Sereyboth" w:date="2023-07-19T16:59:00Z">
              <w:rPr>
                <w:rFonts w:ascii="Khmer MEF1" w:hAnsi="Khmer MEF1" w:cs="Khmer MEF1"/>
                <w:color w:val="0070C0"/>
                <w:spacing w:val="4"/>
                <w:sz w:val="24"/>
                <w:szCs w:val="24"/>
                <w:cs/>
                <w:lang w:val="ca-ES"/>
              </w:rPr>
            </w:rPrChange>
          </w:rPr>
          <w:delText>អង្គភាពក្រោមឱវាទ</w:delText>
        </w:r>
        <w:r w:rsidR="005465BC" w:rsidRPr="00E33574" w:rsidDel="000A4707">
          <w:rPr>
            <w:rFonts w:ascii="Khmer MEF1" w:hAnsi="Khmer MEF1" w:cs="Khmer MEF1"/>
            <w:spacing w:val="-4"/>
            <w:sz w:val="24"/>
            <w:szCs w:val="24"/>
            <w:lang w:val="ca-ES"/>
            <w:rPrChange w:id="2434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4347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អ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24348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.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4349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24350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.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4351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="005465BC" w:rsidRPr="00E33574" w:rsidDel="000A4707">
          <w:rPr>
            <w:rFonts w:ascii="Khmer MEF1" w:hAnsi="Khmer MEF1" w:cs="Khmer MEF1"/>
            <w:b/>
            <w:bCs/>
            <w:spacing w:val="-4"/>
            <w:sz w:val="24"/>
            <w:szCs w:val="24"/>
            <w:lang w:val="ca-ES"/>
            <w:rPrChange w:id="24352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.</w:delText>
        </w:r>
        <w:r w:rsidR="00BF0A09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353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។</w:delText>
        </w:r>
      </w:del>
      <w:ins w:id="24354" w:author="Voeun Kuyeng" w:date="2022-07-07T11:48:00Z">
        <w:del w:id="24355" w:author="Kem Sereiboth" w:date="2022-09-29T14:54:00Z">
          <w:r w:rsidR="007525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</w:rPr>
            <w:delText xml:space="preserve"> បន្ទាប់ពីទទួល</w:delText>
          </w:r>
          <w:r w:rsidR="007525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5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បាននូវព័ត</w:delText>
          </w:r>
        </w:del>
      </w:ins>
      <w:ins w:id="24357" w:author="Voeun Kuyeng" w:date="2022-07-07T11:49:00Z">
        <w:del w:id="24358" w:author="Kem Sereiboth" w:date="2022-09-29T14:54:00Z">
          <w:r w:rsidR="007525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35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៌មានគ្រប់គ្រាន់សម្រាប់ជាគោលក្នុងការកំណត់ប្រធានបទសវនកម្មរួចហើយ អង្គភាពសវនកម្មផ្ទៃក្នុង</w:delText>
          </w:r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36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នៃ </w:delText>
          </w:r>
          <w:r w:rsidR="007525B8" w:rsidRPr="00E33574" w:rsidDel="000A470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436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36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</w:del>
      </w:ins>
      <w:del w:id="24363" w:author="Kem Sereiboth" w:date="2022-09-29T14:54:00Z">
        <w:r w:rsidR="00BF0A09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64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 ការ</w:delText>
        </w:r>
        <w:r w:rsidR="001C1CFC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65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រៀបចំផែនការសវនកម្ម</w:delText>
        </w:r>
        <w:r w:rsidR="0039322D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66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ជាដំណាក់កាលដ៏សំខាន់ដែលមិនអាចខ្វះបាន </w:delText>
        </w:r>
        <w:r w:rsidR="00102212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67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អង្គភាពសវនកម្មផ្ទៃក្នុងបានរៀបចំផែនការសវនកម្ម</w:delText>
        </w:r>
        <w:r w:rsidR="001C1CFC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68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សម្រាប់ការិយបរិច្ឆេទឆ្នាំ២០២២</w:delText>
        </w:r>
        <w:r w:rsidR="00504D6B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69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</w:del>
      <w:ins w:id="24370" w:author="Voeun Kuyeng" w:date="2022-07-07T11:50:00Z">
        <w:del w:id="24371" w:author="Kem Sereiboth" w:date="2022-09-29T14:54:00Z"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37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ដែល</w:delText>
          </w:r>
        </w:del>
      </w:ins>
      <w:del w:id="24373" w:author="Kem Sereiboth" w:date="2022-09-29T14:54:00Z">
        <w:r w:rsidR="00E815F4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74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ផែន</w:delText>
        </w:r>
      </w:del>
      <w:ins w:id="24375" w:author="Voeun Kuyeng" w:date="2022-07-07T11:50:00Z">
        <w:del w:id="24376" w:author="Kem Sereiboth" w:date="2022-09-29T14:54:00Z">
          <w:r w:rsidR="007525B8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37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del w:id="24378" w:author="Kem Sereiboth" w:date="2022-09-29T14:54:00Z">
        <w:r w:rsidR="00E815F4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79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សវនកម្មនេះ</w:delText>
        </w:r>
        <w:r w:rsidR="00504D6B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380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បានកំណត់</w:delText>
        </w:r>
      </w:del>
      <w:ins w:id="24381" w:author="Voeun Kuyeng" w:date="2022-07-07T11:55:00Z">
        <w:del w:id="24382" w:author="Kem Sereiboth" w:date="2022-09-29T14:54:00Z">
          <w:r w:rsidR="00C920B8" w:rsidRPr="00E33574" w:rsidDel="000A4707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 </w:delText>
          </w:r>
        </w:del>
      </w:ins>
      <w:del w:id="24383" w:author="Kem Sereiboth" w:date="2022-09-29T14:54:00Z">
        <w:r w:rsidR="00504D6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84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អំពី</w:delText>
        </w:r>
        <w:r w:rsidR="00704371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85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 xml:space="preserve">ធាតុសំខាន់ៗរួមមាន </w:delText>
        </w:r>
        <w:r w:rsidR="00504D6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86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កម្មវិធីសវនកម្ម </w:delText>
        </w:r>
        <w:r w:rsidR="00062D2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8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កម្មវិធីលម្អិតការងារជាមួយនិយ័តករពាក់ព័ន្ធ</w:delText>
        </w:r>
        <w:r w:rsidR="00CB40DE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8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4A4C91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8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វិសាលភាពនិងដែនកំណត់</w:delText>
        </w:r>
        <w:r w:rsidR="00532807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114C73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ការ</w:delText>
        </w:r>
        <w:r w:rsidR="009B5FC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យល់ដឹងអំពីសវនដ្ឋាន មូលដ្ឋានគតិយុត្ត</w:delText>
        </w:r>
        <w:r w:rsidR="00532807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1F01A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ភាពជាសារ</w:delText>
        </w:r>
        <w:r w:rsidR="001448E7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វ័ន្ត </w:delText>
        </w:r>
        <w:r w:rsidR="002420E6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វិធីសា</w:delText>
        </w:r>
        <w:r w:rsidR="001F01A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ស្ត្រសវនកម្ម </w:delText>
        </w:r>
        <w:r w:rsidR="00AB68BE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ហានិភ័យសវនកម្ម </w:delText>
        </w:r>
        <w:r w:rsidR="00272B26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39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របាយការណ៍សវនកម្ម និងធនធានសវនករជាដើម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0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។ </w:delText>
        </w:r>
        <w:r w:rsidR="001C1CFC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0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0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បន្ទាប់ទទួលបានការ</w:delText>
        </w:r>
        <w:r w:rsidR="00AF441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0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ឯកភាព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04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ដ៏ខ្ពង់ខ្ពស់ពី </w:delText>
        </w:r>
        <w:r w:rsidR="002613C5" w:rsidRPr="00E33574" w:rsidDel="000A4707">
          <w:rPr>
            <w:rFonts w:ascii="Khmer MEF2" w:hAnsi="Khmer MEF2" w:cs="Khmer MEF2"/>
            <w:sz w:val="24"/>
            <w:szCs w:val="24"/>
            <w:cs/>
            <w:lang w:val="ca-ES"/>
            <w:rPrChange w:id="24405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ឯកឧត្តមអគ្គបណ្ឌិតសភាចារ្យឧបនាយករដ្ឋមន្រ្ដី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406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07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និង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408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09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ជា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410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11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ប្រធាន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412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lang w:val="ca-ES"/>
              </w:rPr>
            </w:rPrChange>
          </w:rPr>
          <w:delText>​</w:delText>
        </w:r>
        <w:r w:rsidR="002613C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13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 xml:space="preserve">ក្រុមប្រឹក្សា </w:delText>
        </w:r>
        <w:r w:rsidR="002613C5" w:rsidRPr="00E33574" w:rsidDel="000A470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24414" w:author="Kem Sereyboth" w:date="2023-07-19T16:59:00Z">
              <w:rPr>
                <w:rFonts w:ascii="Khmer MEF1" w:hAnsi="Khmer MEF1" w:cs="Khmer MEF1"/>
                <w:color w:val="0070C0"/>
                <w:spacing w:val="-4"/>
                <w:sz w:val="24"/>
                <w:szCs w:val="24"/>
                <w:cs/>
                <w:lang w:val="ca-ES"/>
              </w:rPr>
            </w:rPrChange>
          </w:rPr>
          <w:delText>អ.ស.ហ.</w:delText>
        </w:r>
        <w:r w:rsidR="002613C5" w:rsidRPr="00E33574" w:rsidDel="000A4707">
          <w:rPr>
            <w:rFonts w:ascii="!Khmer MEF1" w:hAnsi="!Khmer MEF1" w:cs="!Khmer MEF1"/>
            <w:sz w:val="24"/>
            <w:szCs w:val="24"/>
            <w:lang w:val="ca-ES"/>
            <w:rPrChange w:id="24415" w:author="Kem Sereyboth" w:date="2023-07-19T16:59:00Z">
              <w:rPr>
                <w:rFonts w:ascii="!Khmer MEF1" w:hAnsi="!Khmer MEF1" w:cs="!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591BD4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1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 បានផ្តល់</w:delText>
        </w:r>
        <w:r w:rsidR="00F83D3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1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ផែនការសវនកម្មសម្រាប់ការិយបរិច្ឆេទឆ្នាំ២០២២</w:delText>
        </w:r>
        <w:r w:rsidR="00591BD4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1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និងបញ្ជីត្រួតពិនិត្យជូនសវនដ្ឋាន </w:delText>
        </w:r>
        <w:r w:rsidR="006C0DEB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1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ព្រមទាំង</w:delText>
        </w:r>
        <w:r w:rsidR="00BD3C25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2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រៀបចំកិច្ចប្រជុំបើកជាមួយតំណាងសវនដ្ឋាននីមួយៗ </w:delText>
        </w:r>
        <w:r w:rsidR="00591BD4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2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មុនពេលចុះអនុវត្តសវនកម្ម។</w:delText>
        </w:r>
        <w:r w:rsidR="00B71429" w:rsidRPr="00E33574" w:rsidDel="000A4707">
          <w:rPr>
            <w:rFonts w:ascii="Khmer MEF1" w:hAnsi="Khmer MEF1" w:cs="Khmer MEF1"/>
            <w:sz w:val="24"/>
            <w:szCs w:val="24"/>
            <w:lang w:val="ca-ES"/>
            <w:rPrChange w:id="2442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2E513C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2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បន្ទាប់ពីបញ្ចប់</w:delText>
        </w:r>
        <w:r w:rsidR="000A02B8" w:rsidRPr="00E33574" w:rsidDel="000A4707">
          <w:rPr>
            <w:rFonts w:ascii="Khmer MEF1" w:hAnsi="Khmer MEF1" w:cs="Khmer MEF1"/>
            <w:sz w:val="24"/>
            <w:szCs w:val="24"/>
            <w:cs/>
            <w:lang w:val="ca-ES"/>
            <w:rPrChange w:id="2442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កិច្ចប្រជុំបើក</w:delText>
        </w:r>
      </w:del>
      <w:ins w:id="24425" w:author="Voeun Kuyeng" w:date="2022-07-07T11:57:00Z">
        <w:del w:id="24426" w:author="Kem Sereiboth" w:date="2022-09-29T14:54:00Z"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442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42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បានបញ្ចប់</w:delText>
          </w:r>
        </w:del>
      </w:ins>
      <w:del w:id="24429" w:author="Kem Sereiboth" w:date="2022-09-29T14:54:00Z">
        <w:r w:rsidR="00B0153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3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</w:del>
      <w:ins w:id="24431" w:author="Voeun Kuyeng" w:date="2022-07-07T11:58:00Z">
        <w:del w:id="24432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4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អង្គភា</w:delText>
          </w:r>
        </w:del>
      </w:ins>
      <w:ins w:id="24434" w:author="Voeun Kuyeng" w:date="2022-07-07T11:59:00Z">
        <w:del w:id="24435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4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ពសវនកម្មផ្ទៃក្នុងនៃ </w:delText>
          </w:r>
          <w:r w:rsidR="00C920B8" w:rsidRPr="00E33574" w:rsidDel="000A470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44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4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បាន</w:delText>
          </w:r>
        </w:del>
      </w:ins>
      <w:del w:id="24439" w:author="Kem Sereiboth" w:date="2022-09-29T14:54:00Z">
        <w:r w:rsidR="00B0153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40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អង្គភាពសវនកម្មផ្ទៃក្នុង បានផ្តល់ជូនសវនដ្ឋាននូវកំណត់ហេតុនៃកិច្ចប្រជុំផងដែរ</w:delText>
        </w:r>
        <w:r w:rsidR="006667EA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41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។</w:delText>
        </w:r>
        <w:r w:rsidR="00B0153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42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 xml:space="preserve"> </w:delText>
        </w:r>
        <w:r w:rsidR="00B71429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4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ការ</w:delText>
        </w:r>
        <w:r w:rsidR="008B5B4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4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ចុះអនុវត្ត</w:delText>
        </w:r>
      </w:del>
      <w:ins w:id="24445" w:author="Voeun Kuyeng" w:date="2022-07-07T11:58:00Z">
        <w:del w:id="24446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4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ការចុះធ្វើ</w:delText>
          </w:r>
        </w:del>
      </w:ins>
      <w:del w:id="24448" w:author="Kem Sereiboth" w:date="2022-09-29T14:54:00Z">
        <w:r w:rsidR="008B5B4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49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សវនកម្ម</w:delText>
        </w:r>
      </w:del>
      <w:ins w:id="24450" w:author="Voeun Kuyeng" w:date="2022-07-07T11:59:00Z">
        <w:del w:id="24451" w:author="Kem Sereiboth" w:date="2022-09-29T14:54:00Z">
          <w:r w:rsidR="00C920B8" w:rsidRPr="00E33574" w:rsidDel="000A470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445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ដោយផ្អែក</w:delText>
          </w:r>
        </w:del>
      </w:ins>
      <w:del w:id="24453" w:author="Kem Sereiboth" w:date="2022-09-29T14:54:00Z">
        <w:r w:rsidR="00B45C45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54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ផ្អែ</w:delText>
        </w:r>
        <w:r w:rsidR="003C6D7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55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</w:delText>
        </w:r>
        <w:r w:rsidR="00BC7B20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56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រៀបចំឡើងតាម</w:delText>
        </w:r>
        <w:r w:rsidR="003C6D77" w:rsidRPr="00E33574" w:rsidDel="000A4707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24457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កម្មវិធីសវនកម្ម</w:delText>
        </w:r>
        <w:r w:rsidR="00BC7B20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45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ប្រចាំឆ្នាំ</w:delText>
        </w:r>
      </w:del>
      <w:ins w:id="24459" w:author="Voeun Kuyeng" w:date="2022-07-07T11:59:00Z">
        <w:del w:id="24460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46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ដូច</w:delText>
          </w:r>
        </w:del>
      </w:ins>
      <w:del w:id="24462" w:author="Kem Sereiboth" w:date="2022-09-29T14:54:00Z">
        <w:r w:rsidR="003C6D77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463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ដែលបាន</w:delText>
        </w:r>
      </w:del>
      <w:ins w:id="24464" w:author="Voeun Kuyeng" w:date="2022-07-07T11:59:00Z">
        <w:del w:id="24465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46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</w:delText>
          </w:r>
        </w:del>
      </w:ins>
      <w:del w:id="24467" w:author="Kem Sereiboth" w:date="2022-09-29T14:54:00Z">
        <w:r w:rsidR="003C6D77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468" w:author="Kem Sereyboth" w:date="2023-07-19T16:59:00Z">
              <w:rPr>
                <w:rFonts w:ascii="Khmer MEF1" w:hAnsi="Khmer MEF1" w:cs="Khmer MEF1"/>
                <w:color w:val="0070C0"/>
                <w:sz w:val="24"/>
                <w:szCs w:val="24"/>
                <w:cs/>
                <w:lang w:val="ca-ES"/>
              </w:rPr>
            </w:rPrChange>
          </w:rPr>
          <w:delText>កំណត់ក្នុងផែនការសវនកម្មសម្រាប់ការិយបរិច្ឆេទឆ្នាំ២០២២</w:delText>
        </w:r>
      </w:del>
      <w:ins w:id="24469" w:author="Voeun Kuyeng" w:date="2022-07-07T11:59:00Z">
        <w:del w:id="24470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47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នេះ</w:delText>
          </w:r>
        </w:del>
      </w:ins>
      <w:del w:id="24472" w:author="Kem Sereiboth" w:date="2022-09-29T14:54:00Z">
        <w:r w:rsidR="00397102" w:rsidRPr="00E33574" w:rsidDel="000A4707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473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 xml:space="preserve">។ </w:delText>
        </w:r>
      </w:del>
      <w:ins w:id="24474" w:author="Voeun Kuyeng" w:date="2022-07-07T12:00:00Z">
        <w:del w:id="24475" w:author="Kem Sereiboth" w:date="2022-09-29T14:54:00Z">
          <w:r w:rsidR="00C920B8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47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តាមរយៈការធ្វើសវនកម្ម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47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នៅ</w:delText>
          </w:r>
        </w:del>
      </w:ins>
      <w:ins w:id="24478" w:author="Voeun Kuyeng" w:date="2022-07-07T12:01:00Z">
        <w:del w:id="24479" w:author="Kem Sereiboth" w:date="2022-09-29T14:54:00Z"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48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448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4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2448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="00C920B8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4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បានត្រួតពិនិត្យលើឯកសារប</w:delText>
          </w:r>
        </w:del>
      </w:ins>
      <w:ins w:id="24485" w:author="Voeun Kuyeng" w:date="2022-07-07T12:02:00Z">
        <w:del w:id="24486" w:author="Kem Sereiboth" w:date="2022-09-29T14:54:00Z">
          <w:r w:rsidR="006F1A36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4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ទដ្ឋានការងារដូចមាន</w:delText>
          </w:r>
          <w:r w:rsidR="006F1A36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4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</w:delText>
          </w:r>
        </w:del>
      </w:ins>
      <w:ins w:id="24489" w:author="Voeun Kuyeng" w:date="2022-07-07T12:04:00Z">
        <w:del w:id="24490" w:author="Kem Sereiboth" w:date="2022-09-29T14:54:00Z">
          <w:r w:rsidR="006F1A36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4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ំ</w:delText>
          </w:r>
        </w:del>
      </w:ins>
      <w:ins w:id="24492" w:author="Voeun Kuyeng" w:date="2022-07-07T12:02:00Z">
        <w:del w:id="24493" w:author="Kem Sereiboth" w:date="2022-09-29T14:54:00Z"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4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ណត់ក្នុងបញ្ជីត្រួតពិនិត្យដែលបានផ្តល់ជូន 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49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4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497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="00C920B8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49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និងបានពិនិត្យលើឯកសារពាក់ព័ន្ធផ្សេងទៀត</w:delText>
          </w:r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តាមការស្នើសុំជាក់ស្តែងក្នុងក</w:delText>
          </w:r>
        </w:del>
      </w:ins>
      <w:ins w:id="24499" w:author="Voeun Kuyeng" w:date="2022-07-07T12:03:00Z">
        <w:del w:id="24500" w:author="Kem Sereiboth" w:date="2022-09-29T14:54:00Z"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ំឡុងពេលធ្វើសវនកម្ម ព្រមទាំងបានធ្វើការសាកសួរដោយផ្ទាល់ទៅ</w:delText>
          </w:r>
          <w:r w:rsidR="006F1A36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កាន់</w:delText>
          </w:r>
          <w:r w:rsidR="00C920B8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បុគ្គលទទួលបន្ទុករបស់សវនដ្ឋានតាមផ្នែកនីមួយៗ</w:delText>
          </w:r>
        </w:del>
      </w:ins>
      <w:ins w:id="24501" w:author="Voeun Kuyeng" w:date="2022-07-07T12:04:00Z">
        <w:del w:id="24502" w:author="Kem Sereiboth" w:date="2022-09-29T14:54:00Z">
          <w:r w:rsidR="006F1A36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ins w:id="24503" w:author="Voeun Kuyeng" w:date="2022-07-07T13:35:00Z">
        <w:del w:id="24504" w:author="Kem Sereiboth" w:date="2022-09-29T14:54:00Z">
          <w:r w:rsidR="00856917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បន្ទាប់ពីការធ្វើសវនកម្មបានបញ្ចប់</w:delText>
          </w:r>
          <w:r w:rsidR="00856917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សវនករទទួលបន្ទុកបាន</w:delText>
          </w:r>
        </w:del>
      </w:ins>
      <w:ins w:id="24505" w:author="Voeun Kuyeng" w:date="2022-07-07T13:36:00Z">
        <w:del w:id="24506" w:author="Kem Sereiboth" w:date="2022-09-29T14:54:00Z">
          <w:r w:rsidR="008569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ធ្វើការវិភាគនិងវាយតម្លៃអំពីអនុលោមភាពលើ</w:delText>
          </w:r>
        </w:del>
      </w:ins>
      <w:ins w:id="24507" w:author="Voeun Kuyeng" w:date="2022-07-07T13:45:00Z">
        <w:del w:id="24508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24509" w:author="Voeun Kuyeng" w:date="2022-07-07T13:36:00Z">
        <w:del w:id="24510" w:author="Kem Sereiboth" w:date="2022-09-29T14:54:00Z">
          <w:r w:rsidR="00856917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5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លទ្ធផលដែលបានរកឃើញ</w:delText>
          </w:r>
          <w:r w:rsidR="00856917" w:rsidRPr="00E33574" w:rsidDel="000A4707">
            <w:rPr>
              <w:rFonts w:ascii="Khmer MEF1" w:hAnsi="Khmer MEF1" w:cs="Khmer MEF1"/>
              <w:spacing w:val="2"/>
              <w:sz w:val="24"/>
              <w:szCs w:val="24"/>
              <w:lang w:val="ca-ES"/>
              <w:rPrChange w:id="2451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5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និងបានរៀបចំជា</w:delText>
          </w:r>
        </w:del>
      </w:ins>
      <w:ins w:id="24514" w:author="Voeun Kuyeng" w:date="2022-07-07T13:49:00Z">
        <w:del w:id="24515" w:author="Kem Sereiboth" w:date="2022-09-29T14:54:00Z">
          <w:r w:rsidR="00E3002A" w:rsidRPr="00E33574" w:rsidDel="000A470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45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</w:delText>
          </w:r>
        </w:del>
      </w:ins>
      <w:ins w:id="24517" w:author="Voeun Kuyeng" w:date="2022-07-07T13:50:00Z">
        <w:del w:id="24518" w:author="Kem Sereiboth" w:date="2022-09-29T14:54:00Z">
          <w:r w:rsidR="00E3002A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5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បឋម</w:delText>
          </w:r>
        </w:del>
      </w:ins>
      <w:ins w:id="24520" w:author="Voeun Kuyeng" w:date="2022-07-07T13:36:00Z">
        <w:del w:id="24521" w:author="Kem Sereiboth" w:date="2022-09-29T14:54:00Z"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5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របាយការណ៍សវនកម្ម</w:delText>
          </w:r>
        </w:del>
      </w:ins>
      <w:ins w:id="24523" w:author="Voeun Kuyeng" w:date="2022-07-07T13:37:00Z">
        <w:del w:id="24524" w:author="Kem Sereiboth" w:date="2022-09-29T14:54:00Z"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5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អនុលោមភាពលើ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52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[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5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52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] 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52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ដោយបានគោរពទៅតាមមាតិកាដូចមានកំណត់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5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ក្នុងសេចក្តីណែនាំលេខ</w:delText>
          </w:r>
        </w:del>
      </w:ins>
      <w:ins w:id="24531" w:author="Voeun Kuyeng" w:date="2022-07-07T13:38:00Z">
        <w:del w:id="24532" w:author="Kem Sereiboth" w:date="2022-09-29T14:54:00Z"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5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០០២/២២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453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53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អ.ស.ផ.ស.ណ.ន.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2453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245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ស្តីពីទម្រង់របាយការណ៍សវនកម្មអនុលោមភាព។</w:delText>
          </w:r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5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539" w:author="Voeun Kuyeng" w:date="2022-07-07T13:39:00Z">
        <w:del w:id="24540" w:author="Kem Sereiboth" w:date="2022-09-29T14:54:00Z">
          <w:r w:rsidR="00856917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5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ជំហានបន្តនៃការរៀបចំរបាយការណ៍ </w:delText>
          </w:r>
          <w:r w:rsidR="00E3002A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5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4543" w:author="Voeun Kuyeng" w:date="2022-07-07T13:55:00Z">
        <w:del w:id="24544" w:author="Kem Sereiboth" w:date="2022-09-29T14:54:00Z">
          <w:r w:rsidR="002F6D2F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4545" w:author="Voeun Kuyeng" w:date="2022-07-07T13:39:00Z">
        <w:del w:id="24546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5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  <w:r w:rsidR="00856917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5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ដាក់</w:delText>
          </w:r>
        </w:del>
      </w:ins>
      <w:ins w:id="24549" w:author="Voeun Kuyeng" w:date="2022-07-07T13:49:00Z">
        <w:del w:id="24550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5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</w:delText>
          </w:r>
        </w:del>
      </w:ins>
      <w:ins w:id="24552" w:author="Voeun Kuyeng" w:date="2022-07-07T13:50:00Z">
        <w:del w:id="24553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5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បឋម</w:delText>
          </w:r>
        </w:del>
      </w:ins>
      <w:ins w:id="24555" w:author="Voeun Kuyeng" w:date="2022-07-07T13:39:00Z">
        <w:del w:id="24556" w:author="Kem Sereiboth" w:date="2022-09-29T14:54:00Z">
          <w:r w:rsidR="00856917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5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របាយការណ៍</w:delText>
          </w:r>
        </w:del>
      </w:ins>
      <w:ins w:id="24558" w:author="Voeun Kuyeng" w:date="2022-07-07T13:50:00Z">
        <w:del w:id="24559" w:author="Kem Sereiboth" w:date="2022-09-29T14:54:00Z">
          <w:r w:rsidR="00E3002A" w:rsidRPr="00E33574" w:rsidDel="000A4707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2456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របស់ខ្លួន</w:delText>
          </w:r>
        </w:del>
      </w:ins>
      <w:ins w:id="24561" w:author="Voeun Kuyeng" w:date="2022-07-07T13:40:00Z">
        <w:del w:id="24562" w:author="Kem Sereiboth" w:date="2022-09-29T14:54:00Z">
          <w:r w:rsidR="00856917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56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ឆ្លងគណៈកម្មការចំពោះកិច្ច</w:delText>
          </w:r>
          <w:r w:rsidR="00856917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564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856917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5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ដើម្បីធ្វើការពិនិត្យនិងវាយតម្លៃបន្ថែមទៅលើការរៀបចំរបស់សវនករទទួល</w:delText>
          </w:r>
          <w:r w:rsidR="008569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5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</w:delText>
          </w:r>
        </w:del>
      </w:ins>
      <w:ins w:id="24567" w:author="Voeun Kuyeng" w:date="2022-07-07T13:51:00Z">
        <w:del w:id="24568" w:author="Kem Sereiboth" w:date="2022-09-29T14:54:00Z">
          <w:r w:rsidR="009E233E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569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570" w:author="Voeun Kuyeng" w:date="2022-07-08T10:14:00Z">
        <w:del w:id="24571" w:author="Kem Sereiboth" w:date="2022-09-29T14:54:00Z">
          <w:r w:rsidR="009E233E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57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ព្រមទាំង</w:delText>
          </w:r>
        </w:del>
      </w:ins>
      <w:ins w:id="24573" w:author="Voeun Kuyeng" w:date="2022-07-07T13:51:00Z">
        <w:del w:id="24574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57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រៀបចំជារបាយការណ៍សវនកម្មអនុលោមភាពនៅ</w:delText>
          </w:r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57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577" w:author="Voeun Kuyeng" w:date="2022-07-07T13:52:00Z">
        <w:del w:id="24578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579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24580" w:author="Voeun Kuyeng" w:date="2022-07-07T13:51:00Z">
        <w:del w:id="24581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5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សវនដ្ឋាន</w:delText>
          </w:r>
        </w:del>
      </w:ins>
      <w:ins w:id="24583" w:author="Voeun Kuyeng" w:date="2022-07-07T13:52:00Z">
        <w:del w:id="24584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585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24586" w:author="Voeun Kuyeng" w:date="2022-07-07T13:41:00Z">
        <w:del w:id="24587" w:author="Kem Sereiboth" w:date="2022-09-29T14:54:00Z">
          <w:r w:rsidR="00E3002A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58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="00E3002A" w:rsidRPr="00E33574" w:rsidDel="000A4707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58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5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បន្ទាប់ពីទទួលបានការឯក</w:delText>
          </w:r>
          <w:r w:rsidR="00E3002A" w:rsidRPr="00E33574" w:rsidDel="000A4707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45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ភាព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ពីគណៈកម្មការចំពោះកិច្ចរួចរាល់</w:delText>
          </w:r>
        </w:del>
      </w:ins>
      <w:ins w:id="24592" w:author="Voeun Kuyeng" w:date="2022-07-07T13:42:00Z">
        <w:del w:id="24593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សវនករទទួលបន្ទុកអាចបន្ត</w:delText>
          </w:r>
        </w:del>
      </w:ins>
      <w:ins w:id="24594" w:author="Voeun Kuyeng" w:date="2022-07-07T13:57:00Z">
        <w:del w:id="24595" w:author="Kem Sereiboth" w:date="2022-09-29T14:54:00Z">
          <w:r w:rsidR="0042548C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  <w:rPrChange w:id="2459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4597" w:author="Voeun Kuyeng" w:date="2022-07-07T13:42:00Z">
        <w:del w:id="24598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នីតិវិធីក្នុងការផ្ញើរបាយការណ៍សវនកម្មរបស់ខ្លួនជូន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[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>]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ដើម្បីធ្វើការ</w:delText>
          </w:r>
        </w:del>
      </w:ins>
      <w:ins w:id="24599" w:author="Voeun Kuyeng" w:date="2022-07-07T13:43:00Z">
        <w:del w:id="24600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ពិនិត្យ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ក៏ដូចជាផ្តល់នូវមតិយោបល់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និងសំណូមពរ</w:delText>
          </w:r>
        </w:del>
      </w:ins>
      <w:ins w:id="24601" w:author="Voeun Kuyeng" w:date="2022-07-07T13:42:00Z">
        <w:del w:id="24602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</w:del>
      </w:ins>
      <w:ins w:id="24603" w:author="Voeun Kuyeng" w:date="2022-07-07T13:43:00Z">
        <w:del w:id="24604" w:author="Kem Sereiboth" w:date="2022-09-29T14:54:00Z"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ជូនមកសវនករទទួល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6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បន្ទុកវិញ។</w:delText>
          </w:r>
        </w:del>
      </w:ins>
      <w:ins w:id="24606" w:author="Voeun Kuyeng" w:date="2022-07-07T13:46:00Z">
        <w:del w:id="24607" w:author="Kem Sereiboth" w:date="2022-09-29T14:54:00Z"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60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609" w:author="Voeun Kuyeng" w:date="2022-07-07T13:47:00Z">
        <w:del w:id="24610" w:author="Kem Sereiboth" w:date="2022-09-29T14:54:00Z"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61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612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6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បានរៀបចំដាក់បញ្ចូលនូវមតិយោបល់</w:delText>
          </w:r>
        </w:del>
      </w:ins>
      <w:ins w:id="24614" w:author="Voeun Kuyeng" w:date="2022-07-07T13:48:00Z">
        <w:del w:id="24615" w:author="Kem Sereiboth" w:date="2022-09-29T14:54:00Z"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24616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46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ក៏ដូចជាសំណូមពរផ្សេងៗរបស់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E3002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ព្រមទាំងបានធ្វើការអធិប្បា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យលើការឆ្លើយតប</w:delText>
          </w:r>
        </w:del>
      </w:ins>
      <w:ins w:id="24618" w:author="Voeun Kuyeng" w:date="2022-07-07T13:52:00Z">
        <w:del w:id="24619" w:author="Kem Sereiboth" w:date="2022-09-29T14:54:00Z"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សវនដ្ឋាន</w:delText>
          </w:r>
        </w:del>
      </w:ins>
      <w:ins w:id="24620" w:author="Voeun Kuyeng" w:date="2022-07-07T13:53:00Z">
        <w:del w:id="24621" w:author="Kem Sereiboth" w:date="2022-09-29T14:54:00Z"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ចូលទៅក្នុងរបាយការណ៍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ផងដែរ។ ជានីតិវិធីចុងក្រោយ អង្គភាពសវនកម្មផ្ទៃក្នុងនៃ </w:delText>
          </w:r>
          <w:r w:rsidR="00C40A17"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បានធ្វើការបូកសរុប</w:delText>
          </w:r>
        </w:del>
      </w:ins>
      <w:ins w:id="24622" w:author="Voeun Kuyeng" w:date="2022-07-07T13:54:00Z">
        <w:del w:id="24623" w:author="Kem Sereiboth" w:date="2022-09-29T14:54:00Z"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ទៅជារបាយការណ៍សវនកម្មអនុលោមភាពរបស់អង្គភាពក្រោមឱវាទ </w:delText>
          </w:r>
          <w:r w:rsidR="00C40A17" w:rsidRPr="00E33574" w:rsidDel="000A470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6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40A17" w:rsidRPr="00E33574" w:rsidDel="000A470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សម្រាប់ការិយបរិច្ឆេទ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២០២២ ជូនប្រធានក្រុមប្រឹក្សា </w:delText>
          </w:r>
          <w:r w:rsidR="00C40A17" w:rsidRPr="00E33574" w:rsidDel="000A470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អ.ស.ហ.</w:delText>
          </w:r>
          <w:r w:rsidR="00C40A17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del w:id="24627" w:author="Kem Sereiboth" w:date="2022-09-29T14:54:00Z">
        <w:r w:rsidR="00DA27DC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628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នីតិវិធីនៃ</w:delText>
        </w:r>
        <w:r w:rsidR="006667EA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629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ការចុះប្រមូលទិន្នន័យ និងព័ត</w:delText>
        </w:r>
        <w:r w:rsidR="004D24FD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630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៌មានត្រូវបានចាប់ផ្តើមបន្ទាប់ពីកិច្ចប្រជុំបើក</w:delText>
        </w:r>
        <w:r w:rsidR="00A0452F" w:rsidRPr="00E33574" w:rsidDel="000A4707">
          <w:rPr>
            <w:rFonts w:ascii="Khmer MEF1" w:hAnsi="Khmer MEF1" w:cs="Khmer MEF1"/>
            <w:spacing w:val="-14"/>
            <w:sz w:val="24"/>
            <w:szCs w:val="24"/>
            <w:cs/>
            <w:lang w:val="ca-ES"/>
            <w:rPrChange w:id="24631" w:author="Kem Sereyboth" w:date="2023-07-19T16:59:00Z">
              <w:rPr>
                <w:rFonts w:ascii="Khmer MEF1" w:hAnsi="Khmer MEF1" w:cs="Khmer MEF1"/>
                <w:color w:val="0070C0"/>
                <w:spacing w:val="-14"/>
                <w:sz w:val="24"/>
                <w:szCs w:val="24"/>
                <w:cs/>
                <w:lang w:val="ca-ES"/>
              </w:rPr>
            </w:rPrChange>
          </w:rPr>
          <w:delText>។.........</w:delText>
        </w:r>
      </w:del>
    </w:p>
    <w:p w14:paraId="2A95917B" w14:textId="36B01F10" w:rsidR="00EF6434" w:rsidRPr="00E33574" w:rsidDel="000A4707" w:rsidRDefault="00EF6434">
      <w:pPr>
        <w:spacing w:after="0" w:line="233" w:lineRule="auto"/>
        <w:jc w:val="both"/>
        <w:rPr>
          <w:ins w:id="24632" w:author="Voeun Kuyeng" w:date="2022-07-07T13:58:00Z"/>
          <w:del w:id="24633" w:author="Kem Sereiboth" w:date="2022-09-29T14:54:00Z"/>
          <w:rFonts w:ascii="Khmer MEF1" w:hAnsi="Khmer MEF1" w:cs="Khmer MEF1"/>
          <w:spacing w:val="-14"/>
          <w:sz w:val="24"/>
          <w:szCs w:val="24"/>
          <w:lang w:val="ca-ES"/>
          <w:rPrChange w:id="24634" w:author="Kem Sereyboth" w:date="2023-07-19T16:59:00Z">
            <w:rPr>
              <w:ins w:id="24635" w:author="Voeun Kuyeng" w:date="2022-07-07T13:58:00Z"/>
              <w:del w:id="24636" w:author="Kem Sereiboth" w:date="2022-09-29T14:54:00Z"/>
              <w:rFonts w:ascii="Khmer MEF1" w:hAnsi="Khmer MEF1" w:cs="Khmer MEF1"/>
              <w:color w:val="0070C0"/>
              <w:spacing w:val="-14"/>
              <w:sz w:val="24"/>
              <w:szCs w:val="24"/>
              <w:lang w:val="ca-ES"/>
            </w:rPr>
          </w:rPrChange>
        </w:rPr>
        <w:pPrChange w:id="24637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79867381" w14:textId="1DA466EE" w:rsidR="003601BD" w:rsidRPr="00E33574" w:rsidDel="000A4707" w:rsidRDefault="003601BD">
      <w:pPr>
        <w:spacing w:after="0" w:line="233" w:lineRule="auto"/>
        <w:jc w:val="both"/>
        <w:rPr>
          <w:del w:id="24638" w:author="Kem Sereiboth" w:date="2022-09-29T14:54:00Z"/>
          <w:rFonts w:ascii="Khmer MEF1" w:hAnsi="Khmer MEF1" w:cs="Khmer MEF1"/>
          <w:sz w:val="24"/>
          <w:szCs w:val="24"/>
          <w:cs/>
          <w:lang w:val="ca-ES"/>
          <w:rPrChange w:id="24639" w:author="Kem Sereyboth" w:date="2023-07-19T16:59:00Z">
            <w:rPr>
              <w:del w:id="24640" w:author="Kem Sereiboth" w:date="2022-09-29T14:54:00Z"/>
              <w:rFonts w:ascii="Khmer MEF1" w:hAnsi="Khmer MEF1" w:cs="Khmer MEF1"/>
              <w:color w:val="0070C0"/>
              <w:sz w:val="24"/>
              <w:szCs w:val="24"/>
              <w:cs/>
              <w:lang w:val="ca-ES"/>
            </w:rPr>
          </w:rPrChange>
        </w:rPr>
        <w:pPrChange w:id="24641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5BBD7989" w14:textId="470D8231" w:rsidR="00156A9C" w:rsidRPr="00E33574" w:rsidDel="000A4707" w:rsidRDefault="00156A9C">
      <w:pPr>
        <w:spacing w:after="0" w:line="233" w:lineRule="auto"/>
        <w:jc w:val="both"/>
        <w:rPr>
          <w:del w:id="24642" w:author="Kem Sereiboth" w:date="2022-09-29T14:54:00Z"/>
          <w:rFonts w:ascii="Khmer MEF1" w:hAnsi="Khmer MEF1" w:cs="Khmer MEF1"/>
          <w:spacing w:val="-2"/>
          <w:sz w:val="24"/>
          <w:szCs w:val="24"/>
          <w:lang w:val="ca-ES"/>
          <w:rPrChange w:id="24643" w:author="Kem Sereyboth" w:date="2023-07-19T16:59:00Z">
            <w:rPr>
              <w:del w:id="24644" w:author="Kem Sereiboth" w:date="2022-09-29T14:54:00Z"/>
              <w:rFonts w:ascii="Khmer MEF1" w:hAnsi="Khmer MEF1" w:cs="Khmer MEF1"/>
              <w:spacing w:val="-2"/>
              <w:sz w:val="10"/>
              <w:szCs w:val="10"/>
              <w:lang w:val="ca-ES"/>
            </w:rPr>
          </w:rPrChange>
        </w:rPr>
        <w:pPrChange w:id="24645" w:author="Sopheak Phorn" w:date="2023-08-25T13:09:00Z">
          <w:pPr>
            <w:spacing w:after="0" w:line="240" w:lineRule="auto"/>
            <w:ind w:firstLine="720"/>
          </w:pPr>
        </w:pPrChange>
      </w:pPr>
    </w:p>
    <w:p w14:paraId="0EEC69F2" w14:textId="401CE3A9" w:rsidR="003D61D2" w:rsidRPr="00E33574" w:rsidDel="000A4707" w:rsidRDefault="003D61D2">
      <w:pPr>
        <w:spacing w:after="0" w:line="233" w:lineRule="auto"/>
        <w:jc w:val="both"/>
        <w:rPr>
          <w:del w:id="24646" w:author="Kem Sereiboth" w:date="2022-09-29T14:54:00Z"/>
          <w:rFonts w:ascii="Khmer MEF2" w:hAnsi="Khmer MEF2" w:cs="Khmer MEF2"/>
          <w:spacing w:val="-2"/>
          <w:sz w:val="24"/>
          <w:szCs w:val="24"/>
          <w:cs/>
          <w:lang w:val="ca-ES"/>
        </w:rPr>
        <w:pPrChange w:id="24647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del w:id="24648" w:author="Kem Sereiboth" w:date="2022-09-29T14:54:00Z">
        <w:r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៩.</w:delText>
        </w:r>
        <w:r w:rsidR="007322C3" w:rsidRPr="00E33574" w:rsidDel="000A4707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ការសង្កេត</w:delText>
        </w:r>
      </w:del>
    </w:p>
    <w:p w14:paraId="1EA90EFB" w14:textId="42EE3F8B" w:rsidR="007322C3" w:rsidRPr="00E33574" w:rsidDel="000A4707" w:rsidRDefault="00A84BFC">
      <w:pPr>
        <w:spacing w:after="0" w:line="233" w:lineRule="auto"/>
        <w:jc w:val="both"/>
        <w:rPr>
          <w:del w:id="24649" w:author="Kem Sereiboth" w:date="2022-09-29T14:54:00Z"/>
          <w:rFonts w:ascii="Khmer MEF1" w:hAnsi="Khmer MEF1" w:cs="Khmer MEF1"/>
          <w:sz w:val="24"/>
          <w:szCs w:val="24"/>
          <w:lang w:val="ca-ES"/>
        </w:rPr>
        <w:pPrChange w:id="24650" w:author="Sopheak Phorn" w:date="2023-08-25T13:09:00Z">
          <w:pPr>
            <w:spacing w:after="0" w:line="240" w:lineRule="auto"/>
            <w:ind w:firstLine="720"/>
          </w:pPr>
        </w:pPrChange>
      </w:pPr>
      <w:ins w:id="24651" w:author="Voeun Kuyeng" w:date="2022-07-07T10:48:00Z">
        <w:del w:id="24652" w:author="Kem Sereiboth" w:date="2022-09-29T14:54:00Z">
          <w:r w:rsidRPr="00E33574" w:rsidDel="000A4707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653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del w:id="24654" w:author="Kem Sereiboth" w:date="2022-09-29T14:54:00Z">
        <w:r w:rsidR="00F2222A" w:rsidRPr="00E33574" w:rsidDel="000A4707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4655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សវនករទទួលបន្ទុកអាចរៀបរាប់ជាទិដ្ឋភាពរួមនៅក្នុងដំណើរការធ្វើសវនកម្មនៅ</w:delText>
        </w:r>
        <w:r w:rsidR="00F2222A" w:rsidRPr="00E33574" w:rsidDel="000A4707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4656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សវនដ្ឋាននីមួយៗ</w:delText>
        </w:r>
        <w:r w:rsidR="00F2222A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657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អំពីបដិសណ្ឋារកិច្ច ទីកន្លែង ពេលវេលា ជាពិសេសកិច្ចសហការក្នុងការចូលរួមឆ្លើយសំណួរ</w:delText>
        </w:r>
        <w:r w:rsidR="00BD7B9D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658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 និង</w:delText>
        </w:r>
        <w:r w:rsidR="00F2222A" w:rsidRPr="00E33574" w:rsidDel="000A4707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4659" w:author="Kem Sereyboth" w:date="2023-07-19T16:5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ការផ្តល់ឯកសារ</w:delText>
        </w:r>
        <w:r w:rsidR="00F2222A" w:rsidRPr="00E33574" w:rsidDel="000A4707">
          <w:rPr>
            <w:rFonts w:ascii="Khmer MEF1" w:hAnsi="Khmer MEF1" w:cs="Khmer MEF1"/>
            <w:sz w:val="24"/>
            <w:szCs w:val="24"/>
            <w:cs/>
            <w:lang w:val="ca-ES"/>
          </w:rPr>
          <w:delText>ភ្ជាប់ផ្សេងៗតាមការស្នើសុំ</w:delText>
        </w:r>
      </w:del>
      <w:ins w:id="24660" w:author="Voeun Kuyeng" w:date="2022-07-07T10:49:00Z">
        <w:del w:id="24661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</w:rPr>
            <w:delText xml:space="preserve"> </w:delText>
          </w:r>
          <w:r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ជាដើម</w:delText>
          </w:r>
        </w:del>
      </w:ins>
      <w:ins w:id="24662" w:author="Voeun Kuyeng" w:date="2022-07-07T10:48:00Z">
        <w:del w:id="24663" w:author="Kem Sereiboth" w:date="2022-09-29T14:54:00Z">
          <w:r w:rsidRPr="00E33574" w:rsidDel="000A4707">
            <w:rPr>
              <w:rFonts w:ascii="Khmer MEF1" w:hAnsi="Khmer MEF1" w:cs="Khmer MEF1"/>
              <w:sz w:val="24"/>
              <w:szCs w:val="24"/>
              <w:lang w:val="ca-ES"/>
              <w:rPrChange w:id="24664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24665" w:author="Voeun Kuyeng" w:date="2022-07-08T10:17:00Z">
        <w:del w:id="24666" w:author="Kem Sereiboth" w:date="2022-09-29T14:54:00Z">
          <w:r w:rsidR="000B03EA" w:rsidRPr="00E33574" w:rsidDel="000A470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។</w:delText>
          </w:r>
        </w:del>
      </w:ins>
      <w:del w:id="24667" w:author="Kem Sereiboth" w:date="2022-09-29T14:54:00Z">
        <w:r w:rsidR="00F2222A" w:rsidRPr="00E33574" w:rsidDel="000A4707">
          <w:rPr>
            <w:rFonts w:ascii="Khmer MEF1" w:hAnsi="Khmer MEF1" w:cs="Khmer MEF1"/>
            <w:sz w:val="24"/>
            <w:szCs w:val="24"/>
            <w:cs/>
            <w:lang w:val="ca-ES"/>
          </w:rPr>
          <w:delText>។</w:delText>
        </w:r>
      </w:del>
    </w:p>
    <w:p w14:paraId="56B07126" w14:textId="49088E6A" w:rsidR="00156A9C" w:rsidRPr="00E33574" w:rsidDel="000A4707" w:rsidRDefault="00156A9C">
      <w:pPr>
        <w:spacing w:after="0" w:line="233" w:lineRule="auto"/>
        <w:jc w:val="both"/>
        <w:rPr>
          <w:del w:id="24668" w:author="Kem Sereiboth" w:date="2022-09-29T14:54:00Z"/>
          <w:rFonts w:ascii="Khmer MEF1" w:hAnsi="Khmer MEF1" w:cs="Khmer MEF1"/>
          <w:sz w:val="24"/>
          <w:szCs w:val="24"/>
          <w:lang w:val="ca-ES"/>
          <w:rPrChange w:id="24669" w:author="Kem Sereyboth" w:date="2023-07-19T16:59:00Z">
            <w:rPr>
              <w:del w:id="24670" w:author="Kem Sereiboth" w:date="2022-09-29T14:54:00Z"/>
              <w:rFonts w:ascii="Khmer MEF1" w:hAnsi="Khmer MEF1" w:cs="Khmer MEF1"/>
              <w:sz w:val="10"/>
              <w:szCs w:val="10"/>
              <w:lang w:val="ca-ES"/>
            </w:rPr>
          </w:rPrChange>
        </w:rPr>
        <w:pPrChange w:id="24671" w:author="Sopheak Phorn" w:date="2023-08-25T13:09:00Z">
          <w:pPr>
            <w:spacing w:after="0" w:line="240" w:lineRule="auto"/>
            <w:ind w:firstLine="720"/>
          </w:pPr>
        </w:pPrChange>
      </w:pPr>
    </w:p>
    <w:p w14:paraId="2E5DE20F" w14:textId="020F8A4F" w:rsidR="00756A09" w:rsidRPr="00E33574" w:rsidRDefault="00756A09">
      <w:pPr>
        <w:pStyle w:val="Heading1"/>
        <w:spacing w:before="0" w:line="233" w:lineRule="auto"/>
        <w:ind w:left="720"/>
        <w:rPr>
          <w:ins w:id="24672" w:author="Voeun Kuyeng" w:date="2022-08-31T16:00:00Z"/>
          <w:rFonts w:ascii="Khmer MEF2" w:hAnsi="Khmer MEF2" w:cs="Khmer MEF2"/>
          <w:sz w:val="24"/>
          <w:szCs w:val="24"/>
          <w:lang w:val="ca-ES"/>
          <w:rPrChange w:id="24673" w:author="Kem Sereyboth" w:date="2023-07-19T16:59:00Z">
            <w:rPr>
              <w:ins w:id="24674" w:author="Voeun Kuyeng" w:date="2022-08-31T16:00:00Z"/>
              <w:lang w:val="ca-ES"/>
            </w:rPr>
          </w:rPrChange>
        </w:rPr>
        <w:pPrChange w:id="24675" w:author="Sopheak Phorn" w:date="2023-08-25T13:09:00Z">
          <w:pPr>
            <w:spacing w:after="0" w:line="228" w:lineRule="auto"/>
            <w:ind w:firstLine="720"/>
          </w:pPr>
        </w:pPrChange>
      </w:pPr>
      <w:bookmarkStart w:id="24676" w:name="_Toc143872986"/>
      <w:ins w:id="24677" w:author="Voeun Kuyeng" w:date="2022-08-31T16:00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24678" w:author="Kem Sereyboth" w:date="2023-07-19T16:59:00Z">
              <w:rPr>
                <w:rFonts w:cs="MoolBoran"/>
                <w:cs/>
                <w:lang w:val="ca-ES"/>
              </w:rPr>
            </w:rPrChange>
          </w:rPr>
          <w:t>១០.លទ្ធផលនៃការរកឃើញ</w:t>
        </w:r>
        <w:bookmarkEnd w:id="24676"/>
      </w:ins>
    </w:p>
    <w:p w14:paraId="62B62C18" w14:textId="344782AB" w:rsidR="00756A09" w:rsidRPr="000A3C93" w:rsidDel="005F46DE" w:rsidRDefault="005F46DE">
      <w:pPr>
        <w:spacing w:after="0" w:line="233" w:lineRule="auto"/>
        <w:ind w:firstLine="720"/>
        <w:jc w:val="both"/>
        <w:rPr>
          <w:ins w:id="24679" w:author="Voeun Kuyeng" w:date="2022-08-31T16:00:00Z"/>
          <w:del w:id="24680" w:author="Kem Sereiboth" w:date="2022-09-13T11:38:00Z"/>
          <w:rFonts w:ascii="Khmer MEF1" w:hAnsi="Khmer MEF1" w:cs="Khmer MEF1"/>
          <w:spacing w:val="-8"/>
          <w:sz w:val="24"/>
          <w:szCs w:val="24"/>
          <w:lang w:val="ca-ES"/>
          <w:rPrChange w:id="24681" w:author="Kem Sereyboth" w:date="2023-07-27T10:20:00Z">
            <w:rPr>
              <w:ins w:id="24682" w:author="Voeun Kuyeng" w:date="2022-08-31T16:00:00Z"/>
              <w:del w:id="24683" w:author="Kem Sereiboth" w:date="2022-09-13T11:3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4684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4685" w:author="Kem Sereiboth" w:date="2022-09-13T11:38:00Z">
        <w:r w:rsidRPr="00F55550" w:rsidDel="005F46DE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</w:ins>
      <w:ins w:id="24686" w:author="Kem Sereyboth" w:date="2023-07-11T11:08:00Z">
        <w:del w:id="24687" w:author="Sopheak" w:date="2023-07-28T22:12:00Z">
          <w:r w:rsidR="00FF3DA9" w:rsidRPr="00F55550" w:rsidDel="00533A2E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tab/>
          </w:r>
        </w:del>
      </w:ins>
      <w:ins w:id="24688" w:author="Voeun Kuyeng" w:date="2022-08-31T16:00:00Z">
        <w:del w:id="24689" w:author="Kem Sereiboth" w:date="2022-09-13T11:38:00Z"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90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លទ្ធផលនៃការរកឃើញ គឺជាផ្នែកមួយដែលបង្ហាញដល់អ្នក</w:delText>
          </w:r>
        </w:del>
      </w:ins>
      <w:ins w:id="24691" w:author="socheata.ol@hotmail.com" w:date="2022-09-04T18:10:00Z">
        <w:del w:id="24692" w:author="Kem Sereiboth" w:date="2022-09-13T11:38:00Z">
          <w:r w:rsidR="005A2B5E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93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ប្រើប្រាស់របា</w:delText>
          </w:r>
        </w:del>
      </w:ins>
      <w:ins w:id="24694" w:author="socheata.ol@hotmail.com" w:date="2022-09-04T18:11:00Z">
        <w:del w:id="24695" w:author="Kem Sereiboth" w:date="2022-09-13T11:38:00Z">
          <w:r w:rsidR="005A2B5E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96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យការណ៍សវនកម្ម</w:delText>
          </w:r>
        </w:del>
      </w:ins>
      <w:ins w:id="24697" w:author="Voeun Kuyeng" w:date="2022-08-31T16:00:00Z">
        <w:del w:id="24698" w:author="Kem Sereiboth" w:date="2022-09-13T11:38:00Z"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699" w:author="Kem Sereyboth" w:date="2023-07-27T10:2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អានអំពីលទ្ធផលដែលសវនករទទួលបន្ទុកបានរកឃើញនៅក្នុងដំណើរការធ្វើសវនកម្ម។ ដូចនេះលទ្ធផលនៃការ</w:delText>
          </w:r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00" w:author="Kem Sereyboth" w:date="2023-07-27T10:2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រកឃើញ ត្រូវរៀបចំឡើង</w:delText>
          </w:r>
        </w:del>
      </w:ins>
      <w:ins w:id="24701" w:author="socheata.ol@hotmail.com" w:date="2022-09-04T18:12:00Z">
        <w:del w:id="24702" w:author="Kem Sereiboth" w:date="2022-09-13T11:38:00Z">
          <w:r w:rsidR="005A2B5E" w:rsidRPr="000A3C93" w:rsidDel="005F46DE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703" w:author="Kem Sereyboth" w:date="2023-07-27T10:20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4704" w:author="Voeun Kuyeng" w:date="2022-08-31T16:00:00Z">
        <w:del w:id="24705" w:author="Kem Sereiboth" w:date="2022-09-13T11:38:00Z"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06" w:author="Kem Sereyboth" w:date="2023-07-27T10:2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ដូចគំរូ</w:delText>
          </w:r>
          <w:r w:rsidR="00756A09" w:rsidRPr="000A3C93" w:rsidDel="005F46DE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4707" w:author="Kem Sereyboth" w:date="2023-07-27T10:2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ខាងក្រោម៖</w:delText>
          </w:r>
        </w:del>
      </w:ins>
    </w:p>
    <w:p w14:paraId="40EB2D1C" w14:textId="44D20398" w:rsidR="0091069E" w:rsidDel="000A3C93" w:rsidRDefault="005A2B5E">
      <w:pPr>
        <w:spacing w:after="0" w:line="233" w:lineRule="auto"/>
        <w:jc w:val="both"/>
        <w:rPr>
          <w:del w:id="24708" w:author="User" w:date="2022-10-03T11:01:00Z"/>
          <w:rFonts w:ascii="Khmer MEF1" w:hAnsi="Khmer MEF1" w:cs="Khmer MEF1"/>
          <w:sz w:val="24"/>
          <w:szCs w:val="24"/>
          <w:lang w:val="ca-ES"/>
        </w:rPr>
        <w:pPrChange w:id="24709" w:author="Sopheak Phorn" w:date="2023-08-25T13:09:00Z">
          <w:pPr>
            <w:spacing w:after="0" w:line="245" w:lineRule="auto"/>
            <w:jc w:val="both"/>
          </w:pPr>
        </w:pPrChange>
      </w:pPr>
      <w:ins w:id="24710" w:author="socheata.ol@hotmail.com" w:date="2022-09-04T18:12:00Z">
        <w:del w:id="24711" w:author="Kem Sereiboth" w:date="2022-09-13T11:39:00Z">
          <w:r w:rsidRPr="000A3C93" w:rsidDel="005F46DE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712" w:author="Kem Sereyboth" w:date="2023-07-27T10:20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[</w:delText>
          </w:r>
        </w:del>
      </w:ins>
      <w:ins w:id="24713" w:author="Voeun Kuyeng" w:date="2022-08-31T16:00:00Z">
        <w:del w:id="24714" w:author="socheata.ol@hotmail.com" w:date="2022-09-04T18:10:00Z">
          <w:r w:rsidR="00756A09" w:rsidRPr="000A3C93" w:rsidDel="005A2B5E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4715" w:author="Kem Sereyboth" w:date="2023-07-27T10:20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24716" w:author="Kem Sereyboth" w:date="2023-06-20T14:44:00Z">
        <w:r w:rsidR="005C3437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17" w:author="Kem Sereyboth" w:date="2023-07-27T10:2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ឆ្លងតាមការធ្វើប្រមូល</w:t>
        </w:r>
      </w:ins>
      <w:ins w:id="24718" w:author="Kem Sereyboth" w:date="2023-07-12T11:15:00Z">
        <w:r w:rsidR="00792344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19" w:author="Kem Sereyboth" w:date="2023-07-27T10:2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ទិន្នន័យ </w:t>
        </w:r>
      </w:ins>
      <w:ins w:id="24720" w:author="Kem Sereyboth" w:date="2023-06-20T14:44:00Z">
        <w:r w:rsidR="005C3437" w:rsidRPr="000A3C9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721" w:author="Kem Sereyboth" w:date="2023-07-27T10:20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ព័ត៌មាន និងត្រួតពិនិត្យភស្តុតាងដែលទទួលបាននៅ </w:t>
        </w:r>
      </w:ins>
      <w:ins w:id="24722" w:author="Kem Sereyboth" w:date="2023-07-12T11:14:00Z">
        <w:r w:rsidR="00792344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723" w:author="Kem Sereyboth" w:date="2023-07-27T10:20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4724" w:author="Sopheak Phorn" w:date="2023-07-28T15:58:00Z">
        <w:r w:rsidR="00F125F3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គ</w:t>
        </w:r>
      </w:ins>
      <w:ins w:id="24725" w:author="Kem Sereyboth" w:date="2023-07-12T11:14:00Z">
        <w:del w:id="24726" w:author="Sopheak Phorn" w:date="2023-07-28T15:58:00Z">
          <w:r w:rsidR="00792344" w:rsidRPr="000A3C93" w:rsidDel="00F125F3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727" w:author="Kem Sereyboth" w:date="2023-07-27T10:20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792344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728" w:author="Kem Sereyboth" w:date="2023-07-27T10:20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="00792344"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729" w:author="Kem Sereyboth" w:date="2023-07-27T10:20:00Z">
              <w:rPr>
                <w:rFonts w:ascii="Khmer MEF1" w:hAnsi="Khmer MEF1" w:cs="Khmer MEF1"/>
                <w:b/>
                <w:bCs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4730" w:author="Kem Sereyboth" w:date="2023-06-20T14:44:00Z">
        <w:r w:rsidR="005C3437"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រួចមក សវនករទទួលបន្ទុកបានរកឃើញនូវលទ្ធផលមួយចំនួនដូចខាងក្រោម៖</w:t>
        </w:r>
      </w:ins>
      <w:ins w:id="24731" w:author="sakaria fa" w:date="2022-09-30T21:26:00Z">
        <w:del w:id="24732" w:author="Kem Sereyboth" w:date="2023-06-20T14:44:00Z">
          <w:r w:rsidR="00682841" w:rsidRPr="00E33574" w:rsidDel="005C3437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7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ឆ្លងតាមការប្រមូលព័ត៌មាន ទិន្នន័យ និងត្រួតពិនិត្យលើភស្តុតាងដែលទទួលបាន សវនករទទួលបន្ទុកបានរកឃើញនូវលទ្ធផលមួយចំនួនដូចខាងក្រោម៖</w:delText>
          </w:r>
        </w:del>
      </w:ins>
      <w:ins w:id="24734" w:author="Voeun Kuyeng" w:date="2022-08-31T16:00:00Z">
        <w:del w:id="24735" w:author="sakaria fa" w:date="2022-09-30T21:26:00Z">
          <w:r w:rsidR="00756A09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73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ឆ្លងតាមការប្រមូល និងត្រួតពិនិត្យភស្តុតាងខាងលើដែលទទួលបាន សវនករ</w:delText>
          </w:r>
        </w:del>
      </w:ins>
      <w:ins w:id="24737" w:author="Windows User" w:date="2022-09-06T03:55:00Z">
        <w:del w:id="24738" w:author="sakaria fa" w:date="2022-09-30T21:26:00Z">
          <w:r w:rsidR="004B21CF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73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ទទួលបន្ទុក</w:delText>
          </w:r>
        </w:del>
      </w:ins>
      <w:ins w:id="24740" w:author="Voeun Kuyeng" w:date="2022-08-31T16:00:00Z">
        <w:del w:id="24741" w:author="sakaria fa" w:date="2022-09-30T21:26:00Z">
          <w:r w:rsidR="00756A09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74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បានរកឃើញនូវលទ្ធផល</w:delText>
          </w:r>
          <w:r w:rsidR="00756A09" w:rsidRPr="00E33574" w:rsidDel="00682841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74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ដូចខាងក្រោម៖</w:delText>
          </w:r>
        </w:del>
      </w:ins>
    </w:p>
    <w:p w14:paraId="03BC242C" w14:textId="77777777" w:rsidR="000A3C93" w:rsidRPr="00E33574" w:rsidRDefault="000A3C93">
      <w:pPr>
        <w:spacing w:after="0" w:line="233" w:lineRule="auto"/>
        <w:ind w:firstLine="720"/>
        <w:jc w:val="both"/>
        <w:rPr>
          <w:ins w:id="24744" w:author="Kem Sereyboth" w:date="2023-07-27T10:19:00Z"/>
          <w:rFonts w:ascii="Khmer MEF1" w:hAnsi="Khmer MEF1" w:cs="Khmer MEF1"/>
          <w:b/>
          <w:bCs/>
          <w:strike/>
          <w:spacing w:val="-8"/>
          <w:sz w:val="24"/>
          <w:szCs w:val="24"/>
          <w:highlight w:val="yellow"/>
          <w:lang w:val="ca-ES"/>
          <w:rPrChange w:id="24745" w:author="Kem Sereyboth" w:date="2023-07-19T16:59:00Z">
            <w:rPr>
              <w:ins w:id="24746" w:author="Kem Sereyboth" w:date="2023-07-27T10:19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4747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p w14:paraId="56C88782" w14:textId="5EE09337" w:rsidR="002C5873" w:rsidRPr="000A3C93" w:rsidDel="00792344" w:rsidRDefault="000A3C93">
      <w:pPr>
        <w:spacing w:after="0" w:line="233" w:lineRule="auto"/>
        <w:ind w:firstLine="709"/>
        <w:jc w:val="both"/>
        <w:rPr>
          <w:del w:id="24748" w:author="Kem Sereyboth" w:date="2023-07-12T11:18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4749" w:author="Kem Sereyboth" w:date="2023-07-27T10:21:00Z">
            <w:rPr>
              <w:del w:id="24750" w:author="Kem Sereyboth" w:date="2023-07-12T11:18:00Z"/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lang w:val="ca-ES"/>
            </w:rPr>
          </w:rPrChange>
        </w:rPr>
        <w:pPrChange w:id="24751" w:author="Sopheak Phorn" w:date="2023-08-25T13:09:00Z">
          <w:pPr>
            <w:spacing w:after="0" w:line="245" w:lineRule="auto"/>
            <w:jc w:val="both"/>
          </w:pPr>
        </w:pPrChange>
      </w:pPr>
      <w:ins w:id="24752" w:author="Kem Sereyboth" w:date="2023-07-27T10:20:00Z">
        <w:r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753" w:author="Kem Sereyboth" w:date="2023-07-27T10:21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ក.សវនកម្មអនុលោម</w:t>
        </w:r>
      </w:ins>
      <w:ins w:id="24754" w:author="Kem Sereyboth" w:date="2023-07-27T10:21:00Z">
        <w:r w:rsidRPr="000A3C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24755" w:author="Kem Sereyboth" w:date="2023-07-27T10:21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>ភាព</w:t>
        </w:r>
      </w:ins>
      <w:ins w:id="24756" w:author="Kem Sereiboth" w:date="2022-09-13T15:38:00Z">
        <w:del w:id="24757" w:author="User" w:date="2022-10-03T11:01:00Z">
          <w:r w:rsidR="00C222D3" w:rsidRPr="000A3C93" w:rsidDel="008C2F1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758" w:author="Kem Sereyboth" w:date="2023-07-27T10:21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  <w:r w:rsidR="00D53DD0" w:rsidRPr="000A3C93" w:rsidDel="008C2F1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759" w:author="Kem Sereyboth" w:date="2023-07-27T10:21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រចនាសម្ព័ន្ធគ្រប់គ្រង</w:delText>
          </w:r>
        </w:del>
      </w:ins>
      <w:ins w:id="24760" w:author="LENOVO" w:date="2022-10-02T10:35:00Z">
        <w:del w:id="24761" w:author="User" w:date="2022-10-03T11:01:00Z">
          <w:r w:rsidR="00F4758D" w:rsidRPr="000A3C93" w:rsidDel="008C2F17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4762" w:author="Kem Sereyboth" w:date="2023-07-27T10:2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</w:p>
    <w:p w14:paraId="4992F70F" w14:textId="77777777" w:rsidR="00792344" w:rsidRPr="000A3C93" w:rsidRDefault="00792344">
      <w:pPr>
        <w:spacing w:after="0" w:line="233" w:lineRule="auto"/>
        <w:ind w:firstLine="709"/>
        <w:jc w:val="both"/>
        <w:rPr>
          <w:ins w:id="24763" w:author="Kem Sereyboth" w:date="2023-07-12T11:18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4764" w:author="Kem Sereyboth" w:date="2023-07-27T10:21:00Z">
            <w:rPr>
              <w:ins w:id="24765" w:author="Kem Sereyboth" w:date="2023-07-12T11:1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4766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269F942F" w14:textId="211478C5" w:rsidR="00861444" w:rsidRDefault="00792344">
      <w:pPr>
        <w:spacing w:after="0" w:line="233" w:lineRule="auto"/>
        <w:ind w:firstLine="709"/>
        <w:jc w:val="both"/>
        <w:rPr>
          <w:ins w:id="24767" w:author="Sopheak Phorn" w:date="2023-07-28T16:00:00Z"/>
          <w:rFonts w:ascii="Khmer MEF1" w:hAnsi="Khmer MEF1" w:cs="Khmer MEF1"/>
          <w:spacing w:val="-6"/>
          <w:sz w:val="24"/>
          <w:szCs w:val="24"/>
        </w:rPr>
        <w:pPrChange w:id="24768" w:author="Sopheak Phorn" w:date="2023-08-25T13:09:00Z">
          <w:pPr>
            <w:spacing w:after="0" w:line="245" w:lineRule="auto"/>
            <w:ind w:firstLine="709"/>
            <w:jc w:val="both"/>
          </w:pPr>
        </w:pPrChange>
      </w:pPr>
      <w:bookmarkStart w:id="24769" w:name="_Hlk116052083"/>
      <w:ins w:id="24770" w:author="Kem Sereyboth" w:date="2023-07-12T11:17:00Z">
        <w:r w:rsidRPr="006D58F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24771" w:author="Sopheak Phorn" w:date="2023-07-28T16:00:00Z">
              <w:rPr>
                <w:rFonts w:cs="MoolBoran"/>
                <w:b/>
                <w:bCs/>
                <w:cs/>
              </w:rPr>
            </w:rPrChange>
          </w:rPr>
          <w:lastRenderedPageBreak/>
          <w:t>លទ្ធផលនៃការរកឃើញទី១៖</w:t>
        </w:r>
      </w:ins>
      <w:ins w:id="24772" w:author="Kem Sereyboth" w:date="2023-07-12T11:18:00Z">
        <w:r w:rsidRPr="006D58F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24773" w:author="Sopheak Phorn" w:date="2023-07-28T16:00:00Z">
              <w:rPr>
                <w:rFonts w:cs="MoolBoran"/>
                <w:b/>
                <w:bCs/>
                <w:cs/>
              </w:rPr>
            </w:rPrChange>
          </w:rPr>
          <w:t xml:space="preserve"> </w:t>
        </w:r>
      </w:ins>
      <w:ins w:id="24774" w:author="Sopheak Phorn" w:date="2023-07-28T15:59:00Z">
        <w:r w:rsidR="006D58F1" w:rsidRPr="006D58F1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24775" w:author="Sopheak Phorn" w:date="2023-07-28T16:0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ន.គ.ស. </w:t>
        </w:r>
        <w:r w:rsidR="006D58F1" w:rsidRPr="006D58F1">
          <w:rPr>
            <w:rFonts w:ascii="Khmer MEF1" w:hAnsi="Khmer MEF1" w:cs="Khmer MEF1"/>
            <w:spacing w:val="-2"/>
            <w:sz w:val="24"/>
            <w:szCs w:val="24"/>
            <w:cs/>
            <w:rPrChange w:id="24776" w:author="Sopheak Phorn" w:date="2023-07-28T16:0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ពុំទាន់បានបង្កើតក្រុមប្រឹក្សាវិន័យស្របតាមប្រកាសដាក់ឱ្យ</w:t>
        </w:r>
        <w:r w:rsidR="006D58F1" w:rsidRPr="006D58F1">
          <w:rPr>
            <w:rFonts w:ascii="Khmer MEF1" w:hAnsi="Khmer MEF1" w:cs="Khmer MEF1"/>
            <w:spacing w:val="-6"/>
            <w:sz w:val="24"/>
            <w:szCs w:val="24"/>
            <w:cs/>
            <w:rPrChange w:id="24777" w:author="Sopheak Phorn" w:date="2023-07-28T15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អនុវត្តបទបញ្ជាផ្ទៃក្នុង </w:t>
        </w:r>
        <w:r w:rsidR="006D58F1" w:rsidRPr="006D58F1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អ.ស.ហ.</w:t>
        </w:r>
        <w:r w:rsidR="006D58F1" w:rsidRPr="006D58F1">
          <w:rPr>
            <w:rFonts w:ascii="Khmer MEF1" w:hAnsi="Khmer MEF1" w:cs="Khmer MEF1"/>
            <w:spacing w:val="-6"/>
            <w:sz w:val="24"/>
            <w:szCs w:val="24"/>
            <w:cs/>
            <w:rPrChange w:id="24778" w:author="Sopheak Phorn" w:date="2023-07-28T15:59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 </w:t>
        </w:r>
      </w:ins>
      <w:ins w:id="24779" w:author="Kem Sereyboth" w:date="2023-07-12T11:16:00Z">
        <w:del w:id="24780" w:author="Sopheak Phorn" w:date="2023-07-28T15:59:00Z">
          <w:r w:rsidRPr="00861444" w:rsidDel="006D58F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4781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>ន.</w:delText>
          </w:r>
        </w:del>
        <w:del w:id="24782" w:author="Sopheak Phorn" w:date="2023-07-28T15:58:00Z">
          <w:r w:rsidRPr="00861444" w:rsidDel="00F125F3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4783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>ស</w:delText>
          </w:r>
        </w:del>
        <w:del w:id="24784" w:author="Sopheak Phorn" w:date="2023-07-28T15:59:00Z">
          <w:r w:rsidRPr="00861444" w:rsidDel="006D58F1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4785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>.ស.</w:delText>
          </w:r>
          <w:r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4786" w:author="Kem Sereyboth" w:date="2023-07-26T11:00:00Z">
                <w:rPr>
                  <w:rFonts w:cs="MoolBoran"/>
                  <w:spacing w:val="6"/>
                  <w:cs/>
                </w:rPr>
              </w:rPrChange>
            </w:rPr>
            <w:delText xml:space="preserve"> </w:delText>
          </w:r>
          <w:r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4787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</w:delText>
          </w:r>
        </w:del>
      </w:ins>
      <w:ins w:id="24788" w:author="Kem Sereyboth" w:date="2023-07-26T11:00:00Z">
        <w:del w:id="24789" w:author="Sopheak Phorn" w:date="2023-07-28T15:59:00Z">
          <w:r w:rsidR="00861444"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4790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4791" w:author="Kem Sereyboth" w:date="2023-07-12T11:16:00Z">
        <w:del w:id="24792" w:author="Sopheak Phorn" w:date="2023-07-28T15:59:00Z">
          <w:r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4793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ញ្ជា</w:delText>
          </w:r>
        </w:del>
      </w:ins>
      <w:ins w:id="24794" w:author="Kem Sereyboth" w:date="2023-07-26T11:00:00Z">
        <w:del w:id="24795" w:author="Sopheak Phorn" w:date="2023-07-28T15:59:00Z">
          <w:r w:rsidR="00861444" w:rsidRPr="00861444" w:rsidDel="006D58F1">
            <w:rPr>
              <w:rFonts w:ascii="Khmer MEF1" w:hAnsi="Khmer MEF1" w:cs="Khmer MEF1"/>
              <w:spacing w:val="-6"/>
              <w:sz w:val="24"/>
              <w:szCs w:val="24"/>
              <w:cs/>
              <w:rPrChange w:id="24796" w:author="Kem Sereyboth" w:date="2023-07-26T11:0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4797" w:author="Kem Sereyboth" w:date="2023-07-12T11:16:00Z">
        <w:del w:id="24798" w:author="Sopheak Phorn" w:date="2023-07-28T15:59:00Z">
          <w:r w:rsidRPr="00F55550" w:rsidDel="006D58F1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ផ្ទៃក្នុ​ងសម្រាប់</w:delText>
          </w:r>
          <w:r w:rsidRPr="00F55550" w:rsidDel="006D58F1">
            <w:rPr>
              <w:rFonts w:ascii="Khmer MEF1" w:hAnsi="Khmer MEF1" w:cs="Khmer MEF1"/>
              <w:sz w:val="24"/>
              <w:szCs w:val="24"/>
              <w:cs/>
            </w:rPr>
            <w:delText>គ្រប់គ្រងមន្រ្តីរបស់អាជ្ញា​ធរ​សេ​​​វាហិ​រញ្ញ​វ​ត្ថុមិនមែនធនាគារ ឱ្យបានពេញលេញ</w:delText>
          </w:r>
          <w:r w:rsidRPr="00F55550" w:rsidDel="006D58F1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  <w:delText xml:space="preserve"> </w:delText>
          </w:r>
        </w:del>
      </w:ins>
    </w:p>
    <w:p w14:paraId="0D6806E5" w14:textId="34272F5D" w:rsidR="006D58F1" w:rsidRDefault="006D58F1">
      <w:pPr>
        <w:spacing w:after="0" w:line="233" w:lineRule="auto"/>
        <w:ind w:firstLine="709"/>
        <w:jc w:val="both"/>
        <w:rPr>
          <w:ins w:id="24799" w:author="Kem Sereyboth" w:date="2023-07-26T10:59:00Z"/>
          <w:rFonts w:ascii="Khmer MEF1" w:hAnsi="Khmer MEF1" w:cs="Khmer MEF1"/>
          <w:spacing w:val="-6"/>
          <w:sz w:val="24"/>
          <w:szCs w:val="24"/>
          <w:lang w:val="ca-ES"/>
        </w:rPr>
        <w:pPrChange w:id="24800" w:author="Sopheak Phorn" w:date="2023-08-25T13:09:00Z">
          <w:pPr>
            <w:spacing w:after="0" w:line="245" w:lineRule="auto"/>
            <w:ind w:firstLine="709"/>
            <w:jc w:val="both"/>
          </w:pPr>
        </w:pPrChange>
      </w:pPr>
      <w:ins w:id="24801" w:author="Sopheak Phorn" w:date="2023-07-28T16:00:00Z">
        <w:r w:rsidRPr="006D58F1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4802" w:author="Sopheak Phorn" w:date="2023-07-28T16:0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លទ្ធផលនៃការរកឃើញទី២</w:t>
        </w:r>
        <w:r w:rsidRPr="006D58F1">
          <w:rPr>
            <w:rFonts w:ascii="Khmer MEF1" w:hAnsi="Khmer MEF1" w:cs="Khmer MEF1"/>
            <w:spacing w:val="-10"/>
            <w:sz w:val="24"/>
            <w:szCs w:val="24"/>
            <w:cs/>
            <w:rPrChange w:id="24803" w:author="Sopheak Phorn" w:date="2023-07-28T16:0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៖ </w:t>
        </w:r>
        <w:r w:rsidRPr="006D58F1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4804" w:author="Sopheak Phorn" w:date="2023-07-28T16:0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ន.គ.ស.</w:t>
        </w:r>
        <w:r w:rsidRPr="006D58F1">
          <w:rPr>
            <w:rFonts w:ascii="Khmer MEF1" w:hAnsi="Khmer MEF1" w:cs="Khmer MEF1"/>
            <w:spacing w:val="-10"/>
            <w:sz w:val="24"/>
            <w:szCs w:val="24"/>
            <w:cs/>
            <w:rPrChange w:id="24805" w:author="Sopheak Phorn" w:date="2023-07-28T16:0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  <w:r w:rsidRPr="006D58F1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4806" w:author="Sopheak Phorn" w:date="2023-07-28T16:00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  <w:lang w:val="en-GB"/>
              </w:rPr>
            </w:rPrChange>
          </w:rPr>
          <w:t>បានតម្រូវឱ្យមន្ត្រីធ្វើកម្មសិក្សារយៈពេល ៣ខែ បន្ទាប់</w:t>
        </w:r>
        <w:r w:rsidRPr="006D58F1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4807" w:author="Sopheak Phorn" w:date="2023-07-28T16:00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ពីទទួល</w:t>
        </w:r>
        <w:r w:rsidRPr="00F1517F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បានប្រកាសទទួលស្គាល់ជាមន្ត្រីលក្ខន្តិកៈប្រភេទក្រមការ</w:t>
        </w:r>
      </w:ins>
    </w:p>
    <w:p w14:paraId="5BFA1022" w14:textId="49FE9E16" w:rsidR="000A3C93" w:rsidRPr="006E6058" w:rsidRDefault="000A3C93">
      <w:pPr>
        <w:spacing w:after="0" w:line="233" w:lineRule="auto"/>
        <w:ind w:firstLine="709"/>
        <w:jc w:val="both"/>
        <w:rPr>
          <w:ins w:id="24808" w:author="Kem Sereyboth" w:date="2023-07-27T10:21:00Z"/>
          <w:rFonts w:ascii="Khmer MEF1" w:hAnsi="Khmer MEF1" w:cs="Khmer MEF1"/>
          <w:b/>
          <w:bCs/>
          <w:spacing w:val="2"/>
          <w:sz w:val="24"/>
          <w:szCs w:val="24"/>
          <w:lang w:val="ca-ES"/>
          <w:rPrChange w:id="24809" w:author="Sopheak Phorn" w:date="2023-07-28T09:16:00Z">
            <w:rPr>
              <w:ins w:id="24810" w:author="Kem Sereyboth" w:date="2023-07-27T10:21:00Z"/>
              <w:rFonts w:ascii="Khmer MEF1" w:hAnsi="Khmer MEF1" w:cs="Khmer MEF1"/>
              <w:b/>
              <w:bCs/>
              <w:spacing w:val="2"/>
              <w:sz w:val="24"/>
              <w:szCs w:val="24"/>
            </w:rPr>
          </w:rPrChange>
        </w:rPr>
        <w:pPrChange w:id="24811" w:author="Sopheak Phorn" w:date="2023-08-25T13:09:00Z">
          <w:pPr>
            <w:spacing w:after="0" w:line="245" w:lineRule="auto"/>
            <w:ind w:firstLine="709"/>
            <w:jc w:val="both"/>
          </w:pPr>
        </w:pPrChange>
      </w:pPr>
      <w:ins w:id="24812" w:author="Kem Sereyboth" w:date="2023-07-27T10:21:00Z">
        <w:r>
          <w:rPr>
            <w:rFonts w:ascii="Khmer MEF1" w:hAnsi="Khmer MEF1" w:cs="Khmer MEF1" w:hint="cs"/>
            <w:b/>
            <w:bCs/>
            <w:spacing w:val="2"/>
            <w:sz w:val="24"/>
            <w:szCs w:val="24"/>
            <w:cs/>
          </w:rPr>
          <w:t>ខ.សវនកម្មសមិទ្ធកម្ម</w:t>
        </w:r>
      </w:ins>
    </w:p>
    <w:p w14:paraId="68B3AFA8" w14:textId="49F8573D" w:rsidR="005C3F0D" w:rsidRPr="005D3AC9" w:rsidRDefault="00792344">
      <w:pPr>
        <w:spacing w:after="0" w:line="233" w:lineRule="auto"/>
        <w:ind w:firstLine="709"/>
        <w:jc w:val="both"/>
        <w:rPr>
          <w:ins w:id="24813" w:author="Kem Sereyboth" w:date="2023-07-25T09:39:00Z"/>
          <w:rFonts w:ascii="Khmer MEF1" w:hAnsi="Khmer MEF1" w:cs="Khmer MEF1"/>
          <w:color w:val="000000" w:themeColor="text1"/>
          <w:spacing w:val="-8"/>
          <w:sz w:val="24"/>
          <w:szCs w:val="24"/>
          <w:rPrChange w:id="24814" w:author="Sopheak Phorn" w:date="2023-08-03T09:31:00Z">
            <w:rPr>
              <w:ins w:id="24815" w:author="Kem Sereyboth" w:date="2023-07-25T09:39:00Z"/>
              <w:rFonts w:ascii="Khmer MEF1" w:hAnsi="Khmer MEF1" w:cs="Khmer MEF1"/>
              <w:sz w:val="24"/>
              <w:szCs w:val="24"/>
            </w:rPr>
          </w:rPrChange>
        </w:rPr>
        <w:pPrChange w:id="24816" w:author="Sopheak Phorn" w:date="2023-08-25T13:09:00Z">
          <w:pPr>
            <w:spacing w:after="0" w:line="245" w:lineRule="auto"/>
            <w:ind w:left="709"/>
            <w:jc w:val="both"/>
          </w:pPr>
        </w:pPrChange>
      </w:pPr>
      <w:ins w:id="24817" w:author="Kem Sereyboth" w:date="2023-07-12T11:20:00Z"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4818" w:author="Sopheak Phorn" w:date="2023-07-28T16:0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លទ្ធផលនៃ</w:t>
        </w:r>
        <w:r w:rsidRPr="005D3AC9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4819" w:author="Sopheak Phorn" w:date="2023-08-03T09:3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ការ</w:t>
        </w:r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4820" w:author="Sopheak Phorn" w:date="2023-07-28T16:0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រកឃើញទី</w:t>
        </w:r>
      </w:ins>
      <w:ins w:id="24821" w:author="Sopheak Phorn" w:date="2023-07-28T16:00:00Z">
        <w:r w:rsidR="006D58F1"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4822" w:author="Sopheak Phorn" w:date="2023-07-28T16:01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៣</w:t>
        </w:r>
      </w:ins>
      <w:ins w:id="24823" w:author="Kem Sereyboth" w:date="2023-07-27T10:03:00Z">
        <w:del w:id="24824" w:author="Sopheak Phorn" w:date="2023-07-28T16:00:00Z">
          <w:r w:rsidR="00E3331A" w:rsidRPr="006D58F1" w:rsidDel="006D58F1">
            <w:rPr>
              <w:rFonts w:ascii="Khmer MEF1" w:hAnsi="Khmer MEF1" w:cs="Khmer MEF1"/>
              <w:b/>
              <w:bCs/>
              <w:sz w:val="24"/>
              <w:szCs w:val="24"/>
              <w:cs/>
              <w:rPrChange w:id="24825" w:author="Sopheak Phorn" w:date="2023-07-28T16:01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24826" w:author="Kem Sereyboth" w:date="2023-07-12T11:20:00Z"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4827" w:author="Sopheak Phorn" w:date="2023-07-28T16:01:00Z">
              <w:rPr>
                <w:rFonts w:ascii="Khmer MEF1" w:eastAsiaTheme="majorEastAsia" w:hAnsi="Khmer MEF1" w:cs="Khmer MEF1"/>
                <w:b/>
                <w:bCs/>
                <w:color w:val="2E74B5" w:themeColor="accent1" w:themeShade="BF"/>
                <w:sz w:val="24"/>
                <w:szCs w:val="24"/>
                <w:cs/>
              </w:rPr>
            </w:rPrChange>
          </w:rPr>
          <w:t>៖</w:t>
        </w:r>
        <w:r w:rsidRPr="006D58F1">
          <w:rPr>
            <w:rFonts w:ascii="Khmer MEF1" w:hAnsi="Khmer MEF1" w:cs="Khmer MEF1"/>
            <w:b/>
            <w:bCs/>
            <w:sz w:val="24"/>
            <w:szCs w:val="24"/>
            <w:cs/>
            <w:rPrChange w:id="24828" w:author="Sopheak Phorn" w:date="2023-07-28T16:01:00Z">
              <w:rPr>
                <w:rFonts w:ascii="Khmer MEF1" w:eastAsiaTheme="majorEastAsia" w:hAnsi="Khmer MEF1" w:cs="Khmer MEF1"/>
                <w:color w:val="2E74B5" w:themeColor="accent1" w:themeShade="BF"/>
                <w:sz w:val="24"/>
                <w:szCs w:val="24"/>
                <w:cs/>
              </w:rPr>
            </w:rPrChange>
          </w:rPr>
          <w:t xml:space="preserve"> </w:t>
        </w:r>
      </w:ins>
      <w:ins w:id="24829" w:author="Sopheak Phorn" w:date="2023-08-03T09:30:00Z">
        <w:r w:rsidR="005D3AC9" w:rsidRPr="00AD1E0F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</w:rPr>
          <w:t>សេចក្ដី</w:t>
        </w:r>
        <w:r w:rsidR="005D3AC9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ព្រាងប្រកាសស្ដីពីការដាក់ឱ្យអនុវត្តស្ដង់ដាគណនេយ្យសម្រាប់គ្រឹះស្ថានសាធារណៈរដ្ឋបាល </w:t>
        </w:r>
        <w:r w:rsidR="005D3AC9" w:rsidRPr="00AD1E0F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ន.គ.ស.</w:t>
        </w:r>
        <w:r w:rsidR="005D3AC9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ពុំទាន់អាចដាក់ឱ្យអនុវត្តស្របតាមផែនការសកម្មភាពឆ្នាំ២០២២</w:t>
        </w:r>
      </w:ins>
      <w:ins w:id="24830" w:author="Kem Sereyboth" w:date="2023-07-12T11:16:00Z">
        <w:del w:id="24831" w:author="Sopheak Phorn" w:date="2023-07-28T16:00:00Z">
          <w:r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4832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</w:delText>
          </w:r>
          <w:r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4833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សុ</w:delText>
          </w:r>
        </w:del>
      </w:ins>
      <w:ins w:id="24834" w:author="Kem Sereyboth" w:date="2023-07-12T11:22:00Z">
        <w:del w:id="24835" w:author="Sopheak Phorn" w:date="2023-07-28T16:00:00Z">
          <w:r w:rsidR="003532A4"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4836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4837" w:author="Kem Sereyboth" w:date="2023-07-12T11:16:00Z">
        <w:del w:id="24838" w:author="Sopheak Phorn" w:date="2023-07-28T16:00:00Z">
          <w:r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4839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ខ</w:delText>
          </w:r>
        </w:del>
      </w:ins>
      <w:ins w:id="24840" w:author="Kem Sereyboth" w:date="2023-07-12T11:22:00Z">
        <w:del w:id="24841" w:author="Sopheak Phorn" w:date="2023-07-28T16:00:00Z">
          <w:r w:rsidR="003532A4" w:rsidRPr="006E6058" w:rsidDel="006D58F1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24842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​​</w:delText>
          </w:r>
        </w:del>
      </w:ins>
      <w:ins w:id="24843" w:author="Kem Sereyboth" w:date="2023-07-26T11:02:00Z">
        <w:del w:id="24844" w:author="Sopheak Phorn" w:date="2023-07-28T16:00:00Z">
          <w:r w:rsidR="00861444" w:rsidRPr="00861444" w:rsidDel="006D58F1">
            <w:rPr>
              <w:rFonts w:ascii="Khmer MEF1" w:hAnsi="Khmer MEF1" w:cs="Khmer MEF1"/>
              <w:spacing w:val="-2"/>
              <w:sz w:val="24"/>
              <w:szCs w:val="24"/>
              <w:cs/>
              <w:rPrChange w:id="24845" w:author="Kem Sereyboth" w:date="2023-07-26T11:02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4846" w:author="Kem Sereyboth" w:date="2023-07-12T11:16:00Z">
        <w:del w:id="24847" w:author="Sopheak Phorn" w:date="2023-07-28T16:00:00Z"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ភាព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4848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 xml:space="preserve"> 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និ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4849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ង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4850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ហា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4851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និ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4852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ភ័</w:delText>
          </w:r>
          <w:r w:rsidRPr="006E6058" w:rsidDel="006D58F1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24853" w:author="Sopheak Phorn" w:date="2023-07-28T09:16:00Z">
                <w:rPr>
                  <w:rFonts w:ascii="Khmer MEF1" w:hAnsi="Khmer MEF1" w:cs="Khmer MEF1"/>
                  <w:spacing w:val="-10"/>
                  <w:sz w:val="24"/>
                  <w:szCs w:val="24"/>
                </w:rPr>
              </w:rPrChange>
            </w:rPr>
            <w:delText>​​​</w:delText>
          </w:r>
          <w:r w:rsidRPr="00F55550" w:rsidDel="006D58F1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យ​</w:delText>
          </w:r>
          <w:r w:rsidRPr="006E6058" w:rsidDel="006D58F1">
            <w:rPr>
              <w:rFonts w:ascii="Khmer MEF1" w:hAnsi="Khmer MEF1" w:cs="Khmer MEF1"/>
              <w:sz w:val="24"/>
              <w:szCs w:val="24"/>
              <w:lang w:val="ca-ES"/>
              <w:rPrChange w:id="24854" w:author="Sopheak Phorn" w:date="2023-07-28T09:1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  <w:r w:rsidRPr="00F55550" w:rsidDel="006D58F1">
            <w:rPr>
              <w:rFonts w:ascii="Khmer MEF1" w:hAnsi="Khmer MEF1" w:cs="Khmer MEF1"/>
              <w:sz w:val="24"/>
              <w:szCs w:val="24"/>
              <w:cs/>
            </w:rPr>
            <w:delText>ការ</w:delText>
          </w:r>
          <w:r w:rsidRPr="006E6058" w:rsidDel="006D58F1">
            <w:rPr>
              <w:rFonts w:ascii="Khmer MEF1" w:hAnsi="Khmer MEF1" w:cs="Khmer MEF1"/>
              <w:sz w:val="24"/>
              <w:szCs w:val="24"/>
              <w:lang w:val="ca-ES"/>
              <w:rPrChange w:id="24855" w:author="Sopheak Phorn" w:date="2023-07-28T09:1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</w:delText>
          </w:r>
          <w:r w:rsidRPr="00F55550" w:rsidDel="006D58F1">
            <w:rPr>
              <w:rFonts w:ascii="Khmer MEF1" w:hAnsi="Khmer MEF1" w:cs="Khmer MEF1"/>
              <w:sz w:val="24"/>
              <w:szCs w:val="24"/>
              <w:cs/>
            </w:rPr>
            <w:delText>ងារ ពុំទាន់អាចសម្រេចបានស្របតាម​ផែ​ន​ការសក​ម្មភា​ពក្នុងឆ្នាំ២០២២</w:delText>
          </w:r>
        </w:del>
      </w:ins>
    </w:p>
    <w:p w14:paraId="4EBF6E32" w14:textId="039CC1F6" w:rsidR="00532CEA" w:rsidRPr="006E6058" w:rsidDel="005C3F0D" w:rsidRDefault="005C3F0D">
      <w:pPr>
        <w:spacing w:after="0" w:line="233" w:lineRule="auto"/>
        <w:rPr>
          <w:del w:id="24856" w:author="Kem Sereyboth" w:date="2023-07-12T11:16:00Z"/>
          <w:rFonts w:ascii="Khmer MEF1" w:hAnsi="Khmer MEF1" w:cs="Khmer MEF1"/>
          <w:spacing w:val="-6"/>
          <w:sz w:val="24"/>
          <w:szCs w:val="24"/>
          <w:lang w:val="ca-ES"/>
          <w:rPrChange w:id="24857" w:author="Sopheak Phorn" w:date="2023-07-28T09:16:00Z">
            <w:rPr>
              <w:del w:id="24858" w:author="Kem Sereyboth" w:date="2023-07-12T11:16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24859" w:author="Sopheak Phorn" w:date="2023-08-25T13:09:00Z">
          <w:pPr/>
        </w:pPrChange>
      </w:pPr>
      <w:ins w:id="24860" w:author="Kem Sereyboth" w:date="2023-07-25T09:39:00Z">
        <w:r w:rsidRPr="005D3AC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4861" w:author="Sopheak Phorn" w:date="2023-08-03T09:32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លទ្ធផលនៃការរកឃើញទី</w:t>
        </w:r>
      </w:ins>
      <w:ins w:id="24862" w:author="Sopheak Phorn" w:date="2023-07-28T16:00:00Z">
        <w:r w:rsidR="006D58F1" w:rsidRPr="005D3AC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4863" w:author="Sopheak Phorn" w:date="2023-08-03T09:32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៤</w:t>
        </w:r>
      </w:ins>
      <w:ins w:id="24864" w:author="Kem Sereyboth" w:date="2023-07-27T10:03:00Z">
        <w:del w:id="24865" w:author="Sopheak Phorn" w:date="2023-07-28T16:00:00Z">
          <w:r w:rsidR="00E3331A" w:rsidRPr="005D3AC9" w:rsidDel="006D58F1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4866" w:author="Sopheak Phorn" w:date="2023-08-03T09:32:00Z">
                <w:rPr>
                  <w:rFonts w:ascii="Khmer MEF1" w:hAnsi="Khmer MEF1" w:cs="Khmer MEF1"/>
                  <w:b/>
                  <w:bCs/>
                  <w:spacing w:val="8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24867" w:author="Kem Sereyboth" w:date="2023-07-25T09:39:00Z">
        <w:r w:rsidRPr="005D3AC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4868" w:author="Sopheak Phorn" w:date="2023-08-03T09:32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 xml:space="preserve">៖ </w:t>
        </w:r>
      </w:ins>
      <w:ins w:id="24869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4870" w:author="Sopheak Phorn" w:date="2023-08-03T09:32:00Z">
              <w:rPr>
                <w:cs/>
              </w:rPr>
            </w:rPrChange>
          </w:rPr>
          <w:t>សេចក្ដីព្រាងប្រកាសស្ដីពីការដាក់ឱ្យអនុវត្តស្ដង់ដាគណនេយ្យសាម</w:t>
        </w:r>
      </w:ins>
      <w:ins w:id="24871" w:author="Sopheak Phorn" w:date="2023-08-03T09:32:00Z">
        <w:r w:rsidR="005D3AC9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</w:t>
        </w:r>
      </w:ins>
      <w:ins w:id="24872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4873" w:author="Sopheak Phorn" w:date="2023-08-03T09:32:00Z">
              <w:rPr>
                <w:cs/>
              </w:rPr>
            </w:rPrChange>
          </w:rPr>
          <w:t>ញ្ញ</w:t>
        </w:r>
      </w:ins>
      <w:ins w:id="24874" w:author="Sopheak Phorn" w:date="2023-08-03T09:32:00Z">
        <w:r w:rsidR="005D3AC9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​​​​</w:t>
        </w:r>
      </w:ins>
      <w:ins w:id="24875" w:author="Sopheak Phorn" w:date="2023-08-03T09:31:00Z"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4876" w:author="Sopheak Phorn" w:date="2023-08-03T09:31:00Z">
              <w:rPr>
                <w:cs/>
              </w:rPr>
            </w:rPrChange>
          </w:rPr>
          <w:t xml:space="preserve">កម្ពុជា </w:t>
        </w:r>
        <w:r w:rsidR="005D3AC9" w:rsidRPr="005D3AC9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  <w:rPrChange w:id="24877" w:author="Sopheak Phorn" w:date="2023-08-03T09:31:00Z">
              <w:rPr>
                <w:b/>
                <w:bCs/>
                <w:cs/>
              </w:rPr>
            </w:rPrChange>
          </w:rPr>
          <w:t>ន.គ.ស.</w:t>
        </w:r>
        <w:r w:rsidR="005D3AC9" w:rsidRPr="005D3AC9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24878" w:author="Sopheak Phorn" w:date="2023-08-03T09:31:00Z">
              <w:rPr>
                <w:cs/>
              </w:rPr>
            </w:rPrChange>
          </w:rPr>
          <w:t xml:space="preserve"> ពុំទាន់</w:t>
        </w:r>
        <w:r w:rsidR="005D3AC9" w:rsidRPr="005D3AC9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24879" w:author="Sopheak Phorn" w:date="2023-08-03T09:31:00Z">
              <w:rPr>
                <w:spacing w:val="-8"/>
                <w:cs/>
              </w:rPr>
            </w:rPrChange>
          </w:rPr>
          <w:t>អាចដាក់ឱ្យអនុវត្តស្របតាមផែនការសកម្មភាពឆ្នាំ២០២២</w:t>
        </w:r>
      </w:ins>
      <w:ins w:id="24880" w:author="Kem Sereyboth" w:date="2023-07-25T09:39:00Z">
        <w:del w:id="24881" w:author="Sopheak Phorn" w:date="2023-07-28T16:01:00Z">
          <w:r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4882" w:author="Kem Sereyboth" w:date="2023-07-27T10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</w:delText>
          </w:r>
        </w:del>
      </w:ins>
      <w:ins w:id="24883" w:author="Kem Sereyboth" w:date="2023-07-27T10:04:00Z">
        <w:del w:id="24884" w:author="Sopheak Phorn" w:date="2023-07-28T16:01:00Z">
          <w:r w:rsidR="00E3331A"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4885" w:author="Kem Sereyboth" w:date="2023-07-27T10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4886" w:author="Kem Sereyboth" w:date="2023-07-25T09:39:00Z">
        <w:del w:id="24887" w:author="Sopheak Phorn" w:date="2023-07-28T16:01:00Z">
          <w:r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4888" w:author="Kem Sereyboth" w:date="2023-07-27T10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គ្រ</w:delText>
          </w:r>
        </w:del>
      </w:ins>
      <w:ins w:id="24889" w:author="Kem Sereyboth" w:date="2023-07-27T10:04:00Z">
        <w:del w:id="24890" w:author="Sopheak Phorn" w:date="2023-07-28T16:01:00Z">
          <w:r w:rsidR="00E3331A"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4891" w:author="Kem Sereyboth" w:date="2023-07-27T10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4892" w:author="Kem Sereyboth" w:date="2023-07-25T09:39:00Z">
        <w:del w:id="24893" w:author="Sopheak Phorn" w:date="2023-07-28T16:01:00Z">
          <w:r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4894" w:author="Kem Sereyboth" w:date="2023-07-27T10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ង</w:delText>
          </w:r>
        </w:del>
      </w:ins>
      <w:ins w:id="24895" w:author="Kem Sereyboth" w:date="2023-07-27T10:04:00Z">
        <w:del w:id="24896" w:author="Sopheak Phorn" w:date="2023-07-28T16:01:00Z">
          <w:r w:rsidR="00E3331A" w:rsidRPr="00E3331A" w:rsidDel="006D58F1">
            <w:rPr>
              <w:rFonts w:ascii="Khmer MEF1" w:hAnsi="Khmer MEF1" w:cs="Khmer MEF1"/>
              <w:spacing w:val="6"/>
              <w:sz w:val="24"/>
              <w:szCs w:val="24"/>
              <w:cs/>
              <w:rPrChange w:id="24897" w:author="Kem Sereyboth" w:date="2023-07-27T10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4898" w:author="Kem Sereyboth" w:date="2023-07-25T09:39:00Z">
        <w:del w:id="24899" w:author="Sopheak Phorn" w:date="2023-07-28T16:01:00Z">
          <w:r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4900" w:author="Kem Sereyboth" w:date="2023-07-26T11:03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ហានិភ័</w:delText>
          </w:r>
        </w:del>
      </w:ins>
      <w:ins w:id="24901" w:author="Kem Sereyboth" w:date="2023-07-26T11:02:00Z">
        <w:del w:id="24902" w:author="Sopheak Phorn" w:date="2023-07-28T16:01:00Z">
          <w:r w:rsidR="00861444"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4903" w:author="Kem Sereyboth" w:date="2023-07-26T11:03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4904" w:author="Kem Sereyboth" w:date="2023-07-25T09:39:00Z">
        <w:del w:id="24905" w:author="Sopheak Phorn" w:date="2023-07-28T16:01:00Z">
          <w:r w:rsidRPr="00861444" w:rsidDel="006D58F1">
            <w:rPr>
              <w:rFonts w:ascii="Khmer MEF1" w:hAnsi="Khmer MEF1" w:cs="Khmer MEF1"/>
              <w:spacing w:val="2"/>
              <w:sz w:val="24"/>
              <w:szCs w:val="24"/>
              <w:cs/>
              <w:rPrChange w:id="24906" w:author="Kem Sereyboth" w:date="2023-07-26T11:03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យ ពុំ</w:delText>
          </w:r>
          <w:r w:rsidRPr="000E428F" w:rsidDel="006D58F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ទាន់</w:delText>
          </w:r>
          <w:r w:rsidRPr="000E428F" w:rsidDel="006D58F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អា</w:delText>
          </w:r>
          <w:r w:rsidRPr="000E428F" w:rsidDel="006D58F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  <w:r w:rsidRPr="000E428F" w:rsidDel="006D58F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ច</w:delText>
          </w:r>
          <w:r w:rsidDel="006D58F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​ដាក់ឱ្យអនុវត្តបាន</w:delText>
          </w:r>
          <w:r w:rsidRPr="00F55550" w:rsidDel="006D58F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ស្របតាម​ផែ​ន​កា​រ​​​ស​ក​ម្មភា​ពក្នុងឆ្នាំ២​០​២​២</w:delText>
          </w:r>
        </w:del>
        <w:r w:rsidRPr="00F55550">
          <w:rPr>
            <w:rFonts w:ascii="Khmer MEF1" w:hAnsi="Khmer MEF1" w:cs="Khmer MEF1" w:hint="cs"/>
            <w:spacing w:val="-6"/>
            <w:sz w:val="24"/>
            <w:szCs w:val="24"/>
            <w:cs/>
          </w:rPr>
          <w:t>។</w:t>
        </w:r>
      </w:ins>
      <w:ins w:id="24907" w:author="User" w:date="2022-10-03T11:01:00Z">
        <w:del w:id="24908" w:author="Kem Sereyboth" w:date="2023-07-12T11:16:00Z">
          <w:r w:rsidR="008C2F17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0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4910" w:author="Kem Sereiboth" w:date="2022-09-30T17:11:00Z">
        <w:del w:id="24911" w:author="Kem Sereyboth" w:date="2023-07-12T11:16:00Z">
          <w:r w:rsidR="002C5873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12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4913" w:author="User" w:date="2022-10-03T11:01:00Z">
        <w:del w:id="24914" w:author="Kem Sereyboth" w:date="2023-07-12T11:16:00Z">
          <w:r w:rsidR="008C2F17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15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ទី១</w:delText>
          </w:r>
        </w:del>
      </w:ins>
      <w:ins w:id="24916" w:author="Kem Sereiboth" w:date="2022-09-30T17:11:00Z">
        <w:del w:id="24917" w:author="Kem Sereyboth" w:date="2023-07-12T11:16:00Z">
          <w:r w:rsidR="002C5873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491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4919" w:author="sakaria fa" w:date="2022-09-30T09:19:00Z">
        <w:del w:id="24920" w:author="Kem Sereyboth" w:date="2023-07-12T11:16:00Z">
          <w:r w:rsidR="00532CEA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492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នៅ </w:delText>
          </w:r>
        </w:del>
      </w:ins>
      <w:ins w:id="24922" w:author="sakaria fa" w:date="2022-09-30T09:20:00Z">
        <w:del w:id="24923" w:author="Kem Sereyboth" w:date="2023-07-12T11:16:00Z">
          <w:r w:rsidR="00532CEA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492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eastAsia="Adobe Fan Heiti Std B" w:hAnsi="Khmer MEF1" w:cs="Khmer MEF1" w:hint="cs"/>
              <w:strike/>
              <w:spacing w:val="-8"/>
              <w:sz w:val="24"/>
              <w:szCs w:val="24"/>
              <w:highlight w:val="yellow"/>
              <w:cs/>
              <w:rPrChange w:id="24925" w:author="Kem Sereyboth" w:date="2023-07-19T16:59:00Z">
                <w:rPr>
                  <w:rFonts w:ascii="Khmer MEF1" w:eastAsia="Adobe Fan Heiti Std B" w:hAnsi="Khmer MEF1" w:cs="Khmer MEF1" w:hint="cs"/>
                  <w:color w:val="171717"/>
                  <w:spacing w:val="-6"/>
                  <w:sz w:val="24"/>
                  <w:szCs w:val="24"/>
                  <w:cs/>
                </w:rPr>
              </w:rPrChange>
            </w:rPr>
            <w:delText>តាមរយៈការពិនិត្យលើឯកសារ</w:delText>
          </w:r>
          <w:r w:rsidR="00532CEA" w:rsidRPr="00E33574" w:rsidDel="00792344">
            <w:rPr>
              <w:rFonts w:ascii="Khmer MEF1" w:eastAsia="Adobe Fan Heiti Std B" w:hAnsi="Khmer MEF1" w:cs="Khmer MEF1"/>
              <w:strike/>
              <w:spacing w:val="-8"/>
              <w:sz w:val="24"/>
              <w:szCs w:val="24"/>
              <w:highlight w:val="yellow"/>
              <w:cs/>
              <w:rPrChange w:id="24926" w:author="Kem Sereyboth" w:date="2023-07-19T16:59:00Z">
                <w:rPr>
                  <w:rFonts w:ascii="Khmer MEF1" w:eastAsia="Adobe Fan Heiti Std B" w:hAnsi="Khmer MEF1" w:cs="Khmer MEF1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eastAsia="Adobe Fan Heiti Std B" w:hAnsi="Khmer MEF1" w:cs="Khmer MEF1" w:hint="cs"/>
              <w:strike/>
              <w:spacing w:val="-8"/>
              <w:sz w:val="24"/>
              <w:szCs w:val="24"/>
              <w:highlight w:val="yellow"/>
              <w:cs/>
              <w:rPrChange w:id="24927" w:author="Kem Sereyboth" w:date="2023-07-19T16:59:00Z">
                <w:rPr>
                  <w:rFonts w:ascii="Khmer MEF1" w:eastAsia="Adobe Fan Heiti Std B" w:hAnsi="Khmer MEF1" w:cs="Khmer MEF1" w:hint="cs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>និងភស្ដុតាងដែលបានផ្ដល់</w:delText>
          </w:r>
          <w:r w:rsidR="00532CEA" w:rsidRPr="00E33574" w:rsidDel="00792344">
            <w:rPr>
              <w:rFonts w:ascii="Khmer MEF1" w:eastAsia="Adobe Fan Heiti Std B" w:hAnsi="Khmer MEF1" w:cs="Khmer MEF1"/>
              <w:strike/>
              <w:spacing w:val="-8"/>
              <w:sz w:val="24"/>
              <w:szCs w:val="24"/>
              <w:highlight w:val="yellow"/>
              <w:cs/>
              <w:rPrChange w:id="24928" w:author="Kem Sereyboth" w:date="2023-07-19T16:59:00Z">
                <w:rPr>
                  <w:rFonts w:ascii="Khmer MEF1" w:eastAsia="Adobe Fan Heiti Std B" w:hAnsi="Khmer MEF1" w:cs="Khmer MEF1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eastAsia="Adobe Fan Heiti Std B" w:hAnsi="Khmer MEF1" w:cs="Khmer MEF1" w:hint="cs"/>
              <w:strike/>
              <w:spacing w:val="-8"/>
              <w:sz w:val="24"/>
              <w:szCs w:val="24"/>
              <w:highlight w:val="yellow"/>
              <w:cs/>
              <w:rPrChange w:id="24929" w:author="Kem Sereyboth" w:date="2023-07-19T16:59:00Z">
                <w:rPr>
                  <w:rFonts w:ascii="Khmer MEF1" w:eastAsia="Adobe Fan Heiti Std B" w:hAnsi="Khmer MEF1" w:cs="Khmer MEF1" w:hint="cs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>ព្រមទាំងការសាកសួរជាមួយថ្នាក់ដឹកនាំរបស់</w:delText>
          </w:r>
          <w:r w:rsidR="00532CEA" w:rsidRPr="00E33574" w:rsidDel="00792344">
            <w:rPr>
              <w:rFonts w:ascii="Khmer MEF1" w:eastAsia="Adobe Fan Heiti Std B" w:hAnsi="Khmer MEF1" w:cs="Khmer MEF1"/>
              <w:strike/>
              <w:spacing w:val="-8"/>
              <w:sz w:val="24"/>
              <w:szCs w:val="24"/>
              <w:highlight w:val="yellow"/>
              <w:cs/>
              <w:rPrChange w:id="24930" w:author="Kem Sereyboth" w:date="2023-07-19T16:59:00Z">
                <w:rPr>
                  <w:rFonts w:ascii="Khmer MEF1" w:eastAsia="Adobe Fan Heiti Std B" w:hAnsi="Khmer MEF1" w:cs="Khmer MEF1"/>
                  <w:color w:val="171717"/>
                  <w:spacing w:val="-1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32CEA" w:rsidRPr="00E33574" w:rsidDel="00792344">
            <w:rPr>
              <w:rFonts w:ascii="Khmer MEF1" w:hAnsi="Khmer MEF1" w:cs="Khmer MEF1"/>
              <w:b/>
              <w:bCs/>
              <w:strike/>
              <w:spacing w:val="-8"/>
              <w:sz w:val="24"/>
              <w:szCs w:val="24"/>
              <w:highlight w:val="yellow"/>
              <w:cs/>
              <w:lang w:val="ca-ES"/>
              <w:rPrChange w:id="24931" w:author="Kem Sereyboth" w:date="2023-07-19T16:59:00Z">
                <w:rPr>
                  <w:rFonts w:ascii="Khmer MEF1" w:hAnsi="Khmer MEF1" w:cs="Khmer MEF1"/>
                  <w:b/>
                  <w:bCs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532CEA" w:rsidRPr="00E33574" w:rsidDel="00792344">
            <w:rPr>
              <w:rFonts w:ascii="Khmer MEF1" w:hAnsi="Khmer MEF1" w:cs="Khmer MEF1"/>
              <w:strike/>
              <w:spacing w:val="-8"/>
              <w:sz w:val="24"/>
              <w:szCs w:val="24"/>
              <w:highlight w:val="yellow"/>
              <w:cs/>
              <w:lang w:val="ca-ES"/>
              <w:rPrChange w:id="24932" w:author="Kem Sereyboth" w:date="2023-07-19T16:59:00Z">
                <w:rPr>
                  <w:rFonts w:ascii="Khmer MEF1" w:hAnsi="Khmer MEF1" w:cs="Khmer MEF1"/>
                  <w:spacing w:val="-16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និងសវនករ​ទទួលបន្ទុក​ សូម​ជម្រាប​ជូន​នូវលទ្ធផលរកឃើញមួយចំនួនដូចខាងក្រោម៖</w:delText>
          </w:r>
        </w:del>
      </w:ins>
    </w:p>
    <w:p w14:paraId="0B7E1B84" w14:textId="15F6AA77" w:rsidR="005C3F0D" w:rsidRPr="006E6058" w:rsidRDefault="005C3F0D">
      <w:pPr>
        <w:spacing w:after="0" w:line="233" w:lineRule="auto"/>
        <w:ind w:firstLine="709"/>
        <w:jc w:val="both"/>
        <w:rPr>
          <w:ins w:id="24933" w:author="Kem Sereyboth" w:date="2023-07-25T09:39:00Z"/>
          <w:rFonts w:ascii="Khmer MEF1" w:hAnsi="Khmer MEF1" w:cs="Khmer MEF1"/>
          <w:sz w:val="24"/>
          <w:szCs w:val="24"/>
          <w:lang w:val="ca-ES"/>
        </w:rPr>
        <w:pPrChange w:id="24934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4935" w:author="Kem Sereyboth" w:date="2023-07-25T09:40:00Z">
        <w:r>
          <w:rPr>
            <w:rFonts w:ascii="Khmer MEF1" w:hAnsi="Khmer MEF1" w:cs="Khmer MEF1"/>
            <w:spacing w:val="-6"/>
            <w:sz w:val="24"/>
            <w:szCs w:val="24"/>
            <w:cs/>
          </w:rPr>
          <w:tab/>
        </w:r>
      </w:ins>
    </w:p>
    <w:p w14:paraId="020C2A10" w14:textId="15EAD389" w:rsidR="00532CEA" w:rsidRPr="005C3F0D" w:rsidDel="00792344" w:rsidRDefault="005C3F0D">
      <w:pPr>
        <w:spacing w:after="0" w:line="233" w:lineRule="auto"/>
        <w:rPr>
          <w:ins w:id="24936" w:author="sakaria fa" w:date="2022-09-30T09:19:00Z"/>
          <w:del w:id="24937" w:author="Kem Sereyboth" w:date="2023-07-12T11:16:00Z"/>
          <w:rFonts w:ascii="Khmer MEF1" w:hAnsi="Khmer MEF1" w:cs="Khmer MEF1"/>
          <w:spacing w:val="-8"/>
          <w:sz w:val="24"/>
          <w:szCs w:val="24"/>
          <w:highlight w:val="yellow"/>
          <w:cs/>
          <w:lang w:val="ca-ES"/>
          <w:rPrChange w:id="24938" w:author="Kem Sereyboth" w:date="2023-07-25T09:40:00Z">
            <w:rPr>
              <w:ins w:id="24939" w:author="sakaria fa" w:date="2022-09-30T09:19:00Z"/>
              <w:del w:id="24940" w:author="Kem Sereyboth" w:date="2023-07-12T11:16:00Z"/>
              <w:rFonts w:ascii="Khmer MEF1" w:hAnsi="Khmer MEF1" w:cs="Khmer MEF1"/>
              <w:spacing w:val="-6"/>
              <w:sz w:val="24"/>
              <w:szCs w:val="24"/>
              <w:cs/>
              <w:lang w:val="ca-ES"/>
            </w:rPr>
          </w:rPrChange>
        </w:rPr>
        <w:pPrChange w:id="24941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4942" w:author="Kem Sereyboth" w:date="2023-07-25T09:40:00Z">
        <w:r w:rsidRPr="005C3F0D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24943" w:author="Kem Sereyboth" w:date="2023-07-25T09:40:00Z">
              <w:rPr>
                <w:rFonts w:ascii="Khmer MEF1" w:hAnsi="Khmer MEF1" w:cs="Khmer MEF1"/>
                <w:strike/>
                <w:spacing w:val="-8"/>
                <w:sz w:val="24"/>
                <w:szCs w:val="24"/>
                <w:highlight w:val="yellow"/>
                <w:cs/>
                <w:lang w:val="ca-ES"/>
              </w:rPr>
            </w:rPrChange>
          </w:rPr>
          <w:tab/>
        </w:r>
      </w:ins>
      <w:ins w:id="24944" w:author="sakaria fa" w:date="2022-09-30T09:21:00Z">
        <w:del w:id="24945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46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ក.១.លទ្ធផលរកឃើញទី១៖ នៅ </w:delText>
          </w:r>
          <w:r w:rsidR="00DE3C18" w:rsidRPr="005C3F0D" w:rsidDel="00792344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lang w:val="ca-ES"/>
              <w:rPrChange w:id="24947" w:author="Kem Sereyboth" w:date="2023-07-25T09:40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48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មាននាយកដ្ឋានចំនួន </w:delText>
          </w:r>
        </w:del>
      </w:ins>
      <w:ins w:id="24949" w:author="sakaria fa" w:date="2022-09-30T09:22:00Z">
        <w:del w:id="24950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51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24952" w:author="sakaria fa" w:date="2022-09-30T09:21:00Z">
        <w:del w:id="24953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54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គឺ</w:delText>
          </w:r>
        </w:del>
      </w:ins>
      <w:ins w:id="24955" w:author="sakaria fa" w:date="2022-09-30T09:22:00Z">
        <w:del w:id="24956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57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នាយកដ្ឋាន</w:delText>
          </w:r>
        </w:del>
      </w:ins>
      <w:ins w:id="24958" w:author="sakaria fa" w:date="2022-09-30T09:24:00Z">
        <w:del w:id="24959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60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ជំនួយសង្គម នាយកដ្ឋានសន្តិសុខសង្គម នាយកដ្ឋានកិច្ចការទូទៅ និងនាយកដ្ឋានផ្សះផ្សាវិ</w:delText>
          </w:r>
        </w:del>
      </w:ins>
      <w:ins w:id="24961" w:author="sakaria fa" w:date="2022-09-30T09:25:00Z">
        <w:del w:id="24962" w:author="Kem Sereyboth" w:date="2023-07-12T11:16:00Z">
          <w:r w:rsidR="00DE3C18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63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វាទ និងការពារអ្នកទទួលផលមានរចនាសម្ព័ន្ធ</w:delText>
          </w:r>
        </w:del>
      </w:ins>
      <w:ins w:id="24964" w:author="sakaria fa" w:date="2022-09-30T09:28:00Z">
        <w:del w:id="24965" w:author="Kem Sereyboth" w:date="2023-07-12T11:16:00Z">
          <w:r w:rsidR="00EF0D71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66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ថ្នាក់</w:delText>
          </w:r>
        </w:del>
      </w:ins>
      <w:ins w:id="24967" w:author="Kem Sereiboth" w:date="2022-09-30T17:10:00Z">
        <w:del w:id="24968" w:author="Kem Sereyboth" w:date="2023-07-12T11:16:00Z">
          <w:r w:rsidR="002C5873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69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ថា</w:delText>
          </w:r>
        </w:del>
      </w:ins>
    </w:p>
    <w:p w14:paraId="5083E92A" w14:textId="02DA20D7" w:rsidR="00BB73E5" w:rsidRPr="005C3F0D" w:rsidDel="00792344" w:rsidRDefault="00BE680E">
      <w:pPr>
        <w:spacing w:after="0" w:line="233" w:lineRule="auto"/>
        <w:rPr>
          <w:ins w:id="24970" w:author="User" w:date="2022-09-22T12:57:00Z"/>
          <w:del w:id="24971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4972" w:author="Kem Sereyboth" w:date="2023-07-25T09:40:00Z">
            <w:rPr>
              <w:ins w:id="24973" w:author="User" w:date="2022-09-22T12:57:00Z"/>
              <w:del w:id="24974" w:author="Kem Sereyboth" w:date="2023-07-12T11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4975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bookmarkStart w:id="24976" w:name="_Hlk116049809"/>
      <w:ins w:id="24977" w:author="Kem Sereiboth" w:date="2022-09-30T13:34:00Z">
        <w:del w:id="24978" w:author="Kem Sereyboth" w:date="2023-07-12T11:16:00Z">
          <w:r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79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5C3F0D" w:rsidDel="00792344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lang w:val="ca-ES"/>
              <w:rPrChange w:id="24980" w:author="Kem Sereyboth" w:date="2023-07-25T09:40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81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មាននាយកដ្ឋាន</w:delText>
          </w:r>
        </w:del>
      </w:ins>
      <w:ins w:id="24982" w:author="Kem Sereiboth" w:date="2022-09-30T13:36:00Z">
        <w:del w:id="24983" w:author="Kem Sereyboth" w:date="2023-07-12T11:16:00Z">
          <w:r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84" w:author="Kem Sereyboth" w:date="2023-07-25T09:40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១ គឺ</w:delText>
          </w:r>
        </w:del>
      </w:ins>
      <w:ins w:id="24985" w:author="User" w:date="2022-09-22T12:57:00Z">
        <w:del w:id="24986" w:author="Kem Sereyboth" w:date="2023-07-12T11:16:00Z">
          <w:r w:rsidR="00BB73E5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87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ដែលក្នុងនោះមាននាយកដ្ឋាន ចំនួន ៤</w:delText>
          </w:r>
          <w:r w:rsidR="00BB73E5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rPrChange w:id="24988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  <w:r w:rsidR="00BB73E5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89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ដែលមានប្រធាន និងអនុប្រធាននាយកដ្ឋាន។ សម្រាប់</w:delText>
          </w:r>
        </w:del>
      </w:ins>
      <w:bookmarkStart w:id="24990" w:name="_Hlk116049887"/>
      <w:ins w:id="24991" w:author="User" w:date="2022-10-07T08:20:00Z">
        <w:del w:id="24992" w:author="Kem Sereyboth" w:date="2023-07-12T11:16:00Z">
          <w:r w:rsidR="005C60F6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93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ពុំទាន់</w:delText>
          </w:r>
        </w:del>
      </w:ins>
      <w:ins w:id="24994" w:author="User" w:date="2022-10-07T15:26:00Z">
        <w:del w:id="24995" w:author="Kem Sereyboth" w:date="2023-07-12T11:16:00Z">
          <w:r w:rsidR="0079546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96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</w:delText>
          </w:r>
        </w:del>
      </w:ins>
      <w:ins w:id="24997" w:author="User" w:date="2022-10-07T15:27:00Z">
        <w:del w:id="24998" w:author="Kem Sereyboth" w:date="2023-07-12T11:16:00Z">
          <w:r w:rsidR="0079546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4999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នបំពេញ</w:delText>
          </w:r>
        </w:del>
      </w:ins>
      <w:ins w:id="25000" w:author="User" w:date="2022-10-07T08:20:00Z">
        <w:del w:id="25001" w:author="Kem Sereyboth" w:date="2023-07-12T11:16:00Z">
          <w:r w:rsidR="005C60F6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002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រចនាសម្ព័ន្ធគ្រប់គ្រងស្រប</w:delText>
          </w:r>
        </w:del>
      </w:ins>
      <w:ins w:id="25003" w:author="User" w:date="2022-10-07T15:31:00Z">
        <w:del w:id="25004" w:author="Kem Sereyboth" w:date="2023-07-12T11:16:00Z">
          <w:r w:rsidR="003C77F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005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ទៅ</w:delText>
          </w:r>
        </w:del>
      </w:ins>
      <w:ins w:id="25006" w:author="User" w:date="2022-10-07T08:20:00Z">
        <w:del w:id="25007" w:author="Kem Sereyboth" w:date="2023-07-12T11:16:00Z">
          <w:r w:rsidR="005C60F6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008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តាមបទប្បញ្ញត្តិ</w:delText>
          </w:r>
        </w:del>
      </w:ins>
      <w:ins w:id="25009" w:author="User" w:date="2022-10-07T15:27:00Z">
        <w:del w:id="25010" w:author="Kem Sereyboth" w:date="2023-07-12T11:16:00Z">
          <w:r w:rsidR="00795462" w:rsidRPr="005C3F0D" w:rsidDel="00792344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25011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ជាធរមាន។</w:delText>
          </w:r>
        </w:del>
      </w:ins>
      <w:ins w:id="25012" w:author="Kem Sereiboth" w:date="2022-09-30T13:37:00Z">
        <w:del w:id="25013" w:author="Kem Sereyboth" w:date="2023-07-12T11:16:00Z">
          <w:r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014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25015" w:author="LENOVO" w:date="2022-10-06T11:57:00Z">
        <w:del w:id="25016" w:author="Kem Sereyboth" w:date="2023-07-12T11:16:00Z">
          <w:r w:rsidR="00D6491E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017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bookmarkEnd w:id="24976"/>
    <w:bookmarkEnd w:id="24990"/>
    <w:p w14:paraId="01C93D92" w14:textId="531A01A8" w:rsidR="00D53DD0" w:rsidRPr="005C3F0D" w:rsidDel="00792344" w:rsidRDefault="00D53DD0">
      <w:pPr>
        <w:spacing w:after="0" w:line="233" w:lineRule="auto"/>
        <w:rPr>
          <w:ins w:id="25018" w:author="Kem Sereiboth" w:date="2022-09-15T14:04:00Z"/>
          <w:del w:id="25019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020" w:author="Kem Sereyboth" w:date="2023-07-25T09:40:00Z">
            <w:rPr>
              <w:ins w:id="25021" w:author="Kem Sereiboth" w:date="2022-09-15T14:04:00Z"/>
              <w:del w:id="25022" w:author="Kem Sereyboth" w:date="2023-07-12T11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5023" w:author="Sopheak Phorn" w:date="2023-08-25T13:09:00Z">
          <w:pPr>
            <w:spacing w:after="0" w:line="240" w:lineRule="auto"/>
            <w:ind w:firstLine="720"/>
          </w:pPr>
        </w:pPrChange>
      </w:pPr>
      <w:ins w:id="25024" w:author="Kem Sereiboth" w:date="2022-09-13T15:38:00Z">
        <w:del w:id="25025" w:author="Kem Sereyboth" w:date="2023-07-12T11:16:00Z"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02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 មាននាយកដ្ឋានចំនួន ៥  ព្រមទាំងមានប្រធាននាយកដ្ឋាន និងអនុប្រធាននាយកដ្ឋាន ដោយឡែកសម្រាប់</w:delText>
          </w:r>
        </w:del>
      </w:ins>
      <w:ins w:id="25027" w:author="sakaria fa" w:date="2022-09-13T22:43:00Z">
        <w:del w:id="25028" w:author="Kem Sereyboth" w:date="2023-07-12T11:16:00Z">
          <w:r w:rsidR="0008243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02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លើកឡែងតែ</w:delText>
          </w:r>
        </w:del>
      </w:ins>
      <w:ins w:id="25030" w:author="Kem Sereiboth" w:date="2022-09-13T15:38:00Z">
        <w:del w:id="25031" w:author="Kem Sereyboth" w:date="2023-07-12T11:16:00Z"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នាយកដ្ឋានត្រួតពិនិត្យវិញ</w:delText>
          </w:r>
        </w:del>
      </w:ins>
      <w:ins w:id="25032" w:author="sakaria fa" w:date="2022-09-13T22:43:00Z">
        <w:del w:id="25033" w:author="Kem Sereyboth" w:date="2023-07-12T11:16:00Z">
          <w:r w:rsidR="0008243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034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ទេ ដែល</w:delText>
          </w:r>
        </w:del>
      </w:ins>
      <w:ins w:id="25035" w:author="Kem Sereiboth" w:date="2022-09-13T15:38:00Z">
        <w:del w:id="25036" w:author="Kem Sereyboth" w:date="2023-07-12T11:16:00Z"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នៅមិនទាន់បានតែងតាំងប្រធាននាយកដ្ឋាននៅឡើយ។</w:delText>
          </w:r>
        </w:del>
      </w:ins>
    </w:p>
    <w:p w14:paraId="099DC1F0" w14:textId="6EF9C62C" w:rsidR="0070294D" w:rsidRPr="005C3F0D" w:rsidDel="00792344" w:rsidRDefault="0070294D">
      <w:pPr>
        <w:spacing w:after="0" w:line="233" w:lineRule="auto"/>
        <w:rPr>
          <w:ins w:id="25037" w:author="Kem Sereiboth" w:date="2022-09-13T15:38:00Z"/>
          <w:del w:id="25038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</w:rPr>
        <w:pPrChange w:id="25039" w:author="Sopheak Phorn" w:date="2023-08-25T13:09:00Z">
          <w:pPr>
            <w:spacing w:after="0" w:line="240" w:lineRule="auto"/>
            <w:ind w:firstLine="720"/>
          </w:pPr>
        </w:pPrChange>
      </w:pPr>
      <w:ins w:id="25040" w:author="Kem Sereiboth" w:date="2022-09-15T14:04:00Z">
        <w:del w:id="25041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042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ក.២.លទ្ធផលនៃការរកឃើញ២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043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04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045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មិនទាន់បែងចែកមន្រ្តីចំនួនប៉ុន្មានជាមន្រ្តីរបស់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04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អ.ក.គ. 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04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និងមន្រ្តីប៉ុន្មានជា</w:delText>
          </w:r>
        </w:del>
      </w:ins>
      <w:ins w:id="25048" w:author="Kem Sereiboth" w:date="2022-09-15T14:08:00Z">
        <w:del w:id="25049" w:author="Kem Sereyboth" w:date="2023-07-12T11:16:00Z">
          <w:r w:rsidR="00D83A79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050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មន្រ្តី</w:delText>
          </w:r>
        </w:del>
      </w:ins>
      <w:ins w:id="25051" w:author="Kem Sereiboth" w:date="2022-09-15T14:04:00Z">
        <w:del w:id="25052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053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ន.ស.</w:delText>
          </w:r>
        </w:del>
      </w:ins>
      <w:ins w:id="25054" w:author="Kem Sereiboth" w:date="2022-09-15T14:06:00Z">
        <w:del w:id="25055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05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ស.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05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D9EFDD3" w14:textId="476EB487" w:rsidR="00575957" w:rsidRPr="005C3F0D" w:rsidDel="00792344" w:rsidRDefault="00D940BD">
      <w:pPr>
        <w:spacing w:after="0" w:line="233" w:lineRule="auto"/>
        <w:rPr>
          <w:ins w:id="25058" w:author="Kem Sereiboth" w:date="2022-09-15T14:18:00Z"/>
          <w:del w:id="25059" w:author="Kem Sereyboth" w:date="2023-07-12T11:16:00Z"/>
          <w:rFonts w:ascii="Khmer MEF1" w:hAnsi="Khmer MEF1" w:cs="Khmer MEF1"/>
          <w:b/>
          <w:bCs/>
          <w:sz w:val="24"/>
          <w:szCs w:val="24"/>
          <w:highlight w:val="yellow"/>
          <w:rPrChange w:id="25060" w:author="Kem Sereyboth" w:date="2023-07-25T09:40:00Z">
            <w:rPr>
              <w:ins w:id="25061" w:author="Kem Sereiboth" w:date="2022-09-15T14:18:00Z"/>
              <w:del w:id="25062" w:author="Kem Sereyboth" w:date="2023-07-12T11:16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25063" w:author="Sopheak Phorn" w:date="2023-08-25T13:09:00Z">
          <w:pPr>
            <w:spacing w:after="0" w:line="240" w:lineRule="auto"/>
            <w:ind w:firstLine="720"/>
          </w:pPr>
        </w:pPrChange>
      </w:pPr>
      <w:ins w:id="25064" w:author="Kem Sereiboth" w:date="2022-09-13T16:52:00Z">
        <w:del w:id="25065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06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</w:del>
      </w:ins>
      <w:ins w:id="25067" w:author="Kem Sereiboth" w:date="2022-09-13T15:38:00Z">
        <w:del w:id="25068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069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070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</w:delText>
          </w:r>
        </w:del>
      </w:ins>
      <w:ins w:id="25071" w:author="Kem Sereiboth" w:date="2022-09-13T16:51:00Z">
        <w:del w:id="25072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073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25074" w:author="Kem Sereiboth" w:date="2022-09-13T15:38:00Z">
        <w:del w:id="25075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07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៖ </w:delText>
          </w:r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077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ប្រភពចំណូល</w:delText>
          </w:r>
        </w:del>
      </w:ins>
      <w:ins w:id="25078" w:author="LENOVO" w:date="2022-10-02T10:35:00Z">
        <w:del w:id="25079" w:author="Kem Sereyboth" w:date="2023-07-12T11:16:00Z">
          <w:r w:rsidR="00F4758D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08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4FEF59C0" w14:textId="4A92AEC0" w:rsidR="00D53DD0" w:rsidRPr="005C3F0D" w:rsidDel="00792344" w:rsidRDefault="00A67DEE">
      <w:pPr>
        <w:spacing w:after="0" w:line="233" w:lineRule="auto"/>
        <w:rPr>
          <w:ins w:id="25081" w:author="Kem Sereiboth" w:date="2022-09-13T15:39:00Z"/>
          <w:del w:id="25082" w:author="Kem Sereyboth" w:date="2023-07-12T11:16:00Z"/>
          <w:rFonts w:ascii="Khmer MEF1" w:hAnsi="Khmer MEF1" w:cs="Khmer MEF1"/>
          <w:b/>
          <w:bCs/>
          <w:sz w:val="24"/>
          <w:szCs w:val="24"/>
          <w:highlight w:val="yellow"/>
          <w:rPrChange w:id="25083" w:author="Kem Sereyboth" w:date="2023-07-25T09:40:00Z">
            <w:rPr>
              <w:ins w:id="25084" w:author="Kem Sereiboth" w:date="2022-09-13T15:39:00Z"/>
              <w:del w:id="25085" w:author="Kem Sereyboth" w:date="2023-07-12T11:16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5086" w:author="Sopheak Phorn" w:date="2023-08-25T13:09:00Z">
          <w:pPr>
            <w:spacing w:after="0" w:line="240" w:lineRule="auto"/>
            <w:ind w:firstLine="720"/>
          </w:pPr>
        </w:pPrChange>
      </w:pPr>
      <w:ins w:id="25087" w:author="User" w:date="2022-10-03T11:52:00Z">
        <w:del w:id="25088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7"/>
              <w:sz w:val="24"/>
              <w:szCs w:val="24"/>
              <w:highlight w:val="yellow"/>
              <w:cs/>
              <w:lang w:val="ca-ES"/>
              <w:rPrChange w:id="25089" w:author="Kem Sereyboth" w:date="2023-07-25T09:40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</w:del>
      </w:ins>
      <w:ins w:id="25090" w:author="Kem Sereiboth" w:date="2022-09-13T15:38:00Z">
        <w:del w:id="25091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</w:rPr>
            <w:delText>លទ្ធផលនៃការរកឃើញ</w:delText>
          </w:r>
        </w:del>
      </w:ins>
      <w:ins w:id="25092" w:author="User" w:date="2022-10-03T11:52:00Z">
        <w:del w:id="25093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094" w:author="Kem Sereyboth" w:date="2023-07-25T09:40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ទ</w:delText>
          </w:r>
        </w:del>
      </w:ins>
      <w:ins w:id="25095" w:author="User" w:date="2022-10-03T11:53:00Z">
        <w:del w:id="25096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097" w:author="Kem Sereyboth" w:date="2023-07-25T09:40:00Z">
                <w:rPr>
                  <w:rFonts w:ascii="Khmer MEF1" w:hAnsi="Khmer MEF1" w:cs="Khmer MEF1"/>
                  <w:b/>
                  <w:bCs/>
                  <w:spacing w:val="7"/>
                  <w:sz w:val="24"/>
                  <w:szCs w:val="24"/>
                  <w:cs/>
                  <w:lang w:val="ca-ES"/>
                </w:rPr>
              </w:rPrChange>
            </w:rPr>
            <w:delText>ី២</w:delText>
          </w:r>
        </w:del>
      </w:ins>
      <w:ins w:id="25098" w:author="Kem Sereiboth" w:date="2022-09-13T15:38:00Z">
        <w:del w:id="25099" w:author="Kem Sereyboth" w:date="2023-07-12T11:16:00Z"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 xml:space="preserve">៖ </w:delText>
          </w:r>
        </w:del>
      </w:ins>
      <w:ins w:id="25100" w:author="User" w:date="2022-09-22T12:58:00Z">
        <w:del w:id="25101" w:author="Kem Sereyboth" w:date="2023-07-12T11:16:00Z">
          <w:r w:rsidR="00BB73E5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102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ពុំ</w:delText>
          </w:r>
        </w:del>
      </w:ins>
      <w:bookmarkStart w:id="25103" w:name="_Hlk116049236"/>
      <w:ins w:id="25104" w:author="Kem Sereiboth" w:date="2022-09-30T17:12:00Z">
        <w:del w:id="25105" w:author="Kem Sereyboth" w:date="2023-07-12T11:16:00Z">
          <w:r w:rsidR="002C587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106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ពុំទាន់អនុវត្តការប្រមូល</w:delText>
          </w:r>
          <w:r w:rsidR="002C5873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107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ចំណូល</w:delText>
          </w:r>
        </w:del>
      </w:ins>
      <w:ins w:id="25108" w:author="User" w:date="2022-10-07T08:21:00Z">
        <w:del w:id="25109" w:author="Kem Sereyboth" w:date="2023-07-12T11:16:00Z">
          <w:r w:rsidR="005C60F6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110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</w:delText>
          </w:r>
        </w:del>
      </w:ins>
      <w:ins w:id="25111" w:author="User" w:date="2022-10-07T15:27:00Z">
        <w:del w:id="25112" w:author="Kem Sereyboth" w:date="2023-07-12T11:16:00Z">
          <w:r w:rsidR="00795462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</w:rPr>
            <w:delText>ជាធរមាន។</w:delText>
          </w:r>
        </w:del>
      </w:ins>
      <w:ins w:id="25113" w:author="LENOVO" w:date="2022-10-06T11:57:00Z">
        <w:del w:id="25114" w:author="Kem Sereyboth" w:date="2023-07-12T11:16:00Z">
          <w:r w:rsidR="00D6491E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115" w:author="Kem Sereyboth" w:date="2023-07-25T09:40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5116" w:author="LENOVO" w:date="2022-10-02T10:21:00Z">
        <w:del w:id="25117" w:author="Kem Sereyboth" w:date="2023-07-12T11:16:00Z">
          <w:r w:rsidR="00D21DF2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118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</w:delText>
          </w:r>
        </w:del>
      </w:ins>
      <w:ins w:id="25119" w:author="Kem Sereiboth" w:date="2022-09-30T17:12:00Z">
        <w:del w:id="25120" w:author="Kem Sereyboth" w:date="2023-07-12T11:16:00Z">
          <w:r w:rsidR="002C5873" w:rsidRPr="005C3F0D" w:rsidDel="00792344">
            <w:rPr>
              <w:rFonts w:ascii="Khmer MEF1" w:hAnsi="Khmer MEF1" w:cs="Khmer MEF1"/>
              <w:spacing w:val="7"/>
              <w:sz w:val="24"/>
              <w:szCs w:val="24"/>
              <w:highlight w:val="yellow"/>
              <w:cs/>
              <w:rPrChange w:id="25121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នោះទេ ព្រោះសេចក្ដី</w:delText>
          </w:r>
          <w:r w:rsidR="002C5873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122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សម្រេចស្ដីពីអត្រា នីតិវិធីនៃការបង់ និងការចាត់ចែងកម្រៃសេវាត្រួតពិនិត្យ មិនទាន់បានរៀបចំរួច</w:delText>
          </w:r>
        </w:del>
      </w:ins>
      <w:ins w:id="25123" w:author="LENOVO" w:date="2022-10-02T10:21:00Z">
        <w:del w:id="25124" w:author="Kem Sereyboth" w:date="2023-07-12T11:16:00Z">
          <w:r w:rsidR="00D21DF2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125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</w:delText>
          </w:r>
        </w:del>
      </w:ins>
      <w:ins w:id="25126" w:author="Kem Sereiboth" w:date="2022-09-30T17:12:00Z">
        <w:del w:id="25127" w:author="Kem Sereyboth" w:date="2023-07-12T11:16:00Z">
          <w:r w:rsidR="002C5873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128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5129" w:author="Kem Sereiboth" w:date="2022-09-13T15:38:00Z">
        <w:del w:id="25130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</w:rPr>
            <w:delText>ន.ស.ស.</w:delText>
          </w:r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 xml:space="preserve"> ពុំទាន់មានប្រភពចំណូលទេ ព្រោះមិនទាន់</w:delText>
          </w:r>
        </w:del>
      </w:ins>
      <w:ins w:id="25131" w:author="sakaria fa" w:date="2022-09-13T22:45:00Z">
        <w:del w:id="25132" w:author="Kem Sereyboth" w:date="2023-07-12T11:16:00Z">
          <w:r w:rsidR="004E54F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133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មានបទដ្</w:delText>
          </w:r>
        </w:del>
      </w:ins>
      <w:ins w:id="25134" w:author="sakaria fa" w:date="2022-09-13T22:46:00Z">
        <w:del w:id="25135" w:author="Kem Sereyboth" w:date="2023-07-12T11:16:00Z">
          <w:r w:rsidR="004E54F1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13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ឋានគតិយុត្តិកំណត់ពី</w:delText>
          </w:r>
        </w:del>
      </w:ins>
      <w:ins w:id="25137" w:author="Kem Sereiboth" w:date="2022-09-13T15:38:00Z">
        <w:del w:id="25138" w:author="Kem Sereyboth" w:date="2023-07-12T11:16:00Z"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កម្រងសេវាសាធារណៈក្រោមសមត្ថកិច្ចនៅឡើយ។</w:delText>
          </w:r>
        </w:del>
      </w:ins>
      <w:ins w:id="25139" w:author="Kem Sereiboth" w:date="2022-09-15T14:10:00Z">
        <w:del w:id="25140" w:author="Kem Sereyboth" w:date="2023-07-12T11:16:00Z">
          <w:r w:rsidR="0057549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141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142" w:author="Kem Sereiboth" w:date="2022-09-13T15:38:00Z">
        <w:del w:id="25143" w:author="Kem Sereyboth" w:date="2023-07-12T11:16:00Z"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 xml:space="preserve"> </w:delText>
          </w:r>
        </w:del>
      </w:ins>
    </w:p>
    <w:bookmarkEnd w:id="25103"/>
    <w:p w14:paraId="115F2F63" w14:textId="2FF31098" w:rsidR="002C5873" w:rsidRPr="005C3F0D" w:rsidDel="00792344" w:rsidRDefault="00D940BD">
      <w:pPr>
        <w:spacing w:after="0" w:line="233" w:lineRule="auto"/>
        <w:rPr>
          <w:ins w:id="25144" w:author="Kem Sereiboth" w:date="2022-09-30T17:12:00Z"/>
          <w:del w:id="25145" w:author="Kem Sereyboth" w:date="2023-07-12T11:16:00Z"/>
          <w:rFonts w:ascii="Khmer MEF1" w:hAnsi="Khmer MEF1" w:cs="Khmer MEF1"/>
          <w:spacing w:val="4"/>
          <w:sz w:val="24"/>
          <w:szCs w:val="24"/>
          <w:highlight w:val="yellow"/>
          <w:rPrChange w:id="25146" w:author="Kem Sereyboth" w:date="2023-07-25T09:40:00Z">
            <w:rPr>
              <w:ins w:id="25147" w:author="Kem Sereiboth" w:date="2022-09-30T17:12:00Z"/>
              <w:del w:id="25148" w:author="Kem Sereyboth" w:date="2023-07-12T11:1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25149" w:author="Sopheak Phorn" w:date="2023-08-25T13:09:00Z">
          <w:pPr>
            <w:spacing w:after="0" w:line="240" w:lineRule="auto"/>
            <w:ind w:firstLine="720"/>
          </w:pPr>
        </w:pPrChange>
      </w:pPr>
      <w:ins w:id="25150" w:author="Kem Sereiboth" w:date="2022-09-13T16:52:00Z">
        <w:del w:id="25151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152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</w:del>
      </w:ins>
      <w:ins w:id="25153" w:author="Kem Sereiboth" w:date="2022-09-13T15:38:00Z">
        <w:del w:id="25154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155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.ប្រធានបទទី</w:delText>
          </w:r>
        </w:del>
      </w:ins>
      <w:ins w:id="25156" w:author="Kem Sereiboth" w:date="2022-09-13T16:51:00Z">
        <w:del w:id="25157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158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25159" w:author="Kem Sereiboth" w:date="2022-09-13T15:38:00Z">
        <w:del w:id="25160" w:author="Kem Sereyboth" w:date="2023-07-12T11:16:00Z">
          <w:r w:rsidR="00D53DD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25161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5162" w:author="Kem Sereiboth" w:date="2022-09-30T14:11:00Z">
        <w:del w:id="25163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25164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ការ</w:delText>
          </w:r>
        </w:del>
      </w:ins>
      <w:ins w:id="25165" w:author="Kem Sereiboth" w:date="2022-09-13T15:38:00Z">
        <w:del w:id="25166" w:author="Kem Sereyboth" w:date="2023-07-12T11:16:00Z">
          <w:r w:rsidR="00D53DD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25167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បង់ភាគទាន១០%</w:delText>
          </w:r>
        </w:del>
      </w:ins>
    </w:p>
    <w:p w14:paraId="5E812580" w14:textId="4BFC3F8C" w:rsidR="00D53DD0" w:rsidRPr="005C3F0D" w:rsidDel="00792344" w:rsidRDefault="00A67DEE">
      <w:pPr>
        <w:spacing w:after="0" w:line="233" w:lineRule="auto"/>
        <w:rPr>
          <w:del w:id="25168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169" w:author="Kem Sereyboth" w:date="2023-07-25T09:40:00Z">
            <w:rPr>
              <w:del w:id="25170" w:author="Kem Sereyboth" w:date="2023-07-12T11:1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5171" w:author="Sopheak Phorn" w:date="2023-08-25T13:09:00Z">
          <w:pPr>
            <w:spacing w:after="0" w:line="240" w:lineRule="auto"/>
            <w:ind w:left="990" w:hanging="270"/>
            <w:jc w:val="both"/>
          </w:pPr>
        </w:pPrChange>
      </w:pPr>
      <w:ins w:id="25172" w:author="User" w:date="2022-10-03T11:53:00Z">
        <w:del w:id="25173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174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25175" w:author="User" w:date="2022-10-03T13:32:00Z">
        <w:del w:id="25176" w:author="Kem Sereyboth" w:date="2023-07-12T11:16:00Z">
          <w:r w:rsidR="008C0BC2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177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.</w:delText>
          </w:r>
        </w:del>
      </w:ins>
      <w:ins w:id="25178" w:author="Kem Sereiboth" w:date="2022-09-30T17:13:00Z">
        <w:del w:id="25179" w:author="Kem Sereyboth" w:date="2023-07-12T11:16:00Z">
          <w:r w:rsidR="002C5873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180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5181" w:author="User" w:date="2022-10-03T11:53:00Z">
        <w:del w:id="25182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183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ទី៣</w:delText>
          </w:r>
        </w:del>
      </w:ins>
      <w:ins w:id="25184" w:author="Kem Sereiboth" w:date="2022-09-30T14:10:00Z">
        <w:del w:id="25185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18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25187" w:author="Kem Sereiboth" w:date="2022-09-30T14:11:00Z">
        <w:del w:id="25188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18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190" w:author="Kem Sereyboth" w:date="2023-07-25T09:40:00Z">
                <w:rPr>
                  <w:rFonts w:ascii="Khmer MEF1" w:hAnsi="Khmer MEF1" w:cs="Khmer MEF1"/>
                  <w:b/>
                  <w:bCs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191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មានកាតព្វកិច្ចបង់ភាគទាន ១០% ជាប្រចាំខែ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lang w:val="ca-ES"/>
              <w:rPrChange w:id="25192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193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ឬ​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194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ប្រចាំឆ្នាំជូនទៅអគ្គលេខាធិការដ្ឋាន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lang w:val="ca-ES"/>
              <w:rPrChange w:id="25195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 xml:space="preserve"> ​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196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513F90" w:rsidRPr="005C3F0D" w:rsidDel="00792344">
            <w:rPr>
              <w:rFonts w:ascii="Khmer MEF1" w:hAnsi="Khmer MEF1" w:cs="Khmer MEF1"/>
              <w:b/>
              <w:spacing w:val="4"/>
              <w:sz w:val="24"/>
              <w:szCs w:val="24"/>
              <w:highlight w:val="yellow"/>
              <w:lang w:val="ca-ES"/>
              <w:rPrChange w:id="25197" w:author="Kem Sereyboth" w:date="2023-07-25T09:40:00Z">
                <w:rPr>
                  <w:rFonts w:ascii="Khmer MEF1" w:hAnsi="Khmer MEF1" w:cs="Khmer MEF1"/>
                  <w:b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198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  <w:r w:rsidR="00513F90" w:rsidRPr="005C3F0D" w:rsidDel="00792344">
            <w:rPr>
              <w:rFonts w:ascii="Khmer MEF1" w:hAnsi="Khmer MEF1" w:cs="Khmer MEF1"/>
              <w:b/>
              <w:spacing w:val="4"/>
              <w:sz w:val="24"/>
              <w:szCs w:val="24"/>
              <w:highlight w:val="yellow"/>
              <w:lang w:val="ca-ES"/>
              <w:rPrChange w:id="25199" w:author="Kem Sereyboth" w:date="2023-07-25T09:40:00Z">
                <w:rPr>
                  <w:rFonts w:ascii="Khmer MEF1" w:hAnsi="Khmer MEF1" w:cs="Khmer MEF1"/>
                  <w:b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200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ហ</w:delText>
          </w:r>
          <w:r w:rsidR="00513F90" w:rsidRPr="005C3F0D" w:rsidDel="00792344">
            <w:rPr>
              <w:rFonts w:ascii="Khmer MEF1" w:hAnsi="Khmer MEF1" w:cs="Khmer MEF1"/>
              <w:b/>
              <w:spacing w:val="4"/>
              <w:sz w:val="24"/>
              <w:szCs w:val="24"/>
              <w:highlight w:val="yellow"/>
              <w:lang w:val="ca-ES"/>
              <w:rPrChange w:id="25201" w:author="Kem Sereyboth" w:date="2023-07-25T09:40:00Z">
                <w:rPr>
                  <w:rFonts w:ascii="Khmer MEF1" w:hAnsi="Khmer MEF1" w:cs="Khmer MEF1"/>
                  <w:b/>
                  <w:spacing w:val="4"/>
                  <w:sz w:val="24"/>
                  <w:szCs w:val="24"/>
                  <w:lang w:val="ca-ES"/>
                </w:rPr>
              </w:rPrChange>
            </w:rPr>
            <w:delText>.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02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 តាមរយៈការពិនិត្យលើឯកសារ និង</w:delText>
          </w:r>
          <w:r w:rsidR="00513F90" w:rsidRPr="005C3F0D" w:rsidDel="00792344">
            <w:rPr>
              <w:rFonts w:ascii="Khmer MEF1" w:eastAsia="Adobe Fan Heiti Std B" w:hAnsi="Khmer MEF1" w:cs="Khmer MEF1" w:hint="cs"/>
              <w:spacing w:val="4"/>
              <w:sz w:val="24"/>
              <w:szCs w:val="24"/>
              <w:highlight w:val="yellow"/>
              <w:cs/>
              <w:rPrChange w:id="25203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4"/>
                  <w:sz w:val="24"/>
                  <w:szCs w:val="24"/>
                  <w:cs/>
                </w:rPr>
              </w:rPrChange>
            </w:rPr>
            <w:delText>ភស្ដុតាងដែលបានផ្ដល់</w:delText>
          </w:r>
          <w:r w:rsidR="00513F90" w:rsidRPr="005C3F0D" w:rsidDel="00792344">
            <w:rPr>
              <w:rFonts w:ascii="Khmer MEF1" w:eastAsia="Adobe Fan Heiti Std B" w:hAnsi="Khmer MEF1" w:cs="Khmer MEF1"/>
              <w:spacing w:val="4"/>
              <w:sz w:val="24"/>
              <w:szCs w:val="24"/>
              <w:highlight w:val="yellow"/>
              <w:lang w:val="ca-ES"/>
              <w:rPrChange w:id="25204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eastAsia="Adobe Fan Heiti Std B" w:hAnsi="Khmer MEF1" w:cs="Khmer MEF1" w:hint="cs"/>
              <w:spacing w:val="4"/>
              <w:sz w:val="24"/>
              <w:szCs w:val="24"/>
              <w:highlight w:val="yellow"/>
              <w:cs/>
              <w:rPrChange w:id="25205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z w:val="24"/>
                  <w:szCs w:val="24"/>
                  <w:cs/>
                </w:rPr>
              </w:rPrChange>
            </w:rPr>
            <w:delText>ព្រមទាំងការសាកសួរជាមួយថ្នាក់ដឹកនាំរបស់</w:delText>
          </w:r>
          <w:r w:rsidR="00513F90" w:rsidRPr="005C3F0D" w:rsidDel="00792344">
            <w:rPr>
              <w:rFonts w:ascii="Khmer MEF1" w:eastAsia="Adobe Fan Heiti Std B" w:hAnsi="Khmer MEF1" w:cs="Khmer MEF1"/>
              <w:spacing w:val="4"/>
              <w:sz w:val="24"/>
              <w:szCs w:val="24"/>
              <w:highlight w:val="yellow"/>
              <w:cs/>
              <w:rPrChange w:id="25206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13F90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20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0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ប្រតិភូសវនកម្ម និងសវនករទទួលបន្ទុក</w:delText>
          </w:r>
        </w:del>
      </w:ins>
      <w:ins w:id="25209" w:author="sakaria fa" w:date="2022-09-30T21:29:00Z">
        <w:del w:id="25210" w:author="Kem Sereyboth" w:date="2023-07-12T11:16:00Z">
          <w:r w:rsidR="00682841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11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212" w:author="Kem Sereiboth" w:date="2022-09-30T14:11:00Z">
        <w:del w:id="25213" w:author="Kem Sereyboth" w:date="2023-07-12T11:16:00Z">
          <w:r w:rsidR="00513F90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14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សូមជម្រាបជូននូវលទ្ធផលរកឃើញថា </w:delText>
          </w:r>
        </w:del>
      </w:ins>
      <w:bookmarkStart w:id="25215" w:name="_Hlk116049291"/>
      <w:bookmarkStart w:id="25216" w:name="_Hlk116050692"/>
      <w:ins w:id="25217" w:author="User" w:date="2022-09-22T12:59:00Z">
        <w:del w:id="25218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1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25220" w:author="User" w:date="2022-10-04T10:58:00Z">
        <w:del w:id="25221" w:author="Kem Sereyboth" w:date="2023-07-12T11:16:00Z">
          <w:r w:rsidR="000D306B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22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</w:delText>
          </w:r>
        </w:del>
      </w:ins>
      <w:ins w:id="25223" w:author="User" w:date="2022-09-22T12:59:00Z">
        <w:del w:id="25224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25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</w:delText>
          </w:r>
        </w:del>
      </w:ins>
      <w:ins w:id="25226" w:author="Un Seakamey" w:date="2022-11-14T10:57:00Z">
        <w:del w:id="25227" w:author="Kem Sereyboth" w:date="2023-07-12T11:16:00Z">
          <w:r w:rsidR="00EF4746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28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25229" w:author="User" w:date="2022-09-22T12:59:00Z">
        <w:del w:id="25230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31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បង់ភាគទាន ១០% </w:delText>
          </w:r>
        </w:del>
      </w:ins>
      <w:ins w:id="25232" w:author="User" w:date="2022-10-03T13:35:00Z">
        <w:del w:id="25233" w:author="Kem Sereyboth" w:date="2023-07-12T11:16:00Z">
          <w:r w:rsidR="00413D41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34" w:author="Kem Sereyboth" w:date="2023-07-25T09:40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>ជូន</w:delText>
          </w:r>
        </w:del>
      </w:ins>
      <w:ins w:id="25235" w:author="User" w:date="2022-09-22T12:59:00Z">
        <w:del w:id="25236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37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អគ្គលេខា</w:delText>
          </w:r>
        </w:del>
      </w:ins>
      <w:ins w:id="25238" w:author="User" w:date="2022-10-03T13:36:00Z">
        <w:del w:id="25239" w:author="Kem Sereyboth" w:date="2023-07-12T11:16:00Z">
          <w:r w:rsidR="00715AA2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40" w:author="Kem Sereyboth" w:date="2023-07-25T09:40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5241" w:author="User" w:date="2022-09-22T12:59:00Z">
        <w:del w:id="25242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43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ធិ</w:delText>
          </w:r>
        </w:del>
      </w:ins>
      <w:ins w:id="25244" w:author="User" w:date="2022-10-03T13:36:00Z">
        <w:del w:id="25245" w:author="Kem Sereyboth" w:date="2023-07-12T11:16:00Z">
          <w:r w:rsidR="00715AA2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46" w:author="Kem Sereyboth" w:date="2023-07-25T09:40:00Z">
                <w:rPr>
                  <w:rFonts w:ascii="Khmer MEF1" w:hAnsi="Khmer MEF1" w:cs="Khmer MEF1"/>
                  <w:spacing w:val="3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25247" w:author="User" w:date="2022-09-22T12:59:00Z">
        <w:del w:id="25248" w:author="Kem Sereyboth" w:date="2023-07-12T11:16:00Z">
          <w:r w:rsidR="00BB73E5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24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ការដ្ឋាននៃ </w:delText>
          </w:r>
          <w:r w:rsidR="00BB73E5" w:rsidRPr="005C3F0D" w:rsidDel="00792344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25250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</w:delText>
          </w:r>
          <w:r w:rsidR="00BB73E5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251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.ស.ហ.</w:delText>
          </w:r>
        </w:del>
      </w:ins>
      <w:ins w:id="25252" w:author="User" w:date="2022-10-07T08:21:00Z">
        <w:del w:id="25253" w:author="Kem Sereyboth" w:date="2023-07-12T11:16:00Z">
          <w:r w:rsidR="005C60F6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54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</w:delText>
          </w:r>
        </w:del>
      </w:ins>
      <w:ins w:id="25255" w:author="User" w:date="2022-10-07T15:27:00Z">
        <w:del w:id="25256" w:author="Kem Sereyboth" w:date="2023-07-12T11:16:00Z">
          <w:r w:rsidR="00795462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57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ជាធរមាន។</w:delText>
          </w:r>
        </w:del>
      </w:ins>
      <w:bookmarkEnd w:id="25215"/>
      <w:ins w:id="25258" w:author="LENOVO" w:date="2022-10-06T11:57:00Z">
        <w:del w:id="25259" w:author="Kem Sereyboth" w:date="2023-07-12T11:16:00Z">
          <w:r w:rsidR="00D6491E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260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5261" w:author="Kem Sereiboth" w:date="2022-09-13T15:38:00Z">
        <w:del w:id="25262" w:author="Kem Sereyboth" w:date="2023-07-12T11:16:00Z">
          <w:r w:rsidR="00D53DD0" w:rsidRPr="00F126B8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</w:rPr>
            <w:delText>ន.ស.ស</w:delText>
          </w:r>
          <w:r w:rsidR="00D53DD0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. ពុំទាន់មានកម្រងសេវាសាធារណៈក្រោមសមត្ថកិច្ចនៅឡើយ។</w:delText>
          </w:r>
        </w:del>
      </w:ins>
      <w:ins w:id="25263" w:author="Kem Sereiboth" w:date="2022-09-15T14:14:00Z">
        <w:del w:id="25264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265" w:author="Kem Sereyboth" w:date="2023-07-25T09:40:00Z">
                <w:rPr>
                  <w:rFonts w:cs="MoolBoran"/>
                  <w:cs/>
                </w:rPr>
              </w:rPrChange>
            </w:rPr>
            <w:delText xml:space="preserve"> ប៉ុន្តែ</w:delText>
          </w:r>
        </w:del>
      </w:ins>
      <w:ins w:id="25266" w:author="Kem Sereiboth" w:date="2022-09-15T14:27:00Z">
        <w:del w:id="25267" w:author="Kem Sereyboth" w:date="2023-07-12T11:16:00Z">
          <w:r w:rsidR="00A7139C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268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A7139C"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2526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ន.ស.ស.</w:delText>
          </w:r>
          <w:r w:rsidR="00A7139C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270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5271" w:author="Kem Sereiboth" w:date="2022-09-15T14:14:00Z">
        <w:del w:id="25272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273" w:author="Kem Sereyboth" w:date="2023-07-25T09:40:00Z">
                <w:rPr>
                  <w:rFonts w:cs="MoolBoran"/>
                  <w:cs/>
                </w:rPr>
              </w:rPrChange>
            </w:rPr>
            <w:delText>មានលិខិតបញ្ជាក់ពីការ</w:delText>
          </w:r>
        </w:del>
      </w:ins>
      <w:ins w:id="25274" w:author="Kem Sereiboth" w:date="2022-09-15T14:17:00Z">
        <w:del w:id="25275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276" w:author="Kem Sereyboth" w:date="2023-07-25T09:40:00Z">
                <w:rPr>
                  <w:rFonts w:cs="MoolBoran"/>
                  <w:color w:val="171717" w:themeColor="background2" w:themeShade="1A"/>
                  <w:cs/>
                </w:rPr>
              </w:rPrChange>
            </w:rPr>
            <w:delText>ឆ្លើយតបករណីសំណើសុំផ្ដល់កម្រងសេវាសាធារណៈរបស់និយ័តករក្រោមឱវាទអាជ្ញាធរសេវាហិរញ្ញវត្ថុមិនមែនធនាគារ</w:delText>
          </w:r>
        </w:del>
      </w:ins>
      <w:ins w:id="25277" w:author="Kem Sereiboth" w:date="2022-09-15T14:27:00Z">
        <w:del w:id="25278" w:author="Kem Sereyboth" w:date="2023-07-12T11:16:00Z">
          <w:r w:rsidR="00A7139C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27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ផងដែរ</w:delText>
          </w:r>
        </w:del>
      </w:ins>
      <w:ins w:id="25280" w:author="Kem Sereiboth" w:date="2022-09-15T14:17:00Z">
        <w:del w:id="25281" w:author="Kem Sereyboth" w:date="2023-07-12T11:16:00Z">
          <w:r w:rsidR="00575957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282" w:author="Kem Sereyboth" w:date="2023-07-25T09:40:00Z">
                <w:rPr>
                  <w:rFonts w:cs="MoolBoran"/>
                  <w:color w:val="171717" w:themeColor="background2" w:themeShade="1A"/>
                  <w:cs/>
                </w:rPr>
              </w:rPrChange>
            </w:rPr>
            <w:delText>។</w:delText>
          </w:r>
        </w:del>
      </w:ins>
    </w:p>
    <w:p w14:paraId="5526E9BD" w14:textId="271EADEC" w:rsidR="00383FF6" w:rsidRPr="005C3F0D" w:rsidDel="00792344" w:rsidRDefault="00383FF6">
      <w:pPr>
        <w:spacing w:after="0" w:line="233" w:lineRule="auto"/>
        <w:rPr>
          <w:ins w:id="25283" w:author="User" w:date="2022-10-05T19:02:00Z"/>
          <w:del w:id="25284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285" w:author="Kem Sereyboth" w:date="2023-07-25T09:40:00Z">
            <w:rPr>
              <w:ins w:id="25286" w:author="User" w:date="2022-10-05T19:02:00Z"/>
              <w:del w:id="25287" w:author="Kem Sereyboth" w:date="2023-07-12T11:16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25288" w:author="Sopheak Phorn" w:date="2023-08-25T13:09:00Z">
          <w:pPr>
            <w:spacing w:after="0" w:line="240" w:lineRule="auto"/>
            <w:ind w:firstLine="720"/>
          </w:pPr>
        </w:pPrChange>
      </w:pPr>
    </w:p>
    <w:bookmarkEnd w:id="25216"/>
    <w:p w14:paraId="778AA481" w14:textId="05E1160A" w:rsidR="0043355C" w:rsidRPr="005C3F0D" w:rsidDel="00792344" w:rsidRDefault="00D940BD">
      <w:pPr>
        <w:spacing w:after="0" w:line="233" w:lineRule="auto"/>
        <w:rPr>
          <w:del w:id="25289" w:author="Kem Sereyboth" w:date="2023-07-12T11:16:00Z"/>
          <w:rFonts w:ascii="Khmer MEF1" w:hAnsi="Khmer MEF1" w:cs="Khmer MEF1"/>
          <w:spacing w:val="2"/>
          <w:sz w:val="24"/>
          <w:szCs w:val="24"/>
          <w:highlight w:val="yellow"/>
          <w:lang w:val="ca-ES"/>
          <w:rPrChange w:id="25290" w:author="Kem Sereyboth" w:date="2023-07-25T09:40:00Z">
            <w:rPr>
              <w:del w:id="25291" w:author="Kem Sereyboth" w:date="2023-07-12T11:16:00Z"/>
              <w:szCs w:val="22"/>
            </w:rPr>
          </w:rPrChange>
        </w:rPr>
        <w:pPrChange w:id="25292" w:author="Sopheak Phorn" w:date="2023-08-25T13:09:00Z">
          <w:pPr>
            <w:tabs>
              <w:tab w:val="left" w:pos="720"/>
            </w:tabs>
            <w:spacing w:after="0" w:line="245" w:lineRule="auto"/>
            <w:ind w:left="720"/>
            <w:jc w:val="both"/>
          </w:pPr>
        </w:pPrChange>
      </w:pPr>
      <w:ins w:id="25293" w:author="Kem Sereiboth" w:date="2022-09-13T16:52:00Z">
        <w:del w:id="25294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295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ឃ</w:delText>
          </w:r>
        </w:del>
      </w:ins>
      <w:ins w:id="25296" w:author="User" w:date="2022-10-03T13:40:00Z">
        <w:del w:id="25297" w:author="Kem Sereyboth" w:date="2023-07-12T11:16:00Z">
          <w:r w:rsidR="00E16C50"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298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cs/>
                  <w:lang w:val="ca-ES"/>
                </w:rPr>
              </w:rPrChange>
            </w:rPr>
            <w:delText>៤</w:delText>
          </w:r>
        </w:del>
      </w:ins>
      <w:ins w:id="25299" w:author="Kem Sereiboth" w:date="2022-09-13T16:51:00Z">
        <w:del w:id="25300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301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5302" w:author="User" w:date="2022-10-03T13:40:00Z">
        <w:del w:id="25303" w:author="Kem Sereyboth" w:date="2023-07-12T11:16:00Z">
          <w:r w:rsidR="00E16C50"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304" w:author="Kem Sereyboth" w:date="2023-07-25T09:4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លទ្ធផលរកឃើញទី</w:delText>
          </w:r>
        </w:del>
      </w:ins>
      <w:ins w:id="25305" w:author="Kem Sereiboth" w:date="2022-09-13T16:51:00Z">
        <w:del w:id="25306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307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>ប្រធានប</w:delText>
          </w:r>
          <w:r w:rsidR="00C222D3" w:rsidRPr="005C3F0D" w:rsidDel="00792344">
            <w:rPr>
              <w:rFonts w:ascii="Khmer MEF1" w:hAnsi="Khmer MEF1" w:cs="Khmer MEF1"/>
              <w:b/>
              <w:bCs/>
              <w:spacing w:val="-6"/>
              <w:sz w:val="24"/>
              <w:szCs w:val="24"/>
              <w:highlight w:val="yellow"/>
              <w:cs/>
              <w:lang w:val="ca-ES"/>
              <w:rPrChange w:id="25308" w:author="Kem Sereyboth" w:date="2023-07-25T09:40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ទី៤</w:delText>
          </w:r>
        </w:del>
      </w:ins>
      <w:ins w:id="25309" w:author="User" w:date="2022-10-03T13:40:00Z">
        <w:del w:id="25310" w:author="Kem Sereyboth" w:date="2023-07-12T11:16:00Z">
          <w:r w:rsidR="00E16C50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311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cs/>
                  <w:lang w:val="ca-ES"/>
                </w:rPr>
              </w:rPrChange>
            </w:rPr>
            <w:delText>៖</w:delText>
          </w:r>
        </w:del>
      </w:ins>
      <w:ins w:id="25312" w:author="User" w:date="2022-10-07T08:22:00Z">
        <w:del w:id="25313" w:author="Kem Sereyboth" w:date="2023-07-12T11:16:00Z">
          <w:r w:rsidR="005C60F6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314" w:author="Kem Sereyboth" w:date="2023-07-25T09:40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315" w:author="Kem Sereiboth" w:date="2022-09-13T16:51:00Z">
        <w:del w:id="25316" w:author="Kem Sereyboth" w:date="2023-07-12T11:16:00Z">
          <w:r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317" w:author="Kem Sereyboth" w:date="2023-07-25T09:40:00Z">
                <w:rPr>
                  <w:rFonts w:ascii="Khmer MEF1" w:hAnsi="Khmer MEF1" w:cs="Khmer MEF1"/>
                  <w:b/>
                  <w:bCs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318" w:author="User" w:date="2022-10-07T10:42:00Z">
        <w:del w:id="25319" w:author="Kem Sereyboth" w:date="2023-07-12T11:16:00Z">
          <w:r w:rsidR="00841019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320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</w:delText>
          </w:r>
        </w:del>
      </w:ins>
      <w:ins w:id="25321" w:author="User" w:date="2022-10-07T10:43:00Z">
        <w:del w:id="25322" w:author="Kem Sereyboth" w:date="2023-07-12T11:16:00Z">
          <w:r w:rsidR="00841019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323" w:author="Kem Sereyboth" w:date="2023-07-25T09:40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ចិត្តមន្រ្តីស្របតាមបទប្បញ្ញត្តិ</w:delText>
          </w:r>
        </w:del>
      </w:ins>
      <w:ins w:id="25324" w:author="User" w:date="2022-10-07T15:27:00Z">
        <w:del w:id="25325" w:author="Kem Sereyboth" w:date="2023-07-12T11:16:00Z">
          <w:r w:rsidR="00795462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</w:rPr>
            <w:delText>ជាធរមាន</w:delText>
          </w:r>
        </w:del>
      </w:ins>
      <w:ins w:id="25326" w:author="Un Seakamey" w:date="2022-11-14T10:58:00Z">
        <w:del w:id="25327" w:author="Kem Sereyboth" w:date="2023-07-12T11:16:00Z">
          <w:r w:rsidR="00726817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328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329" w:author="Un Seakamey" w:date="2022-11-14T10:59:00Z">
        <w:del w:id="25330" w:author="Kem Sereyboth" w:date="2023-07-12T11:16:00Z">
          <w:r w:rsidR="00726817" w:rsidRPr="005C3F0D" w:rsidDel="00792344">
            <w:rPr>
              <w:rFonts w:ascii="Khmer MEF1" w:hAnsi="Khmer MEF1" w:cs="Khmer MEF1"/>
              <w:spacing w:val="-6"/>
              <w:sz w:val="24"/>
              <w:szCs w:val="24"/>
              <w:highlight w:val="yellow"/>
              <w:cs/>
              <w:lang w:val="ca-ES"/>
              <w:rPrChange w:id="25331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>ព្រោះ</w:delText>
          </w:r>
        </w:del>
      </w:ins>
      <w:ins w:id="25332" w:author="Un Seakamey" w:date="2022-11-14T11:43:00Z">
        <w:del w:id="25333" w:author="Kem Sereyboth" w:date="2023-07-12T11:16:00Z">
          <w:r w:rsidR="000A60E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</w:rPr>
            <w:delText>​</w:delText>
          </w:r>
        </w:del>
      </w:ins>
      <w:ins w:id="25334" w:author="Un Seakamey" w:date="2022-11-14T10:59:00Z">
        <w:del w:id="25335" w:author="Kem Sereyboth" w:date="2023-07-12T11:16:00Z">
          <w:r w:rsidR="00726817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36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 xml:space="preserve">ករណី </w:delText>
          </w:r>
          <w:r w:rsidR="00726817" w:rsidRPr="005C3F0D" w:rsidDel="00792344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lang w:val="ca-ES"/>
              <w:rPrChange w:id="25337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>ន.ស.ស</w:delText>
          </w:r>
          <w:r w:rsidR="00726817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38" w:author="Kem Sereyboth" w:date="2023-07-25T09:40:00Z">
                <w:rPr>
                  <w:rFonts w:cs="MoolBoran"/>
                  <w:szCs w:val="22"/>
                  <w:cs/>
                </w:rPr>
              </w:rPrChange>
            </w:rPr>
            <w:delText xml:space="preserve"> បានអនុវត្តប្រព័ន្ធលើកទឹកចិត្តមន្រ្តីក្រោមប្រព័ន្ធលើកទឹកចិត្តរបស់អគ្គលេខាធិការដ្ឋានក្រុមប្រឹក្សាជាតិគាំពារសង្គម។</w:delText>
          </w:r>
        </w:del>
      </w:ins>
      <w:ins w:id="25339" w:author="User" w:date="2022-10-07T15:27:00Z">
        <w:del w:id="25340" w:author="Kem Sereyboth" w:date="2023-07-12T11:16:00Z">
          <w:r w:rsidR="00795462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41" w:author="Kem Sereyboth" w:date="2023-07-25T09:40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  <w:ins w:id="25342" w:author="LENOVO" w:date="2022-10-06T11:59:00Z">
        <w:del w:id="25343" w:author="Kem Sereyboth" w:date="2023-07-12T11:16:00Z">
          <w:r w:rsidR="00DD020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44" w:author="Kem Sereyboth" w:date="2023-07-25T09:40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5345" w:author="Kem Sereiboth" w:date="2022-09-13T16:51:00Z">
        <w:del w:id="25346" w:author="Kem Sereyboth" w:date="2023-07-12T11:16:00Z">
          <w:r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4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</w:del>
      </w:ins>
      <w:ins w:id="25348" w:author="Kem Sereiboth" w:date="2022-09-30T13:53:00Z">
        <w:del w:id="25349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50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351" w:author="Kem Sereiboth" w:date="2022-09-13T16:51:00Z">
        <w:del w:id="25352" w:author="Kem Sereyboth" w:date="2023-07-12T11:16:00Z">
          <w:r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53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5354" w:author="Kem Sereiboth" w:date="2022-09-30T13:40:00Z">
        <w:del w:id="25355" w:author="Kem Sereyboth" w:date="2023-07-12T11:16:00Z"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56" w:author="Kem Sereyboth" w:date="2023-07-25T09:40:00Z">
                <w:rPr>
                  <w:rFonts w:cs="MoolBoran"/>
                  <w:spacing w:val="6"/>
                  <w:highlight w:val="yellow"/>
                  <w:cs/>
                </w:rPr>
              </w:rPrChange>
            </w:rPr>
            <w:delText>មានប្រព័ន្ធ​​​លើកទឹកចិត្តមន្ត្រីចំនួន ២</w:delText>
          </w:r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57" w:author="Kem Sereyboth" w:date="2023-07-25T09:40:00Z">
                <w:rPr>
                  <w:rFonts w:cs="MoolBoran"/>
                  <w:spacing w:val="6"/>
                  <w:cs/>
                </w:rPr>
              </w:rPrChange>
            </w:rPr>
            <w:delText xml:space="preserve"> គឺប្រាក់​ឧបត្ថម្ភ​ជីវភាព</w:delText>
          </w:r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5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</w:del>
      </w:ins>
      <w:ins w:id="25359" w:author="Kem Sereiboth" w:date="2022-09-30T13:45:00Z">
        <w:del w:id="25360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6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និង</w:delText>
          </w:r>
        </w:del>
      </w:ins>
      <w:ins w:id="25362" w:author="Kem Sereiboth" w:date="2022-09-30T13:40:00Z">
        <w:del w:id="25363" w:author="Kem Sereyboth" w:date="2023-07-12T11:16:00Z">
          <w:r w:rsidR="00374ACF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64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ប្រាក់ឧបត្ថម្ភមុខងារ</w:delText>
          </w:r>
        </w:del>
      </w:ins>
      <w:ins w:id="25365" w:author="Kem Sereiboth" w:date="2022-09-30T13:43:00Z">
        <w:del w:id="25366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67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។ </w:delText>
          </w:r>
        </w:del>
      </w:ins>
      <w:ins w:id="25368" w:author="Kem Sereiboth" w:date="2022-09-30T13:45:00Z">
        <w:del w:id="25369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7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ប្រព័ន្ធលើកទឹកចិត្តនេះ </w:delText>
          </w:r>
        </w:del>
      </w:ins>
      <w:ins w:id="25371" w:author="Kem Sereiboth" w:date="2022-09-30T13:57:00Z">
        <w:del w:id="25372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73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អនុវត្ត</w:delText>
          </w:r>
        </w:del>
      </w:ins>
      <w:ins w:id="25374" w:author="sakaria fa" w:date="2022-09-30T21:30:00Z">
        <w:del w:id="25375" w:author="Kem Sereyboth" w:date="2023-07-12T11:16:00Z">
          <w:r w:rsidR="00682841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76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យោង</w:delText>
          </w:r>
        </w:del>
      </w:ins>
      <w:ins w:id="25377" w:author="Kem Sereiboth" w:date="2022-09-30T13:57:00Z">
        <w:del w:id="25378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79" w:author="Kem Sereyboth" w:date="2023-07-25T09:4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តាម</w:delText>
          </w:r>
        </w:del>
      </w:ins>
      <w:ins w:id="25380" w:author="Kem Sereiboth" w:date="2022-09-30T13:45:00Z">
        <w:del w:id="25381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82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ប្រកាស</w:delText>
          </w:r>
        </w:del>
      </w:ins>
      <w:ins w:id="25383" w:author="Kem Sereiboth" w:date="2022-09-30T13:48:00Z">
        <w:del w:id="25384" w:author="Kem Sereyboth" w:date="2023-07-12T11:16:00Z"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85" w:author="Kem Sereyboth" w:date="2023-07-25T09:40:00Z">
                <w:rPr>
                  <w:rFonts w:cs="MoolBoran"/>
                  <w:spacing w:val="4"/>
                  <w:cs/>
                </w:rPr>
              </w:rPrChange>
            </w:rPr>
            <w:delText>លេខ៦១៦ សហវប្រក. ចុះថ្ងៃទី០៤ ខែមិថុនា ឆ្នាំ២០១៤ ប្រកាសស្ដីពីការកំណត់គោលការណ៍</w:delText>
          </w:r>
          <w:r w:rsidR="0043355C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86" w:author="Kem Sereyboth" w:date="2023-07-25T09:40:00Z">
                <w:rPr>
                  <w:rFonts w:cs="MoolBoran"/>
                  <w:spacing w:val="-8"/>
                  <w:cs/>
                </w:rPr>
              </w:rPrChange>
            </w:rPr>
            <w:delText xml:space="preserve">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  <w:ins w:id="25387" w:author="Kem Sereiboth" w:date="2022-09-30T13:49:00Z">
        <w:del w:id="25388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8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5390" w:author="Kem Sereiboth" w:date="2022-09-30T13:51:00Z">
        <w:del w:id="25391" w:author="Kem Sereyboth" w:date="2023-07-12T11:16:00Z"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92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393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4"/>
                  <w:sz w:val="24"/>
                  <w:szCs w:val="24"/>
                  <w:cs/>
                </w:rPr>
              </w:rPrChange>
            </w:rPr>
            <w:delText>តាមរយៈការពិនិត្យលើឯកសារ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94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395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និងភស្ដុតាងដែលបានផ្ដល់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96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397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ព្រមទាំងការសាកសួរជាមួយថ្នាក់ដឹកនាំរបស់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398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399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ន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400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.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401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402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.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403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404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.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405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ប្រតិភូសវនកម្ម</w:delText>
          </w:r>
          <w:r w:rsidR="00C222D3" w:rsidRPr="005C3F0D" w:rsidDel="00792344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ca-ES"/>
              <w:rPrChange w:id="25406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C222D3" w:rsidRPr="005C3F0D" w:rsidDel="00792344">
            <w:rPr>
              <w:rFonts w:ascii="Khmer MEF1" w:hAnsi="Khmer MEF1" w:cs="Khmer MEF1" w:hint="cs"/>
              <w:spacing w:val="2"/>
              <w:sz w:val="24"/>
              <w:szCs w:val="24"/>
              <w:highlight w:val="yellow"/>
              <w:cs/>
              <w:lang w:val="ca-ES"/>
              <w:rPrChange w:id="25407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-2"/>
                  <w:sz w:val="24"/>
                  <w:szCs w:val="24"/>
                  <w:cs/>
                </w:rPr>
              </w:rPrChange>
            </w:rPr>
            <w:delText>និង​សវនករ​ទទួលបន្ទុកសូមជម្រាបជូននូវលទ្ធផលរកឃើញមួយចំនួនដូចខាងក្រោម៖</w:delText>
          </w:r>
        </w:del>
      </w:ins>
    </w:p>
    <w:p w14:paraId="1D628B11" w14:textId="27173169" w:rsidR="00726817" w:rsidRPr="005C3F0D" w:rsidDel="00792344" w:rsidRDefault="00726817">
      <w:pPr>
        <w:spacing w:after="0" w:line="233" w:lineRule="auto"/>
        <w:rPr>
          <w:ins w:id="25408" w:author="Un Seakamey" w:date="2022-11-14T10:59:00Z"/>
          <w:del w:id="25409" w:author="Kem Sereyboth" w:date="2023-07-12T11:16:00Z"/>
          <w:rFonts w:ascii="Khmer MEF1" w:hAnsi="Khmer MEF1" w:cs="Khmer MEF1"/>
          <w:spacing w:val="2"/>
          <w:sz w:val="24"/>
          <w:szCs w:val="24"/>
          <w:highlight w:val="yellow"/>
          <w:lang w:val="ca-ES"/>
          <w:rPrChange w:id="25410" w:author="Kem Sereyboth" w:date="2023-07-25T09:40:00Z">
            <w:rPr>
              <w:ins w:id="25411" w:author="Un Seakamey" w:date="2022-11-14T10:59:00Z"/>
              <w:del w:id="25412" w:author="Kem Sereyboth" w:date="2023-07-12T11:16:00Z"/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</w:rPr>
          </w:rPrChange>
        </w:rPr>
        <w:pPrChange w:id="25413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p w14:paraId="7F75E54D" w14:textId="54890648" w:rsidR="00485B04" w:rsidRPr="005C3F0D" w:rsidDel="00792344" w:rsidRDefault="00C222D3">
      <w:pPr>
        <w:spacing w:after="0" w:line="233" w:lineRule="auto"/>
        <w:rPr>
          <w:ins w:id="25414" w:author="sakaria fa" w:date="2022-09-30T21:39:00Z"/>
          <w:del w:id="25415" w:author="Kem Sereyboth" w:date="2023-07-12T11:16:00Z"/>
          <w:rFonts w:ascii="Khmer MEF1" w:hAnsi="Khmer MEF1" w:cs="Khmer MEF1"/>
          <w:sz w:val="24"/>
          <w:szCs w:val="24"/>
          <w:highlight w:val="yellow"/>
          <w:lang w:val="ca-ES"/>
          <w:rPrChange w:id="25416" w:author="Kem Sereyboth" w:date="2023-07-25T09:40:00Z">
            <w:rPr>
              <w:ins w:id="25417" w:author="sakaria fa" w:date="2022-09-30T21:39:00Z"/>
              <w:del w:id="25418" w:author="Kem Sereyboth" w:date="2023-07-12T11:16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25419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420" w:author="Kem Sereiboth" w:date="2022-09-30T13:52:00Z">
        <w:del w:id="25421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422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ឃ.១.លទ្ធផលរកឃើញ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23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ទី១​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24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>៖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25425" w:author="Kem Sereyboth" w:date="2023-07-25T09:40:00Z">
                <w:rPr>
                  <w:spacing w:val="-2"/>
                  <w:lang w:val="ca-ES"/>
                </w:rPr>
              </w:rPrChange>
            </w:rPr>
            <w:delText xml:space="preserve"> </w:delText>
          </w:r>
          <w:bookmarkStart w:id="25426" w:name="_Hlk114564423"/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27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 xml:space="preserve">ក្នុងចំណោមប្រព័ន្ធលើកទឹកចិត្តខាងលើ 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428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ន.</w:delText>
          </w:r>
        </w:del>
      </w:ins>
      <w:ins w:id="25429" w:author="Kem Sereiboth" w:date="2022-09-30T13:54:00Z">
        <w:del w:id="25430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431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ស</w:delText>
          </w:r>
        </w:del>
      </w:ins>
      <w:ins w:id="25432" w:author="Kem Sereiboth" w:date="2022-09-30T13:52:00Z">
        <w:del w:id="25433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434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.</w:delText>
          </w:r>
        </w:del>
      </w:ins>
      <w:ins w:id="25435" w:author="Kem Sereiboth" w:date="2022-09-30T13:54:00Z">
        <w:del w:id="25436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437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ស</w:delText>
          </w:r>
        </w:del>
      </w:ins>
      <w:ins w:id="25438" w:author="Kem Sereiboth" w:date="2022-09-30T13:52:00Z">
        <w:del w:id="25439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25440" w:author="Kem Sereyboth" w:date="2023-07-25T09:40:00Z">
                <w:rPr>
                  <w:rFonts w:cs="MoolBoran"/>
                  <w:b/>
                  <w:bCs/>
                  <w:spacing w:val="-2"/>
                  <w:cs/>
                  <w:lang w:val="ca-ES"/>
                </w:rPr>
              </w:rPrChange>
            </w:rPr>
            <w:delText>.</w:delText>
          </w:r>
          <w:r w:rsidRPr="005C3F0D" w:rsidDel="00792344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  <w:rPrChange w:id="25441" w:author="Kem Sereyboth" w:date="2023-07-25T09:40:00Z">
                <w:rPr>
                  <w:b/>
                  <w:bCs/>
                  <w:spacing w:val="-2"/>
                  <w:lang w:val="ca-ES"/>
                </w:rPr>
              </w:rPrChange>
            </w:rPr>
            <w:delText xml:space="preserve"> </w:delText>
          </w:r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42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>បាននឹងកំពុងអនុវត្ត</w:delText>
          </w:r>
          <w:r w:rsidRPr="005C3F0D" w:rsidDel="00792344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25443" w:author="Kem Sereyboth" w:date="2023-07-25T09:40:00Z">
                <w:rPr>
                  <w:rFonts w:cs="MoolBoran"/>
                  <w:spacing w:val="-2"/>
                  <w:cs/>
                  <w:lang w:val="ca-ES"/>
                </w:rPr>
              </w:rPrChange>
            </w:rPr>
            <w:delText>នូវ</w:delText>
          </w:r>
          <w:bookmarkEnd w:id="25426"/>
          <w:r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44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​</w:delText>
          </w:r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445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ការបើកផ្ដល់ប្រាក់ឧបត្ថម្ភជីវភាពជូនដល់មន្ត្រីទាំងអស់របស់ </w:delText>
          </w:r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446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ន.</w:delText>
          </w:r>
        </w:del>
      </w:ins>
      <w:ins w:id="25447" w:author="Kem Sereiboth" w:date="2022-09-30T13:54:00Z">
        <w:del w:id="25448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449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ស</w:delText>
          </w:r>
        </w:del>
      </w:ins>
      <w:ins w:id="25450" w:author="Kem Sereiboth" w:date="2022-09-30T13:52:00Z">
        <w:del w:id="25451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452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.</w:delText>
          </w:r>
        </w:del>
      </w:ins>
      <w:ins w:id="25453" w:author="Kem Sereiboth" w:date="2022-09-30T13:55:00Z">
        <w:del w:id="25454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455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ស</w:delText>
          </w:r>
        </w:del>
      </w:ins>
      <w:ins w:id="25456" w:author="Kem Sereiboth" w:date="2022-09-30T13:52:00Z">
        <w:del w:id="25457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lang w:val="ca-ES"/>
              <w:rPrChange w:id="25458" w:author="Kem Sereyboth" w:date="2023-07-25T09:40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 xml:space="preserve">. </w:delText>
          </w:r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459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ដោយប្រាក់​ឧបត្ថម្ភ​ជីវភាពនេះ​ទទួល​បាន​​ទៅ</w:delText>
          </w:r>
          <w:r w:rsidRPr="005C3F0D" w:rsidDel="00792344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lang w:val="ca-ES"/>
              <w:rPrChange w:id="25460" w:author="Kem Sereyboth" w:date="2023-07-25T09:40:00Z">
                <w:rPr>
                  <w:rFonts w:cs="MoolBoran"/>
                  <w:spacing w:val="-14"/>
                  <w:cs/>
                  <w:lang w:val="ca-ES"/>
                </w:rPr>
              </w:rPrChange>
            </w:rPr>
            <w:delText>​</w:delText>
          </w:r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46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តាមឋានានុក្រមដោយផ្អែកលើតម្លៃឯកតាសន្ទស្សន៍ចំនួន </w:delText>
          </w:r>
        </w:del>
      </w:ins>
      <w:ins w:id="25462" w:author="Kem Sereiboth" w:date="2022-09-30T14:01:00Z">
        <w:del w:id="25463" w:author="Kem Sereyboth" w:date="2023-07-12T11:16:00Z">
          <w:r w:rsidR="00BC407D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464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៣</w:delText>
          </w:r>
        </w:del>
      </w:ins>
      <w:ins w:id="25465" w:author="Kem Sereiboth" w:date="2022-09-30T13:52:00Z">
        <w:del w:id="25466" w:author="Kem Sereyboth" w:date="2023-07-12T11:16:00Z"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lang w:val="ca-ES"/>
              <w:rPrChange w:id="25467" w:author="Kem Sereyboth" w:date="2023-07-25T09:40:00Z">
                <w:rPr>
                  <w:lang w:val="ca-ES"/>
                </w:rPr>
              </w:rPrChange>
            </w:rPr>
            <w:delText>,</w:delText>
          </w:r>
        </w:del>
      </w:ins>
      <w:ins w:id="25468" w:author="Kem Sereiboth" w:date="2022-09-30T14:01:00Z">
        <w:del w:id="25469" w:author="Kem Sereyboth" w:date="2023-07-12T11:16:00Z">
          <w:r w:rsidR="00BC407D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47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៨</w:delText>
          </w:r>
        </w:del>
      </w:ins>
      <w:ins w:id="25471" w:author="Kem Sereiboth" w:date="2022-09-30T13:52:00Z">
        <w:del w:id="25472" w:author="Kem Sereyboth" w:date="2023-07-12T11:16:00Z"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47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០០ រៀល</w:delText>
          </w:r>
        </w:del>
      </w:ins>
      <w:ins w:id="25474" w:author="sakaria fa" w:date="2022-09-30T21:39:00Z">
        <w:del w:id="25475" w:author="Kem Sereyboth" w:date="2023-07-12T11:16:00Z">
          <w:r w:rsidR="00485B04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476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</w:del>
      </w:ins>
      <w:ins w:id="25477" w:author="sakaria fa" w:date="2022-09-30T21:40:00Z">
        <w:del w:id="25478" w:author="Kem Sereyboth" w:date="2023-07-12T11:16:00Z">
          <w:r w:rsidR="00485B04"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479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 </w:delText>
          </w:r>
          <w:r w:rsidR="00485B0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80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ក្នុងចំណោមប្រព័ន្ធលើក</w:delText>
          </w:r>
          <w:r w:rsidR="00485B0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48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 xml:space="preserve">ទឹកចិត្តចំនួន ២ ខាងលើ </w:delText>
          </w:r>
          <w:r w:rsidR="00485B04" w:rsidRPr="005C3F0D" w:rsidDel="00792344">
            <w:rPr>
              <w:rFonts w:ascii="Khmer MEF1" w:hAnsi="Khmer MEF1" w:cs="Khmer MEF1"/>
              <w:b/>
              <w:bCs/>
              <w:spacing w:val="6"/>
              <w:sz w:val="24"/>
              <w:szCs w:val="24"/>
              <w:highlight w:val="yellow"/>
              <w:cs/>
              <w:rPrChange w:id="25482" w:author="Kem Sereyboth" w:date="2023-07-25T09:40:00Z">
                <w:rPr>
                  <w:rFonts w:cs="MoolBoran"/>
                  <w:b/>
                  <w:bCs/>
                  <w:cs/>
                </w:rPr>
              </w:rPrChange>
            </w:rPr>
            <w:delText>ន.ស.ស.</w:delText>
          </w:r>
          <w:r w:rsidR="00485B0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25483" w:author="Kem Sereyboth" w:date="2023-07-25T09:40:00Z">
                <w:rPr>
                  <w:rFonts w:cs="MoolBoran"/>
                  <w:cs/>
                </w:rPr>
              </w:rPrChange>
            </w:rPr>
            <w:delText xml:space="preserve"> </w:delText>
          </w:r>
          <w:r w:rsidR="00485B0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484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ពុំទាន់បានអនុវត្ត</w:delText>
          </w:r>
        </w:del>
      </w:ins>
      <w:ins w:id="25485" w:author="sakaria fa" w:date="2022-09-30T21:44:00Z">
        <w:del w:id="25486" w:author="Kem Sereyboth" w:date="2023-07-12T11:16:00Z">
          <w:r w:rsidR="006F1E1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487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តាម</w:delText>
          </w:r>
        </w:del>
      </w:ins>
      <w:ins w:id="25488" w:author="sakaria fa" w:date="2022-09-30T21:43:00Z">
        <w:del w:id="25489" w:author="Kem Sereyboth" w:date="2023-07-12T11:16:00Z">
          <w:r w:rsidR="006F1E14" w:rsidRPr="005C3F0D" w:rsidDel="00792344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25490" w:author="Kem Sereyboth" w:date="2023-07-25T09:40:00Z">
                <w:rPr>
                  <w:rFonts w:cs="MoolBoran"/>
                  <w:color w:val="171717" w:themeColor="background2" w:themeShade="1A"/>
                  <w:cs/>
                  <w:lang w:val="ca-ES"/>
                </w:rPr>
              </w:rPrChange>
            </w:rPr>
            <w:delText>ប្រកាសលេខ០០៨ អ.ស.ហ.ប្រក ចុះថ្ងៃទី១០</w:delText>
          </w:r>
          <w:r w:rsidR="006F1E14" w:rsidRPr="005C3F0D" w:rsidDel="00792344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25491" w:author="Kem Sereyboth" w:date="2023-07-25T09:40:00Z">
                <w:rPr>
                  <w:rFonts w:cs="MoolBoran"/>
                  <w:color w:val="171717" w:themeColor="background2" w:themeShade="1A"/>
                  <w:cs/>
                  <w:lang w:val="ca-ES"/>
                </w:rPr>
              </w:rPrChange>
            </w:rPr>
            <w:delText xml:space="preserve"> </w:delText>
          </w:r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92" w:author="Kem Sereyboth" w:date="2023-07-25T09:40:00Z">
                <w:rPr>
                  <w:rFonts w:cs="MoolBoran"/>
                  <w:color w:val="171717" w:themeColor="background2" w:themeShade="1A"/>
                  <w:cs/>
                  <w:lang w:val="ca-ES"/>
                </w:rPr>
              </w:rPrChange>
            </w:rPr>
            <w:delText>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  <w:ins w:id="25493" w:author="sakaria fa" w:date="2022-09-30T21:44:00Z">
        <w:del w:id="25494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49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នោះទេ។</w:delText>
          </w:r>
        </w:del>
      </w:ins>
      <w:ins w:id="25496" w:author="Kem Sereiboth" w:date="2022-09-30T13:52:00Z">
        <w:del w:id="25497" w:author="Kem Sereyboth" w:date="2023-07-12T11:16:00Z">
          <w:r w:rsidRPr="005C3F0D" w:rsidDel="00792344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lang w:val="ca-ES"/>
              <w:rPrChange w:id="25498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280AA455" w14:textId="7AEA53AE" w:rsidR="00383FF6" w:rsidRPr="005C3F0D" w:rsidDel="00792344" w:rsidRDefault="00CD5954">
      <w:pPr>
        <w:spacing w:after="0" w:line="233" w:lineRule="auto"/>
        <w:rPr>
          <w:ins w:id="25499" w:author="User" w:date="2022-10-05T19:03:00Z"/>
          <w:del w:id="25500" w:author="Kem Sereyboth" w:date="2023-07-12T11:16:00Z"/>
          <w:rFonts w:ascii="Khmer MEF1" w:hAnsi="Khmer MEF1" w:cs="Khmer MEF1"/>
          <w:b/>
          <w:bCs/>
          <w:spacing w:val="-4"/>
          <w:sz w:val="24"/>
          <w:szCs w:val="24"/>
          <w:highlight w:val="yellow"/>
          <w:lang w:val="ca-ES"/>
          <w:rPrChange w:id="25501" w:author="Kem Sereyboth" w:date="2023-07-25T09:40:00Z">
            <w:rPr>
              <w:ins w:id="25502" w:author="User" w:date="2022-10-05T19:03:00Z"/>
              <w:del w:id="25503" w:author="Kem Sereyboth" w:date="2023-07-12T11:16:00Z"/>
              <w:rFonts w:ascii="Khmer MEF1" w:hAnsi="Khmer MEF1" w:cs="Khmer MEF1"/>
              <w:b/>
              <w:bCs/>
              <w:spacing w:val="-4"/>
              <w:sz w:val="24"/>
              <w:szCs w:val="24"/>
              <w:lang w:val="ca-ES"/>
            </w:rPr>
          </w:rPrChange>
        </w:rPr>
        <w:pPrChange w:id="25504" w:author="Sopheak Phorn" w:date="2023-08-25T13:09:00Z">
          <w:pPr>
            <w:spacing w:after="0" w:line="228" w:lineRule="auto"/>
            <w:ind w:left="990" w:hanging="450"/>
            <w:jc w:val="both"/>
          </w:pPr>
        </w:pPrChange>
      </w:pPr>
      <w:ins w:id="25505" w:author="Kem Sereiboth" w:date="2022-09-30T14:05:00Z">
        <w:del w:id="25506" w:author="Kem Sereyboth" w:date="2023-07-12T11:16:00Z">
          <w:r w:rsidRPr="005C3F0D" w:rsidDel="00792344">
            <w:rPr>
              <w:noProof/>
              <w:sz w:val="24"/>
              <w:szCs w:val="24"/>
              <w:highlight w:val="yellow"/>
              <w:rPrChange w:id="25507" w:author="Kem Sereyboth" w:date="2023-07-25T09:40:00Z">
                <w:rPr>
                  <w:noProof/>
                </w:rPr>
              </w:rPrChange>
            </w:rPr>
            <w:drawing>
              <wp:anchor distT="0" distB="0" distL="114300" distR="114300" simplePos="0" relativeHeight="251669504" behindDoc="0" locked="0" layoutInCell="1" allowOverlap="1" wp14:anchorId="574F36F4" wp14:editId="4ED58018">
                <wp:simplePos x="0" y="0"/>
                <wp:positionH relativeFrom="column">
                  <wp:posOffset>30480</wp:posOffset>
                </wp:positionH>
                <wp:positionV relativeFrom="paragraph">
                  <wp:posOffset>2847975</wp:posOffset>
                </wp:positionV>
                <wp:extent cx="5939790" cy="2973705"/>
                <wp:effectExtent l="0" t="0" r="3810" b="0"/>
                <wp:wrapTopAndBottom/>
                <wp:docPr id="4" name="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able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2973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del>
      </w:ins>
    </w:p>
    <w:p w14:paraId="6001071A" w14:textId="0B03ADD0" w:rsidR="00CD5954" w:rsidRPr="005C3F0D" w:rsidDel="00792344" w:rsidRDefault="00F259BB">
      <w:pPr>
        <w:spacing w:after="0" w:line="233" w:lineRule="auto"/>
        <w:rPr>
          <w:ins w:id="25508" w:author="Kem Sereiboth" w:date="2022-09-30T13:52:00Z"/>
          <w:del w:id="25509" w:author="Kem Sereyboth" w:date="2023-07-12T11:16:00Z"/>
          <w:rFonts w:ascii="Khmer MEF1" w:hAnsi="Khmer MEF1" w:cs="Khmer MEF1"/>
          <w:sz w:val="24"/>
          <w:szCs w:val="24"/>
          <w:rPrChange w:id="25510" w:author="Kem Sereyboth" w:date="2023-07-25T09:40:00Z">
            <w:rPr>
              <w:ins w:id="25511" w:author="Kem Sereiboth" w:date="2022-09-30T13:52:00Z"/>
              <w:del w:id="25512" w:author="Kem Sereyboth" w:date="2023-07-12T11:16:00Z"/>
              <w:rFonts w:ascii="Khmer MEF1" w:hAnsi="Khmer MEF1" w:cs="Khmer MEF1"/>
              <w:spacing w:val="-14"/>
              <w:sz w:val="24"/>
              <w:szCs w:val="24"/>
              <w:lang w:val="ca-ES"/>
            </w:rPr>
          </w:rPrChange>
        </w:rPr>
        <w:pPrChange w:id="25513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5514" w:author="User" w:date="2022-10-03T13:47:00Z">
        <w:del w:id="25515" w:author="Kem Sereyboth" w:date="2023-07-12T11:16:00Z">
          <w:r w:rsidRPr="005C3F0D" w:rsidDel="00792344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25516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៥.លទ្ធផលរកឃើញទី៥</w:delText>
          </w:r>
          <w:bookmarkStart w:id="25517" w:name="_Hlk116049529"/>
          <w:r w:rsidRPr="005C3F0D" w:rsidDel="00792344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25518" w:author="Kem Sereyboth" w:date="2023-07-25T09:40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25519" w:author="User" w:date="2022-10-07T08:22:00Z">
        <w:del w:id="25520" w:author="Kem Sereyboth" w:date="2023-07-12T11:16:00Z">
          <w:r w:rsidR="005C60F6" w:rsidRPr="005C3F0D" w:rsidDel="00792344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25521" w:author="Kem Sereyboth" w:date="2023-07-25T09:40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522" w:author="User" w:date="2022-10-03T13:49:00Z">
        <w:del w:id="25523" w:author="Kem Sereyboth" w:date="2023-07-12T11:16:00Z">
          <w:r w:rsidR="001D31EE" w:rsidRPr="005C3F0D" w:rsidDel="00792344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25524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ពុំទាន់មានបទប្បញ្ញត្តិសម្រាប់ត្រួតពិនិត្យលើប្រតិបត្តិការរបស់ប្រតិបត្តិករ</w:delText>
          </w:r>
          <w:r w:rsidR="001D31EE" w:rsidRPr="005C3F0D" w:rsidDel="00792344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lang w:val="ca-ES"/>
              <w:rPrChange w:id="25525" w:author="Kem Sereyboth" w:date="2023-07-25T09:40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សន្តិសុខ</w:delText>
          </w:r>
          <w:r w:rsidR="001D31EE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52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សង្គម។</w:delText>
          </w:r>
        </w:del>
      </w:ins>
      <w:ins w:id="25527" w:author="User" w:date="2022-10-04T11:25:00Z">
        <w:del w:id="25528" w:author="Kem Sereyboth" w:date="2023-07-12T11:16:00Z">
          <w:r w:rsidR="001E6DD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2552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bookmarkEnd w:id="24769"/>
      <w:ins w:id="25530" w:author="sakaria fa" w:date="2022-09-30T21:46:00Z">
        <w:del w:id="25531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32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តារាងទី</w:delText>
          </w:r>
        </w:del>
      </w:ins>
      <w:ins w:id="25533" w:author="sakaria fa" w:date="2022-09-30T21:48:00Z">
        <w:del w:id="25534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35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១</w:delText>
          </w:r>
        </w:del>
      </w:ins>
      <w:ins w:id="25536" w:author="sakaria fa" w:date="2022-09-30T21:46:00Z">
        <w:del w:id="25537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38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៖ សេចក្ដីសង្ខេបនៃប្រាក់ឧបត្</w:delText>
          </w:r>
        </w:del>
      </w:ins>
      <w:ins w:id="25539" w:author="sakaria fa" w:date="2022-09-30T21:47:00Z">
        <w:del w:id="25540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41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ថ</w:delText>
          </w:r>
        </w:del>
      </w:ins>
      <w:ins w:id="25542" w:author="sakaria fa" w:date="2022-09-30T21:50:00Z">
        <w:del w:id="25543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44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ម្ភ</w:delText>
          </w:r>
        </w:del>
      </w:ins>
      <w:ins w:id="25545" w:author="sakaria fa" w:date="2022-09-30T21:47:00Z">
        <w:del w:id="25546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47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ជីវភាព</w:delText>
          </w:r>
        </w:del>
      </w:ins>
      <w:ins w:id="25548" w:author="sakaria fa" w:date="2022-09-30T21:46:00Z">
        <w:del w:id="25549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50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 xml:space="preserve"> </w:delText>
          </w:r>
        </w:del>
      </w:ins>
      <w:ins w:id="25551" w:author="sakaria fa" w:date="2022-09-30T21:47:00Z">
        <w:del w:id="25552" w:author="Kem Sereyboth" w:date="2023-07-12T11:16:00Z"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53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លើតម្លៃឯកតាសន្ទស្សន៍ចំនួន ៣</w:delText>
          </w:r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rPrChange w:id="25554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lang w:val="ca-ES"/>
                </w:rPr>
              </w:rPrChange>
            </w:rPr>
            <w:delText>,</w:delText>
          </w:r>
          <w:r w:rsidR="006F1E14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55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៨០០ រៀល</w:delText>
          </w:r>
        </w:del>
      </w:ins>
      <w:ins w:id="25556" w:author="Kem Sereiboth" w:date="2022-09-30T13:52:00Z">
        <w:del w:id="25557" w:author="Kem Sereyboth" w:date="2023-07-12T11:16:00Z">
          <w:r w:rsidR="00C222D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58" w:author="Kem Sereyboth" w:date="2023-07-25T09:4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និងតារាងសន្ទស្សន៍មេគុណសមាមាត្រ</w:delText>
          </w:r>
          <w:r w:rsidR="00C222D3" w:rsidRPr="005C3F0D" w:rsidDel="00792344">
            <w:rPr>
              <w:rFonts w:ascii="Khmer MEF1" w:hAnsi="Khmer MEF1" w:cs="Khmer MEF1"/>
              <w:sz w:val="24"/>
              <w:szCs w:val="24"/>
              <w:highlight w:val="yellow"/>
              <w:cs/>
              <w:rPrChange w:id="25559" w:author="Kem Sereyboth" w:date="2023-07-25T09:4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  <w:lang w:val="ca-ES"/>
                </w:rPr>
              </w:rPrChange>
            </w:rPr>
            <w:delText xml:space="preserve"> និង​បើក​ផ្ដល់ជា​ប្រចាំខែ​ដូច​តទៅ៖</w:delText>
          </w:r>
        </w:del>
      </w:ins>
    </w:p>
    <w:p w14:paraId="7C1F9E24" w14:textId="272FAC20" w:rsidR="006F2967" w:rsidRPr="005C3F0D" w:rsidDel="00792344" w:rsidRDefault="006F2967">
      <w:pPr>
        <w:spacing w:after="0" w:line="233" w:lineRule="auto"/>
        <w:rPr>
          <w:ins w:id="25560" w:author="User" w:date="2022-10-03T05:15:00Z"/>
          <w:del w:id="25561" w:author="Kem Sereyboth" w:date="2023-07-12T11:16:00Z"/>
          <w:rFonts w:ascii="Khmer MEF1" w:hAnsi="Khmer MEF1" w:cs="Khmer MEF1"/>
          <w:sz w:val="10"/>
          <w:szCs w:val="10"/>
          <w:rPrChange w:id="25562" w:author="Kem Sereyboth" w:date="2023-07-25T09:40:00Z">
            <w:rPr>
              <w:ins w:id="25563" w:author="User" w:date="2022-10-03T05:15:00Z"/>
              <w:del w:id="25564" w:author="Kem Sereyboth" w:date="2023-07-12T11:16:00Z"/>
              <w:rFonts w:ascii="Khmer MEF1" w:hAnsi="Khmer MEF1" w:cs="Khmer MEF1"/>
              <w:color w:val="000000" w:themeColor="text1"/>
              <w:sz w:val="24"/>
              <w:szCs w:val="24"/>
            </w:rPr>
          </w:rPrChange>
        </w:rPr>
        <w:pPrChange w:id="25565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bookmarkEnd w:id="25517"/>
    <w:p w14:paraId="32373EF4" w14:textId="77F98AAF" w:rsidR="00AB442C" w:rsidRPr="005C3F0D" w:rsidDel="00E16C50" w:rsidRDefault="00AB442C">
      <w:pPr>
        <w:spacing w:after="0" w:line="233" w:lineRule="auto"/>
        <w:rPr>
          <w:ins w:id="25566" w:author="Kem Sereiboth" w:date="2022-09-30T14:07:00Z"/>
          <w:del w:id="25567" w:author="User" w:date="2022-10-03T13:47:00Z"/>
          <w:rFonts w:ascii="Khmer MEF1" w:hAnsi="Khmer MEF1" w:cs="Khmer MEF1"/>
          <w:sz w:val="20"/>
          <w:szCs w:val="20"/>
          <w:rPrChange w:id="25568" w:author="Kem Sereyboth" w:date="2023-07-25T09:40:00Z">
            <w:rPr>
              <w:ins w:id="25569" w:author="Kem Sereiboth" w:date="2022-09-30T14:07:00Z"/>
              <w:del w:id="25570" w:author="User" w:date="2022-10-03T13:47:00Z"/>
              <w:rFonts w:ascii="Khmer MEF1" w:hAnsi="Khmer MEF1" w:cs="Khmer MEF1"/>
              <w:sz w:val="24"/>
              <w:szCs w:val="24"/>
            </w:rPr>
          </w:rPrChange>
        </w:rPr>
        <w:pPrChange w:id="25571" w:author="Sopheak Phorn" w:date="2023-08-25T13:09:00Z">
          <w:pPr>
            <w:spacing w:after="0" w:line="240" w:lineRule="auto"/>
            <w:ind w:firstLine="720"/>
          </w:pPr>
        </w:pPrChange>
      </w:pPr>
    </w:p>
    <w:p w14:paraId="0DCFE67C" w14:textId="37A43DA4" w:rsidR="00BC407D" w:rsidRPr="005C3F0D" w:rsidDel="00E52046" w:rsidRDefault="00BC407D">
      <w:pPr>
        <w:spacing w:after="0" w:line="233" w:lineRule="auto"/>
        <w:rPr>
          <w:ins w:id="25572" w:author="Kem Sereiboth" w:date="2022-09-30T13:40:00Z"/>
          <w:del w:id="25573" w:author="User" w:date="2022-10-03T05:26:00Z"/>
          <w:rFonts w:ascii="Khmer MEF1" w:hAnsi="Khmer MEF1" w:cs="Khmer MEF1"/>
          <w:sz w:val="24"/>
          <w:szCs w:val="24"/>
          <w:rPrChange w:id="25574" w:author="Kem Sereyboth" w:date="2023-07-25T09:40:00Z">
            <w:rPr>
              <w:ins w:id="25575" w:author="Kem Sereiboth" w:date="2022-09-30T13:40:00Z"/>
              <w:del w:id="25576" w:author="User" w:date="2022-10-03T05:26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25577" w:author="Sopheak Phorn" w:date="2023-08-25T13:09:00Z">
          <w:pPr>
            <w:spacing w:after="0" w:line="240" w:lineRule="auto"/>
            <w:ind w:firstLine="720"/>
          </w:pPr>
        </w:pPrChange>
      </w:pPr>
    </w:p>
    <w:p w14:paraId="66D681D2" w14:textId="396DB878" w:rsidR="00BC407D" w:rsidRPr="005C3F0D" w:rsidDel="00E16C50" w:rsidRDefault="006F1E14">
      <w:pPr>
        <w:spacing w:after="0" w:line="233" w:lineRule="auto"/>
        <w:rPr>
          <w:del w:id="25578" w:author="User" w:date="2022-10-03T13:47:00Z"/>
          <w:rFonts w:ascii="Khmer MEF1" w:hAnsi="Khmer MEF1" w:cs="Khmer MEF1"/>
          <w:sz w:val="24"/>
          <w:szCs w:val="24"/>
          <w:rPrChange w:id="25579" w:author="Kem Sereyboth" w:date="2023-07-25T09:40:00Z">
            <w:rPr>
              <w:del w:id="25580" w:author="User" w:date="2022-10-03T13:47:00Z"/>
              <w:rFonts w:ascii="Khmer MEF1" w:hAnsi="Khmer MEF1" w:cs="Khmer MEF1"/>
              <w:color w:val="000000" w:themeColor="text1"/>
              <w:sz w:val="24"/>
              <w:szCs w:val="24"/>
            </w:rPr>
          </w:rPrChange>
        </w:rPr>
        <w:pPrChange w:id="25581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5582" w:author="sakaria fa" w:date="2022-09-30T21:49:00Z">
        <w:del w:id="25583" w:author="User" w:date="2022-10-03T13:47:00Z">
          <w:r w:rsidRPr="005C3F0D" w:rsidDel="00E16C50">
            <w:rPr>
              <w:rFonts w:ascii="Khmer MEF1" w:hAnsi="Khmer MEF1" w:cs="Khmer MEF1"/>
              <w:sz w:val="24"/>
              <w:szCs w:val="24"/>
              <w:cs/>
              <w:rPrChange w:id="25584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>តារាងទី២៖ សេចក្ដីសង្ខេបនៃប្រាក់ឧបត្ថម្ភមុខងារលើតម្លៃឯកតាសន្ទស្សន៍ចំនួន ៣</w:delText>
          </w:r>
          <w:r w:rsidRPr="005C3F0D" w:rsidDel="00E16C50">
            <w:rPr>
              <w:rFonts w:ascii="Khmer MEF1" w:hAnsi="Khmer MEF1" w:cs="Khmer MEF1"/>
              <w:sz w:val="24"/>
              <w:szCs w:val="24"/>
              <w:rPrChange w:id="25585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</w:rPr>
              </w:rPrChange>
            </w:rPr>
            <w:delText>,</w:delText>
          </w:r>
          <w:r w:rsidRPr="005C3F0D" w:rsidDel="00E16C50">
            <w:rPr>
              <w:rFonts w:ascii="Khmer MEF1" w:hAnsi="Khmer MEF1" w:cs="Khmer MEF1"/>
              <w:sz w:val="24"/>
              <w:szCs w:val="24"/>
              <w:cs/>
              <w:rPrChange w:id="25586" w:author="Kem Sereyboth" w:date="2023-07-25T09:40:00Z">
                <w:rPr>
                  <w:rFonts w:ascii="Khmer MEF1" w:hAnsi="Khmer MEF1" w:cs="Khmer MEF1"/>
                  <w:color w:val="000000" w:themeColor="text1"/>
                  <w:sz w:val="20"/>
                  <w:szCs w:val="20"/>
                  <w:cs/>
                </w:rPr>
              </w:rPrChange>
            </w:rPr>
            <w:delText xml:space="preserve">៨០០ រៀលនិងតារាងសន្ទស្សន៍មេគុណសមាមាត្រ </w:delText>
          </w:r>
        </w:del>
      </w:ins>
      <w:ins w:id="25587" w:author="Kem Sereiboth" w:date="2022-09-30T14:05:00Z">
        <w:del w:id="25588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ឃ.</w:delText>
          </w:r>
        </w:del>
      </w:ins>
      <w:ins w:id="25589" w:author="Kem Sereiboth" w:date="2022-09-30T14:06:00Z">
        <w:del w:id="25590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</w:delText>
          </w:r>
        </w:del>
      </w:ins>
      <w:ins w:id="25591" w:author="Kem Sereiboth" w:date="2022-09-30T14:05:00Z">
        <w:del w:id="25592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.លទ្ធផលរកឃើញទី</w:delText>
          </w:r>
        </w:del>
      </w:ins>
      <w:ins w:id="25593" w:author="Kem Sereiboth" w:date="2022-09-30T14:06:00Z">
        <w:del w:id="25594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២</w:delText>
          </w:r>
        </w:del>
      </w:ins>
      <w:ins w:id="25595" w:author="Kem Sereiboth" w:date="2022-09-30T14:05:00Z">
        <w:del w:id="25596" w:author="User" w:date="2022-10-03T13:47:00Z"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​៖</w:delText>
          </w:r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lang w:val="ca-ES"/>
            </w:rPr>
            <w:delText xml:space="preserve"> </w:delText>
          </w:r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 xml:space="preserve">ក្នុងចំណោមប្រព័ន្ធលើកទឹកចិត្តខាងលើ </w:delText>
          </w:r>
          <w:r w:rsidR="00BC407D" w:rsidRPr="005C3F0D" w:rsidDel="00E16C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</w:rPr>
            <w:delText>ន.ស.ស.</w:delText>
          </w:r>
          <w:r w:rsidR="00BC407D" w:rsidRPr="005C3F0D" w:rsidDel="00E16C50">
            <w:rPr>
              <w:rFonts w:ascii="Khmer MEF1" w:hAnsi="Khmer MEF1" w:cs="Khmer MEF1"/>
              <w:b/>
              <w:bCs/>
              <w:spacing w:val="-2"/>
              <w:sz w:val="24"/>
              <w:szCs w:val="24"/>
              <w:lang w:val="ca-ES"/>
            </w:rPr>
            <w:delText xml:space="preserve"> </w:delText>
          </w:r>
          <w:r w:rsidR="00BC407D" w:rsidRPr="005C3F0D" w:rsidDel="00E16C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បាននឹងកំពុងអនុវត្តនូវ</w:delText>
          </w:r>
          <w:r w:rsidR="00BC407D" w:rsidRPr="005C3F0D" w:rsidDel="00E16C5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​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ការបើកផ្ដល់ប្រាក់ឧបត្ថម្ភ</w:delText>
          </w:r>
        </w:del>
      </w:ins>
      <w:ins w:id="25597" w:author="Kem Sereiboth" w:date="2022-09-30T14:06:00Z">
        <w:del w:id="25598" w:author="User" w:date="2022-10-03T13:47:00Z"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មុខងារ</w:delText>
          </w:r>
        </w:del>
      </w:ins>
      <w:ins w:id="25599" w:author="Kem Sereiboth" w:date="2022-09-30T14:05:00Z">
        <w:del w:id="25600" w:author="User" w:date="2022-10-03T13:47:00Z"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ជូនដល់មន្ត្រីទាំងអស់របស់ </w:delText>
          </w:r>
          <w:r w:rsidR="00BC407D" w:rsidRPr="005C3F0D" w:rsidDel="00E16C50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</w:rPr>
            <w:delText xml:space="preserve">ន.ស.ស. 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ដោយប្រាក់​ឧបត្ថម្ភ​នេះ​ទទួល​បាន​​ទៅ</w:delText>
          </w:r>
          <w:r w:rsidR="00BC407D" w:rsidRPr="005C3F0D" w:rsidDel="00E16C50">
            <w:rPr>
              <w:rFonts w:ascii="Khmer MEF1" w:hAnsi="Khmer MEF1" w:cs="Khmer MEF1"/>
              <w:spacing w:val="-14"/>
              <w:sz w:val="24"/>
              <w:szCs w:val="24"/>
              <w:cs/>
              <w:lang w:val="ca-ES"/>
            </w:rPr>
            <w:delText>​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តាមឋានានុក្រមដោយផ្អែកលើតម្លៃឯកតាសន្ទស្សន៍ចំនួន ៣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lang w:val="ca-ES"/>
            </w:rPr>
            <w:delText>,</w:delText>
          </w:r>
          <w:r w:rsidR="00BC407D" w:rsidRPr="005C3F0D" w:rsidDel="00E16C50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>៨០០ រៀល និងតារាងសន្ទស្សន៍មេគុណសមាមាត្រ</w:delText>
          </w:r>
          <w:r w:rsidR="00BC407D" w:rsidRPr="005C3F0D" w:rsidDel="00E16C50">
            <w:rPr>
              <w:rFonts w:ascii="Khmer MEF1" w:hAnsi="Khmer MEF1" w:cs="Khmer MEF1"/>
              <w:spacing w:val="-18"/>
              <w:sz w:val="24"/>
              <w:szCs w:val="24"/>
              <w:cs/>
              <w:lang w:val="ca-ES"/>
            </w:rPr>
            <w:delText xml:space="preserve"> និង​បើក​ផ្ដល់ជា​ប្រចាំខែ​ដូច​តទៅ៖</w:delText>
          </w:r>
        </w:del>
      </w:ins>
    </w:p>
    <w:p w14:paraId="0937FC39" w14:textId="6E949A1D" w:rsidR="00D940BD" w:rsidRPr="005C3F0D" w:rsidDel="00C75F98" w:rsidRDefault="00BC407D">
      <w:pPr>
        <w:spacing w:after="0" w:line="233" w:lineRule="auto"/>
        <w:rPr>
          <w:ins w:id="25601" w:author="Kem Sereiboth" w:date="2022-09-15T14:35:00Z"/>
          <w:del w:id="25602" w:author="User" w:date="2022-10-03T05:30:00Z"/>
          <w:rFonts w:ascii="Khmer MEF1" w:hAnsi="Khmer MEF1" w:cs="Khmer MEF1"/>
          <w:sz w:val="24"/>
          <w:szCs w:val="24"/>
          <w:lang w:val="ca-ES"/>
        </w:rPr>
        <w:pPrChange w:id="25603" w:author="Sopheak Phorn" w:date="2023-08-25T13:09:00Z">
          <w:pPr>
            <w:spacing w:after="0" w:line="240" w:lineRule="auto"/>
            <w:ind w:firstLine="720"/>
          </w:pPr>
        </w:pPrChange>
      </w:pPr>
      <w:ins w:id="25604" w:author="Kem Sereiboth" w:date="2022-09-30T14:07:00Z">
        <w:del w:id="25605" w:author="User" w:date="2022-10-03T05:26:00Z">
          <w:r w:rsidRPr="005C3F0D" w:rsidDel="00E52046">
            <w:rPr>
              <w:noProof/>
            </w:rPr>
            <w:drawing>
              <wp:inline distT="0" distB="0" distL="0" distR="0" wp14:anchorId="2639BD25" wp14:editId="2DDD1834">
                <wp:extent cx="5939790" cy="3445205"/>
                <wp:effectExtent l="0" t="0" r="3810" b="3175"/>
                <wp:docPr id="5" name="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able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3445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ins w:id="25606" w:author="Kem Sereiboth" w:date="2022-09-13T16:51:00Z">
        <w:del w:id="25607" w:author="User" w:date="2022-09-22T13:01:00Z">
          <w:r w:rsidR="00D940BD" w:rsidRPr="005C3F0D" w:rsidDel="00BB73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608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609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មិនបានអនុវត្តតាមប្រព័ន្ធលើកទឹកចិត្តមន្រ្តីដែលកំណត់ដោយបទប្បញ្ញត្តិ</w:delText>
          </w:r>
          <w:r w:rsidR="00D940BD" w:rsidRPr="005C3F0D" w:rsidDel="00BB73E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610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អ.ស.ហ. </w:delText>
          </w:r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611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ទេ </w:delText>
          </w:r>
          <w:r w:rsidR="00D940BD" w:rsidRPr="005C3F0D" w:rsidDel="00BB73E5">
            <w:rPr>
              <w:rFonts w:ascii="Khmer MEF1" w:hAnsi="Khmer MEF1" w:cs="Khmer MEF1"/>
              <w:spacing w:val="6"/>
              <w:sz w:val="24"/>
              <w:szCs w:val="24"/>
              <w:cs/>
              <w:rPrChange w:id="25612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  <w:r w:rsidR="00D940BD" w:rsidRPr="005C3F0D" w:rsidDel="00BB73E5">
            <w:rPr>
              <w:rFonts w:ascii="Khmer MEF1" w:hAnsi="Khmer MEF1" w:cs="Khmer MEF1"/>
              <w:spacing w:val="6"/>
              <w:sz w:val="24"/>
              <w:szCs w:val="24"/>
              <w:rPrChange w:id="25613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D940BD" w:rsidRPr="005C3F0D" w:rsidDel="00BB73E5">
            <w:rPr>
              <w:rFonts w:ascii="Khmer MEF1" w:hAnsi="Khmer MEF1" w:cs="Khmer MEF1"/>
              <w:spacing w:val="6"/>
              <w:sz w:val="24"/>
              <w:szCs w:val="24"/>
              <w:cs/>
              <w:rPrChange w:id="25614" w:author="Kem Sereyboth" w:date="2023-07-25T09:40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</w:delText>
          </w:r>
          <w:r w:rsidR="00D940BD" w:rsidRPr="005C3F0D" w:rsidDel="00BB73E5">
            <w:rPr>
              <w:rFonts w:ascii="Khmer MEF1" w:hAnsi="Khmer MEF1" w:cs="Khmer MEF1"/>
              <w:spacing w:val="8"/>
              <w:sz w:val="24"/>
              <w:szCs w:val="24"/>
              <w:cs/>
              <w:rPrChange w:id="25615" w:author="Kem Sereyboth" w:date="2023-07-25T09:40:00Z">
                <w:rPr>
                  <w:rFonts w:ascii="Khmer MEF1" w:hAnsi="Khmer MEF1" w:cs="Khmer MEF1"/>
                  <w:spacing w:val="8"/>
                  <w:sz w:val="24"/>
                  <w:szCs w:val="24"/>
                  <w:highlight w:val="yellow"/>
                  <w:cs/>
                </w:rPr>
              </w:rPrChange>
            </w:rPr>
            <w:delText xml:space="preserve">និងហិរញ្ញវត្ថុ។ </w:delText>
          </w:r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61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ការលើកទឹកចិត្តត្រូវផ្ដល់ជូនថ្នាក់ដឹកនាំ និងមន្រ្តីរាជការ ២ប្រភេទ</w:delText>
          </w:r>
        </w:del>
      </w:ins>
      <w:ins w:id="25617" w:author="sakaria fa" w:date="2022-09-13T22:47:00Z">
        <w:del w:id="25618" w:author="User" w:date="2022-09-22T13:01:00Z">
          <w:r w:rsidR="004E54F1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5619" w:author="Kem Sereiboth" w:date="2022-09-13T16:51:00Z">
        <w:del w:id="25620" w:author="User" w:date="2022-09-22T13:01:00Z">
          <w:r w:rsidR="00D940BD" w:rsidRPr="005C3F0D" w:rsidDel="00BB73E5">
            <w:rPr>
              <w:rFonts w:ascii="Khmer MEF1" w:hAnsi="Khmer MEF1" w:cs="Khmer MEF1"/>
              <w:sz w:val="24"/>
              <w:szCs w:val="24"/>
              <w:cs/>
              <w:lang w:val="ca-ES"/>
              <w:rPrChange w:id="25621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 ប្រើប្រព័ន្ធលើកទឹកចិត្តមន្ត្រីដោយផ្ដល់ប្រាក់ឧបត្ថម្ភជីវភាព និងប្រាក់ឧបត្ថម្ភមុខងារ។</w:delText>
          </w:r>
        </w:del>
      </w:ins>
    </w:p>
    <w:p w14:paraId="7BC9D8C4" w14:textId="07D24816" w:rsidR="00BC407D" w:rsidRPr="005C3F0D" w:rsidDel="00C75F98" w:rsidRDefault="00BC407D">
      <w:pPr>
        <w:spacing w:after="0" w:line="233" w:lineRule="auto"/>
        <w:rPr>
          <w:ins w:id="25622" w:author="Kem Sereiboth" w:date="2022-09-30T14:07:00Z"/>
          <w:del w:id="25623" w:author="User" w:date="2022-10-03T05:30:00Z"/>
          <w:rFonts w:ascii="Khmer MEF1" w:hAnsi="Khmer MEF1" w:cs="Khmer MEF1"/>
          <w:b/>
          <w:bCs/>
          <w:sz w:val="24"/>
          <w:szCs w:val="24"/>
          <w:rPrChange w:id="25624" w:author="Kem Sereyboth" w:date="2023-07-25T09:40:00Z">
            <w:rPr>
              <w:ins w:id="25625" w:author="Kem Sereiboth" w:date="2022-09-30T14:07:00Z"/>
              <w:del w:id="25626" w:author="User" w:date="2022-10-03T05:30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25627" w:author="Sopheak Phorn" w:date="2023-08-25T13:09:00Z">
          <w:pPr>
            <w:spacing w:after="0" w:line="240" w:lineRule="auto"/>
            <w:ind w:firstLine="720"/>
          </w:pPr>
        </w:pPrChange>
      </w:pPr>
    </w:p>
    <w:p w14:paraId="69E52E5C" w14:textId="3593DF8F" w:rsidR="0012204A" w:rsidRPr="005C3F0D" w:rsidDel="003F0973" w:rsidRDefault="00D53DD0">
      <w:pPr>
        <w:spacing w:after="0" w:line="233" w:lineRule="auto"/>
        <w:rPr>
          <w:ins w:id="25628" w:author="Kem Sereiboth" w:date="2022-09-20T16:49:00Z"/>
          <w:del w:id="25629" w:author="User" w:date="2022-10-03T13:54:00Z"/>
          <w:rFonts w:ascii="Khmer MEF1" w:hAnsi="Khmer MEF1" w:cs="Khmer MEF1"/>
          <w:sz w:val="24"/>
          <w:szCs w:val="24"/>
          <w:cs/>
          <w:lang w:val="ca-ES"/>
        </w:rPr>
        <w:pPrChange w:id="25630" w:author="Sopheak Phorn" w:date="2023-08-25T13:09:00Z">
          <w:pPr>
            <w:spacing w:before="240" w:after="0" w:line="240" w:lineRule="auto"/>
            <w:ind w:firstLine="720"/>
            <w:jc w:val="both"/>
          </w:pPr>
        </w:pPrChange>
      </w:pPr>
      <w:ins w:id="25631" w:author="Kem Sereiboth" w:date="2022-09-13T15:38:00Z">
        <w:del w:id="25632" w:author="User" w:date="2022-10-03T13:54:00Z">
          <w:r w:rsidRPr="005C3F0D" w:rsidDel="003F0973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5633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ង.</w:delText>
          </w:r>
          <w:r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rPrChange w:id="25634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highlight w:val="yellow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25635" w:author="Kem Sereiboth" w:date="2022-09-20T16:49:00Z">
        <w:del w:id="25636" w:author="User" w:date="2022-09-22T13:08:00Z">
          <w:r w:rsidR="0012204A" w:rsidRPr="005C3F0D" w:rsidDel="0060274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2563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ទី៣</w:delText>
          </w:r>
        </w:del>
        <w:del w:id="25638" w:author="User" w:date="2022-10-03T13:54:00Z">
          <w:r w:rsidR="0012204A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563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</w:del>
      </w:ins>
      <w:ins w:id="25640" w:author="Kem Sereiboth" w:date="2022-09-30T14:15:00Z">
        <w:del w:id="25641" w:author="User" w:date="2022-10-03T13:54:00Z">
          <w:r w:rsidR="00513F90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5642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នៅ</w:delText>
          </w:r>
          <w:r w:rsidR="00513F90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64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ក្នុងឆ្នាំ២០២២</w:delText>
          </w:r>
        </w:del>
      </w:ins>
      <w:ins w:id="25644" w:author="Kem Sereiboth" w:date="2022-09-30T14:14:00Z">
        <w:del w:id="25645" w:author="User" w:date="2022-10-03T13:54:00Z">
          <w:r w:rsidR="00513F90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64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647" w:author="Kem Sereiboth" w:date="2022-09-20T16:49:00Z">
        <w:del w:id="25648" w:author="User" w:date="2022-10-03T13:54:00Z">
          <w:r w:rsidR="0012204A" w:rsidRPr="005C3F0D" w:rsidDel="003F0973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25649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12204A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650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5651" w:author="Kem Sereiboth" w:date="2022-09-30T14:15:00Z">
        <w:del w:id="25652" w:author="User" w:date="2022-10-03T13:54:00Z">
          <w:r w:rsidR="00513F90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65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</w:delText>
          </w:r>
        </w:del>
      </w:ins>
      <w:ins w:id="25654" w:author="Kem Sereiboth" w:date="2022-09-20T16:49:00Z">
        <w:del w:id="25655" w:author="User" w:date="2022-10-03T13:54:00Z">
          <w:r w:rsidR="0012204A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656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ទាន់មានបទប្បញ្ញត្តិសម្រាប់ត្រួតពិនិត្យ</w:delText>
          </w:r>
        </w:del>
      </w:ins>
      <w:ins w:id="25657" w:author="sakaria fa" w:date="2022-09-30T21:59:00Z">
        <w:del w:id="25658" w:author="User" w:date="2022-10-03T13:54:00Z">
          <w:r w:rsidR="00AE2EB2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659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លើ</w:delText>
          </w:r>
        </w:del>
      </w:ins>
      <w:ins w:id="25660" w:author="Kem Sereiboth" w:date="2022-09-20T16:49:00Z">
        <w:del w:id="25661" w:author="User" w:date="2022-10-03T13:54:00Z">
          <w:r w:rsidR="0012204A" w:rsidRPr="005C3F0D" w:rsidDel="003F0973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25662" w:author="Kem Sereyboth" w:date="2023-07-25T09:40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ប្រតិបត្តិការរបស់ប្រតិបត្តិករសន្តិសុខ</w:delText>
          </w:r>
        </w:del>
      </w:ins>
      <w:ins w:id="25663" w:author="LENOVO" w:date="2022-10-02T10:35:00Z">
        <w:del w:id="25664" w:author="User" w:date="2022-10-03T13:54:00Z">
          <w:r w:rsidR="00F4758D" w:rsidRPr="005C3F0D" w:rsidDel="003F097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  <w:ins w:id="25665" w:author="Kem Sereiboth" w:date="2022-09-20T16:49:00Z">
        <w:del w:id="25666" w:author="User" w:date="2022-10-03T13:54:00Z">
          <w:r w:rsidR="0012204A" w:rsidRPr="005C3F0D" w:rsidDel="003F0973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សង្គមនៅឡើយទេ។</w:delText>
          </w:r>
          <w:r w:rsidR="0012204A" w:rsidRPr="005C3F0D" w:rsidDel="003F097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 </w:delText>
          </w:r>
        </w:del>
      </w:ins>
      <w:ins w:id="25667" w:author="LENOVO" w:date="2022-10-02T10:41:00Z">
        <w:del w:id="25668" w:author="User" w:date="2022-10-03T13:54:00Z">
          <w:r w:rsidR="005A322E" w:rsidRPr="005C3F0D" w:rsidDel="003F0973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តាមរយៈការពិនិត្យលើឯកសារ និង</w:delText>
          </w:r>
          <w:r w:rsidR="005A322E" w:rsidRPr="005C3F0D" w:rsidDel="003F0973">
            <w:rPr>
              <w:rFonts w:ascii="Khmer MEF1" w:eastAsia="Adobe Fan Heiti Std B" w:hAnsi="Khmer MEF1" w:cs="Khmer MEF1" w:hint="cs"/>
              <w:spacing w:val="4"/>
              <w:sz w:val="24"/>
              <w:szCs w:val="24"/>
              <w:cs/>
              <w:rPrChange w:id="25669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4"/>
                  <w:sz w:val="24"/>
                  <w:szCs w:val="24"/>
                  <w:cs/>
                </w:rPr>
              </w:rPrChange>
            </w:rPr>
            <w:delText>ភស្ដុតាងដែលបានផ្ដល់</w:delText>
          </w:r>
          <w:r w:rsidR="005A322E" w:rsidRPr="005C3F0D" w:rsidDel="003F0973">
            <w:rPr>
              <w:rFonts w:ascii="Khmer MEF1" w:eastAsia="Adobe Fan Heiti Std B" w:hAnsi="Khmer MEF1" w:cs="Khmer MEF1"/>
              <w:sz w:val="24"/>
              <w:szCs w:val="24"/>
              <w:lang w:val="ca-ES"/>
              <w:rPrChange w:id="25670" w:author="Kem Sereyboth" w:date="2023-07-25T09:40:00Z">
                <w:rPr>
                  <w:rFonts w:ascii="Khmer MEF1" w:eastAsia="Adobe Fan Heiti Std B" w:hAnsi="Khmer MEF1" w:cs="Khmer MEF1"/>
                  <w:color w:val="171717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5A322E" w:rsidRPr="005C3F0D" w:rsidDel="003F0973">
            <w:rPr>
              <w:rFonts w:ascii="Khmer MEF1" w:eastAsia="Adobe Fan Heiti Std B" w:hAnsi="Khmer MEF1" w:cs="Khmer MEF1" w:hint="cs"/>
              <w:sz w:val="24"/>
              <w:szCs w:val="24"/>
              <w:cs/>
              <w:rPrChange w:id="25671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z w:val="24"/>
                  <w:szCs w:val="24"/>
                  <w:cs/>
                </w:rPr>
              </w:rPrChange>
            </w:rPr>
            <w:delText>ព្រមទាំង</w:delText>
          </w:r>
          <w:r w:rsidR="005A322E" w:rsidRPr="005C3F0D" w:rsidDel="003F0973">
            <w:rPr>
              <w:rFonts w:ascii="Khmer MEF1" w:eastAsia="Adobe Fan Heiti Std B" w:hAnsi="Khmer MEF1" w:cs="Khmer MEF1" w:hint="cs"/>
              <w:spacing w:val="6"/>
              <w:sz w:val="24"/>
              <w:szCs w:val="24"/>
              <w:cs/>
              <w:rPrChange w:id="25672" w:author="Kem Sereyboth" w:date="2023-07-25T09:40:00Z">
                <w:rPr>
                  <w:rFonts w:ascii="Khmer MEF1" w:eastAsia="Adobe Fan Heiti Std B" w:hAnsi="Khmer MEF1" w:cs="Khmer MEF1" w:hint="cs"/>
                  <w:color w:val="171717"/>
                  <w:spacing w:val="6"/>
                  <w:sz w:val="24"/>
                  <w:szCs w:val="24"/>
                  <w:cs/>
                </w:rPr>
              </w:rPrChange>
            </w:rPr>
            <w:delText>ការសាកសួរជាមួយថ្នាក់ដឹកនាំរបស់</w:delText>
          </w:r>
          <w:r w:rsidR="005A322E" w:rsidRPr="005C3F0D" w:rsidDel="003F0973">
            <w:rPr>
              <w:rFonts w:ascii="Khmer MEF1" w:eastAsia="Adobe Fan Heiti Std B" w:hAnsi="Khmer MEF1" w:cs="Khmer MEF1"/>
              <w:spacing w:val="6"/>
              <w:sz w:val="24"/>
              <w:szCs w:val="24"/>
              <w:cs/>
              <w:rPrChange w:id="25673" w:author="Kem Sereyboth" w:date="2023-07-25T09:40:00Z">
                <w:rPr>
                  <w:rFonts w:ascii="Khmer MEF1" w:eastAsia="Adobe Fan Heiti Std B" w:hAnsi="Khmer MEF1" w:cs="Khmer MEF1"/>
                  <w:color w:val="171717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A322E" w:rsidRPr="005C3F0D" w:rsidDel="003F0973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</w:rPr>
            <w:delText xml:space="preserve">ន.ស.ស. </w:delText>
          </w:r>
          <w:r w:rsidR="005A322E" w:rsidRPr="005C3F0D" w:rsidDel="003F0973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</w:rPr>
            <w:delText>ប្រតិភូសវនកម្ម និងសវនករទទួលបន្ទុកសូមជម្រាបជូន</w:delText>
          </w:r>
          <w:r w:rsidR="005A322E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</w:rPr>
            <w:delText>នូវលទ្ធផលរកឃើញថា</w:delText>
          </w:r>
        </w:del>
      </w:ins>
      <w:ins w:id="25674" w:author="LENOVO" w:date="2022-10-02T10:42:00Z">
        <w:del w:id="25675" w:author="User" w:date="2022-10-03T13:54:00Z">
          <w:r w:rsidR="005A322E" w:rsidRPr="005C3F0D" w:rsidDel="003F0973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25676" w:author="Kem Sereyboth" w:date="2023-07-25T09:40:00Z">
                <w:rPr>
                  <w:rFonts w:ascii="Khmer MEF1" w:hAnsi="Khmer MEF1" w:cs="Khmer MEF1"/>
                  <w:color w:val="FF0000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</w:p>
    <w:p w14:paraId="18BFFDDF" w14:textId="73098DFA" w:rsidR="00602747" w:rsidRPr="005C3F0D" w:rsidDel="003F0973" w:rsidRDefault="00602747">
      <w:pPr>
        <w:spacing w:after="0" w:line="233" w:lineRule="auto"/>
        <w:rPr>
          <w:del w:id="25677" w:author="User" w:date="2022-10-03T13:54:00Z"/>
          <w:rFonts w:ascii="Khmer MEF1" w:hAnsi="Khmer MEF1" w:cs="Khmer MEF1"/>
          <w:spacing w:val="-4"/>
          <w:sz w:val="24"/>
          <w:szCs w:val="24"/>
          <w:lang w:val="ca-ES"/>
          <w:rPrChange w:id="25678" w:author="Kem Sereyboth" w:date="2023-07-25T09:40:00Z">
            <w:rPr>
              <w:del w:id="25679" w:author="User" w:date="2022-10-03T13:54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  <w:lang w:val="ca-ES"/>
            </w:rPr>
          </w:rPrChange>
        </w:rPr>
        <w:pPrChange w:id="25680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</w:p>
    <w:p w14:paraId="2CE3F290" w14:textId="50989652" w:rsidR="005A322E" w:rsidRPr="005C3F0D" w:rsidDel="003F0973" w:rsidRDefault="005A322E">
      <w:pPr>
        <w:spacing w:after="0" w:line="233" w:lineRule="auto"/>
        <w:rPr>
          <w:ins w:id="25681" w:author="LENOVO" w:date="2022-10-02T10:44:00Z"/>
          <w:del w:id="25682" w:author="User" w:date="2022-10-03T13:54:00Z"/>
          <w:rFonts w:ascii="Khmer MEF1" w:hAnsi="Khmer MEF1" w:cs="Khmer MEF1"/>
          <w:sz w:val="24"/>
          <w:szCs w:val="24"/>
          <w:lang w:val="ca-ES"/>
          <w:rPrChange w:id="25683" w:author="Kem Sereyboth" w:date="2023-07-25T09:40:00Z">
            <w:rPr>
              <w:ins w:id="25684" w:author="LENOVO" w:date="2022-10-02T10:44:00Z"/>
              <w:del w:id="25685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686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187B0611" w14:textId="1075C07D" w:rsidR="00602747" w:rsidRPr="005C3F0D" w:rsidDel="003F0973" w:rsidRDefault="00602747">
      <w:pPr>
        <w:spacing w:after="0" w:line="233" w:lineRule="auto"/>
        <w:rPr>
          <w:del w:id="25687" w:author="User" w:date="2022-10-03T13:54:00Z"/>
          <w:rFonts w:ascii="Khmer MEF1" w:hAnsi="Khmer MEF1" w:cs="Khmer MEF1"/>
          <w:spacing w:val="-6"/>
          <w:sz w:val="24"/>
          <w:szCs w:val="24"/>
          <w:lang w:val="ca-ES"/>
          <w:rPrChange w:id="25688" w:author="Kem Sereyboth" w:date="2023-07-25T09:40:00Z">
            <w:rPr>
              <w:del w:id="25689" w:author="User" w:date="2022-10-03T13:54:00Z"/>
              <w:rFonts w:ascii="Khmer MEF1" w:hAnsi="Khmer MEF1" w:cs="Khmer MEF1"/>
              <w:color w:val="171717" w:themeColor="background2" w:themeShade="1A"/>
              <w:spacing w:val="-6"/>
              <w:sz w:val="24"/>
              <w:szCs w:val="24"/>
              <w:lang w:val="ca-ES"/>
            </w:rPr>
          </w:rPrChange>
        </w:rPr>
        <w:pPrChange w:id="25690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</w:p>
    <w:p w14:paraId="6D5CCB00" w14:textId="106637F5" w:rsidR="005A322E" w:rsidRPr="005C3F0D" w:rsidDel="003F0973" w:rsidRDefault="005A322E">
      <w:pPr>
        <w:spacing w:after="0" w:line="233" w:lineRule="auto"/>
        <w:rPr>
          <w:ins w:id="25691" w:author="LENOVO" w:date="2022-10-02T10:45:00Z"/>
          <w:del w:id="25692" w:author="User" w:date="2022-10-03T13:54:00Z"/>
          <w:rFonts w:ascii="Khmer MEF1" w:hAnsi="Khmer MEF1" w:cs="Khmer MEF1"/>
          <w:sz w:val="24"/>
          <w:szCs w:val="24"/>
          <w:rPrChange w:id="25693" w:author="Kem Sereyboth" w:date="2023-07-25T09:40:00Z">
            <w:rPr>
              <w:ins w:id="25694" w:author="LENOVO" w:date="2022-10-02T10:45:00Z"/>
              <w:del w:id="25695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25696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42A47A8A" w14:textId="07BEA70C" w:rsidR="00602747" w:rsidRPr="005C3F0D" w:rsidDel="003F0973" w:rsidRDefault="00602747">
      <w:pPr>
        <w:spacing w:after="0" w:line="233" w:lineRule="auto"/>
        <w:rPr>
          <w:del w:id="25697" w:author="User" w:date="2022-10-03T13:54:00Z"/>
          <w:rFonts w:ascii="Khmer MEF1" w:hAnsi="Khmer MEF1" w:cs="Khmer MEF1"/>
          <w:spacing w:val="-10"/>
          <w:sz w:val="24"/>
          <w:szCs w:val="24"/>
          <w:lang w:val="ca-ES"/>
          <w:rPrChange w:id="25698" w:author="Kem Sereyboth" w:date="2023-07-25T09:40:00Z">
            <w:rPr>
              <w:del w:id="25699" w:author="User" w:date="2022-10-03T13:54:00Z"/>
              <w:rFonts w:ascii="Khmer MEF1" w:hAnsi="Khmer MEF1" w:cs="Khmer MEF1"/>
              <w:color w:val="171717" w:themeColor="background2" w:themeShade="1A"/>
              <w:spacing w:val="-10"/>
              <w:sz w:val="24"/>
              <w:szCs w:val="24"/>
              <w:lang w:val="ca-ES"/>
            </w:rPr>
          </w:rPrChange>
        </w:rPr>
        <w:pPrChange w:id="25700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</w:p>
    <w:p w14:paraId="7C3B001B" w14:textId="381B27B0" w:rsidR="005A322E" w:rsidRPr="005C3F0D" w:rsidDel="003F0973" w:rsidRDefault="005A322E">
      <w:pPr>
        <w:spacing w:after="0" w:line="233" w:lineRule="auto"/>
        <w:rPr>
          <w:ins w:id="25701" w:author="LENOVO" w:date="2022-10-02T10:45:00Z"/>
          <w:del w:id="25702" w:author="User" w:date="2022-10-03T13:54:00Z"/>
          <w:rFonts w:ascii="Khmer MEF1" w:hAnsi="Khmer MEF1" w:cs="Khmer MEF1"/>
          <w:sz w:val="24"/>
          <w:szCs w:val="24"/>
          <w:lang w:val="ca-ES"/>
          <w:rPrChange w:id="25703" w:author="Kem Sereyboth" w:date="2023-07-25T09:40:00Z">
            <w:rPr>
              <w:ins w:id="25704" w:author="LENOVO" w:date="2022-10-02T10:45:00Z"/>
              <w:del w:id="25705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706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3AFDDB19" w14:textId="561898FC" w:rsidR="00602747" w:rsidRPr="005C3F0D" w:rsidDel="003F0973" w:rsidRDefault="005A322E">
      <w:pPr>
        <w:spacing w:after="0" w:line="233" w:lineRule="auto"/>
        <w:rPr>
          <w:del w:id="25707" w:author="User" w:date="2022-10-03T13:54:00Z"/>
          <w:rFonts w:ascii="Khmer MEF1" w:hAnsi="Khmer MEF1" w:cs="Khmer MEF1"/>
          <w:spacing w:val="-4"/>
          <w:sz w:val="24"/>
          <w:szCs w:val="24"/>
          <w:rPrChange w:id="25708" w:author="Kem Sereyboth" w:date="2023-07-25T09:40:00Z">
            <w:rPr>
              <w:del w:id="25709" w:author="User" w:date="2022-10-03T13:54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25710" w:author="Sopheak Phorn" w:date="2023-08-25T13:09:00Z">
          <w:pPr>
            <w:spacing w:after="0" w:line="228" w:lineRule="auto"/>
            <w:ind w:left="990" w:hanging="270"/>
            <w:jc w:val="both"/>
          </w:pPr>
        </w:pPrChange>
      </w:pPr>
      <w:ins w:id="25711" w:author="LENOVO" w:date="2022-10-02T10:45:00Z">
        <w:del w:id="25712" w:author="User" w:date="2022-10-03T13:54:00Z">
          <w:r w:rsidRPr="005C3F0D" w:rsidDel="003F0973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2571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56B65C04" w14:textId="08B1CF3F" w:rsidR="00AB7780" w:rsidRPr="005C3F0D" w:rsidDel="003F0973" w:rsidRDefault="00AB7780">
      <w:pPr>
        <w:spacing w:after="0" w:line="233" w:lineRule="auto"/>
        <w:rPr>
          <w:ins w:id="25714" w:author="LENOVO" w:date="2022-10-02T10:45:00Z"/>
          <w:del w:id="25715" w:author="User" w:date="2022-10-03T13:54:00Z"/>
          <w:rFonts w:ascii="Khmer MEF1" w:hAnsi="Khmer MEF1" w:cs="Khmer MEF1"/>
          <w:sz w:val="24"/>
          <w:szCs w:val="24"/>
          <w:lang w:val="ca-ES"/>
          <w:rPrChange w:id="25716" w:author="Kem Sereyboth" w:date="2023-07-25T09:40:00Z">
            <w:rPr>
              <w:ins w:id="25717" w:author="LENOVO" w:date="2022-10-02T10:45:00Z"/>
              <w:del w:id="25718" w:author="User" w:date="2022-10-03T13:5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719" w:author="Sopheak Phorn" w:date="2023-08-25T13:09:00Z">
          <w:pPr>
            <w:spacing w:after="0" w:line="240" w:lineRule="auto"/>
            <w:ind w:firstLine="720"/>
            <w:jc w:val="both"/>
          </w:pPr>
        </w:pPrChange>
      </w:pPr>
    </w:p>
    <w:p w14:paraId="1830797C" w14:textId="40E4FF17" w:rsidR="0012204A" w:rsidRPr="005C3F0D" w:rsidDel="00602747" w:rsidRDefault="0012204A">
      <w:pPr>
        <w:spacing w:after="0" w:line="233" w:lineRule="auto"/>
        <w:rPr>
          <w:ins w:id="25720" w:author="Kem Sereiboth" w:date="2022-09-20T16:49:00Z"/>
          <w:del w:id="25721" w:author="User" w:date="2022-09-22T13:06:00Z"/>
          <w:rFonts w:ascii="Khmer MEF1" w:hAnsi="Khmer MEF1" w:cs="Khmer MEF1"/>
          <w:sz w:val="24"/>
          <w:szCs w:val="24"/>
          <w:lang w:val="ca-ES"/>
        </w:rPr>
        <w:pPrChange w:id="25722" w:author="Sopheak Phorn" w:date="2023-08-25T13:09:00Z">
          <w:pPr>
            <w:ind w:firstLine="720"/>
            <w:jc w:val="both"/>
          </w:pPr>
        </w:pPrChange>
      </w:pPr>
      <w:ins w:id="25723" w:author="Kem Sereiboth" w:date="2022-09-20T16:49:00Z">
        <w:del w:id="25724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- នាយកដ្ឋានត្រួតពិនិត្យបានរៀបចំបទប្បញ្ញត្តិចំនួន ៥ រួមមាន៖</w:delText>
          </w:r>
        </w:del>
      </w:ins>
    </w:p>
    <w:p w14:paraId="16B13968" w14:textId="03E792AD" w:rsidR="0012204A" w:rsidRPr="005C3F0D" w:rsidDel="00602747" w:rsidRDefault="0012204A">
      <w:pPr>
        <w:spacing w:after="0" w:line="233" w:lineRule="auto"/>
        <w:rPr>
          <w:ins w:id="25725" w:author="Kem Sereiboth" w:date="2022-09-20T16:49:00Z"/>
          <w:del w:id="25726" w:author="User" w:date="2022-09-22T13:06:00Z"/>
          <w:rFonts w:ascii="Khmer MEF1" w:hAnsi="Khmer MEF1" w:cs="Khmer MEF1"/>
          <w:sz w:val="24"/>
          <w:szCs w:val="24"/>
          <w:lang w:val="ca-ES"/>
          <w:rPrChange w:id="25727" w:author="Kem Sereyboth" w:date="2023-07-25T09:40:00Z">
            <w:rPr>
              <w:ins w:id="25728" w:author="Kem Sereiboth" w:date="2022-09-20T16:49:00Z"/>
              <w:del w:id="25729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730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5731" w:author="Kem Sereiboth" w:date="2022-09-20T16:49:00Z">
        <w:del w:id="25732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rPrChange w:id="2573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3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សេចក្ដីព្រាងផែនការអភិវឌ្ឍន៍ស្ថាប័នរបស់និយ័តករសន្តិសុខសង្គម២០២១-២០២៦ ដែលបានឆ្លងកិច្ចប្រជុំបច្ចេកទេសកាលពីថ្ងៃទី១៩ ខែសីហា ឆ្នាំ២០២២។ ក្រោយពីបានឆ្លងកាត់កិច្ចប្រជុំបច្ចេកទេសសេចក្តីព្រាងផែនការនេះ កំពុងរៀបចំលិខិតជូន</w:delText>
          </w:r>
          <w:r w:rsidRPr="005C3F0D" w:rsidDel="00602747">
            <w:rPr>
              <w:rFonts w:ascii="Khmer MEF1" w:hAnsi="Khmer MEF1" w:cs="Khmer MEF1"/>
              <w:lang w:val="ca-ES"/>
            </w:rPr>
            <w:delText xml:space="preserve"> </w:delText>
          </w:r>
          <w:r w:rsidRPr="005C3F0D" w:rsidDel="00602747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ឯកឧត្តម</w:delText>
          </w:r>
          <w:r w:rsidRPr="005C3F0D" w:rsidDel="00602747">
            <w:rPr>
              <w:rFonts w:ascii="Khmer MEF2" w:hAnsi="Khmer MEF2" w:cs="Khmer MEF2"/>
              <w:spacing w:val="-8"/>
              <w:sz w:val="24"/>
              <w:szCs w:val="24"/>
              <w:cs/>
              <w:lang w:val="ca-ES"/>
            </w:rPr>
            <w:delText>អគ្គបណ្ឌិតសភាចារ្យឧបនាយក</w:delText>
          </w:r>
          <w:r w:rsidRPr="005C3F0D" w:rsidDel="00602747">
            <w:rPr>
              <w:rFonts w:ascii="Khmer MEF2" w:hAnsi="Khmer MEF2" w:cs="Khmer MEF2"/>
              <w:sz w:val="24"/>
              <w:szCs w:val="24"/>
              <w:cs/>
              <w:lang w:val="ca-ES"/>
            </w:rPr>
            <w:delText>រដ្ឋមន្ត្រី</w:delText>
          </w:r>
          <w:r w:rsidRPr="005C3F0D" w:rsidDel="00602747">
            <w:rPr>
              <w:rFonts w:ascii="Khmer MEF1" w:hAnsi="Khmer MEF1" w:cs="Khmer MEF1"/>
              <w:cs/>
              <w:lang w:val="ca-ES"/>
            </w:rPr>
            <w:delText xml:space="preserve"> 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3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ដើម្បីដាក់ឆ្លងក្រុមប្រឹក្សា </w:delText>
          </w:r>
          <w:r w:rsidRPr="005C3F0D" w:rsidDel="0060274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736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3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27F3F677" w14:textId="24B92160" w:rsidR="0012204A" w:rsidRPr="005C3F0D" w:rsidDel="00602747" w:rsidRDefault="0012204A">
      <w:pPr>
        <w:spacing w:after="0" w:line="233" w:lineRule="auto"/>
        <w:rPr>
          <w:ins w:id="25738" w:author="Kem Sereiboth" w:date="2022-09-20T16:49:00Z"/>
          <w:del w:id="25739" w:author="User" w:date="2022-09-22T13:06:00Z"/>
          <w:rFonts w:ascii="Khmer MEF1" w:hAnsi="Khmer MEF1" w:cs="Khmer MEF1"/>
          <w:sz w:val="24"/>
          <w:szCs w:val="24"/>
          <w:lang w:val="ca-ES"/>
          <w:rPrChange w:id="25740" w:author="Kem Sereyboth" w:date="2023-07-25T09:40:00Z">
            <w:rPr>
              <w:ins w:id="25741" w:author="Kem Sereiboth" w:date="2022-09-20T16:49:00Z"/>
              <w:del w:id="25742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743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5744" w:author="Kem Sereiboth" w:date="2022-09-20T16:49:00Z">
        <w:del w:id="25745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4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ក្រោយពីបានបញ្ចប់ការចុះធ្វើសវនក​ម្មអនុលោមភាពសេចក្តីព្រាងនេះ ទើបតែបានចុះហត្ថលេខាដាក់ឱ្យប្រើប្រាស់កាលពីថ្ងៃទី០៨ ខែសីហា ឆ្នាំ២០២២។</w:delText>
          </w:r>
        </w:del>
      </w:ins>
    </w:p>
    <w:p w14:paraId="55430919" w14:textId="0078049E" w:rsidR="0012204A" w:rsidRPr="005C3F0D" w:rsidDel="00602747" w:rsidRDefault="0012204A">
      <w:pPr>
        <w:spacing w:after="0" w:line="233" w:lineRule="auto"/>
        <w:rPr>
          <w:ins w:id="25747" w:author="Kem Sereiboth" w:date="2022-09-20T16:49:00Z"/>
          <w:del w:id="25748" w:author="User" w:date="2022-09-22T13:06:00Z"/>
          <w:rFonts w:ascii="Khmer MEF1" w:hAnsi="Khmer MEF1" w:cs="Khmer MEF1"/>
          <w:sz w:val="24"/>
          <w:szCs w:val="24"/>
          <w:rPrChange w:id="25749" w:author="Kem Sereyboth" w:date="2023-07-25T09:40:00Z">
            <w:rPr>
              <w:ins w:id="25750" w:author="Kem Sereiboth" w:date="2022-09-20T16:49:00Z"/>
              <w:del w:id="25751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25752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5753" w:author="Kem Sereiboth" w:date="2022-09-20T16:49:00Z">
        <w:del w:id="25754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5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៣.សេចក្ដីព្រាងអនុក្រឹត្យស្ដីពីគោលការណ៍ណែនាំសម្រាប់ការវិនិយោគមូលនិធិសន្តិសុខសង្គម បានឆ្លងកាត់កម្មវិធីសិក្ខាសាលាស្ដីពីការពិនិត្យបញ្ចប់ខ្លឹមសារនៃសេចក្ដីព្រាងអនុក្រឹត្យចុងក្រោយនៅថ្ងៃទី១៨ ខែកក្កដា ឆ្នាំ២០២២។ បន្ទាប់ពីឆ្លងកាត់កម្មវិធីសិក្ខាសាលារួច ក្រុមការងារកំពុងរៀបចំលិខិតជូនអគ្គ</w:delText>
          </w:r>
          <w:r w:rsidRPr="005C3F0D" w:rsidDel="0060274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575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លេខធិការដ្ឋាន </w:delText>
          </w:r>
          <w:r w:rsidRPr="005C3F0D" w:rsidDel="0060274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5757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575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ដើម្បីរៀបចំកិច្ចប្រជុំបច្ចេកទេសកម្រិតអគ្គនាយកនិយ័តករក្រោមឱវាទ </w:delText>
          </w:r>
          <w:r w:rsidRPr="005C3F0D" w:rsidDel="0060274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lang w:val="ca-ES"/>
              <w:rPrChange w:id="25759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2576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07C0E412" w14:textId="721DA1B3" w:rsidR="0012204A" w:rsidRPr="005C3F0D" w:rsidDel="00602747" w:rsidRDefault="0012204A">
      <w:pPr>
        <w:spacing w:after="0" w:line="233" w:lineRule="auto"/>
        <w:rPr>
          <w:ins w:id="25761" w:author="Kem Sereiboth" w:date="2022-09-20T16:49:00Z"/>
          <w:del w:id="25762" w:author="User" w:date="2022-09-22T13:06:00Z"/>
          <w:rFonts w:ascii="Khmer MEF1" w:hAnsi="Khmer MEF1" w:cs="Khmer MEF1"/>
          <w:sz w:val="24"/>
          <w:szCs w:val="24"/>
          <w:lang w:val="ca-ES"/>
          <w:rPrChange w:id="25763" w:author="Kem Sereyboth" w:date="2023-07-25T09:40:00Z">
            <w:rPr>
              <w:ins w:id="25764" w:author="Kem Sereiboth" w:date="2022-09-20T16:49:00Z"/>
              <w:del w:id="25765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766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5767" w:author="Kem Sereiboth" w:date="2022-09-20T16:49:00Z">
        <w:del w:id="25768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6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៤.សេចក្តីព្រាងប្រកាសស្តីពីនីតិវិធីក្នុងការជ្រើសរើសក្រុមហ៊ុនផ្តល់សេវាសវនកម្មក្នុងវិស័យសន្តិសុខសង្គម ដែលសេចក្តីព្រាងនេះកំពុងស្ថិតក្នុងកិច្ចពិភាក្សាផ្ទៃក្នុងកម្រិតនាយកដ្ឋាន</w:delText>
          </w:r>
        </w:del>
      </w:ins>
    </w:p>
    <w:p w14:paraId="0DFA2DCE" w14:textId="7F999659" w:rsidR="0012204A" w:rsidRPr="005C3F0D" w:rsidDel="00602747" w:rsidRDefault="0012204A">
      <w:pPr>
        <w:spacing w:after="0" w:line="233" w:lineRule="auto"/>
        <w:rPr>
          <w:ins w:id="25770" w:author="Kem Sereiboth" w:date="2022-09-20T16:49:00Z"/>
          <w:del w:id="25771" w:author="User" w:date="2022-09-22T13:06:00Z"/>
          <w:rFonts w:ascii="Khmer MEF1" w:hAnsi="Khmer MEF1" w:cs="Khmer MEF1"/>
          <w:sz w:val="24"/>
          <w:szCs w:val="24"/>
          <w:lang w:val="ca-ES"/>
          <w:rPrChange w:id="25772" w:author="Kem Sereyboth" w:date="2023-07-25T09:40:00Z">
            <w:rPr>
              <w:ins w:id="25773" w:author="Kem Sereiboth" w:date="2022-09-20T16:49:00Z"/>
              <w:del w:id="25774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775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5776" w:author="Kem Sereiboth" w:date="2022-09-20T16:49:00Z">
        <w:del w:id="25777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7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៥.សេចក្តីព្រាងប្រកាសស្តីពីការកំណត់ប្រភេទ និងទម្រង់របាយការណ៍របស់ប្រតិបត្តិករសន្តិសុខសង្គម</w:delText>
          </w:r>
          <w:r w:rsidRPr="005C3F0D" w:rsidDel="00602747">
            <w:rPr>
              <w:rFonts w:ascii="Khmer MEF1" w:hAnsi="Khmer MEF1" w:cs="Khmer MEF1"/>
              <w:sz w:val="24"/>
              <w:szCs w:val="24"/>
              <w:lang w:val="ca-ES"/>
              <w:rPrChange w:id="2577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8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ស្ថាប័នបញ្ជាក់ចំណាយសេវាសុខាភិបាល និងមូលដ្ឋានសុខាភិបាលឯកជន ដែលសេចក្តីព្រាងនេះកំពុងស្ថិតក្នុងកិច្ចពិភាក្សាផ្ទៃក្នុងកម្រិតនាយកដ្ឋាន។</w:delText>
          </w:r>
        </w:del>
      </w:ins>
    </w:p>
    <w:p w14:paraId="51BBF234" w14:textId="66239412" w:rsidR="0012204A" w:rsidRPr="005C3F0D" w:rsidDel="00602747" w:rsidRDefault="0012204A">
      <w:pPr>
        <w:spacing w:after="0" w:line="233" w:lineRule="auto"/>
        <w:rPr>
          <w:ins w:id="25781" w:author="Kem Sereiboth" w:date="2022-09-20T16:49:00Z"/>
          <w:del w:id="25782" w:author="User" w:date="2022-09-22T13:06:00Z"/>
          <w:rFonts w:ascii="Khmer MEF1" w:hAnsi="Khmer MEF1" w:cs="Khmer MEF1"/>
          <w:sz w:val="24"/>
          <w:szCs w:val="24"/>
          <w:lang w:val="ca-ES"/>
          <w:rPrChange w:id="25783" w:author="Kem Sereyboth" w:date="2023-07-25T09:40:00Z">
            <w:rPr>
              <w:ins w:id="25784" w:author="Kem Sereiboth" w:date="2022-09-20T16:49:00Z"/>
              <w:del w:id="25785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786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5787" w:author="Kem Sereiboth" w:date="2022-09-20T16:49:00Z">
        <w:del w:id="25788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8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- នាយកដ្ឋានផ្សះផ្សាវិវាទ និងការពារអ្នកទទួលផល បានរៀបចំនូវប្រកាសចំនួន ១ គឺ៖</w:delText>
          </w:r>
        </w:del>
      </w:ins>
    </w:p>
    <w:p w14:paraId="3247A1D6" w14:textId="11B955EA" w:rsidR="0012204A" w:rsidRPr="005C3F0D" w:rsidDel="00602747" w:rsidRDefault="0012204A">
      <w:pPr>
        <w:spacing w:after="0" w:line="233" w:lineRule="auto"/>
        <w:rPr>
          <w:ins w:id="25790" w:author="Kem Sereiboth" w:date="2022-09-20T16:49:00Z"/>
          <w:del w:id="25791" w:author="User" w:date="2022-09-22T13:06:00Z"/>
          <w:rFonts w:ascii="Khmer MEF1" w:hAnsi="Khmer MEF1" w:cs="Khmer MEF1"/>
          <w:sz w:val="24"/>
          <w:szCs w:val="24"/>
          <w:lang w:val="ca-ES"/>
          <w:rPrChange w:id="25792" w:author="Kem Sereyboth" w:date="2023-07-25T09:40:00Z">
            <w:rPr>
              <w:ins w:id="25793" w:author="Kem Sereiboth" w:date="2022-09-20T16:49:00Z"/>
              <w:del w:id="25794" w:author="User" w:date="2022-09-22T13:06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5795" w:author="Sopheak Phorn" w:date="2023-08-25T13:09:00Z">
          <w:pPr>
            <w:spacing w:after="200" w:line="276" w:lineRule="auto"/>
            <w:ind w:firstLine="720"/>
            <w:jc w:val="both"/>
          </w:pPr>
        </w:pPrChange>
      </w:pPr>
      <w:ins w:id="25796" w:author="Kem Sereiboth" w:date="2022-09-20T16:49:00Z">
        <w:del w:id="25797" w:author="User" w:date="2022-09-22T13:06:00Z"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79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សេចក្ដីព្រាងប្រកាសស្តីពីការដោះស្រាយវិវាទក្នុងប្រព័ន្ធសន្តិសុខសង្គម ដែលបានឆ្លងកម្មវិធីសិក្ខាសាលាពិគ្រោះយោបល់ជាសាធារណៈ កា​ល​ពីថ្ងៃទី១៦ ខែសីហា ឆ្នាំ២០២២។ នាយកដ្ឋានកំពុងតែរៀបចំស្នើសុំកិច្ចប្រជុំកម្រិតមន្ត្រីបច្ចេកទេសនៃនិយ័តករ </w:delText>
          </w:r>
          <w:r w:rsidRPr="005C3F0D" w:rsidDel="0060274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799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  <w:rPrChange w:id="2580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 សម្រាប់</w:delText>
          </w:r>
          <w:r w:rsidRPr="005C3F0D" w:rsidDel="0060274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ឆ្នាំ២០២៣ ២០២៤ នាយកដ្ឋានក៏ត្រៀមរៀបចំជាសេចក្ដីសម្រេចផ្សេងៗ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និងអាចមានបង្កើតជាប្រកាសស្ដីពីក្រមសីលធម៌សម្រាប់អ្នកដោះស្រាយវិវាទ។</w:delText>
          </w:r>
        </w:del>
      </w:ins>
    </w:p>
    <w:p w14:paraId="02840173" w14:textId="210C26D2" w:rsidR="0091069E" w:rsidRPr="005C3F0D" w:rsidDel="00D53DD0" w:rsidRDefault="00974584">
      <w:pPr>
        <w:spacing w:after="0" w:line="233" w:lineRule="auto"/>
        <w:rPr>
          <w:ins w:id="25801" w:author="sakaria fa" w:date="2022-09-12T23:25:00Z"/>
          <w:del w:id="25802" w:author="Kem Sereiboth" w:date="2022-09-13T15:38:00Z"/>
          <w:rFonts w:ascii="Khmer MEF1" w:hAnsi="Khmer MEF1" w:cs="Khmer MEF1"/>
          <w:sz w:val="24"/>
          <w:szCs w:val="24"/>
          <w:lang w:val="ca-ES"/>
          <w:rPrChange w:id="25803" w:author="Kem Sereyboth" w:date="2023-07-25T09:40:00Z">
            <w:rPr>
              <w:ins w:id="25804" w:author="sakaria fa" w:date="2022-09-12T23:25:00Z"/>
              <w:del w:id="25805" w:author="Kem Sereiboth" w:date="2022-09-13T15:3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5806" w:author="Sopheak Phorn" w:date="2023-08-25T13:09:00Z">
          <w:pPr>
            <w:spacing w:after="0" w:line="240" w:lineRule="auto"/>
          </w:pPr>
        </w:pPrChange>
      </w:pPr>
      <w:ins w:id="25807" w:author="User" w:date="2022-09-19T16:33:00Z">
        <w:del w:id="25808" w:author="Kem Sereiboth" w:date="2022-09-20T16:49:00Z">
          <w:r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580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ក្រ</w:delText>
          </w:r>
        </w:del>
      </w:ins>
      <w:ins w:id="25810" w:author="User" w:date="2022-09-19T16:34:00Z">
        <w:del w:id="25811" w:author="Kem Sereiboth" w:date="2022-09-20T16:49:00Z">
          <w:r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581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ោយពីបានបញ្ចប់ការចុះធ្វើសវនកម្មអនុលោមភាព</w:delText>
          </w:r>
        </w:del>
      </w:ins>
      <w:ins w:id="25813" w:author="sakaria fa" w:date="2022-09-19T21:27:00Z">
        <w:del w:id="25814" w:author="Kem Sereiboth" w:date="2022-09-20T16:49:00Z">
          <w:r w:rsidR="00D13EFD" w:rsidRPr="005C3F0D" w:rsidDel="0012204A">
            <w:rPr>
              <w:rFonts w:ascii="Khmer MEF1" w:hAnsi="Khmer MEF1" w:cs="Khmer MEF1"/>
              <w:spacing w:val="6"/>
              <w:sz w:val="24"/>
              <w:szCs w:val="24"/>
              <w:cs/>
              <w:rPrChange w:id="2581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បញ្រ្ជាបការយល់ដឹងដល់ស្ថាប័នពាក់ព័ន្ធ និង</w:delText>
          </w:r>
        </w:del>
      </w:ins>
      <w:ins w:id="25816" w:author="sakaria fa" w:date="2022-09-19T21:26:00Z">
        <w:del w:id="25817" w:author="Kem Sereiboth" w:date="2022-09-20T16:49:00Z">
          <w:r w:rsidR="00D13EFD" w:rsidRPr="005C3F0D" w:rsidDel="0012204A">
            <w:rPr>
              <w:rFonts w:ascii="Khmer MEF1" w:hAnsi="Khmer MEF1" w:cs="Khmer MEF1"/>
              <w:spacing w:val="6"/>
              <w:sz w:val="24"/>
              <w:szCs w:val="24"/>
              <w:cs/>
              <w:rPrChange w:id="2581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យកទៅ</w:delText>
          </w:r>
        </w:del>
      </w:ins>
      <w:ins w:id="25819" w:author="sakaria fa" w:date="2022-09-19T21:27:00Z">
        <w:del w:id="25820" w:author="Kem Sereiboth" w:date="2022-09-20T16:49:00Z">
          <w:r w:rsidR="00D13EFD" w:rsidRPr="005C3F0D" w:rsidDel="0012204A">
            <w:rPr>
              <w:rFonts w:ascii="Khmer MEF1" w:hAnsi="Khmer MEF1" w:cs="Khmer MEF1"/>
              <w:spacing w:val="6"/>
              <w:sz w:val="24"/>
              <w:szCs w:val="24"/>
              <w:cs/>
              <w:rPrChange w:id="2582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នៅឡើយ</w:delText>
          </w:r>
        </w:del>
      </w:ins>
      <w:ins w:id="25822" w:author="User" w:date="2022-09-19T16:49:00Z">
        <w:del w:id="25823" w:author="Kem Sereiboth" w:date="2022-09-20T10:17:00Z">
          <w:r w:rsidR="00A12884" w:rsidRPr="005C3F0D" w:rsidDel="00462A99">
            <w:rPr>
              <w:rFonts w:ascii="Khmer MEF1" w:hAnsi="Khmer MEF1" w:cs="Khmer MEF1"/>
              <w:sz w:val="24"/>
              <w:szCs w:val="24"/>
              <w:rPrChange w:id="2582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A12884" w:rsidRPr="005C3F0D" w:rsidDel="00462A99">
            <w:rPr>
              <w:rFonts w:ascii="Khmer MEF1" w:hAnsi="Khmer MEF1" w:cs="Khmer MEF1"/>
              <w:sz w:val="24"/>
              <w:szCs w:val="24"/>
              <w:cs/>
              <w:rPrChange w:id="2582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កែ</w:delText>
          </w:r>
        </w:del>
      </w:ins>
      <w:ins w:id="25826" w:author="User" w:date="2022-09-19T16:50:00Z">
        <w:del w:id="25827" w:author="Kem Sereiboth" w:date="2022-09-20T10:17:00Z">
          <w:r w:rsidR="00A12884" w:rsidRPr="005C3F0D" w:rsidDel="00462A99">
            <w:rPr>
              <w:rFonts w:ascii="Khmer MEF1" w:hAnsi="Khmer MEF1" w:cs="Khmer MEF1"/>
              <w:sz w:val="24"/>
              <w:szCs w:val="24"/>
              <w:cs/>
              <w:rPrChange w:id="2582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សម្រួលឃ្លា</w:delText>
          </w:r>
          <w:r w:rsidR="00A12884" w:rsidRPr="005C3F0D" w:rsidDel="00462A99">
            <w:rPr>
              <w:rFonts w:ascii="Khmer MEF1" w:hAnsi="Khmer MEF1" w:cs="Khmer MEF1"/>
              <w:sz w:val="24"/>
              <w:szCs w:val="24"/>
              <w:rPrChange w:id="2582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)</w:delText>
          </w:r>
        </w:del>
      </w:ins>
      <w:ins w:id="25830" w:author="User" w:date="2022-09-19T16:49:00Z">
        <w:del w:id="25831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583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កម្មវិធី</w:delText>
          </w:r>
        </w:del>
      </w:ins>
      <w:ins w:id="25833" w:author="User" w:date="2022-09-19T16:47:00Z">
        <w:del w:id="25834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5835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សិក្ខាសាលា</w:delText>
          </w:r>
        </w:del>
      </w:ins>
      <w:ins w:id="25836" w:author="User" w:date="2022-09-19T16:48:00Z">
        <w:del w:id="25837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5838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ស្ដីពីការ</w:delText>
          </w:r>
        </w:del>
      </w:ins>
      <w:ins w:id="25839" w:author="User" w:date="2022-09-19T16:47:00Z">
        <w:del w:id="25840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5841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</w:delText>
          </w:r>
        </w:del>
      </w:ins>
      <w:ins w:id="25842" w:author="User" w:date="2022-09-19T16:48:00Z">
        <w:del w:id="25843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584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ិនិត្យបញ្ចប់ខ្លឹមសារនៃសេចក្ដីព្រាង</w:delText>
          </w:r>
        </w:del>
      </w:ins>
      <w:ins w:id="25845" w:author="User" w:date="2022-09-19T16:49:00Z">
        <w:del w:id="25846" w:author="Kem Sereiboth" w:date="2022-09-20T16:49:00Z">
          <w:r w:rsidR="00A12884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584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អនុក្រឹត្យ</w:delText>
          </w:r>
        </w:del>
      </w:ins>
      <w:ins w:id="25848" w:author="User" w:date="2022-09-19T16:35:00Z">
        <w:del w:id="25849" w:author="Kem Sereiboth" w:date="2022-09-20T16:49:00Z">
          <w:r w:rsidR="00B72F20" w:rsidRPr="005C3F0D" w:rsidDel="0012204A">
            <w:rPr>
              <w:rFonts w:ascii="Khmer MEF1" w:hAnsi="Khmer MEF1" w:cs="Khmer MEF1"/>
              <w:sz w:val="24"/>
              <w:szCs w:val="24"/>
              <w:cs/>
              <w:lang w:val="ca-ES"/>
              <w:rPrChange w:id="2585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5851" w:author="Kem Sereiboth" w:date="2022-09-15T14:57:00Z">
        <w:del w:id="25852" w:author="User" w:date="2022-10-03T07:25:00Z">
          <w:r w:rsidR="00BF0A2B" w:rsidRPr="005C3F0D" w:rsidDel="0074394C">
            <w:rPr>
              <w:rFonts w:ascii="Khmer MEF1" w:hAnsi="Khmer MEF1" w:cs="Khmer MEF1"/>
              <w:sz w:val="24"/>
              <w:szCs w:val="24"/>
              <w:cs/>
              <w:lang w:val="ca-ES"/>
              <w:rPrChange w:id="2585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5854" w:author="sakaria fa" w:date="2022-09-12T23:25:00Z">
        <w:del w:id="25855" w:author="Kem Sereiboth" w:date="2022-09-13T15:38:00Z">
          <w:r w:rsidR="0091069E"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56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ប្រធានបទទី១៖ រចនាសម្ព័ន្ធគ្រប់គ្រង</w:delText>
          </w:r>
        </w:del>
      </w:ins>
    </w:p>
    <w:p w14:paraId="3B96E014" w14:textId="6D7209CE" w:rsidR="00653AD0" w:rsidRPr="005C3F0D" w:rsidDel="00653AD0" w:rsidRDefault="0091069E">
      <w:pPr>
        <w:spacing w:after="0" w:line="233" w:lineRule="auto"/>
        <w:rPr>
          <w:del w:id="25857" w:author="Kem Sereiboth" w:date="2022-09-13T10:28:00Z"/>
          <w:rFonts w:ascii="Khmer MEF1" w:hAnsi="Khmer MEF1" w:cs="Khmer MEF1"/>
          <w:b/>
          <w:bCs/>
          <w:sz w:val="24"/>
          <w:szCs w:val="24"/>
          <w:lang w:val="ca-ES"/>
          <w:rPrChange w:id="25858" w:author="Kem Sereyboth" w:date="2023-07-25T09:40:00Z">
            <w:rPr>
              <w:del w:id="25859" w:author="Kem Sereiboth" w:date="2022-09-13T10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5860" w:author="Sopheak Phorn" w:date="2023-08-25T13:09:00Z">
          <w:pPr>
            <w:pStyle w:val="ListParagraph"/>
            <w:numPr>
              <w:numId w:val="4"/>
            </w:numPr>
            <w:spacing w:after="0" w:line="240" w:lineRule="auto"/>
            <w:ind w:left="1080" w:hanging="360"/>
          </w:pPr>
        </w:pPrChange>
      </w:pPr>
      <w:ins w:id="25861" w:author="sakaria fa" w:date="2022-09-12T23:23:00Z">
        <w:del w:id="25862" w:author="Kem Sereiboth" w:date="2022-09-13T10:22:00Z">
          <w:r w:rsidRPr="005C3F0D" w:rsidDel="0013599E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25863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</w:del>
        <w:del w:id="25864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65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5866" w:author="Kem Sereiboth" w:date="2022-09-13T10:09:00Z">
          <w:r w:rsidRPr="005C3F0D" w:rsidDel="00BD58D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67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ទី១</w:delText>
          </w:r>
        </w:del>
        <w:del w:id="25868" w:author="Kem Sereiboth" w:date="2022-09-13T10:22:00Z">
          <w:r w:rsidRPr="005C3F0D" w:rsidDel="0013599E">
            <w:rPr>
              <w:rFonts w:ascii="Khmer MEF1" w:hAnsi="Khmer MEF1" w:cs="Khmer MEF1"/>
              <w:sz w:val="24"/>
              <w:szCs w:val="24"/>
              <w:lang w:val="ca-ES"/>
              <w:rPrChange w:id="25869" w:author="Kem Sereyboth" w:date="2023-07-25T09:40:00Z">
                <w:rPr>
                  <w:highlight w:val="yellow"/>
                  <w:lang w:val="ca-ES"/>
                </w:rPr>
              </w:rPrChange>
            </w:rPr>
            <w:delText>]</w:delText>
          </w:r>
        </w:del>
      </w:ins>
      <w:ins w:id="25870" w:author="sakaria fa" w:date="2022-09-12T23:26:00Z">
        <w:del w:id="25871" w:author="Kem Sereiboth" w:date="2022-09-13T10:22:00Z">
          <w:r w:rsidRPr="005C3F0D" w:rsidDel="0013599E">
            <w:rPr>
              <w:rFonts w:ascii="Khmer MEF1" w:hAnsi="Khmer MEF1" w:cs="Khmer MEF1"/>
              <w:sz w:val="24"/>
              <w:szCs w:val="24"/>
              <w:lang w:val="ca-ES"/>
              <w:rPrChange w:id="25872" w:author="Kem Sereyboth" w:date="2023-07-25T09:40:00Z">
                <w:rPr>
                  <w:highlight w:val="yellow"/>
                  <w:lang w:val="ca-ES"/>
                </w:rPr>
              </w:rPrChange>
            </w:rPr>
            <w:delText>​​</w:delText>
          </w:r>
        </w:del>
      </w:ins>
      <w:ins w:id="25873" w:author="sakaria fa" w:date="2022-09-12T23:23:00Z">
        <w:del w:id="25874" w:author="Kem Sereiboth" w:date="2022-09-13T13:10:00Z">
          <w:r w:rsidRPr="005C3F0D" w:rsidDel="00F62DC2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75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F62DC2">
            <w:rPr>
              <w:rFonts w:ascii="Khmer MEF1" w:hAnsi="Khmer MEF1" w:cs="Khmer MEF1"/>
              <w:sz w:val="24"/>
              <w:szCs w:val="24"/>
              <w:cs/>
              <w:lang w:val="ca-ES"/>
              <w:rPrChange w:id="25876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មិនទាន់បែងចែកមន្រ្តីលក្ខន្តិកៈឱ្យស្ថិតក្រោមការគ្រប់គ្រងរបស់</w:delText>
          </w:r>
          <w:r w:rsidRPr="005C3F0D" w:rsidDel="00F62DC2">
            <w:rPr>
              <w:rFonts w:ascii="Khmer MEF1" w:hAnsi="Khmer MEF1" w:cs="Khmer MEF1"/>
              <w:sz w:val="24"/>
              <w:szCs w:val="24"/>
              <w:lang w:val="ca-ES"/>
              <w:rPrChange w:id="25877" w:author="Kem Sereyboth" w:date="2023-07-25T09:40:00Z">
                <w:rPr>
                  <w:highlight w:val="yellow"/>
                  <w:lang w:val="ca-ES"/>
                </w:rPr>
              </w:rPrChange>
            </w:rPr>
            <w:delText xml:space="preserve"> </w:delText>
          </w:r>
          <w:r w:rsidRPr="005C3F0D" w:rsidDel="00F62DC2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78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អ.ស.ហ.</w:delText>
          </w:r>
          <w:r w:rsidRPr="005C3F0D" w:rsidDel="00F62DC2">
            <w:rPr>
              <w:rFonts w:ascii="Khmer MEF1" w:hAnsi="Khmer MEF1" w:cs="Khmer MEF1"/>
              <w:sz w:val="24"/>
              <w:szCs w:val="24"/>
              <w:cs/>
              <w:lang w:val="ca-ES"/>
              <w:rPrChange w:id="25879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នៅឡើយ បច្ចុប្បន្ន </w:delText>
          </w:r>
          <w:r w:rsidRPr="005C3F0D" w:rsidDel="00F62DC2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80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F62DC2">
            <w:rPr>
              <w:rFonts w:ascii="Khmer MEF1" w:hAnsi="Khmer MEF1" w:cs="Khmer MEF1"/>
              <w:sz w:val="24"/>
              <w:szCs w:val="24"/>
              <w:cs/>
              <w:lang w:val="ca-ES"/>
              <w:rPrChange w:id="25881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មានតែមន្រ្តីកិច្ចសន្យាគម្រោងដែលជាមន្រ្តីរបស់អគ្គលេខាធិការដ្ឋានក្រុមប្រឹក្សាជាតិគាំពារសង្គម</w:delText>
          </w:r>
        </w:del>
      </w:ins>
    </w:p>
    <w:p w14:paraId="201ABDCF" w14:textId="4775FAAE" w:rsidR="0091069E" w:rsidRPr="005C3F0D" w:rsidDel="00D53DD0" w:rsidRDefault="0091069E">
      <w:pPr>
        <w:spacing w:after="0" w:line="233" w:lineRule="auto"/>
        <w:rPr>
          <w:ins w:id="25882" w:author="sakaria fa" w:date="2022-09-12T23:23:00Z"/>
          <w:del w:id="25883" w:author="Kem Sereiboth" w:date="2022-09-13T15:38:00Z"/>
          <w:rFonts w:ascii="Khmer MEF1" w:hAnsi="Khmer MEF1" w:cs="Khmer MEF1"/>
          <w:b/>
          <w:bCs/>
          <w:sz w:val="24"/>
          <w:szCs w:val="24"/>
          <w:lang w:val="ca-ES"/>
          <w:rPrChange w:id="25884" w:author="Kem Sereyboth" w:date="2023-07-25T09:40:00Z">
            <w:rPr>
              <w:ins w:id="25885" w:author="sakaria fa" w:date="2022-09-12T23:23:00Z"/>
              <w:del w:id="25886" w:author="Kem Sereiboth" w:date="2022-09-13T15:38:00Z"/>
              <w:sz w:val="24"/>
              <w:szCs w:val="24"/>
              <w:highlight w:val="yellow"/>
              <w:lang w:val="ca-ES"/>
            </w:rPr>
          </w:rPrChange>
        </w:rPr>
        <w:pPrChange w:id="25887" w:author="Sopheak Phorn" w:date="2023-08-25T13:09:00Z">
          <w:pPr>
            <w:pStyle w:val="ListParagraph"/>
            <w:numPr>
              <w:numId w:val="4"/>
            </w:numPr>
            <w:spacing w:after="0" w:line="240" w:lineRule="auto"/>
            <w:ind w:left="1080" w:hanging="360"/>
          </w:pPr>
        </w:pPrChange>
      </w:pPr>
      <w:ins w:id="25888" w:author="sakaria fa" w:date="2022-09-12T23:26:00Z">
        <w:del w:id="25889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90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>ប្រធាន</w:delText>
          </w:r>
        </w:del>
      </w:ins>
      <w:ins w:id="25891" w:author="sakaria fa" w:date="2022-09-12T23:27:00Z">
        <w:del w:id="25892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893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>បទី២៖ ប្រព័ន្ធលើកទឹកចិត្តមន្រ្តី</w:delText>
          </w:r>
        </w:del>
      </w:ins>
    </w:p>
    <w:p w14:paraId="43133FE0" w14:textId="5DBF88E6" w:rsidR="0091069E" w:rsidRPr="005C3F0D" w:rsidDel="00BD58D3" w:rsidRDefault="0091069E">
      <w:pPr>
        <w:spacing w:after="0" w:line="233" w:lineRule="auto"/>
        <w:rPr>
          <w:del w:id="25894" w:author="Kem Sereiboth" w:date="2022-09-13T10:10:00Z"/>
          <w:rFonts w:ascii="Khmer MEF1" w:hAnsi="Khmer MEF1" w:cs="Khmer MEF1"/>
          <w:sz w:val="24"/>
          <w:szCs w:val="24"/>
          <w:lang w:val="ca-ES"/>
          <w:rPrChange w:id="25895" w:author="Kem Sereyboth" w:date="2023-07-25T09:40:00Z">
            <w:rPr>
              <w:del w:id="25896" w:author="Kem Sereiboth" w:date="2022-09-13T10:10:00Z"/>
              <w:rFonts w:ascii="Khmer MEF1" w:hAnsi="Khmer MEF1" w:cs="Khmer MEF1"/>
              <w:spacing w:val="6"/>
              <w:sz w:val="24"/>
              <w:szCs w:val="24"/>
              <w:highlight w:val="yellow"/>
            </w:rPr>
          </w:rPrChange>
        </w:rPr>
        <w:pPrChange w:id="25897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5898" w:author="sakaria fa" w:date="2022-09-12T23:23:00Z">
        <w:del w:id="25899" w:author="Kem Sereiboth" w:date="2022-09-13T10:33:00Z">
          <w:r w:rsidRPr="005C3F0D" w:rsidDel="00653AD0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25900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</w:del>
        <w:del w:id="25901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902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5903" w:author="Kem Sereiboth" w:date="2022-09-13T10:10:00Z">
          <w:r w:rsidRPr="005C3F0D" w:rsidDel="00BD58D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904" w:author="Kem Sereyboth" w:date="2023-07-25T09:40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ទី២</w:delText>
          </w:r>
        </w:del>
        <w:del w:id="25905" w:author="Kem Sereiboth" w:date="2022-09-13T10:34:00Z">
          <w:r w:rsidRPr="005C3F0D" w:rsidDel="00653AD0">
            <w:rPr>
              <w:rFonts w:ascii="Khmer MEF1" w:hAnsi="Khmer MEF1" w:cs="Khmer MEF1"/>
              <w:sz w:val="24"/>
              <w:szCs w:val="24"/>
              <w:lang w:val="ca-ES"/>
              <w:rPrChange w:id="2590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</w:del>
      </w:ins>
      <w:ins w:id="25907" w:author="sakaria fa" w:date="2022-09-12T23:27:00Z">
        <w:del w:id="25908" w:author="Kem Sereiboth" w:date="2022-09-13T15:38:00Z"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5909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5910" w:author="sakaria fa" w:date="2022-09-12T23:23:00Z">
        <w:del w:id="25911" w:author="Kem Sereiboth" w:date="2022-09-13T15:38:00Z"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912" w:author="Kem Sereyboth" w:date="2023-07-25T09:40:00Z">
                <w:rPr>
                  <w:rFonts w:ascii="Khmer MEF1" w:hAnsi="Khmer MEF1" w:cs="Khmer MEF1"/>
                  <w:b/>
                  <w:bCs/>
                  <w:szCs w:val="22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5913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 xml:space="preserve"> មិនបានអនុវត្តតាមប្រព័ន្ធលើកទឹកចិត្តមន្រ្តីដែលកំណត់ដោយបទប្បញ្ញត្តិ</w:delText>
          </w:r>
          <w:r w:rsidRPr="005C3F0D" w:rsidDel="00D53DD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5914" w:author="Kem Sereyboth" w:date="2023-07-25T09:40:00Z">
                <w:rPr>
                  <w:rFonts w:ascii="Khmer MEF1" w:hAnsi="Khmer MEF1" w:cs="Khmer MEF1"/>
                  <w:b/>
                  <w:bCs/>
                  <w:szCs w:val="22"/>
                  <w:highlight w:val="yellow"/>
                  <w:cs/>
                  <w:lang w:val="ca-ES"/>
                </w:rPr>
              </w:rPrChange>
            </w:rPr>
            <w:delText xml:space="preserve"> អ.ស.ហ. </w:delText>
          </w:r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5915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>ទេ</w:delText>
          </w:r>
        </w:del>
      </w:ins>
    </w:p>
    <w:p w14:paraId="5486540F" w14:textId="344432C6" w:rsidR="0091069E" w:rsidRPr="005C3F0D" w:rsidDel="00D53DD0" w:rsidRDefault="0091069E">
      <w:pPr>
        <w:spacing w:after="0" w:line="233" w:lineRule="auto"/>
        <w:rPr>
          <w:ins w:id="25916" w:author="sakaria fa" w:date="2022-09-12T23:23:00Z"/>
          <w:del w:id="25917" w:author="Kem Sereiboth" w:date="2022-09-13T15:38:00Z"/>
          <w:rFonts w:ascii="Khmer MEF1" w:hAnsi="Khmer MEF1" w:cs="Khmer MEF1"/>
          <w:sz w:val="24"/>
          <w:szCs w:val="24"/>
          <w:lang w:val="ca-ES"/>
          <w:rPrChange w:id="25918" w:author="Kem Sereyboth" w:date="2023-07-25T09:40:00Z">
            <w:rPr>
              <w:ins w:id="25919" w:author="sakaria fa" w:date="2022-09-12T23:23:00Z"/>
              <w:del w:id="25920" w:author="Kem Sereiboth" w:date="2022-09-13T15:38:00Z"/>
              <w:rFonts w:ascii="Khmer MEF1" w:hAnsi="Khmer MEF1" w:cs="Khmer MEF1"/>
              <w:szCs w:val="22"/>
              <w:highlight w:val="yellow"/>
              <w:lang w:val="ca-ES"/>
            </w:rPr>
          </w:rPrChange>
        </w:rPr>
        <w:pPrChange w:id="25921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5922" w:author="sakaria fa" w:date="2022-09-12T23:23:00Z">
        <w:del w:id="25923" w:author="Kem Sereiboth" w:date="2022-09-13T15:38:00Z">
          <w:r w:rsidRPr="005C3F0D" w:rsidDel="00D53DD0">
            <w:rPr>
              <w:rFonts w:ascii="Khmer MEF1" w:hAnsi="Khmer MEF1" w:cs="Khmer MEF1"/>
              <w:spacing w:val="6"/>
              <w:sz w:val="24"/>
              <w:szCs w:val="24"/>
              <w:cs/>
              <w:rPrChange w:id="25924" w:author="Kem Sereyboth" w:date="2023-07-25T09:40:00Z">
                <w:rPr>
                  <w:rFonts w:ascii="Khmer MEF1" w:hAnsi="Khmer MEF1" w:cs="Khmer MEF1"/>
                  <w:spacing w:val="6"/>
                  <w:szCs w:val="22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  <w:r w:rsidRPr="005C3F0D" w:rsidDel="00D53DD0">
            <w:rPr>
              <w:rFonts w:ascii="Khmer MEF1" w:hAnsi="Khmer MEF1" w:cs="Khmer MEF1"/>
              <w:spacing w:val="6"/>
              <w:sz w:val="24"/>
              <w:szCs w:val="24"/>
              <w:rPrChange w:id="25925" w:author="Kem Sereyboth" w:date="2023-07-25T09:40:00Z">
                <w:rPr>
                  <w:rFonts w:ascii="Khmer MEF1" w:hAnsi="Khmer MEF1" w:cs="Khmer MEF1"/>
                  <w:spacing w:val="6"/>
                  <w:szCs w:val="22"/>
                  <w:highlight w:val="yellow"/>
                </w:rPr>
              </w:rPrChange>
            </w:rPr>
            <w:delText xml:space="preserve"> </w:delText>
          </w:r>
          <w:r w:rsidRPr="005C3F0D" w:rsidDel="00D53DD0">
            <w:rPr>
              <w:rFonts w:ascii="Khmer MEF1" w:hAnsi="Khmer MEF1" w:cs="Khmer MEF1"/>
              <w:spacing w:val="6"/>
              <w:sz w:val="24"/>
              <w:szCs w:val="24"/>
              <w:cs/>
              <w:rPrChange w:id="25926" w:author="Kem Sereyboth" w:date="2023-07-25T09:40:00Z">
                <w:rPr>
                  <w:rFonts w:ascii="Khmer MEF1" w:hAnsi="Khmer MEF1" w:cs="Khmer MEF1"/>
                  <w:spacing w:val="6"/>
                  <w:szCs w:val="22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</w:delText>
          </w:r>
          <w:r w:rsidRPr="005C3F0D" w:rsidDel="00D53DD0">
            <w:rPr>
              <w:rFonts w:ascii="Khmer MEF1" w:hAnsi="Khmer MEF1" w:cs="Khmer MEF1"/>
              <w:spacing w:val="8"/>
              <w:sz w:val="24"/>
              <w:szCs w:val="24"/>
              <w:cs/>
              <w:rPrChange w:id="25927" w:author="Kem Sereyboth" w:date="2023-07-25T09:40:00Z">
                <w:rPr>
                  <w:rFonts w:ascii="Khmer MEF1" w:hAnsi="Khmer MEF1" w:cs="Khmer MEF1"/>
                  <w:spacing w:val="8"/>
                  <w:szCs w:val="22"/>
                  <w:highlight w:val="yellow"/>
                  <w:cs/>
                </w:rPr>
              </w:rPrChange>
            </w:rPr>
            <w:delText>និងហិរញ្ញវត្ថុ</w:delText>
          </w:r>
        </w:del>
      </w:ins>
    </w:p>
    <w:p w14:paraId="40539B91" w14:textId="77464916" w:rsidR="0091069E" w:rsidRPr="005C3F0D" w:rsidDel="00D53DD0" w:rsidRDefault="0091069E">
      <w:pPr>
        <w:spacing w:after="0" w:line="233" w:lineRule="auto"/>
        <w:rPr>
          <w:ins w:id="25928" w:author="sakaria fa" w:date="2022-09-12T23:28:00Z"/>
          <w:del w:id="25929" w:author="Kem Sereiboth" w:date="2022-09-13T15:38:00Z"/>
          <w:rFonts w:ascii="Khmer MEF1" w:hAnsi="Khmer MEF1" w:cs="Khmer MEF1"/>
          <w:sz w:val="24"/>
          <w:szCs w:val="24"/>
          <w:rPrChange w:id="25930" w:author="Kem Sereyboth" w:date="2023-07-25T09:40:00Z">
            <w:rPr>
              <w:ins w:id="25931" w:author="sakaria fa" w:date="2022-09-12T23:28:00Z"/>
              <w:del w:id="25932" w:author="Kem Sereiboth" w:date="2022-09-13T15:38:00Z"/>
              <w:rFonts w:ascii="Khmer MEF1" w:hAnsi="Khmer MEF1" w:cs="Khmer MEF1"/>
              <w:szCs w:val="22"/>
              <w:highlight w:val="yellow"/>
              <w:lang w:val="ca-ES"/>
            </w:rPr>
          </w:rPrChange>
        </w:rPr>
        <w:pPrChange w:id="25933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5934" w:author="sakaria fa" w:date="2022-09-12T23:23:00Z">
        <w:del w:id="25935" w:author="Kem Sereiboth" w:date="2022-09-13T15:38:00Z">
          <w:r w:rsidRPr="005C3F0D" w:rsidDel="00D53DD0">
            <w:rPr>
              <w:rFonts w:ascii="Khmer MEF1" w:hAnsi="Khmer MEF1" w:cs="Khmer MEF1"/>
              <w:sz w:val="24"/>
              <w:szCs w:val="24"/>
              <w:cs/>
              <w:lang w:val="ca-ES"/>
              <w:rPrChange w:id="25936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 xml:space="preserve">ការលើកទឹកចិត្តត្រូវផ្ដល់ជូនថ្នាក់ដឹកនាំ និងមន្រ្តីរាជការ តាម២ប្រភេទគឺ ប្រើប្រព័ន្ធលើកទឹកចិត្តមន្ត្រីដោយផ្ដល់ប្រាក់ឧបត្ថម្ភជីវភាព និងប្រាក់ឧបត្ថម្ភមុខងារ </w:delText>
          </w:r>
        </w:del>
      </w:ins>
    </w:p>
    <w:p w14:paraId="0E818245" w14:textId="22A21688" w:rsidR="00067C6A" w:rsidRPr="005C3F0D" w:rsidDel="00BD58D3" w:rsidRDefault="00067C6A">
      <w:pPr>
        <w:spacing w:after="0" w:line="233" w:lineRule="auto"/>
        <w:rPr>
          <w:ins w:id="25937" w:author="sakaria fa" w:date="2022-09-12T23:28:00Z"/>
          <w:del w:id="25938" w:author="Kem Sereiboth" w:date="2022-09-13T10:11:00Z"/>
          <w:rFonts w:ascii="Khmer MEF1" w:hAnsi="Khmer MEF1" w:cs="Khmer MEF1"/>
          <w:sz w:val="24"/>
          <w:szCs w:val="24"/>
          <w:lang w:val="ca-ES"/>
          <w:rPrChange w:id="25939" w:author="Kem Sereyboth" w:date="2023-07-25T09:40:00Z">
            <w:rPr>
              <w:ins w:id="25940" w:author="sakaria fa" w:date="2022-09-12T23:28:00Z"/>
              <w:del w:id="25941" w:author="Kem Sereiboth" w:date="2022-09-13T10:11:00Z"/>
              <w:rFonts w:ascii="Khmer MEF1" w:hAnsi="Khmer MEF1" w:cs="Khmer MEF1"/>
              <w:szCs w:val="22"/>
              <w:highlight w:val="green"/>
              <w:lang w:val="ca-ES"/>
            </w:rPr>
          </w:rPrChange>
        </w:rPr>
        <w:pPrChange w:id="25942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5943" w:author="sakaria fa" w:date="2022-09-12T23:28:00Z">
        <w:del w:id="25944" w:author="Kem Sereiboth" w:date="2022-09-13T10:11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5945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មិនអនុវត្តតាមប្រកាសលេខ ០១៥ អ.ស.ហ. ប្រកចុះថ្ងៃទី១២ ខែវិច្ឆិកា ឆ្នាំ២០២១ ស្តីពីការកំណត់ប្រភពធនធាន និងការប្រើប្រាស់ធនធានរបស់អគ្គលេខាធិការដ្ឋានអ.ស.ហ. ទេ។</w:delText>
          </w:r>
        </w:del>
      </w:ins>
    </w:p>
    <w:p w14:paraId="196F4811" w14:textId="63E00E07" w:rsidR="00067C6A" w:rsidRPr="005C3F0D" w:rsidDel="00D065FE" w:rsidRDefault="00067C6A">
      <w:pPr>
        <w:spacing w:after="0" w:line="233" w:lineRule="auto"/>
        <w:rPr>
          <w:ins w:id="25946" w:author="sakaria fa" w:date="2022-09-12T23:28:00Z"/>
          <w:del w:id="25947" w:author="Kem Sereiboth" w:date="2022-09-13T11:51:00Z"/>
          <w:rFonts w:ascii="Khmer MEF1" w:hAnsi="Khmer MEF1" w:cs="Khmer MEF1"/>
          <w:sz w:val="24"/>
          <w:szCs w:val="24"/>
          <w:lang w:val="ca-ES"/>
          <w:rPrChange w:id="25948" w:author="Kem Sereyboth" w:date="2023-07-25T09:40:00Z">
            <w:rPr>
              <w:ins w:id="25949" w:author="sakaria fa" w:date="2022-09-12T23:28:00Z"/>
              <w:del w:id="25950" w:author="Kem Sereiboth" w:date="2022-09-13T11:51:00Z"/>
              <w:rFonts w:ascii="Khmer MEF1" w:hAnsi="Khmer MEF1" w:cs="Khmer MEF1"/>
              <w:szCs w:val="22"/>
              <w:highlight w:val="green"/>
              <w:lang w:val="ca-ES"/>
            </w:rPr>
          </w:rPrChange>
        </w:rPr>
        <w:pPrChange w:id="25951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5952" w:author="sakaria fa" w:date="2022-09-12T23:28:00Z">
        <w:del w:id="25953" w:author="Kem Sereiboth" w:date="2022-09-13T11:51:00Z"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5954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អនុវត្តតាម ប្រកាសលេខ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</w:p>
    <w:p w14:paraId="5D2C8275" w14:textId="473EBB2C" w:rsidR="00067C6A" w:rsidRPr="005C3F0D" w:rsidDel="00D065FE" w:rsidRDefault="00067C6A">
      <w:pPr>
        <w:spacing w:after="0" w:line="233" w:lineRule="auto"/>
        <w:rPr>
          <w:ins w:id="25955" w:author="sakaria fa" w:date="2022-09-12T23:28:00Z"/>
          <w:del w:id="25956" w:author="Kem Sereiboth" w:date="2022-09-13T11:51:00Z"/>
          <w:rFonts w:ascii="Khmer MEF1" w:hAnsi="Khmer MEF1" w:cs="Khmer MEF1"/>
          <w:sz w:val="24"/>
          <w:szCs w:val="24"/>
          <w:lang w:val="ca-ES"/>
          <w:rPrChange w:id="25957" w:author="Kem Sereyboth" w:date="2023-07-25T09:40:00Z">
            <w:rPr>
              <w:ins w:id="25958" w:author="sakaria fa" w:date="2022-09-12T23:28:00Z"/>
              <w:del w:id="25959" w:author="Kem Sereiboth" w:date="2022-09-13T11:51:00Z"/>
              <w:rFonts w:ascii="Khmer MEF1" w:hAnsi="Khmer MEF1" w:cs="Khmer MEF1"/>
              <w:szCs w:val="22"/>
              <w:highlight w:val="green"/>
              <w:lang w:val="ca-ES"/>
            </w:rPr>
          </w:rPrChange>
        </w:rPr>
        <w:pPrChange w:id="25960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5961" w:author="sakaria fa" w:date="2022-09-12T23:28:00Z">
        <w:del w:id="25962" w:author="Kem Sereiboth" w:date="2022-09-13T11:51:00Z"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5963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តារាងកំណត់ពិន្ទុសម្រាប់វាយតម្លៃ</w:delText>
          </w:r>
        </w:del>
      </w:ins>
    </w:p>
    <w:p w14:paraId="03728E54" w14:textId="5531307F" w:rsidR="00067C6A" w:rsidRPr="005C3F0D" w:rsidDel="00D065FE" w:rsidRDefault="00067C6A">
      <w:pPr>
        <w:spacing w:after="0" w:line="233" w:lineRule="auto"/>
        <w:rPr>
          <w:ins w:id="25964" w:author="sakaria fa" w:date="2022-09-12T23:23:00Z"/>
          <w:del w:id="25965" w:author="Kem Sereiboth" w:date="2022-09-13T11:51:00Z"/>
          <w:rFonts w:ascii="Khmer MEF1" w:hAnsi="Khmer MEF1" w:cs="Khmer MEF1"/>
          <w:sz w:val="24"/>
          <w:szCs w:val="24"/>
          <w:lang w:val="ca-ES"/>
          <w:rPrChange w:id="25966" w:author="Kem Sereyboth" w:date="2023-07-25T09:40:00Z">
            <w:rPr>
              <w:ins w:id="25967" w:author="sakaria fa" w:date="2022-09-12T23:23:00Z"/>
              <w:del w:id="25968" w:author="Kem Sereiboth" w:date="2022-09-13T11:51:00Z"/>
              <w:highlight w:val="yellow"/>
            </w:rPr>
          </w:rPrChange>
        </w:rPr>
        <w:pPrChange w:id="25969" w:author="Sopheak Phorn" w:date="2023-08-25T13:09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5970" w:author="sakaria fa" w:date="2022-09-12T23:28:00Z">
        <w:del w:id="25971" w:author="Kem Sereiboth" w:date="2022-09-13T11:51:00Z"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5972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លក្ខខណ្ឌយោងនៃសមាសភាពនៃគម្រោង</w:delText>
          </w:r>
          <w:r w:rsidRPr="005C3F0D" w:rsidDel="00D065FE">
            <w:rPr>
              <w:rFonts w:ascii="Khmer MEF1" w:hAnsi="Khmer MEF1" w:cs="Khmer MEF1"/>
              <w:sz w:val="24"/>
              <w:szCs w:val="24"/>
              <w:lang w:val="ca-ES"/>
              <w:rPrChange w:id="25973" w:author="Kem Sereyboth" w:date="2023-07-25T09:40:00Z">
                <w:rPr>
                  <w:rFonts w:ascii="Khmer MEF1" w:hAnsi="Khmer MEF1" w:cs="Khmer MEF1"/>
                  <w:szCs w:val="22"/>
                  <w:highlight w:val="green"/>
                  <w:lang w:val="ca-ES"/>
                </w:rPr>
              </w:rPrChange>
            </w:rPr>
            <w:delText>/</w:delText>
          </w:r>
          <w:r w:rsidRPr="005C3F0D" w:rsidDel="00D065FE">
            <w:rPr>
              <w:rFonts w:ascii="Khmer MEF1" w:hAnsi="Khmer MEF1" w:cs="Khmer MEF1"/>
              <w:sz w:val="24"/>
              <w:szCs w:val="24"/>
              <w:cs/>
              <w:lang w:val="ca-ES"/>
              <w:rPrChange w:id="25974" w:author="Kem Sereyboth" w:date="2023-07-25T09:40:00Z">
                <w:rPr>
                  <w:rFonts w:ascii="Khmer MEF1" w:hAnsi="Khmer MEF1" w:cs="Khmer MEF1"/>
                  <w:szCs w:val="22"/>
                  <w:highlight w:val="green"/>
                  <w:cs/>
                  <w:lang w:val="ca-ES"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6BC347CB" w14:textId="74C94D20" w:rsidR="00067C6A" w:rsidRPr="005C3F0D" w:rsidDel="00376B78" w:rsidRDefault="00067C6A">
      <w:pPr>
        <w:spacing w:after="0" w:line="233" w:lineRule="auto"/>
        <w:rPr>
          <w:ins w:id="25975" w:author="sakaria fa" w:date="2022-09-12T23:32:00Z"/>
          <w:del w:id="25976" w:author="Kem Sereiboth" w:date="2022-09-13T10:49:00Z"/>
          <w:rFonts w:ascii="Khmer MEF1" w:hAnsi="Khmer MEF1" w:cs="Khmer MEF1"/>
          <w:b/>
          <w:bCs/>
          <w:sz w:val="24"/>
          <w:szCs w:val="24"/>
          <w:rPrChange w:id="25977" w:author="Kem Sereyboth" w:date="2023-07-25T09:40:00Z">
            <w:rPr>
              <w:ins w:id="25978" w:author="sakaria fa" w:date="2022-09-12T23:32:00Z"/>
              <w:del w:id="25979" w:author="Kem Sereiboth" w:date="2022-09-13T10:49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5980" w:author="Sopheak Phorn" w:date="2023-08-25T13:09:00Z">
          <w:pPr>
            <w:spacing w:after="0" w:line="240" w:lineRule="auto"/>
          </w:pPr>
        </w:pPrChange>
      </w:pPr>
      <w:ins w:id="25981" w:author="sakaria fa" w:date="2022-09-12T23:30:00Z">
        <w:del w:id="25982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5983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ប្រធានបទទី៣៖ ប្រភពចំណូល</w:delText>
          </w:r>
        </w:del>
      </w:ins>
    </w:p>
    <w:p w14:paraId="79060CCC" w14:textId="4AC8D429" w:rsidR="00067C6A" w:rsidRPr="005C3F0D" w:rsidDel="00BD58D3" w:rsidRDefault="00067C6A">
      <w:pPr>
        <w:spacing w:after="0" w:line="233" w:lineRule="auto"/>
        <w:rPr>
          <w:del w:id="25984" w:author="Kem Sereiboth" w:date="2022-09-13T10:12:00Z"/>
          <w:rFonts w:ascii="Khmer MEF1" w:hAnsi="Khmer MEF1" w:cs="Khmer MEF1"/>
          <w:sz w:val="24"/>
          <w:szCs w:val="24"/>
          <w:lang w:val="ca-ES"/>
          <w:rPrChange w:id="25985" w:author="Kem Sereyboth" w:date="2023-07-25T09:40:00Z">
            <w:rPr>
              <w:del w:id="25986" w:author="Kem Sereiboth" w:date="2022-09-13T10:12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5987" w:author="Sopheak Phorn" w:date="2023-08-25T13:09:00Z">
          <w:pPr>
            <w:spacing w:after="0" w:line="240" w:lineRule="auto"/>
          </w:pPr>
        </w:pPrChange>
      </w:pPr>
      <w:ins w:id="25988" w:author="sakaria fa" w:date="2022-09-12T23:32:00Z">
        <w:del w:id="25989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5990" w:author="Kem Sereyboth" w:date="2023-07-25T09:40:00Z">
                <w:rPr>
                  <w:highlight w:val="yellow"/>
                  <w:lang w:val="ca-ES"/>
                </w:rPr>
              </w:rPrChange>
            </w:rPr>
            <w:delText>[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5991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5992" w:author="Kem Sereiboth" w:date="2022-09-13T10:11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5993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ទី</w:delText>
          </w:r>
        </w:del>
      </w:ins>
      <w:ins w:id="25994" w:author="sakaria fa" w:date="2022-09-12T23:34:00Z">
        <w:del w:id="25995" w:author="Kem Sereiboth" w:date="2022-09-13T10:11:00Z">
          <w:r w:rsidR="00E24593"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599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</w:delText>
          </w:r>
        </w:del>
      </w:ins>
      <w:ins w:id="25997" w:author="sakaria fa" w:date="2022-09-12T23:32:00Z">
        <w:del w:id="25998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5999" w:author="Kem Sereyboth" w:date="2023-07-25T09:40:00Z">
                <w:rPr>
                  <w:highlight w:val="yellow"/>
                  <w:lang w:val="ca-ES"/>
                </w:rPr>
              </w:rPrChange>
            </w:rPr>
            <w:delText>]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00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001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002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ពុំទាន់មានប្រភពចំណូលទេ ព្រោះមិនទាន់កម្រងសេវាសាធារណៈក្រោមសមត្ថកិច្ចនៅឡើយ។</w:delText>
          </w:r>
        </w:del>
      </w:ins>
    </w:p>
    <w:p w14:paraId="3951E3DE" w14:textId="3AA70594" w:rsidR="00067C6A" w:rsidRPr="005C3F0D" w:rsidDel="00BD58D3" w:rsidRDefault="00067C6A">
      <w:pPr>
        <w:spacing w:after="0" w:line="233" w:lineRule="auto"/>
        <w:rPr>
          <w:ins w:id="26003" w:author="sakaria fa" w:date="2022-09-12T23:30:00Z"/>
          <w:del w:id="26004" w:author="Kem Sereiboth" w:date="2022-09-13T10:12:00Z"/>
          <w:rFonts w:ascii="Khmer MEF1" w:hAnsi="Khmer MEF1" w:cs="Khmer MEF1"/>
          <w:b/>
          <w:bCs/>
          <w:sz w:val="24"/>
          <w:szCs w:val="24"/>
          <w:rPrChange w:id="26005" w:author="Kem Sereyboth" w:date="2023-07-25T09:40:00Z">
            <w:rPr>
              <w:ins w:id="26006" w:author="sakaria fa" w:date="2022-09-12T23:30:00Z"/>
              <w:del w:id="26007" w:author="Kem Sereiboth" w:date="2022-09-13T10:12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008" w:author="Sopheak Phorn" w:date="2023-08-25T13:09:00Z">
          <w:pPr>
            <w:spacing w:after="0" w:line="240" w:lineRule="auto"/>
          </w:pPr>
        </w:pPrChange>
      </w:pPr>
    </w:p>
    <w:p w14:paraId="3DA629E9" w14:textId="30A7EFB5" w:rsidR="00067C6A" w:rsidRPr="005C3F0D" w:rsidDel="00376B78" w:rsidRDefault="00067C6A">
      <w:pPr>
        <w:spacing w:after="0" w:line="233" w:lineRule="auto"/>
        <w:rPr>
          <w:ins w:id="26009" w:author="sakaria fa" w:date="2022-09-12T23:32:00Z"/>
          <w:del w:id="26010" w:author="Kem Sereiboth" w:date="2022-09-13T10:49:00Z"/>
          <w:rFonts w:ascii="Khmer MEF1" w:hAnsi="Khmer MEF1" w:cs="Khmer MEF1"/>
          <w:b/>
          <w:bCs/>
          <w:sz w:val="24"/>
          <w:szCs w:val="24"/>
          <w:rPrChange w:id="26011" w:author="Kem Sereyboth" w:date="2023-07-25T09:40:00Z">
            <w:rPr>
              <w:ins w:id="26012" w:author="sakaria fa" w:date="2022-09-12T23:32:00Z"/>
              <w:del w:id="26013" w:author="Kem Sereiboth" w:date="2022-09-13T10:49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014" w:author="Sopheak Phorn" w:date="2023-08-25T13:09:00Z">
          <w:pPr>
            <w:spacing w:after="0" w:line="240" w:lineRule="auto"/>
          </w:pPr>
        </w:pPrChange>
      </w:pPr>
      <w:ins w:id="26015" w:author="sakaria fa" w:date="2022-09-12T23:30:00Z">
        <w:del w:id="26016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017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ឃ</w:delText>
          </w:r>
        </w:del>
        <w:del w:id="26018" w:author="Kem Sereiboth" w:date="2022-09-13T10:12:00Z">
          <w:r w:rsidRPr="005C3F0D" w:rsidDel="00BD58D3">
            <w:rPr>
              <w:rFonts w:ascii="Khmer MEF1" w:hAnsi="Khmer MEF1" w:cs="Khmer MEF1"/>
              <w:b/>
              <w:bCs/>
              <w:sz w:val="24"/>
              <w:szCs w:val="24"/>
              <w:rPrChange w:id="26019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</w:rPr>
              </w:rPrChange>
            </w:rPr>
            <w:delText>-</w:delText>
          </w:r>
        </w:del>
        <w:del w:id="26020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021" w:author="Kem Sereyboth" w:date="2023-07-25T09:40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ប្រធានបទទី៤៖ បង់ភាគទាន១០%</w:delText>
          </w:r>
        </w:del>
      </w:ins>
    </w:p>
    <w:p w14:paraId="628BBD32" w14:textId="6D2D07AB" w:rsidR="00E24593" w:rsidRPr="005C3F0D" w:rsidDel="00376B78" w:rsidRDefault="00E24593">
      <w:pPr>
        <w:spacing w:after="0" w:line="233" w:lineRule="auto"/>
        <w:rPr>
          <w:ins w:id="26022" w:author="sakaria fa" w:date="2022-09-12T23:34:00Z"/>
          <w:del w:id="26023" w:author="Kem Sereiboth" w:date="2022-09-13T10:49:00Z"/>
          <w:rFonts w:ascii="Khmer MEF1" w:hAnsi="Khmer MEF1" w:cs="Khmer MEF1"/>
          <w:sz w:val="24"/>
          <w:szCs w:val="24"/>
          <w:rPrChange w:id="26024" w:author="Kem Sereyboth" w:date="2023-07-25T09:40:00Z">
            <w:rPr>
              <w:ins w:id="26025" w:author="sakaria fa" w:date="2022-09-12T23:34:00Z"/>
              <w:del w:id="26026" w:author="Kem Sereiboth" w:date="2022-09-13T10:49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027" w:author="Sopheak Phorn" w:date="2023-08-25T13:09:00Z">
          <w:pPr>
            <w:spacing w:after="0" w:line="240" w:lineRule="auto"/>
            <w:ind w:firstLine="720"/>
          </w:pPr>
        </w:pPrChange>
      </w:pPr>
      <w:ins w:id="26028" w:author="sakaria fa" w:date="2022-09-12T23:34:00Z">
        <w:del w:id="26029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030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031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032" w:author="Kem Sereiboth" w:date="2022-09-13T10:13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033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ទី៤</w:delText>
          </w:r>
        </w:del>
        <w:del w:id="26034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035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036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មាន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037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 xml:space="preserve">លិខិតលេខ </w:delText>
          </w:r>
        </w:del>
      </w:ins>
      <w:ins w:id="26038" w:author="sakaria fa" w:date="2022-09-12T23:37:00Z">
        <w:del w:id="26039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040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៣៩</w:delText>
          </w:r>
        </w:del>
      </w:ins>
      <w:ins w:id="26041" w:author="sakaria fa" w:date="2022-09-12T23:34:00Z">
        <w:del w:id="26042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04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 xml:space="preserve"> </w:delText>
          </w:r>
        </w:del>
      </w:ins>
      <w:ins w:id="26044" w:author="sakaria fa" w:date="2022-09-12T23:38:00Z">
        <w:del w:id="26045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rPrChange w:id="26046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ចុះថ្ងៃទី២០ ខែមិថុនា ឆ្នាំ២០២១ </w:delText>
          </w:r>
        </w:del>
      </w:ins>
      <w:ins w:id="26047" w:author="sakaria fa" w:date="2022-09-12T23:37:00Z">
        <w:del w:id="26048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049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ស្តីពី</w:delText>
          </w:r>
        </w:del>
      </w:ins>
      <w:ins w:id="26050" w:author="sakaria fa" w:date="2022-09-12T23:38:00Z">
        <w:del w:id="26051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rPrChange w:id="26052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ករណីសុំផ្តល់កម្រង</w:delText>
          </w:r>
        </w:del>
      </w:ins>
      <w:ins w:id="26053" w:author="sakaria fa" w:date="2022-09-12T23:39:00Z">
        <w:del w:id="26054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055" w:author="Kem Sereyboth" w:date="2023-07-25T09:40:00Z">
                <w:rPr>
                  <w:rFonts w:ascii="Khmer MEF1" w:hAnsi="Khmer MEF1" w:cs="Khmer MEF1"/>
                  <w:szCs w:val="22"/>
                  <w:highlight w:val="yellow"/>
                  <w:cs/>
                  <w:lang w:val="ca-ES"/>
                </w:rPr>
              </w:rPrChange>
            </w:rPr>
            <w:delText xml:space="preserve">សេវាសាធារណៈរបស់និយ័តករ </w:delText>
          </w:r>
        </w:del>
      </w:ins>
      <w:ins w:id="26056" w:author="sakaria fa" w:date="2022-09-12T23:40:00Z">
        <w:del w:id="26057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058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ក្រោមឱវាទអាជ្ញាធរសេវាហិរញ្ញវ្តត្ថុមិនមែនធនាគា</w:delText>
          </w:r>
        </w:del>
      </w:ins>
      <w:ins w:id="26059" w:author="sakaria fa" w:date="2022-09-12T23:41:00Z">
        <w:del w:id="26060" w:author="Kem Sereiboth" w:date="2022-09-13T10:49:00Z">
          <w:r w:rsidR="0068096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061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</w:delText>
          </w:r>
        </w:del>
      </w:ins>
      <w:ins w:id="26062" w:author="sakaria fa" w:date="2022-09-12T23:34:00Z">
        <w:del w:id="26063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rPrChange w:id="2606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។</w:delText>
          </w:r>
        </w:del>
      </w:ins>
    </w:p>
    <w:p w14:paraId="25E60BA5" w14:textId="60DD3E20" w:rsidR="00E24593" w:rsidRPr="005C3F0D" w:rsidDel="00BD58D3" w:rsidRDefault="00E24593">
      <w:pPr>
        <w:spacing w:after="0" w:line="233" w:lineRule="auto"/>
        <w:rPr>
          <w:ins w:id="26065" w:author="sakaria fa" w:date="2022-09-12T23:34:00Z"/>
          <w:del w:id="26066" w:author="Kem Sereiboth" w:date="2022-09-13T10:13:00Z"/>
          <w:rFonts w:ascii="Khmer MEF1" w:hAnsi="Khmer MEF1" w:cs="Khmer MEF1"/>
          <w:b/>
          <w:bCs/>
          <w:sz w:val="24"/>
          <w:szCs w:val="24"/>
          <w:rPrChange w:id="26067" w:author="Kem Sereyboth" w:date="2023-07-25T09:40:00Z">
            <w:rPr>
              <w:ins w:id="26068" w:author="sakaria fa" w:date="2022-09-12T23:34:00Z"/>
              <w:del w:id="26069" w:author="Kem Sereiboth" w:date="2022-09-13T10:13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green"/>
            </w:rPr>
          </w:rPrChange>
        </w:rPr>
        <w:pPrChange w:id="26070" w:author="Sopheak Phorn" w:date="2023-08-25T13:09:00Z">
          <w:pPr>
            <w:spacing w:after="0" w:line="240" w:lineRule="auto"/>
          </w:pPr>
        </w:pPrChange>
      </w:pPr>
      <w:ins w:id="26071" w:author="sakaria fa" w:date="2022-09-12T23:34:00Z">
        <w:del w:id="26072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rPrChange w:id="26073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green"/>
                  <w:cs/>
                </w:rPr>
              </w:rPrChange>
            </w:rPr>
            <w:delText>ង.</w:delText>
          </w:r>
          <w:r w:rsidRPr="005C3F0D" w:rsidDel="00376B78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26074" w:author="Kem Sereyboth" w:date="2023-07-25T09:40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highlight w:val="green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667833A3" w14:textId="22A53CB3" w:rsidR="00067C6A" w:rsidRPr="005C3F0D" w:rsidDel="00376B78" w:rsidRDefault="00067C6A">
      <w:pPr>
        <w:spacing w:after="0" w:line="233" w:lineRule="auto"/>
        <w:rPr>
          <w:ins w:id="26075" w:author="sakaria fa" w:date="2022-09-12T23:27:00Z"/>
          <w:del w:id="26076" w:author="Kem Sereiboth" w:date="2022-09-13T10:49:00Z"/>
          <w:rFonts w:ascii="Khmer MEF1" w:hAnsi="Khmer MEF1" w:cs="Khmer MEF1"/>
          <w:sz w:val="24"/>
          <w:szCs w:val="24"/>
          <w:lang w:val="ca-ES"/>
          <w:rPrChange w:id="26077" w:author="Kem Sereyboth" w:date="2023-07-25T09:40:00Z">
            <w:rPr>
              <w:ins w:id="26078" w:author="sakaria fa" w:date="2022-09-12T23:27:00Z"/>
              <w:del w:id="26079" w:author="Kem Sereiboth" w:date="2022-09-13T10:49:00Z"/>
              <w:highlight w:val="green"/>
              <w:lang w:val="ca-ES"/>
            </w:rPr>
          </w:rPrChange>
        </w:rPr>
        <w:pPrChange w:id="26080" w:author="Sopheak Phorn" w:date="2023-08-25T13:09:00Z">
          <w:pPr>
            <w:pStyle w:val="ListParagraph"/>
            <w:spacing w:after="200" w:line="276" w:lineRule="auto"/>
            <w:ind w:left="26"/>
          </w:pPr>
        </w:pPrChange>
      </w:pPr>
    </w:p>
    <w:p w14:paraId="33EB06F5" w14:textId="1B2B869F" w:rsidR="0037727F" w:rsidRPr="005C3F0D" w:rsidDel="00376B78" w:rsidRDefault="0091069E">
      <w:pPr>
        <w:spacing w:after="0" w:line="233" w:lineRule="auto"/>
        <w:rPr>
          <w:ins w:id="26081" w:author="sakaria fa" w:date="2022-09-12T23:45:00Z"/>
          <w:del w:id="26082" w:author="Kem Sereiboth" w:date="2022-09-13T10:49:00Z"/>
          <w:rFonts w:ascii="Khmer MEF1" w:hAnsi="Khmer MEF1" w:cs="Khmer MEF1"/>
          <w:sz w:val="24"/>
          <w:szCs w:val="24"/>
          <w:lang w:val="ca-ES"/>
          <w:rPrChange w:id="26083" w:author="Kem Sereyboth" w:date="2023-07-25T09:40:00Z">
            <w:rPr>
              <w:ins w:id="26084" w:author="sakaria fa" w:date="2022-09-12T23:45:00Z"/>
              <w:del w:id="26085" w:author="Kem Sereiboth" w:date="2022-09-13T10:49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6086" w:author="Sopheak Phorn" w:date="2023-08-25T13:09:00Z">
          <w:pPr>
            <w:spacing w:after="200" w:line="276" w:lineRule="auto"/>
          </w:pPr>
        </w:pPrChange>
      </w:pPr>
      <w:ins w:id="26087" w:author="sakaria fa" w:date="2022-09-12T23:23:00Z">
        <w:del w:id="26088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089" w:author="Kem Sereyboth" w:date="2023-07-25T09:40:00Z">
                <w:rPr>
                  <w:highlight w:val="yellow"/>
                  <w:lang w:val="ca-ES"/>
                </w:rPr>
              </w:rPrChange>
            </w:rPr>
            <w:delText>[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090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  <w:del w:id="26091" w:author="Kem Sereiboth" w:date="2022-09-13T10:13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092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ទី៥</w:delText>
          </w:r>
        </w:del>
        <w:del w:id="26093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lang w:val="ca-ES"/>
              <w:rPrChange w:id="26094" w:author="Kem Sereyboth" w:date="2023-07-25T09:40:00Z">
                <w:rPr>
                  <w:highlight w:val="yellow"/>
                  <w:lang w:val="ca-ES"/>
                </w:rPr>
              </w:rPrChange>
            </w:rPr>
            <w:delText>]</w:delText>
          </w:r>
        </w:del>
      </w:ins>
      <w:ins w:id="26095" w:author="sakaria fa" w:date="2022-09-12T23:32:00Z">
        <w:del w:id="26096" w:author="Kem Sereiboth" w:date="2022-09-13T10:49:00Z">
          <w:r w:rsidR="00067C6A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097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6098" w:author="sakaria fa" w:date="2022-09-12T23:23:00Z">
        <w:del w:id="26099" w:author="Kem Sereiboth" w:date="2022-09-13T10:49:00Z">
          <w:r w:rsidRPr="005C3F0D" w:rsidDel="00376B78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100" w:author="Kem Sereyboth" w:date="2023-07-25T09:40:00Z">
                <w:rPr>
                  <w:rFonts w:cs="MoolBoran"/>
                  <w:b/>
                  <w:bCs/>
                  <w:highlight w:val="yellow"/>
                  <w:cs/>
                  <w:lang w:val="ca-ES"/>
                </w:rPr>
              </w:rPrChange>
            </w:rPr>
            <w:delText>ន.ស.ស.</w:delText>
          </w:r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01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មិនទាន់មានវិធាន និងយន្តការត្រួតពិនិត្យប្រតិបត្តិការរបស់ប្រតិបត្តិករសន្តិសុខសង្គមនៅឡើយ</w:delText>
          </w:r>
        </w:del>
        <w:del w:id="26102" w:author="Kem Sereiboth" w:date="2022-09-13T10:13:00Z">
          <w:r w:rsidRPr="005C3F0D" w:rsidDel="00BD58D3">
            <w:rPr>
              <w:rFonts w:ascii="Khmer MEF1" w:hAnsi="Khmer MEF1" w:cs="Khmer MEF1"/>
              <w:sz w:val="24"/>
              <w:szCs w:val="24"/>
              <w:cs/>
              <w:lang w:val="ca-ES"/>
              <w:rPrChange w:id="26103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  <w:del w:id="26104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05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សម្រាប់ឆ្នាំ២០២២នេះ នាយកដ្ឋានត្រួតពិនិត្យទើបតែបានបញ្ចប់នូវសេចក្តីព្រាងលិខិតបទដ្ឋានចំនួន ៣ រួមមាន៖</w:delText>
          </w:r>
        </w:del>
      </w:ins>
    </w:p>
    <w:p w14:paraId="417293DB" w14:textId="5D1461EB" w:rsidR="0037727F" w:rsidRPr="005C3F0D" w:rsidDel="00376B78" w:rsidRDefault="0037727F">
      <w:pPr>
        <w:spacing w:after="0" w:line="233" w:lineRule="auto"/>
        <w:rPr>
          <w:ins w:id="26106" w:author="sakaria fa" w:date="2022-09-12T23:45:00Z"/>
          <w:del w:id="26107" w:author="Kem Sereiboth" w:date="2022-09-13T10:49:00Z"/>
          <w:rFonts w:ascii="Khmer MEF1" w:hAnsi="Khmer MEF1" w:cs="Khmer MEF1"/>
          <w:sz w:val="24"/>
          <w:szCs w:val="24"/>
          <w:lang w:val="ca-ES"/>
          <w:rPrChange w:id="26108" w:author="Kem Sereyboth" w:date="2023-07-25T09:40:00Z">
            <w:rPr>
              <w:ins w:id="26109" w:author="sakaria fa" w:date="2022-09-12T23:45:00Z"/>
              <w:del w:id="26110" w:author="Kem Sereiboth" w:date="2022-09-13T10:49:00Z"/>
              <w:highlight w:val="yellow"/>
              <w:lang w:val="ca-ES"/>
            </w:rPr>
          </w:rPrChange>
        </w:rPr>
        <w:pPrChange w:id="26111" w:author="Sopheak Phorn" w:date="2023-08-25T13:09:00Z">
          <w:pPr>
            <w:pStyle w:val="ListParagraph"/>
            <w:numPr>
              <w:numId w:val="9"/>
            </w:numPr>
            <w:spacing w:after="200" w:line="276" w:lineRule="auto"/>
            <w:ind w:hanging="360"/>
          </w:pPr>
        </w:pPrChange>
      </w:pPr>
      <w:ins w:id="26112" w:author="sakaria fa" w:date="2022-09-12T23:46:00Z">
        <w:del w:id="26113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14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26115" w:author="sakaria fa" w:date="2022-09-12T23:47:00Z">
        <w:del w:id="26116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17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6118" w:author="sakaria fa" w:date="2022-09-12T23:23:00Z">
        <w:del w:id="26119" w:author="Kem Sereiboth" w:date="2022-09-13T10:49:00Z">
          <w:r w:rsidR="0091069E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20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អនុក្រឹត្យស្ដីពីនិយ័តកម្មប្រព័ន្ធសន្តិសុខសង្គម បានចុះហត្ថលេខារួចរាល់ហើយត្រៀមនឹងដាក់ផ្សព្វផ្សាយនៅចុងខែកញ្ញា ឆ្នាំ២០២២ នេះជាសាធារណៈដែលមានការចូលរួមគ្រប់និយ័តករទាំងអស់រួមទាំងអង្គភាពសវនកម្មផ្ទៃក្នុងផងដែរ។</w:delText>
          </w:r>
        </w:del>
      </w:ins>
    </w:p>
    <w:p w14:paraId="16E7778C" w14:textId="1F9D890B" w:rsidR="0037727F" w:rsidRPr="005C3F0D" w:rsidDel="00376B78" w:rsidRDefault="0037727F">
      <w:pPr>
        <w:spacing w:after="0" w:line="233" w:lineRule="auto"/>
        <w:rPr>
          <w:ins w:id="26121" w:author="sakaria fa" w:date="2022-09-12T23:46:00Z"/>
          <w:del w:id="26122" w:author="Kem Sereiboth" w:date="2022-09-13T10:49:00Z"/>
          <w:rFonts w:ascii="Khmer MEF1" w:hAnsi="Khmer MEF1" w:cs="Khmer MEF1"/>
          <w:sz w:val="24"/>
          <w:szCs w:val="24"/>
          <w:lang w:val="ca-ES"/>
          <w:rPrChange w:id="26123" w:author="Kem Sereyboth" w:date="2023-07-25T09:40:00Z">
            <w:rPr>
              <w:ins w:id="26124" w:author="sakaria fa" w:date="2022-09-12T23:46:00Z"/>
              <w:del w:id="26125" w:author="Kem Sereiboth" w:date="2022-09-13T10:49:00Z"/>
              <w:highlight w:val="yellow"/>
              <w:lang w:val="ca-ES"/>
            </w:rPr>
          </w:rPrChange>
        </w:rPr>
        <w:pPrChange w:id="26126" w:author="Sopheak Phorn" w:date="2023-08-25T13:09:00Z">
          <w:pPr>
            <w:pStyle w:val="ListParagraph"/>
          </w:pPr>
        </w:pPrChange>
      </w:pPr>
      <w:ins w:id="26127" w:author="sakaria fa" w:date="2022-09-12T23:47:00Z">
        <w:del w:id="26128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29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២.</w:delText>
          </w:r>
        </w:del>
      </w:ins>
      <w:ins w:id="26130" w:author="sakaria fa" w:date="2022-09-12T23:23:00Z">
        <w:del w:id="26131" w:author="Kem Sereiboth" w:date="2022-09-13T10:49:00Z">
          <w:r w:rsidR="0091069E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32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អនុក្រឹត្យស្ដីពីគោលការណ៍ណែនាំសម្រាប់ការវិនិយោគមូលនិធិសន្តិសុខសង្គម ឆ្លងកាត់ការប្រជុំចុងក្រោយនៅថ្ងៃទី១៨ ខែកក្កដា ឆ្នាំ២០២២ ជាមួយគ្នានេះ ន.ស.ស. បានធ្វើការកែលម្អជាបន្តបន្ទាប់លើការរៀបចំសេចក្ដីព្រាងអនុក្រឹត្យ និងប្រកាសពាក់ព័ន្ធ និងមានការរៀបចំយន្ដការផ្សេងៗទៀតដើម្បីងាយស្រួលគ្រប់គ្រង</w:delText>
          </w:r>
        </w:del>
      </w:ins>
    </w:p>
    <w:p w14:paraId="4C7A26B6" w14:textId="6F345B88" w:rsidR="0091069E" w:rsidRPr="005C3F0D" w:rsidDel="00376B78" w:rsidRDefault="0037727F">
      <w:pPr>
        <w:spacing w:after="0" w:line="233" w:lineRule="auto"/>
        <w:rPr>
          <w:ins w:id="26133" w:author="Voeun Kuyeng" w:date="2022-08-31T16:00:00Z"/>
          <w:del w:id="26134" w:author="Kem Sereiboth" w:date="2022-09-13T10:49:00Z"/>
          <w:rFonts w:ascii="Khmer MEF1" w:hAnsi="Khmer MEF1" w:cs="Khmer MEF1"/>
          <w:sz w:val="24"/>
          <w:szCs w:val="24"/>
          <w:lang w:val="ca-ES"/>
          <w:rPrChange w:id="26135" w:author="Kem Sereyboth" w:date="2023-07-25T09:40:00Z">
            <w:rPr>
              <w:ins w:id="26136" w:author="Voeun Kuyeng" w:date="2022-08-31T16:00:00Z"/>
              <w:del w:id="26137" w:author="Kem Sereiboth" w:date="2022-09-13T10:49:00Z"/>
              <w:lang w:val="ca-ES"/>
            </w:rPr>
          </w:rPrChange>
        </w:rPr>
        <w:pPrChange w:id="26138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139" w:author="sakaria fa" w:date="2022-09-12T23:47:00Z">
        <w:del w:id="26140" w:author="Kem Sereiboth" w:date="2022-09-13T10:49:00Z">
          <w:r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41" w:author="Kem Sereyboth" w:date="2023-07-25T09:40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</w:delText>
          </w:r>
        </w:del>
      </w:ins>
      <w:ins w:id="26142" w:author="sakaria fa" w:date="2022-09-12T23:23:00Z">
        <w:del w:id="26143" w:author="Kem Sereiboth" w:date="2022-09-13T10:49:00Z">
          <w:r w:rsidR="0091069E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44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សេចក្ដីព្រាង ប្រកាសការដោះស្រាយវិវាទក្នុងប្រព័ន្ធសន្តិសុខសង្គម ក៏មានរៀបចំជាសេចក្ដីសម្រេចផ្សេងៗ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និងអាចមានបង្កើតជាប្រកាសស្ដីពីក្រមសីលធម៌សម្រាប់អ្នកដោះស្រាយវិវាទដែលគ្រោងបន្តនៅឆ្នាំ២០២៣ ២០២៤ ខាងមុខនេះ</w:delText>
          </w:r>
        </w:del>
      </w:ins>
      <w:ins w:id="26145" w:author="sakaria fa" w:date="2022-09-12T23:41:00Z">
        <w:del w:id="26146" w:author="Kem Sereiboth" w:date="2022-09-13T10:49:00Z">
          <w:r w:rsidR="007817AC" w:rsidRPr="005C3F0D" w:rsidDel="00376B78">
            <w:rPr>
              <w:rFonts w:ascii="Khmer MEF1" w:hAnsi="Khmer MEF1" w:cs="Khmer MEF1"/>
              <w:sz w:val="24"/>
              <w:szCs w:val="24"/>
              <w:cs/>
              <w:lang w:val="ca-ES"/>
              <w:rPrChange w:id="26147" w:author="Kem Sereyboth" w:date="2023-07-25T09:40:00Z">
                <w:rPr>
                  <w:rFonts w:cs="MoolBoran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p w14:paraId="368EBE79" w14:textId="4514D7F1" w:rsidR="00756A09" w:rsidRPr="005C3F0D" w:rsidDel="00376B78" w:rsidRDefault="00756A09">
      <w:pPr>
        <w:spacing w:after="0" w:line="233" w:lineRule="auto"/>
        <w:rPr>
          <w:ins w:id="26148" w:author="Voeun Kuyeng" w:date="2022-08-31T16:00:00Z"/>
          <w:del w:id="26149" w:author="Kem Sereiboth" w:date="2022-09-13T10:49:00Z"/>
          <w:sz w:val="24"/>
          <w:szCs w:val="24"/>
          <w:lang w:val="ca-ES"/>
          <w:rPrChange w:id="26150" w:author="Kem Sereyboth" w:date="2023-07-25T09:40:00Z">
            <w:rPr>
              <w:ins w:id="26151" w:author="Voeun Kuyeng" w:date="2022-08-31T16:00:00Z"/>
              <w:del w:id="26152" w:author="Kem Sereiboth" w:date="2022-09-13T10:49:00Z"/>
              <w:lang w:val="ca-ES"/>
            </w:rPr>
          </w:rPrChange>
        </w:rPr>
        <w:pPrChange w:id="26153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154" w:author="Voeun Kuyeng" w:date="2022-08-31T16:00:00Z">
        <w:del w:id="26155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156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1D2DF896" w14:textId="493CFCC9" w:rsidR="00756A09" w:rsidRPr="005C3F0D" w:rsidDel="00376B78" w:rsidRDefault="00756A09">
      <w:pPr>
        <w:spacing w:after="0" w:line="233" w:lineRule="auto"/>
        <w:rPr>
          <w:ins w:id="26157" w:author="Voeun Kuyeng" w:date="2022-08-31T16:00:00Z"/>
          <w:del w:id="26158" w:author="Kem Sereiboth" w:date="2022-09-13T10:49:00Z"/>
          <w:sz w:val="24"/>
          <w:szCs w:val="24"/>
          <w:lang w:val="ca-ES"/>
          <w:rPrChange w:id="26159" w:author="Kem Sereyboth" w:date="2023-07-25T09:40:00Z">
            <w:rPr>
              <w:ins w:id="26160" w:author="Voeun Kuyeng" w:date="2022-08-31T16:00:00Z"/>
              <w:del w:id="26161" w:author="Kem Sereiboth" w:date="2022-09-13T10:49:00Z"/>
              <w:lang w:val="ca-ES"/>
            </w:rPr>
          </w:rPrChange>
        </w:rPr>
        <w:pPrChange w:id="26162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163" w:author="Voeun Kuyeng" w:date="2022-08-31T16:00:00Z">
        <w:del w:id="26164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165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ក.១.លទ្ធផលរកឃើញទី១.............................។</w:delText>
          </w:r>
        </w:del>
      </w:ins>
    </w:p>
    <w:p w14:paraId="07A647B2" w14:textId="6551200D" w:rsidR="00756A09" w:rsidRPr="005C3F0D" w:rsidDel="00376B78" w:rsidRDefault="00756A09">
      <w:pPr>
        <w:spacing w:after="0" w:line="233" w:lineRule="auto"/>
        <w:rPr>
          <w:ins w:id="26166" w:author="Voeun Kuyeng" w:date="2022-08-31T16:00:00Z"/>
          <w:del w:id="26167" w:author="Kem Sereiboth" w:date="2022-09-13T10:49:00Z"/>
          <w:sz w:val="24"/>
          <w:szCs w:val="24"/>
          <w:lang w:val="ca-ES"/>
          <w:rPrChange w:id="26168" w:author="Kem Sereyboth" w:date="2023-07-25T09:40:00Z">
            <w:rPr>
              <w:ins w:id="26169" w:author="Voeun Kuyeng" w:date="2022-08-31T16:00:00Z"/>
              <w:del w:id="26170" w:author="Kem Sereiboth" w:date="2022-09-13T10:49:00Z"/>
              <w:lang w:val="ca-ES"/>
            </w:rPr>
          </w:rPrChange>
        </w:rPr>
        <w:pPrChange w:id="26171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172" w:author="Voeun Kuyeng" w:date="2022-08-31T16:00:00Z">
        <w:del w:id="26173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174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ក.២.លទ្ធផលរកឃើញទី២.............................។</w:delText>
          </w:r>
        </w:del>
      </w:ins>
    </w:p>
    <w:p w14:paraId="111929CB" w14:textId="7347C00B" w:rsidR="00756A09" w:rsidRPr="005C3F0D" w:rsidDel="00376B78" w:rsidRDefault="00756A09">
      <w:pPr>
        <w:spacing w:after="0" w:line="233" w:lineRule="auto"/>
        <w:rPr>
          <w:ins w:id="26175" w:author="Voeun Kuyeng" w:date="2022-08-31T16:00:00Z"/>
          <w:del w:id="26176" w:author="Kem Sereiboth" w:date="2022-09-13T10:49:00Z"/>
          <w:sz w:val="24"/>
          <w:szCs w:val="24"/>
          <w:lang w:val="ca-ES"/>
          <w:rPrChange w:id="26177" w:author="Kem Sereyboth" w:date="2023-07-25T09:40:00Z">
            <w:rPr>
              <w:ins w:id="26178" w:author="Voeun Kuyeng" w:date="2022-08-31T16:00:00Z"/>
              <w:del w:id="26179" w:author="Kem Sereiboth" w:date="2022-09-13T10:49:00Z"/>
              <w:lang w:val="ca-ES"/>
            </w:rPr>
          </w:rPrChange>
        </w:rPr>
        <w:pPrChange w:id="26180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181" w:author="Voeun Kuyeng" w:date="2022-08-31T16:00:00Z">
        <w:del w:id="26182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18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ខ.ប្រធានបទទី២</w:delText>
          </w:r>
        </w:del>
      </w:ins>
    </w:p>
    <w:p w14:paraId="0D651815" w14:textId="548E6D66" w:rsidR="00756A09" w:rsidRPr="005C3F0D" w:rsidDel="00376B78" w:rsidRDefault="00756A09">
      <w:pPr>
        <w:spacing w:after="0" w:line="233" w:lineRule="auto"/>
        <w:rPr>
          <w:ins w:id="26184" w:author="Voeun Kuyeng" w:date="2022-08-31T16:00:00Z"/>
          <w:del w:id="26185" w:author="Kem Sereiboth" w:date="2022-09-13T10:49:00Z"/>
          <w:sz w:val="24"/>
          <w:szCs w:val="24"/>
          <w:lang w:val="ca-ES"/>
          <w:rPrChange w:id="26186" w:author="Kem Sereyboth" w:date="2023-07-25T09:40:00Z">
            <w:rPr>
              <w:ins w:id="26187" w:author="Voeun Kuyeng" w:date="2022-08-31T16:00:00Z"/>
              <w:del w:id="26188" w:author="Kem Sereiboth" w:date="2022-09-13T10:49:00Z"/>
              <w:lang w:val="ca-ES"/>
            </w:rPr>
          </w:rPrChange>
        </w:rPr>
        <w:pPrChange w:id="26189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190" w:author="Voeun Kuyeng" w:date="2022-08-31T16:00:00Z">
        <w:del w:id="26191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192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ខ.១.លទ្ធផលរកឃើញទី១.............................។</w:delText>
          </w:r>
        </w:del>
      </w:ins>
    </w:p>
    <w:p w14:paraId="019F5243" w14:textId="7B41A135" w:rsidR="004B220C" w:rsidRPr="005C3F0D" w:rsidDel="00376B78" w:rsidRDefault="00756A09">
      <w:pPr>
        <w:spacing w:after="0" w:line="233" w:lineRule="auto"/>
        <w:rPr>
          <w:ins w:id="26193" w:author="Voeun Kuyeng" w:date="2022-09-06T18:01:00Z"/>
          <w:del w:id="26194" w:author="Kem Sereiboth" w:date="2022-09-13T10:49:00Z"/>
          <w:sz w:val="24"/>
          <w:szCs w:val="24"/>
          <w:lang w:val="ca-ES"/>
          <w:rPrChange w:id="26195" w:author="Kem Sereyboth" w:date="2023-07-25T09:40:00Z">
            <w:rPr>
              <w:ins w:id="26196" w:author="Voeun Kuyeng" w:date="2022-09-06T18:01:00Z"/>
              <w:del w:id="26197" w:author="Kem Sereiboth" w:date="2022-09-13T10:49:00Z"/>
              <w:lang w:val="ca-ES"/>
            </w:rPr>
          </w:rPrChange>
        </w:rPr>
        <w:pPrChange w:id="26198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199" w:author="Voeun Kuyeng" w:date="2022-08-31T16:00:00Z">
        <w:del w:id="26200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0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ខ.២.លទ្ធផលរកឃើញទី២.............................។</w:delText>
          </w:r>
        </w:del>
      </w:ins>
      <w:ins w:id="26202" w:author="socheata.ol@hotmail.com" w:date="2022-09-04T18:12:00Z">
        <w:del w:id="26203" w:author="Kem Sereiboth" w:date="2022-09-13T10:49:00Z">
          <w:r w:rsidR="005A2B5E" w:rsidRPr="005C3F0D" w:rsidDel="00376B78">
            <w:rPr>
              <w:sz w:val="24"/>
              <w:szCs w:val="24"/>
              <w:lang w:val="ca-ES"/>
              <w:rPrChange w:id="26204" w:author="Kem Sereyboth" w:date="2023-07-25T09:40:00Z">
                <w:rPr>
                  <w:lang w:val="ca-ES"/>
                </w:rPr>
              </w:rPrChange>
            </w:rPr>
            <w:delText>]</w:delText>
          </w:r>
        </w:del>
      </w:ins>
    </w:p>
    <w:p w14:paraId="0896A202" w14:textId="5FFC5638" w:rsidR="008E7FBA" w:rsidRPr="005C3F0D" w:rsidDel="00376B78" w:rsidRDefault="008E7FBA">
      <w:pPr>
        <w:spacing w:after="0" w:line="233" w:lineRule="auto"/>
        <w:rPr>
          <w:ins w:id="26205" w:author="User" w:date="2022-09-10T16:33:00Z"/>
          <w:del w:id="26206" w:author="Kem Sereiboth" w:date="2022-09-13T10:49:00Z"/>
          <w:sz w:val="24"/>
          <w:szCs w:val="24"/>
          <w:lang w:val="ca-ES"/>
          <w:rPrChange w:id="26207" w:author="Kem Sereyboth" w:date="2023-07-25T09:40:00Z">
            <w:rPr>
              <w:ins w:id="26208" w:author="User" w:date="2022-09-10T16:33:00Z"/>
              <w:del w:id="26209" w:author="Kem Sereiboth" w:date="2022-09-13T10:49:00Z"/>
              <w:lang w:val="ca-ES"/>
            </w:rPr>
          </w:rPrChange>
        </w:rPr>
        <w:pPrChange w:id="26210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211" w:author="User" w:date="2022-09-10T16:34:00Z">
        <w:del w:id="26212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1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គ</w:delText>
          </w:r>
        </w:del>
      </w:ins>
      <w:ins w:id="26214" w:author="User" w:date="2022-09-10T16:33:00Z">
        <w:del w:id="26215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16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.ប្រធានបទទី</w:delText>
          </w:r>
        </w:del>
      </w:ins>
      <w:ins w:id="26217" w:author="User" w:date="2022-09-10T16:34:00Z">
        <w:del w:id="26218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19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៣</w:delText>
          </w:r>
        </w:del>
      </w:ins>
    </w:p>
    <w:p w14:paraId="15D1ECCA" w14:textId="42AD0BCD" w:rsidR="008E7FBA" w:rsidRPr="005C3F0D" w:rsidDel="00376B78" w:rsidRDefault="008E7FBA">
      <w:pPr>
        <w:spacing w:after="0" w:line="233" w:lineRule="auto"/>
        <w:rPr>
          <w:ins w:id="26220" w:author="User" w:date="2022-09-10T16:33:00Z"/>
          <w:del w:id="26221" w:author="Kem Sereiboth" w:date="2022-09-13T10:49:00Z"/>
          <w:sz w:val="24"/>
          <w:szCs w:val="24"/>
          <w:lang w:val="ca-ES"/>
          <w:rPrChange w:id="26222" w:author="Kem Sereyboth" w:date="2023-07-25T09:40:00Z">
            <w:rPr>
              <w:ins w:id="26223" w:author="User" w:date="2022-09-10T16:33:00Z"/>
              <w:del w:id="26224" w:author="Kem Sereiboth" w:date="2022-09-13T10:49:00Z"/>
              <w:lang w:val="ca-ES"/>
            </w:rPr>
          </w:rPrChange>
        </w:rPr>
        <w:pPrChange w:id="26225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226" w:author="User" w:date="2022-09-10T16:34:00Z">
        <w:del w:id="26227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28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ឃ</w:delText>
          </w:r>
        </w:del>
      </w:ins>
      <w:ins w:id="26229" w:author="User" w:date="2022-09-10T16:33:00Z">
        <w:del w:id="26230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31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.ប្រធានបទទី</w:delText>
          </w:r>
        </w:del>
      </w:ins>
      <w:ins w:id="26232" w:author="User" w:date="2022-09-10T16:34:00Z">
        <w:del w:id="26233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34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៤</w:delText>
          </w:r>
        </w:del>
      </w:ins>
    </w:p>
    <w:p w14:paraId="3175AE7E" w14:textId="7C3F6F4D" w:rsidR="008E7FBA" w:rsidRPr="005C3F0D" w:rsidDel="00376B78" w:rsidRDefault="008E7FBA">
      <w:pPr>
        <w:spacing w:after="0" w:line="233" w:lineRule="auto"/>
        <w:rPr>
          <w:ins w:id="26235" w:author="User" w:date="2022-09-10T16:33:00Z"/>
          <w:del w:id="26236" w:author="Kem Sereiboth" w:date="2022-09-13T10:49:00Z"/>
          <w:sz w:val="24"/>
          <w:szCs w:val="24"/>
          <w:lang w:val="ca-ES"/>
          <w:rPrChange w:id="26237" w:author="Kem Sereyboth" w:date="2023-07-25T09:40:00Z">
            <w:rPr>
              <w:ins w:id="26238" w:author="User" w:date="2022-09-10T16:33:00Z"/>
              <w:del w:id="26239" w:author="Kem Sereiboth" w:date="2022-09-13T10:49:00Z"/>
              <w:lang w:val="ca-ES"/>
            </w:rPr>
          </w:rPrChange>
        </w:rPr>
        <w:pPrChange w:id="26240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241" w:author="User" w:date="2022-09-10T16:34:00Z">
        <w:del w:id="26242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43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ង</w:delText>
          </w:r>
        </w:del>
      </w:ins>
      <w:ins w:id="26244" w:author="User" w:date="2022-09-10T16:33:00Z">
        <w:del w:id="26245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46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.ប្រធានបទទី</w:delText>
          </w:r>
        </w:del>
      </w:ins>
      <w:ins w:id="26247" w:author="User" w:date="2022-09-10T16:34:00Z">
        <w:del w:id="26248" w:author="Kem Sereiboth" w:date="2022-09-13T10:49:00Z">
          <w:r w:rsidRPr="005C3F0D" w:rsidDel="00376B78">
            <w:rPr>
              <w:rFonts w:cs="MoolBoran"/>
              <w:sz w:val="24"/>
              <w:szCs w:val="24"/>
              <w:cs/>
              <w:lang w:val="ca-ES"/>
              <w:rPrChange w:id="26249" w:author="Kem Sereyboth" w:date="2023-07-25T09:40:00Z">
                <w:rPr>
                  <w:rFonts w:cs="MoolBoran"/>
                  <w:cs/>
                  <w:lang w:val="ca-ES"/>
                </w:rPr>
              </w:rPrChange>
            </w:rPr>
            <w:delText>៥</w:delText>
          </w:r>
        </w:del>
      </w:ins>
    </w:p>
    <w:p w14:paraId="7A598E1B" w14:textId="289DE3B2" w:rsidR="00756A09" w:rsidRPr="005C3F0D" w:rsidDel="00BD58D3" w:rsidRDefault="00756A09">
      <w:pPr>
        <w:spacing w:after="0" w:line="233" w:lineRule="auto"/>
        <w:rPr>
          <w:ins w:id="26250" w:author="Voeun Kuyeng" w:date="2022-08-31T16:00:00Z"/>
          <w:del w:id="26251" w:author="Kem Sereiboth" w:date="2022-09-13T10:14:00Z"/>
          <w:sz w:val="24"/>
          <w:szCs w:val="24"/>
          <w:lang w:val="ca-ES"/>
          <w:rPrChange w:id="26252" w:author="Kem Sereyboth" w:date="2023-07-25T09:40:00Z">
            <w:rPr>
              <w:ins w:id="26253" w:author="Voeun Kuyeng" w:date="2022-08-31T16:00:00Z"/>
              <w:del w:id="26254" w:author="Kem Sereiboth" w:date="2022-09-13T10:14:00Z"/>
              <w:lang w:val="ca-ES"/>
            </w:rPr>
          </w:rPrChange>
        </w:rPr>
        <w:pPrChange w:id="26255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256" w:author="Voeun Kuyeng" w:date="2022-08-31T16:00:00Z">
        <w:del w:id="26257" w:author="Kem Sereiboth" w:date="2022-09-13T10:49:00Z">
          <w:r w:rsidRPr="005C3F0D" w:rsidDel="00376B78">
            <w:rPr>
              <w:sz w:val="24"/>
              <w:szCs w:val="24"/>
              <w:lang w:val="ca-ES"/>
              <w:rPrChange w:id="26258" w:author="Kem Sereyboth" w:date="2023-07-25T09:40:00Z">
                <w:rPr>
                  <w:lang w:val="ca-ES"/>
                </w:rPr>
              </w:rPrChange>
            </w:rPr>
            <w:delText>]</w:delText>
          </w:r>
        </w:del>
      </w:ins>
    </w:p>
    <w:p w14:paraId="58AD8FA7" w14:textId="4C34EDEB" w:rsidR="00756A09" w:rsidRPr="005C3F0D" w:rsidDel="00376B78" w:rsidRDefault="00756A09">
      <w:pPr>
        <w:spacing w:after="0" w:line="233" w:lineRule="auto"/>
        <w:rPr>
          <w:ins w:id="26259" w:author="Voeun Kuyeng" w:date="2022-08-31T16:00:00Z"/>
          <w:del w:id="26260" w:author="Kem Sereiboth" w:date="2022-09-13T10:49:00Z"/>
          <w:rFonts w:ascii="Khmer MEF1" w:hAnsi="Khmer MEF1" w:cs="Khmer MEF1"/>
          <w:b/>
          <w:bCs/>
          <w:sz w:val="24"/>
          <w:szCs w:val="24"/>
          <w:lang w:val="ca-ES"/>
          <w:rPrChange w:id="26261" w:author="Kem Sereyboth" w:date="2023-07-25T09:40:00Z">
            <w:rPr>
              <w:ins w:id="26262" w:author="Voeun Kuyeng" w:date="2022-08-31T16:00:00Z"/>
              <w:del w:id="26263" w:author="Kem Sereiboth" w:date="2022-09-13T10:49:00Z"/>
              <w:rFonts w:ascii="Khmer MEF1" w:hAnsi="Khmer MEF1" w:cs="Khmer MEF1"/>
              <w:b/>
              <w:bCs/>
              <w:sz w:val="8"/>
              <w:szCs w:val="8"/>
              <w:lang w:val="ca-ES"/>
            </w:rPr>
          </w:rPrChange>
        </w:rPr>
        <w:pPrChange w:id="26264" w:author="Sopheak Phorn" w:date="2023-08-25T13:09:00Z">
          <w:pPr>
            <w:spacing w:after="0" w:line="228" w:lineRule="auto"/>
            <w:ind w:firstLine="720"/>
            <w:jc w:val="both"/>
          </w:pPr>
        </w:pPrChange>
      </w:pPr>
    </w:p>
    <w:p w14:paraId="156CDE99" w14:textId="506489CF" w:rsidR="00756A09" w:rsidRPr="00183788" w:rsidRDefault="00756A09">
      <w:pPr>
        <w:pStyle w:val="Heading1"/>
        <w:spacing w:before="0" w:line="233" w:lineRule="auto"/>
        <w:rPr>
          <w:ins w:id="26265" w:author="Voeun Kuyeng" w:date="2022-08-31T16:00:00Z"/>
          <w:rFonts w:ascii="Khmer MEF2" w:hAnsi="Khmer MEF2" w:cs="Khmer MEF2"/>
          <w:color w:val="000000" w:themeColor="text1"/>
          <w:sz w:val="24"/>
          <w:szCs w:val="24"/>
          <w:lang w:val="ca-ES"/>
          <w:rPrChange w:id="26266" w:author="Sopheak Phorn" w:date="2023-08-18T12:36:00Z">
            <w:rPr>
              <w:ins w:id="26267" w:author="Voeun Kuyeng" w:date="2022-08-31T16:00:00Z"/>
              <w:rFonts w:ascii="Khmer MEF1" w:hAnsi="Khmer MEF1" w:cs="Khmer MEF1"/>
              <w:lang w:val="ca-ES"/>
            </w:rPr>
          </w:rPrChange>
        </w:rPr>
        <w:pPrChange w:id="26268" w:author="Sopheak Phorn" w:date="2023-08-25T13:09:00Z">
          <w:pPr>
            <w:spacing w:after="0" w:line="228" w:lineRule="auto"/>
            <w:jc w:val="both"/>
          </w:pPr>
        </w:pPrChange>
      </w:pPr>
      <w:bookmarkStart w:id="26269" w:name="_Toc143872987"/>
      <w:ins w:id="26270" w:author="Voeun Kuyeng" w:date="2022-08-31T16:00:00Z"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6271" w:author="Sopheak Phorn" w:date="2023-08-18T12:36:00Z">
              <w:rPr>
                <w:rFonts w:cs="MoolBoran"/>
                <w:b/>
                <w:bCs/>
                <w:cs/>
                <w:lang w:val="ca-ES"/>
              </w:rPr>
            </w:rPrChange>
          </w:rPr>
          <w:t>១១.</w:t>
        </w:r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6272" w:author="Sopheak Phorn" w:date="2023-08-18T12:36:00Z">
              <w:rPr>
                <w:rFonts w:cs="MoolBoran"/>
                <w:b/>
                <w:bCs/>
                <w:cs/>
              </w:rPr>
            </w:rPrChange>
          </w:rPr>
          <w:t>ការវិភាគ និងវាយតម្លៃរបស់សវនករទទួលបន្ទុក</w:t>
        </w:r>
        <w:bookmarkEnd w:id="26269"/>
      </w:ins>
    </w:p>
    <w:p w14:paraId="4E9AC609" w14:textId="5BA3ADEC" w:rsidR="005C3437" w:rsidRPr="00F55550" w:rsidRDefault="005C3437">
      <w:pPr>
        <w:spacing w:after="0" w:line="233" w:lineRule="auto"/>
        <w:ind w:firstLine="720"/>
        <w:jc w:val="both"/>
        <w:rPr>
          <w:ins w:id="26273" w:author="Kem Sereyboth" w:date="2023-06-20T14:44:00Z"/>
          <w:rFonts w:ascii="Khmer MEF1" w:hAnsi="Khmer MEF1" w:cs="Khmer MEF1"/>
          <w:sz w:val="24"/>
          <w:szCs w:val="24"/>
          <w:lang w:val="ca-ES"/>
        </w:rPr>
        <w:pPrChange w:id="26274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275" w:author="Kem Sereyboth" w:date="2023-06-20T14:44:00Z">
        <w:r w:rsidRPr="007D5057">
          <w:rPr>
            <w:rFonts w:ascii="Khmer MEF1" w:hAnsi="Khmer MEF1" w:cs="Khmer MEF1"/>
            <w:spacing w:val="2"/>
            <w:sz w:val="24"/>
            <w:szCs w:val="24"/>
            <w:cs/>
            <w:rPrChange w:id="26276" w:author="Sopheak Phorn" w:date="2023-08-03T09:3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ដើម្បីធានាបាននូវការវាយតម្លៃប្រកបដោយភាពត្រឹមត្រូវ និងពេញលេញ សវនករទទួលបន្ទុកបាន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ប្រមូលភស្តុតាងនៅ</w:t>
        </w:r>
        <w:r w:rsidRPr="00F55550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 xml:space="preserve"> </w:t>
        </w:r>
      </w:ins>
      <w:ins w:id="26277" w:author="Kem Sereyboth" w:date="2023-07-12T11:23:00Z">
        <w:r w:rsidR="00BB1AFD" w:rsidRPr="00E33574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6278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6279" w:author="Sopheak Phorn" w:date="2023-07-28T16:02:00Z">
        <w:r w:rsidR="002E4273">
          <w:rPr>
            <w:rFonts w:ascii="Khmer MEF1" w:hAnsi="Khmer MEF1" w:cs="Khmer MEF1" w:hint="cs"/>
            <w:b/>
            <w:bCs/>
            <w:spacing w:val="-2"/>
            <w:sz w:val="24"/>
            <w:szCs w:val="24"/>
            <w:cs/>
            <w:lang w:val="ca-ES"/>
          </w:rPr>
          <w:t>គ</w:t>
        </w:r>
      </w:ins>
      <w:ins w:id="26280" w:author="Kem Sereyboth" w:date="2023-07-12T11:23:00Z">
        <w:del w:id="26281" w:author="Sopheak Phorn" w:date="2023-07-28T16:02:00Z">
          <w:r w:rsidR="00BB1AFD" w:rsidRPr="00E33574" w:rsidDel="002E4273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lang w:val="ca-ES"/>
              <w:rPrChange w:id="26282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BB1AFD" w:rsidRPr="00E33574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6283" w:author="Kem Sereyboth" w:date="2023-07-19T16:5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26284" w:author="Kem Sereyboth" w:date="2023-06-20T14:44:00Z">
        <w:r w:rsidRPr="00F55550"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 xml:space="preserve"> </w:t>
        </w:r>
        <w:r w:rsidRPr="00A014C3">
          <w:rPr>
            <w:rFonts w:ascii="Khmer MEF1" w:hAnsi="Khmer MEF1" w:cs="Khmer MEF1"/>
            <w:spacing w:val="4"/>
            <w:sz w:val="24"/>
            <w:szCs w:val="24"/>
            <w:cs/>
          </w:rPr>
          <w:t>ដោយប្រើនីតិវិធី​សវនកម្ម​​ដែលបាន​កំណត់​នៅក្នុង</w:t>
        </w:r>
        <w:r w:rsidRPr="00147EFE">
          <w:rPr>
            <w:rFonts w:ascii="Khmer MEF1" w:hAnsi="Khmer MEF1" w:cs="Khmer MEF1"/>
            <w:spacing w:val="4"/>
            <w:sz w:val="24"/>
            <w:szCs w:val="24"/>
            <w:cs/>
            <w:rPrChange w:id="26285" w:author="Sopheak Phorn" w:date="2023-07-28T16:0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  <w:r w:rsidRPr="00147EFE">
          <w:rPr>
            <w:rFonts w:ascii="Khmer MEF1" w:hAnsi="Khmer MEF1" w:cs="Khmer MEF1"/>
            <w:spacing w:val="4"/>
            <w:sz w:val="24"/>
            <w:szCs w:val="24"/>
            <w:cs/>
            <w:rPrChange w:id="26286" w:author="Sopheak Phorn" w:date="2023-07-28T16:0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គោលការណ៍ណែនាំ​ស្ដី​ពី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C6207F">
          <w:rPr>
            <w:rFonts w:ascii="Khmer MEF1" w:hAnsi="Khmer MEF1" w:cs="Khmer MEF1"/>
            <w:spacing w:val="2"/>
            <w:sz w:val="24"/>
            <w:szCs w:val="24"/>
            <w:cs/>
            <w:rPrChange w:id="26287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សវនកម្ម</w:t>
        </w:r>
      </w:ins>
      <w:ins w:id="26288" w:author="Kem Sereyboth" w:date="2023-07-19T15:22:00Z">
        <w:r w:rsidR="00756E65" w:rsidRPr="00C6207F">
          <w:rPr>
            <w:rFonts w:ascii="Khmer MEF1" w:hAnsi="Khmer MEF1" w:cs="Khmer MEF1"/>
            <w:spacing w:val="2"/>
            <w:sz w:val="24"/>
            <w:szCs w:val="24"/>
            <w:cs/>
            <w:rPrChange w:id="26289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អនុលោមភាព និង</w:t>
        </w:r>
      </w:ins>
      <w:ins w:id="26290" w:author="Kem Sereyboth" w:date="2023-07-19T15:23:00Z">
        <w:r w:rsidR="00756E65" w:rsidRPr="00C6207F">
          <w:rPr>
            <w:rFonts w:ascii="Khmer MEF1" w:hAnsi="Khmer MEF1" w:cs="Khmer MEF1"/>
            <w:spacing w:val="2"/>
            <w:sz w:val="24"/>
            <w:szCs w:val="24"/>
            <w:cs/>
            <w:rPrChange w:id="26291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គោលការណ៍ណែនាំ​ស្ដី​ពី</w:t>
        </w:r>
      </w:ins>
      <w:ins w:id="26292" w:author="Kem Sereyboth" w:date="2023-07-19T15:22:00Z">
        <w:r w:rsidR="00756E65" w:rsidRPr="00C6207F">
          <w:rPr>
            <w:rFonts w:ascii="Khmer MEF1" w:hAnsi="Khmer MEF1" w:cs="Khmer MEF1"/>
            <w:spacing w:val="2"/>
            <w:sz w:val="24"/>
            <w:szCs w:val="24"/>
            <w:cs/>
            <w:rPrChange w:id="26293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សវកម្ម</w:t>
        </w:r>
      </w:ins>
      <w:ins w:id="26294" w:author="Kem Sereyboth" w:date="2023-06-20T14:44:00Z">
        <w:r w:rsidRPr="00C6207F">
          <w:rPr>
            <w:rFonts w:ascii="Khmer MEF1" w:hAnsi="Khmer MEF1" w:cs="Khmer MEF1"/>
            <w:spacing w:val="2"/>
            <w:sz w:val="24"/>
            <w:szCs w:val="24"/>
            <w:cs/>
            <w:rPrChange w:id="26295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សមិទ្ធកម្ម​រួមមានការសាកសួរ ការសង្កេត​ និង</w:t>
        </w:r>
        <w:r w:rsidRPr="00C6207F">
          <w:rPr>
            <w:rFonts w:ascii="Khmer MEF1" w:hAnsi="Khmer MEF1" w:cs="Khmer MEF1"/>
            <w:spacing w:val="4"/>
            <w:sz w:val="24"/>
            <w:szCs w:val="24"/>
            <w:cs/>
            <w:rPrChange w:id="26296" w:author="Kem Sereyboth" w:date="2023-07-26T11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ការពិនិត្យលើឯកសារដោយ</w:t>
        </w:r>
        <w:r w:rsidRPr="00C6207F">
          <w:rPr>
            <w:rFonts w:ascii="Khmer MEF1" w:hAnsi="Khmer MEF1" w:cs="Khmer MEF1"/>
            <w:spacing w:val="4"/>
            <w:sz w:val="24"/>
            <w:szCs w:val="24"/>
            <w:cs/>
            <w:rPrChange w:id="26297" w:author="Kem Sereyboth" w:date="2023-07-26T11:0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ប្រើប្រាស់មូលដ្ឋានបញ្ជីត្រួតពិនិត្យដែលអង្គភាពសវនកម្មផ្ទៃក្នុង</w:t>
        </w:r>
      </w:ins>
      <w:ins w:id="26298" w:author="Kem Sereyboth" w:date="2023-07-26T11:05:00Z">
        <w:r w:rsidR="00C6207F">
          <w:rPr>
            <w:rFonts w:ascii="Khmer MEF1" w:hAnsi="Khmer MEF1" w:cs="Khmer MEF1" w:hint="cs"/>
            <w:spacing w:val="4"/>
            <w:sz w:val="24"/>
            <w:szCs w:val="24"/>
            <w:cs/>
          </w:rPr>
          <w:t xml:space="preserve">នៃ </w:t>
        </w:r>
        <w:r w:rsidR="00C6207F" w:rsidRPr="00C6207F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299" w:author="Kem Sereyboth" w:date="2023-07-26T11:0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អ.ស.ហ.</w:t>
        </w:r>
      </w:ins>
      <w:ins w:id="26300" w:author="Kem Sereyboth" w:date="2023-06-20T14:44:00Z">
        <w:r w:rsidRPr="007D5057">
          <w:rPr>
            <w:rFonts w:ascii="Khmer MEF1" w:hAnsi="Khmer MEF1" w:cs="Khmer MEF1"/>
            <w:spacing w:val="4"/>
            <w:sz w:val="24"/>
            <w:szCs w:val="24"/>
            <w:cs/>
            <w:rPrChange w:id="26301" w:author="Sopheak Phorn" w:date="2023-08-03T09:34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បានផ្ដល់ជូន</w:t>
        </w:r>
        <w:r w:rsidRPr="007D5057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6302" w:author="Sopheak Phorn" w:date="2023-08-03T09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6303" w:author="Kem Sereyboth" w:date="2023-07-12T11:23:00Z">
        <w:r w:rsidR="00BB1AFD" w:rsidRPr="007D505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6304" w:author="Sopheak Phorn" w:date="2023-08-03T09:34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26305" w:author="Sopheak Phorn" w:date="2023-07-28T16:02:00Z">
        <w:r w:rsidR="002E4273" w:rsidRPr="007D505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6306" w:author="Sopheak Phorn" w:date="2023-08-03T09:34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26307" w:author="Kem Sereyboth" w:date="2023-07-12T11:23:00Z">
        <w:del w:id="26308" w:author="Sopheak Phorn" w:date="2023-07-28T16:02:00Z">
          <w:r w:rsidR="00BB1AFD" w:rsidRPr="007D5057" w:rsidDel="002E4273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26309" w:author="Sopheak Phorn" w:date="2023-08-03T09:34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BB1AFD" w:rsidRPr="007D5057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  <w:rPrChange w:id="26310" w:author="Sopheak Phorn" w:date="2023-08-03T09:34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.ស. </w:t>
        </w:r>
      </w:ins>
      <w:ins w:id="26311" w:author="Kem Sereyboth" w:date="2023-06-20T14:44:00Z">
        <w:r w:rsidRPr="00AD4008">
          <w:rPr>
            <w:rFonts w:ascii="Khmer MEF1" w:hAnsi="Khmer MEF1" w:cs="Khmer MEF1"/>
            <w:spacing w:val="4"/>
            <w:sz w:val="24"/>
            <w:szCs w:val="24"/>
            <w:cs/>
          </w:rPr>
          <w:t>មុន​នឹង</w:t>
        </w:r>
        <w:r w:rsidRPr="007D5057">
          <w:rPr>
            <w:rFonts w:ascii="Khmer MEF1" w:hAnsi="Khmer MEF1" w:cs="Khmer MEF1"/>
            <w:spacing w:val="4"/>
            <w:sz w:val="24"/>
            <w:szCs w:val="24"/>
            <w:cs/>
            <w:rPrChange w:id="26312" w:author="Sopheak Phorn" w:date="2023-08-03T09:3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​សវនករ​ទទួលបន្ទុកយកទៅប្រើប្រាស់​ដើម្បី​ប្រមូលភស្តុតាង​នៅក្នុងដំណើរ</w:t>
        </w:r>
        <w:r w:rsidRPr="00E92E6D">
          <w:rPr>
            <w:rFonts w:ascii="Khmer MEF1" w:hAnsi="Khmer MEF1" w:cs="Khmer MEF1"/>
            <w:sz w:val="24"/>
            <w:szCs w:val="24"/>
            <w:cs/>
          </w:rPr>
          <w:t>ការសវនកម្ម។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លទ្ធផលនៃការវិភាគនិងវាយតម្លៃរបស់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សវនករទទួលបន្ទុកផ្អែកទៅលើ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ភស្តុតាង និង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លទ្ធផលនៃការរក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>ឃើញដូចខាងក្រោម</w:t>
        </w:r>
        <w:r w:rsidRPr="00F55550">
          <w:rPr>
            <w:rFonts w:ascii="Khmer MEF1" w:hAnsi="Khmer MEF1" w:cs="Khmer MEF1"/>
            <w:sz w:val="24"/>
            <w:szCs w:val="24"/>
            <w:cs/>
          </w:rPr>
          <w:t>៖</w:t>
        </w:r>
      </w:ins>
    </w:p>
    <w:p w14:paraId="2D03F723" w14:textId="0D176961" w:rsidR="008F74B2" w:rsidRPr="00E33574" w:rsidDel="00035B5B" w:rsidRDefault="00E92E6D">
      <w:pPr>
        <w:spacing w:after="0" w:line="233" w:lineRule="auto"/>
        <w:ind w:left="709" w:hanging="709"/>
        <w:jc w:val="both"/>
        <w:rPr>
          <w:del w:id="26313" w:author="Kem Sereyboth" w:date="2023-06-20T14:44:00Z"/>
          <w:rFonts w:ascii="Khmer MEF1" w:hAnsi="Khmer MEF1" w:cs="Khmer MEF1"/>
          <w:b/>
          <w:bCs/>
          <w:sz w:val="24"/>
          <w:szCs w:val="24"/>
          <w:rPrChange w:id="26314" w:author="Kem Sereyboth" w:date="2023-07-19T16:59:00Z">
            <w:rPr>
              <w:del w:id="26315" w:author="Kem Sereyboth" w:date="2023-06-20T14:44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26316" w:author="Sopheak Phorn" w:date="2023-08-25T13:09:00Z">
          <w:pPr>
            <w:spacing w:after="0" w:line="240" w:lineRule="auto"/>
            <w:ind w:left="709" w:hanging="709"/>
            <w:jc w:val="both"/>
          </w:pPr>
        </w:pPrChange>
      </w:pPr>
      <w:ins w:id="26317" w:author="Kem Sereyboth" w:date="2023-07-26T11:06:00Z">
        <w:r>
          <w:rPr>
            <w:rFonts w:ascii="Khmer MEF1" w:hAnsi="Khmer MEF1" w:cs="Khmer MEF1"/>
            <w:b/>
            <w:bCs/>
            <w:sz w:val="24"/>
            <w:szCs w:val="24"/>
            <w:cs/>
          </w:rPr>
          <w:tab/>
        </w:r>
      </w:ins>
      <w:ins w:id="26318" w:author="LENOVO" w:date="2022-10-02T10:47:00Z">
        <w:del w:id="26319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3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32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ប្រមូល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rPrChange w:id="2632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​​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32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ភស្តុតាងនៅសវនដ្ឋាន</w:delText>
          </w:r>
        </w:del>
      </w:ins>
      <w:ins w:id="26324" w:author="User" w:date="2022-10-09T13:17:00Z">
        <w:del w:id="26325" w:author="Kem Sereyboth" w:date="2023-06-20T14:44:00Z">
          <w:r w:rsidR="002E6E68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3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ន.ស.ស. </w:delText>
          </w:r>
        </w:del>
      </w:ins>
      <w:ins w:id="26327" w:author="LENOVO" w:date="2022-10-02T10:47:00Z">
        <w:del w:id="26328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32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ដោយប្រើនីតិវិធីសវនកម្មដែលបានកំណត់នៅក្នុងគោលការណ៍ណែនាំស្ដីពី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2633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សវនកម្ម​អនុលោមភាពរួមមានការសាកសួរ ការសង្កេត និងការពិនិត្យលើឯកសារ ដោយប្រើប្រាស់​មូលដ្ឋាន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rPrChange w:id="2633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​</w:delText>
          </w:r>
          <w:r w:rsidR="00052ED9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33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បញ្ជី​ត្រួតពិនិត្យដែលអង្គភាពសវនកម្មផ្ទៃក្នុងបានផ្ដល់ជូនសវនដ្ឋាន</w:delText>
          </w:r>
        </w:del>
      </w:ins>
      <w:ins w:id="26333" w:author="User" w:date="2022-10-09T13:17:00Z">
        <w:del w:id="26334" w:author="Kem Sereyboth" w:date="2023-06-20T14:44:00Z"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33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ន.ស.ស.</w:delText>
          </w:r>
        </w:del>
      </w:ins>
      <w:ins w:id="26336" w:author="User" w:date="2022-10-09T13:18:00Z">
        <w:del w:id="26337" w:author="Kem Sereyboth" w:date="2023-06-20T14:44:00Z">
          <w:r w:rsidR="002E6E68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33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6339" w:author="LENOVO" w:date="2022-10-02T10:47:00Z">
        <w:del w:id="26340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34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មុននឹងសវនករយកទៅប្រើប្រាស់ ​ដើ</w:delText>
          </w:r>
        </w:del>
      </w:ins>
      <w:ins w:id="26342" w:author="Un Seakamey" w:date="2022-11-14T11:45:00Z">
        <w:del w:id="26343" w:author="Kem Sereyboth" w:date="2023-06-20T14:44:00Z">
          <w:r w:rsidR="000A60EF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34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345" w:author="LENOVO" w:date="2022-10-02T10:47:00Z">
        <w:del w:id="26346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34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ម្បី</w:delText>
          </w:r>
        </w:del>
      </w:ins>
      <w:ins w:id="26348" w:author="Un Seakamey" w:date="2022-11-14T11:45:00Z">
        <w:del w:id="26349" w:author="Kem Sereyboth" w:date="2023-06-20T14:44:00Z">
          <w:r w:rsidR="000A60EF" w:rsidRPr="00E33574" w:rsidDel="005C3437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35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351" w:author="LENOVO" w:date="2022-10-02T10:47:00Z">
        <w:del w:id="26352" w:author="Kem Sereyboth" w:date="2023-06-20T14:44:00Z">
          <w:r w:rsidR="00052ED9" w:rsidRPr="00E33574" w:rsidDel="005C3437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35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ប្រមូលភស្តុតាងនៅក្នុងដំណើរការសវនកម្ម។ លទ្ធផលនៃការវិភាគ និងវាយតម្លៃរបស់​សវនករទទួល</w:delText>
          </w:r>
          <w:r w:rsidR="00052ED9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3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បន្ទុក​ផ្អែកទៅលើ​ភស្តុតាង និងលទ្ធផលនៃការរកឃើញដូចខាងក្រោម៖</w:delText>
          </w:r>
        </w:del>
      </w:ins>
      <w:ins w:id="26355" w:author="Kem Sereiboth" w:date="2022-09-15T15:02:00Z">
        <w:del w:id="26356" w:author="Kem Sereyboth" w:date="2023-06-20T14:44:00Z"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35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ប្រមូលភស្តុតាងនៅសវនដ្ឋាន​​ដោយប្រើនីតិវិធី​សវនកម្ម​​ដែលបាន​កំណត់​នៅក្នុង​គោលការណ៍ណែនាំ​ស្ដី​ពី​សវនកម្មអនុលោមភាព​រួមមានការសាកសួរ ការសង្កេត​ និងការពិនិត្យលើឯកសារជាដើម ដោយប្រើប្រាស់មូលដ្ឋានបញ្ជីត្រួតពិនិត្យដែលអង្គភាពសវនកម្មផ្ទៃក្នុងបានផ្ដល់ជូនសវនដ្ឋានមុន​នឹង​សវនករ​យកទៅប្រើប្រាស់​ដើម្បី​ប្រមូលភស្តុតាង​នៅក្នុងដំណើរការសវនកម្ម។ លទ្ធផលនៃការវិភាគ និងវាយតម្លៃរបស់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35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សវនករទទួល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3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បន្ទុកផ្អែកទៅលើ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36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ភស្តុតាង និង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263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លទ្ធផលនៃការរកឃើញដូចខាងក្រោម</w:delText>
          </w:r>
          <w:r w:rsidR="008F74B2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263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739EBCB6" w14:textId="238867C5" w:rsidR="00035B5B" w:rsidRPr="00C532AE" w:rsidRDefault="00035B5B">
      <w:pPr>
        <w:spacing w:after="0" w:line="233" w:lineRule="auto"/>
        <w:jc w:val="both"/>
        <w:rPr>
          <w:ins w:id="26363" w:author="Kem Sereyboth" w:date="2023-07-19T15:17:00Z"/>
          <w:rFonts w:ascii="Khmer MEF1" w:hAnsi="Khmer MEF1" w:cs="Khmer MEF1"/>
          <w:b/>
          <w:bCs/>
          <w:spacing w:val="6"/>
          <w:sz w:val="24"/>
          <w:szCs w:val="24"/>
        </w:rPr>
        <w:pPrChange w:id="26364" w:author="Sopheak Phorn" w:date="2023-08-25T13:09:00Z">
          <w:pPr>
            <w:spacing w:after="0" w:line="240" w:lineRule="auto"/>
            <w:ind w:firstLine="720"/>
            <w:jc w:val="both"/>
          </w:pPr>
        </w:pPrChange>
      </w:pPr>
      <w:ins w:id="26365" w:author="Kem Sereyboth" w:date="2023-07-19T15:17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366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ក.សវនកម្មអនុលោមភាព</w:t>
        </w:r>
      </w:ins>
    </w:p>
    <w:p w14:paraId="6C2E8E92" w14:textId="5486C1A9" w:rsidR="00840FAA" w:rsidRPr="00E92E6D" w:rsidDel="005C3437" w:rsidRDefault="00E92E6D">
      <w:pPr>
        <w:spacing w:after="0" w:line="233" w:lineRule="auto"/>
        <w:ind w:firstLine="720"/>
        <w:jc w:val="both"/>
        <w:rPr>
          <w:ins w:id="26367" w:author="User" w:date="2022-10-05T19:33:00Z"/>
          <w:del w:id="26368" w:author="Kem Sereyboth" w:date="2023-06-20T14:44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6369" w:author="Kem Sereyboth" w:date="2023-07-26T11:18:00Z">
            <w:rPr>
              <w:ins w:id="26370" w:author="User" w:date="2022-10-05T19:33:00Z"/>
              <w:del w:id="26371" w:author="Kem Sereyboth" w:date="2023-06-20T14:44:00Z"/>
              <w:rFonts w:ascii="Khmer MEF1" w:hAnsi="Khmer MEF1" w:cs="Khmer MEF1"/>
              <w:b/>
              <w:bCs/>
              <w:spacing w:val="6"/>
              <w:sz w:val="24"/>
              <w:szCs w:val="24"/>
            </w:rPr>
          </w:rPrChange>
        </w:rPr>
        <w:pPrChange w:id="26372" w:author="Sopheak Phorn" w:date="2023-08-25T13:09:00Z">
          <w:pPr>
            <w:spacing w:after="0" w:line="240" w:lineRule="auto"/>
            <w:ind w:firstLine="720"/>
          </w:pPr>
        </w:pPrChange>
      </w:pPr>
      <w:ins w:id="26373" w:author="Kem Sereyboth" w:date="2023-07-26T11:07:00Z">
        <w:r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ab/>
        </w:r>
      </w:ins>
    </w:p>
    <w:p w14:paraId="0CA460C3" w14:textId="4F1E8929" w:rsidR="00756A09" w:rsidRPr="00E92E6D" w:rsidDel="00D85F61" w:rsidRDefault="00756A09">
      <w:pPr>
        <w:spacing w:after="0" w:line="233" w:lineRule="auto"/>
        <w:jc w:val="both"/>
        <w:rPr>
          <w:ins w:id="26374" w:author="Voeun Kuyeng" w:date="2022-08-31T16:05:00Z"/>
          <w:del w:id="26375" w:author="sakaria fa" w:date="2022-09-13T22:51:00Z"/>
          <w:rFonts w:ascii="Khmer MEF1" w:hAnsi="Khmer MEF1" w:cs="Khmer MEF1"/>
          <w:spacing w:val="-8"/>
          <w:sz w:val="24"/>
          <w:szCs w:val="24"/>
          <w:lang w:val="ca-ES"/>
          <w:rPrChange w:id="26376" w:author="Kem Sereyboth" w:date="2023-07-26T11:18:00Z">
            <w:rPr>
              <w:ins w:id="26377" w:author="Voeun Kuyeng" w:date="2022-08-31T16:05:00Z"/>
              <w:del w:id="26378" w:author="sakaria fa" w:date="2022-09-13T22:51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6379" w:author="Sopheak Phorn" w:date="2023-08-25T13:09:00Z">
          <w:pPr>
            <w:spacing w:after="0" w:line="228" w:lineRule="auto"/>
            <w:ind w:firstLine="720"/>
            <w:jc w:val="both"/>
          </w:pPr>
        </w:pPrChange>
      </w:pPr>
      <w:ins w:id="26380" w:author="Voeun Kuyeng" w:date="2022-08-31T16:00:00Z">
        <w:del w:id="26381" w:author="sakaria fa" w:date="2022-09-13T22:50:00Z">
          <w:r w:rsidRPr="00E92E6D" w:rsidDel="00D85F6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382" w:author="Kem Sereyboth" w:date="2023-07-26T11:18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383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ការវិភាគ និងការវាយតម្លៃរបស់សវនករទទួលបន្ទុក</w:delText>
          </w:r>
          <w:r w:rsidRPr="00E92E6D" w:rsidDel="00D85F61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384" w:author="Kem Sereyboth" w:date="2023-07-26T11:18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385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គឺជាផ្នែកមួយដែលអាចឱ្យអ្នកអានដឹងអំពី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386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</w:rPr>
            <w:delText>ដំណើរការនៃការកំណត់ការវិភាគ និងវាយតម្លៃការរកឃើញរបស់សវនករទទួលបន្ទុកក្នុងដំណើរការសវនកម្ម។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387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388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ដូចនេះ 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389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ការវិភាគ និងការវាយតម្លៃរបស់សវនករទទួលបន្ទុក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390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6391" w:author="socheata.ol@hotmail.com" w:date="2022-09-04T18:18:00Z">
        <w:del w:id="26392" w:author="sakaria fa" w:date="2022-09-13T22:50:00Z"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393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ត្រូវសរសេររៀបរាប់ពីដំណើរការ​ប្រមូលភស្ដុ</w:delText>
          </w:r>
        </w:del>
      </w:ins>
      <w:ins w:id="26394" w:author="Voeun Kuyeng" w:date="2022-09-06T18:01:00Z">
        <w:del w:id="26395" w:author="sakaria fa" w:date="2022-09-13T22:50:00Z">
          <w:r w:rsidR="004B220C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396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26397" w:author="socheata.ol@hotmail.com" w:date="2022-09-04T18:18:00Z">
        <w:del w:id="26398" w:author="sakaria fa" w:date="2022-09-13T22:50:00Z"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399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តាង និងបង្ហាញដល់អ្នកប្រើប្រាស់របាយការណ៍សវនកម្មអំពី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400" w:author="Kem Sereyboth" w:date="2023-07-26T11:1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ប្រធានបទ លទ្ធផលរកឃើញ 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401" w:author="Kem Sereyboth" w:date="2023-07-26T11:1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លក្ខណៈវិនិច្ឆ័យ ឫស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402" w:author="Kem Sereyboth" w:date="2023-07-26T11:1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គល់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403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បញ្ហា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404" w:author="Kem Sereyboth" w:date="2023-07-26T11:1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405" w:author="Kem Sereyboth" w:date="2023-07-26T11:18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ផលវិបាក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406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="00E05A82"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407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សវនករ​​ទទួលបន្ទុកអាចរៀប​រាប់អំពីចំណុចនេះ ដូចគំរូខាងក្រោម៖</w:delText>
          </w:r>
        </w:del>
      </w:ins>
      <w:ins w:id="26408" w:author="Voeun Kuyeng" w:date="2022-08-31T16:00:00Z">
        <w:del w:id="26409" w:author="sakaria fa" w:date="2022-09-13T22:50:00Z"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410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ត្រូវ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rPrChange w:id="26411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រៀបចំឡើងដោយបែងចែកជា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412" w:author="Kem Sereyboth" w:date="2023-07-26T11:1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២ កថា</w:delText>
          </w:r>
          <w:r w:rsidRPr="00E92E6D" w:rsidDel="00D85F61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413" w:author="Kem Sereyboth" w:date="2023-07-26T11:1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ខណ្ឌ សំខាន់ៗ ដូចមានរៀបរាប់ខាងក្រោម៖</w:delText>
          </w:r>
        </w:del>
      </w:ins>
    </w:p>
    <w:p w14:paraId="15A00AAA" w14:textId="69A5118D" w:rsidR="00376B78" w:rsidRPr="00E92E6D" w:rsidDel="002159EC" w:rsidRDefault="00376B78">
      <w:pPr>
        <w:spacing w:after="0" w:line="233" w:lineRule="auto"/>
        <w:jc w:val="both"/>
        <w:rPr>
          <w:ins w:id="26414" w:author="Kem Sereiboth" w:date="2022-09-13T10:51:00Z"/>
          <w:del w:id="26415" w:author="User" w:date="2022-10-04T15:43:00Z"/>
          <w:rFonts w:ascii="Khmer MEF1" w:hAnsi="Khmer MEF1" w:cs="Khmer MEF1"/>
          <w:b/>
          <w:bCs/>
          <w:spacing w:val="-8"/>
          <w:sz w:val="24"/>
          <w:szCs w:val="24"/>
          <w:lang w:val="ca-ES"/>
          <w:rPrChange w:id="26416" w:author="Kem Sereyboth" w:date="2023-07-26T11:18:00Z">
            <w:rPr>
              <w:ins w:id="26417" w:author="Kem Sereiboth" w:date="2022-09-13T10:51:00Z"/>
              <w:del w:id="26418" w:author="User" w:date="2022-10-04T15:43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6419" w:author="Sopheak Phorn" w:date="2023-08-25T13:09:00Z">
          <w:pPr>
            <w:spacing w:after="0" w:line="240" w:lineRule="auto"/>
            <w:ind w:firstLine="720"/>
          </w:pPr>
        </w:pPrChange>
      </w:pPr>
      <w:ins w:id="26420" w:author="Kem Sereiboth" w:date="2022-09-13T10:51:00Z">
        <w:del w:id="26421" w:author="User" w:date="2022-10-04T15:43:00Z">
          <w:r w:rsidRPr="00E92E6D" w:rsidDel="002159EC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26422" w:author="Kem Sereyboth" w:date="2023-07-26T11:18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ក.ប្រធានបទទី១៖ </w:delText>
          </w:r>
          <w:r w:rsidRPr="00E92E6D" w:rsidDel="002159EC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26423" w:author="Kem Sereyboth" w:date="2023-07-26T11:18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រចនាសម្ព័ន្ធគ្រប់គ្រង</w:delText>
          </w:r>
        </w:del>
      </w:ins>
    </w:p>
    <w:p w14:paraId="799C9FAC" w14:textId="48F5F4BB" w:rsidR="00756E65" w:rsidRPr="000A3F26" w:rsidRDefault="000A3F26">
      <w:pPr>
        <w:spacing w:after="0" w:line="233" w:lineRule="auto"/>
        <w:jc w:val="both"/>
        <w:rPr>
          <w:ins w:id="26424" w:author="Kem Sereyboth" w:date="2023-07-19T15:24:00Z"/>
          <w:rFonts w:ascii="Khmer MEF1" w:hAnsi="Khmer MEF1" w:cs="Khmer MEF1"/>
          <w:sz w:val="24"/>
          <w:szCs w:val="24"/>
        </w:rPr>
        <w:pPrChange w:id="26425" w:author="Sopheak Phorn" w:date="2023-08-25T13:09:00Z">
          <w:pPr>
            <w:spacing w:after="0" w:line="240" w:lineRule="auto"/>
            <w:jc w:val="both"/>
          </w:pPr>
        </w:pPrChange>
      </w:pPr>
      <w:ins w:id="26426" w:author="Sopheak Phorn" w:date="2023-07-28T16:48:00Z">
        <w:r>
          <w:rPr>
            <w:rFonts w:ascii="Khmer MEF1" w:hAnsi="Khmer MEF1" w:cs="Khmer MEF1" w:hint="cs"/>
            <w:b/>
            <w:bCs/>
            <w:spacing w:val="-6"/>
            <w:sz w:val="24"/>
            <w:szCs w:val="24"/>
            <w:cs/>
          </w:rPr>
          <w:t>​​</w:t>
        </w:r>
      </w:ins>
      <w:ins w:id="26427" w:author="Kem Sereyboth" w:date="2023-07-19T15:24:00Z">
        <w:r w:rsidR="00756E65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428" w:author="Sopheak Phorn" w:date="2023-08-04T11:34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លទ្ធផល</w:t>
        </w:r>
      </w:ins>
      <w:ins w:id="26429" w:author="Kem Sereyboth" w:date="2023-07-26T11:12:00Z">
        <w:r w:rsidR="00E92E6D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430" w:author="Sopheak Phorn" w:date="2023-08-04T11:34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នៃការ</w:t>
        </w:r>
      </w:ins>
      <w:ins w:id="26431" w:author="Kem Sereyboth" w:date="2023-07-19T15:24:00Z">
        <w:r w:rsidR="00756E65" w:rsidRPr="00120583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432" w:author="Sopheak Phorn" w:date="2023-08-04T11:34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 xml:space="preserve">រកឃើញទី១៖ </w:t>
        </w:r>
      </w:ins>
      <w:ins w:id="26433" w:author="Sopheak Phorn" w:date="2023-07-28T16:09:00Z">
        <w:r w:rsidR="00D77738" w:rsidRPr="00120583">
          <w:rPr>
            <w:rFonts w:ascii="Khmer MEF1" w:hAnsi="Khmer MEF1" w:cs="Khmer MEF1"/>
            <w:b/>
            <w:bCs/>
            <w:color w:val="000000"/>
            <w:spacing w:val="4"/>
            <w:sz w:val="24"/>
            <w:szCs w:val="24"/>
            <w:cs/>
            <w:lang w:val="en-GB"/>
            <w:rPrChange w:id="26434" w:author="Sopheak Phorn" w:date="2023-08-04T11:34:00Z">
              <w:rPr>
                <w:rFonts w:ascii="Khmer MEF1" w:hAnsi="Khmer MEF1" w:cs="Khmer MEF1"/>
                <w:b/>
                <w:bCs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ន.គ.ស.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435" w:author="Sopheak Phorn" w:date="2023-08-04T11:34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 xml:space="preserve"> ពុំទាន់បានបង្កើត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436" w:author="Sopheak Phorn" w:date="2023-08-04T11:34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highlight w:val="yellow"/>
                <w:cs/>
                <w:lang w:val="en-GB"/>
              </w:rPr>
            </w:rPrChange>
          </w:rPr>
          <w:t>​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437" w:author="Sopheak Phorn" w:date="2023-08-04T11:34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ក្រុម</w:t>
        </w:r>
        <w:r w:rsidR="00D77738" w:rsidRPr="00120583">
          <w:rPr>
            <w:rFonts w:ascii="Khmer MEF1" w:hAnsi="Khmer MEF1" w:cs="Khmer MEF1"/>
            <w:color w:val="000000"/>
            <w:spacing w:val="4"/>
            <w:sz w:val="24"/>
            <w:szCs w:val="24"/>
            <w:cs/>
            <w:lang w:val="en-GB"/>
            <w:rPrChange w:id="26438" w:author="Sopheak Phorn" w:date="2023-08-04T11:3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ប្រឹក្សា​​វិន័យ</w:t>
        </w:r>
        <w:r w:rsidR="00D77738" w:rsidRPr="00120583">
          <w:rPr>
            <w:rFonts w:ascii="Khmer MEF1" w:hAnsi="Khmer MEF1" w:cs="Khmer MEF1"/>
            <w:color w:val="000000"/>
            <w:spacing w:val="6"/>
            <w:sz w:val="24"/>
            <w:szCs w:val="24"/>
            <w:cs/>
            <w:lang w:val="en-GB"/>
            <w:rPrChange w:id="26439" w:author="Sopheak Phorn" w:date="2023-08-04T11:3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ស្របតាមប្រកាសដាក់</w:t>
        </w:r>
        <w:r w:rsidR="00D77738" w:rsidRPr="000A3F26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 xml:space="preserve">ឱ្យអនុវត្តបទបញ្ជាផ្ទៃក្នុង </w:t>
        </w:r>
        <w:r w:rsidR="00D77738" w:rsidRPr="000A3F26">
          <w:rPr>
            <w:rFonts w:ascii="Khmer MEF1" w:hAnsi="Khmer MEF1" w:cs="Khmer MEF1"/>
            <w:b/>
            <w:bCs/>
            <w:color w:val="000000"/>
            <w:spacing w:val="2"/>
            <w:sz w:val="24"/>
            <w:szCs w:val="24"/>
            <w:cs/>
            <w:lang w:val="en-GB"/>
          </w:rPr>
          <w:t>អ.ស.ហ.</w:t>
        </w:r>
      </w:ins>
      <w:ins w:id="26440" w:author="Kem Sereyboth" w:date="2023-07-19T15:24:00Z">
        <w:del w:id="26441" w:author="Sopheak Phorn" w:date="2023-07-28T16:09:00Z">
          <w:r w:rsidR="00756E65" w:rsidRPr="000A3F26" w:rsidDel="00D77738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442" w:author="Sopheak Phorn" w:date="2023-07-28T16:2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ន.</w:delText>
          </w:r>
        </w:del>
        <w:del w:id="26443" w:author="Sopheak Phorn" w:date="2023-07-28T16:02:00Z">
          <w:r w:rsidR="00756E65" w:rsidRPr="000A3F26" w:rsidDel="00147EFE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444" w:author="Sopheak Phorn" w:date="2023-07-28T16:2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</w:del>
        <w:del w:id="26445" w:author="Sopheak Phorn" w:date="2023-07-28T16:09:00Z">
          <w:r w:rsidR="00756E65" w:rsidRPr="000A3F26" w:rsidDel="00D77738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446" w:author="Sopheak Phorn" w:date="2023-07-28T16:2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 xml:space="preserve">.ស. </w:delText>
          </w:r>
          <w:r w:rsidR="00756E65" w:rsidRPr="000A3F26" w:rsidDel="00D77738">
            <w:rPr>
              <w:rFonts w:ascii="Khmer MEF1" w:hAnsi="Khmer MEF1" w:cs="Khmer MEF1"/>
              <w:spacing w:val="-6"/>
              <w:sz w:val="24"/>
              <w:szCs w:val="24"/>
              <w:cs/>
              <w:rPrChange w:id="26447" w:author="Sopheak Phorn" w:date="2023-07-28T16:2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</w:delText>
          </w:r>
        </w:del>
      </w:ins>
      <w:ins w:id="26448" w:author="Kem Sereyboth" w:date="2023-07-26T11:18:00Z">
        <w:del w:id="26449" w:author="Sopheak Phorn" w:date="2023-07-28T16:09:00Z">
          <w:r w:rsidR="00E92E6D" w:rsidRPr="000A3F26" w:rsidDel="00D77738">
            <w:rPr>
              <w:rFonts w:ascii="Khmer MEF1" w:hAnsi="Khmer MEF1" w:cs="Khmer MEF1"/>
              <w:spacing w:val="-6"/>
              <w:sz w:val="24"/>
              <w:szCs w:val="24"/>
              <w:cs/>
              <w:rPrChange w:id="26450" w:author="Sopheak Phorn" w:date="2023-07-28T16:2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451" w:author="Kem Sereyboth" w:date="2023-07-19T15:24:00Z">
        <w:del w:id="26452" w:author="Sopheak Phorn" w:date="2023-07-28T16:09:00Z">
          <w:r w:rsidR="00756E65" w:rsidRPr="000A3F26" w:rsidDel="00D77738">
            <w:rPr>
              <w:rFonts w:ascii="Khmer MEF1" w:hAnsi="Khmer MEF1" w:cs="Khmer MEF1"/>
              <w:spacing w:val="-6"/>
              <w:sz w:val="24"/>
              <w:szCs w:val="24"/>
              <w:cs/>
              <w:rPrChange w:id="26453" w:author="Sopheak Phorn" w:date="2023-07-28T16:28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ញ្ជា</w:delText>
          </w:r>
        </w:del>
      </w:ins>
      <w:ins w:id="26454" w:author="Kem Sereyboth" w:date="2023-07-26T11:18:00Z">
        <w:del w:id="26455" w:author="Sopheak Phorn" w:date="2023-07-28T16:09:00Z">
          <w:r w:rsidR="00E92E6D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</w:del>
      </w:ins>
      <w:ins w:id="26456" w:author="Kem Sereyboth" w:date="2023-07-26T11:17:00Z">
        <w:del w:id="26457" w:author="Sopheak Phorn" w:date="2023-07-28T16:09:00Z">
          <w:r w:rsidR="00E92E6D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​​​</w:delText>
          </w:r>
        </w:del>
      </w:ins>
      <w:ins w:id="26458" w:author="Kem Sereyboth" w:date="2023-07-19T15:24:00Z">
        <w:del w:id="26459" w:author="Sopheak Phorn" w:date="2023-07-28T16:09:00Z"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ផ្ទៃក្នុ​ង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ស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ម្រា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​​​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ប់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គ្រប់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គ្រ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ង</w:delText>
          </w:r>
          <w:r w:rsidR="00756E65" w:rsidRPr="000A3F26" w:rsidDel="00D77738">
            <w:rPr>
              <w:rFonts w:ascii="Khmer MEF1" w:hAnsi="Khmer MEF1" w:cs="Khmer MEF1" w:hint="cs"/>
              <w:spacing w:val="-2"/>
              <w:sz w:val="24"/>
              <w:szCs w:val="24"/>
              <w:cs/>
            </w:rPr>
            <w:delText>​</w:delText>
          </w:r>
          <w:r w:rsidR="00756E65"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>មន្រ្តីរបស់អាជ្ញា​ធរ​សេ​​​វាហិ​រញ្ញ​វ​ត្ថុមិនមែនធនាគារ ឱ្យបានពេញលេញ</w:delText>
          </w:r>
        </w:del>
      </w:ins>
    </w:p>
    <w:p w14:paraId="08A67802" w14:textId="3A90E807" w:rsidR="00756E65" w:rsidRPr="000A3F26" w:rsidRDefault="00756E65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460" w:author="Kem Sereyboth" w:date="2023-07-19T15:24:00Z"/>
          <w:rFonts w:ascii="Khmer MEF1" w:hAnsi="Khmer MEF1" w:cs="Khmer MEF1"/>
          <w:b/>
          <w:bCs/>
          <w:sz w:val="24"/>
          <w:szCs w:val="24"/>
        </w:rPr>
        <w:pPrChange w:id="26461" w:author="Sopheak Phorn" w:date="2023-08-25T13:0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462" w:author="Kem Sereyboth" w:date="2023-07-19T15:24:00Z">
        <w:r w:rsidRPr="006E7ED2">
          <w:rPr>
            <w:rFonts w:ascii="Khmer MEF1" w:hAnsi="Khmer MEF1" w:cs="Khmer MEF1"/>
            <w:b/>
            <w:bCs/>
            <w:spacing w:val="2"/>
            <w:sz w:val="24"/>
            <w:szCs w:val="24"/>
            <w:cs/>
          </w:rPr>
          <w:t xml:space="preserve">លក្ខណៈវិនិច្ឆ័យ៖ </w:t>
        </w:r>
      </w:ins>
      <w:ins w:id="26463" w:author="Sopheak Phorn" w:date="2023-08-03T09:41:00Z">
        <w:r w:rsidR="00B03B86" w:rsidRPr="00B03B86">
          <w:rPr>
            <w:rFonts w:ascii="Khmer MEF1" w:hAnsi="Khmer MEF1" w:cs="Khmer MEF1"/>
            <w:spacing w:val="2"/>
            <w:sz w:val="24"/>
            <w:szCs w:val="24"/>
            <w:cs/>
            <w:rPrChange w:id="26464" w:author="Sopheak Phorn" w:date="2023-08-03T09:4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ប្រការ១១</w:t>
        </w:r>
        <w:r w:rsidR="00B03B86" w:rsidRPr="00B03B8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6465" w:author="Sopheak Phorn" w:date="2023-08-03T09:43:00Z">
              <w:rPr>
                <w:rFonts w:ascii="Khmer MEF1" w:hAnsi="Khmer MEF1" w:cs="Khmer MEF1"/>
                <w:b/>
                <w:bCs/>
                <w:spacing w:val="-10"/>
                <w:sz w:val="24"/>
                <w:szCs w:val="24"/>
                <w:cs/>
              </w:rPr>
            </w:rPrChange>
          </w:rPr>
          <w:t xml:space="preserve"> </w:t>
        </w:r>
        <w:r w:rsidR="00B03B86" w:rsidRPr="00B03B86">
          <w:rPr>
            <w:rFonts w:ascii="Khmer MEF1" w:hAnsi="Khmer MEF1" w:cs="Khmer MEF1"/>
            <w:spacing w:val="2"/>
            <w:sz w:val="24"/>
            <w:szCs w:val="24"/>
            <w:cs/>
            <w:rPrChange w:id="26466" w:author="Sopheak Phorn" w:date="2023-08-03T09:4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 xml:space="preserve">នៃប្រកាសលេខ ០៤៧  អ.ស.ហ.ប្រក ចុះថ្ងៃទី១៤ ខែតុលា 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467" w:author="Sopheak Phorn" w:date="2023-08-03T09:43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ឆ្នាំ២០២២ ពីការដាក់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468" w:author="Sopheak Phorn" w:date="2023-08-03T09:4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ឱ្យ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469" w:author="Sopheak Phorn" w:date="2023-08-03T09:4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អនុវត្តបទបញ្ជាផ្ទៃក្នុ​ងសម្រាប់</w:t>
        </w:r>
        <w:r w:rsidR="00B03B86" w:rsidRPr="00B03B86">
          <w:rPr>
            <w:rFonts w:ascii="Khmer MEF1" w:hAnsi="Khmer MEF1" w:cs="Khmer MEF1"/>
            <w:spacing w:val="10"/>
            <w:sz w:val="24"/>
            <w:szCs w:val="24"/>
            <w:cs/>
            <w:rPrChange w:id="26470" w:author="Sopheak Phorn" w:date="2023-08-03T09:4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​គ្រប់​គ្រង​មន្រ្តី​រប​ស់​អាជ្ញា​​ធ​រ​សេ​​​វា</w:t>
        </w:r>
        <w:r w:rsidR="00B03B86">
          <w:rPr>
            <w:rFonts w:ascii="Khmer MEF1" w:hAnsi="Khmer MEF1" w:cs="Khmer MEF1"/>
            <w:sz w:val="24"/>
            <w:szCs w:val="24"/>
            <w:cs/>
          </w:rPr>
          <w:t>ហិ​រ​​​ញ្ញ​វ​ត្ថុមិនមែនធនាគារ</w:t>
        </w:r>
      </w:ins>
      <w:ins w:id="26471" w:author="Kem Sereyboth" w:date="2023-07-19T15:24:00Z">
        <w:del w:id="26472" w:author="Sopheak Phorn" w:date="2023-08-03T09:41:00Z">
          <w:r w:rsidRPr="000A3F26" w:rsidDel="00B03B86">
            <w:rPr>
              <w:rFonts w:ascii="Khmer MEF1" w:hAnsi="Khmer MEF1" w:cs="Khmer MEF1"/>
              <w:sz w:val="24"/>
              <w:szCs w:val="24"/>
              <w:cs/>
              <w:rPrChange w:id="26473" w:author="Sopheak Phorn" w:date="2023-07-28T16:28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ប្រកាសស្ដីពីការដាក់ឱ្យ</w:delText>
          </w:r>
          <w:r w:rsidRPr="000A3F26" w:rsidDel="00B03B86">
            <w:rPr>
              <w:rFonts w:ascii="Khmer MEF1" w:hAnsi="Khmer MEF1" w:cs="Khmer MEF1"/>
              <w:sz w:val="24"/>
              <w:szCs w:val="24"/>
              <w:cs/>
              <w:rPrChange w:id="26474" w:author="Sopheak Phorn" w:date="2023-07-28T16:28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អនុវត្តបទបញ្ជាផ្ទៃក្នុ​ងសម្រាប់</w:delText>
          </w:r>
          <w:r w:rsidRPr="000A3F26" w:rsidDel="00B03B86">
            <w:rPr>
              <w:rFonts w:ascii="Khmer MEF1" w:hAnsi="Khmer MEF1" w:cs="Khmer MEF1"/>
              <w:sz w:val="24"/>
              <w:szCs w:val="24"/>
              <w:cs/>
              <w:rPrChange w:id="26475" w:author="Sopheak Phorn" w:date="2023-07-28T16:28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​គ្រប់​គ្រង​មន្រ្តី​រប​ស់</w:delText>
          </w:r>
          <w:r w:rsidRPr="000A3F26" w:rsidDel="00B03B86">
            <w:rPr>
              <w:rFonts w:ascii="Khmer MEF1" w:hAnsi="Khmer MEF1" w:cs="Khmer MEF1" w:hint="cs"/>
              <w:spacing w:val="2"/>
              <w:sz w:val="24"/>
              <w:szCs w:val="24"/>
              <w:cs/>
            </w:rPr>
            <w:delText>​អាជ្ញា​​ធ​រ​សេ​​​វា</w:delText>
          </w:r>
          <w:r w:rsidRPr="000A3F26" w:rsidDel="00B03B86">
            <w:rPr>
              <w:rFonts w:ascii="Khmer MEF1" w:hAnsi="Khmer MEF1" w:cs="Khmer MEF1" w:hint="cs"/>
              <w:sz w:val="24"/>
              <w:szCs w:val="24"/>
              <w:cs/>
            </w:rPr>
            <w:delText>ហិ​រ​​​ញ្ញ​វ​ត្ថុមិនមែនធនាគារ</w:delText>
          </w:r>
        </w:del>
      </w:ins>
    </w:p>
    <w:p w14:paraId="75569534" w14:textId="426AB7CC" w:rsidR="00756E65" w:rsidRPr="000A3F26" w:rsidRDefault="00756E65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26476" w:author="Kem Sereyboth" w:date="2023-07-19T15:24:00Z"/>
          <w:rFonts w:ascii="Khmer MEF1" w:hAnsi="Khmer MEF1" w:cs="Khmer MEF1"/>
          <w:b/>
          <w:bCs/>
          <w:sz w:val="24"/>
          <w:szCs w:val="24"/>
        </w:rPr>
        <w:pPrChange w:id="26477" w:author="Sopheak Phorn" w:date="2023-08-25T13:08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478" w:author="Kem Sereyboth" w:date="2023-07-19T15:24:00Z">
        <w:r w:rsidRPr="00BC5CB1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479" w:author="Sopheak Phorn" w:date="2023-08-04T11:35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ឫសគល់បញ្ហា៖ </w:t>
        </w:r>
      </w:ins>
      <w:ins w:id="26480" w:author="Sopheak Phorn" w:date="2023-07-28T16:10:00Z">
        <w:r w:rsidR="00D77738" w:rsidRPr="00BC5CB1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26481" w:author="Sopheak Phorn" w:date="2023-08-04T11:35:00Z">
              <w:rPr>
                <w:rFonts w:ascii="Khmer MEF1" w:hAnsi="Khmer MEF1" w:cs="Khmer MEF1"/>
                <w:b/>
                <w:bCs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ន.គ.ស. </w:t>
        </w:r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482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មានគណៈកម្</w:t>
        </w:r>
      </w:ins>
      <w:ins w:id="26483" w:author="Sopheak Phorn" w:date="2023-08-03T09:38:00Z">
        <w:r w:rsidR="00AD400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484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ម</w:t>
        </w:r>
      </w:ins>
      <w:ins w:id="26485" w:author="Sopheak Phorn" w:date="2023-07-28T16:10:00Z"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486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ការ</w:t>
        </w:r>
      </w:ins>
      <w:ins w:id="26487" w:author="Sopheak Phorn" w:date="2023-08-03T09:39:00Z">
        <w:r w:rsidR="00AD400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488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វាយតម្លៃ</w:t>
        </w:r>
      </w:ins>
      <w:ins w:id="26489" w:author="Sopheak Phorn" w:date="2023-07-28T16:10:00Z"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490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សមិទ្ធកម្ម</w:t>
        </w:r>
      </w:ins>
      <w:ins w:id="26491" w:author="Sopheak Phorn" w:date="2023-08-03T09:39:00Z">
        <w:r w:rsidR="005A2E84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492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26493" w:author="Sopheak Phorn" w:date="2023-07-28T16:10:00Z">
        <w:r w:rsidR="00D77738" w:rsidRPr="00BC5CB1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26494" w:author="Sopheak Phorn" w:date="2023-08-04T11:35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ដែលតែងតែធ្វើការវាយតម្លៃ</w:t>
        </w:r>
        <w:r w:rsidR="00D77738" w:rsidRPr="000A3F26">
          <w:rPr>
            <w:rFonts w:ascii="Khmer MEF1" w:hAnsi="Khmer MEF1" w:cs="Khmer MEF1"/>
            <w:color w:val="000000"/>
            <w:sz w:val="24"/>
            <w:szCs w:val="24"/>
            <w:cs/>
            <w:lang w:val="en-GB"/>
          </w:rPr>
          <w:t>ការអនុវត្តការងារ លទ្ធផលការងារ និង</w:t>
        </w:r>
        <w:r w:rsidR="00D77738" w:rsidRPr="000A3F26">
          <w:rPr>
            <w:rFonts w:ascii="Khmer MEF1" w:hAnsi="Khmer MEF1" w:cs="Khmer MEF1" w:hint="cs"/>
            <w:color w:val="000000"/>
            <w:sz w:val="24"/>
            <w:szCs w:val="24"/>
            <w:cs/>
            <w:lang w:val="en-GB"/>
          </w:rPr>
          <w:t>ឥរិយាបថរបស់មន្ត្រីរៀងរាល់ ៣ខែម្ដង</w:t>
        </w:r>
      </w:ins>
      <w:ins w:id="26495" w:author="Kem Sereyboth" w:date="2023-07-19T15:24:00Z">
        <w:del w:id="26496" w:author="Sopheak Phorn" w:date="2023-07-28T16:10:00Z">
          <w:r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497" w:author="Sopheak Phorn" w:date="2023-07-28T16:28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498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អនុវត្តតាមបទបញ្ជាផ្ទៃក្នុងរបស់ក្រសួងសេដ្ឋកិច្ចនិងហិរញ្ញវត្ថុដោ</w:delText>
          </w:r>
        </w:del>
      </w:ins>
      <w:ins w:id="26499" w:author="Kem Sereyboth" w:date="2023-07-25T16:07:00Z">
        <w:del w:id="26500" w:author="Sopheak Phorn" w:date="2023-07-28T16:10:00Z">
          <w:r w:rsidR="00926EE0"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01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502" w:author="Kem Sereyboth" w:date="2023-07-19T15:24:00Z">
        <w:del w:id="26503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04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យ</w:delText>
          </w:r>
        </w:del>
      </w:ins>
      <w:ins w:id="26505" w:author="Kem Sereyboth" w:date="2023-07-25T16:08:00Z">
        <w:del w:id="26506" w:author="Sopheak Phorn" w:date="2023-07-28T16:10:00Z">
          <w:r w:rsidR="00926EE0" w:rsidRPr="000A3F26" w:rsidDel="00D77738">
            <w:rPr>
              <w:rFonts w:ascii="Khmer MEF1" w:hAnsi="Khmer MEF1" w:cs="Khmer MEF1"/>
              <w:spacing w:val="-10"/>
              <w:sz w:val="24"/>
              <w:szCs w:val="24"/>
              <w:cs/>
              <w:rPrChange w:id="26507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508" w:author="Kem Sereyboth" w:date="2023-07-19T15:24:00Z">
        <w:del w:id="26509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10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សា</w:delText>
          </w:r>
        </w:del>
      </w:ins>
      <w:ins w:id="26511" w:author="Kem Sereyboth" w:date="2023-07-25T16:08:00Z">
        <w:del w:id="26512" w:author="Sopheak Phorn" w:date="2023-07-28T16:10:00Z">
          <w:r w:rsidR="00926EE0"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13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514" w:author="Kem Sereyboth" w:date="2023-07-19T15:24:00Z">
        <w:del w:id="26515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16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26517" w:author="Kem Sereyboth" w:date="2023-07-25T16:08:00Z">
        <w:del w:id="26518" w:author="Sopheak Phorn" w:date="2023-07-28T16:10:00Z">
          <w:r w:rsidR="00926EE0"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19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520" w:author="Kem Sereyboth" w:date="2023-07-19T15:24:00Z">
        <w:del w:id="26521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22" w:author="Sopheak Phorn" w:date="2023-07-28T16:2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523" w:author="Sopheak Phorn" w:date="2023-07-28T16:28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24" w:author="Sopheak Phorn" w:date="2023-07-28T16:2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25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ជាមុខងារបន្ថែមរបស់អគ្គលេខាធិកាដ្ឋានក្រុមប្រឹក្សាជាតិគាំពារសង្គម 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26526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  <w:lang w:val="ca-ES"/>
                </w:rPr>
              </w:rPrChange>
            </w:rPr>
            <w:delText>(</w:delText>
          </w:r>
          <w:r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527" w:author="Sopheak Phorn" w:date="2023-07-28T16:28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អ.ក.គ.</w:delText>
          </w:r>
        </w:del>
      </w:ins>
      <w:ins w:id="26528" w:author="Kem Sereyboth" w:date="2023-07-25T16:07:00Z">
        <w:del w:id="26529" w:author="Sopheak Phorn" w:date="2023-07-28T16:10:00Z">
          <w:r w:rsidR="00926EE0" w:rsidRPr="000A3F26" w:rsidDel="00D77738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26530" w:author="Sopheak Phorn" w:date="2023-07-28T16:28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531" w:author="Kem Sereyboth" w:date="2023-07-19T15:24:00Z">
        <w:del w:id="26532" w:author="Sopheak Phorn" w:date="2023-07-28T16:10:00Z"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rPrChange w:id="26533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)</w:delText>
          </w:r>
          <w:r w:rsidRPr="000A3F26" w:rsidDel="00D77738">
            <w:rPr>
              <w:rFonts w:ascii="Khmer MEF1" w:hAnsi="Khmer MEF1" w:cs="Khmer MEF1"/>
              <w:spacing w:val="-8"/>
              <w:sz w:val="24"/>
              <w:szCs w:val="24"/>
              <w:cs/>
              <w:rPrChange w:id="26534" w:author="Sopheak Phorn" w:date="2023-07-28T16:28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ដែ​​ល​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ត្រូ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​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វ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​បាន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បង្កើតឡើងក្រោ</w:delText>
          </w:r>
          <w:r w:rsidRPr="000A3F26" w:rsidDel="00D77738">
            <w:rPr>
              <w:rFonts w:ascii="Khmer MEF1" w:hAnsi="Khmer MEF1" w:cs="Khmer MEF1" w:hint="cs"/>
              <w:spacing w:val="-12"/>
              <w:sz w:val="24"/>
              <w:szCs w:val="24"/>
              <w:cs/>
            </w:rPr>
            <w:delText>​​​​​</w:delText>
          </w:r>
          <w:r w:rsidRPr="000A3F26" w:rsidDel="00D77738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>ម</w:delText>
          </w:r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 xml:space="preserve">រចនាសម្ព័ន្ធរបស់ក្រសួងសេដ្ឋកិច្ចនិងហិរញ្ញវត្ថុ </w:delText>
          </w:r>
          <w:r w:rsidRPr="000A3F26" w:rsidDel="00D77738">
            <w:rPr>
              <w:rFonts w:ascii="Khmer MEF1" w:hAnsi="Khmer MEF1" w:cs="Khmer MEF1"/>
              <w:sz w:val="24"/>
              <w:szCs w:val="24"/>
            </w:rPr>
            <w:delText>(</w:delText>
          </w:r>
          <w:r w:rsidRPr="000A3F26" w:rsidDel="00D77738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កសហ</w:delText>
          </w:r>
          <w:r w:rsidRPr="000A3F26" w:rsidDel="00D77738">
            <w:rPr>
              <w:rFonts w:ascii="Khmer MEF1" w:hAnsi="Khmer MEF1" w:cs="Khmer MEF1" w:hint="cs"/>
              <w:b/>
              <w:bCs/>
              <w:sz w:val="24"/>
              <w:szCs w:val="24"/>
              <w:cs/>
            </w:rPr>
            <w:delText>វ</w:delText>
          </w:r>
          <w:r w:rsidRPr="000A3F26" w:rsidDel="00D77738">
            <w:rPr>
              <w:rFonts w:ascii="Khmer MEF1" w:hAnsi="Khmer MEF1" w:cs="Khmer MEF1"/>
              <w:sz w:val="24"/>
              <w:szCs w:val="24"/>
            </w:rPr>
            <w:delText>)</w:delText>
          </w:r>
        </w:del>
      </w:ins>
    </w:p>
    <w:p w14:paraId="15A6D9BD" w14:textId="39493319" w:rsidR="00756E65" w:rsidRPr="000A3F26" w:rsidRDefault="00756E65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26535" w:author="Sopheak Phorn" w:date="2023-07-28T16:11:00Z"/>
          <w:rFonts w:ascii="Khmer MEF1" w:hAnsi="Khmer MEF1" w:cs="Khmer MEF1"/>
          <w:b/>
          <w:bCs/>
          <w:sz w:val="24"/>
          <w:szCs w:val="24"/>
          <w:rPrChange w:id="26536" w:author="Sopheak Phorn" w:date="2023-07-28T16:28:00Z">
            <w:rPr>
              <w:ins w:id="26537" w:author="Sopheak Phorn" w:date="2023-07-28T16:11:00Z"/>
              <w:rFonts w:ascii="Khmer MEF1" w:hAnsi="Khmer MEF1" w:cs="Khmer MEF1"/>
              <w:sz w:val="24"/>
              <w:szCs w:val="24"/>
            </w:rPr>
          </w:rPrChange>
        </w:rPr>
        <w:pPrChange w:id="26538" w:author="Sopheak Phorn" w:date="2023-08-25T13:08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539" w:author="Kem Sereyboth" w:date="2023-07-19T15:24:00Z">
        <w:r w:rsidRPr="00862585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6540" w:author="Sopheak Phorn" w:date="2023-08-03T09:40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26541" w:author="Sopheak Phorn" w:date="2023-07-28T16:11:00Z">
        <w:r w:rsidR="00D77738" w:rsidRPr="00862585">
          <w:rPr>
            <w:rFonts w:ascii="Khmer MEF1" w:hAnsi="Khmer MEF1" w:cs="Khmer MEF1"/>
            <w:b/>
            <w:bCs/>
            <w:color w:val="000000"/>
            <w:spacing w:val="8"/>
            <w:sz w:val="24"/>
            <w:szCs w:val="24"/>
            <w:cs/>
            <w:lang w:val="en-GB"/>
            <w:rPrChange w:id="26542" w:author="Sopheak Phorn" w:date="2023-08-03T09:40:00Z">
              <w:rPr>
                <w:rFonts w:ascii="Khmer MEF1" w:hAnsi="Khmer MEF1" w:cs="Khmer MEF1"/>
                <w:b/>
                <w:bCs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ន.គ.ស</w:t>
        </w:r>
        <w:r w:rsidR="00D77738" w:rsidRPr="00862585">
          <w:rPr>
            <w:rFonts w:ascii="Khmer MEF1" w:hAnsi="Khmer MEF1" w:cs="Khmer MEF1"/>
            <w:color w:val="000000"/>
            <w:spacing w:val="8"/>
            <w:sz w:val="24"/>
            <w:szCs w:val="24"/>
            <w:cs/>
            <w:lang w:val="en-GB"/>
            <w:rPrChange w:id="26543" w:author="Sopheak Phorn" w:date="2023-08-03T09:40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. </w:t>
        </w:r>
        <w:r w:rsidR="00D77738" w:rsidRPr="00EE6C61">
          <w:rPr>
            <w:rFonts w:ascii="Khmer MEF1" w:hAnsi="Khmer MEF1" w:cs="Khmer MEF1"/>
            <w:color w:val="000000"/>
            <w:spacing w:val="10"/>
            <w:sz w:val="24"/>
            <w:szCs w:val="24"/>
            <w:cs/>
            <w:lang w:val="en-GB"/>
            <w:rPrChange w:id="26544" w:author="Sopheak Phorn" w:date="2023-08-04T11:35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ពុំមានបញ្ហាទេព្រោះបច្ចុប្បន្ន </w:t>
        </w:r>
        <w:r w:rsidR="00D77738" w:rsidRPr="00EE6C61">
          <w:rPr>
            <w:rFonts w:ascii="Khmer MEF1" w:hAnsi="Khmer MEF1" w:cs="Khmer MEF1"/>
            <w:b/>
            <w:bCs/>
            <w:color w:val="000000"/>
            <w:spacing w:val="10"/>
            <w:sz w:val="24"/>
            <w:szCs w:val="24"/>
            <w:cs/>
            <w:lang w:val="en-GB"/>
            <w:rPrChange w:id="26545" w:author="Sopheak Phorn" w:date="2023-08-04T11:35:00Z">
              <w:rPr>
                <w:rFonts w:ascii="Khmer MEF1" w:hAnsi="Khmer MEF1" w:cs="Khmer MEF1"/>
                <w:b/>
                <w:bCs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>ន.គ.ស.</w:t>
        </w:r>
        <w:r w:rsidR="00D77738" w:rsidRPr="00EE6C61">
          <w:rPr>
            <w:rFonts w:ascii="Khmer MEF1" w:hAnsi="Khmer MEF1" w:cs="Khmer MEF1"/>
            <w:color w:val="000000"/>
            <w:spacing w:val="10"/>
            <w:sz w:val="24"/>
            <w:szCs w:val="24"/>
            <w:cs/>
            <w:lang w:val="en-GB"/>
            <w:rPrChange w:id="26546" w:author="Sopheak Phorn" w:date="2023-08-04T11:35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 ពុំមានមន្ត្រីប្រព្រឹត្តកំហុស</w:t>
        </w:r>
        <w:r w:rsidR="00D77738" w:rsidRPr="000A3F26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ធ្ងន់ធ្ងរដែលចាំបាច់ត្រូវការក្រុមប្រឹក្សាវិន័យ</w:t>
        </w:r>
        <w:r w:rsidR="00D77738" w:rsidRPr="000A3F26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</w:rPr>
          <w:t>មានចំណាត់ការនៅឡើយទេ</w:t>
        </w:r>
      </w:ins>
      <w:ins w:id="26547" w:author="Kem Sereyboth" w:date="2023-07-19T15:24:00Z">
        <w:del w:id="26548" w:author="Sopheak Phorn" w:date="2023-07-28T16:11:00Z"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 xml:space="preserve">មន្រ្តីក្រោមឱវាទ </w:delText>
          </w:r>
          <w:r w:rsidRPr="000A3F26" w:rsidDel="00D77738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អ.ស.ហ.</w:delText>
          </w:r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 xml:space="preserve"> តែមួយ</w:delText>
          </w:r>
        </w:del>
      </w:ins>
      <w:ins w:id="26549" w:author="Kem Sereyboth" w:date="2023-07-26T11:21:00Z">
        <w:del w:id="26550" w:author="Sopheak Phorn" w:date="2023-07-28T16:11:00Z">
          <w:r w:rsidR="00E92E6D" w:rsidRPr="000A3F26" w:rsidDel="00D77738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</w:del>
      </w:ins>
      <w:ins w:id="26551" w:author="Kem Sereyboth" w:date="2023-07-19T15:24:00Z">
        <w:del w:id="26552" w:author="Sopheak Phorn" w:date="2023-07-28T16:11:00Z">
          <w:r w:rsidRPr="000A3F26" w:rsidDel="00D77738">
            <w:rPr>
              <w:rFonts w:ascii="Khmer MEF1" w:hAnsi="Khmer MEF1" w:cs="Khmer MEF1"/>
              <w:sz w:val="24"/>
              <w:szCs w:val="24"/>
              <w:cs/>
            </w:rPr>
            <w:delText>អនុ​វត្តប​ទ​បញ្ជា​ផ្ទៃក្នុ​ងពី​រ​ផ្សេ​​​ង​គ្នា</w:delText>
          </w:r>
        </w:del>
      </w:ins>
      <w:ins w:id="26553" w:author="Kem Sereyboth" w:date="2023-07-26T11:20:00Z">
        <w:r w:rsidR="00E92E6D" w:rsidRPr="000A3F26">
          <w:rPr>
            <w:rFonts w:ascii="Khmer MEF1" w:hAnsi="Khmer MEF1" w:cs="Khmer MEF1" w:hint="cs"/>
            <w:sz w:val="24"/>
            <w:szCs w:val="24"/>
            <w:cs/>
          </w:rPr>
          <w:t>។</w:t>
        </w:r>
      </w:ins>
    </w:p>
    <w:p w14:paraId="3BAA3A00" w14:textId="3D9CD03C" w:rsidR="00D77738" w:rsidRDefault="00D77738">
      <w:pPr>
        <w:spacing w:after="0" w:line="240" w:lineRule="auto"/>
        <w:ind w:firstLine="720"/>
        <w:rPr>
          <w:ins w:id="26554" w:author="Sopheak Phorn" w:date="2023-07-28T16:16:00Z"/>
          <w:rFonts w:ascii="Khmer MEF1" w:hAnsi="Khmer MEF1" w:cs="Khmer MEF1"/>
          <w:spacing w:val="-8"/>
          <w:sz w:val="24"/>
          <w:szCs w:val="24"/>
        </w:rPr>
        <w:pPrChange w:id="26555" w:author="Sopheak Phorn" w:date="2023-08-25T13:08:00Z">
          <w:pPr>
            <w:spacing w:after="0" w:line="228" w:lineRule="auto"/>
            <w:ind w:firstLine="720"/>
          </w:pPr>
        </w:pPrChange>
      </w:pPr>
      <w:ins w:id="26556" w:author="Sopheak Phorn" w:date="2023-07-28T16:11:00Z">
        <w:r w:rsidRPr="000A3F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557" w:author="Sopheak Phorn" w:date="2023-07-28T16:2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លទ្ធផលនៃការរកឃើញទី</w:t>
        </w:r>
      </w:ins>
      <w:ins w:id="26558" w:author="Sopheak Phorn" w:date="2023-07-28T16:12:00Z">
        <w:r w:rsidR="003411E9" w:rsidRPr="000A3F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559" w:author="Sopheak Phorn" w:date="2023-07-28T16:2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២</w:t>
        </w:r>
      </w:ins>
      <w:ins w:id="26560" w:author="Sopheak Phorn" w:date="2023-07-28T16:11:00Z">
        <w:r w:rsidRPr="000A3F26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561" w:author="Sopheak Phorn" w:date="2023-07-28T16:28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</w:rPr>
            </w:rPrChange>
          </w:rPr>
          <w:t>៖</w:t>
        </w:r>
      </w:ins>
      <w:ins w:id="26562" w:author="Sopheak Phorn" w:date="2023-07-28T16:12:00Z">
        <w:r w:rsidR="003411E9" w:rsidRPr="000A3F26">
          <w:rPr>
            <w:rFonts w:ascii="Khmer MEF1" w:hAnsi="Khmer MEF1" w:cs="Khmer MEF1" w:hint="cs"/>
            <w:b/>
            <w:bCs/>
            <w:spacing w:val="-6"/>
            <w:sz w:val="24"/>
            <w:szCs w:val="24"/>
            <w:cs/>
          </w:rPr>
          <w:t xml:space="preserve"> </w:t>
        </w:r>
        <w:r w:rsidR="003411E9" w:rsidRPr="000A3F26">
          <w:rPr>
            <w:rFonts w:ascii="Khmer MEF1" w:hAnsi="Khmer MEF1" w:cs="Khmer MEF1"/>
            <w:spacing w:val="-8"/>
            <w:sz w:val="24"/>
            <w:szCs w:val="24"/>
            <w:cs/>
          </w:rPr>
          <w:t>មន្រ្តី</w:t>
        </w:r>
        <w:r w:rsidR="003411E9" w:rsidRPr="00F1517F">
          <w:rPr>
            <w:rFonts w:ascii="Khmer MEF1" w:hAnsi="Khmer MEF1" w:cs="Khmer MEF1"/>
            <w:spacing w:val="-8"/>
            <w:sz w:val="24"/>
            <w:szCs w:val="24"/>
            <w:cs/>
          </w:rPr>
          <w:t>លក្ខន្តិកៈប្រភេទក្រមការ</w:t>
        </w:r>
        <w:r w:rsidR="003411E9"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ត្រូវបានឱ្យធ្វើកម្មសិក្សារយៈពេល ៣ខែ ទៀត បន្ទាប់ពីទទួលបានប្រកាសទទួលស្គាល់</w:t>
        </w:r>
      </w:ins>
    </w:p>
    <w:p w14:paraId="77ACE42F" w14:textId="4EC9065B" w:rsidR="003411E9" w:rsidRPr="00BC4AD2" w:rsidRDefault="003411E9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563" w:author="Sopheak Phorn" w:date="2023-07-28T16:16:00Z"/>
          <w:rFonts w:ascii="Khmer MEF1" w:hAnsi="Khmer MEF1" w:cs="Khmer MEF1"/>
          <w:sz w:val="24"/>
          <w:szCs w:val="24"/>
          <w:lang w:val="pt-BR"/>
          <w:rPrChange w:id="26564" w:author="Sopheak Phorn" w:date="2023-08-03T14:29:00Z">
            <w:rPr>
              <w:ins w:id="26565" w:author="Sopheak Phorn" w:date="2023-07-28T16:16:00Z"/>
            </w:rPr>
          </w:rPrChange>
        </w:rPr>
        <w:pPrChange w:id="26566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567" w:author="Sopheak Phorn" w:date="2023-07-28T16:16:00Z">
        <w:r w:rsidRPr="00EE6C61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568" w:author="Sopheak Phorn" w:date="2023-08-04T11:36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lastRenderedPageBreak/>
          <w:t xml:space="preserve">លក្ខណៈវិនិច្ឆ័យ៖ </w:t>
        </w:r>
      </w:ins>
      <w:ins w:id="26569" w:author="Sopheak Phorn" w:date="2023-08-03T09:42:00Z">
        <w:r w:rsidR="00B03B86" w:rsidRPr="00EE6C61">
          <w:rPr>
            <w:rFonts w:ascii="Khmer MEF1" w:hAnsi="Khmer MEF1" w:cs="Khmer MEF1"/>
            <w:spacing w:val="4"/>
            <w:sz w:val="24"/>
            <w:szCs w:val="24"/>
            <w:cs/>
            <w:rPrChange w:id="26570" w:author="Sopheak Phorn" w:date="2023-08-04T11:36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ប្រការ៩ នៃប្រកាសលេខ ០១០ អ.ស.ហ.ប្រក ចុះថ្ងៃទី៨ ខែតុលា ឆ្នាំ</w:t>
        </w:r>
        <w:r w:rsidR="00B03B86" w:rsidRPr="006E7ED2">
          <w:rPr>
            <w:rFonts w:ascii="Khmer MEF1" w:hAnsi="Khmer MEF1" w:cs="Khmer MEF1"/>
            <w:spacing w:val="10"/>
            <w:sz w:val="24"/>
            <w:szCs w:val="24"/>
            <w:cs/>
            <w:rPrChange w:id="26571" w:author="Sopheak Phorn" w:date="2023-08-03T09:44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២០២១</w:t>
        </w:r>
        <w:r w:rsidR="00B03B86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 ស្ដី​ពី​លក្ខន្តិកៈ</w:t>
        </w:r>
        <w:r w:rsidR="00B03B86">
          <w:rPr>
            <w:rFonts w:ascii="Khmer MEF1" w:hAnsi="Khmer MEF1" w:cs="Khmer MEF1"/>
            <w:sz w:val="24"/>
            <w:szCs w:val="24"/>
            <w:cs/>
          </w:rPr>
          <w:t>នៃមន្រ្តីលក្ខន្តិកៈរបស់អាជ្ញាធរសេវាហិរញ្ញវត្ថុមិនមែនធនាគារ</w:t>
        </w:r>
      </w:ins>
    </w:p>
    <w:p w14:paraId="3EBAD383" w14:textId="756BE262" w:rsidR="003411E9" w:rsidRPr="00F55550" w:rsidRDefault="003411E9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572" w:author="Sopheak Phorn" w:date="2023-07-28T16:16:00Z"/>
          <w:rFonts w:ascii="Khmer MEF1" w:hAnsi="Khmer MEF1" w:cs="Khmer MEF1"/>
          <w:b/>
          <w:bCs/>
          <w:sz w:val="24"/>
          <w:szCs w:val="24"/>
        </w:rPr>
        <w:pPrChange w:id="26573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574" w:author="Sopheak Phorn" w:date="2023-07-28T16:16:00Z">
        <w:r w:rsidRPr="00AE5C2B"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 xml:space="preserve">ឫសគល់បញ្ហា៖ </w:t>
        </w:r>
        <w:r w:rsidRPr="003411E9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6575" w:author="Sopheak Phorn" w:date="2023-07-28T16:18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ន.គ.ស.</w:t>
        </w:r>
        <w:r w:rsidRPr="003411E9">
          <w:rPr>
            <w:rFonts w:ascii="Khmer MEF1" w:hAnsi="Khmer MEF1" w:cs="Khmer MEF1"/>
            <w:spacing w:val="-8"/>
            <w:sz w:val="24"/>
            <w:szCs w:val="24"/>
            <w:cs/>
            <w:rPrChange w:id="26576" w:author="Sopheak Phorn" w:date="2023-07-28T16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បានអនុវត្តនីតិវិធីនៃការទទួល</w:t>
        </w:r>
        <w:r w:rsidRPr="003411E9">
          <w:rPr>
            <w:rFonts w:ascii="Khmer MEF1" w:hAnsi="Khmer MEF1" w:cs="Khmer MEF1"/>
            <w:spacing w:val="-8"/>
            <w:sz w:val="24"/>
            <w:szCs w:val="24"/>
            <w:cs/>
            <w:rPrChange w:id="26577" w:author="Sopheak Phorn" w:date="2023-07-28T16:1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មន្ត្រីលក្ខន្តិកៈដោយបានចេញ</w:t>
        </w:r>
        <w:r w:rsidRPr="003411E9">
          <w:rPr>
            <w:rFonts w:ascii="Khmer MEF1" w:hAnsi="Khmer MEF1" w:cs="Khmer MEF1"/>
            <w:spacing w:val="-8"/>
            <w:sz w:val="24"/>
            <w:szCs w:val="24"/>
            <w:cs/>
            <w:rPrChange w:id="26578" w:author="Sopheak Phorn" w:date="2023-07-28T16:1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ប្រកាស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579" w:author="Sopheak Phorn" w:date="2023-07-28T16:1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ទទួលស្គាល់មន្ត្រីលក្ខន្តិកៈប្រភេទ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580" w:author="Sopheak Phorn" w:date="2023-07-28T16:1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ក្រមការបន្ទាប់ពីប្រលងជាប់ជាស្ថាពរ</w:t>
        </w:r>
        <w:r w:rsidRPr="003411E9">
          <w:rPr>
            <w:rFonts w:ascii="Khmer MEF1" w:hAnsi="Khmer MEF1" w:cs="Khmer MEF1"/>
            <w:spacing w:val="-16"/>
            <w:sz w:val="24"/>
            <w:szCs w:val="24"/>
            <w:rPrChange w:id="26581" w:author="Sopheak Phorn" w:date="2023-07-28T16:19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 xml:space="preserve"> 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582" w:author="Sopheak Phorn" w:date="2023-07-28T16:1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ទើបតម្រូវឱ្យធ្វើ</w:t>
        </w:r>
        <w:r w:rsidRPr="003411E9">
          <w:rPr>
            <w:rFonts w:ascii="Khmer MEF1" w:hAnsi="Khmer MEF1" w:cs="Khmer MEF1"/>
            <w:spacing w:val="-16"/>
            <w:sz w:val="24"/>
            <w:szCs w:val="24"/>
            <w:cs/>
            <w:rPrChange w:id="26583" w:author="Sopheak Phorn" w:date="2023-07-28T16:19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កម្មសិក្សា</w:t>
        </w:r>
      </w:ins>
      <w:ins w:id="26584" w:author="Sopheak Phorn" w:date="2023-07-28T16:18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​</w:t>
        </w:r>
      </w:ins>
      <w:ins w:id="26585" w:author="Sopheak Phorn" w:date="2023-07-28T16:16:00Z">
        <w:r w:rsidRPr="00E23CC6">
          <w:rPr>
            <w:rFonts w:ascii="Khmer MEF1" w:hAnsi="Khmer MEF1" w:cs="Khmer MEF1" w:hint="cs"/>
            <w:spacing w:val="-8"/>
            <w:sz w:val="24"/>
            <w:szCs w:val="24"/>
            <w:cs/>
          </w:rPr>
          <w:t>រយៈពេល</w:t>
        </w:r>
        <w:r w:rsidRPr="00E23CC6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 </w:t>
        </w:r>
        <w:r w:rsidRPr="00E23CC6">
          <w:rPr>
            <w:rFonts w:ascii="Khmer MEF1" w:hAnsi="Khmer MEF1" w:cs="Khmer MEF1" w:hint="cs"/>
            <w:spacing w:val="-8"/>
            <w:sz w:val="24"/>
            <w:szCs w:val="24"/>
            <w:cs/>
          </w:rPr>
          <w:t>៣</w:t>
        </w:r>
        <w:r w:rsidRPr="00E23CC6">
          <w:rPr>
            <w:rFonts w:ascii="Khmer MEF1" w:hAnsi="Khmer MEF1" w:cs="Khmer MEF1"/>
            <w:spacing w:val="-8"/>
            <w:sz w:val="24"/>
            <w:szCs w:val="24"/>
            <w:cs/>
          </w:rPr>
          <w:t xml:space="preserve"> </w:t>
        </w:r>
        <w:r w:rsidRPr="00E23CC6">
          <w:rPr>
            <w:rFonts w:ascii="Khmer MEF1" w:hAnsi="Khmer MEF1" w:cs="Khmer MEF1" w:hint="cs"/>
            <w:spacing w:val="-8"/>
            <w:sz w:val="24"/>
            <w:szCs w:val="24"/>
            <w:cs/>
          </w:rPr>
          <w:t>ខែ</w:t>
        </w:r>
      </w:ins>
    </w:p>
    <w:p w14:paraId="2A326615" w14:textId="508DCED6" w:rsidR="003411E9" w:rsidRPr="00AE5C2B" w:rsidRDefault="003411E9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586" w:author="Kem Sereyboth" w:date="2023-07-19T15:24:00Z"/>
          <w:rFonts w:ascii="Khmer MEF1" w:hAnsi="Khmer MEF1" w:cs="Khmer MEF1"/>
          <w:b/>
          <w:bCs/>
          <w:sz w:val="24"/>
          <w:szCs w:val="24"/>
          <w:rPrChange w:id="26587" w:author="Sopheak Phorn" w:date="2023-07-28T16:19:00Z">
            <w:rPr>
              <w:ins w:id="26588" w:author="Kem Sereyboth" w:date="2023-07-19T15:24:00Z"/>
            </w:rPr>
          </w:rPrChange>
        </w:rPr>
        <w:pPrChange w:id="26589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590" w:author="Sopheak Phorn" w:date="2023-07-28T16:16:00Z">
        <w:r w:rsidRPr="006E7ED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6591" w:author="Sopheak Phorn" w:date="2023-08-03T09:46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26592" w:author="Sopheak Phorn" w:date="2023-07-28T16:18:00Z">
        <w:r w:rsidRPr="006E7ED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6593" w:author="Sopheak Phorn" w:date="2023-08-03T09:46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ន.គ.ស. </w:t>
        </w:r>
        <w:r w:rsidRPr="006E7ED2">
          <w:rPr>
            <w:rFonts w:ascii="Khmer MEF1" w:hAnsi="Khmer MEF1" w:cs="Khmer MEF1"/>
            <w:spacing w:val="-6"/>
            <w:sz w:val="24"/>
            <w:szCs w:val="24"/>
            <w:cs/>
            <w:rPrChange w:id="26594" w:author="Sopheak Phorn" w:date="2023-08-03T09:4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គួរអនុវត្តនីតិវិធី</w:t>
        </w:r>
        <w:r w:rsidRPr="006E7ED2">
          <w:rPr>
            <w:rFonts w:ascii="Khmer MEF1" w:hAnsi="Khmer MEF1" w:cs="Khmer MEF1"/>
            <w:spacing w:val="-6"/>
            <w:sz w:val="24"/>
            <w:szCs w:val="24"/>
            <w:cs/>
            <w:rPrChange w:id="26595" w:author="Sopheak Phorn" w:date="2023-08-03T09:46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នៃការទទួលស្គាល់មន្ត្រីលក្ខន្តិកៈអនុលោមតាមប្រកាស</w:t>
        </w:r>
        <w:r w:rsidRPr="00F1517F">
          <w:rPr>
            <w:rFonts w:ascii="Khmer MEF1" w:hAnsi="Khmer MEF1" w:cs="Khmer MEF1"/>
            <w:spacing w:val="6"/>
            <w:sz w:val="24"/>
            <w:szCs w:val="24"/>
            <w:cs/>
          </w:rPr>
          <w:t>ស្ដីពីលក្ខន្តិកៈនៃមន្ត្រីលក្ខន្តិកៈរបស់</w:t>
        </w:r>
        <w:r w:rsidRPr="00F1517F">
          <w:rPr>
            <w:rFonts w:ascii="Khmer MEF1" w:hAnsi="Khmer MEF1" w:cs="Khmer MEF1"/>
            <w:spacing w:val="6"/>
            <w:sz w:val="24"/>
            <w:szCs w:val="24"/>
          </w:rPr>
          <w:t>​​</w:t>
        </w:r>
        <w:r w:rsidRPr="00F1517F">
          <w:rPr>
            <w:rFonts w:ascii="Khmer MEF1" w:hAnsi="Khmer MEF1" w:cs="Khmer MEF1"/>
            <w:sz w:val="24"/>
            <w:szCs w:val="24"/>
            <w:cs/>
          </w:rPr>
          <w:t>អាជ្ញាធរសេវាហិរញ្ញវត្ថុមិនមែនធនាគារ</w:t>
        </w:r>
      </w:ins>
      <w:ins w:id="26596" w:author="Sopheak Phorn" w:date="2023-07-28T16:16:00Z">
        <w:r>
          <w:rPr>
            <w:rFonts w:ascii="Khmer MEF1" w:hAnsi="Khmer MEF1" w:cs="Khmer MEF1" w:hint="cs"/>
            <w:sz w:val="24"/>
            <w:szCs w:val="24"/>
            <w:cs/>
          </w:rPr>
          <w:t>។</w:t>
        </w:r>
      </w:ins>
    </w:p>
    <w:p w14:paraId="2B8F4254" w14:textId="095D4799" w:rsidR="0099453B" w:rsidRPr="00C532AE" w:rsidRDefault="00CA4271">
      <w:pPr>
        <w:spacing w:after="0" w:line="233" w:lineRule="auto"/>
        <w:ind w:firstLine="720"/>
        <w:jc w:val="both"/>
        <w:rPr>
          <w:ins w:id="26597" w:author="Kem Sereyboth" w:date="2023-07-19T15:25:00Z"/>
          <w:rFonts w:ascii="Khmer MEF1" w:hAnsi="Khmer MEF1" w:cs="Khmer MEF1"/>
          <w:b/>
          <w:bCs/>
          <w:spacing w:val="6"/>
          <w:sz w:val="24"/>
          <w:szCs w:val="24"/>
          <w:rPrChange w:id="26598" w:author="Kem Sereyboth" w:date="2023-07-26T16:28:00Z">
            <w:rPr>
              <w:ins w:id="26599" w:author="Kem Sereyboth" w:date="2023-07-19T15:25:00Z"/>
              <w:spacing w:val="6"/>
            </w:rPr>
          </w:rPrChange>
        </w:rPr>
        <w:pPrChange w:id="26600" w:author="Sopheak Phorn" w:date="2023-08-25T16:19:00Z">
          <w:pPr>
            <w:pStyle w:val="ListParagraph"/>
            <w:numPr>
              <w:numId w:val="55"/>
            </w:numPr>
            <w:spacing w:after="0" w:line="245" w:lineRule="auto"/>
            <w:jc w:val="both"/>
          </w:pPr>
        </w:pPrChange>
      </w:pPr>
      <w:ins w:id="26601" w:author="Kem Sereyboth" w:date="2023-07-19T15:57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602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ខ</w:t>
        </w:r>
      </w:ins>
      <w:ins w:id="26603" w:author="Kem Sereyboth" w:date="2023-07-19T15:25:00Z">
        <w:r w:rsidR="0099453B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604" w:author="Kem Sereyboth" w:date="2023-07-26T16:28:00Z">
              <w:rPr>
                <w:rFonts w:cs="MoolBoran"/>
                <w:cs/>
              </w:rPr>
            </w:rPrChange>
          </w:rPr>
          <w:t>.សវនកម្ម</w:t>
        </w:r>
        <w:r w:rsidR="0099453B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605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សមិទ្ធ</w:t>
        </w:r>
      </w:ins>
      <w:ins w:id="26606" w:author="Kem Sereyboth" w:date="2023-07-19T16:58:00Z">
        <w:r w:rsidR="00D337E7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26607" w:author="Kem Sereyboth" w:date="2023-07-26T16:28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កម្ម</w:t>
        </w:r>
      </w:ins>
    </w:p>
    <w:p w14:paraId="46023FD5" w14:textId="04404EAD" w:rsidR="004200AA" w:rsidRPr="00F55550" w:rsidRDefault="00DA0E01">
      <w:pPr>
        <w:spacing w:after="0" w:line="233" w:lineRule="auto"/>
        <w:ind w:firstLine="709"/>
        <w:jc w:val="both"/>
        <w:rPr>
          <w:ins w:id="26608" w:author="Kem Sereyboth" w:date="2023-07-19T15:43:00Z"/>
          <w:rFonts w:ascii="Khmer MEF1" w:hAnsi="Khmer MEF1" w:cs="Khmer MEF1"/>
          <w:spacing w:val="-6"/>
          <w:sz w:val="24"/>
          <w:szCs w:val="24"/>
        </w:rPr>
        <w:pPrChange w:id="26609" w:author="Sopheak Phorn" w:date="2023-08-25T16:19:00Z">
          <w:pPr>
            <w:spacing w:after="0" w:line="230" w:lineRule="auto"/>
            <w:ind w:left="709" w:hanging="709"/>
            <w:jc w:val="both"/>
          </w:pPr>
        </w:pPrChange>
      </w:pPr>
      <w:ins w:id="26610" w:author="Kem Sereyboth" w:date="2023-07-13T14:28:00Z">
        <w:r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611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លទ្ធផល</w:t>
        </w:r>
      </w:ins>
      <w:ins w:id="26612" w:author="Kem Sereyboth" w:date="2023-07-26T11:12:00Z">
        <w:r w:rsidR="00E92E6D"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613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នៃការ</w:t>
        </w:r>
      </w:ins>
      <w:ins w:id="26614" w:author="Kem Sereyboth" w:date="2023-07-13T14:28:00Z">
        <w:r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615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រកឃើញទី</w:t>
        </w:r>
      </w:ins>
      <w:ins w:id="26616" w:author="Sopheak Phorn" w:date="2023-07-28T16:21:00Z">
        <w:r w:rsidR="004A69EC"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617" w:author="Sopheak Phorn" w:date="2023-08-03T09:50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៣</w:t>
        </w:r>
      </w:ins>
      <w:ins w:id="26618" w:author="Kem Sereyboth" w:date="2023-07-19T15:42:00Z">
        <w:del w:id="26619" w:author="Sopheak Phorn" w:date="2023-07-28T16:21:00Z">
          <w:r w:rsidR="007F21AA" w:rsidRPr="006E7ED2" w:rsidDel="004A69EC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6620" w:author="Sopheak Phorn" w:date="2023-08-03T09:50:00Z">
                <w:rPr>
                  <w:rFonts w:ascii="Khmer MEF1" w:hAnsi="Khmer MEF1" w:cs="Khmer MEF1"/>
                  <w:b/>
                  <w:bCs/>
                  <w:color w:val="FF0000"/>
                  <w:spacing w:val="-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26621" w:author="Kem Sereyboth" w:date="2023-07-13T14:28:00Z">
        <w:r w:rsidRPr="006E7ED2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26622" w:author="Sopheak Phorn" w:date="2023-08-03T09:50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 xml:space="preserve">៖ </w:t>
        </w:r>
      </w:ins>
      <w:ins w:id="26623" w:author="Sopheak Phorn" w:date="2023-08-03T09:49:00Z">
        <w:r w:rsidR="006E7ED2" w:rsidRPr="006E7ED2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26624" w:author="Sopheak Phorn" w:date="2023-08-03T09:50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="006E7ED2" w:rsidRPr="006E7ED2">
          <w:rPr>
            <w:rFonts w:ascii="Khmer MEF1" w:hAnsi="Khmer MEF1" w:cs="Khmer MEF1"/>
            <w:color w:val="000000" w:themeColor="text1"/>
            <w:spacing w:val="-6"/>
            <w:sz w:val="24"/>
            <w:szCs w:val="24"/>
            <w:cs/>
            <w:rPrChange w:id="26625" w:author="Sopheak Phorn" w:date="2023-08-03T09:50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ព្រាងប្រកាសស្ដីពីការដាក់ឱ្យអនុវត្តស្ដង់ដាគណនេយ្យសម្រាប់</w:t>
        </w:r>
        <w:r w:rsidR="006E7ED2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គ្រឹះស្ថានសាធារណៈរដ្ឋបាល </w:t>
        </w:r>
        <w:r w:rsidR="006E7ED2" w:rsidRPr="00AD1E0F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ន.គ.ស.</w:t>
        </w:r>
        <w:r w:rsidR="006E7ED2" w:rsidRPr="00AD1E0F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ពុំទាន់អាចដាក់ឱ្យអនុវត្តស្របតាមផែនការសកម្មភាពឆ្នាំ២០២២</w:t>
        </w:r>
      </w:ins>
      <w:ins w:id="26626" w:author="Sopheak Phorn" w:date="2023-08-03T13:11:00Z">
        <w:r w:rsidR="00CC7C31">
          <w:rPr>
            <w:rFonts w:ascii="Khmer MEF1" w:hAnsi="Khmer MEF1" w:cs="Khmer MEF1" w:hint="cs"/>
            <w:sz w:val="24"/>
            <w:szCs w:val="24"/>
            <w:cs/>
          </w:rPr>
          <w:t>។</w:t>
        </w:r>
      </w:ins>
      <w:ins w:id="26627" w:author="Kem Sereyboth" w:date="2023-07-19T15:43:00Z">
        <w:del w:id="26628" w:author="Sopheak Phorn" w:date="2023-07-28T16:21:00Z">
          <w:r w:rsidR="004200AA" w:rsidRPr="00D828DF" w:rsidDel="004A69EC">
            <w:rPr>
              <w:rFonts w:ascii="Khmer MEF1" w:hAnsi="Khmer MEF1" w:cs="Khmer MEF1"/>
              <w:sz w:val="24"/>
              <w:szCs w:val="24"/>
              <w:cs/>
              <w:rPrChange w:id="26629" w:author="Kem Sereyboth" w:date="2023-07-26T11:2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សេចក្ដីសម្រេចស្ដីពីការកំណត់លក្ខខណ្ឌក្នុងការជ្រើសរើសក្រុមហ៊ុ</w:delText>
          </w:r>
          <w:r w:rsidR="004200AA" w:rsidRPr="00D828DF" w:rsidDel="004A69EC">
            <w:rPr>
              <w:rFonts w:ascii="Khmer MEF1" w:hAnsi="Khmer MEF1" w:cs="Khmer MEF1"/>
              <w:sz w:val="24"/>
              <w:szCs w:val="24"/>
              <w:rPrChange w:id="26630" w:author="Kem Sereyboth" w:date="2023-07-26T11:21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</w:delText>
          </w:r>
          <w:r w:rsidR="004200AA" w:rsidRPr="00D828DF" w:rsidDel="004A69EC">
            <w:rPr>
              <w:rFonts w:ascii="Khmer MEF1" w:hAnsi="Khmer MEF1" w:cs="Khmer MEF1"/>
              <w:sz w:val="24"/>
              <w:szCs w:val="24"/>
              <w:cs/>
              <w:rPrChange w:id="26631" w:author="Kem Sereyboth" w:date="2023-07-26T11:2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632" w:author="Kem Sereyboth" w:date="2023-07-26T11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សវនកម្មឯក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rPrChange w:id="26633" w:author="Kem Sereyboth" w:date="2023-07-26T11:23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634" w:author="Kem Sereyboth" w:date="2023-07-26T11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រាជ្យ​ផ្តល់សេវា​</w:delText>
          </w:r>
          <w:r w:rsidR="004200AA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635" w:author="Kem Sereyboth" w:date="2023-07-26T11:2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សវនកម្មក្នុងប្រព័ន្ធសន្តិសុខស​ង្គ​ម​ ពុំទាន់អាចដាក់ឱ្យអនុវត្តស្របតាម​ផែ​ន​កា​រ​​​</w:delText>
          </w:r>
          <w:r w:rsidR="004200AA" w:rsidRPr="00D828DF" w:rsidDel="004A69EC">
            <w:rPr>
              <w:rFonts w:ascii="Khmer MEF1" w:hAnsi="Khmer MEF1" w:cs="Khmer MEF1"/>
              <w:sz w:val="24"/>
              <w:szCs w:val="24"/>
              <w:cs/>
              <w:rPrChange w:id="26636" w:author="Kem Sereyboth" w:date="2023-07-26T11:2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</w:delText>
          </w:r>
          <w:r w:rsidR="004200AA" w:rsidRPr="00F55550" w:rsidDel="004A69E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​ក​ម្មភា​ពក្នុងឆ្នាំ២​០​២​២។</w:delText>
          </w:r>
        </w:del>
      </w:ins>
    </w:p>
    <w:p w14:paraId="6AF362CE" w14:textId="711176AA" w:rsidR="007F21AA" w:rsidRPr="00E33574" w:rsidRDefault="00DA0E01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637" w:author="Kem Sereyboth" w:date="2023-07-19T15:42:00Z"/>
          <w:rFonts w:ascii="Khmer MEF1" w:hAnsi="Khmer MEF1" w:cs="Khmer MEF1"/>
          <w:b/>
          <w:bCs/>
          <w:spacing w:val="-14"/>
          <w:sz w:val="24"/>
          <w:szCs w:val="24"/>
          <w:rPrChange w:id="26638" w:author="Kem Sereyboth" w:date="2023-07-19T16:59:00Z">
            <w:rPr>
              <w:ins w:id="26639" w:author="Kem Sereyboth" w:date="2023-07-19T15:42:00Z"/>
            </w:rPr>
          </w:rPrChange>
        </w:rPr>
        <w:pPrChange w:id="26640" w:author="Sopheak Phorn" w:date="2023-08-25T16:19:00Z">
          <w:pPr>
            <w:spacing w:after="0" w:line="230" w:lineRule="auto"/>
            <w:ind w:left="709" w:hanging="709"/>
            <w:jc w:val="both"/>
          </w:pPr>
        </w:pPrChange>
      </w:pPr>
      <w:ins w:id="26641" w:author="Kem Sereyboth" w:date="2023-07-13T14:28:00Z">
        <w:r w:rsidRPr="00F55550">
          <w:rPr>
            <w:rFonts w:ascii="Khmer MEF1" w:hAnsi="Khmer MEF1" w:cs="Khmer MEF1"/>
            <w:b/>
            <w:bCs/>
            <w:spacing w:val="-14"/>
            <w:sz w:val="24"/>
            <w:szCs w:val="24"/>
            <w:cs/>
          </w:rPr>
          <w:t xml:space="preserve">លក្ខណៈវិនិច្ឆ័យ៖ </w:t>
        </w:r>
      </w:ins>
    </w:p>
    <w:p w14:paraId="5DE0BF7A" w14:textId="77777777" w:rsidR="004A69EC" w:rsidRPr="004A69EC" w:rsidRDefault="004A69EC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642" w:author="Sopheak Phorn" w:date="2023-07-28T16:22:00Z"/>
          <w:rFonts w:ascii="Khmer MEF1" w:hAnsi="Khmer MEF1" w:cs="Khmer MEF1"/>
          <w:spacing w:val="-14"/>
          <w:sz w:val="24"/>
          <w:szCs w:val="24"/>
        </w:rPr>
        <w:pPrChange w:id="26643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bookmarkStart w:id="26644" w:name="_Hlk141453965"/>
      <w:ins w:id="26645" w:author="Sopheak Phorn" w:date="2023-07-28T16:22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6646" w:author="Sopheak Phorn" w:date="2023-07-28T16:2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 xml:space="preserve">ឆ្នាំ២០២២ របស់ </w:t>
        </w:r>
        <w:r w:rsidRPr="00FE2D37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647" w:author="Sopheak" w:date="2023-07-28T22:16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ន.គ.ស.</w:t>
        </w:r>
      </w:ins>
    </w:p>
    <w:p w14:paraId="121EA3BC" w14:textId="77777777" w:rsidR="004A69EC" w:rsidRDefault="004A69EC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648" w:author="Sopheak Phorn" w:date="2023-08-03T09:48:00Z"/>
          <w:rFonts w:ascii="Khmer MEF1" w:hAnsi="Khmer MEF1" w:cs="Khmer MEF1"/>
          <w:spacing w:val="-14"/>
          <w:sz w:val="24"/>
          <w:szCs w:val="24"/>
        </w:rPr>
        <w:pPrChange w:id="26649" w:author="Sopheak Phorn" w:date="2023-08-25T16:19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26650" w:author="Sopheak Phorn" w:date="2023-07-28T16:22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color w:val="000000" w:themeColor="text1"/>
            <w:sz w:val="24"/>
            <w:szCs w:val="24"/>
            <w:cs/>
            <w:rPrChange w:id="26651" w:author="Sopheak Phorn" w:date="2023-07-28T16:23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ឆ្នាំ២០២២ របស់នាយកដ្ឋានបច្ចេកទេស</w:t>
        </w:r>
      </w:ins>
    </w:p>
    <w:p w14:paraId="6E32A40D" w14:textId="4A3FBB03" w:rsidR="006E7ED2" w:rsidRDefault="006E7ED2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652" w:author="Sopheak Phorn" w:date="2023-08-03T09:48:00Z"/>
          <w:rFonts w:ascii="Khmer MEF1" w:hAnsi="Khmer MEF1" w:cs="Khmer MEF1"/>
          <w:b/>
          <w:bCs/>
          <w:spacing w:val="-14"/>
          <w:sz w:val="24"/>
          <w:szCs w:val="24"/>
        </w:rPr>
        <w:pPrChange w:id="26653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654" w:author="Sopheak Phorn" w:date="2023-08-03T09:48:00Z">
        <w:r w:rsidRPr="006E7ED2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655" w:author="Sopheak Phorn" w:date="2023-08-03T09:4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គម្លាតនៃការអនុវត្ត៖</w:t>
        </w:r>
      </w:ins>
    </w:p>
    <w:p w14:paraId="72CF6AB9" w14:textId="3C8A13F9" w:rsidR="006E7ED2" w:rsidRDefault="003F69F7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656" w:author="Sopheak Phorn" w:date="2023-08-03T09:54:00Z"/>
          <w:rFonts w:ascii="Khmer MEF1" w:hAnsi="Khmer MEF1" w:cs="Khmer MEF1"/>
          <w:b/>
          <w:bCs/>
          <w:spacing w:val="-14"/>
          <w:sz w:val="24"/>
          <w:szCs w:val="24"/>
        </w:rPr>
        <w:pPrChange w:id="26657" w:author="Sopheak Phorn" w:date="2023-08-25T16:19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26658" w:author="S_Chhenglay" w:date="2023-08-04T09:29:00Z">
        <w:r w:rsidRPr="00EE6C61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6659" w:author="Sopheak Phorn" w:date="2023-08-04T11:3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សូ</w:t>
        </w:r>
      </w:ins>
      <w:ins w:id="26660" w:author="Sopheak Phorn" w:date="2023-08-03T09:49:00Z">
        <w:r w:rsidR="006E7ED2" w:rsidRPr="00EE6C61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6661" w:author="Sopheak Phorn" w:date="2023-08-04T11:37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>ចនាករសកម្មភាពក្នុងឆ្នាំ២០២២</w:t>
        </w:r>
        <w:r w:rsidR="006E7ED2" w:rsidRPr="00EE6C61">
          <w:rPr>
            <w:rFonts w:ascii="Khmer MEF1" w:hAnsi="Khmer MEF1" w:cs="Khmer MEF1"/>
            <w:spacing w:val="-12"/>
            <w:sz w:val="24"/>
            <w:szCs w:val="24"/>
            <w:cs/>
            <w:rPrChange w:id="26662" w:author="Sopheak Phorn" w:date="2023-08-04T11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៖</w:t>
        </w:r>
      </w:ins>
      <w:ins w:id="26663" w:author="Sopheak Phorn" w:date="2023-08-03T09:51:00Z">
        <w:r w:rsidR="00F41F63" w:rsidRPr="00EE6C61">
          <w:rPr>
            <w:rFonts w:ascii="Khmer MEF1" w:hAnsi="Khmer MEF1" w:cs="Khmer MEF1"/>
            <w:spacing w:val="-12"/>
            <w:sz w:val="24"/>
            <w:szCs w:val="24"/>
            <w:cs/>
            <w:rPrChange w:id="26664" w:author="Sopheak Phorn" w:date="2023-08-04T11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</w:ins>
      <w:ins w:id="26665" w:author="Sopheak Phorn" w:date="2023-08-03T09:50:00Z">
        <w:r w:rsidR="00F41F63" w:rsidRPr="00EE6C61">
          <w:rPr>
            <w:rFonts w:ascii="Khmer MEF1" w:hAnsi="Khmer MEF1" w:cs="Khmer MEF1"/>
            <w:spacing w:val="-12"/>
            <w:sz w:val="24"/>
            <w:szCs w:val="24"/>
            <w:cs/>
            <w:rPrChange w:id="26666" w:author="Sopheak Phorn" w:date="2023-08-04T11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សេចក្ដីព្រាងប្រកាសស្ដីពីការដាក់ឱ្យអនុវត្តស្ដង់ដា</w:t>
        </w:r>
        <w:r w:rsidR="00F41F63" w:rsidRPr="00F41F63">
          <w:rPr>
            <w:rFonts w:ascii="Khmer MEF1" w:hAnsi="Khmer MEF1" w:cs="Khmer MEF1"/>
            <w:spacing w:val="-14"/>
            <w:sz w:val="24"/>
            <w:szCs w:val="24"/>
            <w:cs/>
          </w:rPr>
          <w:t>គណនេយ្យសម្រាប់គ្រឹះស្ថានសាធារណៈរដ្ឋបាល</w:t>
        </w:r>
      </w:ins>
      <w:ins w:id="26667" w:author="Sopheak Phorn" w:date="2023-08-03T09:53:00Z">
        <w:r w:rsidR="00C00E35">
          <w:rPr>
            <w:rFonts w:ascii="Khmer MEF1" w:hAnsi="Khmer MEF1" w:cs="Khmer MEF1" w:hint="cs"/>
            <w:spacing w:val="-14"/>
            <w:sz w:val="24"/>
            <w:szCs w:val="24"/>
            <w:cs/>
          </w:rPr>
          <w:t xml:space="preserve"> ត្រូវបានដាក់ចូលក្រុមប្រឹក្សា </w:t>
        </w:r>
        <w:r w:rsidR="00C00E35" w:rsidRPr="00C00E3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668" w:author="Sopheak Phorn" w:date="2023-08-03T09:54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អ</w:t>
        </w:r>
      </w:ins>
      <w:ins w:id="26669" w:author="Sopheak Phorn" w:date="2023-08-03T09:54:00Z">
        <w:r w:rsidR="00C00E35" w:rsidRPr="00C00E3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670" w:author="Sopheak Phorn" w:date="2023-08-03T09:54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.ស.ហ.</w:t>
        </w:r>
      </w:ins>
    </w:p>
    <w:p w14:paraId="2950AFB7" w14:textId="2609C079" w:rsidR="00C00E35" w:rsidRPr="006E7ED2" w:rsidRDefault="00C00E35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671" w:author="Sopheak Phorn" w:date="2023-07-28T16:22:00Z"/>
          <w:rFonts w:ascii="Khmer MEF1" w:hAnsi="Khmer MEF1" w:cs="Khmer MEF1"/>
          <w:b/>
          <w:bCs/>
          <w:spacing w:val="-14"/>
          <w:sz w:val="24"/>
          <w:szCs w:val="24"/>
          <w:rPrChange w:id="26672" w:author="Sopheak Phorn" w:date="2023-08-03T09:48:00Z">
            <w:rPr>
              <w:ins w:id="26673" w:author="Sopheak Phorn" w:date="2023-07-28T16:22:00Z"/>
            </w:rPr>
          </w:rPrChange>
        </w:rPr>
        <w:pPrChange w:id="26674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26675" w:author="Sopheak Phorn" w:date="2023-08-03T09:54:00Z">
        <w:r>
          <w:rPr>
            <w:rFonts w:ascii="Khmer MEF1" w:hAnsi="Khmer MEF1" w:cs="Khmer MEF1"/>
            <w:b/>
            <w:bCs/>
            <w:spacing w:val="-8"/>
            <w:sz w:val="24"/>
            <w:szCs w:val="24"/>
            <w:cs/>
          </w:rPr>
          <w:t>លទ្ធផលសម្រេចបានក្នុងឆ្នាំ២០២២</w:t>
        </w:r>
        <w:r>
          <w:rPr>
            <w:rFonts w:ascii="Khmer MEF1" w:hAnsi="Khmer MEF1" w:cs="Khmer MEF1"/>
            <w:spacing w:val="-8"/>
            <w:sz w:val="24"/>
            <w:szCs w:val="24"/>
            <w:cs/>
          </w:rPr>
          <w:t>៖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</w:t>
        </w:r>
      </w:ins>
      <w:ins w:id="26676" w:author="Sopheak Phorn" w:date="2023-08-03T10:00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ដាក់ចេញជាសេចក្ដី</w:t>
        </w:r>
      </w:ins>
      <w:ins w:id="26677" w:author="Sopheak Phorn" w:date="2023-08-03T10:01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ព្រាង</w:t>
        </w:r>
      </w:ins>
      <w:ins w:id="26678" w:author="Sopheak Phorn" w:date="2023-08-03T10:02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កម្រិត</w:t>
        </w:r>
      </w:ins>
      <w:ins w:id="26679" w:author="Sopheak Phorn" w:date="2023-08-03T10:01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ជំនាញ</w:t>
        </w:r>
      </w:ins>
      <w:ins w:id="26680" w:author="Sopheak Phorn" w:date="2023-08-03T10:02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និងបន្ដពិនិត្យ និងសិក្សាលើស្ដង់ដា</w:t>
        </w:r>
      </w:ins>
      <w:ins w:id="26681" w:author="Sopheak Phorn" w:date="2023-08-03T10:03:00Z"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>គណនេយ្យសាធារ​ណៈរបស់អន្តរជាតិ</w:t>
        </w:r>
        <w:r w:rsidR="00770310">
          <w:rPr>
            <w:rFonts w:ascii="Khmer MEF1" w:hAnsi="Khmer MEF1" w:cs="Khmer MEF1" w:hint="cs"/>
            <w:spacing w:val="-8"/>
            <w:sz w:val="24"/>
            <w:szCs w:val="24"/>
            <w:cs/>
          </w:rPr>
          <w:t>ដែលចូលជាធរមាន</w:t>
        </w:r>
      </w:ins>
    </w:p>
    <w:bookmarkEnd w:id="26644"/>
    <w:p w14:paraId="22961248" w14:textId="2691E4A1" w:rsidR="00E92E6D" w:rsidRP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682" w:author="Kem Sereyboth" w:date="2023-07-26T11:11:00Z"/>
          <w:del w:id="26683" w:author="Sopheak Phorn" w:date="2023-07-28T16:22:00Z"/>
          <w:rFonts w:ascii="Khmer MEF1" w:hAnsi="Khmer MEF1" w:cs="Khmer MEF1"/>
          <w:b/>
          <w:bCs/>
          <w:spacing w:val="-14"/>
          <w:sz w:val="24"/>
          <w:szCs w:val="24"/>
          <w:rPrChange w:id="26684" w:author="Kem Sereyboth" w:date="2023-07-26T11:11:00Z">
            <w:rPr>
              <w:ins w:id="26685" w:author="Kem Sereyboth" w:date="2023-07-26T11:11:00Z"/>
              <w:del w:id="26686" w:author="Sopheak Phorn" w:date="2023-07-28T16:22:00Z"/>
              <w:rFonts w:ascii="Khmer MEF1" w:hAnsi="Khmer MEF1" w:cs="Khmer MEF1"/>
              <w:spacing w:val="-14"/>
              <w:sz w:val="24"/>
              <w:szCs w:val="24"/>
            </w:rPr>
          </w:rPrChange>
        </w:rPr>
        <w:pPrChange w:id="26687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6688" w:author="Kem Sereyboth" w:date="2023-07-13T14:28:00Z">
        <w:del w:id="26689" w:author="Sopheak Phorn" w:date="2023-07-28T16:22:00Z">
          <w:r w:rsidRPr="00F5555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ផែនការអភិវឌ្ឍន៍ស្ថាប័នរបស់និយ័តករសន្តិសុខសង្គម</w:delText>
          </w:r>
          <w:r w:rsidRPr="00F55550" w:rsidDel="004A69EC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</w:rPr>
            <w:delText xml:space="preserve"> </w:delText>
          </w:r>
          <w:r w:rsidRPr="00E33574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669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២០២២</w:delText>
          </w:r>
          <w:r w:rsidRPr="00E33574" w:rsidDel="004A69EC">
            <w:rPr>
              <w:rFonts w:ascii="Khmer MEF1" w:hAnsi="Khmer MEF1" w:cs="Khmer MEF1"/>
              <w:spacing w:val="-14"/>
              <w:sz w:val="24"/>
              <w:szCs w:val="24"/>
              <w:rPrChange w:id="2669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</w:rPr>
              </w:rPrChange>
            </w:rPr>
            <w:delText>-</w:delText>
          </w:r>
          <w:r w:rsidRPr="00E33574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669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4777A1E2" w14:textId="12FF0EA0" w:rsidR="007F21AA" w:rsidRPr="00E92E6D" w:rsidDel="004A69EC" w:rsidRDefault="007F21AA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693" w:author="Kem Sereyboth" w:date="2023-07-13T14:28:00Z"/>
          <w:del w:id="26694" w:author="Sopheak Phorn" w:date="2023-07-28T16:22:00Z"/>
          <w:rFonts w:ascii="Khmer MEF1" w:hAnsi="Khmer MEF1" w:cs="Khmer MEF1"/>
          <w:b/>
          <w:bCs/>
          <w:spacing w:val="-14"/>
          <w:sz w:val="24"/>
          <w:szCs w:val="24"/>
          <w:rPrChange w:id="26695" w:author="Kem Sereyboth" w:date="2023-07-26T11:11:00Z">
            <w:rPr>
              <w:ins w:id="26696" w:author="Kem Sereyboth" w:date="2023-07-13T14:28:00Z"/>
              <w:del w:id="26697" w:author="Sopheak Phorn" w:date="2023-07-28T16:22:00Z"/>
              <w:b/>
              <w:bCs/>
            </w:rPr>
          </w:rPrChange>
        </w:rPr>
        <w:pPrChange w:id="26698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699" w:author="Kem Sereyboth" w:date="2023-07-19T15:42:00Z">
        <w:del w:id="26700" w:author="Sopheak Phorn" w:date="2023-07-28T16:22:00Z">
          <w:r w:rsidRPr="00E92E6D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6701" w:author="Kem Sereyboth" w:date="2023-07-26T11:11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ផែនការសកម្មភាពឆ្នាំ២០២២ របស់នាយក</w:delText>
          </w:r>
        </w:del>
      </w:ins>
      <w:ins w:id="26702" w:author="Kem Sereyboth" w:date="2023-07-19T15:43:00Z">
        <w:del w:id="26703" w:author="Sopheak Phorn" w:date="2023-07-28T16:22:00Z">
          <w:r w:rsidRPr="00E92E6D" w:rsidDel="004A69EC">
            <w:rPr>
              <w:rFonts w:ascii="Khmer MEF1" w:hAnsi="Khmer MEF1" w:cs="Khmer MEF1"/>
              <w:spacing w:val="-14"/>
              <w:sz w:val="24"/>
              <w:szCs w:val="24"/>
              <w:cs/>
              <w:rPrChange w:id="26704" w:author="Kem Sereyboth" w:date="2023-07-26T11:11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ដ្ឋានត្រួតពិនិត្យ</w:delText>
          </w:r>
        </w:del>
      </w:ins>
    </w:p>
    <w:p w14:paraId="53FD182C" w14:textId="77777777" w:rsidR="00DA0E01" w:rsidRPr="00F55550" w:rsidRDefault="00DA0E01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705" w:author="Kem Sereyboth" w:date="2023-07-13T14:28:00Z"/>
          <w:rFonts w:ascii="Khmer MEF1" w:hAnsi="Khmer MEF1" w:cs="Khmer MEF1"/>
          <w:b/>
          <w:bCs/>
          <w:spacing w:val="-14"/>
          <w:sz w:val="24"/>
          <w:szCs w:val="24"/>
        </w:rPr>
        <w:pPrChange w:id="26706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707" w:author="Kem Sereyboth" w:date="2023-07-13T14:28:00Z">
        <w:r w:rsidRPr="00F55550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ឫសគល់បញ្ហា</w:t>
        </w:r>
        <w:r w:rsidRPr="00F55550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>៖</w:t>
        </w:r>
      </w:ins>
    </w:p>
    <w:p w14:paraId="3C6E00C1" w14:textId="77777777" w:rsidR="004A69EC" w:rsidRPr="00F93C78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708" w:author="Sopheak Phorn" w:date="2023-07-28T16:23:00Z"/>
          <w:rFonts w:ascii="Khmer MEF1" w:hAnsi="Khmer MEF1" w:cs="Khmer MEF1"/>
          <w:sz w:val="24"/>
          <w:szCs w:val="24"/>
          <w:lang w:val="pt-BR"/>
          <w:rPrChange w:id="26709" w:author="Sopheak" w:date="2023-07-28T22:16:00Z">
            <w:rPr>
              <w:ins w:id="26710" w:author="Sopheak Phorn" w:date="2023-07-28T16:23:00Z"/>
              <w:rFonts w:ascii="Khmer MEF1" w:hAnsi="Khmer MEF1" w:cs="Khmer MEF1"/>
              <w:spacing w:val="6"/>
              <w:sz w:val="24"/>
              <w:szCs w:val="24"/>
              <w:lang w:val="pt-BR"/>
            </w:rPr>
          </w:rPrChange>
        </w:rPr>
        <w:pPrChange w:id="26711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6712" w:author="Sopheak Phorn" w:date="2023-07-28T16:23:00Z">
        <w:r w:rsidRPr="00F93C78">
          <w:rPr>
            <w:rFonts w:ascii="Khmer MEF1" w:hAnsi="Khmer MEF1" w:cs="Khmer MEF1"/>
            <w:spacing w:val="-16"/>
            <w:sz w:val="24"/>
            <w:szCs w:val="24"/>
            <w:cs/>
            <w:lang w:val="pt-BR"/>
            <w:rPrChange w:id="26713" w:author="Sopheak" w:date="2023-07-28T22:1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ការប្រែក្លាយស្ថាប័នពីក្រុមប្រឹក្សាជាតិគណនេយ្យ ទៅជានិយ័តករគណនេយ្យនិងសវនកម្ម</w:t>
        </w:r>
        <w:r w:rsidRPr="00F93C78">
          <w:rPr>
            <w:rFonts w:ascii="Khmer MEF1" w:hAnsi="Khmer MEF1" w:cs="Khmer MEF1"/>
            <w:sz w:val="24"/>
            <w:szCs w:val="24"/>
            <w:cs/>
            <w:lang w:val="pt-BR"/>
            <w:rPrChange w:id="26714" w:author="Sopheak" w:date="2023-07-28T22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 xml:space="preserve"> </w:t>
        </w:r>
        <w:r w:rsidRPr="00F93C78">
          <w:rPr>
            <w:rFonts w:ascii="Khmer MEF1" w:hAnsi="Khmer MEF1" w:cs="Khmer MEF1"/>
            <w:spacing w:val="-12"/>
            <w:sz w:val="24"/>
            <w:szCs w:val="24"/>
            <w:cs/>
            <w:lang w:val="pt-BR"/>
            <w:rPrChange w:id="26715" w:author="Sopheak" w:date="2023-07-28T22:17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បានប៉ះពាល់ដល់លំហូរការងារមួយចំនួន ដោយសារមានការផ្លាស់ប្តូររចនាសម្ព័ន្ធស្ថាប័ន</w:t>
        </w:r>
        <w:r w:rsidRPr="00F93C78">
          <w:rPr>
            <w:rFonts w:ascii="Khmer MEF1" w:hAnsi="Khmer MEF1" w:cs="Khmer MEF1"/>
            <w:sz w:val="24"/>
            <w:szCs w:val="24"/>
            <w:cs/>
            <w:lang w:val="pt-BR"/>
            <w:rPrChange w:id="26716" w:author="Sopheak" w:date="2023-07-28T22:16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 xml:space="preserve"> និងបទដ្ឋានគតិយុត្តិផ្សេងៗ</w:t>
        </w:r>
      </w:ins>
    </w:p>
    <w:p w14:paraId="4887C9C6" w14:textId="77777777" w:rsidR="004A69EC" w:rsidRP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717" w:author="Sopheak Phorn" w:date="2023-07-28T16:24:00Z"/>
          <w:rFonts w:ascii="Khmer MEF1" w:hAnsi="Khmer MEF1" w:cs="Khmer MEF1"/>
          <w:spacing w:val="6"/>
          <w:sz w:val="24"/>
          <w:szCs w:val="24"/>
          <w:lang w:val="pt-BR"/>
        </w:rPr>
        <w:pPrChange w:id="26718" w:author="Sopheak Phorn" w:date="2023-08-25T16:19:00Z">
          <w:pPr>
            <w:pStyle w:val="ListParagraph"/>
            <w:numPr>
              <w:numId w:val="60"/>
            </w:numPr>
            <w:ind w:left="1713" w:hanging="360"/>
          </w:pPr>
        </w:pPrChange>
      </w:pPr>
      <w:ins w:id="26719" w:author="Sopheak Phorn" w:date="2023-07-28T16:24:00Z">
        <w:r w:rsidRPr="00F93C78">
          <w:rPr>
            <w:rFonts w:ascii="Khmer MEF1" w:hAnsi="Khmer MEF1" w:cs="Khmer MEF1"/>
            <w:spacing w:val="2"/>
            <w:sz w:val="24"/>
            <w:szCs w:val="24"/>
            <w:cs/>
            <w:lang w:val="pt-BR"/>
            <w:rPrChange w:id="26720" w:author="Sopheak" w:date="2023-07-28T22:1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ចំនួន និងសមត្ថភាពមន្រ្តីបច្ចេកទេសពុំទាន់អាចឆ្លើយតបនឹងទំហំការងារបាន ស្រប</w:t>
        </w:r>
        <w:r w:rsidRPr="00F93C78">
          <w:rPr>
            <w:rFonts w:ascii="Khmer MEF1" w:hAnsi="Khmer MEF1" w:cs="Khmer MEF1"/>
            <w:spacing w:val="8"/>
            <w:sz w:val="24"/>
            <w:szCs w:val="24"/>
            <w:cs/>
            <w:lang w:val="pt-BR"/>
            <w:rPrChange w:id="26721" w:author="Sopheak" w:date="2023-07-28T22:18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ពេលចលនាចូល-ចេញមន្រ្តីកើតមានបន្តបន្ទាប់ជាប្រចាំ ដែលធ្វើឱ្យប៉ះពាល់ដល់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</w:rPr>
          <w:t>ប្រតិបត្តិការនៃការងារស្នូល</w:t>
        </w:r>
      </w:ins>
    </w:p>
    <w:p w14:paraId="3E6C9927" w14:textId="4E8613BC" w:rsidR="004A69EC" w:rsidRP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722" w:author="Sopheak Phorn" w:date="2023-07-28T16:23:00Z"/>
          <w:rFonts w:ascii="Khmer MEF1" w:hAnsi="Khmer MEF1" w:cs="Khmer MEF1"/>
          <w:spacing w:val="6"/>
          <w:sz w:val="24"/>
          <w:szCs w:val="24"/>
          <w:lang w:val="pt-BR"/>
          <w:rPrChange w:id="26723" w:author="Sopheak Phorn" w:date="2023-07-28T16:24:00Z">
            <w:rPr>
              <w:ins w:id="26724" w:author="Sopheak Phorn" w:date="2023-07-28T16:23:00Z"/>
              <w:lang w:val="pt-BR"/>
            </w:rPr>
          </w:rPrChange>
        </w:rPr>
        <w:pPrChange w:id="26725" w:author="Sopheak Phorn" w:date="2023-08-25T16:19:00Z">
          <w:pPr>
            <w:pStyle w:val="ListParagraph"/>
            <w:numPr>
              <w:numId w:val="71"/>
            </w:numPr>
            <w:ind w:left="1287" w:hanging="360"/>
          </w:pPr>
        </w:pPrChange>
      </w:pPr>
      <w:ins w:id="26726" w:author="Sopheak Phorn" w:date="2023-07-28T16:24:00Z">
        <w:r w:rsidRPr="00F93C78">
          <w:rPr>
            <w:rFonts w:ascii="Khmer MEF1" w:hAnsi="Khmer MEF1" w:cs="Khmer MEF1"/>
            <w:spacing w:val="2"/>
            <w:sz w:val="24"/>
            <w:szCs w:val="24"/>
            <w:cs/>
            <w:lang w:val="pt-BR"/>
            <w:rPrChange w:id="26727" w:author="Sopheak" w:date="2023-07-28T22:1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ការធ្វើរៀបចំស្តង់ដាគណនេយ្យសាធារណៈថ្មីអំពីចំណូលកម្រិតអន្តរជាតិទាមទារឱ្យ</w:t>
        </w:r>
      </w:ins>
      <w:ins w:id="26728" w:author="Sopheak" w:date="2023-07-28T22:19:00Z">
        <w:r w:rsidR="00F93C78">
          <w:rPr>
            <w:rFonts w:ascii="Khmer MEF1" w:hAnsi="Khmer MEF1" w:cs="Khmer MEF1" w:hint="cs"/>
            <w:spacing w:val="8"/>
            <w:sz w:val="24"/>
            <w:szCs w:val="24"/>
            <w:cs/>
            <w:lang w:val="pt-BR"/>
          </w:rPr>
          <w:t>​</w:t>
        </w:r>
      </w:ins>
      <w:ins w:id="26729" w:author="Sopheak Phorn" w:date="2023-07-28T16:24:00Z">
        <w:r w:rsidRPr="00F93C78">
          <w:rPr>
            <w:rFonts w:ascii="Khmer MEF1" w:hAnsi="Khmer MEF1" w:cs="Khmer MEF1"/>
            <w:spacing w:val="-4"/>
            <w:sz w:val="24"/>
            <w:szCs w:val="24"/>
            <w:cs/>
            <w:lang w:val="pt-BR"/>
            <w:rPrChange w:id="26730" w:author="Sopheak" w:date="2023-07-28T22:20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pt-BR"/>
              </w:rPr>
            </w:rPrChange>
          </w:rPr>
          <w:t>និយ័តករគណនេយ្យនិងសវនកម្ម ត្រូវការពេលវេលាសម្រាប់សិក្សាបន្ថែម និងពិភាក្សា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</w:rPr>
          <w:t>លម្អិតមុននឹងស្នើគោលការណ៍ឡើង ដើម្បីសុំការអនុម័ត</w:t>
        </w:r>
      </w:ins>
    </w:p>
    <w:p w14:paraId="092B5C8B" w14:textId="403E9885" w:rsid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731" w:author="Kem Sereyboth" w:date="2023-07-26T11:12:00Z"/>
          <w:del w:id="26732" w:author="Sopheak Phorn" w:date="2023-07-28T16:23:00Z"/>
          <w:rFonts w:ascii="Khmer MEF1" w:hAnsi="Khmer MEF1" w:cs="Khmer MEF1"/>
          <w:sz w:val="24"/>
          <w:szCs w:val="24"/>
        </w:rPr>
        <w:pPrChange w:id="26733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6734" w:author="Kem Sereyboth" w:date="2023-07-13T14:28:00Z">
        <w:del w:id="26735" w:author="Sopheak Phorn" w:date="2023-07-28T16:23:00Z">
          <w:r w:rsidRPr="00E92E6D" w:rsidDel="004A69EC">
            <w:rPr>
              <w:rFonts w:ascii="Khmer MEF1" w:hAnsi="Khmer MEF1" w:cs="Khmer MEF1"/>
              <w:spacing w:val="6"/>
              <w:sz w:val="24"/>
              <w:szCs w:val="24"/>
              <w:cs/>
              <w:lang w:val="pt-BR"/>
              <w:rPrChange w:id="26736" w:author="Kem Sereyboth" w:date="2023-07-26T11:1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pt-BR"/>
                </w:rPr>
              </w:rPrChange>
            </w:rPr>
            <w:delText>បញ្ហាខាងក្រៅ</w:delText>
          </w:r>
          <w:r w:rsidRPr="00E92E6D" w:rsidDel="004A69EC">
            <w:rPr>
              <w:rFonts w:ascii="Khmer MEF1" w:hAnsi="Khmer MEF1" w:cs="Khmer MEF1"/>
              <w:spacing w:val="6"/>
              <w:sz w:val="24"/>
              <w:szCs w:val="24"/>
              <w:cs/>
              <w:rPrChange w:id="26737" w:author="Kem Sereyboth" w:date="2023-07-26T11:1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៖</w:delText>
          </w:r>
          <w:r w:rsidRPr="00E92E6D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6738" w:author="Kem Sereyboth" w:date="2023-07-26T11:11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ដំណើរកា​រកិច្ចប្រជុំ​ពិគ្រោះ​យោបល់​ចំណា​យពេ​លច្រើ​ន​លើ​​ស</w:delText>
          </w:r>
          <w:r w:rsidRPr="00E92E6D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6739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ការ</w:delText>
          </w:r>
          <w:r w:rsidRPr="00E92E6D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740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រំ</w:delText>
          </w:r>
        </w:del>
      </w:ins>
      <w:ins w:id="26741" w:author="Kem Sereyboth" w:date="2023-07-26T11:11:00Z">
        <w:del w:id="26742" w:author="Sopheak Phorn" w:date="2023-07-28T16:23:00Z">
          <w:r w:rsidR="00E92E6D" w:rsidDel="004A69EC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26743" w:author="Kem Sereyboth" w:date="2023-07-13T14:28:00Z">
        <w:del w:id="26744" w:author="Sopheak Phorn" w:date="2023-07-28T16:23:00Z">
          <w:r w:rsidRPr="00E92E6D" w:rsidDel="004A69EC">
            <w:rPr>
              <w:rFonts w:ascii="Khmer MEF1" w:hAnsi="Khmer MEF1" w:cs="Khmer MEF1"/>
              <w:sz w:val="24"/>
              <w:szCs w:val="24"/>
              <w:cs/>
              <w:rPrChange w:id="26745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ពឹ</w:delText>
          </w:r>
        </w:del>
      </w:ins>
      <w:ins w:id="26746" w:author="Kem Sereyboth" w:date="2023-07-26T11:11:00Z">
        <w:del w:id="26747" w:author="Sopheak Phorn" w:date="2023-07-28T16:23:00Z">
          <w:r w:rsidR="00E92E6D" w:rsidDel="004A69EC">
            <w:rPr>
              <w:rFonts w:ascii="Khmer MEF1" w:hAnsi="Khmer MEF1" w:cs="Khmer MEF1" w:hint="cs"/>
              <w:sz w:val="24"/>
              <w:szCs w:val="24"/>
              <w:cs/>
            </w:rPr>
            <w:delText>​</w:delText>
          </w:r>
        </w:del>
      </w:ins>
      <w:ins w:id="26748" w:author="Kem Sereyboth" w:date="2023-07-13T14:28:00Z">
        <w:del w:id="26749" w:author="Sopheak Phorn" w:date="2023-07-28T16:23:00Z">
          <w:r w:rsidRPr="00E92E6D" w:rsidDel="004A69EC">
            <w:rPr>
              <w:rFonts w:ascii="Khmer MEF1" w:hAnsi="Khmer MEF1" w:cs="Khmer MEF1"/>
              <w:sz w:val="24"/>
              <w:szCs w:val="24"/>
              <w:cs/>
              <w:rPrChange w:id="26750" w:author="Kem Sereyboth" w:date="2023-07-26T11:11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ងទុក</w:delText>
          </w:r>
        </w:del>
      </w:ins>
    </w:p>
    <w:p w14:paraId="6182C1BA" w14:textId="403EC2AE" w:rsidR="00E92E6D" w:rsidRP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751" w:author="Kem Sereyboth" w:date="2023-07-26T11:12:00Z"/>
          <w:del w:id="26752" w:author="Sopheak Phorn" w:date="2023-07-28T16:23:00Z"/>
          <w:rFonts w:ascii="Khmer MEF1" w:hAnsi="Khmer MEF1" w:cs="Khmer MEF1"/>
          <w:sz w:val="24"/>
          <w:szCs w:val="24"/>
          <w:rPrChange w:id="26753" w:author="Kem Sereyboth" w:date="2023-07-26T11:12:00Z">
            <w:rPr>
              <w:ins w:id="26754" w:author="Kem Sereyboth" w:date="2023-07-26T11:12:00Z"/>
              <w:del w:id="26755" w:author="Sopheak Phorn" w:date="2023-07-28T16:23:00Z"/>
              <w:rFonts w:ascii="Khmer MEF1" w:hAnsi="Khmer MEF1" w:cs="Khmer MEF1"/>
              <w:sz w:val="24"/>
              <w:szCs w:val="24"/>
              <w:lang w:val="pt-BR"/>
            </w:rPr>
          </w:rPrChange>
        </w:rPr>
        <w:pPrChange w:id="26756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6757" w:author="Kem Sereyboth" w:date="2023-07-13T14:28:00Z">
        <w:del w:id="26758" w:author="Sopheak Phorn" w:date="2023-07-28T16:23:00Z">
          <w:r w:rsidRPr="00E92E6D" w:rsidDel="004A69EC">
            <w:rPr>
              <w:rFonts w:ascii="Khmer MEF1" w:hAnsi="Khmer MEF1" w:cs="Khmer MEF1"/>
              <w:sz w:val="24"/>
              <w:szCs w:val="24"/>
              <w:cs/>
              <w:lang w:val="pt-BR"/>
              <w:rPrChange w:id="26759" w:author="Kem Sereyboth" w:date="2023-07-26T11:12:00Z">
                <w:rPr>
                  <w:rFonts w:cs="MoolBoran"/>
                  <w:cs/>
                  <w:lang w:val="pt-BR"/>
                </w:rPr>
              </w:rPrChange>
            </w:rPr>
            <w:delText xml:space="preserve">បញ្ហាខាងក្នុង៖ ធនធានមនុស្សនៅមានកម្រិត​ ទាំងចំណេះជំនាញ និងបរិមាណ </w:delText>
          </w:r>
        </w:del>
      </w:ins>
    </w:p>
    <w:p w14:paraId="229E97D7" w14:textId="210CCAF1" w:rsidR="00DA0E01" w:rsidRPr="00E92E6D" w:rsidDel="004A69EC" w:rsidRDefault="00DA0E01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760" w:author="Kem Sereyboth" w:date="2023-07-13T14:28:00Z"/>
          <w:del w:id="26761" w:author="Sopheak Phorn" w:date="2023-07-28T16:24:00Z"/>
          <w:rFonts w:ascii="Khmer MEF1" w:hAnsi="Khmer MEF1" w:cs="Khmer MEF1"/>
          <w:sz w:val="24"/>
          <w:szCs w:val="24"/>
          <w:rPrChange w:id="26762" w:author="Kem Sereyboth" w:date="2023-07-26T11:12:00Z">
            <w:rPr>
              <w:ins w:id="26763" w:author="Kem Sereyboth" w:date="2023-07-13T14:28:00Z"/>
              <w:del w:id="26764" w:author="Sopheak Phorn" w:date="2023-07-28T16:24:00Z"/>
            </w:rPr>
          </w:rPrChange>
        </w:rPr>
        <w:pPrChange w:id="26765" w:author="Sopheak Phorn" w:date="2023-08-25T16:19:00Z">
          <w:pPr>
            <w:numPr>
              <w:numId w:val="56"/>
            </w:numPr>
            <w:spacing w:after="0" w:line="230" w:lineRule="auto"/>
            <w:ind w:left="993" w:hanging="196"/>
            <w:jc w:val="both"/>
          </w:pPr>
        </w:pPrChange>
      </w:pPr>
      <w:ins w:id="26766" w:author="Kem Sereyboth" w:date="2023-07-13T14:28:00Z">
        <w:del w:id="26767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6768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កិច្ចការនេះមានភាពរសើបដែលតម្រូវឱ្យបានការគោរពស្នើសុំការសម្រេចដ៏ខ្ព</w:delText>
          </w:r>
        </w:del>
      </w:ins>
      <w:ins w:id="26769" w:author="Kem Sereyboth" w:date="2023-07-26T11:23:00Z">
        <w:del w:id="26770" w:author="Sopheak Phorn" w:date="2023-07-28T16:24:00Z">
          <w:r w:rsidR="00D828DF"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6771" w:author="Kem Sereyboth" w:date="2023-07-26T11:2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6772" w:author="Kem Sereyboth" w:date="2023-07-13T14:28:00Z">
        <w:del w:id="26773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6774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ង់ខ្ព</w:delText>
          </w:r>
        </w:del>
      </w:ins>
      <w:ins w:id="26775" w:author="Kem Sereyboth" w:date="2023-07-26T11:23:00Z">
        <w:del w:id="26776" w:author="Sopheak Phorn" w:date="2023-07-28T16:24:00Z">
          <w:r w:rsidR="00D828DF"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6777" w:author="Kem Sereyboth" w:date="2023-07-26T11:2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6778" w:author="Kem Sereyboth" w:date="2023-07-13T14:28:00Z">
        <w:del w:id="26779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6780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ស់</w:delText>
          </w:r>
        </w:del>
      </w:ins>
      <w:ins w:id="26781" w:author="Kem Sereyboth" w:date="2023-07-26T11:23:00Z">
        <w:del w:id="26782" w:author="Sopheak Phorn" w:date="2023-07-28T16:24:00Z">
          <w:r w:rsidR="00D828DF"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6783" w:author="Kem Sereyboth" w:date="2023-07-26T11:2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6784" w:author="Kem Sereyboth" w:date="2023-07-13T14:28:00Z">
        <w:del w:id="26785" w:author="Sopheak Phorn" w:date="2023-07-28T16:24:00Z">
          <w:r w:rsidRPr="00D828DF" w:rsidDel="004A69EC">
            <w:rPr>
              <w:rFonts w:ascii="Khmer MEF1" w:hAnsi="Khmer MEF1" w:cs="Khmer MEF1"/>
              <w:spacing w:val="-2"/>
              <w:sz w:val="24"/>
              <w:szCs w:val="24"/>
              <w:cs/>
              <w:lang w:val="pt-BR"/>
              <w:rPrChange w:id="26786" w:author="Kem Sereyboth" w:date="2023-07-26T11:2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>ពី</w:delText>
          </w:r>
          <w:r w:rsidRPr="00E92E6D" w:rsidDel="004A69EC">
            <w:rPr>
              <w:rFonts w:ascii="Khmer MEF1" w:hAnsi="Khmer MEF1" w:cs="Khmer MEF1"/>
              <w:spacing w:val="4"/>
              <w:sz w:val="24"/>
              <w:szCs w:val="24"/>
              <w:cs/>
              <w:lang w:val="pt-BR"/>
              <w:rPrChange w:id="26787" w:author="Kem Sereyboth" w:date="2023-07-26T11:12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pt-BR"/>
                </w:rPr>
              </w:rPrChange>
            </w:rPr>
            <w:delText xml:space="preserve"> 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សម្តេ​</w:delText>
          </w:r>
        </w:del>
      </w:ins>
      <w:ins w:id="26788" w:author="Kem Sereyboth" w:date="2023-07-20T09:50:00Z">
        <w:del w:id="26789" w:author="Sopheak Phorn" w:date="2023-07-28T16:24:00Z">
          <w:r w:rsidR="009636A8"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​</w:delText>
          </w:r>
        </w:del>
      </w:ins>
      <w:ins w:id="26790" w:author="Kem Sereyboth" w:date="2023-07-13T14:28:00Z">
        <w:del w:id="26791" w:author="Sopheak Phorn" w:date="2023-07-28T16:24:00Z"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ច​អ​គ្គ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lang w:val="pt-BR"/>
            </w:rPr>
            <w:delText>​​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</w:rPr>
            <w:delText>មហា</w:delText>
          </w:r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6792" w:author="Kem Sereyboth" w:date="2023-07-26T11:24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សេនាបតីតេជោ ហ៊ុន សែន នាយករដ្ឋមន្ត្រីនៃព្រះរាជាណាច</w:delText>
          </w:r>
        </w:del>
      </w:ins>
      <w:ins w:id="26793" w:author="Kem Sereyboth" w:date="2023-07-26T11:24:00Z">
        <w:del w:id="26794" w:author="Sopheak Phorn" w:date="2023-07-28T16:24:00Z">
          <w:r w:rsidR="00D828DF"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6795" w:author="Kem Sereyboth" w:date="2023-07-26T11:2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6796" w:author="Kem Sereyboth" w:date="2023-07-13T14:28:00Z">
        <w:del w:id="26797" w:author="Sopheak Phorn" w:date="2023-07-28T16:24:00Z">
          <w:r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6798" w:author="Kem Sereyboth" w:date="2023-07-26T11:24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ក្រ</w:delText>
          </w:r>
        </w:del>
      </w:ins>
      <w:ins w:id="26799" w:author="Kem Sereyboth" w:date="2023-07-26T11:24:00Z">
        <w:del w:id="26800" w:author="Sopheak Phorn" w:date="2023-07-28T16:24:00Z">
          <w:r w:rsidR="00D828DF" w:rsidRPr="00D828DF" w:rsidDel="004A69EC">
            <w:rPr>
              <w:rFonts w:ascii="Khmer MEF2" w:hAnsi="Khmer MEF2" w:cs="Khmer MEF2"/>
              <w:spacing w:val="-4"/>
              <w:sz w:val="24"/>
              <w:szCs w:val="24"/>
              <w:cs/>
              <w:lang w:val="pt-BR"/>
              <w:rPrChange w:id="26801" w:author="Kem Sereyboth" w:date="2023-07-26T11:2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  <w:lang w:val="pt-BR"/>
                </w:rPr>
              </w:rPrChange>
            </w:rPr>
            <w:delText>​</w:delText>
          </w:r>
        </w:del>
      </w:ins>
      <w:ins w:id="26802" w:author="Kem Sereyboth" w:date="2023-07-13T14:28:00Z">
        <w:del w:id="26803" w:author="Sopheak Phorn" w:date="2023-07-28T16:24:00Z">
          <w:r w:rsidRPr="00E92E6D" w:rsidDel="004A69EC">
            <w:rPr>
              <w:rFonts w:ascii="Khmer MEF2" w:hAnsi="Khmer MEF2" w:cs="Khmer MEF2"/>
              <w:spacing w:val="2"/>
              <w:sz w:val="24"/>
              <w:szCs w:val="24"/>
              <w:cs/>
              <w:lang w:val="pt-BR"/>
              <w:rPrChange w:id="26804" w:author="Kem Sereyboth" w:date="2023-07-26T11:12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ក</w:delText>
          </w:r>
        </w:del>
      </w:ins>
      <w:ins w:id="26805" w:author="Kem Sereyboth" w:date="2023-07-20T09:50:00Z">
        <w:del w:id="26806" w:author="Sopheak Phorn" w:date="2023-07-28T16:24:00Z">
          <w:r w:rsidR="009636A8" w:rsidRPr="00E92E6D" w:rsidDel="004A69EC">
            <w:rPr>
              <w:rFonts w:ascii="Khmer MEF2" w:hAnsi="Khmer MEF2" w:cs="Khmer MEF2"/>
              <w:spacing w:val="2"/>
              <w:sz w:val="24"/>
              <w:szCs w:val="24"/>
              <w:cs/>
              <w:lang w:val="pt-BR"/>
              <w:rPrChange w:id="26807" w:author="Kem Sereyboth" w:date="2023-07-26T11:12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>​</w:delText>
          </w:r>
        </w:del>
      </w:ins>
      <w:ins w:id="26808" w:author="Kem Sereyboth" w:date="2023-07-13T14:28:00Z">
        <w:del w:id="26809" w:author="Sopheak Phorn" w:date="2023-07-28T16:24:00Z">
          <w:r w:rsidRPr="00E92E6D" w:rsidDel="004A69EC">
            <w:rPr>
              <w:rFonts w:ascii="Khmer MEF2" w:hAnsi="Khmer MEF2" w:cs="Khmer MEF2"/>
              <w:spacing w:val="2"/>
              <w:sz w:val="24"/>
              <w:szCs w:val="24"/>
              <w:cs/>
              <w:lang w:val="pt-BR"/>
              <w:rPrChange w:id="26810" w:author="Kem Sereyboth" w:date="2023-07-26T11:12:00Z">
                <w:rPr>
                  <w:rFonts w:ascii="Khmer MEF2" w:hAnsi="Khmer MEF2" w:cs="Khmer MEF2"/>
                  <w:cs/>
                  <w:lang w:val="pt-BR"/>
                </w:rPr>
              </w:rPrChange>
            </w:rPr>
            <w:delText xml:space="preserve">ម្ពុជា </w:delText>
          </w:r>
          <w:r w:rsidRPr="00E92E6D" w:rsidDel="004A69EC">
            <w:rPr>
              <w:rFonts w:ascii="Khmer MEF1" w:hAnsi="Khmer MEF1" w:cs="Khmer MEF1"/>
              <w:spacing w:val="2"/>
              <w:sz w:val="24"/>
              <w:szCs w:val="24"/>
              <w:cs/>
              <w:lang w:val="pt-BR"/>
              <w:rPrChange w:id="26811" w:author="Kem Sereyboth" w:date="2023-07-26T11:12:00Z">
                <w:rPr>
                  <w:rFonts w:cs="MoolBoran"/>
                  <w:cs/>
                  <w:lang w:val="pt-BR"/>
                </w:rPr>
              </w:rPrChange>
            </w:rPr>
            <w:delText>ដើម្បី​ជំរុ​ញ​កា​រងារនេះបន្ត</w:delText>
          </w:r>
          <w:r w:rsidRPr="00E92E6D" w:rsidDel="004A69EC">
            <w:rPr>
              <w:rFonts w:ascii="Khmer MEF1" w:hAnsi="Khmer MEF1" w:cs="Khmer MEF1"/>
              <w:sz w:val="24"/>
              <w:szCs w:val="24"/>
              <w:cs/>
              <w:lang w:val="pt-BR"/>
              <w:rPrChange w:id="26812" w:author="Kem Sereyboth" w:date="2023-07-26T11:12:00Z">
                <w:rPr>
                  <w:rFonts w:cs="MoolBoran"/>
                  <w:cs/>
                  <w:lang w:val="pt-BR"/>
                </w:rPr>
              </w:rPrChange>
            </w:rPr>
            <w:delText>ដែលត្រូវចំណាយពេលយូរមួយកម្រិតទៀត</w:delText>
          </w:r>
        </w:del>
      </w:ins>
    </w:p>
    <w:p w14:paraId="0FCAD08C" w14:textId="1AF5759D" w:rsidR="00CA4271" w:rsidRPr="005C3F0D" w:rsidRDefault="00DA0E01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13" w:author="Kem Sereyboth" w:date="2023-07-25T09:37:00Z"/>
          <w:rFonts w:ascii="Khmer MEF1" w:hAnsi="Khmer MEF1" w:cs="Khmer MEF1"/>
          <w:b/>
          <w:bCs/>
          <w:sz w:val="24"/>
          <w:szCs w:val="24"/>
          <w:rPrChange w:id="26814" w:author="Kem Sereyboth" w:date="2023-07-25T09:37:00Z">
            <w:rPr>
              <w:ins w:id="26815" w:author="Kem Sereyboth" w:date="2023-07-25T09:37:00Z"/>
              <w:rFonts w:ascii="Khmer MEF1" w:hAnsi="Khmer MEF1" w:cs="Khmer MEF1"/>
              <w:sz w:val="24"/>
              <w:szCs w:val="24"/>
            </w:rPr>
          </w:rPrChange>
        </w:rPr>
        <w:pPrChange w:id="26816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817" w:author="Kem Sereyboth" w:date="2023-07-13T14:28:00Z">
        <w:r w:rsidRPr="00F93C78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26818" w:author="Sopheak" w:date="2023-07-28T22:19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26819" w:author="Sopheak Phorn" w:date="2023-07-28T16:24:00Z">
        <w:r w:rsidR="004A69EC" w:rsidRPr="00F93C78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6820" w:author="Sopheak" w:date="2023-07-28T22:19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  <w:lang w:val="en-GB"/>
              </w:rPr>
            </w:rPrChange>
          </w:rPr>
          <w:t>របាយការណ៍ហិរញ្ញវត្ថុរបស់គ្រឹះស្ថានសាធារណ:រដ្ឋបាល នៅបន្តប្រើគោល</w:t>
        </w:r>
        <w:del w:id="26821" w:author="Sopheak" w:date="2023-07-28T22:19:00Z">
          <w:r w:rsidR="004A69EC" w:rsidRPr="00F93C78" w:rsidDel="00F93C78">
            <w:rPr>
              <w:rFonts w:ascii="Khmer MEF1" w:hAnsi="Khmer MEF1" w:cs="Khmer MEF1"/>
              <w:color w:val="000000"/>
              <w:spacing w:val="-10"/>
              <w:sz w:val="24"/>
              <w:szCs w:val="24"/>
              <w:cs/>
              <w:lang w:val="en-GB"/>
              <w:rPrChange w:id="26822" w:author="Sopheak" w:date="2023-07-28T22:1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-</w:delText>
          </w:r>
        </w:del>
        <w:r w:rsidR="004A69EC" w:rsidRPr="00F93C78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  <w:rPrChange w:id="26823" w:author="Sopheak" w:date="2023-07-28T22:1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  <w:lang w:val="en-GB"/>
              </w:rPr>
            </w:rPrChange>
          </w:rPr>
          <w:t>ការណ៍</w:t>
        </w:r>
        <w:r w:rsidR="004A69EC" w:rsidRPr="00F1517F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</w:rPr>
          <w:t>គណនេយ្យដែលមានបច្ចុប្បន្ន ដែលមិនមែនជាស្តង់ដាគណនេយ្យសម្រាប់ឱ្យភាគីពាក់ព័ន្ធ</w:t>
        </w:r>
        <w:r w:rsidR="004A69EC" w:rsidRPr="00F1517F">
          <w:rPr>
            <w:rFonts w:ascii="Khmer MEF1" w:hAnsi="Khmer MEF1" w:cs="Khmer MEF1"/>
            <w:color w:val="000000"/>
            <w:spacing w:val="-14"/>
            <w:sz w:val="24"/>
            <w:szCs w:val="24"/>
            <w:cs/>
            <w:lang w:val="en-GB"/>
          </w:rPr>
          <w:t>អាច</w:t>
        </w:r>
        <w:r w:rsidR="004A69EC" w:rsidRPr="00F1517F">
          <w:rPr>
            <w:rFonts w:ascii="Khmer MEF1" w:hAnsi="Khmer MEF1" w:cs="Khmer MEF1"/>
            <w:color w:val="000000"/>
            <w:spacing w:val="-14"/>
            <w:sz w:val="24"/>
            <w:szCs w:val="24"/>
            <w:cs/>
            <w:lang w:val="en-GB"/>
          </w:rPr>
          <w:lastRenderedPageBreak/>
          <w:t>មើលឃើញច្បាស់នៅឡើយពីមូលដ្ឋានគណនេយ្យជាក់លាក់បម្រើឱ្យការវិភាគ និងប្រៀបធៀប</w:t>
        </w:r>
        <w:r w:rsidR="004A69EC" w:rsidRPr="00F1517F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</w:rPr>
          <w:t>លទ្ធផល និងស្ថានភាពហិរញ្ញវត្ថុក្នុងចំណោមគ្រឹះស្ថានសាធារណ:រដ្ឋបាល។</w:t>
        </w:r>
      </w:ins>
      <w:ins w:id="26824" w:author="Kem Sereyboth" w:date="2023-07-19T15:45:00Z">
        <w:del w:id="26825" w:author="Sopheak Phorn" w:date="2023-07-28T16:24:00Z">
          <w:r w:rsidR="00CA4271" w:rsidRPr="00D828DF" w:rsidDel="004A69EC">
            <w:rPr>
              <w:rFonts w:ascii="Khmer MEF1" w:hAnsi="Khmer MEF1" w:cs="Khmer MEF1"/>
              <w:spacing w:val="-10"/>
              <w:sz w:val="24"/>
              <w:szCs w:val="24"/>
              <w:cs/>
              <w:rPrChange w:id="26826" w:author="Kem Sereyboth" w:date="2023-07-26T11:25:00Z">
                <w:rPr>
                  <w:rFonts w:cs="MoolBoran"/>
                  <w:cs/>
                </w:rPr>
              </w:rPrChange>
            </w:rPr>
            <w:delText>ដោយសារតែសេចក្តីសម្រេចនេះ ស្ថិតនៅក្នុងដំណាក់កាលអន្តរកាល ត្រូវបានដា</w:delText>
          </w:r>
        </w:del>
      </w:ins>
      <w:ins w:id="26827" w:author="Kem Sereyboth" w:date="2023-07-19T15:49:00Z">
        <w:del w:id="26828" w:author="Sopheak Phorn" w:date="2023-07-28T16:24:00Z">
          <w:r w:rsidR="00CA4271" w:rsidRPr="00D828DF" w:rsidDel="004A69EC">
            <w:rPr>
              <w:rFonts w:ascii="Khmer MEF1" w:hAnsi="Khmer MEF1" w:cs="Khmer MEF1"/>
              <w:spacing w:val="-10"/>
              <w:sz w:val="24"/>
              <w:szCs w:val="24"/>
              <w:rPrChange w:id="26829" w:author="Kem Sereyboth" w:date="2023-07-26T11:25:00Z">
                <w:rPr/>
              </w:rPrChange>
            </w:rPr>
            <w:delText>​​​</w:delText>
          </w:r>
        </w:del>
      </w:ins>
      <w:ins w:id="26830" w:author="Kem Sereyboth" w:date="2023-07-19T15:45:00Z">
        <w:del w:id="26831" w:author="Sopheak Phorn" w:date="2023-07-28T16:24:00Z">
          <w:r w:rsidR="00CA4271" w:rsidRPr="00D828DF" w:rsidDel="004A69EC">
            <w:rPr>
              <w:rFonts w:ascii="Khmer MEF1" w:hAnsi="Khmer MEF1" w:cs="Khmer MEF1"/>
              <w:spacing w:val="-10"/>
              <w:sz w:val="24"/>
              <w:szCs w:val="24"/>
              <w:cs/>
              <w:rPrChange w:id="26832" w:author="Kem Sereyboth" w:date="2023-07-26T11:25:00Z">
                <w:rPr>
                  <w:rFonts w:cs="MoolBoran"/>
                  <w:cs/>
                </w:rPr>
              </w:rPrChange>
            </w:rPr>
            <w:delText>ក់</w:delText>
          </w:r>
        </w:del>
      </w:ins>
      <w:ins w:id="26833" w:author="Kem Sereyboth" w:date="2023-07-26T11:24:00Z">
        <w:del w:id="26834" w:author="Sopheak Phorn" w:date="2023-07-28T16:24:00Z">
          <w:r w:rsidR="00D828DF" w:rsidRPr="00D828DF" w:rsidDel="004A69EC">
            <w:rPr>
              <w:rFonts w:ascii="Khmer MEF1" w:hAnsi="Khmer MEF1" w:cs="Khmer MEF1"/>
              <w:spacing w:val="-10"/>
              <w:sz w:val="24"/>
              <w:szCs w:val="24"/>
              <w:cs/>
              <w:rPrChange w:id="26835" w:author="Kem Sereyboth" w:date="2023-07-26T11:2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836" w:author="Kem Sereyboth" w:date="2023-07-19T15:45:00Z">
        <w:del w:id="26837" w:author="Sopheak Phorn" w:date="2023-07-28T16:24:00Z"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838" w:author="Kem Sereyboth" w:date="2023-07-26T11:25:00Z">
                <w:rPr>
                  <w:rFonts w:cs="MoolBoran"/>
                  <w:cs/>
                </w:rPr>
              </w:rPrChange>
            </w:rPr>
            <w:delText xml:space="preserve">ឱ្យ </w:delText>
          </w:r>
          <w:r w:rsidR="00CA4271" w:rsidRPr="00D828DF" w:rsidDel="004A69EC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26839" w:author="Kem Sereyboth" w:date="2023-07-26T11:25:00Z">
                <w:rPr>
                  <w:rFonts w:cs="MoolBoran"/>
                  <w:b/>
                  <w:bCs/>
                  <w:cs/>
                </w:rPr>
              </w:rPrChange>
            </w:rPr>
            <w:delText>ប.​ស​.ស.</w:delText>
          </w:r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840" w:author="Kem Sereyboth" w:date="2023-07-26T11:25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841" w:author="Kem Sereyboth" w:date="2023-07-26T11:25:00Z">
                <w:rPr>
                  <w:rFonts w:cs="MoolBoran"/>
                  <w:cs/>
                </w:rPr>
              </w:rPrChange>
            </w:rPr>
            <w:delText>រ​ងសវនកម្មឯករាជ្យចំនួន ២លើក ក្នុងរយៈពេល៥ ឆ្នាំដំបូង ដែលជា​ហេ​តុ​ធ្វើ</w:delText>
          </w:r>
        </w:del>
      </w:ins>
      <w:ins w:id="26842" w:author="Kem Sereyboth" w:date="2023-07-26T11:25:00Z">
        <w:del w:id="26843" w:author="Sopheak Phorn" w:date="2023-07-28T16:24:00Z">
          <w:r w:rsidR="00D828DF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844" w:author="Kem Sereyboth" w:date="2023-07-26T11:25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845" w:author="Kem Sereyboth" w:date="2023-07-19T15:45:00Z">
        <w:del w:id="26846" w:author="Sopheak Phorn" w:date="2023-07-28T16:24:00Z">
          <w:r w:rsidR="00CA4271" w:rsidRPr="00D828DF" w:rsidDel="004A69EC">
            <w:rPr>
              <w:rFonts w:ascii="Khmer MEF1" w:hAnsi="Khmer MEF1" w:cs="Khmer MEF1"/>
              <w:spacing w:val="2"/>
              <w:sz w:val="24"/>
              <w:szCs w:val="24"/>
              <w:cs/>
              <w:rPrChange w:id="26847" w:author="Kem Sereyboth" w:date="2023-07-26T11:25:00Z">
                <w:rPr>
                  <w:rFonts w:cs="MoolBoran"/>
                  <w:cs/>
                </w:rPr>
              </w:rPrChange>
            </w:rPr>
            <w:delText>​</w:delText>
          </w:r>
          <w:r w:rsidR="00CA4271" w:rsidRPr="009636A8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6848" w:author="Kem Sereyboth" w:date="2023-07-20T09:51:00Z">
                <w:rPr>
                  <w:rFonts w:cs="MoolBoran"/>
                  <w:cs/>
                </w:rPr>
              </w:rPrChange>
            </w:rPr>
            <w:delText>ឱ្យកា​រ</w:delText>
          </w:r>
        </w:del>
      </w:ins>
      <w:ins w:id="26849" w:author="Kem Sereyboth" w:date="2023-07-20T09:51:00Z">
        <w:del w:id="26850" w:author="Sopheak Phorn" w:date="2023-07-28T16:24:00Z">
          <w:r w:rsidR="009636A8" w:rsidRPr="009636A8" w:rsidDel="004A69EC">
            <w:rPr>
              <w:rFonts w:ascii="Khmer MEF1" w:hAnsi="Khmer MEF1" w:cs="Khmer MEF1"/>
              <w:spacing w:val="4"/>
              <w:sz w:val="24"/>
              <w:szCs w:val="24"/>
              <w:rPrChange w:id="26851" w:author="Kem Sereyboth" w:date="2023-07-20T09:5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​​</w:delText>
          </w:r>
        </w:del>
      </w:ins>
      <w:ins w:id="26852" w:author="Kem Sereyboth" w:date="2023-07-19T15:45:00Z">
        <w:del w:id="26853" w:author="Sopheak Phorn" w:date="2023-07-28T16:24:00Z">
          <w:r w:rsidR="00CA4271" w:rsidRPr="00E33574" w:rsidDel="004A69EC">
            <w:rPr>
              <w:rFonts w:ascii="Khmer MEF1" w:hAnsi="Khmer MEF1" w:cs="Khmer MEF1"/>
              <w:sz w:val="24"/>
              <w:szCs w:val="24"/>
              <w:cs/>
              <w:rPrChange w:id="26854" w:author="Kem Sereyboth" w:date="2023-07-19T16:59:00Z">
                <w:rPr>
                  <w:rFonts w:cs="MoolBoran"/>
                  <w:cs/>
                </w:rPr>
              </w:rPrChange>
            </w:rPr>
            <w:delText>អនុ​វត្ត​សេ​ច​ក្តី</w:delText>
          </w:r>
          <w:r w:rsidR="00CA4271" w:rsidRPr="00E33574" w:rsidDel="004A69EC">
            <w:rPr>
              <w:rFonts w:ascii="Khmer MEF1" w:hAnsi="Khmer MEF1" w:cs="Khmer MEF1"/>
              <w:sz w:val="24"/>
              <w:szCs w:val="24"/>
              <w:cs/>
              <w:rPrChange w:id="26855" w:author="Kem Sereyboth" w:date="2023-07-19T16:59:00Z">
                <w:rPr>
                  <w:rFonts w:cs="MoolBoran"/>
                  <w:spacing w:val="-14"/>
                  <w:cs/>
                </w:rPr>
              </w:rPrChange>
            </w:rPr>
            <w:delText>​សម្រេចនេះពុំទាន់អាចធ្វើទៅបាន</w:delText>
          </w:r>
        </w:del>
      </w:ins>
      <w:ins w:id="26856" w:author="Kem Sereyboth" w:date="2023-07-20T09:51:00Z">
        <w:del w:id="26857" w:author="Sopheak Phorn" w:date="2023-07-28T16:24:00Z">
          <w:r w:rsidR="009636A8" w:rsidDel="004A69EC">
            <w:rPr>
              <w:rFonts w:ascii="Khmer MEF1" w:hAnsi="Khmer MEF1" w:cs="Khmer MEF1" w:hint="cs"/>
              <w:sz w:val="24"/>
              <w:szCs w:val="24"/>
              <w:cs/>
            </w:rPr>
            <w:delText>។</w:delText>
          </w:r>
        </w:del>
      </w:ins>
    </w:p>
    <w:p w14:paraId="546039E5" w14:textId="0BEBE281" w:rsidR="005C3F0D" w:rsidRPr="00F55550" w:rsidRDefault="005C3F0D">
      <w:pPr>
        <w:spacing w:after="0" w:line="233" w:lineRule="auto"/>
        <w:ind w:firstLine="709"/>
        <w:jc w:val="both"/>
        <w:rPr>
          <w:ins w:id="26858" w:author="Kem Sereyboth" w:date="2023-07-25T09:37:00Z"/>
          <w:rFonts w:ascii="Khmer MEF1" w:hAnsi="Khmer MEF1" w:cs="Khmer MEF1"/>
          <w:spacing w:val="-6"/>
          <w:sz w:val="24"/>
          <w:szCs w:val="24"/>
        </w:rPr>
        <w:pPrChange w:id="26859" w:author="Sopheak Phorn" w:date="2023-08-25T16:19:00Z">
          <w:pPr>
            <w:spacing w:after="0" w:line="230" w:lineRule="auto"/>
            <w:jc w:val="both"/>
          </w:pPr>
        </w:pPrChange>
      </w:pPr>
      <w:ins w:id="26860" w:author="Kem Sereyboth" w:date="2023-07-25T09:37:00Z">
        <w:r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861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</w:t>
        </w:r>
      </w:ins>
      <w:ins w:id="26862" w:author="Kem Sereyboth" w:date="2023-07-26T11:13:00Z">
        <w:r w:rsidR="00E92E6D"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863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នៃការ</w:t>
        </w:r>
      </w:ins>
      <w:ins w:id="26864" w:author="Kem Sereyboth" w:date="2023-07-25T09:37:00Z">
        <w:r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865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រកឃើញ</w:t>
        </w:r>
      </w:ins>
      <w:ins w:id="26866" w:author="Kem Sereyboth" w:date="2023-07-26T11:26:00Z">
        <w:r w:rsidR="00410E9B"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867" w:author="Sopheak Phorn" w:date="2023-08-03T10:43:00Z">
              <w:rPr>
                <w:rFonts w:ascii="Khmer MEF1" w:hAnsi="Khmer MEF1" w:cs="Khmer MEF1"/>
                <w:b/>
                <w:bCs/>
                <w:spacing w:val="10"/>
                <w:sz w:val="24"/>
                <w:szCs w:val="24"/>
                <w:cs/>
              </w:rPr>
            </w:rPrChange>
          </w:rPr>
          <w:t>ទី</w:t>
        </w:r>
      </w:ins>
      <w:ins w:id="26868" w:author="Sopheak Phorn" w:date="2023-07-28T16:25:00Z">
        <w:r w:rsidR="004A69EC"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869" w:author="Sopheak Phorn" w:date="2023-08-03T10:43:00Z">
              <w:rPr>
                <w:rFonts w:ascii="Khmer MEF1" w:hAnsi="Khmer MEF1" w:cs="Khmer MEF1"/>
                <w:b/>
                <w:bCs/>
                <w:spacing w:val="8"/>
                <w:sz w:val="24"/>
                <w:szCs w:val="24"/>
                <w:cs/>
              </w:rPr>
            </w:rPrChange>
          </w:rPr>
          <w:t>៤</w:t>
        </w:r>
      </w:ins>
      <w:ins w:id="26870" w:author="Kem Sereyboth" w:date="2023-07-25T09:37:00Z">
        <w:del w:id="26871" w:author="Sopheak Phorn" w:date="2023-07-28T16:25:00Z">
          <w:r w:rsidRPr="00461C88" w:rsidDel="004A69E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6872" w:author="Sopheak Phorn" w:date="2023-08-03T10:43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៣</w:delText>
          </w:r>
        </w:del>
        <w:r w:rsidRPr="00461C88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873" w:author="Sopheak Phorn" w:date="2023-08-03T10:43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 xml:space="preserve">៖ </w:t>
        </w:r>
      </w:ins>
      <w:ins w:id="26874" w:author="Sopheak Phorn" w:date="2023-08-03T10:43:00Z">
        <w:r w:rsidR="00461C88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សេចក្ដីព្រាងប្រកាសស្ដីពីការដាក់ឱ្យអនុវត្តស្ដង់ដាគណនេយ្យសាម</w:t>
        </w:r>
        <w:r w:rsidR="00461C88" w:rsidRPr="009D4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</w:t>
        </w:r>
        <w:r w:rsidR="00461C88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ញ្ញ</w:t>
        </w:r>
        <w:r w:rsidR="00461C88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​​​​</w:t>
        </w:r>
        <w:r w:rsidR="00461C88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 xml:space="preserve">កម្ពុជា </w:t>
        </w:r>
        <w:r w:rsidR="00461C88" w:rsidRPr="00BE61DB">
          <w:rPr>
            <w:rFonts w:ascii="Khmer MEF1" w:hAnsi="Khmer MEF1" w:cs="Khmer MEF1"/>
            <w:b/>
            <w:bCs/>
            <w:color w:val="000000" w:themeColor="text1"/>
            <w:spacing w:val="-4"/>
            <w:sz w:val="24"/>
            <w:szCs w:val="24"/>
            <w:cs/>
          </w:rPr>
          <w:t>ន.គ.ស.</w:t>
        </w:r>
        <w:r w:rsidR="00461C88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 xml:space="preserve"> ពុំទាន់</w:t>
        </w:r>
        <w:r w:rsidR="00461C88" w:rsidRPr="00BE61DB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អាចដាក់ឱ្យអនុវត្តស្របតាម</w:t>
        </w:r>
        <w:r w:rsidR="00461C88" w:rsidRPr="00BE61D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>ផែនការ</w:t>
        </w:r>
        <w:r w:rsidR="00461C88" w:rsidRPr="00BE61DB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សកម្មភាពឆ្នាំ២០២២</w:t>
        </w:r>
      </w:ins>
      <w:ins w:id="26875" w:author="Kem Sereyboth" w:date="2023-07-25T09:37:00Z">
        <w:del w:id="26876" w:author="Sopheak Phorn" w:date="2023-07-28T16:25:00Z">
          <w:r w:rsidRPr="00410E9B" w:rsidDel="004A69EC">
            <w:rPr>
              <w:rFonts w:ascii="Khmer MEF1" w:hAnsi="Khmer MEF1" w:cs="Khmer MEF1"/>
              <w:spacing w:val="6"/>
              <w:sz w:val="24"/>
              <w:szCs w:val="24"/>
              <w:cs/>
              <w:rPrChange w:id="26877" w:author="Kem Sereyboth" w:date="2023-07-26T11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</w:delText>
          </w:r>
          <w:r w:rsidRPr="00410E9B" w:rsidDel="004A69EC">
            <w:rPr>
              <w:rFonts w:ascii="Khmer MEF1" w:hAnsi="Khmer MEF1" w:cs="Khmer MEF1"/>
              <w:spacing w:val="10"/>
              <w:sz w:val="24"/>
              <w:szCs w:val="24"/>
              <w:cs/>
              <w:rPrChange w:id="26878" w:author="Kem Sereyboth" w:date="2023-07-26T11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ង</w:delText>
          </w:r>
          <w:r w:rsidRPr="00410E9B" w:rsidDel="004A69EC">
            <w:rPr>
              <w:rFonts w:ascii="Khmer MEF1" w:hAnsi="Khmer MEF1" w:cs="Khmer MEF1"/>
              <w:spacing w:val="4"/>
              <w:sz w:val="24"/>
              <w:szCs w:val="24"/>
              <w:cs/>
              <w:rPrChange w:id="26879" w:author="Kem Sereyboth" w:date="2023-07-26T11:26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ហា</w:delText>
          </w:r>
          <w:r w:rsidRPr="00410E9B" w:rsidDel="004A69EC">
            <w:rPr>
              <w:rFonts w:ascii="Khmer MEF1" w:hAnsi="Khmer MEF1" w:cs="Khmer MEF1"/>
              <w:sz w:val="24"/>
              <w:szCs w:val="24"/>
              <w:cs/>
              <w:rPrChange w:id="26880" w:author="Kem Sereyboth" w:date="2023-07-26T11:2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26881" w:author="Kem Sereyboth" w:date="2023-07-26T11:25:00Z">
        <w:del w:id="26882" w:author="Sopheak Phorn" w:date="2023-07-28T16:25:00Z">
          <w:r w:rsidR="00410E9B" w:rsidDel="004A69EC">
            <w:rPr>
              <w:rFonts w:ascii="Khmer MEF1" w:hAnsi="Khmer MEF1" w:cs="Khmer MEF1" w:hint="cs"/>
              <w:sz w:val="24"/>
              <w:szCs w:val="24"/>
              <w:cs/>
            </w:rPr>
            <w:delText>​​​</w:delText>
          </w:r>
        </w:del>
      </w:ins>
      <w:ins w:id="26883" w:author="Kem Sereyboth" w:date="2023-07-25T09:37:00Z">
        <w:del w:id="26884" w:author="Sopheak Phorn" w:date="2023-07-28T16:25:00Z">
          <w:r w:rsidRPr="000E428F" w:rsidDel="004A69EC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ភ័យ ពុំទាន់</w:delText>
          </w:r>
          <w:r w:rsidRPr="000E428F" w:rsidDel="004A69EC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អា</w:delText>
          </w:r>
          <w:r w:rsidRPr="000E428F" w:rsidDel="004A69EC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  <w:r w:rsidRPr="000E428F" w:rsidDel="004A69EC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ច</w:delText>
          </w:r>
          <w:r w:rsidDel="004A69E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​ដាក់ឱ្យអនុវត្តបាន</w:delText>
          </w:r>
          <w:r w:rsidRPr="00F55550" w:rsidDel="004A69E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ស្របតាម​ផែ​ន​កា​រ​​​ស​ក​ម្មភា​ពក្នុងឆ្នាំ២​០​២​២</w:delText>
          </w:r>
        </w:del>
      </w:ins>
    </w:p>
    <w:p w14:paraId="0A99F191" w14:textId="77777777" w:rsidR="005C3F0D" w:rsidRPr="00AF4CB0" w:rsidRDefault="005C3F0D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85" w:author="Kem Sereyboth" w:date="2023-07-25T09:37:00Z"/>
          <w:rFonts w:ascii="Khmer MEF1" w:hAnsi="Khmer MEF1" w:cs="Khmer MEF1"/>
          <w:b/>
          <w:bCs/>
          <w:spacing w:val="-14"/>
          <w:sz w:val="24"/>
          <w:szCs w:val="24"/>
        </w:rPr>
        <w:pPrChange w:id="26886" w:author="Sopheak Phorn" w:date="2023-08-25T16:19:00Z">
          <w:pPr>
            <w:pStyle w:val="ListParagraph"/>
            <w:numPr>
              <w:numId w:val="62"/>
            </w:numPr>
            <w:spacing w:after="0" w:line="230" w:lineRule="auto"/>
            <w:ind w:left="993" w:hanging="284"/>
            <w:jc w:val="both"/>
          </w:pPr>
        </w:pPrChange>
      </w:pPr>
      <w:ins w:id="26887" w:author="Kem Sereyboth" w:date="2023-07-25T09:37:00Z">
        <w:r w:rsidRPr="00F55550">
          <w:rPr>
            <w:rFonts w:ascii="Khmer MEF1" w:hAnsi="Khmer MEF1" w:cs="Khmer MEF1"/>
            <w:b/>
            <w:bCs/>
            <w:spacing w:val="-14"/>
            <w:sz w:val="24"/>
            <w:szCs w:val="24"/>
            <w:cs/>
          </w:rPr>
          <w:t xml:space="preserve">លក្ខណៈវិនិច្ឆ័យ៖ </w:t>
        </w:r>
      </w:ins>
    </w:p>
    <w:p w14:paraId="265695B3" w14:textId="77777777" w:rsidR="004A69EC" w:rsidRP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888" w:author="Sopheak Phorn" w:date="2023-07-28T16:25:00Z"/>
          <w:rFonts w:ascii="Khmer MEF1" w:hAnsi="Khmer MEF1" w:cs="Khmer MEF1"/>
          <w:spacing w:val="-14"/>
          <w:sz w:val="24"/>
          <w:szCs w:val="24"/>
        </w:rPr>
        <w:pPrChange w:id="26889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26890" w:author="Sopheak Phorn" w:date="2023-07-28T16:25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  <w:rPrChange w:id="26891" w:author="Sopheak Phorn" w:date="2023-07-28T16:2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 xml:space="preserve">ឆ្នាំ២០២២ របស់ </w:t>
        </w:r>
        <w:r w:rsidRPr="002D0D15">
          <w:rPr>
            <w:rFonts w:ascii="Khmer MEF1" w:hAnsi="Khmer MEF1" w:cs="Khmer MEF1"/>
            <w:b/>
            <w:bCs/>
            <w:spacing w:val="-14"/>
            <w:sz w:val="24"/>
            <w:szCs w:val="24"/>
            <w:cs/>
            <w:rPrChange w:id="26892" w:author="Sopheak" w:date="2023-07-28T22:20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ន.គ.ស.</w:t>
        </w:r>
      </w:ins>
    </w:p>
    <w:p w14:paraId="62B9A8ED" w14:textId="77777777" w:rsidR="004A69EC" w:rsidRDefault="004A69EC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893" w:author="Sopheak Phorn" w:date="2023-08-03T10:04:00Z"/>
          <w:rFonts w:ascii="Khmer MEF1" w:hAnsi="Khmer MEF1" w:cs="Khmer MEF1"/>
          <w:spacing w:val="-14"/>
          <w:sz w:val="24"/>
          <w:szCs w:val="24"/>
        </w:rPr>
        <w:pPrChange w:id="26894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6895" w:author="Sopheak Phorn" w:date="2023-07-28T16:25:00Z"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ផែនការសកម្មភាព</w:t>
        </w:r>
        <w:r w:rsidRPr="004A69EC">
          <w:rPr>
            <w:rFonts w:ascii="Khmer MEF1" w:hAnsi="Khmer MEF1" w:cs="Khmer MEF1"/>
            <w:spacing w:val="6"/>
            <w:sz w:val="24"/>
            <w:szCs w:val="24"/>
            <w:cs/>
            <w:lang w:val="pt-BR"/>
            <w:rPrChange w:id="26896" w:author="Sopheak Phorn" w:date="2023-07-28T16:25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ប្រចាំ</w:t>
        </w:r>
        <w:r w:rsidRPr="004A69EC">
          <w:rPr>
            <w:rFonts w:ascii="Khmer MEF1" w:hAnsi="Khmer MEF1" w:cs="Khmer MEF1"/>
            <w:spacing w:val="-14"/>
            <w:sz w:val="24"/>
            <w:szCs w:val="24"/>
            <w:cs/>
          </w:rPr>
          <w:t>ឆ្នាំ២០២២ របស់នាយកដ្ឋានបច្ចេកទេស</w:t>
        </w:r>
      </w:ins>
    </w:p>
    <w:p w14:paraId="17915FC8" w14:textId="77777777" w:rsidR="00731314" w:rsidRDefault="00731314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897" w:author="Sopheak Phorn" w:date="2023-08-03T10:04:00Z"/>
          <w:rFonts w:ascii="Khmer MEF1" w:hAnsi="Khmer MEF1" w:cs="Khmer MEF1"/>
          <w:b/>
          <w:bCs/>
          <w:spacing w:val="-14"/>
          <w:sz w:val="24"/>
          <w:szCs w:val="24"/>
        </w:rPr>
        <w:pPrChange w:id="26898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6899" w:author="Sopheak Phorn" w:date="2023-08-03T10:04:00Z">
        <w:r w:rsidRPr="00BE61DB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</w:rPr>
          <w:t>គម្លាតនៃការអនុវត្ត៖</w:t>
        </w:r>
      </w:ins>
    </w:p>
    <w:p w14:paraId="3F1436C6" w14:textId="1A1577F2" w:rsidR="00731314" w:rsidRDefault="003F69F7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900" w:author="Sopheak Phorn" w:date="2023-08-03T10:04:00Z"/>
          <w:rFonts w:ascii="Khmer MEF1" w:hAnsi="Khmer MEF1" w:cs="Khmer MEF1"/>
          <w:b/>
          <w:bCs/>
          <w:spacing w:val="-14"/>
          <w:sz w:val="24"/>
          <w:szCs w:val="24"/>
        </w:rPr>
        <w:pPrChange w:id="26901" w:author="Sopheak Phorn" w:date="2023-08-25T16:19:00Z">
          <w:pPr>
            <w:pStyle w:val="ListParagraph"/>
            <w:numPr>
              <w:numId w:val="96"/>
            </w:numPr>
            <w:spacing w:after="0" w:line="240" w:lineRule="auto"/>
            <w:ind w:left="1985" w:hanging="284"/>
            <w:jc w:val="both"/>
          </w:pPr>
        </w:pPrChange>
      </w:pPr>
      <w:ins w:id="26902" w:author="S_Chhenglay" w:date="2023-08-04T09:29:00Z">
        <w:r w:rsidRPr="0067010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6903" w:author="Sopheak Phorn" w:date="2023-08-04T11:3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សូ</w:t>
        </w:r>
      </w:ins>
      <w:ins w:id="26904" w:author="Sopheak Phorn" w:date="2023-08-03T10:04:00Z">
        <w:r w:rsidR="00731314" w:rsidRPr="00670108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26905" w:author="Sopheak Phorn" w:date="2023-08-04T11:39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ចនាករសកម្មភាពក្នុងឆ្នាំ២០២២</w:t>
        </w:r>
        <w:r w:rsidR="00731314" w:rsidRPr="00670108">
          <w:rPr>
            <w:rFonts w:ascii="Khmer MEF1" w:hAnsi="Khmer MEF1" w:cs="Khmer MEF1"/>
            <w:spacing w:val="-12"/>
            <w:sz w:val="24"/>
            <w:szCs w:val="24"/>
            <w:cs/>
            <w:rPrChange w:id="26906" w:author="Sopheak Phorn" w:date="2023-08-04T11:3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៖ </w:t>
        </w:r>
      </w:ins>
      <w:ins w:id="26907" w:author="Sopheak Phorn" w:date="2023-08-03T10:44:00Z">
        <w:r w:rsidR="009D4057" w:rsidRPr="00670108">
          <w:rPr>
            <w:rFonts w:ascii="Khmer MEF1" w:hAnsi="Khmer MEF1" w:cs="Khmer MEF1"/>
            <w:color w:val="000000" w:themeColor="text1"/>
            <w:spacing w:val="-12"/>
            <w:sz w:val="24"/>
            <w:szCs w:val="24"/>
            <w:cs/>
            <w:rPrChange w:id="26908" w:author="Sopheak Phorn" w:date="2023-08-04T11:39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សេចក្ដីព្រាងប្រកាសស្ដីពីការដាក់ឱ្យអនុវត្តស្ដង់ដា</w:t>
        </w:r>
        <w:r w:rsidR="009D4057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គណនេយ្យសាម</w:t>
        </w:r>
        <w:r w:rsidR="009D4057" w:rsidRPr="009D4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</w:t>
        </w:r>
        <w:r w:rsidR="009D4057" w:rsidRPr="009D4057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ញ្ញ</w:t>
        </w:r>
        <w:r w:rsidR="009D4057" w:rsidRPr="007D5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​​​​</w:t>
        </w:r>
        <w:r w:rsidR="009D4057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កម្ពុជា</w:t>
        </w:r>
        <w:r w:rsidR="009D4057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 xml:space="preserve"> </w:t>
        </w:r>
      </w:ins>
      <w:ins w:id="26909" w:author="Sopheak Phorn" w:date="2023-08-03T10:04:00Z">
        <w:r w:rsidR="00731314">
          <w:rPr>
            <w:rFonts w:ascii="Khmer MEF1" w:hAnsi="Khmer MEF1" w:cs="Khmer MEF1" w:hint="cs"/>
            <w:spacing w:val="-14"/>
            <w:sz w:val="24"/>
            <w:szCs w:val="24"/>
            <w:cs/>
          </w:rPr>
          <w:t xml:space="preserve">ត្រូវបានដាក់ចូលក្រុមប្រឹក្សា </w:t>
        </w:r>
        <w:r w:rsidR="00731314" w:rsidRPr="00BE61DB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</w:rPr>
          <w:t>អ.ស.ហ.</w:t>
        </w:r>
      </w:ins>
      <w:ins w:id="26910" w:author="Sopheak Phorn" w:date="2023-08-03T10:44:00Z">
        <w:r w:rsidR="009D4057">
          <w:rPr>
            <w:rFonts w:ascii="Khmer MEF1" w:hAnsi="Khmer MEF1" w:cs="Khmer MEF1" w:hint="cs"/>
            <w:b/>
            <w:bCs/>
            <w:spacing w:val="-14"/>
            <w:sz w:val="24"/>
            <w:szCs w:val="24"/>
            <w:cs/>
          </w:rPr>
          <w:t xml:space="preserve"> </w:t>
        </w:r>
        <w:r w:rsidR="009D4057" w:rsidRPr="009D4057">
          <w:rPr>
            <w:rFonts w:ascii="Khmer MEF1" w:hAnsi="Khmer MEF1" w:cs="Khmer MEF1"/>
            <w:spacing w:val="-14"/>
            <w:sz w:val="24"/>
            <w:szCs w:val="24"/>
            <w:cs/>
            <w:rPrChange w:id="26911" w:author="Sopheak Phorn" w:date="2023-08-03T10:44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>និង</w:t>
        </w:r>
        <w:r w:rsidR="009D4057">
          <w:rPr>
            <w:rFonts w:ascii="Khmer MEF1" w:hAnsi="Khmer MEF1" w:cs="Khmer MEF1" w:hint="cs"/>
            <w:spacing w:val="-14"/>
            <w:sz w:val="24"/>
            <w:szCs w:val="24"/>
            <w:cs/>
          </w:rPr>
          <w:t>ដាក់ឱ្យ</w:t>
        </w:r>
        <w:r w:rsidR="009D4057" w:rsidRPr="009D4057">
          <w:rPr>
            <w:rFonts w:ascii="Khmer MEF1" w:hAnsi="Khmer MEF1" w:cs="Khmer MEF1"/>
            <w:spacing w:val="-14"/>
            <w:sz w:val="24"/>
            <w:szCs w:val="24"/>
            <w:cs/>
            <w:rPrChange w:id="26912" w:author="Sopheak Phorn" w:date="2023-08-03T10:44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>អនុវត្ត</w:t>
        </w:r>
      </w:ins>
    </w:p>
    <w:p w14:paraId="648E93F1" w14:textId="79631427" w:rsidR="00731314" w:rsidRPr="00FD3767" w:rsidRDefault="00731314">
      <w:pPr>
        <w:pStyle w:val="ListParagraph"/>
        <w:numPr>
          <w:ilvl w:val="0"/>
          <w:numId w:val="96"/>
        </w:numPr>
        <w:spacing w:after="0" w:line="233" w:lineRule="auto"/>
        <w:ind w:left="1985" w:hanging="284"/>
        <w:jc w:val="both"/>
        <w:rPr>
          <w:ins w:id="26913" w:author="Sopheak Phorn" w:date="2023-07-28T16:25:00Z"/>
          <w:rFonts w:ascii="Khmer MEF1" w:hAnsi="Khmer MEF1" w:cs="Khmer MEF1"/>
          <w:b/>
          <w:bCs/>
          <w:spacing w:val="-14"/>
          <w:sz w:val="24"/>
          <w:szCs w:val="24"/>
          <w:rPrChange w:id="26914" w:author="Sopheak Phorn" w:date="2023-08-03T10:57:00Z">
            <w:rPr>
              <w:ins w:id="26915" w:author="Sopheak Phorn" w:date="2023-07-28T16:25:00Z"/>
            </w:rPr>
          </w:rPrChange>
        </w:rPr>
        <w:pPrChange w:id="26916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26917" w:author="Sopheak Phorn" w:date="2023-08-03T10:04:00Z">
        <w:r w:rsidRPr="00D562BD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6918" w:author="Sopheak Phorn" w:date="2023-08-03T10:55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លទ្ធផលសម្រេចបានក្នុង</w:t>
        </w:r>
        <w:r w:rsidRPr="00D562BD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919" w:author="Sopheak Phorn" w:date="2023-08-03T10:55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ឆ្នាំ២០២២</w:t>
        </w:r>
        <w:r w:rsidRPr="00D562BD">
          <w:rPr>
            <w:rFonts w:ascii="Khmer MEF1" w:hAnsi="Khmer MEF1" w:cs="Khmer MEF1"/>
            <w:spacing w:val="4"/>
            <w:sz w:val="24"/>
            <w:szCs w:val="24"/>
            <w:cs/>
            <w:rPrChange w:id="26920" w:author="Sopheak Phorn" w:date="2023-08-03T10:5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៖ </w:t>
        </w:r>
      </w:ins>
      <w:ins w:id="26921" w:author="Sopheak Phorn" w:date="2023-08-03T10:45:00Z">
        <w:r w:rsidR="00D562BD" w:rsidRPr="00D562BD">
          <w:rPr>
            <w:rFonts w:ascii="Khmer MEF1" w:hAnsi="Khmer MEF1" w:cs="Khmer MEF1"/>
            <w:spacing w:val="4"/>
            <w:sz w:val="24"/>
            <w:szCs w:val="24"/>
            <w:cs/>
            <w:rPrChange w:id="26922" w:author="Sopheak Phorn" w:date="2023-08-03T10:5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ដាក់ចេញជាសេចក្ដីព្រាង</w:t>
        </w:r>
        <w:r w:rsidR="00D562BD" w:rsidRPr="00670108">
          <w:rPr>
            <w:rFonts w:ascii="Khmer MEF1" w:hAnsi="Khmer MEF1" w:cs="Khmer MEF1"/>
            <w:spacing w:val="6"/>
            <w:sz w:val="24"/>
            <w:szCs w:val="24"/>
            <w:cs/>
            <w:rPrChange w:id="26923" w:author="Sopheak Phorn" w:date="2023-08-04T11:39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កម្រិត</w:t>
        </w:r>
      </w:ins>
      <w:ins w:id="26924" w:author="Sopheak Phorn" w:date="2023-08-03T10:46:00Z">
        <w:r w:rsidR="00D562BD" w:rsidRPr="00670108">
          <w:rPr>
            <w:rFonts w:ascii="Khmer MEF1" w:hAnsi="Khmer MEF1" w:cs="Khmer MEF1"/>
            <w:spacing w:val="6"/>
            <w:sz w:val="24"/>
            <w:szCs w:val="24"/>
            <w:cs/>
            <w:rPrChange w:id="26925" w:author="Sopheak Phorn" w:date="2023-08-04T11:39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បច្ចេកទេស </w:t>
        </w:r>
        <w:r w:rsidR="00D562BD" w:rsidRPr="00AD5A6F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26926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ន.គ.ស.</w:t>
        </w:r>
      </w:ins>
      <w:ins w:id="26927" w:author="Sopheak Phorn" w:date="2023-08-03T10:50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6928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និង</w:t>
        </w:r>
      </w:ins>
      <w:ins w:id="26929" w:author="Sopheak Phorn" w:date="2023-08-03T10:52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6930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ត្រៀម</w:t>
        </w:r>
      </w:ins>
      <w:ins w:id="26931" w:author="Sopheak Phorn" w:date="2023-08-03T10:51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6932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រៀបចំសិក្ខាសាលាពិគ្រោះយោបល់ជាសា</w:t>
        </w:r>
      </w:ins>
      <w:ins w:id="26933" w:author="Sopheak Phorn" w:date="2023-08-03T10:52:00Z">
        <w:r w:rsidR="00D562BD" w:rsidRPr="00AD5A6F">
          <w:rPr>
            <w:rFonts w:ascii="Khmer MEF1" w:hAnsi="Khmer MEF1" w:cs="Khmer MEF1"/>
            <w:spacing w:val="4"/>
            <w:sz w:val="24"/>
            <w:szCs w:val="24"/>
            <w:cs/>
            <w:rPrChange w:id="26934" w:author="Sopheak Phorn" w:date="2023-08-03T10:57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ធារណៈ</w:t>
        </w:r>
      </w:ins>
      <w:ins w:id="26935" w:author="Sopheak Phorn" w:date="2023-08-03T10:56:00Z">
        <w:r w:rsidR="00AD5A6F" w:rsidRPr="00AD5A6F">
          <w:rPr>
            <w:rFonts w:ascii="Khmer MEF1" w:hAnsi="Khmer MEF1" w:cs="Khmer MEF1"/>
            <w:spacing w:val="4"/>
            <w:sz w:val="24"/>
            <w:szCs w:val="24"/>
            <w:cs/>
            <w:rPrChange w:id="26936" w:author="Sopheak Phorn" w:date="2023-08-03T10:5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លើ “</w:t>
        </w:r>
      </w:ins>
      <w:ins w:id="26937" w:author="Sopheak Phorn" w:date="2023-08-03T10:57:00Z">
        <w:r w:rsidR="00AD5A6F" w:rsidRPr="00AD5A6F">
          <w:rPr>
            <w:rFonts w:ascii="Khmer MEF1" w:hAnsi="Khmer MEF1" w:cs="Khmer MEF1"/>
            <w:spacing w:val="4"/>
            <w:sz w:val="24"/>
            <w:szCs w:val="24"/>
            <w:cs/>
            <w:rPrChange w:id="26938" w:author="Sopheak Phorn" w:date="2023-08-03T10:5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សេចក្ដី</w:t>
        </w:r>
        <w:r w:rsidR="00AD5A6F">
          <w:rPr>
            <w:rFonts w:ascii="Khmer MEF1" w:hAnsi="Khmer MEF1" w:cs="Khmer MEF1" w:hint="cs"/>
            <w:sz w:val="24"/>
            <w:szCs w:val="24"/>
            <w:cs/>
          </w:rPr>
          <w:t>ព្រាងស្ដង់ដាគណនេយ្យសាមញ្ញកម្ពុជា កំណែប្រែថ្មី</w:t>
        </w:r>
      </w:ins>
      <w:ins w:id="26939" w:author="Sopheak Phorn" w:date="2023-08-03T10:56:00Z">
        <w:r w:rsidR="00AD5A6F">
          <w:rPr>
            <w:rFonts w:ascii="Khmer MEF1" w:hAnsi="Khmer MEF1" w:cs="Khmer MEF1" w:hint="cs"/>
            <w:sz w:val="24"/>
            <w:szCs w:val="24"/>
            <w:cs/>
          </w:rPr>
          <w:t>”</w:t>
        </w:r>
      </w:ins>
      <w:ins w:id="26940" w:author="Sopheak Phorn" w:date="2023-08-03T10:54:00Z">
        <w:r w:rsidR="00D562BD" w:rsidRPr="00AD5A6F">
          <w:rPr>
            <w:rFonts w:ascii="Khmer MEF1" w:hAnsi="Khmer MEF1" w:cs="Khmer MEF1"/>
            <w:sz w:val="24"/>
            <w:szCs w:val="24"/>
            <w:cs/>
            <w:rPrChange w:id="26941" w:author="Sopheak Phorn" w:date="2023-08-03T10:56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​នៅខែកុម្ភៈ ឆ្នាំ</w:t>
        </w:r>
        <w:r w:rsidR="00D562BD">
          <w:rPr>
            <w:rFonts w:ascii="Khmer MEF1" w:hAnsi="Khmer MEF1" w:cs="Khmer MEF1" w:hint="cs"/>
            <w:spacing w:val="-8"/>
            <w:sz w:val="24"/>
            <w:szCs w:val="24"/>
            <w:cs/>
          </w:rPr>
          <w:t>២០២៣</w:t>
        </w:r>
      </w:ins>
      <w:ins w:id="26942" w:author="Sopheak Phorn" w:date="2023-08-04T11:42:00Z">
        <w:r w:rsidR="00020143">
          <w:rPr>
            <w:rFonts w:ascii="Khmer MEF1" w:hAnsi="Khmer MEF1" w:cs="Khmer MEF1" w:hint="cs"/>
            <w:spacing w:val="-8"/>
            <w:sz w:val="24"/>
            <w:szCs w:val="24"/>
            <w:cs/>
          </w:rPr>
          <w:t>។</w:t>
        </w:r>
      </w:ins>
    </w:p>
    <w:p w14:paraId="4ED50651" w14:textId="2DBC1C49" w:rsidR="005C3F0D" w:rsidRPr="00AF4CB0" w:rsidDel="004A69EC" w:rsidRDefault="005C3F0D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43" w:author="Kem Sereyboth" w:date="2023-07-25T09:37:00Z"/>
          <w:del w:id="26944" w:author="Sopheak Phorn" w:date="2023-07-28T16:25:00Z"/>
          <w:rFonts w:ascii="Khmer MEF1" w:hAnsi="Khmer MEF1" w:cs="Khmer MEF1"/>
          <w:b/>
          <w:bCs/>
          <w:spacing w:val="-14"/>
          <w:sz w:val="24"/>
          <w:szCs w:val="24"/>
        </w:rPr>
        <w:pPrChange w:id="26945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713" w:hanging="360"/>
            <w:jc w:val="both"/>
          </w:pPr>
        </w:pPrChange>
      </w:pPr>
      <w:ins w:id="26946" w:author="Kem Sereyboth" w:date="2023-07-25T09:37:00Z">
        <w:del w:id="26947" w:author="Sopheak Phorn" w:date="2023-07-28T16:25:00Z">
          <w:r w:rsidRPr="00F5555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ផែនការអភិវឌ្ឍន៍ស្ថាប័នរបស់និយ័តករសន្តិសុខសង្គម</w:delText>
          </w:r>
          <w:r w:rsidRPr="00F55550" w:rsidDel="004A69EC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</w:rPr>
            <w:delText xml:space="preserve"> </w:delText>
          </w:r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២០២២</w:delText>
          </w:r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</w:rPr>
            <w:delText>-</w:delText>
          </w:r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២០២៦</w:delText>
          </w:r>
        </w:del>
      </w:ins>
    </w:p>
    <w:p w14:paraId="5D602592" w14:textId="26304F15" w:rsidR="005C3F0D" w:rsidRPr="00F55550" w:rsidDel="004A69EC" w:rsidRDefault="005C3F0D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48" w:author="Kem Sereyboth" w:date="2023-07-25T09:37:00Z"/>
          <w:del w:id="26949" w:author="Sopheak Phorn" w:date="2023-07-28T16:25:00Z"/>
          <w:rFonts w:ascii="Khmer MEF1" w:hAnsi="Khmer MEF1" w:cs="Khmer MEF1"/>
          <w:b/>
          <w:bCs/>
          <w:spacing w:val="-14"/>
          <w:sz w:val="24"/>
          <w:szCs w:val="24"/>
        </w:rPr>
        <w:pPrChange w:id="26950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713" w:hanging="360"/>
            <w:jc w:val="both"/>
          </w:pPr>
        </w:pPrChange>
      </w:pPr>
      <w:ins w:id="26951" w:author="Kem Sereyboth" w:date="2023-07-25T09:37:00Z">
        <w:del w:id="26952" w:author="Sopheak Phorn" w:date="2023-07-28T16:25:00Z">
          <w:r w:rsidRPr="00AF4CB0" w:rsidDel="004A69EC">
            <w:rPr>
              <w:rFonts w:ascii="Khmer MEF1" w:hAnsi="Khmer MEF1" w:cs="Khmer MEF1"/>
              <w:spacing w:val="-14"/>
              <w:sz w:val="24"/>
              <w:szCs w:val="24"/>
              <w:cs/>
            </w:rPr>
            <w:delText>ផែនការសកម្មភាពឆ្នាំ២០២២ របស់នាយកដ្ឋានត្រួតពិនិត្យ</w:delText>
          </w:r>
        </w:del>
      </w:ins>
    </w:p>
    <w:p w14:paraId="4C8E2B34" w14:textId="77777777" w:rsidR="005C3F0D" w:rsidRDefault="005C3F0D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6953" w:author="Kem Sereyboth" w:date="2023-07-25T09:37:00Z"/>
          <w:rFonts w:ascii="Khmer MEF1" w:hAnsi="Khmer MEF1" w:cs="Khmer MEF1"/>
          <w:spacing w:val="-14"/>
          <w:sz w:val="24"/>
          <w:szCs w:val="24"/>
        </w:rPr>
        <w:pPrChange w:id="26954" w:author="Sopheak Phorn" w:date="2023-08-25T16:19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6955" w:author="Kem Sereyboth" w:date="2023-07-25T09:37:00Z">
        <w:r w:rsidRPr="00F55550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ឫសគល់បញ្ហា</w:t>
        </w:r>
        <w:r w:rsidRPr="00F55550">
          <w:rPr>
            <w:rFonts w:ascii="Khmer MEF1" w:hAnsi="Khmer MEF1" w:cs="Khmer MEF1"/>
            <w:b/>
            <w:bCs/>
            <w:spacing w:val="-4"/>
            <w:sz w:val="24"/>
            <w:szCs w:val="24"/>
            <w:cs/>
          </w:rPr>
          <w:t>៖</w:t>
        </w:r>
        <w:r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 xml:space="preserve"> </w:t>
        </w:r>
        <w:del w:id="26956" w:author="Sopheak" w:date="2023-07-28T22:21:00Z">
          <w:r w:rsidDel="002D0D15">
            <w:rPr>
              <w:rFonts w:ascii="Khmer MEF1" w:hAnsi="Khmer MEF1" w:cs="Khmer MEF1" w:hint="cs"/>
              <w:b/>
              <w:bCs/>
              <w:spacing w:val="-4"/>
              <w:sz w:val="24"/>
              <w:szCs w:val="24"/>
              <w:cs/>
            </w:rPr>
            <w:delText>ន.ស.ស.</w:delText>
          </w:r>
          <w:r w:rsidRPr="00624DA8" w:rsidDel="002D0D15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</w:p>
    <w:p w14:paraId="051C4994" w14:textId="310D7F9D" w:rsidR="005C3F0D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57" w:author="Kem Sereyboth" w:date="2023-07-25T09:37:00Z"/>
          <w:rFonts w:ascii="Khmer MEF1" w:hAnsi="Khmer MEF1" w:cs="Khmer MEF1"/>
          <w:spacing w:val="-18"/>
          <w:sz w:val="24"/>
          <w:szCs w:val="24"/>
        </w:rPr>
        <w:pPrChange w:id="26958" w:author="Sopheak Phorn" w:date="2023-08-25T16:19:00Z">
          <w:pPr>
            <w:pStyle w:val="ListParagraph"/>
            <w:numPr>
              <w:numId w:val="63"/>
            </w:numPr>
            <w:spacing w:after="0" w:line="240" w:lineRule="auto"/>
            <w:ind w:left="1713" w:hanging="360"/>
            <w:jc w:val="both"/>
          </w:pPr>
        </w:pPrChange>
      </w:pPr>
      <w:ins w:id="26959" w:author="Sopheak Phorn" w:date="2023-07-28T16:26:00Z">
        <w:r w:rsidRPr="00636E45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26960" w:author="Sopheak" w:date="2023-07-28T22:31:00Z">
              <w:rPr>
                <w:rFonts w:ascii="Khmer MEF1" w:hAnsi="Khmer MEF1" w:cs="Khmer MEF1"/>
                <w:color w:val="000000"/>
                <w:spacing w:val="-2"/>
                <w:sz w:val="24"/>
                <w:szCs w:val="24"/>
                <w:cs/>
              </w:rPr>
            </w:rPrChange>
          </w:rPr>
          <w:t xml:space="preserve">សមត្ថភាពមន្ត្រីអនុវត្តការងារ មិនទាន់ឆ្លើយតបនឹងជំនាញទាំងស្រុងទេ ប៉ុន្តែ </w:t>
        </w:r>
        <w:r w:rsidRPr="00636E45">
          <w:rPr>
            <w:rFonts w:ascii="Khmer MEF1" w:hAnsi="Khmer MEF1" w:cs="Khmer MEF1"/>
            <w:b/>
            <w:bCs/>
            <w:color w:val="000000"/>
            <w:spacing w:val="-6"/>
            <w:sz w:val="24"/>
            <w:szCs w:val="24"/>
            <w:cs/>
            <w:rPrChange w:id="26961" w:author="Sopheak" w:date="2023-07-28T22:31:00Z">
              <w:rPr>
                <w:rFonts w:ascii="Khmer MEF1" w:hAnsi="Khmer MEF1" w:cs="Khmer MEF1"/>
                <w:b/>
                <w:bCs/>
                <w:color w:val="000000"/>
                <w:spacing w:val="-2"/>
                <w:sz w:val="24"/>
                <w:szCs w:val="24"/>
                <w:cs/>
              </w:rPr>
            </w:rPrChange>
          </w:rPr>
          <w:t>ន.គ.ស.</w:t>
        </w:r>
        <w:r w:rsidRPr="00FE4CA6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FE4CA6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ប្រកាន់ទស្សនៈ</w:t>
        </w:r>
        <w:r w:rsidRPr="00FE4CA6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“</w:t>
        </w:r>
        <w:r w:rsidRPr="00FE4CA6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រៀនបណ្ដើរធ្វើបណ្ដើរ</w:t>
        </w:r>
      </w:ins>
      <w:ins w:id="26962" w:author="Sopheak" w:date="2023-07-28T22:31:00Z">
        <w:r w:rsidR="00E04608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”</w:t>
        </w:r>
      </w:ins>
      <w:ins w:id="26963" w:author="Sopheak Phorn" w:date="2023-07-28T16:26:00Z">
        <w:del w:id="26964" w:author="Sopheak" w:date="2023-07-28T22:31:00Z">
          <w:r w:rsidRPr="00FE4CA6" w:rsidDel="00E04608">
            <w:rPr>
              <w:rFonts w:ascii="Khmer MEF1" w:hAnsi="Khmer MEF1" w:cs="Khmer MEF1"/>
              <w:color w:val="000000"/>
              <w:spacing w:val="4"/>
              <w:sz w:val="24"/>
              <w:szCs w:val="24"/>
              <w:cs/>
            </w:rPr>
            <w:delText xml:space="preserve"> </w:delText>
          </w:r>
        </w:del>
      </w:ins>
      <w:ins w:id="26965" w:author="Kem Sereyboth" w:date="2023-07-25T09:37:00Z">
        <w:del w:id="26966" w:author="Sopheak Phorn" w:date="2023-07-28T16:26:00Z">
          <w:r w:rsidR="005C3F0D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6967" w:author="Kem Sereyboth" w:date="2023-07-26T11:2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បញ្ហាខាងក្នុង៖ ធនធានមនុស្សនៅមានកម្រិត ទាំងចំណេះជំនាញ និងបរិមាណ ដោ</w:delText>
          </w:r>
        </w:del>
      </w:ins>
      <w:ins w:id="26968" w:author="Kem Sereyboth" w:date="2023-07-26T11:28:00Z">
        <w:del w:id="26969" w:author="Sopheak Phorn" w:date="2023-07-28T16:26:00Z">
          <w:r w:rsidR="00410E9B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6970" w:author="Kem Sereyboth" w:date="2023-07-26T11:2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971" w:author="Kem Sereyboth" w:date="2023-07-25T09:37:00Z">
        <w:del w:id="26972" w:author="Sopheak Phorn" w:date="2023-07-28T16:26:00Z">
          <w:r w:rsidR="005C3F0D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6973" w:author="Kem Sereyboth" w:date="2023-07-26T11:2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យ</w:delText>
          </w:r>
        </w:del>
      </w:ins>
      <w:ins w:id="26974" w:author="Kem Sereyboth" w:date="2023-07-26T11:28:00Z">
        <w:del w:id="26975" w:author="Sopheak Phorn" w:date="2023-07-28T16:26:00Z">
          <w:r w:rsidR="00410E9B" w:rsidRPr="00410E9B" w:rsidDel="00DB2A46">
            <w:rPr>
              <w:rFonts w:ascii="Khmer MEF1" w:hAnsi="Khmer MEF1" w:cs="Khmer MEF1"/>
              <w:spacing w:val="-6"/>
              <w:sz w:val="24"/>
              <w:szCs w:val="24"/>
              <w:cs/>
              <w:rPrChange w:id="26976" w:author="Kem Sereyboth" w:date="2023-07-26T11:28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977" w:author="Kem Sereyboth" w:date="2023-07-25T09:37:00Z">
        <w:del w:id="26978" w:author="Sopheak Phorn" w:date="2023-07-28T16:26:00Z">
          <w:r w:rsidR="005C3F0D" w:rsidRPr="00410E9B" w:rsidDel="00DB2A46">
            <w:rPr>
              <w:rFonts w:ascii="Khmer MEF1" w:hAnsi="Khmer MEF1" w:cs="Khmer MEF1"/>
              <w:sz w:val="24"/>
              <w:szCs w:val="24"/>
              <w:cs/>
              <w:rPrChange w:id="26979" w:author="Kem Sereyboth" w:date="2023-07-26T11:30:00Z">
                <w:rPr>
                  <w:rFonts w:ascii="Khmer MEF1" w:hAnsi="Khmer MEF1" w:cs="Khmer MEF1"/>
                  <w:spacing w:val="-26"/>
                  <w:sz w:val="24"/>
                  <w:szCs w:val="24"/>
                  <w:cs/>
                </w:rPr>
              </w:rPrChange>
            </w:rPr>
            <w:delText>ចំនួន</w:delText>
          </w:r>
          <w:r w:rsidR="005C3F0D" w:rsidRPr="00410E9B" w:rsidDel="00DB2A46">
            <w:rPr>
              <w:rFonts w:ascii="Khmer MEF1" w:hAnsi="Khmer MEF1" w:cs="Khmer MEF1"/>
              <w:sz w:val="24"/>
              <w:szCs w:val="24"/>
              <w:cs/>
              <w:rPrChange w:id="26980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មន្ត្រី ដែលត្រូវជ្រើសរើសឱ្យចូលបម្រើការ មិនអាចជ្រើសរើសទៅបានតាមការ</w:delText>
          </w:r>
          <w:r w:rsidR="005C3F0D" w:rsidRPr="00410E9B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6981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គ្រោងទុ</w:delText>
          </w:r>
        </w:del>
      </w:ins>
      <w:ins w:id="26982" w:author="Kem Sereyboth" w:date="2023-07-26T11:30:00Z">
        <w:del w:id="26983" w:author="Sopheak Phorn" w:date="2023-07-28T16:26:00Z">
          <w:r w:rsidR="00410E9B" w:rsidRPr="00410E9B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6984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6985" w:author="Kem Sereyboth" w:date="2023-07-25T09:37:00Z">
        <w:del w:id="26986" w:author="Sopheak Phorn" w:date="2023-07-28T16:26:00Z">
          <w:r w:rsidR="005C3F0D" w:rsidRPr="00410E9B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6987" w:author="Kem Sereyboth" w:date="2023-07-26T11:30:00Z">
                <w:rPr>
                  <w:rFonts w:ascii="Khmer MEF1" w:hAnsi="Khmer MEF1" w:cs="Khmer MEF1"/>
                  <w:spacing w:val="-18"/>
                  <w:sz w:val="24"/>
                  <w:szCs w:val="24"/>
                  <w:cs/>
                </w:rPr>
              </w:rPrChange>
            </w:rPr>
            <w:delText>ក</w:delText>
          </w:r>
        </w:del>
      </w:ins>
    </w:p>
    <w:p w14:paraId="3697D6E3" w14:textId="77777777" w:rsidR="00DB2A46" w:rsidRPr="00DB2A46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88" w:author="Sopheak Phorn" w:date="2023-07-28T16:26:00Z"/>
          <w:rFonts w:ascii="Khmer MEF1" w:hAnsi="Khmer MEF1" w:cs="Khmer MEF1"/>
          <w:spacing w:val="-14"/>
          <w:sz w:val="24"/>
          <w:szCs w:val="24"/>
        </w:rPr>
        <w:pPrChange w:id="26989" w:author="Sopheak Phorn" w:date="2023-08-25T16:19:00Z">
          <w:pPr>
            <w:pStyle w:val="ListParagraph"/>
            <w:numPr>
              <w:numId w:val="60"/>
            </w:numPr>
            <w:ind w:left="1713" w:hanging="360"/>
          </w:pPr>
        </w:pPrChange>
      </w:pPr>
      <w:ins w:id="26990" w:author="Sopheak Phorn" w:date="2023-07-28T16:26:00Z">
        <w:r w:rsidRPr="00E04608">
          <w:rPr>
            <w:rFonts w:ascii="Khmer MEF1" w:hAnsi="Khmer MEF1" w:cs="Khmer MEF1"/>
            <w:spacing w:val="-6"/>
            <w:sz w:val="24"/>
            <w:szCs w:val="24"/>
            <w:cs/>
            <w:rPrChange w:id="26991" w:author="Sopheak" w:date="2023-07-28T22:32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គ្រប់ភាគីពាក់ព័ន្ធមិនទាន់ឯកភាពនៅឡើយលើផែនការនៃការដាក់ឱ្យប្រើប្រាស់ស្តង់ដាគណនេយ្យសាមញ្ញកម្ពុជា ជាពិសេសអគ្គនាយកដ្ឋានពន្ធដារដែលបានបង្ហាញការបារម្ភ</w:t>
        </w:r>
        <w:r w:rsidRPr="00DB2A46">
          <w:rPr>
            <w:rFonts w:ascii="Khmer MEF1" w:hAnsi="Khmer MEF1" w:cs="Khmer MEF1"/>
            <w:spacing w:val="-14"/>
            <w:sz w:val="24"/>
            <w:szCs w:val="24"/>
            <w:cs/>
          </w:rPr>
          <w:t>អំពីការបាត់ចំណូលពន្ធ</w:t>
        </w:r>
      </w:ins>
    </w:p>
    <w:p w14:paraId="293F6485" w14:textId="4717976F" w:rsidR="005C3F0D" w:rsidRPr="00FD3767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6992" w:author="Kem Sereyboth" w:date="2023-07-25T09:37:00Z"/>
          <w:rFonts w:ascii="Khmer MEF1" w:hAnsi="Khmer MEF1" w:cs="Khmer MEF1"/>
          <w:sz w:val="24"/>
          <w:szCs w:val="24"/>
          <w:rPrChange w:id="26993" w:author="Sopheak Phorn" w:date="2023-08-03T10:58:00Z">
            <w:rPr>
              <w:ins w:id="26994" w:author="Kem Sereyboth" w:date="2023-07-25T09:37:00Z"/>
              <w:spacing w:val="-18"/>
            </w:rPr>
          </w:rPrChange>
        </w:rPr>
        <w:pPrChange w:id="26995" w:author="Sopheak Phorn" w:date="2023-08-25T16:19:00Z">
          <w:pPr>
            <w:pStyle w:val="ListParagraph"/>
            <w:numPr>
              <w:numId w:val="63"/>
            </w:numPr>
            <w:spacing w:after="0" w:line="240" w:lineRule="auto"/>
            <w:ind w:left="1713" w:hanging="360"/>
            <w:jc w:val="both"/>
          </w:pPr>
        </w:pPrChange>
      </w:pPr>
      <w:ins w:id="26996" w:author="Sopheak Phorn" w:date="2023-07-28T16:26:00Z">
        <w:r w:rsidRPr="00FD3767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6997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ន.គ.ស.</w:t>
        </w:r>
        <w:r w:rsidRPr="00FD3767">
          <w:rPr>
            <w:rFonts w:ascii="Khmer MEF1" w:hAnsi="Khmer MEF1" w:cs="Khmer MEF1"/>
            <w:spacing w:val="-4"/>
            <w:sz w:val="24"/>
            <w:szCs w:val="24"/>
            <w:cs/>
            <w:rPrChange w:id="26998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បាននិងកំពុងជំរុញឱ្យសហគ្រាសធុនធំ និងមធ្យម អនុវត្តស្តង់ដាគណ</w:t>
        </w:r>
      </w:ins>
      <w:ins w:id="26999" w:author="Sopheak Phorn" w:date="2023-08-03T10:58:00Z">
        <w:r w:rsidR="00FD3767" w:rsidRPr="00FD3767">
          <w:rPr>
            <w:rFonts w:ascii="Khmer MEF1" w:hAnsi="Khmer MEF1" w:cs="Khmer MEF1"/>
            <w:spacing w:val="-4"/>
            <w:sz w:val="24"/>
            <w:szCs w:val="24"/>
            <w:cs/>
            <w:rPrChange w:id="27000" w:author="Sopheak Phorn" w:date="2023-08-03T10:5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7001" w:author="Sopheak Phorn" w:date="2023-07-28T16:26:00Z">
        <w:r w:rsidRPr="00FD3767">
          <w:rPr>
            <w:rFonts w:ascii="Khmer MEF1" w:hAnsi="Khmer MEF1" w:cs="Khmer MEF1"/>
            <w:spacing w:val="-4"/>
            <w:sz w:val="24"/>
            <w:szCs w:val="24"/>
            <w:cs/>
            <w:rPrChange w:id="27002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នេយ្យ</w:t>
        </w:r>
        <w:r w:rsidRPr="00FD3767">
          <w:rPr>
            <w:rFonts w:ascii="Khmer MEF1" w:hAnsi="Khmer MEF1" w:cs="Khmer MEF1"/>
            <w:sz w:val="24"/>
            <w:szCs w:val="24"/>
            <w:cs/>
            <w:rPrChange w:id="27003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  <w:r w:rsidRPr="00FD3767">
          <w:rPr>
            <w:rFonts w:ascii="Khmer MEF1" w:hAnsi="Khmer MEF1" w:cs="Khmer MEF1"/>
            <w:spacing w:val="4"/>
            <w:sz w:val="24"/>
            <w:szCs w:val="24"/>
            <w:rPrChange w:id="27004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</w:rPr>
            </w:rPrChange>
          </w:rPr>
          <w:t xml:space="preserve">Cambodian International Financial Reporting Standard (CIFRS) </w:t>
        </w:r>
        <w:r w:rsidRPr="00FD3767">
          <w:rPr>
            <w:rFonts w:ascii="Khmer MEF1" w:hAnsi="Khmer MEF1" w:cs="Khmer MEF1"/>
            <w:spacing w:val="4"/>
            <w:sz w:val="24"/>
            <w:szCs w:val="24"/>
            <w:cs/>
            <w:rPrChange w:id="27005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និង</w:t>
        </w:r>
        <w:r w:rsidRPr="00FD3767">
          <w:rPr>
            <w:rFonts w:ascii="Khmer MEF1" w:hAnsi="Khmer MEF1" w:cs="Khmer MEF1"/>
            <w:sz w:val="24"/>
            <w:szCs w:val="24"/>
            <w:cs/>
            <w:rPrChange w:id="27006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  <w:r w:rsidRPr="00FD3767">
          <w:rPr>
            <w:rFonts w:ascii="Khmer MEF1" w:hAnsi="Khmer MEF1" w:cs="Khmer MEF1"/>
            <w:spacing w:val="-10"/>
            <w:sz w:val="24"/>
            <w:szCs w:val="24"/>
            <w:rPrChange w:id="27007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</w:rPr>
            </w:rPrChange>
          </w:rPr>
          <w:t xml:space="preserve">CIFRS for SMEs </w:t>
        </w:r>
        <w:r w:rsidRPr="00FD3767">
          <w:rPr>
            <w:rFonts w:ascii="Khmer MEF1" w:hAnsi="Khmer MEF1" w:cs="Khmer MEF1"/>
            <w:spacing w:val="-10"/>
            <w:sz w:val="24"/>
            <w:szCs w:val="24"/>
            <w:cs/>
            <w:rPrChange w:id="27008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ព្រមទាំងដាក់របាយការណ៍ហិរញ្ញវត្ថុប្រចាំឆ្នាំមកនិយ័តករគណ</w:t>
        </w:r>
      </w:ins>
      <w:ins w:id="27009" w:author="Sopheak Phorn" w:date="2023-08-03T10:59:00Z">
        <w:r w:rsidR="00FD3767" w:rsidRPr="00FD3767">
          <w:rPr>
            <w:rFonts w:ascii="Khmer MEF1" w:hAnsi="Khmer MEF1" w:cs="Khmer MEF1"/>
            <w:spacing w:val="-10"/>
            <w:sz w:val="24"/>
            <w:szCs w:val="24"/>
            <w:cs/>
            <w:rPrChange w:id="27010" w:author="Sopheak Phorn" w:date="2023-08-03T10:5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27011" w:author="Sopheak Phorn" w:date="2023-07-28T16:26:00Z">
        <w:r w:rsidRPr="00FD3767">
          <w:rPr>
            <w:rFonts w:ascii="Khmer MEF1" w:hAnsi="Khmer MEF1" w:cs="Khmer MEF1"/>
            <w:spacing w:val="-10"/>
            <w:sz w:val="24"/>
            <w:szCs w:val="24"/>
            <w:cs/>
            <w:rPrChange w:id="27012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នេយ្យ</w:t>
        </w:r>
        <w:r w:rsidRPr="00FD3767">
          <w:rPr>
            <w:rFonts w:ascii="Khmer MEF1" w:hAnsi="Khmer MEF1" w:cs="Khmer MEF1"/>
            <w:spacing w:val="-4"/>
            <w:sz w:val="24"/>
            <w:szCs w:val="24"/>
            <w:cs/>
            <w:rPrChange w:id="27013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និងសវនកម្ម ដើម្បីពិនិត្យអនុលោមភាពផ្នែកច្បាប់ និងបច្ចេកទេសស្តង់ដា។ លទ្ធផល</w:t>
        </w:r>
      </w:ins>
      <w:ins w:id="27014" w:author="Sopheak Phorn" w:date="2023-08-03T10:59:00Z">
        <w:r w:rsidR="00FD3767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27015" w:author="Sopheak Phorn" w:date="2023-07-28T16:26:00Z">
        <w:r w:rsidRPr="00DA0124">
          <w:rPr>
            <w:rFonts w:ascii="Khmer MEF1" w:hAnsi="Khmer MEF1" w:cs="Khmer MEF1"/>
            <w:spacing w:val="8"/>
            <w:sz w:val="24"/>
            <w:szCs w:val="24"/>
            <w:cs/>
            <w:rPrChange w:id="27016" w:author="Sopheak Phorn" w:date="2023-08-03T10:59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នៃការពិនិត្យអនុលោមភាពនឹងជួយគាំទ្របន្ថែមដល់ការធ្វើសេចក្តីសម្រេចចិត្តក្នុងការរៀបចំស្តង់ដាគណនេយ្យគណនេយ្យសាមញ្ញកម្ពុជាសម្រាប់ការអនុវត្តនាពេល</w:t>
        </w:r>
        <w:r w:rsidRPr="00FD3767">
          <w:rPr>
            <w:rFonts w:ascii="Khmer MEF1" w:hAnsi="Khmer MEF1" w:cs="Khmer MEF1"/>
            <w:sz w:val="24"/>
            <w:szCs w:val="24"/>
            <w:cs/>
            <w:rPrChange w:id="27017" w:author="Sopheak Phorn" w:date="2023-08-03T10:5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អនាគត</w:t>
        </w:r>
      </w:ins>
      <w:ins w:id="27018" w:author="Kem Sereyboth" w:date="2023-07-25T09:37:00Z">
        <w:del w:id="27019" w:author="Sopheak Phorn" w:date="2023-07-28T16:26:00Z"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20" w:author="Sopheak Phorn" w:date="2023-08-03T10:58:00Z">
                <w:rPr>
                  <w:cs/>
                </w:rPr>
              </w:rPrChange>
            </w:rPr>
            <w:delText xml:space="preserve">បញ្ហាខាងក្រៅ៖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21" w:author="Sopheak Phorn" w:date="2023-08-03T10:5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ការជ្រើសរើសអ្នកជំនាញការក្នុងវិស័យសន្តិសុខសង្គម មានភាពលំ</w:delText>
          </w:r>
        </w:del>
      </w:ins>
      <w:ins w:id="27022" w:author="Kem Sereyboth" w:date="2023-07-26T13:16:00Z">
        <w:del w:id="27023" w:author="Sopheak Phorn" w:date="2023-07-28T16:26:00Z">
          <w:r w:rsidR="00896606" w:rsidRPr="00FD3767" w:rsidDel="00DB2A46">
            <w:rPr>
              <w:rFonts w:ascii="Khmer MEF1" w:hAnsi="Khmer MEF1" w:cs="Khmer MEF1"/>
              <w:sz w:val="24"/>
              <w:szCs w:val="24"/>
              <w:cs/>
              <w:rPrChange w:id="27024" w:author="Sopheak Phorn" w:date="2023-08-03T10:5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025" w:author="Kem Sereyboth" w:date="2023-07-25T09:37:00Z">
        <w:del w:id="27026" w:author="Sopheak Phorn" w:date="2023-07-28T16:26:00Z"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27" w:author="Sopheak Phorn" w:date="2023-08-03T10:5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បាក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28" w:author="Sopheak Phorn" w:date="2023-08-03T10:58:00Z">
                <w:rPr>
                  <w:spacing w:val="-6"/>
                  <w:cs/>
                </w:rPr>
              </w:rPrChange>
            </w:rPr>
            <w:delText xml:space="preserve"> ដែលចំណាយពេលយូរ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29" w:author="Sopheak Phorn" w:date="2023-08-03T10:58:00Z">
                <w:rPr>
                  <w:spacing w:val="-4"/>
                  <w:cs/>
                </w:rPr>
              </w:rPrChange>
            </w:rPr>
            <w:delText xml:space="preserve">លើសការរំពឹងទុក។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30" w:author="Sopheak Phorn" w:date="2023-08-03T10:58:00Z">
                <w:rPr>
                  <w:cs/>
                </w:rPr>
              </w:rPrChange>
            </w:rPr>
            <w:delText xml:space="preserve">បច្ចុប្បន្ន </w:delText>
          </w:r>
          <w:r w:rsidR="005C3F0D" w:rsidRPr="00FD3767" w:rsidDel="00DB2A46">
            <w:rPr>
              <w:rFonts w:ascii="Khmer MEF1" w:hAnsi="Khmer MEF1" w:cs="Khmer MEF1"/>
              <w:b/>
              <w:bCs/>
              <w:sz w:val="24"/>
              <w:szCs w:val="24"/>
              <w:cs/>
              <w:rPrChange w:id="27031" w:author="Sopheak Phorn" w:date="2023-08-03T10:58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32" w:author="Sopheak Phorn" w:date="2023-08-03T10:58:00Z">
                <w:rPr>
                  <w:cs/>
                </w:rPr>
              </w:rPrChange>
            </w:rPr>
            <w:delText xml:space="preserve"> បាន និងកំពុងសហការជា</w:delText>
          </w:r>
        </w:del>
      </w:ins>
      <w:ins w:id="27033" w:author="Kem Sereyboth" w:date="2023-07-26T13:16:00Z">
        <w:del w:id="27034" w:author="Sopheak Phorn" w:date="2023-07-28T16:26:00Z">
          <w:r w:rsidR="00896606" w:rsidRPr="00FD3767" w:rsidDel="00DB2A46">
            <w:rPr>
              <w:rFonts w:ascii="Khmer MEF1" w:hAnsi="Khmer MEF1" w:cs="Khmer MEF1"/>
              <w:sz w:val="24"/>
              <w:szCs w:val="24"/>
              <w:cs/>
              <w:rPrChange w:id="27035" w:author="Sopheak Phorn" w:date="2023-08-03T10:58:00Z">
                <w:rPr>
                  <w:cs/>
                </w:rPr>
              </w:rPrChange>
            </w:rPr>
            <w:delText>​</w:delText>
          </w:r>
        </w:del>
      </w:ins>
      <w:ins w:id="27036" w:author="Kem Sereyboth" w:date="2023-07-25T09:37:00Z">
        <w:del w:id="27037" w:author="Sopheak Phorn" w:date="2023-07-28T16:26:00Z"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38" w:author="Sopheak Phorn" w:date="2023-08-03T10:58:00Z">
                <w:rPr>
                  <w:cs/>
                </w:rPr>
              </w:rPrChange>
            </w:rPr>
            <w:delText>មួយអ្នក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39" w:author="Sopheak Phorn" w:date="2023-08-03T10:58:00Z">
                <w:rPr>
                  <w:spacing w:val="-4"/>
                  <w:cs/>
                </w:rPr>
              </w:rPrChange>
            </w:rPr>
            <w:delText xml:space="preserve">ជំនាញការរបស់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rPrChange w:id="27040" w:author="Sopheak Phorn" w:date="2023-08-03T10:58:00Z">
                <w:rPr>
                  <w:spacing w:val="-4"/>
                </w:rPr>
              </w:rPrChange>
            </w:rPr>
            <w:delText xml:space="preserve">ILO 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41" w:author="Sopheak Phorn" w:date="2023-08-03T10:58:00Z">
                <w:rPr>
                  <w:spacing w:val="-4"/>
                  <w:cs/>
                </w:rPr>
              </w:rPrChange>
            </w:rPr>
            <w:delText>ដើម្បី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42" w:author="Sopheak Phorn" w:date="2023-08-03T10:58:00Z">
                <w:rPr>
                  <w:spacing w:val="4"/>
                  <w:cs/>
                </w:rPr>
              </w:rPrChange>
            </w:rPr>
            <w:delText>អភិវ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rPrChange w:id="27043" w:author="Sopheak Phorn" w:date="2023-08-03T10:58:00Z">
                <w:rPr>
                  <w:spacing w:val="4"/>
                </w:rPr>
              </w:rPrChange>
            </w:rPr>
            <w:delText>​​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44" w:author="Sopheak Phorn" w:date="2023-08-03T10:58:00Z">
                <w:rPr>
                  <w:spacing w:val="4"/>
                  <w:cs/>
                </w:rPr>
              </w:rPrChange>
            </w:rPr>
            <w:delText>ឌ្ឍ</w:delText>
          </w:r>
          <w:r w:rsidR="005C3F0D" w:rsidRPr="00FD3767" w:rsidDel="00DB2A46">
            <w:rPr>
              <w:rFonts w:ascii="Khmer MEF1" w:hAnsi="Khmer MEF1" w:cs="Khmer MEF1"/>
              <w:sz w:val="24"/>
              <w:szCs w:val="24"/>
              <w:cs/>
              <w:rPrChange w:id="27045" w:author="Sopheak Phorn" w:date="2023-08-03T10:58:00Z">
                <w:rPr>
                  <w:spacing w:val="-8"/>
                  <w:cs/>
                </w:rPr>
              </w:rPrChange>
            </w:rPr>
            <w:delText>សេចក្ដីណែនាំនេះ</w:delText>
          </w:r>
        </w:del>
      </w:ins>
    </w:p>
    <w:p w14:paraId="00000D2D" w14:textId="6DDB8ECB" w:rsidR="005C3F0D" w:rsidRPr="00DB2A46" w:rsidRDefault="005C3F0D">
      <w:pPr>
        <w:pStyle w:val="ListParagraph"/>
        <w:numPr>
          <w:ilvl w:val="0"/>
          <w:numId w:val="71"/>
        </w:numPr>
        <w:spacing w:after="0" w:line="233" w:lineRule="auto"/>
        <w:ind w:hanging="153"/>
        <w:rPr>
          <w:ins w:id="27046" w:author="Sopheak Phorn" w:date="2023-07-28T16:27:00Z"/>
          <w:rFonts w:ascii="Khmer MEF1" w:hAnsi="Khmer MEF1" w:cs="Khmer MEF1"/>
          <w:b/>
          <w:bCs/>
          <w:sz w:val="24"/>
          <w:szCs w:val="24"/>
          <w:rPrChange w:id="27047" w:author="Sopheak Phorn" w:date="2023-07-28T16:27:00Z">
            <w:rPr>
              <w:ins w:id="27048" w:author="Sopheak Phorn" w:date="2023-07-28T16:27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7049" w:author="Sopheak Phorn" w:date="2023-08-25T16:19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27050" w:author="Kem Sereyboth" w:date="2023-07-25T09:37:00Z">
        <w:r w:rsidRPr="0089660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27051" w:author="Kem Sereyboth" w:date="2023-07-26T13:16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 xml:space="preserve">ផលវិបាក៖ </w:t>
        </w:r>
        <w:del w:id="27052" w:author="Sopheak Phorn" w:date="2023-07-28T16:27:00Z">
          <w:r w:rsidRPr="00896606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053" w:author="Kem Sereyboth" w:date="2023-07-26T13:1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ដោយសេចក្តីណែនាំនេះពុំទាន់អាចដាក់ឱ្យអនុវត្តបានក្នុងឆ្នាំ២០២២ យោងតាម</w:delText>
          </w:r>
          <w:r w:rsidRPr="0045408A" w:rsidDel="00DB2A4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ផែនការអភិវឌ្ឍន៍ស្ថាប័នរបស់ </w:delText>
          </w:r>
          <w:r w:rsidRPr="005C3F0D" w:rsidDel="00DB2A4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27054" w:author="Kem Sereyboth" w:date="2023-07-25T09:38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  <w:r w:rsidRPr="0045408A" w:rsidDel="00DB2A4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២០២២</w:delText>
          </w:r>
          <w:r w:rsidRPr="0045408A" w:rsidDel="00DB2A46">
            <w:rPr>
              <w:rFonts w:ascii="Khmer MEF1" w:hAnsi="Khmer MEF1" w:cs="Khmer MEF1"/>
              <w:spacing w:val="-6"/>
              <w:sz w:val="24"/>
              <w:szCs w:val="24"/>
            </w:rPr>
            <w:delText>-</w:delText>
          </w:r>
          <w:r w:rsidRPr="0045408A" w:rsidDel="00DB2A4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២០២៦ ដូចនេះ តម្រូវឱ្យមានភាពបត់បែន</w:delText>
          </w:r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055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ក្នុងការដាក់ចេញ និងអនុវត្តសេចក្តីណែនាំ</w:delText>
          </w:r>
        </w:del>
      </w:ins>
      <w:ins w:id="27056" w:author="Kem Sereyboth" w:date="2023-07-25T09:41:00Z">
        <w:del w:id="27057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058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នេះ</w:delText>
          </w:r>
        </w:del>
      </w:ins>
      <w:ins w:id="27059" w:author="Kem Sereyboth" w:date="2023-07-25T09:37:00Z">
        <w:del w:id="27060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061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ក្នុងឆ្នាំ២០២៤ វិញ ស្របតាមផែនការសក</w:delText>
          </w:r>
        </w:del>
      </w:ins>
      <w:ins w:id="27062" w:author="Kem Sereyboth" w:date="2023-07-26T13:17:00Z">
        <w:del w:id="27063" w:author="Sopheak Phorn" w:date="2023-07-28T16:27:00Z">
          <w:r w:rsidR="00896606"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064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065" w:author="Kem Sereyboth" w:date="2023-07-25T09:37:00Z">
        <w:del w:id="27066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067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ម្មភា</w:delText>
          </w:r>
        </w:del>
      </w:ins>
      <w:ins w:id="27068" w:author="Kem Sereyboth" w:date="2023-07-26T13:17:00Z">
        <w:del w:id="27069" w:author="Sopheak Phorn" w:date="2023-07-28T16:27:00Z">
          <w:r w:rsidR="00896606"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070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071" w:author="Kem Sereyboth" w:date="2023-07-25T09:37:00Z">
        <w:del w:id="27072" w:author="Sopheak Phorn" w:date="2023-07-28T16:27:00Z">
          <w:r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073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</w:delText>
          </w:r>
        </w:del>
      </w:ins>
      <w:ins w:id="27074" w:author="Kem Sereyboth" w:date="2023-07-26T13:17:00Z">
        <w:del w:id="27075" w:author="Sopheak Phorn" w:date="2023-07-28T16:27:00Z">
          <w:r w:rsidR="00896606" w:rsidRPr="00896606" w:rsidDel="00DB2A46">
            <w:rPr>
              <w:rFonts w:ascii="Khmer MEF1" w:hAnsi="Khmer MEF1" w:cs="Khmer MEF1"/>
              <w:spacing w:val="-10"/>
              <w:sz w:val="24"/>
              <w:szCs w:val="24"/>
              <w:cs/>
              <w:rPrChange w:id="27076" w:author="Kem Sereyboth" w:date="2023-07-26T13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077" w:author="Kem Sereyboth" w:date="2023-07-25T09:37:00Z">
        <w:del w:id="27078" w:author="Sopheak Phorn" w:date="2023-07-28T16:27:00Z">
          <w:r w:rsidRPr="0045408A" w:rsidDel="00DB2A46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បីឆ្នាំរំកិល ២០២៣</w:delText>
          </w:r>
          <w:r w:rsidRPr="0045408A" w:rsidDel="00DB2A46">
            <w:rPr>
              <w:rFonts w:ascii="Khmer MEF1" w:hAnsi="Khmer MEF1" w:cs="Khmer MEF1"/>
              <w:spacing w:val="-4"/>
              <w:sz w:val="24"/>
              <w:szCs w:val="24"/>
            </w:rPr>
            <w:delText>-</w:delText>
          </w:r>
          <w:r w:rsidRPr="0045408A" w:rsidDel="00DB2A46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 xml:space="preserve">២០២៥ របស់ </w:delText>
          </w:r>
          <w:r w:rsidRPr="005C3F0D" w:rsidDel="00DB2A4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27079" w:author="Kem Sereyboth" w:date="2023-07-25T09:38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27080" w:author="Kem Sereyboth" w:date="2023-07-25T09:41:00Z">
        <w:del w:id="27081" w:author="Sopheak Phorn" w:date="2023-07-28T16:27:00Z">
          <w:r w:rsidRPr="005C3F0D" w:rsidDel="00DB2A46">
            <w:rPr>
              <w:rFonts w:ascii="Khmer MEF1" w:hAnsi="Khmer MEF1" w:cs="Khmer MEF1"/>
              <w:spacing w:val="-4"/>
              <w:sz w:val="24"/>
              <w:szCs w:val="24"/>
              <w:cs/>
              <w:rPrChange w:id="27082" w:author="Kem Sereyboth" w:date="2023-07-25T09:41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D448757" w14:textId="6C17EA68" w:rsidR="00DB2A46" w:rsidRPr="00DB2A46" w:rsidRDefault="00DB2A46">
      <w:pPr>
        <w:pStyle w:val="ListParagraph"/>
        <w:numPr>
          <w:ilvl w:val="0"/>
          <w:numId w:val="60"/>
        </w:numPr>
        <w:spacing w:after="0" w:line="233" w:lineRule="auto"/>
        <w:ind w:left="1985" w:hanging="283"/>
        <w:jc w:val="both"/>
        <w:rPr>
          <w:ins w:id="27083" w:author="Sopheak Phorn" w:date="2023-07-28T16:27:00Z"/>
          <w:rFonts w:ascii="Khmer MEF1" w:hAnsi="Khmer MEF1" w:cs="Khmer MEF1"/>
          <w:b/>
          <w:bCs/>
          <w:sz w:val="24"/>
          <w:szCs w:val="24"/>
          <w:rPrChange w:id="27084" w:author="Sopheak Phorn" w:date="2023-07-28T16:27:00Z">
            <w:rPr>
              <w:ins w:id="27085" w:author="Sopheak Phorn" w:date="2023-07-28T16:27:00Z"/>
              <w:rFonts w:ascii="Khmer MEF1" w:hAnsi="Khmer MEF1" w:cs="Khmer MEF1"/>
              <w:color w:val="000000"/>
              <w:spacing w:val="4"/>
              <w:sz w:val="24"/>
              <w:szCs w:val="24"/>
            </w:rPr>
          </w:rPrChange>
        </w:rPr>
        <w:pPrChange w:id="27086" w:author="Sopheak Phorn" w:date="2023-08-25T16:19:00Z">
          <w:pPr>
            <w:pStyle w:val="ListParagraph"/>
            <w:numPr>
              <w:numId w:val="60"/>
            </w:numPr>
            <w:spacing w:after="0" w:line="240" w:lineRule="auto"/>
            <w:ind w:left="1985" w:hanging="283"/>
            <w:jc w:val="both"/>
          </w:pPr>
        </w:pPrChange>
      </w:pPr>
      <w:ins w:id="27087" w:author="Sopheak Phorn" w:date="2023-07-28T16:27:00Z">
        <w:r w:rsidRPr="00C96622">
          <w:rPr>
            <w:rFonts w:ascii="Khmer MEF1" w:hAnsi="Khmer MEF1" w:cs="Khmer MEF1"/>
            <w:color w:val="000000"/>
            <w:spacing w:val="-12"/>
            <w:sz w:val="24"/>
            <w:szCs w:val="24"/>
            <w:cs/>
            <w:rPrChange w:id="27088" w:author="Sopheak" w:date="2023-07-28T22:33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សហគ្រាសដែលមានលក្ខណៈគ្រួសារនៅបន្តទទួលបន្ទុកចំណាយខ្ពស់លើការប្រើប្រាស់</w:t>
        </w:r>
        <w:r w:rsidRPr="00896C55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27089" w:author="Sopheak" w:date="2023-07-28T22:34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សេវាគណនេយ្យជំនាញក្នុងកត់ត្រាប្រតិបត្តិការគណនេយ្យ និងការរៀបចំរបាយការណ៍</w:t>
        </w:r>
        <w:r w:rsidRPr="009C1F39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ហិរញ្ញវត្ថុ</w:t>
        </w:r>
        <w:r w:rsidRPr="009C1F39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9C1F39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សម្រាប់គោលដៅអនុលោមភាព</w:t>
        </w:r>
      </w:ins>
    </w:p>
    <w:p w14:paraId="4C442D35" w14:textId="4A13CAF3" w:rsidR="00DB2A46" w:rsidRPr="00F126B8" w:rsidRDefault="00EB4B31">
      <w:pPr>
        <w:pStyle w:val="ListParagraph"/>
        <w:numPr>
          <w:ilvl w:val="0"/>
          <w:numId w:val="60"/>
        </w:numPr>
        <w:spacing w:after="0" w:line="226" w:lineRule="auto"/>
        <w:ind w:left="1985" w:hanging="283"/>
        <w:jc w:val="both"/>
        <w:rPr>
          <w:ins w:id="27090" w:author="Kem Sereyboth" w:date="2023-07-25T09:37:00Z"/>
          <w:rFonts w:ascii="Khmer MEF1" w:hAnsi="Khmer MEF1" w:cs="Khmer MEF1"/>
          <w:color w:val="000000"/>
          <w:spacing w:val="4"/>
          <w:sz w:val="24"/>
          <w:szCs w:val="24"/>
          <w:rPrChange w:id="27091" w:author="Sopheak Phorn" w:date="2023-08-22T08:55:00Z">
            <w:rPr>
              <w:ins w:id="27092" w:author="Kem Sereyboth" w:date="2023-07-25T09:37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27093" w:author="Sopheak Phorn" w:date="2023-08-25T16:20:00Z">
          <w:pPr>
            <w:pStyle w:val="ListParagraph"/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27094" w:author="Sopheak Phorn" w:date="2023-07-28T16:27:00Z">
        <w:r w:rsidRPr="00EB4B31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27095" w:author="Sopheak Phorn" w:date="2023-07-28T16:28:00Z">
              <w:rPr>
                <w:rFonts w:ascii="Khmer MEF1" w:hAnsi="Khmer MEF1" w:cs="Khmer MEF1"/>
                <w:color w:val="000000"/>
                <w:spacing w:val="8"/>
                <w:sz w:val="24"/>
                <w:szCs w:val="24"/>
                <w:cs/>
              </w:rPr>
            </w:rPrChange>
          </w:rPr>
          <w:lastRenderedPageBreak/>
          <w:t>ដោយសារ</w:t>
        </w:r>
        <w:r w:rsidRPr="00F1517F">
          <w:rPr>
            <w:rFonts w:ascii="Khmer MEF1" w:hAnsi="Khmer MEF1" w:cs="Khmer MEF1"/>
            <w:color w:val="000000"/>
            <w:spacing w:val="8"/>
            <w:sz w:val="24"/>
            <w:szCs w:val="24"/>
            <w:cs/>
          </w:rPr>
          <w:t xml:space="preserve">ស្តង់ដា </w:t>
        </w:r>
        <w:r w:rsidRPr="00F1517F">
          <w:rPr>
            <w:rFonts w:ascii="Khmer MEF1" w:hAnsi="Khmer MEF1" w:cs="Khmer MEF1"/>
            <w:color w:val="000000"/>
            <w:spacing w:val="8"/>
            <w:sz w:val="24"/>
            <w:szCs w:val="24"/>
          </w:rPr>
          <w:t xml:space="preserve">CIFRS for SMEs </w:t>
        </w:r>
        <w:r w:rsidRPr="00F1517F">
          <w:rPr>
            <w:rFonts w:ascii="Khmer MEF1" w:hAnsi="Khmer MEF1" w:cs="Khmer MEF1"/>
            <w:color w:val="000000"/>
            <w:spacing w:val="8"/>
            <w:sz w:val="24"/>
            <w:szCs w:val="24"/>
            <w:cs/>
          </w:rPr>
          <w:t>មានបច្ចេកទេសខ្ពស់ អាចរារាំងដល់ចេតនា</w:t>
        </w:r>
        <w:r w:rsidRPr="00896C55">
          <w:rPr>
            <w:rFonts w:ascii="Khmer MEF1" w:hAnsi="Khmer MEF1" w:cs="Khmer MEF1"/>
            <w:color w:val="000000"/>
            <w:spacing w:val="6"/>
            <w:sz w:val="24"/>
            <w:szCs w:val="24"/>
            <w:cs/>
            <w:rPrChange w:id="27096" w:author="Sopheak" w:date="2023-07-28T22:3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របស់សហគ្រាសក្នុងការអនុវត្តស្របតាមច្បាប់ និងលិខិតបទដ្ឋានគតិយុត្តពាក់ព័ន្ធ</w:t>
        </w:r>
        <w:r w:rsidRPr="00F1517F">
          <w:rPr>
            <w:rFonts w:ascii="Khmer MEF1" w:hAnsi="Khmer MEF1" w:cs="Khmer MEF1"/>
            <w:color w:val="000000"/>
            <w:spacing w:val="2"/>
            <w:sz w:val="24"/>
            <w:szCs w:val="24"/>
            <w:cs/>
          </w:rPr>
          <w:t>នឹង</w:t>
        </w:r>
        <w:r w:rsidRPr="00F1517F">
          <w:rPr>
            <w:rFonts w:ascii="Khmer MEF1" w:hAnsi="Khmer MEF1" w:cs="Khmer MEF1"/>
            <w:color w:val="000000"/>
            <w:spacing w:val="12"/>
            <w:sz w:val="24"/>
            <w:szCs w:val="24"/>
            <w:cs/>
          </w:rPr>
          <w:t>គណនេយ្យ</w:t>
        </w:r>
        <w:r w:rsidRPr="009C1F39">
          <w:rPr>
            <w:rFonts w:ascii="Khmer MEF1" w:hAnsi="Khmer MEF1" w:cs="Khmer MEF1" w:hint="cs"/>
            <w:color w:val="000000"/>
            <w:spacing w:val="4"/>
            <w:sz w:val="24"/>
            <w:szCs w:val="24"/>
            <w:cs/>
          </w:rPr>
          <w:t>និងសវនកម្មជាធរមាន។</w:t>
        </w:r>
        <w:r w:rsidRPr="009C1F39">
          <w:rPr>
            <w:rFonts w:ascii="Khmer MEF1" w:hAnsi="Khmer MEF1" w:cs="Khmer MEF1"/>
            <w:color w:val="000000"/>
            <w:spacing w:val="4"/>
            <w:sz w:val="24"/>
            <w:szCs w:val="24"/>
            <w:cs/>
          </w:rPr>
          <w:t xml:space="preserve">  </w:t>
        </w:r>
      </w:ins>
    </w:p>
    <w:p w14:paraId="2A7FC0C0" w14:textId="445068B2" w:rsidR="00540D87" w:rsidRPr="00183788" w:rsidRDefault="00540D87">
      <w:pPr>
        <w:pStyle w:val="Heading1"/>
        <w:spacing w:before="0" w:line="226" w:lineRule="auto"/>
        <w:rPr>
          <w:ins w:id="27097" w:author="Sopheak Phorn" w:date="2023-08-18T11:02:00Z"/>
          <w:rFonts w:ascii="Khmer MEF2" w:hAnsi="Khmer MEF2" w:cs="Khmer MEF2"/>
          <w:sz w:val="24"/>
          <w:szCs w:val="24"/>
          <w:lang w:val="ca-ES"/>
          <w:rPrChange w:id="27098" w:author="Sopheak Phorn" w:date="2023-08-18T12:36:00Z">
            <w:rPr>
              <w:ins w:id="27099" w:author="Sopheak Phorn" w:date="2023-08-18T11:02:00Z"/>
              <w:lang w:val="ca-ES"/>
            </w:rPr>
          </w:rPrChange>
        </w:rPr>
        <w:pPrChange w:id="27100" w:author="Sopheak Phorn" w:date="2023-08-25T16:20:00Z">
          <w:pPr>
            <w:spacing w:after="0" w:line="233" w:lineRule="auto"/>
            <w:ind w:left="634"/>
          </w:pPr>
        </w:pPrChange>
      </w:pPr>
      <w:ins w:id="27101" w:author="Sopheak Phorn" w:date="2023-08-18T10:11:00Z">
        <w:r>
          <w:rPr>
            <w:cs/>
            <w:lang w:val="ca-ES"/>
          </w:rPr>
          <w:tab/>
        </w:r>
        <w:bookmarkStart w:id="27102" w:name="_Toc143872988"/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7103" w:author="Sopheak Phorn" w:date="2023-08-18T12:36:00Z">
              <w:rPr>
                <w:rFonts w:ascii="Khmer MEF2" w:hAnsi="Khmer MEF2" w:cs="Khmer MEF2"/>
                <w:b/>
                <w:bCs/>
                <w:sz w:val="24"/>
                <w:szCs w:val="24"/>
                <w:cs/>
              </w:rPr>
            </w:rPrChange>
          </w:rPr>
          <w:t>១២.មតិយោបល់ និងសំណូមពររបស់</w:t>
        </w:r>
        <w:r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7104" w:author="Sopheak Phorn" w:date="2023-08-18T12:36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និយ័តករ</w:t>
        </w:r>
      </w:ins>
      <w:ins w:id="27105" w:author="Sopheak Phorn" w:date="2023-08-18T10:13:00Z">
        <w:r w:rsidR="00F52D85"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27106" w:author="Sopheak Phorn" w:date="2023-08-18T12:36:00Z">
              <w:rPr>
                <w:cs/>
                <w:lang w:val="ca-ES"/>
              </w:rPr>
            </w:rPrChange>
          </w:rPr>
          <w:t>គណនេយ្យនិងសវនកម្ម</w:t>
        </w:r>
      </w:ins>
      <w:bookmarkEnd w:id="27102"/>
    </w:p>
    <w:p w14:paraId="132FD055" w14:textId="47D4EDCC" w:rsidR="00464D76" w:rsidRPr="00F141E9" w:rsidRDefault="00464D76">
      <w:pPr>
        <w:spacing w:after="0" w:line="226" w:lineRule="auto"/>
        <w:ind w:firstLine="720"/>
        <w:jc w:val="both"/>
        <w:rPr>
          <w:ins w:id="27107" w:author="Sopheak Phorn" w:date="2023-08-18T11:02:00Z"/>
          <w:rFonts w:ascii="Khmer MEF1" w:hAnsi="Khmer MEF1" w:cs="Khmer MEF1"/>
          <w:sz w:val="24"/>
          <w:szCs w:val="24"/>
          <w:lang w:val="ca-ES"/>
        </w:rPr>
        <w:pPrChange w:id="27108" w:author="Sopheak Phorn" w:date="2023-08-25T16:20:00Z">
          <w:pPr>
            <w:spacing w:after="0" w:line="240" w:lineRule="auto"/>
            <w:ind w:firstLine="720"/>
            <w:jc w:val="both"/>
          </w:pPr>
        </w:pPrChange>
      </w:pPr>
      <w:ins w:id="27109" w:author="Sopheak Phorn" w:date="2023-08-18T11:02:00Z"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យោងតាមសេចក្តីណែនាំ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</w:rPr>
          <w:t xml:space="preserve">លេខ ០០១ </w:t>
        </w:r>
        <w:r w:rsidRPr="00565DE1">
          <w:rPr>
            <w:rFonts w:ascii="Khmer MEF1" w:hAnsi="Khmer MEF1" w:cs="Khmer MEF1"/>
            <w:spacing w:val="-6"/>
            <w:sz w:val="16"/>
            <w:szCs w:val="24"/>
            <w:cs/>
          </w:rPr>
          <w:t>អ.ស.ហ.​ស.ណ.ន ចុះ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ថ្ងៃទី៤ ខែសីហា ឆ្នាំ២០២២ </w:t>
        </w:r>
        <w:r w:rsidRPr="00565DE1">
          <w:rPr>
            <w:rFonts w:ascii="Khmer MEF1" w:hAnsi="Khmer MEF1" w:cs="Khmer MEF1"/>
            <w:spacing w:val="-6"/>
            <w:sz w:val="16"/>
            <w:szCs w:val="24"/>
            <w:cs/>
          </w:rPr>
          <w:t>ស្ដីពីយន្តការ និងនីតិវិធីសវនកម្ម</w:t>
        </w:r>
        <w:r w:rsidRPr="00AA4DCB">
          <w:rPr>
            <w:rFonts w:ascii="Khmer MEF1" w:hAnsi="Khmer MEF1" w:cs="Khmer MEF1"/>
            <w:spacing w:val="-6"/>
            <w:sz w:val="16"/>
            <w:szCs w:val="24"/>
            <w:cs/>
          </w:rPr>
          <w:t>អនុលោមភា</w:t>
        </w:r>
        <w:r w:rsidRPr="00AA4DC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ព</w:t>
        </w:r>
        <w:r w:rsidRPr="00AA4DCB">
          <w:rPr>
            <w:rFonts w:ascii="Khmer MEF1" w:hAnsi="Khmer MEF1" w:cs="Khmer MEF1"/>
            <w:spacing w:val="-6"/>
            <w:sz w:val="24"/>
            <w:szCs w:val="24"/>
            <w:cs/>
          </w:rPr>
          <w:t>របស់អង្គភាពសវនកម្មផ្ទៃក្នុងនៃអាជ្ញាធរសេវាហិរញ្ញវត្ថុមិនមែនធនាគារ</w:t>
        </w:r>
        <w:r w:rsidRPr="00AA4DC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</w:t>
        </w:r>
        <w:r w:rsidRPr="00AA4DCB"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និ​ង</w:t>
        </w:r>
        <w:r>
          <w:rPr>
            <w:rFonts w:ascii="Khmer MEF1" w:hAnsi="Khmer MEF1" w:cs="Khmer MEF1" w:hint="cs"/>
            <w:spacing w:val="-6"/>
            <w:sz w:val="24"/>
            <w:szCs w:val="24"/>
            <w:cs/>
            <w:lang w:val="ca-ES"/>
          </w:rPr>
          <w:t>​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សេចក្តីណែនាំលេខ 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</w:rPr>
          <w:t>០១១ អ.ស.ហ.​ស.ណ.ន. ចុះ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ថ្ងៃទី២៨ ខែមីនា ឆ្នាំ២០២៣</w:t>
        </w:r>
        <w:r w:rsidRPr="00565DE1">
          <w:rPr>
            <w:rFonts w:ascii="Khmer MEF1" w:hAnsi="Khmer MEF1" w:cs="Khmer MEF1"/>
            <w:spacing w:val="4"/>
            <w:sz w:val="24"/>
            <w:szCs w:val="24"/>
            <w:cs/>
          </w:rPr>
          <w:t xml:space="preserve"> ស្ដីពីយន្តការ​ និង​នីតិវិធី​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ស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វ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ន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 w:hint="cs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ក</w:t>
        </w:r>
        <w:r w:rsidRPr="00AA4DCB">
          <w:rPr>
            <w:rFonts w:ascii="Khmer MEF1" w:hAnsi="Khmer MEF1" w:cs="Khmer MEF1" w:hint="cs"/>
            <w:spacing w:val="-4"/>
            <w:sz w:val="24"/>
            <w:szCs w:val="24"/>
            <w:cs/>
          </w:rPr>
          <w:t>​</w:t>
        </w:r>
        <w:r w:rsidRPr="00AA4DCB">
          <w:rPr>
            <w:rFonts w:ascii="Khmer MEF1" w:hAnsi="Khmer MEF1" w:cs="Khmer MEF1"/>
            <w:spacing w:val="-4"/>
            <w:sz w:val="24"/>
            <w:szCs w:val="24"/>
            <w:cs/>
          </w:rPr>
          <w:t>ម្មសមិទ្ធកម្មរប​ស់​</w:t>
        </w:r>
        <w:r w:rsidRPr="00565DE1">
          <w:rPr>
            <w:rFonts w:ascii="Khmer MEF1" w:hAnsi="Khmer MEF1" w:cs="Khmer MEF1"/>
            <w:spacing w:val="-4"/>
            <w:sz w:val="24"/>
            <w:szCs w:val="24"/>
            <w:cs/>
          </w:rPr>
          <w:t>អង្គភាពសវនកម្មផ្ទៃក្នុងនៃអាជ្ញាធរសេវាហិរញ្ញវត្ថុមិនមែនធនាគារលើអង្គភាពក្រោ​ម</w:t>
        </w:r>
        <w:r>
          <w:rPr>
            <w:rFonts w:ascii="Khmer MEF1" w:hAnsi="Khmer MEF1" w:cs="Khmer MEF1" w:hint="cs"/>
            <w:sz w:val="24"/>
            <w:szCs w:val="24"/>
            <w:cs/>
          </w:rPr>
          <w:t>​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</w:rPr>
          <w:t>ឱវាទអាជ្ញាធរសេវាហិរ​ញ្ញ​​វត្ថុមិនមែនធនាគារ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បានកំណត់ថាសវនករទទួលបន្ទុក ត្រូវផ្តល់ជូនបុគ្គលទទួកបន្ទុ​ក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​</w:t>
        </w:r>
        <w:r w:rsidRPr="00AA4DCB">
          <w:rPr>
            <w:rFonts w:ascii="Khmer MEF1" w:hAnsi="Khmer MEF1" w:cs="Khmer MEF1"/>
            <w:sz w:val="24"/>
            <w:szCs w:val="24"/>
            <w:cs/>
            <w:lang w:val="ca-ES"/>
          </w:rPr>
          <w:t>សម្រប​សម្រួលការងារសវនកម្មនៃអង្គភាព</w:t>
        </w:r>
        <w:r w:rsidRPr="00565DE1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ក្រោមឱវាទ </w:t>
        </w:r>
        <w:r w:rsidRPr="00565DE1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អ.ស.ហ.</w:t>
        </w:r>
        <w:r w:rsidRPr="00565DE1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នូវសេចក្តីព្រាងរបាយការណ៍សវនកម្ម</w:t>
        </w:r>
        <w:r>
          <w:rPr>
            <w:rFonts w:ascii="Khmer MEF1" w:hAnsi="Khmer MEF1" w:cs="Khmer MEF1" w:hint="cs"/>
            <w:spacing w:val="8"/>
            <w:sz w:val="24"/>
            <w:szCs w:val="24"/>
            <w:cs/>
            <w:lang w:val="ca-ES"/>
          </w:rPr>
          <w:t>ឆ្នាំ​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២០២៣ ដោយទុកពេលឱ្យ </w:t>
        </w:r>
        <w:r w:rsidRPr="00565DE1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ន.</w:t>
        </w:r>
      </w:ins>
      <w:ins w:id="27110" w:author="Sopheak Phorn" w:date="2023-08-18T11:12:00Z">
        <w:r w:rsidR="00A97F26">
          <w:rPr>
            <w:rFonts w:ascii="Khmer MEF1" w:hAnsi="Khmer MEF1" w:cs="Khmer MEF1" w:hint="cs"/>
            <w:b/>
            <w:bCs/>
            <w:spacing w:val="-6"/>
            <w:sz w:val="24"/>
            <w:szCs w:val="24"/>
            <w:cs/>
          </w:rPr>
          <w:t>គ</w:t>
        </w:r>
      </w:ins>
      <w:ins w:id="27111" w:author="Sopheak Phorn" w:date="2023-08-18T11:02:00Z">
        <w:r w:rsidRPr="00565DE1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>.ស.</w:t>
        </w:r>
        <w:r w:rsidRPr="00565DE1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២០ (ម្ភៃ) ថ្ងៃ នៃថ្ងៃធ្វើការ បន្ទាប់ពីទទួល​បានសេចក្តី​ព្រាងរបា​យកា​រ​​ណ៍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​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>​</w:t>
        </w:r>
        <w:r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112" w:author="Sopheak Phorn" w:date="2023-08-25T14:49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សវន</w:t>
        </w:r>
        <w:r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113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កម្ម</w:t>
        </w:r>
      </w:ins>
      <w:ins w:id="27114" w:author="Sopheak Phorn" w:date="2023-08-25T14:48:00Z">
        <w:r w:rsidR="008928A2"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115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របស់ </w:t>
        </w:r>
        <w:r w:rsidR="008928A2" w:rsidRPr="008928A2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7116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ន</w:t>
        </w:r>
      </w:ins>
      <w:ins w:id="27117" w:author="Sopheak Phorn" w:date="2023-08-25T14:49:00Z">
        <w:r w:rsidR="008928A2" w:rsidRPr="008928A2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27118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.គ.ស.</w:t>
        </w:r>
        <w:r w:rsidR="008928A2"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119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7120" w:author="Sopheak Phorn" w:date="2023-08-18T11:02:00Z">
        <w:r w:rsidRPr="008928A2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27121" w:author="Sopheak Phorn" w:date="2023-08-25T14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ឆ្នាំ២០២៣ ដើម្បីធ្វើការឆ្លើយតបជាលាយលក្ខណ៍អក្សរមកអង្គភាពសវនកម្មផ្ទៃក្នុង</w:t>
        </w:r>
        <w:r w:rsidRPr="00F141E9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នៃ</w:t>
        </w:r>
        <w:r w:rsidRPr="00F141E9">
          <w:rPr>
            <w:rFonts w:ascii="Khmer MEF1" w:hAnsi="Khmer MEF1" w:cs="Khmer MEF1"/>
            <w:spacing w:val="4"/>
            <w:sz w:val="12"/>
            <w:szCs w:val="12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b/>
            <w:bCs/>
            <w:spacing w:val="4"/>
            <w:sz w:val="24"/>
            <w:szCs w:val="24"/>
            <w:cs/>
            <w:lang w:val="ca-ES"/>
          </w:rPr>
          <w:t>អ.ស​.ហ​.​</w:t>
        </w:r>
        <w:r w:rsidRPr="00F141E9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​ចំពោះ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>លទ្ធផលនៃការរកឃើញ។</w:t>
        </w:r>
      </w:ins>
    </w:p>
    <w:p w14:paraId="22C168E5" w14:textId="137812A8" w:rsidR="00F70487" w:rsidRPr="00CB5022" w:rsidRDefault="00464D76">
      <w:pPr>
        <w:spacing w:after="0" w:line="226" w:lineRule="auto"/>
        <w:ind w:firstLine="720"/>
        <w:jc w:val="both"/>
        <w:rPr>
          <w:ins w:id="27122" w:author="Sopheak Phorn" w:date="2023-08-18T11:16:00Z"/>
          <w:rFonts w:ascii="Khmer MEF1" w:hAnsi="Khmer MEF1" w:cs="Khmer MEF1"/>
          <w:spacing w:val="2"/>
          <w:sz w:val="24"/>
          <w:szCs w:val="24"/>
        </w:rPr>
        <w:pPrChange w:id="27123" w:author="Sopheak Phorn" w:date="2023-08-25T16:20:00Z">
          <w:pPr>
            <w:spacing w:after="0" w:line="240" w:lineRule="auto"/>
            <w:jc w:val="both"/>
          </w:pPr>
        </w:pPrChange>
      </w:pPr>
      <w:ins w:id="27124" w:author="Sopheak Phorn" w:date="2023-08-18T11:02:00Z">
        <w:r w:rsidRPr="00CF4856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27125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បន្ទាប់ពីទទួលបានការឯកភាពពីថ្នាក់ដឹកនាំតាមឋានានុក្រមនៃអង្គភាពសវនកម្មផ្ទៃក្នុងនៃ </w:t>
        </w:r>
        <w:r w:rsidRPr="00CF4856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7126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អ.ស.</w:t>
        </w:r>
      </w:ins>
      <w:ins w:id="27127" w:author="Sopheak Phorn" w:date="2023-08-18T11:33:00Z">
        <w:r w:rsidR="00CF4856" w:rsidRPr="00CF4856">
          <w:rPr>
            <w:rFonts w:ascii="Khmer MEF1" w:hAnsi="Khmer MEF1" w:cs="Khmer MEF1"/>
            <w:b/>
            <w:bCs/>
            <w:spacing w:val="-2"/>
            <w:sz w:val="24"/>
            <w:szCs w:val="24"/>
            <w:lang w:val="ca-ES"/>
            <w:rPrChange w:id="27128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lang w:val="ca-ES"/>
              </w:rPr>
            </w:rPrChange>
          </w:rPr>
          <w:t>​​​​</w:t>
        </w:r>
      </w:ins>
      <w:ins w:id="27129" w:author="Sopheak Phorn" w:date="2023-08-18T11:02:00Z">
        <w:r w:rsidRPr="00CF4856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lang w:val="ca-ES"/>
            <w:rPrChange w:id="27130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ហ.</w:t>
        </w:r>
        <w:r w:rsidRPr="00292D44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 xml:space="preserve"> </w:t>
        </w:r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131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លើ​សេចក្តីព្រាងរបាយការណ៍សវនកម្មឆ្នាំ២០២៣ នៅ </w:t>
        </w:r>
        <w:r w:rsidRPr="0039177E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132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ន.</w:t>
        </w:r>
      </w:ins>
      <w:ins w:id="27133" w:author="Sopheak Phorn" w:date="2023-08-18T11:12:00Z">
        <w:r w:rsidR="00A97F26" w:rsidRPr="0039177E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134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27135" w:author="Sopheak Phorn" w:date="2023-08-18T11:02:00Z">
        <w:r w:rsidRPr="0039177E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136" w:author="Sopheak Phorn" w:date="2023-08-18T11:33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.ស.</w:t>
        </w:r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137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សម្រាប់</w:t>
        </w:r>
      </w:ins>
      <w:ins w:id="27138" w:author="Sopheak Phorn" w:date="2023-08-18T12:01:00Z">
        <w:r w:rsidR="00C73E2F"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ឆ្នាំ</w:t>
        </w:r>
      </w:ins>
      <w:ins w:id="27139" w:author="Sopheak Phorn" w:date="2023-08-18T11:02:00Z"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140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២០២៣ សវន</w:t>
        </w:r>
      </w:ins>
      <w:ins w:id="27141" w:author="Sopheak Phorn" w:date="2023-08-18T11:33:00Z">
        <w:r w:rsidR="00CF4856" w:rsidRPr="0039177E">
          <w:rPr>
            <w:rFonts w:ascii="Khmer MEF1" w:hAnsi="Khmer MEF1" w:cs="Khmer MEF1"/>
            <w:spacing w:val="2"/>
            <w:sz w:val="24"/>
            <w:szCs w:val="24"/>
            <w:lang w:val="ca-ES"/>
            <w:rPrChange w:id="27142" w:author="Sopheak Phorn" w:date="2023-08-18T11:33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t>​​​​</w:t>
        </w:r>
      </w:ins>
      <w:ins w:id="27143" w:author="Sopheak Phorn" w:date="2023-08-18T11:02:00Z">
        <w:r w:rsidRPr="0039177E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144" w:author="Sopheak Phorn" w:date="2023-08-18T11:3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ករ</w:t>
        </w:r>
        <w:r w:rsidRPr="00292D44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145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ទទួលប</w:t>
        </w:r>
        <w:r w:rsidRPr="00F87A5A">
          <w:rPr>
            <w:rFonts w:ascii="Khmer MEF1" w:hAnsi="Khmer MEF1" w:cs="Khmer MEF1"/>
            <w:spacing w:val="4"/>
            <w:sz w:val="24"/>
            <w:szCs w:val="24"/>
            <w:lang w:val="ca-ES"/>
            <w:rPrChange w:id="27146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>​​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147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ន្ទុកបា​នប្រ​គល់នូ​វសេចក្តី</w:t>
        </w:r>
        <w:r w:rsidRPr="00F87A5A">
          <w:rPr>
            <w:rFonts w:ascii="Khmer MEF1" w:hAnsi="Khmer MEF1" w:cs="Khmer MEF1"/>
            <w:spacing w:val="4"/>
            <w:sz w:val="24"/>
            <w:szCs w:val="24"/>
            <w:lang w:val="ca-ES"/>
            <w:rPrChange w:id="27148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>​​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149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ព្រាង​របាយ​ការណ៍​សវ​ន</w:t>
        </w:r>
        <w:r w:rsidRPr="00F87A5A">
          <w:rPr>
            <w:rFonts w:ascii="Khmer MEF1" w:hAnsi="Khmer MEF1" w:cs="Khmer MEF1"/>
            <w:spacing w:val="4"/>
            <w:sz w:val="24"/>
            <w:szCs w:val="24"/>
            <w:lang w:val="ca-ES"/>
            <w:rPrChange w:id="27150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>​​​</w:t>
        </w:r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151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កម្ម​ឆ្នាំ២០២៣ នេះ ជូនលោក</w:t>
        </w:r>
      </w:ins>
      <w:ins w:id="27152" w:author="Sopheak Phorn" w:date="2023-08-18T11:13:00Z">
        <w:r w:rsidR="00A97F26"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153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ស្រី</w:t>
        </w:r>
      </w:ins>
      <w:ins w:id="27154" w:author="Sopheak Phorn" w:date="2023-08-18T11:02:00Z">
        <w:r w:rsidRPr="00F87A5A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27155" w:author="Sopheak Phorn" w:date="2023-08-18T11:34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27156" w:author="Sopheak Phorn" w:date="2023-08-18T11:13:00Z">
        <w:r w:rsidR="00A97F26" w:rsidRPr="00F87A5A">
          <w:rPr>
            <w:rFonts w:ascii="Khmer MEF1" w:eastAsia="Times New Roman" w:hAnsi="Khmer MEF1" w:cs="Khmer MEF1"/>
            <w:b/>
            <w:bCs/>
            <w:spacing w:val="4"/>
            <w:sz w:val="24"/>
            <w:szCs w:val="24"/>
            <w:cs/>
            <w:lang w:val="ca-ES"/>
            <w:rPrChange w:id="27157" w:author="Sopheak Phorn" w:date="2023-08-18T11:34:00Z">
              <w:rPr>
                <w:rFonts w:ascii="Khmer MEF1" w:eastAsia="Times New Roman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ហា សុគន្ធា</w:t>
        </w:r>
        <w:r w:rsidR="00A97F26">
          <w:rPr>
            <w:rFonts w:ascii="Khmer MEF1" w:eastAsia="Times New Roman" w:hAnsi="Khmer MEF1" w:cs="Khmer MEF1" w:hint="cs"/>
            <w:b/>
            <w:bCs/>
            <w:spacing w:val="-2"/>
            <w:sz w:val="24"/>
            <w:szCs w:val="24"/>
            <w:cs/>
            <w:lang w:val="ca-ES"/>
          </w:rPr>
          <w:t xml:space="preserve"> </w:t>
        </w:r>
      </w:ins>
      <w:ins w:id="27158" w:author="Sopheak Phorn" w:date="2023-08-18T11:02:00Z"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159" w:author="Sopheak Phorn" w:date="2023-08-18T11:35:00Z">
              <w:rPr>
                <w:rFonts w:ascii="Khmer MEF1" w:hAnsi="Khmer MEF1" w:cs="Khmer MEF1"/>
                <w:spacing w:val="-2"/>
                <w:sz w:val="24"/>
                <w:szCs w:val="24"/>
                <w:cs/>
                <w:lang w:val="ca-ES"/>
              </w:rPr>
            </w:rPrChange>
          </w:rPr>
          <w:t>ដែ​ល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160" w:author="Sopheak Phorn" w:date="2023-08-18T11:35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​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161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ជា</w:t>
        </w:r>
        <w:r w:rsidRPr="0075422D">
          <w:rPr>
            <w:rFonts w:ascii="Khmer MEF1" w:hAnsi="Khmer MEF1" w:cs="Khmer MEF1"/>
            <w:sz w:val="24"/>
            <w:szCs w:val="24"/>
            <w:lang w:val="ca-ES"/>
            <w:rPrChange w:id="27162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lang w:val="ca-ES"/>
              </w:rPr>
            </w:rPrChange>
          </w:rPr>
          <w:t>​​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163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 xml:space="preserve">បុគ្គលទទួល​បន្ទុករប​ស់ </w:t>
        </w:r>
        <w:r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164" w:author="Sopheak Phorn" w:date="2023-08-18T11:35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ន.</w:t>
        </w:r>
      </w:ins>
      <w:ins w:id="27165" w:author="Sopheak Phorn" w:date="2023-08-18T11:13:00Z">
        <w:r w:rsidR="002172CE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166" w:author="Sopheak Phorn" w:date="2023-08-18T11:35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គ</w:t>
        </w:r>
      </w:ins>
      <w:ins w:id="27167" w:author="Sopheak Phorn" w:date="2023-08-18T11:02:00Z">
        <w:r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168" w:author="Sopheak Phorn" w:date="2023-08-18T11:35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.ស.</w:t>
        </w:r>
        <w:r w:rsidRPr="0075422D">
          <w:rPr>
            <w:rFonts w:ascii="Khmer MEF1" w:hAnsi="Khmer MEF1" w:cs="Khmer MEF1"/>
            <w:sz w:val="20"/>
            <w:szCs w:val="20"/>
            <w:cs/>
            <w:lang w:val="ca-ES"/>
            <w:rPrChange w:id="27169" w:author="Sopheak Phorn" w:date="2023-08-18T11:35:00Z">
              <w:rPr>
                <w:rFonts w:ascii="Khmer MEF1" w:hAnsi="Khmer MEF1" w:cs="Khmer MEF1"/>
                <w:spacing w:val="-12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170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កាលពីថ្ងៃទី៤</w:t>
        </w:r>
        <w:r w:rsidRPr="0075422D">
          <w:rPr>
            <w:rFonts w:ascii="Khmer MEF1" w:hAnsi="Khmer MEF1" w:cs="Khmer MEF1"/>
            <w:sz w:val="20"/>
            <w:szCs w:val="20"/>
            <w:cs/>
            <w:lang w:val="ca-ES"/>
            <w:rPrChange w:id="27171" w:author="Sopheak Phorn" w:date="2023-08-18T11:35:00Z">
              <w:rPr>
                <w:rFonts w:ascii="Khmer MEF1" w:hAnsi="Khmer MEF1" w:cs="Khmer MEF1"/>
                <w:spacing w:val="-12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172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ខែសីហា</w:t>
        </w:r>
        <w:r w:rsidRPr="0075422D">
          <w:rPr>
            <w:rFonts w:ascii="Khmer MEF1" w:hAnsi="Khmer MEF1" w:cs="Khmer MEF1"/>
            <w:sz w:val="20"/>
            <w:szCs w:val="20"/>
            <w:cs/>
            <w:lang w:val="ca-ES"/>
            <w:rPrChange w:id="27173" w:author="Sopheak Phorn" w:date="2023-08-18T11:35:00Z">
              <w:rPr>
                <w:rFonts w:ascii="Khmer MEF1" w:hAnsi="Khmer MEF1" w:cs="Khmer MEF1"/>
                <w:spacing w:val="-12"/>
                <w:sz w:val="20"/>
                <w:szCs w:val="20"/>
                <w:cs/>
                <w:lang w:val="ca-ES"/>
              </w:rPr>
            </w:rPrChange>
          </w:rPr>
          <w:t xml:space="preserve"> </w:t>
        </w:r>
        <w:r w:rsidRPr="0075422D">
          <w:rPr>
            <w:rFonts w:ascii="Khmer MEF1" w:hAnsi="Khmer MEF1" w:cs="Khmer MEF1"/>
            <w:sz w:val="24"/>
            <w:szCs w:val="24"/>
            <w:cs/>
            <w:lang w:val="ca-ES"/>
            <w:rPrChange w:id="27174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>ឆ្នាំ២០២៣</w:t>
        </w:r>
      </w:ins>
      <w:ins w:id="27175" w:author="Sopheak Phorn" w:date="2023-08-18T11:15:00Z">
        <w:r w:rsidR="00F70487" w:rsidRPr="0075422D">
          <w:rPr>
            <w:rFonts w:ascii="Khmer MEF1" w:hAnsi="Khmer MEF1" w:cs="Khmer MEF1"/>
            <w:sz w:val="24"/>
            <w:szCs w:val="24"/>
            <w:cs/>
            <w:lang w:val="ca-ES"/>
            <w:rPrChange w:id="27176" w:author="Sopheak Phorn" w:date="2023-08-18T11:35:00Z">
              <w:rPr>
                <w:rFonts w:ascii="Khmer MEF1" w:hAnsi="Khmer MEF1" w:cs="Khmer MEF1"/>
                <w:spacing w:val="-12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F70487" w:rsidRPr="0075422D">
          <w:rPr>
            <w:rFonts w:ascii="Khmer MEF1" w:hAnsi="Khmer MEF1" w:cs="Khmer MEF1"/>
            <w:sz w:val="24"/>
            <w:szCs w:val="24"/>
            <w:cs/>
            <w:rPrChange w:id="27177" w:author="Sopheak Phorn" w:date="2023-08-18T11:35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ដើម្បីឱ្យ </w:t>
        </w:r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178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ន.</w:t>
        </w:r>
      </w:ins>
      <w:ins w:id="27179" w:author="Sopheak Phorn" w:date="2023-08-18T11:16:00Z"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180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គ</w:t>
        </w:r>
      </w:ins>
      <w:ins w:id="27181" w:author="Sopheak Phorn" w:date="2023-08-18T11:15:00Z"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182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.</w:t>
        </w:r>
      </w:ins>
      <w:ins w:id="27183" w:author="Sopheak Phorn" w:date="2023-08-18T11:16:00Z"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184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ស</w:t>
        </w:r>
      </w:ins>
      <w:ins w:id="27185" w:author="Sopheak Phorn" w:date="2023-08-18T11:15:00Z">
        <w:r w:rsidR="00F70487" w:rsidRPr="0075422D">
          <w:rPr>
            <w:rFonts w:ascii="Khmer MEF1" w:hAnsi="Khmer MEF1" w:cs="Khmer MEF1"/>
            <w:b/>
            <w:bCs/>
            <w:sz w:val="24"/>
            <w:szCs w:val="24"/>
            <w:cs/>
            <w:rPrChange w:id="27186" w:author="Sopheak Phorn" w:date="2023-08-18T11:35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 xml:space="preserve">. </w:t>
        </w:r>
        <w:r w:rsidR="00F70487" w:rsidRPr="0075422D">
          <w:rPr>
            <w:rFonts w:ascii="Khmer MEF1" w:hAnsi="Khmer MEF1" w:cs="Khmer MEF1"/>
            <w:sz w:val="24"/>
            <w:szCs w:val="24"/>
            <w:cs/>
            <w:rPrChange w:id="27187" w:author="Sopheak Phorn" w:date="2023-08-18T11:35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ពិនិត្យ</w:t>
        </w:r>
        <w:r w:rsidR="00F70487" w:rsidRPr="0075422D">
          <w:rPr>
            <w:rFonts w:ascii="Khmer MEF1" w:hAnsi="Khmer MEF1" w:cs="Khmer MEF1"/>
            <w:sz w:val="24"/>
            <w:szCs w:val="24"/>
            <w:cs/>
            <w:rPrChange w:id="27188" w:author="Sopheak Phorn" w:date="2023-08-18T11:35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>ផ្ដល់</w:t>
        </w:r>
        <w:r w:rsidR="00F70487" w:rsidRPr="00CA7D98">
          <w:rPr>
            <w:rFonts w:ascii="Khmer MEF1" w:hAnsi="Khmer MEF1" w:cs="Khmer MEF1"/>
            <w:spacing w:val="8"/>
            <w:sz w:val="24"/>
            <w:szCs w:val="24"/>
            <w:cs/>
            <w:rPrChange w:id="27189" w:author="Sopheak Phorn" w:date="2023-08-18T11:35:00Z">
              <w:rPr>
                <w:rFonts w:ascii="Khmer MEF1" w:hAnsi="Khmer MEF1" w:cs="Khmer MEF1"/>
                <w:spacing w:val="5"/>
                <w:sz w:val="24"/>
                <w:szCs w:val="24"/>
                <w:cs/>
              </w:rPr>
            </w:rPrChange>
          </w:rPr>
          <w:t xml:space="preserve">យោបល់ និងសំណូមពរ មកអង្គភាពសវនកម្មផ្ទៃក្នុងនៃ </w:t>
        </w:r>
        <w:r w:rsidR="00F70487" w:rsidRPr="00CA7D98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190" w:author="Sopheak Phorn" w:date="2023-08-18T11:35:00Z">
              <w:rPr>
                <w:rFonts w:ascii="Khmer MEF1" w:hAnsi="Khmer MEF1" w:cs="Khmer MEF1"/>
                <w:b/>
                <w:bCs/>
                <w:spacing w:val="5"/>
                <w:sz w:val="24"/>
                <w:szCs w:val="24"/>
                <w:cs/>
              </w:rPr>
            </w:rPrChange>
          </w:rPr>
          <w:t>អ.ស.ហ.</w:t>
        </w:r>
      </w:ins>
      <w:ins w:id="27191" w:author="Sopheak Phorn" w:date="2023-08-18T11:16:00Z">
        <w:r w:rsidR="00F70487" w:rsidRPr="00CA7D98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192" w:author="Sopheak Phorn" w:date="2023-08-18T11:35:00Z">
              <w:rPr>
                <w:rFonts w:ascii="Khmer MEF1" w:hAnsi="Khmer MEF1" w:cs="Khmer MEF1"/>
                <w:b/>
                <w:bCs/>
                <w:spacing w:val="5"/>
                <w:sz w:val="24"/>
                <w:szCs w:val="24"/>
                <w:cs/>
              </w:rPr>
            </w:rPrChange>
          </w:rPr>
          <w:t xml:space="preserve">។ </w:t>
        </w:r>
      </w:ins>
      <w:ins w:id="27193" w:author="Sopheak Phorn" w:date="2023-08-18T11:17:00Z">
        <w:r w:rsidR="003C53B8" w:rsidRPr="00CA7D98">
          <w:rPr>
            <w:rFonts w:ascii="Khmer MEF1" w:hAnsi="Khmer MEF1" w:cs="Khmer MEF1"/>
            <w:spacing w:val="8"/>
            <w:sz w:val="24"/>
            <w:szCs w:val="24"/>
            <w:cs/>
            <w:rPrChange w:id="27194" w:author="Sopheak Phorn" w:date="2023-08-18T11:35:00Z">
              <w:rPr>
                <w:rFonts w:ascii="Khmer MEF1" w:hAnsi="Khmer MEF1" w:cs="Khmer MEF1"/>
                <w:b/>
                <w:bCs/>
                <w:spacing w:val="5"/>
                <w:sz w:val="24"/>
                <w:szCs w:val="24"/>
                <w:cs/>
              </w:rPr>
            </w:rPrChange>
          </w:rPr>
          <w:t>ក្រោយពី</w:t>
        </w:r>
      </w:ins>
      <w:ins w:id="27195" w:author="Sopheak Phorn" w:date="2023-08-18T11:20:00Z">
        <w:r w:rsidR="00F55B15" w:rsidRPr="00CA7D98">
          <w:rPr>
            <w:rFonts w:ascii="Khmer MEF1" w:hAnsi="Khmer MEF1" w:cs="Khmer MEF1"/>
            <w:spacing w:val="8"/>
            <w:sz w:val="24"/>
            <w:szCs w:val="24"/>
            <w:cs/>
            <w:rPrChange w:id="27196" w:author="Sopheak Phorn" w:date="2023-08-18T11:35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</w:t>
        </w:r>
      </w:ins>
      <w:ins w:id="27197" w:author="Sopheak Phorn" w:date="2023-08-18T11:16:00Z">
        <w:r w:rsidR="00F70487" w:rsidRPr="00CA7D98">
          <w:rPr>
            <w:rFonts w:ascii="Khmer MEF1" w:hAnsi="Khmer MEF1" w:cs="Khmer MEF1"/>
            <w:spacing w:val="8"/>
            <w:sz w:val="24"/>
            <w:szCs w:val="24"/>
            <w:cs/>
            <w:rPrChange w:id="27198" w:author="Sopheak Phorn" w:date="2023-08-18T11:35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ទទួលការឆ្លើយតបពី</w:t>
        </w:r>
        <w:r w:rsidR="00F70487" w:rsidRPr="00B011CA">
          <w:rPr>
            <w:rFonts w:ascii="Khmer MEF1" w:hAnsi="Khmer MEF1" w:cs="Khmer MEF1" w:hint="cs"/>
            <w:spacing w:val="-6"/>
            <w:sz w:val="24"/>
            <w:szCs w:val="24"/>
            <w:cs/>
          </w:rPr>
          <w:t xml:space="preserve"> </w:t>
        </w:r>
        <w:r w:rsidR="00F70487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199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ន.</w:t>
        </w:r>
      </w:ins>
      <w:ins w:id="27200" w:author="Sopheak Phorn" w:date="2023-08-18T11:18:00Z">
        <w:r w:rsidR="003C53B8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201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គ</w:t>
        </w:r>
      </w:ins>
      <w:ins w:id="27202" w:author="Sopheak Phorn" w:date="2023-08-18T11:16:00Z">
        <w:r w:rsidR="00F70487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203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.</w:t>
        </w:r>
      </w:ins>
      <w:ins w:id="27204" w:author="Sopheak Phorn" w:date="2023-08-18T11:18:00Z">
        <w:r w:rsidR="003C53B8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205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ស</w:t>
        </w:r>
      </w:ins>
      <w:ins w:id="27206" w:author="Sopheak Phorn" w:date="2023-08-18T11:16:00Z">
        <w:r w:rsidR="00F70487" w:rsidRPr="0075461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27207" w:author="Sopheak Phorn" w:date="2023-08-25T12:53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.</w:t>
        </w:r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208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តាមរយៈលិខិតលេខ</w:t>
        </w:r>
      </w:ins>
      <w:ins w:id="27209" w:author="Sopheak Phorn" w:date="2023-08-25T12:52:00Z">
        <w:r w:rsidR="00186ADF" w:rsidRPr="00754610">
          <w:rPr>
            <w:rFonts w:ascii="Khmer MEF1" w:hAnsi="Khmer MEF1" w:cs="Khmer MEF1"/>
            <w:spacing w:val="-8"/>
            <w:sz w:val="24"/>
            <w:szCs w:val="24"/>
            <w:rPrChange w:id="27210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</w:rPr>
            </w:rPrChange>
          </w:rPr>
          <w:t xml:space="preserve"> </w:t>
        </w:r>
        <w:r w:rsidR="00186ADF" w:rsidRPr="00754610">
          <w:rPr>
            <w:rFonts w:ascii="Khmer MEF1" w:hAnsi="Khmer MEF1" w:cs="Khmer MEF1"/>
            <w:spacing w:val="-8"/>
            <w:sz w:val="24"/>
            <w:szCs w:val="24"/>
            <w:cs/>
            <w:rPrChange w:id="27211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១០៧៩/២៣ ន.គ.ស. </w:t>
        </w:r>
      </w:ins>
      <w:ins w:id="27212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213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ចុះថ្ងៃទី</w:t>
        </w:r>
      </w:ins>
      <w:ins w:id="27214" w:author="Sopheak Phorn" w:date="2023-08-25T12:52:00Z">
        <w:r w:rsidR="00186ADF" w:rsidRPr="00754610">
          <w:rPr>
            <w:rFonts w:ascii="Khmer MEF1" w:hAnsi="Khmer MEF1" w:cs="Khmer MEF1"/>
            <w:spacing w:val="-8"/>
            <w:sz w:val="24"/>
            <w:szCs w:val="24"/>
            <w:cs/>
            <w:rPrChange w:id="27215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២៣ </w:t>
        </w:r>
      </w:ins>
      <w:ins w:id="27216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217" w:author="Sopheak Phorn" w:date="2023-08-25T12:5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ខែសីហា</w:t>
        </w:r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218" w:author="Sopheak Phorn" w:date="2023-08-25T12:53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27219" w:author="Sopheak Phorn" w:date="2023-08-18T11:36:00Z">
        <w:r w:rsidR="004117B4" w:rsidRPr="00754610">
          <w:rPr>
            <w:rFonts w:ascii="Khmer MEF1" w:hAnsi="Khmer MEF1" w:cs="Khmer MEF1"/>
            <w:spacing w:val="-8"/>
            <w:sz w:val="24"/>
            <w:szCs w:val="24"/>
            <w:cs/>
            <w:rPrChange w:id="27220" w:author="Sopheak Phorn" w:date="2023-08-25T12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ឆ្នាំ</w:t>
        </w:r>
      </w:ins>
      <w:ins w:id="27221" w:author="Sopheak Phorn" w:date="2023-08-18T11:16:00Z">
        <w:r w:rsidR="00F70487" w:rsidRPr="00754610">
          <w:rPr>
            <w:rFonts w:ascii="Khmer MEF1" w:hAnsi="Khmer MEF1" w:cs="Khmer MEF1"/>
            <w:spacing w:val="-8"/>
            <w:sz w:val="24"/>
            <w:szCs w:val="24"/>
            <w:cs/>
            <w:rPrChange w:id="27222" w:author="Sopheak Phorn" w:date="2023-08-25T12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២០២៣ ស្តីពីករណី</w:t>
        </w:r>
      </w:ins>
      <w:ins w:id="27223" w:author="Sopheak Phorn" w:date="2023-08-25T12:52:00Z">
        <w:r w:rsidR="00754610" w:rsidRPr="00754610">
          <w:rPr>
            <w:rFonts w:ascii="Khmer MEF1" w:hAnsi="Khmer MEF1" w:cs="Khmer MEF1"/>
            <w:spacing w:val="-8"/>
            <w:sz w:val="24"/>
            <w:szCs w:val="24"/>
            <w:cs/>
            <w:rPrChange w:id="27224" w:author="Sopheak Phorn" w:date="2023-08-25T12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ការពិនិត្យ</w:t>
        </w:r>
        <w:r w:rsidR="00754610">
          <w:rPr>
            <w:rFonts w:ascii="Khmer MEF1" w:hAnsi="Khmer MEF1" w:cs="Khmer MEF1" w:hint="cs"/>
            <w:spacing w:val="4"/>
            <w:sz w:val="24"/>
            <w:szCs w:val="24"/>
            <w:cs/>
          </w:rPr>
          <w:t xml:space="preserve"> និងផ្ដល់យោបល់លើ</w:t>
        </w:r>
      </w:ins>
      <w:ins w:id="27225" w:author="Sopheak Phorn" w:date="2023-08-18T11:16:00Z">
        <w:r w:rsidR="00F70487" w:rsidRPr="00B011CA">
          <w:rPr>
            <w:rFonts w:ascii="Khmer MEF1" w:hAnsi="Khmer MEF1" w:cs="Khmer MEF1" w:hint="cs"/>
            <w:spacing w:val="4"/>
            <w:sz w:val="24"/>
            <w:szCs w:val="24"/>
            <w:cs/>
          </w:rPr>
          <w:t>សេចក្តីព្រាង</w:t>
        </w:r>
        <w:r w:rsidR="00F70487" w:rsidRPr="00CA7D98">
          <w:rPr>
            <w:rFonts w:ascii="Khmer MEF1" w:hAnsi="Khmer MEF1" w:cs="Khmer MEF1"/>
            <w:spacing w:val="10"/>
            <w:sz w:val="24"/>
            <w:szCs w:val="24"/>
            <w:cs/>
            <w:rPrChange w:id="27226" w:author="Sopheak Phorn" w:date="2023-08-18T11:3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របាយ</w:t>
        </w:r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rPrChange w:id="27227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ការណ៍សវនកម្ម</w:t>
        </w:r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27228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ឆ្នាំ២០២៣ </w:t>
        </w:r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rPrChange w:id="27229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នៅ</w:t>
        </w:r>
      </w:ins>
      <w:ins w:id="27230" w:author="Sopheak Phorn" w:date="2023-08-18T11:18:00Z">
        <w:r w:rsidR="00EF7A74" w:rsidRPr="00F82E44">
          <w:rPr>
            <w:rFonts w:ascii="Khmer MEF1" w:hAnsi="Khmer MEF1" w:cs="Khmer MEF1"/>
            <w:spacing w:val="2"/>
            <w:sz w:val="24"/>
            <w:szCs w:val="24"/>
            <w:cs/>
            <w:rPrChange w:id="27231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និយ័តករគណនេយ្យ</w:t>
        </w:r>
      </w:ins>
      <w:ins w:id="27232" w:author="Sopheak Phorn" w:date="2023-08-18T11:19:00Z">
        <w:r w:rsidR="00EF7A74" w:rsidRPr="00F82E44">
          <w:rPr>
            <w:rFonts w:ascii="Khmer MEF1" w:hAnsi="Khmer MEF1" w:cs="Khmer MEF1"/>
            <w:spacing w:val="2"/>
            <w:sz w:val="24"/>
            <w:szCs w:val="24"/>
            <w:cs/>
            <w:rPrChange w:id="27233" w:author="Sopheak Phorn" w:date="2023-08-18T12:0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និងសវនកម្ម</w:t>
        </w:r>
      </w:ins>
      <w:ins w:id="27234" w:author="Sopheak Phorn" w:date="2023-08-18T11:16:00Z">
        <w:r w:rsidR="00F70487" w:rsidRPr="00F82E44">
          <w:rPr>
            <w:rFonts w:ascii="Khmer MEF1" w:hAnsi="Khmer MEF1" w:cs="Khmer MEF1"/>
            <w:spacing w:val="2"/>
            <w:sz w:val="24"/>
            <w:szCs w:val="24"/>
            <w:cs/>
            <w:rPrChange w:id="27235" w:author="Sopheak Phorn" w:date="2023-08-18T12:0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</w:t>
        </w:r>
        <w:r w:rsidR="00F70487" w:rsidRPr="00B26CA9">
          <w:rPr>
            <w:rFonts w:ascii="Khmer MEF1" w:hAnsi="Khmer MEF1" w:cs="Khmer MEF1"/>
            <w:spacing w:val="4"/>
            <w:sz w:val="24"/>
            <w:szCs w:val="24"/>
            <w:cs/>
            <w:rPrChange w:id="27236" w:author="Sopheak Phorn" w:date="2023-08-25T15:03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ដែលមានខ្លឹមសារដូចតទៅ</w:t>
        </w:r>
        <w:r w:rsidR="00F70487" w:rsidRPr="00B26CA9">
          <w:rPr>
            <w:rFonts w:ascii="Khmer MEF1" w:hAnsi="Khmer MEF1" w:cs="Khmer MEF1"/>
            <w:i/>
            <w:iCs/>
            <w:spacing w:val="4"/>
            <w:sz w:val="24"/>
            <w:szCs w:val="24"/>
            <w:cs/>
            <w:rPrChange w:id="27237" w:author="Sopheak Phorn" w:date="2023-08-25T15:03:00Z">
              <w:rPr>
                <w:rFonts w:ascii="Khmer MEF1" w:hAnsi="Khmer MEF1" w:cs="Khmer MEF1"/>
                <w:i/>
                <w:iCs/>
                <w:spacing w:val="-2"/>
                <w:sz w:val="24"/>
                <w:szCs w:val="24"/>
                <w:cs/>
              </w:rPr>
            </w:rPrChange>
          </w:rPr>
          <w:t xml:space="preserve">៖ </w:t>
        </w:r>
      </w:ins>
      <w:ins w:id="27238" w:author="Sopheak Phorn" w:date="2023-08-18T11:19:00Z">
        <w:r w:rsidR="00EF7A74" w:rsidRPr="00B26CA9">
          <w:rPr>
            <w:rFonts w:ascii="Khmer MEF1" w:hAnsi="Khmer MEF1" w:cs="Khmer MEF1"/>
            <w:spacing w:val="4"/>
            <w:sz w:val="24"/>
            <w:szCs w:val="24"/>
            <w:cs/>
          </w:rPr>
          <w:t>និយ័តករគណនេយ្យនិងសវនកម្ម</w:t>
        </w:r>
      </w:ins>
      <w:ins w:id="27239" w:author="Sopheak Phorn" w:date="2023-08-18T11:16:00Z">
        <w:r w:rsidR="00F70487" w:rsidRPr="00B26CA9">
          <w:rPr>
            <w:rFonts w:ascii="Khmer MEF1" w:hAnsi="Khmer MEF1" w:cs="Khmer MEF1"/>
            <w:i/>
            <w:iCs/>
            <w:spacing w:val="4"/>
            <w:sz w:val="24"/>
            <w:szCs w:val="24"/>
            <w:cs/>
            <w:rPrChange w:id="27240" w:author="Sopheak Phorn" w:date="2023-08-25T15:03:00Z">
              <w:rPr>
                <w:rFonts w:ascii="Khmer MEF1" w:hAnsi="Khmer MEF1" w:cs="Khmer MEF1"/>
                <w:i/>
                <w:iCs/>
                <w:spacing w:val="-2"/>
                <w:sz w:val="24"/>
                <w:szCs w:val="24"/>
                <w:cs/>
              </w:rPr>
            </w:rPrChange>
          </w:rPr>
          <w:t xml:space="preserve"> បានពិនិត្យលើសេចក្ដីព្រាងរបាយការណ៍</w:t>
        </w:r>
        <w:r w:rsidR="00F70487" w:rsidRPr="00B748FA">
          <w:rPr>
            <w:rFonts w:ascii="Khmer MEF1" w:hAnsi="Khmer MEF1" w:cs="Khmer MEF1"/>
            <w:i/>
            <w:iCs/>
            <w:spacing w:val="-6"/>
            <w:sz w:val="24"/>
            <w:szCs w:val="24"/>
            <w:cs/>
            <w:rPrChange w:id="27241" w:author="Sopheak Phorn" w:date="2023-08-18T11:36:00Z">
              <w:rPr>
                <w:rFonts w:ascii="Khmer MEF1" w:hAnsi="Khmer MEF1" w:cs="Khmer MEF1"/>
                <w:i/>
                <w:iCs/>
                <w:spacing w:val="-2"/>
                <w:sz w:val="24"/>
                <w:szCs w:val="24"/>
                <w:cs/>
              </w:rPr>
            </w:rPrChange>
          </w:rPr>
          <w:t>សវនកម្ម</w:t>
        </w:r>
        <w:r w:rsidR="00F70487" w:rsidRPr="004117B4">
          <w:rPr>
            <w:rFonts w:ascii="Khmer MEF1" w:hAnsi="Khmer MEF1" w:cs="Khmer MEF1" w:hint="cs"/>
            <w:i/>
            <w:iCs/>
            <w:spacing w:val="-6"/>
            <w:sz w:val="24"/>
            <w:szCs w:val="24"/>
            <w:cs/>
          </w:rPr>
          <w:t xml:space="preserve">ឆ្នាំ២០២៣ នៅ </w:t>
        </w:r>
        <w:r w:rsidR="00F70487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ន.</w:t>
        </w:r>
      </w:ins>
      <w:ins w:id="27242" w:author="Sopheak Phorn" w:date="2023-08-18T11:19:00Z">
        <w:r w:rsidR="00F55B15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គ</w:t>
        </w:r>
      </w:ins>
      <w:ins w:id="27243" w:author="Sopheak Phorn" w:date="2023-08-18T11:16:00Z">
        <w:r w:rsidR="00F70487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.</w:t>
        </w:r>
      </w:ins>
      <w:ins w:id="27244" w:author="Sopheak Phorn" w:date="2023-08-18T11:19:00Z">
        <w:r w:rsidR="00F55B15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ស</w:t>
        </w:r>
      </w:ins>
      <w:ins w:id="27245" w:author="Sopheak Phorn" w:date="2023-08-18T11:16:00Z">
        <w:r w:rsidR="00F70487" w:rsidRPr="004117B4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.</w:t>
        </w:r>
        <w:r w:rsidR="00F70487" w:rsidRPr="00B011CA">
          <w:rPr>
            <w:rFonts w:ascii="Khmer MEF1" w:hAnsi="Khmer MEF1" w:cs="Khmer MEF1" w:hint="cs"/>
            <w:i/>
            <w:iCs/>
            <w:spacing w:val="-6"/>
            <w:sz w:val="24"/>
            <w:szCs w:val="24"/>
            <w:cs/>
          </w:rPr>
          <w:t xml:space="preserve"> ឃើញថា </w:t>
        </w:r>
        <w:r w:rsidR="00F70487" w:rsidRPr="00B011CA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ន.</w:t>
        </w:r>
      </w:ins>
      <w:ins w:id="27246" w:author="Sopheak Phorn" w:date="2023-08-18T11:19:00Z">
        <w:r w:rsidR="00F55B15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គ</w:t>
        </w:r>
      </w:ins>
      <w:ins w:id="27247" w:author="Sopheak Phorn" w:date="2023-08-18T11:16:00Z">
        <w:r w:rsidR="00F70487" w:rsidRPr="00B011CA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.</w:t>
        </w:r>
      </w:ins>
      <w:ins w:id="27248" w:author="Sopheak Phorn" w:date="2023-08-18T11:19:00Z">
        <w:r w:rsidR="00F55B15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>ស</w:t>
        </w:r>
      </w:ins>
      <w:ins w:id="27249" w:author="Sopheak Phorn" w:date="2023-08-18T11:16:00Z">
        <w:r w:rsidR="00F70487" w:rsidRPr="00B011CA">
          <w:rPr>
            <w:rFonts w:ascii="Khmer MEF1" w:hAnsi="Khmer MEF1" w:cs="Khmer MEF1" w:hint="cs"/>
            <w:b/>
            <w:bCs/>
            <w:i/>
            <w:iCs/>
            <w:spacing w:val="-6"/>
            <w:sz w:val="24"/>
            <w:szCs w:val="24"/>
            <w:cs/>
          </w:rPr>
          <w:t xml:space="preserve">. </w:t>
        </w:r>
        <w:r w:rsidR="00F70487" w:rsidRPr="00B011CA">
          <w:rPr>
            <w:rFonts w:ascii="Khmer MEF1" w:hAnsi="Khmer MEF1" w:cs="Khmer MEF1" w:hint="cs"/>
            <w:i/>
            <w:iCs/>
            <w:spacing w:val="-6"/>
            <w:sz w:val="24"/>
            <w:szCs w:val="24"/>
            <w:cs/>
          </w:rPr>
          <w:t>ពុំមានមតិយោបល់ទៅលើលទ្ធផលរកឃើញរបស់សវនកម្មឡើយ។</w:t>
        </w:r>
        <w:r w:rsidR="00F70487" w:rsidRPr="00B011CA">
          <w:rPr>
            <w:rFonts w:ascii="Khmer MEF1" w:hAnsi="Khmer MEF1" w:cs="Khmer MEF1" w:hint="cs"/>
            <w:spacing w:val="-6"/>
            <w:sz w:val="24"/>
            <w:szCs w:val="24"/>
            <w:cs/>
          </w:rPr>
          <w:t xml:space="preserve"> </w:t>
        </w:r>
      </w:ins>
    </w:p>
    <w:p w14:paraId="0A5AB085" w14:textId="16F9509D" w:rsidR="001B7613" w:rsidDel="00B26CA9" w:rsidRDefault="00F70487">
      <w:pPr>
        <w:spacing w:after="0" w:line="226" w:lineRule="auto"/>
        <w:ind w:firstLine="634"/>
        <w:rPr>
          <w:del w:id="27250" w:author="Kem Sereyboth" w:date="2023-07-13T14:28:00Z"/>
          <w:rFonts w:ascii="Khmer MEF1" w:hAnsi="Khmer MEF1" w:cs="Khmer MEF1"/>
          <w:sz w:val="24"/>
          <w:szCs w:val="24"/>
        </w:rPr>
        <w:pPrChange w:id="27251" w:author="Sopheak Phorn" w:date="2023-08-25T16:20:00Z">
          <w:pPr>
            <w:spacing w:after="0" w:line="230" w:lineRule="auto"/>
            <w:ind w:firstLine="634"/>
          </w:pPr>
        </w:pPrChange>
      </w:pPr>
      <w:ins w:id="27252" w:author="Sopheak Phorn" w:date="2023-08-18T11:16:00Z"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253" w:author="Sopheak Phorn" w:date="2023-08-18T12:0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ដូចនេះ សវនករទទួលបន្ទុកអាចសន្និដ្ឋានបានថា </w:t>
        </w:r>
        <w:r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254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ន.</w:t>
        </w:r>
      </w:ins>
      <w:ins w:id="27255" w:author="Sopheak Phorn" w:date="2023-08-18T11:19:00Z">
        <w:r w:rsidR="00F55B15"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256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គ</w:t>
        </w:r>
      </w:ins>
      <w:ins w:id="27257" w:author="Sopheak Phorn" w:date="2023-08-18T11:16:00Z">
        <w:r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258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.</w:t>
        </w:r>
      </w:ins>
      <w:ins w:id="27259" w:author="Sopheak Phorn" w:date="2023-08-18T11:19:00Z">
        <w:r w:rsidR="00F55B15"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260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ស</w:t>
        </w:r>
      </w:ins>
      <w:ins w:id="27261" w:author="Sopheak Phorn" w:date="2023-08-18T11:16:00Z">
        <w:r w:rsidRPr="009071FA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262" w:author="Sopheak Phorn" w:date="2023-08-18T12:0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 xml:space="preserve">. </w:t>
        </w:r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263" w:author="Sopheak Phorn" w:date="2023-08-18T12:0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ពុំមាន</w:t>
        </w:r>
      </w:ins>
      <w:ins w:id="27264" w:author="Sopheak Phorn" w:date="2023-08-25T13:10:00Z">
        <w:r w:rsidR="000C0C86">
          <w:rPr>
            <w:rFonts w:ascii="Khmer MEF1" w:hAnsi="Khmer MEF1" w:cs="Khmer MEF1" w:hint="cs"/>
            <w:spacing w:val="2"/>
            <w:sz w:val="24"/>
            <w:szCs w:val="24"/>
            <w:cs/>
          </w:rPr>
          <w:t>មតិ</w:t>
        </w:r>
      </w:ins>
      <w:ins w:id="27265" w:author="Sopheak Phorn" w:date="2023-08-18T11:16:00Z"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266" w:author="Sopheak Phorn" w:date="2023-08-18T12:02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យោបល់បន្ថែមលើសេចក្តីព្រាង</w:t>
        </w:r>
        <w:r w:rsidRPr="009071FA">
          <w:rPr>
            <w:rFonts w:ascii="Khmer MEF1" w:hAnsi="Khmer MEF1" w:cs="Khmer MEF1"/>
            <w:spacing w:val="2"/>
            <w:sz w:val="24"/>
            <w:szCs w:val="24"/>
            <w:cs/>
            <w:rPrChange w:id="27267" w:author="Sopheak Phorn" w:date="2023-08-18T12:02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រ</w:t>
        </w:r>
        <w:r w:rsidRPr="00AA1A54">
          <w:rPr>
            <w:rFonts w:ascii="Khmer MEF1" w:hAnsi="Khmer MEF1" w:cs="Khmer MEF1"/>
            <w:spacing w:val="-10"/>
            <w:sz w:val="24"/>
            <w:szCs w:val="24"/>
            <w:cs/>
          </w:rPr>
          <w:t>បាយ</w:t>
        </w:r>
        <w:r w:rsidRPr="009D234F">
          <w:rPr>
            <w:rFonts w:ascii="Khmer MEF1" w:hAnsi="Khmer MEF1" w:cs="Khmer MEF1"/>
            <w:spacing w:val="-10"/>
            <w:sz w:val="24"/>
            <w:szCs w:val="24"/>
            <w:cs/>
          </w:rPr>
          <w:t>ការណ៍</w:t>
        </w:r>
        <w:r w:rsidRPr="009D234F">
          <w:rPr>
            <w:rFonts w:ascii="Khmer MEF1" w:hAnsi="Khmer MEF1" w:cs="Khmer MEF1"/>
            <w:sz w:val="24"/>
            <w:szCs w:val="24"/>
            <w:cs/>
          </w:rPr>
          <w:t>សវនកម្ម</w:t>
        </w:r>
        <w:r w:rsidRPr="009D234F">
          <w:rPr>
            <w:rFonts w:ascii="Khmer MEF1" w:hAnsi="Khmer MEF1" w:cs="Khmer MEF1" w:hint="cs"/>
            <w:sz w:val="24"/>
            <w:szCs w:val="24"/>
            <w:cs/>
          </w:rPr>
          <w:t>នៅ</w:t>
        </w:r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 xml:space="preserve"> ន.</w:t>
        </w:r>
      </w:ins>
      <w:ins w:id="27268" w:author="Sopheak Phorn" w:date="2023-08-18T11:20:00Z">
        <w:r w:rsidR="00F55B15">
          <w:rPr>
            <w:rFonts w:ascii="Khmer MEF1" w:hAnsi="Khmer MEF1" w:cs="Khmer MEF1" w:hint="cs"/>
            <w:b/>
            <w:bCs/>
            <w:sz w:val="24"/>
            <w:szCs w:val="24"/>
            <w:cs/>
          </w:rPr>
          <w:t>គ</w:t>
        </w:r>
      </w:ins>
      <w:ins w:id="27269" w:author="Sopheak Phorn" w:date="2023-08-18T11:16:00Z"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>.</w:t>
        </w:r>
      </w:ins>
      <w:ins w:id="27270" w:author="Sopheak Phorn" w:date="2023-08-18T11:20:00Z">
        <w:r w:rsidR="00F55B15">
          <w:rPr>
            <w:rFonts w:ascii="Khmer MEF1" w:hAnsi="Khmer MEF1" w:cs="Khmer MEF1" w:hint="cs"/>
            <w:b/>
            <w:bCs/>
            <w:sz w:val="24"/>
            <w:szCs w:val="24"/>
            <w:cs/>
          </w:rPr>
          <w:t>ស</w:t>
        </w:r>
      </w:ins>
      <w:ins w:id="27271" w:author="Sopheak Phorn" w:date="2023-08-18T11:16:00Z"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 xml:space="preserve">. </w:t>
        </w:r>
        <w:r w:rsidRPr="009D234F">
          <w:rPr>
            <w:rFonts w:ascii="Khmer MEF1" w:hAnsi="Khmer MEF1" w:cs="Khmer MEF1" w:hint="cs"/>
            <w:sz w:val="24"/>
            <w:szCs w:val="24"/>
            <w:cs/>
            <w:lang w:val="ca-ES"/>
          </w:rPr>
          <w:t>នៃ</w:t>
        </w:r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 អ.ស.ហ.</w:t>
        </w:r>
        <w:r w:rsidRPr="009D234F">
          <w:rPr>
            <w:rFonts w:ascii="Khmer MEF1" w:hAnsi="Khmer MEF1" w:cs="Khmer MEF1"/>
            <w:sz w:val="24"/>
            <w:szCs w:val="24"/>
            <w:cs/>
          </w:rPr>
          <w:t xml:space="preserve"> </w:t>
        </w:r>
        <w:r w:rsidRPr="009D234F">
          <w:rPr>
            <w:rFonts w:ascii="Khmer MEF1" w:hAnsi="Khmer MEF1" w:cs="Khmer MEF1" w:hint="cs"/>
            <w:sz w:val="24"/>
            <w:szCs w:val="24"/>
            <w:cs/>
          </w:rPr>
          <w:t>សម្រាប់ឆ្នាំ២០២៣</w:t>
        </w:r>
        <w:r w:rsidRPr="0096551C">
          <w:rPr>
            <w:rFonts w:ascii="Khmer MEF1" w:hAnsi="Khmer MEF1" w:cs="Khmer MEF1" w:hint="cs"/>
            <w:b/>
            <w:bCs/>
            <w:sz w:val="24"/>
            <w:szCs w:val="24"/>
            <w:cs/>
          </w:rPr>
          <w:t xml:space="preserve"> </w:t>
        </w:r>
        <w:r w:rsidRPr="0096551C">
          <w:rPr>
            <w:rFonts w:ascii="Khmer MEF1" w:hAnsi="Khmer MEF1" w:cs="Khmer MEF1" w:hint="cs"/>
            <w:sz w:val="24"/>
            <w:szCs w:val="24"/>
            <w:cs/>
          </w:rPr>
          <w:t>នេះឡើយ។</w:t>
        </w:r>
      </w:ins>
      <w:ins w:id="27272" w:author="LENOVO" w:date="2022-10-02T11:00:00Z">
        <w:del w:id="27273" w:author="Kem Sereyboth" w:date="2023-07-13T14:28:00Z">
          <w:r w:rsidR="00985B9C" w:rsidRPr="00E33574" w:rsidDel="00DA0E01">
            <w:rPr>
              <w:rFonts w:ascii="Khmer MEF1" w:hAnsi="Khmer MEF1" w:cs="Khmer MEF1"/>
              <w:sz w:val="24"/>
              <w:szCs w:val="24"/>
              <w:cs/>
              <w:rPrChange w:id="27274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27275" w:author="LENOVO" w:date="2022-10-02T11:01:00Z">
        <w:del w:id="27276" w:author="Kem Sereyboth" w:date="2023-07-13T14:28:00Z">
          <w:r w:rsidR="00985B9C" w:rsidRPr="00E33574" w:rsidDel="00DA0E01">
            <w:rPr>
              <w:rFonts w:ascii="Khmer MEF1" w:hAnsi="Khmer MEF1" w:cs="Khmer MEF1"/>
              <w:sz w:val="24"/>
              <w:szCs w:val="24"/>
              <w:cs/>
              <w:rPrChange w:id="27277" w:author="Kem Sereyboth" w:date="2023-07-19T16:59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</w:delText>
          </w:r>
        </w:del>
      </w:ins>
      <w:ins w:id="27278" w:author="User" w:date="2022-09-22T15:00:00Z">
        <w:del w:id="27279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28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មាននាយកដ្ឋានសរុបចំនួន ៥ </w:delText>
          </w:r>
        </w:del>
      </w:ins>
      <w:ins w:id="27281" w:author="User" w:date="2022-09-22T15:01:00Z">
        <w:del w:id="27282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28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តាមរយៈការពិនិត្យលើឯកសារ និងភស្តុតាងដែលបានផ្ដល់ ព្រមទាំងការសាកសួរជាមួ</w:delText>
          </w:r>
        </w:del>
      </w:ins>
      <w:ins w:id="27284" w:author="User" w:date="2022-09-22T15:02:00Z">
        <w:del w:id="27285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28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យ</w:delText>
          </w:r>
        </w:del>
      </w:ins>
      <w:ins w:id="27287" w:author="User" w:date="2022-09-22T15:01:00Z">
        <w:del w:id="27288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28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ថ្នាក់ដឹក</w:delText>
          </w:r>
        </w:del>
      </w:ins>
      <w:ins w:id="27290" w:author="User" w:date="2022-09-22T15:02:00Z">
        <w:del w:id="27291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29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នាំរបស់ ន.ស.ស. ប្រតិភូសវនកម្មនិងសវនករទទួលបន្ទុក </w:delText>
          </w:r>
        </w:del>
      </w:ins>
      <w:ins w:id="27293" w:author="User" w:date="2022-09-27T23:51:00Z">
        <w:del w:id="27294" w:author="Kem Sereyboth" w:date="2023-07-13T14:28:00Z">
          <w:r w:rsidR="007C6943" w:rsidRPr="00E33574" w:rsidDel="00DA0E01">
            <w:rPr>
              <w:rFonts w:ascii="Khmer MEF1" w:hAnsi="Khmer MEF1" w:cs="Khmer MEF1"/>
              <w:sz w:val="24"/>
              <w:szCs w:val="24"/>
              <w:cs/>
              <w:rPrChange w:id="2729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បានរ</w:delText>
          </w:r>
        </w:del>
      </w:ins>
      <w:ins w:id="27296" w:author="User" w:date="2022-09-27T23:52:00Z">
        <w:del w:id="27297" w:author="Kem Sereyboth" w:date="2023-07-13T14:28:00Z">
          <w:r w:rsidR="007C6943" w:rsidRPr="00E33574" w:rsidDel="00DA0E01">
            <w:rPr>
              <w:rFonts w:ascii="Khmer MEF1" w:hAnsi="Khmer MEF1" w:cs="Khmer MEF1"/>
              <w:sz w:val="24"/>
              <w:szCs w:val="24"/>
              <w:cs/>
              <w:rPrChange w:id="2729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កឃើញ</w:delText>
          </w:r>
        </w:del>
      </w:ins>
      <w:ins w:id="27299" w:author="User" w:date="2022-09-22T15:02:00Z">
        <w:del w:id="27300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30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នូវល</w:delText>
          </w:r>
        </w:del>
      </w:ins>
      <w:ins w:id="27302" w:author="User" w:date="2022-09-22T15:03:00Z">
        <w:del w:id="27303" w:author="Kem Sereyboth" w:date="2023-07-13T14:28:00Z">
          <w:r w:rsidR="001B7613" w:rsidRPr="00E33574" w:rsidDel="00DA0E01">
            <w:rPr>
              <w:rFonts w:ascii="Khmer MEF1" w:hAnsi="Khmer MEF1" w:cs="Khmer MEF1"/>
              <w:sz w:val="24"/>
              <w:szCs w:val="24"/>
              <w:cs/>
              <w:rPrChange w:id="27304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ទ្ធផលមួយចំនួនដូចខាងក្រោម៖</w:delText>
          </w:r>
        </w:del>
      </w:ins>
    </w:p>
    <w:p w14:paraId="66BAA72F" w14:textId="77777777" w:rsidR="00B26CA9" w:rsidRDefault="00B26CA9">
      <w:pPr>
        <w:spacing w:after="0" w:line="226" w:lineRule="auto"/>
        <w:ind w:firstLine="634"/>
        <w:jc w:val="both"/>
        <w:rPr>
          <w:ins w:id="27305" w:author="Sopheak Phorn" w:date="2023-08-25T15:04:00Z"/>
          <w:rFonts w:ascii="Khmer MEF1" w:hAnsi="Khmer MEF1" w:cs="Khmer MEF1"/>
          <w:sz w:val="24"/>
          <w:szCs w:val="24"/>
        </w:rPr>
        <w:pPrChange w:id="27306" w:author="Sopheak Phorn" w:date="2023-08-25T16:20:00Z">
          <w:pPr>
            <w:spacing w:after="0" w:line="233" w:lineRule="auto"/>
          </w:pPr>
        </w:pPrChange>
      </w:pPr>
    </w:p>
    <w:p w14:paraId="350CE641" w14:textId="77777777" w:rsidR="00B26CA9" w:rsidRPr="0015473D" w:rsidRDefault="00B26CA9">
      <w:pPr>
        <w:pStyle w:val="Heading1"/>
        <w:spacing w:before="0" w:line="226" w:lineRule="auto"/>
        <w:ind w:firstLine="634"/>
        <w:rPr>
          <w:ins w:id="27307" w:author="Sopheak Phorn" w:date="2023-08-25T15:05:00Z"/>
          <w:rFonts w:ascii="Khmer MEF2" w:hAnsi="Khmer MEF2" w:cs="Khmer MEF2"/>
          <w:sz w:val="24"/>
          <w:szCs w:val="24"/>
        </w:rPr>
        <w:pPrChange w:id="27308" w:author="Sopheak Phorn" w:date="2023-08-25T16:20:00Z">
          <w:pPr>
            <w:pStyle w:val="Heading1"/>
            <w:spacing w:before="160" w:line="223" w:lineRule="auto"/>
            <w:ind w:firstLine="634"/>
          </w:pPr>
        </w:pPrChange>
      </w:pPr>
      <w:bookmarkStart w:id="27309" w:name="_Toc143775305"/>
      <w:bookmarkStart w:id="27310" w:name="_Toc143872989"/>
      <w:ins w:id="27311" w:author="Sopheak Phorn" w:date="2023-08-25T15:05:00Z">
        <w:r w:rsidRPr="0015473D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</w:rPr>
          <w:t>១៣</w:t>
        </w:r>
        <w:r w:rsidRPr="0015473D">
          <w:rPr>
            <w:rFonts w:ascii="Khmer MEF2" w:hAnsi="Khmer MEF2" w:cs="Khmer MEF2"/>
            <w:b w:val="0"/>
            <w:bCs w:val="0"/>
            <w:color w:val="auto"/>
            <w:sz w:val="24"/>
            <w:szCs w:val="24"/>
          </w:rPr>
          <w:t>.</w:t>
        </w:r>
        <w:r w:rsidRPr="0015473D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</w:rPr>
          <w:t>ការវិភាគ និងវាយតម្លៃរបស់គណៈកម្មការចំពោះកិច្ច</w:t>
        </w:r>
        <w:bookmarkEnd w:id="27309"/>
        <w:bookmarkEnd w:id="27310"/>
      </w:ins>
    </w:p>
    <w:p w14:paraId="4AEA0C33" w14:textId="77777777" w:rsidR="00B26CA9" w:rsidRPr="00F141E9" w:rsidRDefault="00B26CA9">
      <w:pPr>
        <w:spacing w:after="0" w:line="226" w:lineRule="auto"/>
        <w:ind w:firstLine="720"/>
        <w:jc w:val="both"/>
        <w:rPr>
          <w:ins w:id="27312" w:author="Sopheak Phorn" w:date="2023-08-25T15:05:00Z"/>
          <w:rFonts w:ascii="Khmer MEF1" w:hAnsi="Khmer MEF1" w:cs="Khmer MEF1"/>
          <w:sz w:val="24"/>
          <w:szCs w:val="24"/>
          <w:lang w:val="ca-ES"/>
        </w:rPr>
        <w:pPrChange w:id="27313" w:author="Sopheak Phorn" w:date="2023-08-25T16:20:00Z">
          <w:pPr>
            <w:spacing w:after="0" w:line="227" w:lineRule="auto"/>
            <w:ind w:firstLine="720"/>
            <w:jc w:val="both"/>
          </w:pPr>
        </w:pPrChange>
      </w:pPr>
      <w:ins w:id="27314" w:author="Sopheak Phorn" w:date="2023-08-25T15:05:00Z">
        <w:r w:rsidRPr="0015473D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យោងតាមផ្នែកទី៨ នៃសេចក្ដីណែនាំស្ដីពីយន្តការ និងនីតិវិធីសវនកម្មសមិទ្ធកម្ម </w:t>
        </w:r>
        <w:r w:rsidRPr="0015473D">
          <w:rPr>
            <w:rFonts w:ascii="Khmer MEF1" w:hAnsi="Khmer MEF1" w:cs="Khmer MEF1"/>
            <w:spacing w:val="2"/>
            <w:sz w:val="24"/>
            <w:szCs w:val="24"/>
            <w:cs/>
          </w:rPr>
          <w:t>អង្គភាពសវនកម្ម</w:t>
        </w:r>
        <w:r w:rsidRPr="0015473D">
          <w:rPr>
            <w:rFonts w:ascii="Khmer MEF1" w:hAnsi="Khmer MEF1" w:cs="Khmer MEF1"/>
            <w:sz w:val="24"/>
            <w:szCs w:val="24"/>
            <w:cs/>
          </w:rPr>
          <w:t>ផ្ទៃ</w:t>
        </w:r>
        <w:r w:rsidRPr="0015473D">
          <w:rPr>
            <w:rFonts w:ascii="Khmer MEF1" w:hAnsi="Khmer MEF1" w:cs="Khmer MEF1"/>
            <w:sz w:val="24"/>
            <w:szCs w:val="24"/>
          </w:rPr>
          <w:t>​​​​​​​</w:t>
        </w:r>
        <w:r w:rsidRPr="0015473D">
          <w:rPr>
            <w:rFonts w:ascii="Khmer MEF1" w:hAnsi="Khmer MEF1" w:cs="Khmer MEF1"/>
            <w:sz w:val="24"/>
            <w:szCs w:val="24"/>
            <w:cs/>
          </w:rPr>
          <w:t xml:space="preserve">ក្នុងនៃ </w:t>
        </w:r>
        <w:r w:rsidRPr="0015473D">
          <w:rPr>
            <w:rFonts w:ascii="Khmer MEF1" w:hAnsi="Khmer MEF1" w:cs="Khmer MEF1"/>
            <w:b/>
            <w:bCs/>
            <w:sz w:val="24"/>
            <w:szCs w:val="24"/>
            <w:cs/>
          </w:rPr>
          <w:t>អ.ស.ហ.</w:t>
        </w:r>
        <w:r w:rsidRPr="0015473D">
          <w:rPr>
            <w:rFonts w:ascii="Khmer MEF1" w:hAnsi="Khmer MEF1" w:cs="Khmer MEF1"/>
            <w:sz w:val="24"/>
            <w:szCs w:val="24"/>
            <w:cs/>
          </w:rPr>
          <w:t xml:space="preserve"> ត្រូវបង្កើតគណៈកម្មការចំពោះកិច្ច ដើម្បីពិនិត្យ និងវាយតម្លៃលើរបាយការណ៍សវនកម្ម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</w:rPr>
          <w:t>របស់​សវនករទទួលបន្ទុក</w:t>
        </w:r>
        <w:r w:rsidRPr="00B26CA9">
          <w:rPr>
            <w:rFonts w:ascii="Khmer MEF1" w:hAnsi="Khmer MEF1" w:cs="Khmer MEF1"/>
            <w:spacing w:val="6"/>
            <w:sz w:val="24"/>
            <w:szCs w:val="24"/>
          </w:rPr>
          <w:t>”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</w:rPr>
          <w:t>។</w:t>
        </w:r>
        <w:r w:rsidRPr="00B26CA9">
          <w:rPr>
            <w:rFonts w:ascii="Khmer MEF1" w:hAnsi="Khmer MEF1" w:cs="Khmer MEF1"/>
            <w:spacing w:val="6"/>
            <w:sz w:val="24"/>
            <w:szCs w:val="24"/>
          </w:rPr>
          <w:t xml:space="preserve"> </w:t>
        </w:r>
        <w:r w:rsidRPr="00B26CA9">
          <w:rPr>
            <w:rFonts w:ascii="Khmer MEF2" w:hAnsi="Khmer MEF2" w:cs="Khmer MEF2"/>
            <w:spacing w:val="6"/>
            <w:sz w:val="24"/>
            <w:szCs w:val="24"/>
            <w:cs/>
          </w:rPr>
          <w:t xml:space="preserve">ឯកឧត្តមប្រធានអង្គភាព 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</w:rPr>
          <w:t>បានដាក់ចេញ</w:t>
        </w:r>
        <w:r w:rsidRPr="00B26CA9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សេចក្ដីសម្រេចលេខ ០១៧/២៣</w:t>
        </w:r>
        <w:r w:rsidRPr="0015473D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អ</w:t>
        </w:r>
        <w:r w:rsidRPr="002D0612">
          <w:rPr>
            <w:rFonts w:ascii="Khmer MEF1" w:hAnsi="Khmer MEF1" w:cs="Khmer MEF1" w:hint="cs"/>
            <w:sz w:val="24"/>
            <w:szCs w:val="24"/>
            <w:cs/>
            <w:lang w:val="ca-ES"/>
          </w:rPr>
          <w:t>.</w:t>
        </w:r>
        <w:r>
          <w:rPr>
            <w:rFonts w:ascii="Khmer MEF1" w:hAnsi="Khmer MEF1" w:cs="Khmer MEF1" w:hint="cs"/>
            <w:sz w:val="24"/>
            <w:szCs w:val="24"/>
            <w:cs/>
            <w:lang w:val="ca-ES"/>
          </w:rPr>
          <w:t>ស.ផ.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ចុះថ្ងៃ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ទី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២១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ខែ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សីហា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ឆ្នាំ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២០២៣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ស្ដីពី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ការកែសម្រួលសេចក្តីសម្រេចស្តីពី</w:t>
        </w:r>
        <w:r w:rsidRPr="00DD1E2B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ការបង្កើតគណៈកម្មការ</w:t>
        </w:r>
        <w:r w:rsidRPr="00F141E9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ចំពោះកិច្ចដើម្បីត្រួតពិនិត្យ និងវាយតម្លៃលើ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 xml:space="preserve">របាយការណ៍ត្រួតពិនិត្យឡើងវិញ ការអនុវត្តការប្រមូលចំណូល </w:t>
        </w:r>
        <w:r w:rsidRPr="0015473D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lastRenderedPageBreak/>
          <w:t>ការអនុវត្តចំណាយ ការបង់ភាគទាន និងការប្រើប្រាស់ភាគទានប្រចាំត្រីមាស និងប្រចាំឆ្នាំ របាយការណ៍សវនកម្ម</w:t>
        </w:r>
        <w:r>
          <w:rPr>
            <w:rFonts w:ascii="Khmer MEF1" w:hAnsi="Khmer MEF1" w:cs="Khmer MEF1" w:hint="cs"/>
            <w:spacing w:val="-2"/>
            <w:sz w:val="24"/>
            <w:szCs w:val="24"/>
            <w:cs/>
            <w:lang w:val="ca-ES"/>
          </w:rPr>
          <w:t>​</w:t>
        </w:r>
        <w:r w:rsidRPr="00F141E9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និងរបាយការណ៍តាមដានការអនុវត្តអនុសាសន៍សវនកម្មឆ្នាំ២០២៣ របស់សវនករទទួលបន្ទុក​នៃអង្គភាព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សវន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​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កម្មផ្ទៃក្នុងនៃ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អាជ្ញាធរសេវាហិរញ្ញវត្ថុមិនមែនធនាគារ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>ដែល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សមាសភាព</w:t>
        </w:r>
        <w:r w:rsidRPr="00F141E9">
          <w:rPr>
            <w:rFonts w:ascii="Khmer MEF1" w:hAnsi="Khmer MEF1" w:cs="Khmer MEF1"/>
            <w:sz w:val="24"/>
            <w:szCs w:val="24"/>
            <w:cs/>
            <w:lang w:val="ca-ES"/>
          </w:rPr>
          <w:t>ដូចខាងក្រោម៖</w:t>
        </w:r>
      </w:ins>
    </w:p>
    <w:p w14:paraId="0FE2F066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851"/>
        <w:jc w:val="both"/>
        <w:rPr>
          <w:ins w:id="27315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16" w:author="Sopheak Phorn" w:date="2023-08-25T15:05:00Z">
        <w:r w:rsidRPr="00F141E9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១.ឯកឧត្តម </w:t>
        </w:r>
        <w:r w:rsidRPr="0015473D">
          <w:rPr>
            <w:rFonts w:ascii="Khmer MEF2" w:hAnsi="Khmer MEF2" w:cs="Khmer MEF2"/>
            <w:spacing w:val="-4"/>
            <w:sz w:val="24"/>
            <w:szCs w:val="24"/>
            <w:cs/>
            <w:lang w:val="ca-ES"/>
          </w:rPr>
          <w:t>ឈុន សម្បត្តិ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ប្រធានអង្គភាពសវនកម្មផ្ទៃក្នុង                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ប្រធាន</w:t>
        </w:r>
      </w:ins>
    </w:p>
    <w:p w14:paraId="102D33CD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317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18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២.លោក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ឈុំ សេរីវុធ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អនុប្រធានអង្គភាពសវនកម្មផ្ទៃក្នុង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</w:t>
        </w:r>
      </w:ins>
    </w:p>
    <w:p w14:paraId="31290289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319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20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៣.លោក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លឹម ចាន់ណា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ប្រធាននាយកដ្ឋានកិច្ចការទូទៅ ​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0D530B0E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321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22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៤.លោក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អ៊ួន រិទ្ធី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ប្រធាននាយកដ្ឋានសវនកម្មទី១  ​      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សមាជិក</w:t>
        </w:r>
      </w:ins>
    </w:p>
    <w:p w14:paraId="45DBBDED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323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24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៥.លោក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អ៊ឺម សុផល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ប្រធាននាយកដ្ឋានសវនកម្មទី១ </w:t>
        </w:r>
        <w:r w:rsidRPr="00F141E9">
          <w:rPr>
            <w:rFonts w:ascii="Khmer MEF1" w:hAnsi="Khmer MEF1" w:cs="Khmer MEF1"/>
            <w:spacing w:val="-4"/>
            <w:sz w:val="24"/>
            <w:szCs w:val="24"/>
            <w:lang w:val="ca-ES"/>
          </w:rPr>
          <w:t>​​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  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សមាជិក</w:t>
        </w:r>
      </w:ins>
    </w:p>
    <w:p w14:paraId="1A11FC86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325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26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៦.លោក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នួន សំរតនា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អនុប្រធាននាយកដ្ឋានកិច្ចការទូទៅ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3F1168D6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327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28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៧.លោក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យឹម វីរៈ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អនុប្រធានប្រធាននាយកដ្ឋានសវនកម្មទី១</w:t>
        </w:r>
        <w:r w:rsidRPr="00F141E9"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9EFB083" w14:textId="77777777" w:rsidR="00B26CA9" w:rsidRPr="00F141E9" w:rsidRDefault="00B26CA9" w:rsidP="00B26CA9">
      <w:pPr>
        <w:tabs>
          <w:tab w:val="left" w:pos="3686"/>
          <w:tab w:val="left" w:pos="7088"/>
        </w:tabs>
        <w:spacing w:after="0" w:line="227" w:lineRule="auto"/>
        <w:ind w:firstLine="900"/>
        <w:jc w:val="both"/>
        <w:rPr>
          <w:ins w:id="27329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30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៨.លោក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ស្រ៊ុន ច័ន្ទសិត្ថា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អនុប្រធាននាយកដ្ឋានសវនកម្មទី២</w:t>
        </w:r>
        <w:r w:rsidRPr="00F141E9"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B53521B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31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32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៩.លោក </w:t>
        </w:r>
        <w:r w:rsidRPr="0015473D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ថៅ គីមរ៉ុង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ប្រធានការិយាល័យរដ្ឋបាល និងហិរញ្ញវត្ថុ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6819858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33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34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១០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F141E9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វឿន គុយអេង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ប្រធានការិយាល័យផែនការនិងបណ្ដុះបណ្ដាល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សមាជិក</w:t>
        </w:r>
      </w:ins>
    </w:p>
    <w:p w14:paraId="14BE4D33" w14:textId="77777777" w:rsidR="00B26CA9" w:rsidRPr="00DD1E2B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35" w:author="Sopheak Phorn" w:date="2023-08-25T15:05:00Z"/>
          <w:rFonts w:ascii="Khmer MEF1" w:hAnsi="Khmer MEF1" w:cs="Khmer MEF1"/>
          <w:spacing w:val="-12"/>
          <w:sz w:val="24"/>
          <w:szCs w:val="24"/>
          <w:lang w:val="ca-ES"/>
        </w:rPr>
      </w:pPr>
      <w:ins w:id="27336" w:author="Sopheak Phorn" w:date="2023-08-25T15:05:00Z"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12"/>
            <w:sz w:val="24"/>
            <w:szCs w:val="24"/>
            <w:cs/>
            <w:lang w:val="ca-ES"/>
          </w:rPr>
          <w:t>១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</w:rPr>
          <w:t>សេង ឈាងឡាយ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12"/>
            <w:sz w:val="24"/>
            <w:szCs w:val="24"/>
            <w:lang w:val="ca-ES"/>
          </w:rPr>
          <w:tab/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ប្រធានការិយាល័យសវនកម្មទី១          </w:t>
        </w:r>
        <w:r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ab/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3A46036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37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38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២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.កញ្ញា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ឌុំ ផានិត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ប្រធានការិយាល័យសវនកម្មទី២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340BEAC8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39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40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៣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សុខ ចិត្រា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ប្រធានការិយាល័យសវនកម្មទី៣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483ADB77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41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42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៤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ទេព សុភ័គ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ប្រធានការិយាល័យសវនកម្មទី៤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50231C9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43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44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១៥.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សំ សេដ្ឋវណ្ណៈ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អនុប្រធានការិយាល័យផែនការ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103C9F6C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45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46" w:author="Sopheak Phorn" w:date="2023-08-25T15:05:00Z"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និងបណ្តុះបណ្តាល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</w:ins>
    </w:p>
    <w:p w14:paraId="00BCBCF1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47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48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៦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.លោកស្រី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កែម សិរីបុត្រ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អនុប្រធានការិយាល័យសវនកម្មទី១​       </w:t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3A920B2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49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50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៧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.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លោកស្រី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ព្រេម លីណា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អនុប្រធានការិយាល័យសវនកម្មទី២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សមាជិក</w:t>
        </w:r>
      </w:ins>
    </w:p>
    <w:p w14:paraId="6A5840E0" w14:textId="77777777" w:rsidR="00B26CA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51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52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៨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 w:rsidRPr="00DD1E2B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ថន សំណាង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អនុប្រធានការិយាល័យសវនកម្មទី៣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56BDD27A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53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54" w:author="Sopheak Phorn" w:date="2023-08-25T15:05:00Z"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១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៩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រ៉ូ ប៉ុណ្ណារ៉ុង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អនុប្រធានការិយាល័យសវនកម្មទី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៤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 xml:space="preserve">          សមាជិក</w:t>
        </w:r>
      </w:ins>
    </w:p>
    <w:p w14:paraId="4B406AE3" w14:textId="77777777" w:rsidR="00B26CA9" w:rsidRPr="00F141E9" w:rsidRDefault="00B26CA9" w:rsidP="00B26CA9">
      <w:pPr>
        <w:tabs>
          <w:tab w:val="left" w:pos="3686"/>
        </w:tabs>
        <w:spacing w:after="0" w:line="227" w:lineRule="auto"/>
        <w:ind w:firstLine="900"/>
        <w:jc w:val="both"/>
        <w:rPr>
          <w:ins w:id="27355" w:author="Sopheak Phorn" w:date="2023-08-25T15:05:00Z"/>
          <w:rFonts w:ascii="Khmer MEF1" w:hAnsi="Khmer MEF1" w:cs="Khmer MEF1"/>
          <w:spacing w:val="-4"/>
          <w:sz w:val="24"/>
          <w:szCs w:val="24"/>
          <w:lang w:val="ca-ES"/>
        </w:rPr>
      </w:pPr>
      <w:ins w:id="27356" w:author="Sopheak Phorn" w:date="2023-08-25T15:05:00Z"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២០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.លោក </w:t>
        </w:r>
        <w:r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  <w:lang w:val="ca-ES"/>
          </w:rPr>
          <w:t>ប៉ុន ឧត្តមបញ្ញា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ab/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អនុ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ប្រធានការិយាល័យរដ្ឋបាល និងហិរញ្ញវត្ថុ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ab/>
          <w:t>លេខាធិការ។</w:t>
        </w:r>
      </w:ins>
    </w:p>
    <w:p w14:paraId="015154C5" w14:textId="77777777" w:rsidR="00B26CA9" w:rsidRPr="009A453A" w:rsidRDefault="00B26CA9" w:rsidP="00B26CA9">
      <w:pPr>
        <w:spacing w:after="0" w:line="227" w:lineRule="auto"/>
        <w:ind w:firstLine="634"/>
        <w:jc w:val="both"/>
        <w:rPr>
          <w:ins w:id="27357" w:author="Sopheak Phorn" w:date="2023-08-25T15:05:00Z"/>
          <w:rFonts w:ascii="Khmer MEF1" w:hAnsi="Khmer MEF1" w:cs="Khmer MEF1"/>
          <w:sz w:val="24"/>
          <w:szCs w:val="24"/>
          <w:lang w:val="ca-ES"/>
          <w:rPrChange w:id="27358" w:author="Sopheak Phorn" w:date="2023-08-25T15:19:00Z">
            <w:rPr>
              <w:ins w:id="27359" w:author="Sopheak Phorn" w:date="2023-08-25T15:05:00Z"/>
              <w:rFonts w:ascii="Khmer MEF1" w:hAnsi="Khmer MEF1" w:cs="Khmer MEF1"/>
              <w:sz w:val="24"/>
              <w:szCs w:val="24"/>
            </w:rPr>
          </w:rPrChange>
        </w:rPr>
      </w:pPr>
      <w:ins w:id="27360" w:author="Sopheak Phorn" w:date="2023-08-25T15:05:00Z"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គណៈកម្មការចំពោះកិច្ច បានពិនិត្យ និងវាយតម្លៃលើរបាយការណ៍សវនកម្មឆ្នាំ២០២៣ របស់សវនក​ម្ម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​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ទទួលបន្ទុក ដោយផ្អែកលើគោលការណ៍ណែនាំស្ដីពីការសវនកម្ម</w:t>
        </w:r>
        <w:r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 xml:space="preserve">អនុលោមភាព 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គោលការណ៍ណែនាំស្ដីពីកា</w:t>
        </w:r>
        <w:r>
          <w:rPr>
            <w:rFonts w:ascii="Khmer MEF1" w:hAnsi="Khmer MEF1" w:cs="Khmer MEF1" w:hint="cs"/>
            <w:spacing w:val="2"/>
            <w:sz w:val="24"/>
            <w:szCs w:val="24"/>
            <w:cs/>
            <w:lang w:val="ca-ES"/>
          </w:rPr>
          <w:t>​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រសវនកម្មសមិទ្ធកម្ម</w:t>
        </w:r>
        <w:r w:rsidRPr="00DD1E2B">
          <w:rPr>
            <w:rFonts w:ascii="Khmer MEF1" w:hAnsi="Khmer MEF1" w:cs="Khmer MEF1"/>
            <w:spacing w:val="2"/>
            <w:sz w:val="24"/>
            <w:szCs w:val="24"/>
            <w:lang w:val="ca-ES"/>
          </w:rPr>
          <w:t xml:space="preserve">​ 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សេចក្ដីណែនាំស្ដីពីយន្តការ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និងនីតិវិធី</w:t>
        </w:r>
        <w:r>
          <w:rPr>
            <w:rFonts w:ascii="Khmer MEF1" w:hAnsi="Khmer MEF1" w:cs="Khmer MEF1" w:hint="cs"/>
            <w:spacing w:val="-12"/>
            <w:sz w:val="24"/>
            <w:szCs w:val="24"/>
            <w:cs/>
            <w:lang w:val="ca-ES"/>
          </w:rPr>
          <w:t>សវនកម្មអនុលោមភាព និង</w:t>
        </w:r>
        <w:r w:rsidRPr="00DD1E2B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សេចក្ដីណែនាំស្ដីពី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យន្តការ និងនីតិវិធីសវនកម្មសមិទ្ធកម្ម ដោយពិនិត្យលើធាតុសំខាន់ៗមួយចំនួនដូចជា៖ 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</w:rPr>
          <w:t>ការអនុវត្តនីតិវិធីសវនក​ម្មរបស់សវនករទទួលបន្ទុក ដំណើរការអង្កេតរបស់សវនករទទួលបន្ទុក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4"/>
            <w:sz w:val="24"/>
            <w:szCs w:val="24"/>
            <w:cs/>
          </w:rPr>
          <w:t>ភស្តុតាងសវនកម្មទៅតាម</w:t>
        </w:r>
        <w:r w:rsidRPr="0015473D">
          <w:rPr>
            <w:rFonts w:ascii="Khmer MEF1" w:hAnsi="Khmer MEF1" w:cs="Khmer MEF1"/>
            <w:spacing w:val="-2"/>
            <w:sz w:val="24"/>
            <w:szCs w:val="24"/>
            <w:cs/>
          </w:rPr>
          <w:lastRenderedPageBreak/>
          <w:t>ប្រធា​ន​បទសវន​កម្មនីមួ​យ​ៗ ការសន្និដ្ឋានរបស់សវនករទទួលបន្ទុកទៅតាមប្រធានបទសវនកម្មនីមួយៗ កា​រ​</w:t>
        </w:r>
        <w:r w:rsidRPr="0015473D">
          <w:rPr>
            <w:rFonts w:ascii="Khmer MEF1" w:hAnsi="Khmer MEF1" w:cs="Khmer MEF1"/>
            <w:sz w:val="24"/>
            <w:szCs w:val="24"/>
            <w:cs/>
          </w:rPr>
          <w:t>សន្និ</w:t>
        </w:r>
        <w:r>
          <w:rPr>
            <w:rFonts w:ascii="Khmer MEF1" w:hAnsi="Khmer MEF1" w:cs="Khmer MEF1" w:hint="cs"/>
            <w:spacing w:val="-14"/>
            <w:sz w:val="24"/>
            <w:szCs w:val="24"/>
            <w:cs/>
          </w:rPr>
          <w:t>​</w:t>
        </w:r>
        <w:r w:rsidRPr="00DD1E2B">
          <w:rPr>
            <w:rFonts w:ascii="Khmer MEF1" w:hAnsi="Khmer MEF1" w:cs="Khmer MEF1"/>
            <w:spacing w:val="-14"/>
            <w:sz w:val="24"/>
            <w:szCs w:val="24"/>
            <w:cs/>
          </w:rPr>
          <w:t>ដ្ឋា</w:t>
        </w:r>
        <w:r>
          <w:rPr>
            <w:rFonts w:ascii="Khmer MEF1" w:hAnsi="Khmer MEF1" w:cs="Khmer MEF1" w:hint="cs"/>
            <w:spacing w:val="-14"/>
            <w:sz w:val="24"/>
            <w:szCs w:val="24"/>
            <w:cs/>
          </w:rPr>
          <w:t>​</w:t>
        </w:r>
        <w:r w:rsidRPr="00DD1E2B">
          <w:rPr>
            <w:rFonts w:ascii="Khmer MEF1" w:hAnsi="Khmer MEF1" w:cs="Khmer MEF1"/>
            <w:spacing w:val="-14"/>
            <w:sz w:val="24"/>
            <w:szCs w:val="24"/>
            <w:cs/>
          </w:rPr>
          <w:t>ន និ​ង</w:t>
        </w:r>
        <w:r w:rsidRPr="00DD1E2B">
          <w:rPr>
            <w:rFonts w:ascii="Khmer MEF1" w:hAnsi="Khmer MEF1" w:cs="Khmer MEF1"/>
            <w:spacing w:val="6"/>
            <w:sz w:val="24"/>
            <w:szCs w:val="24"/>
            <w:cs/>
          </w:rPr>
          <w:t>អនុសាសន៍</w:t>
        </w:r>
        <w:r w:rsidRPr="00F141E9">
          <w:rPr>
            <w:rFonts w:ascii="Khmer MEF1" w:hAnsi="Khmer MEF1" w:cs="Khmer MEF1"/>
            <w:sz w:val="24"/>
            <w:szCs w:val="24"/>
            <w:cs/>
          </w:rPr>
          <w:t>របស់សវនករទទួលបន្ទុកទៅតាមប្រធានបទសវនកម្មនីមួយៗ។</w:t>
        </w:r>
      </w:ins>
    </w:p>
    <w:p w14:paraId="282DB5ED" w14:textId="7705B0F9" w:rsidR="00B26CA9" w:rsidRDefault="00B26CA9" w:rsidP="00B26CA9">
      <w:pPr>
        <w:spacing w:after="0" w:line="227" w:lineRule="auto"/>
        <w:ind w:firstLine="720"/>
        <w:jc w:val="both"/>
        <w:rPr>
          <w:ins w:id="27361" w:author="Sopheak Phorn" w:date="2023-08-25T15:05:00Z"/>
          <w:rFonts w:ascii="Khmer MEF1" w:hAnsi="Khmer MEF1" w:cs="Khmer MEF1"/>
          <w:spacing w:val="-4"/>
          <w:sz w:val="24"/>
          <w:szCs w:val="24"/>
        </w:rPr>
      </w:pPr>
      <w:ins w:id="27362" w:author="Sopheak Phorn" w:date="2023-08-25T15:05:00Z">
        <w:r w:rsidRPr="00DD1E2B">
          <w:rPr>
            <w:rFonts w:ascii="Khmer MEF1" w:hAnsi="Khmer MEF1" w:cs="Khmer MEF1"/>
            <w:spacing w:val="-10"/>
            <w:sz w:val="24"/>
            <w:szCs w:val="24"/>
            <w:cs/>
          </w:rPr>
          <w:t>កិច្ចប្រជុំគណៈកម្មការចំពោះកិច្ចលើសេចក្ដីព្រាងរបាយការណ៍សវនកម្ម</w:t>
        </w:r>
        <w:r>
          <w:rPr>
            <w:rFonts w:ascii="Khmer MEF1" w:hAnsi="Khmer MEF1" w:cs="Khmer MEF1" w:hint="cs"/>
            <w:spacing w:val="-10"/>
            <w:sz w:val="24"/>
            <w:szCs w:val="24"/>
            <w:cs/>
          </w:rPr>
          <w:t xml:space="preserve">ឆ្នាំ២០២៣ នៅ </w:t>
        </w:r>
        <w:r w:rsidRPr="0015473D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ន.</w:t>
        </w:r>
      </w:ins>
      <w:ins w:id="27363" w:author="Sopheak Phorn" w:date="2023-08-25T15:06:00Z">
        <w:r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</w:rPr>
          <w:t>គ</w:t>
        </w:r>
      </w:ins>
      <w:ins w:id="27364" w:author="Sopheak Phorn" w:date="2023-08-25T15:05:00Z">
        <w:r w:rsidRPr="0015473D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.ស.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</w:rPr>
          <w:t xml:space="preserve"> </w:t>
        </w:r>
        <w:r w:rsidRPr="00F141E9">
          <w:rPr>
            <w:rFonts w:ascii="Khmer MEF1" w:hAnsi="Khmer MEF1" w:cs="Khmer MEF1"/>
            <w:spacing w:val="-4"/>
            <w:sz w:val="24"/>
            <w:szCs w:val="24"/>
            <w:cs/>
          </w:rPr>
          <w:t>ត្រូវ</w:t>
        </w:r>
        <w:r w:rsidRPr="0015473D">
          <w:rPr>
            <w:rFonts w:ascii="Khmer MEF1" w:hAnsi="Khmer MEF1" w:cs="Khmer MEF1"/>
            <w:spacing w:val="-10"/>
            <w:sz w:val="24"/>
            <w:szCs w:val="24"/>
            <w:cs/>
          </w:rPr>
          <w:t>បា​នរៀបចំ</w:t>
        </w:r>
        <w:r w:rsidRPr="00AA5B49">
          <w:rPr>
            <w:rFonts w:ascii="Khmer MEF1" w:hAnsi="Khmer MEF1" w:cs="Khmer MEF1"/>
            <w:spacing w:val="-10"/>
            <w:sz w:val="24"/>
            <w:szCs w:val="24"/>
            <w:cs/>
          </w:rPr>
          <w:t>ឡើង</w:t>
        </w:r>
        <w:r w:rsidRPr="00ED148B">
          <w:rPr>
            <w:rFonts w:ascii="Khmer MEF1" w:hAnsi="Khmer MEF1" w:cs="Khmer MEF1"/>
            <w:spacing w:val="-10"/>
            <w:sz w:val="24"/>
            <w:szCs w:val="24"/>
            <w:cs/>
            <w:rPrChange w:id="27365" w:author="Sopheak Phorn" w:date="2023-08-25T16:20:00Z">
              <w:rPr>
                <w:rFonts w:ascii="Khmer MEF1" w:hAnsi="Khmer MEF1" w:cs="Khmer MEF1"/>
                <w:spacing w:val="-10"/>
                <w:sz w:val="24"/>
                <w:szCs w:val="24"/>
                <w:highlight w:val="yellow"/>
                <w:cs/>
              </w:rPr>
            </w:rPrChange>
          </w:rPr>
          <w:t>កាលពីថ្ងៃទី២២</w:t>
        </w:r>
        <w:r w:rsidRPr="00ED148B">
          <w:rPr>
            <w:rFonts w:ascii="Khmer MEF1" w:hAnsi="Khmer MEF1" w:cs="Khmer MEF1"/>
            <w:spacing w:val="-10"/>
            <w:sz w:val="24"/>
            <w:szCs w:val="24"/>
            <w:rPrChange w:id="27366" w:author="Sopheak Phorn" w:date="2023-08-25T16:20:00Z">
              <w:rPr>
                <w:rFonts w:ascii="Khmer MEF1" w:hAnsi="Khmer MEF1" w:cs="Khmer MEF1"/>
                <w:spacing w:val="-10"/>
                <w:sz w:val="24"/>
                <w:szCs w:val="24"/>
                <w:highlight w:val="yellow"/>
              </w:rPr>
            </w:rPrChange>
          </w:rPr>
          <w:t xml:space="preserve"> </w:t>
        </w:r>
        <w:r w:rsidRPr="00ED148B">
          <w:rPr>
            <w:rFonts w:ascii="Khmer MEF1" w:hAnsi="Khmer MEF1" w:cs="Khmer MEF1"/>
            <w:spacing w:val="-10"/>
            <w:sz w:val="24"/>
            <w:szCs w:val="24"/>
            <w:cs/>
            <w:rPrChange w:id="27367" w:author="Sopheak Phorn" w:date="2023-08-25T16:20:00Z">
              <w:rPr>
                <w:rFonts w:ascii="Khmer MEF1" w:hAnsi="Khmer MEF1" w:cs="Khmer MEF1"/>
                <w:spacing w:val="-10"/>
                <w:sz w:val="24"/>
                <w:szCs w:val="24"/>
                <w:highlight w:val="yellow"/>
                <w:cs/>
              </w:rPr>
            </w:rPrChange>
          </w:rPr>
          <w:t>ខែសីហា ឆ្នាំ</w:t>
        </w:r>
        <w:r w:rsidRPr="00AA5B49">
          <w:rPr>
            <w:rFonts w:ascii="Khmer MEF1" w:hAnsi="Khmer MEF1" w:cs="Khmer MEF1"/>
            <w:spacing w:val="-10"/>
            <w:sz w:val="24"/>
            <w:szCs w:val="24"/>
            <w:cs/>
          </w:rPr>
          <w:t>២០២៣</w:t>
        </w:r>
        <w:r w:rsidRPr="0015473D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 នៅបន្ទប់ប្រជុំ​របស់​អង្គភាព</w:t>
        </w:r>
        <w:r w:rsidRPr="0015473D">
          <w:rPr>
            <w:rFonts w:ascii="Khmer MEF1" w:hAnsi="Khmer MEF1" w:cs="Khmer MEF1"/>
            <w:spacing w:val="-10"/>
            <w:sz w:val="24"/>
            <w:szCs w:val="24"/>
          </w:rPr>
          <w:t>​</w:t>
        </w:r>
        <w:r w:rsidRPr="0015473D">
          <w:rPr>
            <w:rFonts w:ascii="Khmer MEF1" w:hAnsi="Khmer MEF1" w:cs="Khmer MEF1"/>
            <w:spacing w:val="-10"/>
            <w:sz w:val="24"/>
            <w:szCs w:val="24"/>
            <w:cs/>
          </w:rPr>
          <w:t>សវនកម្ម​ផ្ទៃ​ក្នុង​​នៃ​</w:t>
        </w:r>
        <w:r w:rsidRPr="0015473D">
          <w:rPr>
            <w:rFonts w:ascii="Khmer MEF1" w:hAnsi="Khmer MEF1" w:cs="Khmer MEF1"/>
            <w:spacing w:val="-10"/>
            <w:sz w:val="24"/>
            <w:szCs w:val="24"/>
          </w:rPr>
          <w:t xml:space="preserve"> </w:t>
        </w:r>
        <w:r w:rsidRPr="0015473D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អ.ស.ហ.</w:t>
        </w:r>
        <w:r w:rsidRPr="00F141E9">
          <w:rPr>
            <w:rFonts w:ascii="Khmer MEF1" w:hAnsi="Khmer MEF1" w:cs="Khmer MEF1"/>
            <w:spacing w:val="-8"/>
            <w:sz w:val="24"/>
            <w:szCs w:val="24"/>
          </w:rPr>
          <w:t xml:space="preserve"> </w:t>
        </w:r>
        <w:r w:rsidRPr="00F141E9">
          <w:rPr>
            <w:rFonts w:ascii="Khmer MEF1" w:hAnsi="Khmer MEF1" w:cs="Khmer MEF1"/>
            <w:spacing w:val="-8"/>
            <w:sz w:val="24"/>
            <w:szCs w:val="24"/>
            <w:cs/>
          </w:rPr>
          <w:t>​</w:t>
        </w:r>
        <w:r w:rsidRPr="0083068F">
          <w:rPr>
            <w:rFonts w:ascii="Khmer MEF1" w:hAnsi="Khmer MEF1" w:cs="Khmer MEF1"/>
            <w:spacing w:val="-8"/>
            <w:sz w:val="24"/>
            <w:szCs w:val="24"/>
            <w:cs/>
          </w:rPr>
          <w:t>វេលា</w:t>
        </w:r>
        <w:r w:rsidRPr="0083068F"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ម៉ោង ១០ </w:t>
        </w:r>
        <w:r w:rsidRPr="0083068F">
          <w:rPr>
            <w:rFonts w:ascii="Khmer MEF1" w:hAnsi="Khmer MEF1" w:cs="Khmer MEF1"/>
            <w:spacing w:val="-8"/>
            <w:sz w:val="24"/>
            <w:szCs w:val="24"/>
          </w:rPr>
          <w:t>:</w:t>
        </w:r>
        <w:r w:rsidRPr="0083068F">
          <w:rPr>
            <w:rFonts w:ascii="Khmer MEF1" w:hAnsi="Khmer MEF1" w:cs="Khmer MEF1" w:hint="cs"/>
            <w:spacing w:val="-8"/>
            <w:sz w:val="24"/>
            <w:szCs w:val="24"/>
            <w:cs/>
          </w:rPr>
          <w:t>៣០ នាទីព្រឹក</w:t>
        </w:r>
        <w:r w:rsidRPr="0083068F">
          <w:rPr>
            <w:rFonts w:ascii="Khmer MEF1" w:hAnsi="Khmer MEF1" w:cs="Khmer MEF1"/>
            <w:spacing w:val="-8"/>
            <w:sz w:val="24"/>
            <w:szCs w:val="24"/>
          </w:rPr>
          <w:t xml:space="preserve"> </w:t>
        </w:r>
        <w:r w:rsidRPr="0083068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ក្រោមការដឹកនាំរបស់</w:t>
        </w:r>
        <w:r w:rsidRPr="0083068F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  <w:r w:rsidRPr="0083068F">
          <w:rPr>
            <w:rFonts w:ascii="Khmer MEF2" w:hAnsi="Khmer MEF2" w:cs="Khmer MEF2"/>
            <w:spacing w:val="-8"/>
            <w:sz w:val="24"/>
            <w:szCs w:val="24"/>
            <w:cs/>
            <w:lang w:val="ca-ES"/>
          </w:rPr>
          <w:t>ឯកឧត្តម ឈុន សម្បត្តិ</w:t>
        </w:r>
        <w:r w:rsidRPr="0015473D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ប្រធានអង្គភាពសវនកម្មផ្ទៃក្នុង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នៃ </w:t>
        </w:r>
        <w:r w:rsidRPr="0015473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</w:rPr>
          <w:t>អ.ស.ហ.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និងជាប្រធានគណៈកម្មការចំពោះកិច្ច។</w:t>
        </w:r>
        <w:r w:rsidRPr="0015473D">
          <w:rPr>
            <w:rFonts w:ascii="Khmer MEF1" w:hAnsi="Khmer MEF1" w:cs="Khmer MEF1"/>
            <w:spacing w:val="-6"/>
            <w:sz w:val="24"/>
            <w:szCs w:val="24"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ជាកិច្ចចាប់ផ្ដើម</w:t>
        </w:r>
        <w:r w:rsidRPr="0015473D">
          <w:rPr>
            <w:rFonts w:ascii="Khmer MEF1" w:hAnsi="Khmer MEF1" w:cs="Khmer MEF1"/>
            <w:spacing w:val="-6"/>
            <w:sz w:val="24"/>
            <w:szCs w:val="24"/>
            <w:lang w:val="ca-ES"/>
          </w:rPr>
          <w:t xml:space="preserve"> </w:t>
        </w:r>
        <w:r w:rsidRPr="0015473D">
          <w:rPr>
            <w:rFonts w:ascii="Khmer MEF2" w:hAnsi="Khmer MEF2" w:cs="Khmer MEF2"/>
            <w:spacing w:val="-6"/>
            <w:sz w:val="24"/>
            <w:szCs w:val="24"/>
            <w:cs/>
          </w:rPr>
          <w:t>ឯកឧត្តមប្រធានអង្គភាព</w:t>
        </w:r>
        <w:r w:rsidRPr="0015473D">
          <w:rPr>
            <w:rFonts w:ascii="Khmer MEF2" w:hAnsi="Khmer MEF2" w:cs="Khmer MEF2"/>
            <w:spacing w:val="-6"/>
            <w:sz w:val="24"/>
            <w:szCs w:val="24"/>
          </w:rPr>
          <w:t xml:space="preserve"> </w:t>
        </w:r>
        <w:r w:rsidRPr="0015473D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បានស​ម្ដែ​ង</w:t>
        </w:r>
        <w:r w:rsidRPr="0015473D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ការកោតសរសើរចំពោះសវនករទទួលបន្ទុកដែលបានខិតខំប្រឹងប្រែងរៀបចំ</w:t>
        </w:r>
        <w:r w:rsidRPr="0015473D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 xml:space="preserve">របាយការណ៍សវនកម្មឆ្នាំ២០២៣ </w:t>
        </w:r>
        <w:r w:rsidRPr="00DD1E2B">
          <w:rPr>
            <w:rFonts w:ascii="Khmer MEF1" w:hAnsi="Khmer MEF1" w:cs="Khmer MEF1"/>
            <w:spacing w:val="-14"/>
            <w:sz w:val="24"/>
            <w:szCs w:val="24"/>
            <w:cs/>
            <w:lang w:val="ca-ES"/>
          </w:rPr>
          <w:t xml:space="preserve">នៅ </w:t>
        </w:r>
        <w:r w:rsidRPr="0015473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>ន.</w:t>
        </w:r>
      </w:ins>
      <w:ins w:id="27368" w:author="Sopheak Phorn" w:date="2023-08-25T15:07:00Z">
        <w:r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  <w:lang w:val="ca-ES"/>
          </w:rPr>
          <w:t>គ</w:t>
        </w:r>
      </w:ins>
      <w:ins w:id="27369" w:author="Sopheak Phorn" w:date="2023-08-25T15:05:00Z">
        <w:r w:rsidRPr="0015473D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</w:rPr>
          <w:t>.ស.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បានទាន់ពេលវេលា និងគោរពទៅតាមទម្រង់ដែលបានកំណត់ត្រឹមត្រូវ។</w:t>
        </w:r>
        <w:r w:rsidRPr="00F141E9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</w:t>
        </w:r>
        <w:r w:rsidRPr="00DD1E2B">
          <w:rPr>
            <w:rFonts w:ascii="Khmer MEF1" w:hAnsi="Khmer MEF1" w:cs="Khmer MEF1"/>
            <w:sz w:val="24"/>
            <w:szCs w:val="24"/>
            <w:cs/>
            <w:lang w:val="ca-ES"/>
          </w:rPr>
          <w:t>តាមការត្រួតពិនិត្យលើរបាយការណ៍សវនកម្ម</w:t>
        </w:r>
        <w:r w:rsidRPr="00F141E9">
          <w:rPr>
            <w:rFonts w:ascii="Khmer MEF1" w:hAnsi="Khmer MEF1" w:cs="Khmer MEF1"/>
            <w:sz w:val="24"/>
            <w:szCs w:val="24"/>
            <w:lang w:val="ca-ES"/>
          </w:rPr>
          <w:t xml:space="preserve"> </w:t>
        </w:r>
        <w:r w:rsidRPr="00DD1E2B">
          <w:rPr>
            <w:rFonts w:ascii="Khmer MEF2" w:hAnsi="Khmer MEF2" w:cs="Khmer MEF2"/>
            <w:sz w:val="24"/>
            <w:szCs w:val="24"/>
            <w:cs/>
          </w:rPr>
          <w:t>ឯកឧត្តម</w:t>
        </w:r>
        <w:r w:rsidRPr="00F141E9">
          <w:rPr>
            <w:rFonts w:ascii="Khmer MEF2" w:hAnsi="Khmer MEF2" w:cs="Khmer MEF2"/>
            <w:sz w:val="24"/>
            <w:szCs w:val="24"/>
          </w:rPr>
          <w:t xml:space="preserve">​ </w:t>
        </w:r>
        <w:r w:rsidRPr="00F141E9">
          <w:rPr>
            <w:rFonts w:ascii="Khmer MEF2" w:hAnsi="Khmer MEF2" w:cs="Khmer MEF2"/>
            <w:sz w:val="24"/>
            <w:szCs w:val="24"/>
            <w:cs/>
          </w:rPr>
          <w:t xml:space="preserve">ឈុន សម្បត្តិ </w:t>
        </w:r>
        <w:r w:rsidRPr="00DD1E2B">
          <w:rPr>
            <w:rFonts w:ascii="Khmer MEF2" w:hAnsi="Khmer MEF2" w:cs="Khmer MEF2"/>
            <w:sz w:val="24"/>
            <w:szCs w:val="24"/>
            <w:cs/>
          </w:rPr>
          <w:t>ប្រធានអង្គភាព</w:t>
        </w:r>
        <w:r w:rsidRPr="00F141E9">
          <w:rPr>
            <w:rFonts w:ascii="Khmer MEF2" w:hAnsi="Khmer MEF2" w:cs="Khmer MEF2"/>
            <w:sz w:val="24"/>
            <w:szCs w:val="24"/>
            <w:cs/>
          </w:rPr>
          <w:t>សវនកម្មផ្ទៃក្នុង</w:t>
        </w:r>
        <w:r>
          <w:rPr>
            <w:rFonts w:ascii="Khmer MEF2" w:hAnsi="Khmer MEF2" w:cs="Khmer MEF2" w:hint="cs"/>
            <w:sz w:val="24"/>
            <w:szCs w:val="24"/>
            <w:cs/>
          </w:rPr>
          <w:t>នៃ អ.ស.ហ.</w:t>
        </w:r>
        <w:r w:rsidRPr="00DD1E2B">
          <w:rPr>
            <w:rFonts w:ascii="Khmer MEF2" w:hAnsi="Khmer MEF2" w:cs="Khmer MEF2"/>
            <w:sz w:val="24"/>
            <w:szCs w:val="24"/>
          </w:rPr>
          <w:t xml:space="preserve"> </w:t>
        </w:r>
        <w:r w:rsidRPr="00DD1E2B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>និងជា</w:t>
        </w:r>
        <w:r w:rsidRPr="0015473D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ប្រធានគណៈកម្មការចំពោះកិច្ច</w:t>
        </w:r>
        <w:r w:rsidRPr="0015473D">
          <w:rPr>
            <w:rFonts w:ascii="Khmer MEF2" w:hAnsi="Khmer MEF2" w:cs="Khmer MEF2"/>
            <w:sz w:val="24"/>
            <w:szCs w:val="24"/>
          </w:rPr>
          <w:t xml:space="preserve"> </w:t>
        </w:r>
        <w:r w:rsidRPr="0015473D">
          <w:rPr>
            <w:rFonts w:ascii="Khmer MEF1" w:hAnsi="Khmer MEF1" w:cs="Khmer MEF1"/>
            <w:sz w:val="24"/>
            <w:szCs w:val="24"/>
            <w:cs/>
            <w:lang w:val="ca-ES"/>
          </w:rPr>
          <w:t>ព្រមទាំងសមាជិក/សមាជិកានៃ</w:t>
        </w:r>
        <w:r w:rsidRPr="0015473D">
          <w:rPr>
            <w:rFonts w:ascii="Khmer MEF1" w:hAnsi="Khmer MEF1" w:cs="Khmer MEF1"/>
            <w:sz w:val="24"/>
            <w:szCs w:val="24"/>
            <w:cs/>
          </w:rPr>
          <w:t>គណៈកម្មការចំពោះកិច្ច ​បានពិនិត្យទៅ</w:t>
        </w:r>
        <w:r>
          <w:rPr>
            <w:rFonts w:ascii="Khmer MEF1" w:hAnsi="Khmer MEF1" w:cs="Khmer MEF1" w:hint="cs"/>
            <w:spacing w:val="4"/>
            <w:sz w:val="24"/>
            <w:szCs w:val="24"/>
            <w:cs/>
          </w:rPr>
          <w:t>លើ​</w:t>
        </w:r>
        <w:r w:rsidRPr="00B26CA9">
          <w:rPr>
            <w:rFonts w:ascii="Khmer MEF1" w:hAnsi="Khmer MEF1" w:cs="Khmer MEF1"/>
            <w:spacing w:val="2"/>
            <w:sz w:val="24"/>
            <w:szCs w:val="24"/>
            <w:cs/>
            <w:rPrChange w:id="27370" w:author="Sopheak Phorn" w:date="2023-08-25T15:0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ប្រធានបទ និងលទ្ធផលរកឃើញ ដែលបានជួបពិភាក្សាជាមួយ </w:t>
        </w:r>
        <w:r w:rsidRPr="00B26CA9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371" w:author="Sopheak Phorn" w:date="2023-08-25T15:07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ន.</w:t>
        </w:r>
      </w:ins>
      <w:ins w:id="27372" w:author="Sopheak Phorn" w:date="2023-08-25T15:07:00Z">
        <w:r w:rsidRPr="00B26CA9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373" w:author="Sopheak Phorn" w:date="2023-08-25T15:07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27374" w:author="Sopheak Phorn" w:date="2023-08-25T15:05:00Z">
        <w:r w:rsidRPr="00B26CA9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27375" w:author="Sopheak Phorn" w:date="2023-08-25T15:07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.ស.</w:t>
        </w:r>
        <w:r w:rsidRPr="00B26CA9">
          <w:rPr>
            <w:rFonts w:ascii="Khmer MEF1" w:hAnsi="Khmer MEF1" w:cs="Khmer MEF1"/>
            <w:spacing w:val="2"/>
            <w:sz w:val="24"/>
            <w:szCs w:val="24"/>
            <w:cs/>
            <w:rPrChange w:id="27376" w:author="Sopheak Phorn" w:date="2023-08-25T15:07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និងបានឯកភាពលើសេចក្តីព្រា​ង</w:t>
        </w:r>
        <w:r>
          <w:rPr>
            <w:rFonts w:ascii="Khmer MEF1" w:hAnsi="Khmer MEF1" w:cs="Khmer MEF1" w:hint="cs"/>
            <w:spacing w:val="4"/>
            <w:sz w:val="24"/>
            <w:szCs w:val="24"/>
            <w:cs/>
          </w:rPr>
          <w:t>​របាយការណ៍សវនកម្ម</w:t>
        </w:r>
        <w:r>
          <w:rPr>
            <w:rFonts w:ascii="Khmer MEF1" w:hAnsi="Khmer MEF1" w:cs="Khmer MEF1" w:hint="cs"/>
            <w:spacing w:val="-10"/>
            <w:sz w:val="24"/>
            <w:szCs w:val="24"/>
            <w:cs/>
          </w:rPr>
          <w:t xml:space="preserve">ឆ្នាំ២០២៣ នៅ </w:t>
        </w:r>
        <w:r w:rsidRPr="00C773C0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ន.</w:t>
        </w:r>
      </w:ins>
      <w:ins w:id="27377" w:author="Sopheak Phorn" w:date="2023-08-25T15:08:00Z">
        <w:r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</w:rPr>
          <w:t>គ</w:t>
        </w:r>
      </w:ins>
      <w:ins w:id="27378" w:author="Sopheak Phorn" w:date="2023-08-25T15:05:00Z">
        <w:r w:rsidRPr="00C773C0">
          <w:rPr>
            <w:rFonts w:ascii="Khmer MEF1" w:hAnsi="Khmer MEF1" w:cs="Khmer MEF1"/>
            <w:b/>
            <w:bCs/>
            <w:spacing w:val="-10"/>
            <w:sz w:val="24"/>
            <w:szCs w:val="24"/>
            <w:cs/>
          </w:rPr>
          <w:t>.ស.</w:t>
        </w:r>
        <w:r>
          <w:rPr>
            <w:rFonts w:ascii="Khmer MEF1" w:hAnsi="Khmer MEF1" w:cs="Khmer MEF1" w:hint="cs"/>
            <w:spacing w:val="-4"/>
            <w:sz w:val="24"/>
            <w:szCs w:val="24"/>
            <w:cs/>
          </w:rPr>
          <w:t>។</w:t>
        </w:r>
      </w:ins>
    </w:p>
    <w:p w14:paraId="7CA90CF4" w14:textId="01D347BB" w:rsidR="00B26CA9" w:rsidRPr="00FC75C8" w:rsidRDefault="00B26CA9" w:rsidP="00B26CA9">
      <w:pPr>
        <w:spacing w:after="0" w:line="240" w:lineRule="auto"/>
        <w:ind w:firstLine="720"/>
        <w:jc w:val="both"/>
        <w:rPr>
          <w:ins w:id="27379" w:author="Sopheak Phorn" w:date="2023-08-25T15:05:00Z"/>
          <w:rFonts w:ascii="Khmer MEF1" w:hAnsi="Khmer MEF1" w:cs="Khmer MEF1"/>
          <w:sz w:val="24"/>
          <w:szCs w:val="24"/>
          <w:lang w:val="ca-ES"/>
        </w:rPr>
      </w:pPr>
      <w:ins w:id="27380" w:author="Sopheak Phorn" w:date="2023-08-25T15:05:00Z">
        <w:r w:rsidRPr="00A00DCF">
          <w:rPr>
            <w:rFonts w:ascii="Khmer MEF1" w:hAnsi="Khmer MEF1" w:cs="Khmer MEF1" w:hint="cs"/>
            <w:spacing w:val="-2"/>
            <w:sz w:val="24"/>
            <w:szCs w:val="24"/>
            <w:cs/>
          </w:rPr>
          <w:t>ជា</w:t>
        </w:r>
        <w:r w:rsidRPr="00A00DCF">
          <w:rPr>
            <w:rFonts w:ascii="Khmer MEF1" w:hAnsi="Khmer MEF1" w:cs="Khmer MEF1"/>
            <w:spacing w:val="-2"/>
            <w:sz w:val="24"/>
            <w:szCs w:val="24"/>
            <w:cs/>
          </w:rPr>
          <w:t>លទ្ធផល</w:t>
        </w:r>
        <w:r w:rsidRPr="00A00DCF">
          <w:rPr>
            <w:rFonts w:ascii="Khmer MEF1" w:hAnsi="Khmer MEF1" w:cs="Khmer MEF1" w:hint="cs"/>
            <w:spacing w:val="-2"/>
            <w:sz w:val="24"/>
            <w:szCs w:val="24"/>
            <w:cs/>
          </w:rPr>
          <w:t xml:space="preserve"> </w:t>
        </w:r>
        <w:r w:rsidRPr="00A00DCF">
          <w:rPr>
            <w:rFonts w:ascii="Khmer MEF1" w:hAnsi="Khmer MEF1" w:cs="Khmer MEF1"/>
            <w:spacing w:val="-2"/>
            <w:sz w:val="24"/>
            <w:szCs w:val="24"/>
            <w:cs/>
          </w:rPr>
          <w:t>គណៈកម្មការចំពោះកិច្ច</w:t>
        </w:r>
        <w:r w:rsidRPr="00A00DCF">
          <w:rPr>
            <w:rFonts w:ascii="Khmer MEF1" w:hAnsi="Khmer MEF1" w:cs="Khmer MEF1" w:hint="cs"/>
            <w:spacing w:val="-2"/>
            <w:sz w:val="24"/>
            <w:szCs w:val="24"/>
            <w:cs/>
          </w:rPr>
          <w:t xml:space="preserve">បានវាយតម្លៃខ្ពស់ចំពោះការអនុវត្តនីតិវិធីការងាររបស់សវនករ </w:t>
        </w:r>
        <w:r w:rsidRPr="0015473D">
          <w:rPr>
            <w:rFonts w:ascii="Khmer MEF1" w:hAnsi="Khmer MEF1" w:cs="Khmer MEF1"/>
            <w:spacing w:val="6"/>
            <w:sz w:val="24"/>
            <w:szCs w:val="24"/>
            <w:cs/>
          </w:rPr>
          <w:t>ទទួលបន្ទុក និងទទួលយកនូវលទ្ធផលរកឃើញរបស់សវនករទទួលបន្ទុកចំនួន</w:t>
        </w:r>
        <w:r w:rsidRPr="0015473D">
          <w:rPr>
            <w:rFonts w:ascii="Khmer MEF1" w:hAnsi="Khmer MEF1" w:cs="Khmer MEF1"/>
            <w:spacing w:val="6"/>
            <w:sz w:val="24"/>
            <w:szCs w:val="24"/>
            <w:lang w:val="ca-ES"/>
          </w:rPr>
          <w:t xml:space="preserve"> </w:t>
        </w:r>
      </w:ins>
      <w:ins w:id="27381" w:author="Sopheak Phorn" w:date="2023-08-25T15:08:00Z">
        <w:r>
          <w:rPr>
            <w:rFonts w:ascii="Khmer MEF1" w:hAnsi="Khmer MEF1" w:cs="Khmer MEF1" w:hint="cs"/>
            <w:b/>
            <w:bCs/>
            <w:spacing w:val="6"/>
            <w:sz w:val="24"/>
            <w:szCs w:val="24"/>
            <w:cs/>
            <w:lang w:val="ca-ES"/>
          </w:rPr>
          <w:t>៤</w:t>
        </w:r>
      </w:ins>
      <w:ins w:id="27382" w:author="Sopheak Phorn" w:date="2023-08-25T15:05:00Z">
        <w:r w:rsidRPr="0015473D">
          <w:rPr>
            <w:rFonts w:ascii="Khmer MEF1" w:hAnsi="Khmer MEF1" w:cs="Khmer MEF1"/>
            <w:spacing w:val="6"/>
            <w:sz w:val="24"/>
            <w:szCs w:val="24"/>
            <w:lang w:val="ca-ES"/>
          </w:rPr>
          <w:t xml:space="preserve"> </w:t>
        </w:r>
        <w:r w:rsidRPr="0015473D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ព្រមទាំងអនុញ្ញាតឱ្យ</w:t>
        </w:r>
        <w:r>
          <w:rPr>
            <w:rFonts w:ascii="Khmer MEF1" w:hAnsi="Khmer MEF1" w:cs="Khmer MEF1" w:hint="cs"/>
            <w:spacing w:val="4"/>
            <w:sz w:val="24"/>
            <w:szCs w:val="24"/>
            <w:cs/>
            <w:lang w:val="ca-ES"/>
          </w:rPr>
          <w:t>​</w:t>
        </w:r>
        <w:r w:rsidRPr="00903E92">
          <w:rPr>
            <w:rFonts w:ascii="Khmer MEF1" w:hAnsi="Khmer MEF1" w:cs="Khmer MEF1"/>
            <w:sz w:val="24"/>
            <w:szCs w:val="24"/>
            <w:cs/>
            <w:lang w:val="ca-ES"/>
            <w:rPrChange w:id="27383" w:author="Sopheak Phorn" w:date="2023-08-25T15:09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t>សវនករទទួលបន្ទុកបន្តរៀបចំនីតិវិធីបញ្ចូលនូវមតិយោបល់របស់គណៈកម្មការចំពោះកិច្ច ក្នុងរបាយការណ៍</w:t>
        </w:r>
        <w:r w:rsidRPr="00DC102F">
          <w:rPr>
            <w:rFonts w:ascii="Khmer MEF1" w:hAnsi="Khmer MEF1" w:cs="Khmer MEF1"/>
            <w:spacing w:val="8"/>
            <w:sz w:val="24"/>
            <w:szCs w:val="24"/>
            <w:cs/>
            <w:lang w:val="ca-ES"/>
            <w:rPrChange w:id="27384" w:author="Sopheak Phorn" w:date="2023-08-25T15:09:00Z">
              <w:rPr>
                <w:rFonts w:ascii="Khmer MEF1" w:hAnsi="Khmer MEF1" w:cs="Khmer MEF1"/>
                <w:spacing w:val="6"/>
                <w:sz w:val="24"/>
                <w:szCs w:val="24"/>
                <w:cs/>
                <w:lang w:val="ca-ES"/>
              </w:rPr>
            </w:rPrChange>
          </w:rPr>
          <w:t>សវនកម្ម និងរៀបចំ</w:t>
        </w:r>
        <w:r w:rsidRPr="00DC102F">
          <w:rPr>
            <w:rFonts w:ascii="Khmer MEF1" w:hAnsi="Khmer MEF1" w:cs="Khmer MEF1"/>
            <w:spacing w:val="8"/>
            <w:sz w:val="24"/>
            <w:szCs w:val="24"/>
            <w:cs/>
            <w:rPrChange w:id="27385" w:author="Sopheak Phorn" w:date="2023-08-25T15:09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 xml:space="preserve">បញ្ជូនរបាយការណ៍សវនកម្មឆ្នាំ២០២៣ នៅ </w:t>
        </w:r>
        <w:r w:rsidRPr="00DC102F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386" w:author="Sopheak Phorn" w:date="2023-08-25T15:0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ន.</w:t>
        </w:r>
      </w:ins>
      <w:ins w:id="27387" w:author="Sopheak Phorn" w:date="2023-08-25T15:09:00Z">
        <w:r w:rsidRPr="00DC102F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388" w:author="Sopheak Phorn" w:date="2023-08-25T15:0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>គ</w:t>
        </w:r>
      </w:ins>
      <w:ins w:id="27389" w:author="Sopheak Phorn" w:date="2023-08-25T15:05:00Z">
        <w:r w:rsidRPr="00DC102F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27390" w:author="Sopheak Phorn" w:date="2023-08-25T15:09:00Z">
              <w:rPr>
                <w:rFonts w:ascii="Khmer MEF1" w:hAnsi="Khmer MEF1" w:cs="Khmer MEF1"/>
                <w:b/>
                <w:bCs/>
                <w:spacing w:val="6"/>
                <w:sz w:val="24"/>
                <w:szCs w:val="24"/>
                <w:cs/>
              </w:rPr>
            </w:rPrChange>
          </w:rPr>
          <w:t xml:space="preserve">.ស </w:t>
        </w:r>
        <w:r w:rsidRPr="00DC102F">
          <w:rPr>
            <w:rFonts w:ascii="Khmer MEF1" w:hAnsi="Khmer MEF1" w:cs="Khmer MEF1"/>
            <w:spacing w:val="8"/>
            <w:sz w:val="24"/>
            <w:szCs w:val="24"/>
            <w:cs/>
            <w:rPrChange w:id="27391" w:author="Sopheak Phorn" w:date="2023-08-25T15:09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ទៅការិយាល័យផែនការ និង</w:t>
        </w:r>
        <w:r w:rsidRPr="00A00DCF">
          <w:rPr>
            <w:rFonts w:ascii="Khmer MEF1" w:hAnsi="Khmer MEF1" w:cs="Khmer MEF1" w:hint="cs"/>
            <w:spacing w:val="2"/>
            <w:sz w:val="24"/>
            <w:szCs w:val="24"/>
            <w:cs/>
          </w:rPr>
          <w:t>បណ្ដុះបណ្ដាលនៃនាយកដ្ឋានកិច្ចការទូទៅដើម្បីរៀបចំបូកសរុប។</w:t>
        </w:r>
      </w:ins>
    </w:p>
    <w:p w14:paraId="77812191" w14:textId="77777777" w:rsidR="00313F66" w:rsidRPr="00ED148B" w:rsidRDefault="00313F66">
      <w:pPr>
        <w:spacing w:after="0" w:line="230" w:lineRule="auto"/>
        <w:ind w:firstLine="634"/>
        <w:rPr>
          <w:ins w:id="27392" w:author="Sopheak Phorn" w:date="2023-08-18T10:11:00Z"/>
          <w:rFonts w:ascii="Khmer MEF1" w:hAnsi="Khmer MEF1" w:cs="Khmer MEF1"/>
          <w:sz w:val="10"/>
          <w:szCs w:val="10"/>
          <w:rPrChange w:id="27393" w:author="Sopheak Phorn" w:date="2023-08-25T16:20:00Z">
            <w:rPr>
              <w:ins w:id="27394" w:author="Sopheak Phorn" w:date="2023-08-18T10:11:00Z"/>
              <w:rFonts w:ascii="Khmer MEF1" w:hAnsi="Khmer MEF1" w:cs="Khmer MEF1"/>
              <w:sz w:val="24"/>
              <w:szCs w:val="24"/>
            </w:rPr>
          </w:rPrChange>
        </w:rPr>
        <w:pPrChange w:id="27395" w:author="Sopheak Phorn" w:date="2023-08-25T13:11:00Z">
          <w:pPr>
            <w:ind w:left="634"/>
          </w:pPr>
        </w:pPrChange>
      </w:pPr>
    </w:p>
    <w:p w14:paraId="18642F29" w14:textId="35349DE7" w:rsidR="008979CF" w:rsidRPr="00B26CA9" w:rsidDel="00DA0E01" w:rsidRDefault="0018378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396" w:author="Kem Sereyboth" w:date="2023-07-13T14:28:00Z"/>
          <w:rFonts w:ascii="Khmer MEF1" w:hAnsi="Khmer MEF1" w:cs="Khmer MEF1"/>
          <w:sz w:val="24"/>
          <w:szCs w:val="24"/>
          <w:rPrChange w:id="27397" w:author="Sopheak Phorn" w:date="2023-08-25T15:04:00Z">
            <w:rPr>
              <w:del w:id="27398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7399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7400" w:author="Sopheak Phorn" w:date="2023-08-18T12:35:00Z">
        <w:r>
          <w:rPr>
            <w:rFonts w:ascii="Khmer MEF1" w:hAnsi="Khmer MEF1" w:cs="Khmer MEF1"/>
            <w:b/>
            <w:bCs/>
            <w:sz w:val="24"/>
            <w:szCs w:val="24"/>
            <w:cs/>
          </w:rPr>
          <w:tab/>
        </w:r>
      </w:ins>
      <w:ins w:id="27401" w:author="Kem Sereiboth" w:date="2022-09-13T12:00:00Z">
        <w:del w:id="27402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40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7404" w:author="User" w:date="2022-10-04T15:44:00Z">
        <w:del w:id="27405" w:author="Kem Sereyboth" w:date="2023-07-13T14:28:00Z">
          <w:r w:rsidR="002159EC" w:rsidRPr="00B26CA9" w:rsidDel="00DA0E01">
            <w:rPr>
              <w:rFonts w:ascii="Khmer MEF1" w:hAnsi="Khmer MEF1" w:cs="Khmer MEF1"/>
              <w:sz w:val="24"/>
              <w:szCs w:val="24"/>
              <w:cs/>
              <w:rPrChange w:id="2740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ទី១</w:delText>
          </w:r>
        </w:del>
      </w:ins>
      <w:ins w:id="27407" w:author="Kem Sereiboth" w:date="2022-09-13T12:00:00Z">
        <w:del w:id="27408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40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7410" w:author="User" w:date="2022-09-16T15:15:00Z">
        <w:del w:id="27411" w:author="Kem Sereyboth" w:date="2023-07-13T14:28:00Z">
          <w:r w:rsidR="009B43EA" w:rsidRPr="00B26CA9" w:rsidDel="00DA0E01">
            <w:rPr>
              <w:rFonts w:ascii="Khmer MEF1" w:hAnsi="Khmer MEF1" w:cs="Khmer MEF1"/>
              <w:sz w:val="24"/>
              <w:szCs w:val="24"/>
              <w:cs/>
              <w:rPrChange w:id="2741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</w:delText>
          </w:r>
        </w:del>
      </w:ins>
      <w:ins w:id="27413" w:author="User" w:date="2022-09-16T15:16:00Z">
        <w:del w:id="27414" w:author="Kem Sereyboth" w:date="2023-07-13T14:28:00Z">
          <w:r w:rsidR="009B43EA" w:rsidRPr="00B26CA9" w:rsidDel="00DA0E01">
            <w:rPr>
              <w:rFonts w:ascii="Khmer MEF1" w:hAnsi="Khmer MEF1" w:cs="Khmer MEF1"/>
              <w:sz w:val="24"/>
              <w:szCs w:val="24"/>
              <w:cs/>
              <w:rPrChange w:id="2741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រកឃើញថា </w:delText>
          </w:r>
        </w:del>
      </w:ins>
      <w:ins w:id="27416" w:author="User" w:date="2022-10-07T15:29:00Z">
        <w:del w:id="27417" w:author="Kem Sereyboth" w:date="2023-07-13T14:28:00Z">
          <w:r w:rsidR="00733F89" w:rsidRPr="00B26CA9" w:rsidDel="00DA0E01">
            <w:rPr>
              <w:rFonts w:ascii="Khmer MEF1" w:hAnsi="Khmer MEF1" w:cs="Khmer MEF1"/>
              <w:sz w:val="24"/>
              <w:szCs w:val="24"/>
              <w:cs/>
              <w:rPrChange w:id="27418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ពុំទាន់បានបំពេញរចនាសម្ព័ន្ធគ្រប់គ្រងស្របទៅតាមបទប្បញ្ញត្</w:delText>
          </w:r>
        </w:del>
      </w:ins>
      <w:ins w:id="27419" w:author="User" w:date="2022-10-07T15:30:00Z">
        <w:del w:id="27420" w:author="Kem Sereyboth" w:date="2023-07-13T14:28:00Z">
          <w:r w:rsidR="00733F89" w:rsidRPr="00B26CA9" w:rsidDel="00DA0E01">
            <w:rPr>
              <w:rFonts w:ascii="Khmer MEF1" w:hAnsi="Khmer MEF1" w:cs="Khmer MEF1"/>
              <w:sz w:val="24"/>
              <w:szCs w:val="24"/>
              <w:cs/>
              <w:rPrChange w:id="27421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តិជាធរមាន។ </w:delText>
          </w:r>
        </w:del>
      </w:ins>
      <w:ins w:id="27422" w:author="sakaria fa" w:date="2022-09-30T21:54:00Z">
        <w:del w:id="27423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នាយកដ្ឋាន</w:delText>
          </w:r>
        </w:del>
      </w:ins>
      <w:ins w:id="27424" w:author="LENOVO" w:date="2022-10-02T10:49:00Z">
        <w:del w:id="27425" w:author="Kem Sereyboth" w:date="2023-07-13T14:28:00Z">
          <w:r w:rsidR="00AC76C8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7426" w:author="sakaria fa" w:date="2022-09-30T21:54:00Z">
        <w:del w:id="27427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ត្រួតពិនិត្យនៃ </w:delText>
          </w:r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42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27429" w:author="Kem Sereiboth" w:date="2022-09-13T12:00:00Z">
        <w:del w:id="27430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43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7432" w:author="sakaria fa" w:date="2022-09-30T21:54:00Z">
        <w:del w:id="27433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43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ពុំ</w:delText>
          </w:r>
        </w:del>
      </w:ins>
      <w:ins w:id="27435" w:author="sakaria fa" w:date="2022-09-30T21:52:00Z">
        <w:del w:id="27436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43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ទាន់បានបំពេញគ្រប់រចនាសម្ព័ន្ធសម្រាប់ថ្នាក់នាយកដ្ឋាន</w:delText>
          </w:r>
        </w:del>
      </w:ins>
      <w:ins w:id="27438" w:author="sakaria fa" w:date="2022-09-30T21:55:00Z">
        <w:del w:id="27439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44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នៅឡើយ</w:delText>
          </w:r>
        </w:del>
      </w:ins>
      <w:ins w:id="27441" w:author="sakaria fa" w:date="2022-09-30T21:52:00Z">
        <w:del w:id="27442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44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ដោយ</w:delText>
          </w:r>
        </w:del>
      </w:ins>
      <w:ins w:id="27444" w:author="Kem Sereiboth" w:date="2022-09-13T12:00:00Z">
        <w:del w:id="27445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44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មាននាយកដ្ឋានចំនួន ៥  </w:delText>
          </w:r>
        </w:del>
      </w:ins>
      <w:ins w:id="27447" w:author="LENOVO" w:date="2022-10-02T10:49:00Z">
        <w:del w:id="27448" w:author="Kem Sereyboth" w:date="2023-07-13T14:28:00Z">
          <w:r w:rsidR="00C337AB" w:rsidRPr="00B26CA9" w:rsidDel="00DA0E01">
            <w:rPr>
              <w:rFonts w:ascii="Khmer MEF1" w:hAnsi="Khmer MEF1" w:cs="Khmer MEF1"/>
              <w:sz w:val="24"/>
              <w:szCs w:val="24"/>
              <w:cs/>
              <w:rPrChange w:id="2744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7450" w:author="Kem Sereiboth" w:date="2022-09-20T08:48:00Z">
        <w:del w:id="27451" w:author="Kem Sereyboth" w:date="2023-07-13T14:28:00Z">
          <w:r w:rsidR="0025628A" w:rsidRPr="00B26CA9" w:rsidDel="00DA0E01">
            <w:rPr>
              <w:rFonts w:ascii="Khmer MEF1" w:hAnsi="Khmer MEF1" w:cs="Khmer MEF1"/>
              <w:sz w:val="24"/>
              <w:szCs w:val="24"/>
              <w:cs/>
              <w:rPrChange w:id="2745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ត្រួតពិនិត្យ</w:delText>
          </w:r>
        </w:del>
      </w:ins>
      <w:ins w:id="27453" w:author="Kem Sereiboth" w:date="2022-09-19T09:28:00Z">
        <w:del w:id="27454" w:author="Kem Sereyboth" w:date="2023-07-13T14:28:00Z">
          <w:r w:rsidR="00D86894" w:rsidRPr="00B26CA9" w:rsidDel="00DA0E01">
            <w:rPr>
              <w:rFonts w:ascii="Khmer MEF1" w:hAnsi="Khmer MEF1" w:cs="Khmer MEF1"/>
              <w:sz w:val="24"/>
              <w:szCs w:val="24"/>
              <w:cs/>
              <w:rPrChange w:id="2745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គឺ</w:delText>
          </w:r>
        </w:del>
      </w:ins>
      <w:ins w:id="27456" w:author="Kem Sereiboth" w:date="2022-09-13T12:00:00Z">
        <w:del w:id="27457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45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ព្រមទាំងមានប្រធាននាយកដ្ឋាន និងអនុប្រធាននាយកដ្ឋាន</w:delText>
          </w:r>
        </w:del>
      </w:ins>
      <w:ins w:id="27459" w:author="Kem Sereiboth" w:date="2022-09-19T09:28:00Z">
        <w:del w:id="27460" w:author="Kem Sereyboth" w:date="2023-07-13T14:28:00Z">
          <w:r w:rsidR="00D86894" w:rsidRPr="00B26CA9" w:rsidDel="00DA0E01">
            <w:rPr>
              <w:rFonts w:ascii="Khmer MEF1" w:hAnsi="Khmer MEF1" w:cs="Khmer MEF1"/>
              <w:sz w:val="24"/>
              <w:szCs w:val="24"/>
              <w:cs/>
              <w:rPrChange w:id="2746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នៅឡើយ</w:delText>
          </w:r>
        </w:del>
      </w:ins>
      <w:ins w:id="27462" w:author="Kem Sereiboth" w:date="2022-09-13T12:00:00Z">
        <w:del w:id="27463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46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ដោយឡែកសម្រាប់នាយកដ្ឋានត្រួតពិនិត្យវិញនៅមិនទាន់បានតែងតាំងប្រធាននាយកដ្ឋាននៅឡើយ។</w:delText>
          </w:r>
        </w:del>
      </w:ins>
    </w:p>
    <w:p w14:paraId="4DC76BB5" w14:textId="60C5FD05" w:rsidR="008A57BE" w:rsidRPr="00B26CA9" w:rsidDel="00DA0E01" w:rsidRDefault="008A57BE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465" w:author="User" w:date="2022-10-03T13:58:00Z"/>
          <w:del w:id="27466" w:author="Kem Sereyboth" w:date="2023-07-13T14:28:00Z"/>
          <w:rFonts w:ascii="Khmer MEF1" w:hAnsi="Khmer MEF1" w:cs="Khmer MEF1"/>
          <w:sz w:val="24"/>
          <w:szCs w:val="24"/>
          <w:rPrChange w:id="27467" w:author="Sopheak Phorn" w:date="2023-08-25T15:04:00Z">
            <w:rPr>
              <w:ins w:id="27468" w:author="User" w:date="2022-10-03T13:58:00Z"/>
              <w:del w:id="27469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7470" w:author="Sopheak Phorn" w:date="2023-08-25T15:13:00Z">
          <w:pPr>
            <w:spacing w:after="0" w:line="240" w:lineRule="auto"/>
            <w:ind w:firstLine="720"/>
          </w:pPr>
        </w:pPrChange>
      </w:pPr>
    </w:p>
    <w:p w14:paraId="376255B2" w14:textId="5080727C" w:rsidR="00D85F61" w:rsidRPr="00B26CA9" w:rsidDel="00DA0E01" w:rsidRDefault="00C937A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471" w:author="sakaria fa" w:date="2022-09-13T22:51:00Z"/>
          <w:del w:id="27472" w:author="Kem Sereyboth" w:date="2023-07-13T14:28:00Z"/>
          <w:rFonts w:ascii="Khmer MEF1" w:hAnsi="Khmer MEF1" w:cs="Khmer MEF1"/>
          <w:sz w:val="24"/>
          <w:szCs w:val="24"/>
          <w:rPrChange w:id="27473" w:author="Sopheak Phorn" w:date="2023-08-25T15:04:00Z">
            <w:rPr>
              <w:ins w:id="27474" w:author="sakaria fa" w:date="2022-09-13T22:51:00Z"/>
              <w:del w:id="27475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7476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7477" w:author="LENOVO" w:date="2022-10-02T11:02:00Z">
        <w:del w:id="274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47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7480" w:author="Kem Sereiboth" w:date="2022-09-13T12:01:00Z">
        <w:del w:id="27481" w:author="Kem Sereyboth" w:date="2023-07-13T14:28:00Z">
          <w:r w:rsidR="00856170" w:rsidRPr="00B26CA9" w:rsidDel="00DA0E01">
            <w:rPr>
              <w:rFonts w:ascii="Khmer MEF1" w:hAnsi="Khmer MEF1" w:cs="Khmer MEF1"/>
              <w:sz w:val="24"/>
              <w:szCs w:val="24"/>
              <w:cs/>
              <w:rPrChange w:id="2748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</w:rPr>
              </w:rPrChange>
            </w:rPr>
            <w:delText>លក្ខណៈវិនិច្ឆ័យ៖</w:delText>
          </w:r>
        </w:del>
      </w:ins>
      <w:ins w:id="27483" w:author="Kem Sereiboth" w:date="2022-09-13T12:49:00Z">
        <w:del w:id="27484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48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33CCC958" w14:textId="7B5C979C" w:rsidR="00D85F61" w:rsidRPr="00B26CA9" w:rsidDel="00DA0E01" w:rsidRDefault="00D85F6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486" w:author="Kem Sereyboth" w:date="2023-07-13T14:28:00Z"/>
          <w:rFonts w:ascii="Khmer MEF1" w:hAnsi="Khmer MEF1" w:cs="Khmer MEF1"/>
          <w:sz w:val="24"/>
          <w:szCs w:val="24"/>
          <w:rPrChange w:id="27487" w:author="Sopheak Phorn" w:date="2023-08-25T15:04:00Z">
            <w:rPr>
              <w:del w:id="27488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7489" w:author="Sopheak Phorn" w:date="2023-08-25T15:13:00Z">
          <w:pPr>
            <w:pStyle w:val="ListParagraph"/>
            <w:numPr>
              <w:numId w:val="34"/>
            </w:numPr>
            <w:spacing w:after="0" w:line="228" w:lineRule="auto"/>
            <w:ind w:left="900" w:hanging="180"/>
            <w:jc w:val="both"/>
          </w:pPr>
        </w:pPrChange>
      </w:pPr>
      <w:ins w:id="27490" w:author="sakaria fa" w:date="2022-09-13T22:51:00Z">
        <w:del w:id="2749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749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</w:rPr>
              </w:rPrChange>
            </w:rPr>
            <w:delText>-</w:delText>
          </w:r>
        </w:del>
      </w:ins>
      <w:ins w:id="27493" w:author="Kem Sereiboth" w:date="2022-09-13T12:49:00Z">
        <w:del w:id="27494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49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យោងតាមមាត្រា</w:delText>
          </w:r>
        </w:del>
      </w:ins>
      <w:ins w:id="27496" w:author="Kem Sereiboth" w:date="2022-09-20T08:53:00Z">
        <w:del w:id="27497" w:author="Kem Sereyboth" w:date="2023-07-13T14:28:00Z">
          <w:r w:rsidR="0025628A" w:rsidRPr="00B26CA9" w:rsidDel="00DA0E01">
            <w:rPr>
              <w:rFonts w:ascii="Khmer MEF1" w:hAnsi="Khmer MEF1" w:cs="Khmer MEF1"/>
              <w:sz w:val="24"/>
              <w:szCs w:val="24"/>
              <w:cs/>
              <w:rPrChange w:id="27498" w:author="Sopheak Phorn" w:date="2023-08-25T15:04:00Z">
                <w:rPr>
                  <w:rFonts w:cs="MoolBoran"/>
                  <w:spacing w:val="-4"/>
                  <w:cs/>
                </w:rPr>
              </w:rPrChange>
            </w:rPr>
            <w:delText>៥៩</w:delText>
          </w:r>
        </w:del>
      </w:ins>
      <w:ins w:id="27499" w:author="Kem Sereiboth" w:date="2022-09-13T12:49:00Z">
        <w:del w:id="27500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នៃ</w:delText>
          </w:r>
        </w:del>
      </w:ins>
      <w:ins w:id="27502" w:author="Kem Sereiboth" w:date="2022-09-13T12:05:00Z">
        <w:del w:id="27503" w:author="Kem Sereyboth" w:date="2023-07-13T14:28:00Z"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504" w:author="Sopheak Phorn" w:date="2023-08-25T15:04:00Z">
                <w:rPr>
                  <w:rFonts w:cs="MoolBoran"/>
                  <w:cs/>
                </w:rPr>
              </w:rPrChange>
            </w:rPr>
            <w:delText>អនុក្រឹត្យលេខ</w:delText>
          </w:r>
        </w:del>
      </w:ins>
      <w:ins w:id="27505" w:author="LENOVO" w:date="2022-10-02T11:14:00Z">
        <w:del w:id="27506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507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508" w:author="Kem Sereiboth" w:date="2022-09-13T12:05:00Z">
        <w:del w:id="27509" w:author="Kem Sereyboth" w:date="2023-07-13T14:28:00Z"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510" w:author="Sopheak Phorn" w:date="2023-08-25T15:04:00Z">
                <w:rPr>
                  <w:rFonts w:cs="MoolBoran"/>
                  <w:cs/>
                </w:rPr>
              </w:rPrChange>
            </w:rPr>
            <w:delText xml:space="preserve"> ១១៣ អ.ន.ក្រ.បក ចុះថ្ងៃទី​១៤​ ខែកក្កដា ឆ្នាំ២០២១ ស្តីពី</w:delText>
          </w:r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511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  <w:ins w:id="27512" w:author="LENOVO" w:date="2022-10-06T12:00:00Z">
        <w:del w:id="27513" w:author="Kem Sereyboth" w:date="2023-07-13T14:28:00Z">
          <w:r w:rsidR="00DD0203" w:rsidRPr="00B26CA9" w:rsidDel="00DA0E01">
            <w:rPr>
              <w:rFonts w:ascii="Khmer MEF1" w:hAnsi="Khmer MEF1" w:cs="Khmer MEF1"/>
              <w:sz w:val="24"/>
              <w:szCs w:val="24"/>
              <w:cs/>
              <w:rPrChange w:id="2751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7515" w:author="Kem Sereiboth" w:date="2022-09-13T12:50:00Z">
        <w:del w:id="27516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1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និង</w:delText>
          </w:r>
        </w:del>
      </w:ins>
    </w:p>
    <w:p w14:paraId="4D0616FA" w14:textId="2A3148C3" w:rsidR="00EB1039" w:rsidRPr="00B26CA9" w:rsidDel="00DA0E01" w:rsidRDefault="00EB103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518" w:author="LENOVO" w:date="2022-10-02T10:58:00Z"/>
          <w:del w:id="27519" w:author="Kem Sereyboth" w:date="2023-07-13T14:28:00Z"/>
          <w:rFonts w:ascii="Khmer MEF1" w:hAnsi="Khmer MEF1" w:cs="Khmer MEF1"/>
          <w:sz w:val="24"/>
          <w:szCs w:val="24"/>
          <w:rPrChange w:id="27520" w:author="Sopheak Phorn" w:date="2023-08-25T15:04:00Z">
            <w:rPr>
              <w:ins w:id="27521" w:author="LENOVO" w:date="2022-10-02T10:58:00Z"/>
              <w:del w:id="27522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7523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4BB6914C" w14:textId="71B5042C" w:rsidR="00112829" w:rsidRPr="00B26CA9" w:rsidDel="00DA0E01" w:rsidRDefault="00D85F6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524" w:author="Kem Sereiboth" w:date="2022-09-13T12:05:00Z"/>
          <w:del w:id="27525" w:author="Kem Sereyboth" w:date="2023-07-13T14:28:00Z"/>
          <w:rFonts w:ascii="Khmer MEF1" w:hAnsi="Khmer MEF1" w:cs="Khmer MEF1"/>
          <w:sz w:val="24"/>
          <w:szCs w:val="24"/>
          <w:rPrChange w:id="27526" w:author="Sopheak Phorn" w:date="2023-08-25T15:04:00Z">
            <w:rPr>
              <w:ins w:id="27527" w:author="Kem Sereiboth" w:date="2022-09-13T12:05:00Z"/>
              <w:del w:id="27528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7529" w:author="Sopheak Phorn" w:date="2023-08-25T15:13:00Z">
          <w:pPr>
            <w:spacing w:after="0" w:line="228" w:lineRule="auto"/>
            <w:ind w:firstLine="720"/>
          </w:pPr>
        </w:pPrChange>
      </w:pPr>
      <w:ins w:id="27530" w:author="sakaria fa" w:date="2022-09-13T22:51:00Z">
        <w:del w:id="2753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753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-</w:delText>
          </w:r>
        </w:del>
      </w:ins>
      <w:ins w:id="27533" w:author="sakaria fa" w:date="2022-09-13T22:52:00Z">
        <w:del w:id="2753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53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យោងតាម</w:delText>
          </w:r>
        </w:del>
      </w:ins>
      <w:ins w:id="27536" w:author="Kem Sereiboth" w:date="2022-09-13T12:50:00Z">
        <w:del w:id="27537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3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មាត្រា ១០</w:delText>
          </w:r>
        </w:del>
      </w:ins>
      <w:ins w:id="27539" w:author="Kem Sereiboth" w:date="2022-09-20T08:54:00Z">
        <w:del w:id="27540" w:author="Kem Sereyboth" w:date="2023-07-13T14:28:00Z">
          <w:r w:rsidR="0025628A" w:rsidRPr="00B26CA9" w:rsidDel="00DA0E01">
            <w:rPr>
              <w:rFonts w:ascii="Khmer MEF1" w:hAnsi="Khmer MEF1" w:cs="Khmer MEF1"/>
              <w:sz w:val="24"/>
              <w:szCs w:val="24"/>
              <w:cs/>
              <w:rPrChange w:id="27541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ថ្មី</w:delText>
          </w:r>
        </w:del>
      </w:ins>
      <w:ins w:id="27542" w:author="Kem Sereiboth" w:date="2022-09-13T12:50:00Z">
        <w:del w:id="27543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4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នៃ</w:delText>
          </w:r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45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អនុក្រឹត្យ</w:delText>
          </w:r>
        </w:del>
      </w:ins>
      <w:ins w:id="27546" w:author="Kem Sereiboth" w:date="2022-09-13T12:51:00Z">
        <w:del w:id="27547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48" w:author="Sopheak Phorn" w:date="2023-08-25T15:04:00Z">
                <w:rPr>
                  <w:rFonts w:ascii="Khmer MEF1" w:hAnsi="Khmer MEF1" w:cs="Khmer MEF1"/>
                  <w:i/>
                  <w:iCs/>
                  <w:szCs w:val="22"/>
                  <w:cs/>
                </w:rPr>
              </w:rPrChange>
            </w:rPr>
            <w:delText>លេខ</w:delText>
          </w:r>
        </w:del>
      </w:ins>
      <w:ins w:id="27549" w:author="LENOVO" w:date="2022-10-02T11:14:00Z">
        <w:del w:id="27550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551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552" w:author="Kem Sereiboth" w:date="2022-09-13T12:51:00Z">
        <w:del w:id="27553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54" w:author="Sopheak Phorn" w:date="2023-08-25T15:04:00Z">
                <w:rPr>
                  <w:rFonts w:ascii="Khmer MEF1" w:hAnsi="Khmer MEF1" w:cs="Khmer MEF1"/>
                  <w:i/>
                  <w:iCs/>
                  <w:szCs w:val="22"/>
                  <w:cs/>
                </w:rPr>
              </w:rPrChange>
            </w:rPr>
            <w:delText xml:space="preserve"> ១៤៣ អនក្រ.បក.</w:delText>
          </w:r>
        </w:del>
      </w:ins>
      <w:ins w:id="27555" w:author="sakaria fa" w:date="2022-09-13T22:52:00Z">
        <w:del w:id="2755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55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ចុះថ្ងៃទី</w:delText>
          </w:r>
        </w:del>
      </w:ins>
      <w:ins w:id="27558" w:author="User" w:date="2022-10-03T14:06:00Z">
        <w:del w:id="27559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560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១៩ ខែសីហា ឆ្នាំ២០២១</w:delText>
          </w:r>
        </w:del>
      </w:ins>
      <w:ins w:id="27561" w:author="User" w:date="2022-10-05T19:59:00Z">
        <w:del w:id="27562" w:author="Kem Sereyboth" w:date="2023-07-13T14:28:00Z">
          <w:r w:rsidR="00B24F39" w:rsidRPr="00B26CA9" w:rsidDel="00DA0E01">
            <w:rPr>
              <w:rFonts w:ascii="Khmer MEF1" w:hAnsi="Khmer MEF1" w:cs="Khmer MEF1"/>
              <w:sz w:val="24"/>
              <w:szCs w:val="24"/>
              <w:cs/>
              <w:rPrChange w:id="27563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7564" w:author="User" w:date="2022-10-03T14:06:00Z">
        <w:del w:id="27565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566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​ស្ដីពីការកែសម្រួលអនុក្រឹត្យលេខ ០៣ អ</w:delText>
          </w:r>
        </w:del>
      </w:ins>
      <w:ins w:id="27567" w:author="User" w:date="2022-10-03T14:07:00Z">
        <w:del w:id="27568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569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នក្រ</w:delText>
          </w:r>
        </w:del>
      </w:ins>
      <w:ins w:id="27570" w:author="sakaria fa" w:date="2022-09-13T22:52:00Z">
        <w:del w:id="2757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57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០៨ ខែមករា ឆ្នាំ២០១៨ </w:delText>
          </w:r>
        </w:del>
      </w:ins>
      <w:ins w:id="27573" w:author="Kem Sereiboth" w:date="2022-09-13T12:50:00Z">
        <w:del w:id="27574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75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ស្ដីពី ការកែសម្រួលអនុក្រឹត្យលេខ</w:delText>
          </w:r>
        </w:del>
      </w:ins>
      <w:ins w:id="27576" w:author="LENOVO" w:date="2022-10-02T11:15:00Z">
        <w:del w:id="27577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578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7579" w:author="Kem Sereiboth" w:date="2022-09-13T12:50:00Z">
        <w:del w:id="27580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81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 xml:space="preserve"> ០៣ អនក្រ.បក </w:delText>
          </w:r>
        </w:del>
      </w:ins>
      <w:ins w:id="27582" w:author="User" w:date="2022-10-03T14:07:00Z">
        <w:del w:id="27583" w:author="Kem Sereyboth" w:date="2023-07-13T14:28:00Z">
          <w:r w:rsidR="00C4120B" w:rsidRPr="00B26CA9" w:rsidDel="00DA0E01">
            <w:rPr>
              <w:rFonts w:ascii="Khmer MEF1" w:hAnsi="Khmer MEF1" w:cs="Khmer MEF1"/>
              <w:sz w:val="24"/>
              <w:szCs w:val="24"/>
              <w:cs/>
              <w:rPrChange w:id="27584" w:author="Sopheak Phorn" w:date="2023-08-25T15:04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 xml:space="preserve">ចុះថ្ងៃទី០៨ ខែមករា ឆ្នាំ២០១៨ </w:delText>
          </w:r>
        </w:del>
      </w:ins>
      <w:ins w:id="27585" w:author="Kem Sereiboth" w:date="2022-09-13T12:50:00Z">
        <w:del w:id="27586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87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ចុះថ្ងៃទី០៨ ខែមករា ឆ្នាំ២០១៨ ស្ដីពីការបង្កើត</w:delText>
          </w:r>
        </w:del>
      </w:ins>
      <w:ins w:id="27588" w:author="User" w:date="2022-10-03T14:08:00Z">
        <w:del w:id="27589" w:author="Kem Sereyboth" w:date="2023-07-13T14:28:00Z">
          <w:r w:rsidR="009855AE" w:rsidRPr="00B26CA9" w:rsidDel="00DA0E01">
            <w:rPr>
              <w:rFonts w:ascii="Khmer MEF1" w:hAnsi="Khmer MEF1" w:cs="Khmer MEF1"/>
              <w:sz w:val="24"/>
              <w:szCs w:val="24"/>
              <w:cs/>
              <w:rPrChange w:id="2759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7591" w:author="Kem Sereiboth" w:date="2022-09-13T12:50:00Z">
        <w:del w:id="27592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93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គណៈកម្មាធិការប្រតិបត្តិ និងអគ្គ</w:delText>
          </w:r>
        </w:del>
      </w:ins>
      <w:ins w:id="27594" w:author="LENOVO" w:date="2022-10-02T11:15:00Z">
        <w:del w:id="27595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rPrChange w:id="27596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>-</w:delText>
          </w:r>
        </w:del>
      </w:ins>
      <w:ins w:id="27597" w:author="Kem Sereiboth" w:date="2022-09-13T12:50:00Z">
        <w:del w:id="27598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599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លេខា</w:delText>
          </w:r>
        </w:del>
      </w:ins>
      <w:ins w:id="27600" w:author="LENOVO" w:date="2022-10-02T11:13:00Z">
        <w:del w:id="27601" w:author="Kem Sereyboth" w:date="2023-07-13T14:28:00Z">
          <w:r w:rsidR="00E3513A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27602" w:author="Kem Sereiboth" w:date="2022-09-13T12:50:00Z">
        <w:del w:id="27603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604" w:author="Sopheak Phorn" w:date="2023-08-25T15:04:00Z">
                <w:rPr>
                  <w:rFonts w:ascii="Khmer MEF1" w:hAnsi="Khmer MEF1" w:cs="Khmer MEF1"/>
                  <w:szCs w:val="22"/>
                  <w:cs/>
                </w:rPr>
              </w:rPrChange>
            </w:rPr>
            <w:delText>ធិការដ្ឋាននៃក្រុមប្រឹក្សាជាតិគាំពារសង្គម</w:delText>
          </w:r>
        </w:del>
      </w:ins>
      <w:ins w:id="27605" w:author="LENOVO" w:date="2022-10-06T12:00:00Z">
        <w:del w:id="27606" w:author="Kem Sereyboth" w:date="2023-07-13T14:28:00Z">
          <w:r w:rsidR="00DD020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27607" w:author="Kem Sereiboth" w:date="2022-09-13T12:51:00Z">
        <w:del w:id="27608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60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</w:p>
    <w:p w14:paraId="31ADA547" w14:textId="44830673" w:rsidR="00B62F85" w:rsidRPr="00B26CA9" w:rsidDel="00DA0E01" w:rsidRDefault="003E55B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610" w:author="Kem Sereyboth" w:date="2023-07-13T14:28:00Z"/>
          <w:rFonts w:ascii="Khmer MEF1" w:hAnsi="Khmer MEF1" w:cs="Khmer MEF1"/>
          <w:sz w:val="24"/>
          <w:szCs w:val="24"/>
          <w:rPrChange w:id="27611" w:author="Sopheak Phorn" w:date="2023-08-25T15:04:00Z">
            <w:rPr>
              <w:del w:id="27612" w:author="Kem Sereyboth" w:date="2023-07-13T14:28:00Z"/>
              <w:spacing w:val="-2"/>
              <w:szCs w:val="22"/>
            </w:rPr>
          </w:rPrChange>
        </w:rPr>
        <w:pPrChange w:id="27613" w:author="Sopheak Phorn" w:date="2023-08-25T15:13:00Z">
          <w:pPr>
            <w:pStyle w:val="ListParagraph"/>
            <w:numPr>
              <w:numId w:val="43"/>
            </w:numPr>
            <w:spacing w:after="0" w:line="250" w:lineRule="auto"/>
            <w:ind w:left="1440" w:hanging="360"/>
            <w:jc w:val="both"/>
          </w:pPr>
        </w:pPrChange>
      </w:pPr>
      <w:ins w:id="27614" w:author="LENOVO" w:date="2022-10-02T11:03:00Z">
        <w:del w:id="2761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616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27617" w:author="Kem Sereiboth" w:date="2022-09-13T12:10:00Z">
        <w:del w:id="27618" w:author="Kem Sereyboth" w:date="2023-07-13T14:28:00Z"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61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green"/>
                  <w:cs/>
                </w:rPr>
              </w:rPrChange>
            </w:rPr>
            <w:delText>ឫសគល់បញ្ហា</w:delText>
          </w:r>
          <w:r w:rsidR="00112829" w:rsidRPr="00B26CA9" w:rsidDel="00DA0E01">
            <w:rPr>
              <w:rFonts w:ascii="Khmer MEF1" w:hAnsi="Khmer MEF1" w:cs="Khmer MEF1"/>
              <w:sz w:val="24"/>
              <w:szCs w:val="24"/>
              <w:cs/>
              <w:rPrChange w:id="2762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green"/>
                  <w:cs/>
                </w:rPr>
              </w:rPrChange>
            </w:rPr>
            <w:delText xml:space="preserve">៖ </w:delText>
          </w:r>
        </w:del>
      </w:ins>
      <w:ins w:id="27621" w:author="Un Seakamey" w:date="2022-11-14T11:41:00Z">
        <w:del w:id="27622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23" w:author="Sopheak Phorn" w:date="2023-08-25T15:04:00Z">
                <w:rPr>
                  <w:rFonts w:cs="MoolBoran"/>
                  <w:spacing w:val="4"/>
                  <w:szCs w:val="22"/>
                  <w:cs/>
                </w:rPr>
              </w:rPrChange>
            </w:rPr>
            <w:delText>អគ្គ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2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លេខាធិការ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25" w:author="Sopheak Phorn" w:date="2023-08-25T15:04:00Z">
                <w:rPr>
                  <w:rFonts w:cs="MoolBoran"/>
                  <w:spacing w:val="4"/>
                  <w:szCs w:val="22"/>
                  <w:cs/>
                </w:rPr>
              </w:rPrChange>
            </w:rPr>
            <w:delText>រងមួយរូបគឺ ឯកឧត្តម ភក្តី សម្បូរណ៍ ជាប្រធានស្តីទីនៃ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26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នា</w:delText>
          </w:r>
        </w:del>
      </w:ins>
      <w:ins w:id="27627" w:author="Un Seakamey" w:date="2022-11-14T11:45:00Z">
        <w:del w:id="27628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62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630" w:author="Un Seakamey" w:date="2022-11-14T11:41:00Z">
        <w:del w:id="27631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32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យ</w:delText>
          </w:r>
        </w:del>
      </w:ins>
      <w:ins w:id="27633" w:author="Un Seakamey" w:date="2022-11-14T11:45:00Z">
        <w:del w:id="27634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635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636" w:author="Un Seakamey" w:date="2022-11-14T11:41:00Z">
        <w:del w:id="27637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38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ក</w:delText>
          </w:r>
        </w:del>
      </w:ins>
      <w:ins w:id="27639" w:author="Un Seakamey" w:date="2022-11-14T11:45:00Z">
        <w:del w:id="27640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641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642" w:author="Un Seakamey" w:date="2022-11-14T11:41:00Z">
        <w:del w:id="27643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44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ដ្ឋានត្រួតពិនិត្យ រីឯ លោក ឡេង សុខឡុង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4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គឺជាទីប្រឹក្សានិយ័តករសន្តិសុខសង្គម</w:delText>
          </w:r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46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 xml:space="preserve"> ទទួ</w:delText>
          </w:r>
        </w:del>
      </w:ins>
      <w:ins w:id="27647" w:author="Un Seakamey" w:date="2022-11-14T11:46:00Z">
        <w:del w:id="27648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64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650" w:author="Un Seakamey" w:date="2022-11-14T11:41:00Z">
        <w:del w:id="27651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52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ល</w:delText>
          </w:r>
        </w:del>
      </w:ins>
      <w:ins w:id="27653" w:author="Un Seakamey" w:date="2022-11-14T11:46:00Z">
        <w:del w:id="27654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655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656" w:author="Un Seakamey" w:date="2022-11-14T11:41:00Z">
        <w:del w:id="27657" w:author="Kem Sereyboth" w:date="2023-07-13T14:28:00Z">
          <w:r w:rsidR="00253F67" w:rsidRPr="00B26CA9" w:rsidDel="00DA0E01">
            <w:rPr>
              <w:rFonts w:ascii="Khmer MEF1" w:hAnsi="Khmer MEF1" w:cs="Khmer MEF1"/>
              <w:sz w:val="24"/>
              <w:szCs w:val="24"/>
              <w:cs/>
              <w:rPrChange w:id="27658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 xml:space="preserve">បន្ទុកការងារត្រួតពិនិត្យ។ </w:delText>
          </w:r>
        </w:del>
      </w:ins>
      <w:ins w:id="27659" w:author="User" w:date="2022-10-07T09:39:00Z">
        <w:del w:id="27660" w:author="Kem Sereyboth" w:date="2023-07-13T14:28:00Z">
          <w:r w:rsidR="00DF588C" w:rsidRPr="00B26CA9" w:rsidDel="00DA0E01">
            <w:rPr>
              <w:rFonts w:ascii="Khmer MEF1" w:hAnsi="Khmer MEF1" w:cs="Khmer MEF1"/>
              <w:sz w:val="24"/>
              <w:szCs w:val="24"/>
              <w:cs/>
              <w:rPrChange w:id="2766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ពុំ</w:delText>
          </w:r>
        </w:del>
      </w:ins>
      <w:ins w:id="27662" w:author="User" w:date="2022-10-03T14:03:00Z">
        <w:del w:id="27663" w:author="Kem Sereyboth" w:date="2023-07-13T14:28:00Z">
          <w:r w:rsidR="00421E11" w:rsidRPr="00B26CA9" w:rsidDel="00DA0E01">
            <w:rPr>
              <w:rFonts w:ascii="Khmer MEF1" w:hAnsi="Khmer MEF1" w:cs="Khmer MEF1"/>
              <w:sz w:val="24"/>
              <w:szCs w:val="24"/>
              <w:cs/>
              <w:rPrChange w:id="27664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ទាន់មានមន្ត្រីដែ</w:delText>
          </w:r>
        </w:del>
      </w:ins>
      <w:ins w:id="27665" w:author="User" w:date="2022-10-03T14:04:00Z">
        <w:del w:id="27666" w:author="Kem Sereyboth" w:date="2023-07-13T14:28:00Z">
          <w:r w:rsidR="00421E11" w:rsidRPr="00B26CA9" w:rsidDel="00DA0E01">
            <w:rPr>
              <w:rFonts w:ascii="Khmer MEF1" w:hAnsi="Khmer MEF1" w:cs="Khmer MEF1"/>
              <w:sz w:val="24"/>
              <w:szCs w:val="24"/>
              <w:cs/>
              <w:rPrChange w:id="27667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លមានគុណវុឌ្ឍិគ្រប់គ្រាន់អាចតែងតាំងបាន</w:delText>
          </w:r>
        </w:del>
      </w:ins>
      <w:ins w:id="27668" w:author="LENOVO" w:date="2022-10-02T11:05:00Z">
        <w:del w:id="27669" w:author="Kem Sereyboth" w:date="2023-07-13T14:28:00Z">
          <w:r w:rsidR="00283D77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(មន្រ្តីគម្រោង) </w:delText>
          </w:r>
        </w:del>
      </w:ins>
      <w:ins w:id="27670" w:author="Kem Sereiboth" w:date="2022-09-13T12:13:00Z">
        <w:del w:id="27671" w:author="Kem Sereyboth" w:date="2023-07-13T14:28:00Z"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767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យោងតាមការបកស្រាយរបស់</w:delText>
          </w:r>
        </w:del>
      </w:ins>
      <w:ins w:id="27673" w:author="Kem Sereiboth" w:date="2022-09-13T12:19:00Z">
        <w:del w:id="27674" w:author="Kem Sereyboth" w:date="2023-07-13T14:28:00Z"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7675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លោកស្រី វ៉ាន់ អជីត្តា </w:delText>
          </w:r>
        </w:del>
      </w:ins>
      <w:ins w:id="27676" w:author="Kem Sereiboth" w:date="2022-09-13T12:20:00Z">
        <w:del w:id="27677" w:author="Kem Sereyboth" w:date="2023-07-13T14:28:00Z"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767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ជាប្រធាននាយកដ្ឋាន</w:delText>
          </w:r>
          <w:r w:rsidR="00041892" w:rsidRPr="00B26CA9" w:rsidDel="00DA0E01">
            <w:rPr>
              <w:rFonts w:ascii="Khmer MEF1" w:hAnsi="Khmer MEF1" w:cs="Khmer MEF1"/>
              <w:sz w:val="24"/>
              <w:szCs w:val="24"/>
              <w:cs/>
              <w:rPrChange w:id="27679" w:author="Sopheak Phorn" w:date="2023-08-25T15:04:00Z">
                <w:rPr>
                  <w:rFonts w:cs="MoolBoran"/>
                  <w:cs/>
                </w:rPr>
              </w:rPrChange>
            </w:rPr>
            <w:delText>កិច្ចការទូទៅ</w:delText>
          </w:r>
        </w:del>
      </w:ins>
      <w:ins w:id="27680" w:author="Kem Sereiboth" w:date="2022-09-13T12:23:00Z">
        <w:del w:id="27681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682" w:author="Sopheak Phorn" w:date="2023-08-25T15:04:00Z">
                <w:rPr>
                  <w:rFonts w:cs="MoolBoran"/>
                  <w:cs/>
                </w:rPr>
              </w:rPrChange>
            </w:rPr>
            <w:delText>បានលើកឡើងថា</w:delText>
          </w:r>
        </w:del>
      </w:ins>
      <w:ins w:id="27683" w:author="Kem Sereiboth" w:date="2022-09-13T12:24:00Z">
        <w:del w:id="27684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685" w:author="Sopheak Phorn" w:date="2023-08-25T15:04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27686" w:author="Kem Sereiboth" w:date="2022-09-13T12:26:00Z">
        <w:del w:id="27687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ដោយសារតែ</w:delText>
          </w:r>
        </w:del>
      </w:ins>
      <w:ins w:id="27688" w:author="Kem Sereiboth" w:date="2022-09-13T12:23:00Z">
        <w:del w:id="27689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690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នាយកដ្ឋានត្រួតពិនិត្យ</w:delText>
          </w:r>
        </w:del>
      </w:ins>
      <w:ins w:id="27691" w:author="Kem Sereiboth" w:date="2022-09-13T12:24:00Z">
        <w:del w:id="27692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693" w:author="Sopheak Phorn" w:date="2023-08-25T15:04:00Z">
                <w:rPr>
                  <w:rFonts w:cs="MoolBoran"/>
                  <w:cs/>
                </w:rPr>
              </w:rPrChange>
            </w:rPr>
            <w:delText>ទើបតែបានបង្កើត</w:delText>
          </w:r>
        </w:del>
      </w:ins>
      <w:ins w:id="27694" w:author="sakaria fa" w:date="2022-09-13T22:53:00Z">
        <w:del w:id="27695" w:author="Kem Sereyboth" w:date="2023-07-13T14:28:00Z">
          <w:r w:rsidR="00D85F61" w:rsidRPr="00B26CA9" w:rsidDel="00DA0E01">
            <w:rPr>
              <w:rFonts w:ascii="Khmer MEF1" w:hAnsi="Khmer MEF1" w:cs="Khmer MEF1"/>
              <w:sz w:val="24"/>
              <w:szCs w:val="24"/>
              <w:cs/>
              <w:rPrChange w:id="2769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ថ្មី</w:delText>
          </w:r>
        </w:del>
      </w:ins>
      <w:ins w:id="27697" w:author="Kem Sereiboth" w:date="2022-09-13T12:24:00Z">
        <w:del w:id="27698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699" w:author="Sopheak Phorn" w:date="2023-08-25T15:04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27700" w:author="Kem Sereiboth" w:date="2022-09-20T16:02:00Z">
        <w:del w:id="27701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ខ្វះធនធានមនុស្ស និងមន្រ្តីពុំទាន់មានសម</w:delText>
          </w:r>
        </w:del>
      </w:ins>
      <w:ins w:id="27702" w:author="Kem Sereiboth" w:date="2022-09-20T16:03:00Z">
        <w:del w:id="27703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ត្ថ</w:delText>
          </w:r>
        </w:del>
      </w:ins>
      <w:ins w:id="27704" w:author="Kem Sereiboth" w:date="2022-09-20T16:02:00Z">
        <w:del w:id="27705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ភាពគ្រប់គ្រាន់ដើម្បីបំពេញការងារ </w:delText>
          </w:r>
        </w:del>
      </w:ins>
      <w:ins w:id="27706" w:author="sakaria fa" w:date="2022-09-13T22:53:00Z">
        <w:del w:id="27707" w:author="Kem Sereyboth" w:date="2023-07-13T14:28:00Z">
          <w:r w:rsidR="00D85F61" w:rsidRPr="00B26CA9" w:rsidDel="00DA0E01">
            <w:rPr>
              <w:rFonts w:ascii="Khmer MEF1" w:hAnsi="Khmer MEF1" w:cs="Khmer MEF1"/>
              <w:sz w:val="24"/>
              <w:szCs w:val="24"/>
              <w:cs/>
              <w:rPrChange w:id="2770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ទើប</w:delText>
          </w:r>
        </w:del>
      </w:ins>
      <w:ins w:id="27709" w:author="Kem Sereiboth" w:date="2022-09-13T12:24:00Z">
        <w:del w:id="2771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711" w:author="Sopheak Phorn" w:date="2023-08-25T15:04:00Z">
                <w:rPr>
                  <w:rFonts w:cs="MoolBoran"/>
                  <w:cs/>
                </w:rPr>
              </w:rPrChange>
            </w:rPr>
            <w:delText>បច្ចុប្បន្ន</w:delText>
          </w:r>
        </w:del>
      </w:ins>
      <w:ins w:id="27712" w:author="Kem Sereiboth" w:date="2022-09-20T16:03:00Z">
        <w:del w:id="27713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7714" w:author="Kem Sereiboth" w:date="2022-09-13T12:25:00Z">
        <w:del w:id="2771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716" w:author="Sopheak Phorn" w:date="2023-08-25T15:04:00Z">
                <w:rPr>
                  <w:rFonts w:cs="MoolBoran"/>
                  <w:cs/>
                </w:rPr>
              </w:rPrChange>
            </w:rPr>
            <w:delText>ឯកឧត្តម</w:delText>
          </w:r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717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 ភក្ដី សម្បូរណ៍ ជាអគ្គលេខាធិការរង </w:delText>
          </w:r>
        </w:del>
      </w:ins>
      <w:ins w:id="27718" w:author="Kem Sereiboth" w:date="2022-09-13T12:52:00Z">
        <w:del w:id="27719" w:author="Kem Sereyboth" w:date="2023-07-13T14:28:00Z">
          <w:r w:rsidR="00DB10A8" w:rsidRPr="00B26CA9" w:rsidDel="00DA0E01">
            <w:rPr>
              <w:rFonts w:ascii="Khmer MEF1" w:hAnsi="Khmer MEF1" w:cs="Khmer MEF1"/>
              <w:sz w:val="24"/>
              <w:szCs w:val="24"/>
              <w:cs/>
              <w:rPrChange w:id="2772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ទទួលបន្ទុក</w:delText>
          </w:r>
        </w:del>
      </w:ins>
      <w:ins w:id="27721" w:author="Kem Sereiboth" w:date="2022-09-20T16:00:00Z">
        <w:del w:id="27722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ដឹកនាំ</w:delText>
          </w:r>
        </w:del>
      </w:ins>
      <w:ins w:id="27723" w:author="Kem Sereiboth" w:date="2022-09-13T12:25:00Z">
        <w:del w:id="27724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725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នាយកដ្ឋាន</w:delText>
          </w:r>
        </w:del>
      </w:ins>
      <w:ins w:id="27726" w:author="Kem Sereiboth" w:date="2022-09-20T16:00:00Z">
        <w:del w:id="27727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លើ</w:delText>
          </w:r>
        </w:del>
      </w:ins>
      <w:ins w:id="27728" w:author="Kem Sereiboth" w:date="2022-09-13T12:53:00Z">
        <w:del w:id="27729" w:author="Kem Sereyboth" w:date="2023-07-13T14:28:00Z">
          <w:r w:rsidR="00992C50" w:rsidRPr="00B26CA9" w:rsidDel="00DA0E01">
            <w:rPr>
              <w:rFonts w:ascii="Khmer MEF1" w:hAnsi="Khmer MEF1" w:cs="Khmer MEF1"/>
              <w:sz w:val="24"/>
              <w:szCs w:val="24"/>
              <w:cs/>
              <w:rPrChange w:id="2773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ការ</w:delText>
          </w:r>
        </w:del>
      </w:ins>
      <w:ins w:id="27731" w:author="Kem Sereiboth" w:date="2022-09-13T12:26:00Z">
        <w:del w:id="27732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គ្រប់គ្រង និងសម្របសម្រួល</w:delText>
          </w:r>
        </w:del>
      </w:ins>
      <w:ins w:id="27733" w:author="Kem Sereiboth" w:date="2022-09-13T12:27:00Z">
        <w:del w:id="27734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ក្នុង</w:delText>
          </w:r>
        </w:del>
      </w:ins>
      <w:ins w:id="27735" w:author="Kem Sereiboth" w:date="2022-09-13T12:26:00Z">
        <w:del w:id="27736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នាយកដ្ឋាននេះ</w:delText>
          </w:r>
        </w:del>
      </w:ins>
      <w:ins w:id="27737" w:author="Kem Sereiboth" w:date="2022-09-13T12:53:00Z">
        <w:del w:id="27738" w:author="Kem Sereyboth" w:date="2023-07-13T14:28:00Z">
          <w:r w:rsidR="00992C50" w:rsidRPr="00B26CA9" w:rsidDel="00DA0E01">
            <w:rPr>
              <w:rFonts w:ascii="Khmer MEF1" w:hAnsi="Khmer MEF1" w:cs="Khmer MEF1"/>
              <w:sz w:val="24"/>
              <w:szCs w:val="24"/>
              <w:cs/>
              <w:rPrChange w:id="2773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ផងដែរ</w:delText>
          </w:r>
        </w:del>
      </w:ins>
      <w:ins w:id="27740" w:author="Kem Sereiboth" w:date="2022-09-13T12:25:00Z">
        <w:del w:id="27741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។ </w:delText>
          </w:r>
        </w:del>
      </w:ins>
      <w:ins w:id="27742" w:author="sakaria fa" w:date="2022-09-13T22:55:00Z">
        <w:del w:id="27743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774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ម្យ៉ាងវិញទៀត </w:delText>
          </w:r>
        </w:del>
      </w:ins>
      <w:ins w:id="27745" w:author="Kem Sereiboth" w:date="2022-09-13T12:28:00Z">
        <w:del w:id="27746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បន្ថែមលើនេះ</w:delText>
          </w:r>
        </w:del>
      </w:ins>
      <w:ins w:id="27747" w:author="Kem Sereiboth" w:date="2022-09-13T12:29:00Z">
        <w:del w:id="27748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ក៏មាន</w:delText>
          </w:r>
        </w:del>
      </w:ins>
      <w:ins w:id="27749" w:author="Kem Sereiboth" w:date="2022-09-13T12:25:00Z">
        <w:del w:id="2775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751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លោក ឡេង សុខឡុង </w:delText>
          </w:r>
        </w:del>
      </w:ins>
      <w:ins w:id="27752" w:author="Kem Sereiboth" w:date="2022-09-14T10:43:00Z">
        <w:del w:id="27753" w:author="Kem Sereyboth" w:date="2023-07-13T14:28:00Z">
          <w:r w:rsidR="005D1730" w:rsidRPr="00B26CA9" w:rsidDel="00DA0E01">
            <w:rPr>
              <w:rFonts w:ascii="Khmer MEF1" w:hAnsi="Khmer MEF1" w:cs="Khmer MEF1"/>
              <w:sz w:val="24"/>
              <w:szCs w:val="24"/>
              <w:cs/>
              <w:rPrChange w:id="2775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បុគ្គល</w:delText>
          </w:r>
        </w:del>
      </w:ins>
      <w:ins w:id="27755" w:author="Kem Sereiboth" w:date="2022-09-13T12:25:00Z">
        <w:del w:id="27756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757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ជាអ្នកធ្វើការដូចគ្នាជា</w:delText>
          </w:r>
        </w:del>
      </w:ins>
      <w:ins w:id="27758" w:author="sakaria fa" w:date="2022-09-13T22:57:00Z">
        <w:del w:id="27759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776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បង្គោល</w:delText>
          </w:r>
        </w:del>
      </w:ins>
      <w:ins w:id="27761" w:author="Kem Sereiboth" w:date="2022-09-14T10:43:00Z">
        <w:del w:id="27762" w:author="Kem Sereyboth" w:date="2023-07-13T14:28:00Z">
          <w:r w:rsidR="005D1730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ម្នាក់ទទួលបន្ទុកការងារ</w:delText>
          </w:r>
        </w:del>
      </w:ins>
      <w:ins w:id="27763" w:author="sakaria fa" w:date="2022-09-13T22:57:00Z">
        <w:del w:id="27764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776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ក្នុងស្មើ</w:delText>
          </w:r>
        </w:del>
      </w:ins>
      <w:ins w:id="27766" w:author="sakaria fa" w:date="2022-09-13T22:58:00Z">
        <w:del w:id="27767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776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នឹង</w:delText>
          </w:r>
        </w:del>
      </w:ins>
      <w:ins w:id="27769" w:author="Kem Sereiboth" w:date="2022-09-13T12:25:00Z">
        <w:del w:id="27770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771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ប្រធាននាយកដ្ឋាន</w:delText>
          </w:r>
        </w:del>
      </w:ins>
      <w:ins w:id="27772" w:author="Kem Sereiboth" w:date="2022-09-13T12:29:00Z">
        <w:del w:id="27773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ផង</w:delText>
          </w:r>
        </w:del>
      </w:ins>
      <w:ins w:id="27774" w:author="Kem Sereiboth" w:date="2022-09-13T12:25:00Z">
        <w:del w:id="2777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776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>ដែរ</w:delText>
          </w:r>
        </w:del>
      </w:ins>
      <w:ins w:id="27777" w:author="Kem Sereiboth" w:date="2022-09-20T16:01:00Z">
        <w:del w:id="27778" w:author="Kem Sereyboth" w:date="2023-07-13T14:28:00Z">
          <w:r w:rsidR="00914DA1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27779" w:author="sakaria fa" w:date="2022-09-13T22:58:00Z">
        <w:del w:id="27780" w:author="Kem Sereyboth" w:date="2023-07-13T14:28:00Z">
          <w:r w:rsidR="0015664B" w:rsidRPr="00B26CA9" w:rsidDel="00DA0E01">
            <w:rPr>
              <w:rFonts w:ascii="Khmer MEF1" w:hAnsi="Khmer MEF1" w:cs="Khmer MEF1"/>
              <w:sz w:val="24"/>
              <w:szCs w:val="24"/>
              <w:cs/>
              <w:rPrChange w:id="2778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ផ្សេងៗ</w:delText>
          </w:r>
        </w:del>
      </w:ins>
    </w:p>
    <w:p w14:paraId="6D3BA217" w14:textId="719B336E" w:rsidR="00253F67" w:rsidRPr="00B26CA9" w:rsidDel="00DA0E01" w:rsidRDefault="00253F6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782" w:author="Un Seakamey" w:date="2022-11-14T11:41:00Z"/>
          <w:del w:id="27783" w:author="Kem Sereyboth" w:date="2023-07-13T14:28:00Z"/>
          <w:rFonts w:ascii="Khmer MEF1" w:hAnsi="Khmer MEF1" w:cs="Khmer MEF1"/>
          <w:sz w:val="24"/>
          <w:szCs w:val="24"/>
        </w:rPr>
        <w:pPrChange w:id="27784" w:author="Sopheak Phorn" w:date="2023-08-25T15:13:00Z">
          <w:pPr>
            <w:pStyle w:val="ListParagraph"/>
            <w:numPr>
              <w:numId w:val="12"/>
            </w:numPr>
            <w:spacing w:after="0" w:line="228" w:lineRule="auto"/>
            <w:ind w:left="1440" w:hanging="360"/>
            <w:jc w:val="both"/>
          </w:pPr>
        </w:pPrChange>
      </w:pPr>
    </w:p>
    <w:p w14:paraId="5038675B" w14:textId="6A10F201" w:rsidR="00037B41" w:rsidRPr="00B26CA9" w:rsidDel="00DA0E01" w:rsidRDefault="00037B4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785" w:author="User" w:date="2022-10-05T19:11:00Z"/>
          <w:del w:id="27786" w:author="Kem Sereyboth" w:date="2023-07-13T14:28:00Z"/>
          <w:rFonts w:ascii="Khmer MEF1" w:hAnsi="Khmer MEF1" w:cs="Khmer MEF1"/>
          <w:sz w:val="24"/>
          <w:szCs w:val="24"/>
          <w:rPrChange w:id="27787" w:author="Sopheak Phorn" w:date="2023-08-25T15:04:00Z">
            <w:rPr>
              <w:ins w:id="27788" w:author="User" w:date="2022-10-05T19:11:00Z"/>
              <w:del w:id="27789" w:author="Kem Sereyboth" w:date="2023-07-13T14:28:00Z"/>
              <w:rFonts w:ascii="Khmer MEF1" w:hAnsi="Khmer MEF1" w:cs="Khmer MEF1"/>
              <w:b/>
              <w:bCs/>
              <w:spacing w:val="-10"/>
              <w:sz w:val="24"/>
              <w:szCs w:val="24"/>
            </w:rPr>
          </w:rPrChange>
        </w:rPr>
        <w:pPrChange w:id="27790" w:author="Sopheak Phorn" w:date="2023-08-25T15:13:00Z">
          <w:pPr>
            <w:spacing w:after="0" w:line="240" w:lineRule="auto"/>
            <w:ind w:firstLine="720"/>
            <w:jc w:val="both"/>
          </w:pPr>
        </w:pPrChange>
      </w:pPr>
    </w:p>
    <w:p w14:paraId="702EB81B" w14:textId="6A52748E" w:rsidR="00112829" w:rsidRPr="00B26CA9" w:rsidDel="00DA0E01" w:rsidRDefault="00C10C3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791" w:author="Kem Sereiboth" w:date="2022-09-13T12:01:00Z"/>
          <w:del w:id="27792" w:author="Kem Sereyboth" w:date="2023-07-13T14:28:00Z"/>
          <w:rFonts w:ascii="Khmer MEF1" w:hAnsi="Khmer MEF1" w:cs="Khmer MEF1"/>
          <w:sz w:val="24"/>
          <w:szCs w:val="24"/>
          <w:rPrChange w:id="27793" w:author="Sopheak Phorn" w:date="2023-08-25T15:04:00Z">
            <w:rPr>
              <w:ins w:id="27794" w:author="Kem Sereiboth" w:date="2022-09-13T12:01:00Z"/>
              <w:del w:id="27795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green"/>
              <w:lang w:val="ca-ES"/>
            </w:rPr>
          </w:rPrChange>
        </w:rPr>
        <w:pPrChange w:id="27796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7797" w:author="LENOVO" w:date="2022-10-02T11:06:00Z">
        <w:del w:id="2779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799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27800" w:author="Kem Sereiboth" w:date="2022-09-13T12:30:00Z">
        <w:del w:id="27801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802" w:author="Sopheak Phorn" w:date="2023-08-25T15:04:00Z">
                <w:rPr>
                  <w:rFonts w:cs="MoolBoran"/>
                  <w:highlight w:val="green"/>
                  <w:cs/>
                </w:rPr>
              </w:rPrChange>
            </w:rPr>
            <w:delText>ផលវិបាក៖</w:delText>
          </w:r>
        </w:del>
      </w:ins>
      <w:ins w:id="27803" w:author="User" w:date="2022-09-22T15:25:00Z">
        <w:del w:id="27804" w:author="Kem Sereyboth" w:date="2023-07-13T14:28:00Z">
          <w:r w:rsidR="008979CF" w:rsidRPr="00B26CA9" w:rsidDel="00DA0E01">
            <w:rPr>
              <w:rFonts w:ascii="Khmer MEF1" w:hAnsi="Khmer MEF1" w:cs="Khmer MEF1"/>
              <w:sz w:val="24"/>
              <w:szCs w:val="24"/>
              <w:cs/>
              <w:rPrChange w:id="2780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7806" w:author="User" w:date="2022-09-22T15:28:00Z">
        <w:del w:id="27807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78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មិនមានបុគ្គលទទួលខុសត្រូវការងារច្បាស់លាស់ និងធ្វើឱ្យប៉</w:delText>
          </w:r>
        </w:del>
      </w:ins>
      <w:ins w:id="27809" w:author="User" w:date="2022-09-22T15:29:00Z">
        <w:del w:id="27810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78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ះពាល់ដល់ការប្រសិទ្ធភាព</w:delText>
          </w:r>
        </w:del>
      </w:ins>
      <w:ins w:id="27812" w:author="LENOVO" w:date="2022-10-02T11:07:00Z">
        <w:del w:id="27813" w:author="Kem Sereyboth" w:date="2023-07-13T14:28:00Z">
          <w:r w:rsidR="00073655" w:rsidRPr="00B26CA9" w:rsidDel="00DA0E01">
            <w:rPr>
              <w:rFonts w:ascii="Khmer MEF1" w:hAnsi="Khmer MEF1" w:cs="Khmer MEF1"/>
              <w:sz w:val="24"/>
              <w:szCs w:val="24"/>
              <w:cs/>
              <w:rPrChange w:id="2781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7815" w:author="User" w:date="2022-09-22T15:29:00Z">
        <w:del w:id="27816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781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ការអនុវត្តការងារ</w:delText>
          </w:r>
        </w:del>
      </w:ins>
      <w:ins w:id="27818" w:author="Un Seakamey" w:date="2022-11-14T11:03:00Z">
        <w:del w:id="27819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7820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ការអនុវត្តការងារក្នុងអគ្គលេខាធិការដ្ឋាន ក៏ដូចជា ន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7821" w:author="Sopheak Phorn" w:date="2023-08-25T15:04:00Z">
                <w:rPr>
                  <w:spacing w:val="-2"/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7822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7823" w:author="Sopheak Phorn" w:date="2023-08-25T15:04:00Z">
                <w:rPr>
                  <w:spacing w:val="-2"/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7824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ស​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7825" w:author="Sopheak Phorn" w:date="2023-08-25T15:04:00Z">
                <w:rPr>
                  <w:spacing w:val="-2"/>
                  <w:szCs w:val="22"/>
                </w:rPr>
              </w:rPrChange>
            </w:rPr>
            <w:delText xml:space="preserve">.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7826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 xml:space="preserve">គឺមានលក្ខណៈសំប៉ែត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7827" w:author="Sopheak Phorn" w:date="2023-08-25T15:04:00Z">
                <w:rPr>
                  <w:spacing w:val="-2"/>
                  <w:szCs w:val="22"/>
                </w:rPr>
              </w:rPrChange>
            </w:rPr>
            <w:delText>(Flat Organizational Chart)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7828" w:author="Sopheak Phorn" w:date="2023-08-25T15:04:00Z">
                <w:rPr>
                  <w:rFonts w:cs="MoolBoran"/>
                  <w:spacing w:val="-2"/>
                  <w:szCs w:val="22"/>
                  <w:cs/>
                </w:rPr>
              </w:rPrChange>
            </w:rPr>
            <w:delText>ដែលការអនុវត្តក្នុងទម្រង់នេះ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782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ក្នុងស្ថានភាពពេ</w:delText>
          </w:r>
        </w:del>
      </w:ins>
      <w:ins w:id="27830" w:author="Un Seakamey" w:date="2022-11-14T11:47:00Z">
        <w:del w:id="27831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83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833" w:author="Un Seakamey" w:date="2022-11-14T11:03:00Z">
        <w:del w:id="27834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783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ល</w:delText>
          </w:r>
        </w:del>
      </w:ins>
      <w:ins w:id="27836" w:author="Un Seakamey" w:date="2022-11-14T11:47:00Z">
        <w:del w:id="27837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783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7839" w:author="Un Seakamey" w:date="2022-11-14T11:03:00Z">
        <w:del w:id="27840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7841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នេះ គឺមានប្រសិទ្ធភាពខ្ពស់។ </w:delText>
          </w:r>
        </w:del>
      </w:ins>
      <w:ins w:id="27842" w:author="User" w:date="2022-09-22T15:29:00Z">
        <w:del w:id="27843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784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7845" w:author="sakaria fa" w:date="2022-09-13T23:02:00Z">
        <w:del w:id="27846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784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ខ្វះថ្នាក់ដឹកនាំប្រធាននាយកដ្ឋានក្នុងការ</w:delText>
          </w:r>
        </w:del>
      </w:ins>
      <w:ins w:id="27848" w:author="sakaria fa" w:date="2022-09-13T23:03:00Z">
        <w:del w:id="27849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785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ដឹកនាំការងាររបស់នាយកដ្ឋាន ដែលអាចមានផលប៉ះពាល់ ឬ</w:delText>
          </w:r>
        </w:del>
      </w:ins>
      <w:ins w:id="27851" w:author="sakaria fa" w:date="2022-09-13T23:04:00Z">
        <w:del w:id="27852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785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បាត់បង់ប្រសិទ្ធភាព និងស័ក្កិភាពនៃការអនុវត្តការងាររបស់នាយកដ្ឋាន </w:delText>
          </w:r>
        </w:del>
      </w:ins>
      <w:ins w:id="27854" w:author="Kem Sereiboth" w:date="2022-09-13T12:33:00Z">
        <w:del w:id="27855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856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បច្ចុប្បន្ន</w:delText>
          </w:r>
        </w:del>
      </w:ins>
      <w:ins w:id="27857" w:author="sakaria fa" w:date="2022-09-13T23:05:00Z">
        <w:del w:id="27858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  <w:rPrChange w:id="2785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មន្រ្តី</w:delText>
          </w:r>
        </w:del>
      </w:ins>
      <w:ins w:id="27860" w:author="Kem Sereiboth" w:date="2022-09-13T12:33:00Z">
        <w:del w:id="27861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862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មិនទាន់មានសមត្ថភាព</w:delText>
          </w:r>
        </w:del>
      </w:ins>
      <w:ins w:id="27863" w:author="sakaria fa" w:date="2022-09-13T23:00:00Z">
        <w:del w:id="27864" w:author="Kem Sereyboth" w:date="2023-07-13T14:28:00Z">
          <w:r w:rsidR="0095638B" w:rsidRPr="00B26CA9" w:rsidDel="00DA0E01">
            <w:rPr>
              <w:rFonts w:ascii="Khmer MEF1" w:hAnsi="Khmer MEF1" w:cs="Khmer MEF1"/>
              <w:sz w:val="24"/>
              <w:szCs w:val="24"/>
              <w:cs/>
              <w:rPrChange w:id="2786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បទពិសោធ</w:delText>
          </w:r>
        </w:del>
      </w:ins>
      <w:ins w:id="27866" w:author="Kem Sereiboth" w:date="2022-09-13T12:33:00Z">
        <w:del w:id="27867" w:author="Kem Sereyboth" w:date="2023-07-13T14:28:00Z">
          <w:r w:rsidR="00B62F85" w:rsidRPr="00B26CA9" w:rsidDel="00DA0E01">
            <w:rPr>
              <w:rFonts w:ascii="Khmer MEF1" w:hAnsi="Khmer MEF1" w:cs="Khmer MEF1"/>
              <w:sz w:val="24"/>
              <w:szCs w:val="24"/>
              <w:cs/>
              <w:rPrChange w:id="27868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delText>គ្រប់គ្រាន់ ដើម្បីតំឡើងតួនាទីនោះទេ</w:delText>
          </w:r>
        </w:del>
      </w:ins>
      <w:ins w:id="27869" w:author="Kem Sereiboth" w:date="2022-09-13T12:34:00Z">
        <w:del w:id="27870" w:author="Kem Sereyboth" w:date="2023-07-13T14:28:00Z">
          <w:r w:rsidR="00F10161" w:rsidRPr="00B26CA9" w:rsidDel="00DA0E01">
            <w:rPr>
              <w:rFonts w:ascii="Khmer MEF1" w:hAnsi="Khmer MEF1" w:cs="Khmer MEF1"/>
              <w:sz w:val="24"/>
              <w:szCs w:val="24"/>
              <w:cs/>
              <w:rPrChange w:id="2787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5BE7E602" w14:textId="154302ED" w:rsidR="00376B78" w:rsidRPr="00B26CA9" w:rsidDel="00DA0E01" w:rsidRDefault="00FA446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872" w:author="Kem Sereiboth" w:date="2022-09-13T10:51:00Z"/>
          <w:del w:id="27873" w:author="Kem Sereyboth" w:date="2023-07-13T14:28:00Z"/>
          <w:rFonts w:ascii="Khmer MEF1" w:hAnsi="Khmer MEF1" w:cs="Khmer MEF1"/>
          <w:sz w:val="24"/>
          <w:szCs w:val="24"/>
          <w:rPrChange w:id="27874" w:author="Sopheak Phorn" w:date="2023-08-25T15:04:00Z">
            <w:rPr>
              <w:ins w:id="27875" w:author="Kem Sereiboth" w:date="2022-09-13T10:51:00Z"/>
              <w:del w:id="27876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7877" w:author="Sopheak Phorn" w:date="2023-08-25T15:13:00Z">
          <w:pPr>
            <w:spacing w:after="0" w:line="240" w:lineRule="auto"/>
            <w:ind w:firstLine="720"/>
          </w:pPr>
        </w:pPrChange>
      </w:pPr>
      <w:ins w:id="27878" w:author="Kem Sereiboth" w:date="2022-09-13T16:54:00Z">
        <w:del w:id="2787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88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ខ</w:delText>
          </w:r>
        </w:del>
      </w:ins>
      <w:ins w:id="27881" w:author="Kem Sereiboth" w:date="2022-09-13T10:51:00Z">
        <w:del w:id="27882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7883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.ប្រធានបទទី</w:delText>
          </w:r>
        </w:del>
      </w:ins>
      <w:ins w:id="27884" w:author="Kem Sereiboth" w:date="2022-09-13T16:55:00Z">
        <w:del w:id="2788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886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២</w:delText>
          </w:r>
        </w:del>
      </w:ins>
      <w:ins w:id="27887" w:author="Kem Sereiboth" w:date="2022-09-13T10:51:00Z">
        <w:del w:id="27888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7889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៖ ប្រភពចំណូល</w:delText>
          </w:r>
        </w:del>
      </w:ins>
    </w:p>
    <w:p w14:paraId="6A6FAFEB" w14:textId="49998044" w:rsidR="00376B78" w:rsidRPr="00B26CA9" w:rsidDel="00DA0E01" w:rsidRDefault="002159E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890" w:author="Kem Sereyboth" w:date="2023-07-13T14:28:00Z"/>
          <w:rFonts w:ascii="Khmer MEF1" w:hAnsi="Khmer MEF1" w:cs="Khmer MEF1"/>
          <w:sz w:val="24"/>
          <w:szCs w:val="24"/>
          <w:rPrChange w:id="27891" w:author="Sopheak Phorn" w:date="2023-08-25T15:04:00Z">
            <w:rPr>
              <w:del w:id="27892" w:author="Kem Sereyboth" w:date="2023-07-13T14:28:00Z"/>
              <w:rFonts w:ascii="Khmer MEF1" w:hAnsi="Khmer MEF1" w:cs="Khmer MEF1"/>
              <w:b/>
              <w:bCs/>
              <w:spacing w:val="-4"/>
              <w:sz w:val="24"/>
              <w:szCs w:val="24"/>
              <w:highlight w:val="green"/>
            </w:rPr>
          </w:rPrChange>
        </w:rPr>
        <w:pPrChange w:id="27893" w:author="Sopheak Phorn" w:date="2023-08-25T15:13:00Z">
          <w:pPr>
            <w:spacing w:after="200" w:line="276" w:lineRule="auto"/>
            <w:ind w:firstLine="720"/>
            <w:jc w:val="both"/>
          </w:pPr>
        </w:pPrChange>
      </w:pPr>
      <w:ins w:id="27894" w:author="User" w:date="2022-10-04T15:44:00Z">
        <w:del w:id="2789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89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27897" w:author="LENOVO" w:date="2022-10-02T11:09:00Z">
        <w:del w:id="27898" w:author="Kem Sereyboth" w:date="2023-07-13T14:28:00Z">
          <w:r w:rsidR="00A15E94" w:rsidRPr="00B26CA9" w:rsidDel="00DA0E01">
            <w:rPr>
              <w:rFonts w:ascii="Khmer MEF1" w:hAnsi="Khmer MEF1" w:cs="Khmer MEF1"/>
              <w:sz w:val="24"/>
              <w:szCs w:val="24"/>
              <w:cs/>
              <w:rPrChange w:id="27899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7900" w:author="Kem Sereiboth" w:date="2022-09-13T10:51:00Z">
        <w:del w:id="27901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790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7903" w:author="User" w:date="2022-10-04T15:44:00Z">
        <w:del w:id="2790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90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ទី២</w:delText>
          </w:r>
        </w:del>
      </w:ins>
      <w:ins w:id="27906" w:author="Kem Sereiboth" w:date="2022-09-21T16:09:00Z">
        <w:del w:id="27907" w:author="Kem Sereyboth" w:date="2023-07-13T14:28:00Z">
          <w:r w:rsidR="006A3181" w:rsidRPr="00B26CA9" w:rsidDel="00DA0E01">
            <w:rPr>
              <w:rFonts w:ascii="Khmer MEF1" w:hAnsi="Khmer MEF1" w:cs="Khmer MEF1"/>
              <w:sz w:val="24"/>
              <w:szCs w:val="24"/>
              <w:cs/>
              <w:rPrChange w:id="2790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</w:del>
      </w:ins>
      <w:ins w:id="27909" w:author="User" w:date="2022-10-03T14:12:00Z">
        <w:del w:id="27910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7911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</w:del>
      </w:ins>
      <w:ins w:id="27912" w:author="User" w:date="2022-10-05T19:50:00Z">
        <w:del w:id="27913" w:author="Kem Sereyboth" w:date="2023-07-13T14:28:00Z">
          <w:r w:rsidR="00254099" w:rsidRPr="00B26CA9" w:rsidDel="00DA0E01">
            <w:rPr>
              <w:rFonts w:ascii="Khmer MEF1" w:hAnsi="Khmer MEF1" w:cs="Khmer MEF1"/>
              <w:sz w:val="24"/>
              <w:szCs w:val="24"/>
              <w:cs/>
              <w:rPrChange w:id="27914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7915" w:author="sakaria fa" w:date="2022-09-30T22:01:00Z">
        <w:del w:id="27916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917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27918" w:author="User" w:date="2022-10-05T19:49:00Z">
        <w:del w:id="27919" w:author="Kem Sereyboth" w:date="2023-07-13T14:28:00Z">
          <w:r w:rsidR="00254099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7920" w:author="sakaria fa" w:date="2022-09-30T22:01:00Z">
        <w:del w:id="27921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92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7923" w:author="User" w:date="2022-10-07T15:33:00Z">
        <w:del w:id="27924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ពុំទាន់អនុវត្តការប្រមូលចំណូលស្របតាមបទប្បញ្ញត្តិជាធរមាន។</w:delText>
          </w:r>
        </w:del>
      </w:ins>
      <w:ins w:id="27925" w:author="sakaria fa" w:date="2022-09-30T22:01:00Z">
        <w:del w:id="27926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92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ពុំទាន់អនុវត្តការប្រមូលចំណូលនោះទេ ព្រោះសេចក្ដីសម្រេចស្ដីពី</w:delText>
          </w:r>
        </w:del>
      </w:ins>
      <w:ins w:id="27928" w:author="LENOVO" w:date="2022-10-02T11:37:00Z">
        <w:del w:id="27929" w:author="Kem Sereyboth" w:date="2023-07-13T14:28:00Z">
          <w:r w:rsidR="00EF1094" w:rsidRPr="00B26CA9" w:rsidDel="00DA0E01">
            <w:rPr>
              <w:rFonts w:ascii="Khmer MEF1" w:hAnsi="Khmer MEF1" w:cs="Khmer MEF1"/>
              <w:sz w:val="24"/>
              <w:szCs w:val="24"/>
              <w:cs/>
              <w:rPrChange w:id="27930" w:author="Sopheak Phorn" w:date="2023-08-25T15:04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</w:rPr>
              </w:rPrChange>
            </w:rPr>
            <w:delText>ការកំណត់</w:delText>
          </w:r>
        </w:del>
      </w:ins>
      <w:ins w:id="27931" w:author="sakaria fa" w:date="2022-09-30T22:01:00Z">
        <w:del w:id="27932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93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អត្រា នីតិវិធីនៃការបង់ និងការចាត់ចែងកម្រៃសេវាត្រួតពិនិត្យមិនទាន់បានរៀបចំរួច</w:delText>
          </w:r>
        </w:del>
      </w:ins>
      <w:ins w:id="27934" w:author="LENOVO" w:date="2022-10-02T11:38:00Z">
        <w:del w:id="27935" w:author="Kem Sereyboth" w:date="2023-07-13T14:28:00Z">
          <w:r w:rsidR="00EF1094" w:rsidRPr="00B26CA9" w:rsidDel="00DA0E01">
            <w:rPr>
              <w:rFonts w:ascii="Khmer MEF1" w:hAnsi="Khmer MEF1" w:cs="Khmer MEF1"/>
              <w:sz w:val="24"/>
              <w:szCs w:val="24"/>
              <w:cs/>
              <w:rPrChange w:id="2793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</w:delText>
          </w:r>
        </w:del>
      </w:ins>
      <w:ins w:id="27937" w:author="sakaria fa" w:date="2022-09-30T22:01:00Z">
        <w:del w:id="27938" w:author="Kem Sereyboth" w:date="2023-07-13T14:28:00Z">
          <w:r w:rsidR="00AE2EB2" w:rsidRPr="00B26CA9" w:rsidDel="00DA0E01">
            <w:rPr>
              <w:rFonts w:ascii="Khmer MEF1" w:hAnsi="Khmer MEF1" w:cs="Khmer MEF1"/>
              <w:sz w:val="24"/>
              <w:szCs w:val="24"/>
              <w:cs/>
              <w:rPrChange w:id="2793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7940" w:author="Kem Sereiboth" w:date="2022-09-21T16:09:00Z">
        <w:del w:id="27941" w:author="Kem Sereyboth" w:date="2023-07-13T14:28:00Z">
          <w:r w:rsidR="006A3181" w:rsidRPr="00B26CA9" w:rsidDel="00DA0E01">
            <w:rPr>
              <w:rFonts w:ascii="Khmer MEF1" w:hAnsi="Khmer MEF1" w:cs="Khmer MEF1"/>
              <w:sz w:val="24"/>
              <w:szCs w:val="24"/>
              <w:cs/>
              <w:rPrChange w:id="2794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ន.ស.ស. ពុំទាន់មានប្រភពចំណូលទេ ព្រោះមិនទាន់មានបទដ្ឋានគតិយុត្តកំណត់ពីកម្រងសេវាសាធារណៈក្រោមសមត្ថកិច្ចនៅឡើយ។ </w:delText>
          </w:r>
        </w:del>
      </w:ins>
      <w:ins w:id="27943" w:author="User" w:date="2022-09-16T15:33:00Z">
        <w:del w:id="27944" w:author="Kem Sereyboth" w:date="2023-07-13T14:28:00Z">
          <w:r w:rsidR="00884C02" w:rsidRPr="00B26CA9" w:rsidDel="00DA0E01">
            <w:rPr>
              <w:rFonts w:ascii="Khmer MEF1" w:hAnsi="Khmer MEF1" w:cs="Khmer MEF1"/>
              <w:sz w:val="24"/>
              <w:szCs w:val="24"/>
              <w:cs/>
              <w:rPrChange w:id="2794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ក្រោយការវិភាគ និងវាយតម្លៃ សវនករទទួលបន្ទុករកឃើញថា </w:delText>
          </w:r>
        </w:del>
      </w:ins>
    </w:p>
    <w:p w14:paraId="239DB23B" w14:textId="20DA83E0" w:rsidR="00884C02" w:rsidRPr="00B26CA9" w:rsidDel="00DA0E01" w:rsidRDefault="00884C0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946" w:author="User" w:date="2022-09-16T15:33:00Z"/>
          <w:del w:id="27947" w:author="Kem Sereyboth" w:date="2023-07-13T14:28:00Z"/>
          <w:rFonts w:ascii="Khmer MEF1" w:hAnsi="Khmer MEF1" w:cs="Khmer MEF1"/>
          <w:sz w:val="24"/>
          <w:szCs w:val="24"/>
          <w:rPrChange w:id="27948" w:author="Sopheak Phorn" w:date="2023-08-25T15:04:00Z">
            <w:rPr>
              <w:ins w:id="27949" w:author="User" w:date="2022-09-16T15:33:00Z"/>
              <w:del w:id="27950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7951" w:author="Sopheak Phorn" w:date="2023-08-25T15:13:00Z">
          <w:pPr>
            <w:spacing w:after="200" w:line="276" w:lineRule="auto"/>
            <w:ind w:firstLine="720"/>
          </w:pPr>
        </w:pPrChange>
      </w:pPr>
    </w:p>
    <w:p w14:paraId="7B8DADBE" w14:textId="42BA4B28" w:rsidR="008D0E1A" w:rsidRPr="00B26CA9" w:rsidDel="00DA0E01" w:rsidRDefault="00975A4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7952" w:author="Kem Sereyboth" w:date="2023-07-13T14:28:00Z"/>
          <w:rFonts w:ascii="Khmer MEF1" w:hAnsi="Khmer MEF1" w:cs="Khmer MEF1"/>
          <w:sz w:val="24"/>
          <w:szCs w:val="24"/>
          <w:rPrChange w:id="27953" w:author="Sopheak Phorn" w:date="2023-08-25T15:04:00Z">
            <w:rPr>
              <w:del w:id="27954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795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7956" w:author="LENOVO" w:date="2022-10-02T11:18:00Z">
        <w:del w:id="2795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958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7959" w:author="Kem Sereiboth" w:date="2022-09-13T13:41:00Z">
        <w:del w:id="27960" w:author="Kem Sereyboth" w:date="2023-07-13T14:28:00Z">
          <w:r w:rsidR="009204E9" w:rsidRPr="00B26CA9" w:rsidDel="00DA0E01">
            <w:rPr>
              <w:rFonts w:ascii="Khmer MEF1" w:hAnsi="Khmer MEF1" w:cs="Khmer MEF1"/>
              <w:sz w:val="24"/>
              <w:szCs w:val="24"/>
              <w:cs/>
              <w:rPrChange w:id="27961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</w:delText>
          </w:r>
        </w:del>
      </w:ins>
      <w:ins w:id="27962" w:author="Un Seakamey" w:date="2022-10-03T17:46:00Z">
        <w:del w:id="27963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79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7965" w:author="User" w:date="2022-10-03T14:22:00Z">
        <w:del w:id="27966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796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អនុក្រឹត</w:delText>
          </w:r>
        </w:del>
      </w:ins>
      <w:ins w:id="27968" w:author="Uon Rithy" w:date="2022-10-06T14:46:00Z">
        <w:del w:id="27969" w:author="Kem Sereyboth" w:date="2023-07-13T14:28:00Z">
          <w:r w:rsidR="00D06569" w:rsidRPr="00B26CA9" w:rsidDel="00DA0E01">
            <w:rPr>
              <w:rFonts w:ascii="Khmer MEF1" w:hAnsi="Khmer MEF1" w:cs="Khmer MEF1"/>
              <w:sz w:val="24"/>
              <w:szCs w:val="24"/>
              <w:cs/>
              <w:rPrChange w:id="27970" w:author="Sopheak Phorn" w:date="2023-08-25T15:04:00Z">
                <w:rPr>
                  <w:rFonts w:ascii="Khmer MEF1" w:hAnsi="Khmer MEF1" w:cs="Khmer MEF1"/>
                  <w:spacing w:val="14"/>
                  <w:sz w:val="24"/>
                  <w:szCs w:val="24"/>
                  <w:cs/>
                </w:rPr>
              </w:rPrChange>
            </w:rPr>
            <w:delText>្យ</w:delText>
          </w:r>
        </w:del>
      </w:ins>
      <w:ins w:id="27971" w:author="User" w:date="2022-10-03T14:22:00Z">
        <w:del w:id="27972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797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លេ</w:delText>
          </w:r>
        </w:del>
      </w:ins>
      <w:ins w:id="27974" w:author="User" w:date="2022-10-03T14:23:00Z">
        <w:del w:id="27975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797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ខ ១៦០ អនក្រ.បក ចុះថ្ងៃទី</w:delText>
          </w:r>
        </w:del>
      </w:ins>
      <w:ins w:id="27977" w:author="User" w:date="2022-10-03T14:24:00Z">
        <w:del w:id="27978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797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៨ ខែសីហា ឆ្នាំ២០២២ </w:delText>
          </w:r>
        </w:del>
      </w:ins>
      <w:ins w:id="27980" w:author="User" w:date="2022-10-03T14:23:00Z">
        <w:del w:id="27981" w:author="Kem Sereyboth" w:date="2023-07-13T14:28:00Z">
          <w:r w:rsidR="008D7B75" w:rsidRPr="00B26CA9" w:rsidDel="00DA0E01">
            <w:rPr>
              <w:rFonts w:ascii="Khmer MEF1" w:hAnsi="Khmer MEF1" w:cs="Khmer MEF1"/>
              <w:sz w:val="24"/>
              <w:szCs w:val="24"/>
              <w:cs/>
              <w:rPrChange w:id="2798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ស្ដីពីនិយ័តកម្មប្រព័ន្ធសន្តិសុខសង្គម</w:delText>
          </w:r>
        </w:del>
      </w:ins>
    </w:p>
    <w:p w14:paraId="4F09AD21" w14:textId="199504FF" w:rsidR="008D0E1A" w:rsidRPr="00B26CA9" w:rsidDel="00DA0E01" w:rsidRDefault="00DF6653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7983" w:author="Kem Sereiboth" w:date="2022-09-14T13:56:00Z"/>
          <w:del w:id="27984" w:author="Kem Sereyboth" w:date="2023-07-13T14:28:00Z"/>
          <w:rFonts w:ascii="Khmer MEF1" w:hAnsi="Khmer MEF1" w:cs="Khmer MEF1"/>
          <w:sz w:val="24"/>
          <w:szCs w:val="24"/>
          <w:rPrChange w:id="27985" w:author="Sopheak Phorn" w:date="2023-08-25T15:04:00Z">
            <w:rPr>
              <w:ins w:id="27986" w:author="Kem Sereiboth" w:date="2022-09-14T13:56:00Z"/>
              <w:del w:id="27987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798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7989" w:author="Kem Sereiboth" w:date="2022-09-13T14:09:00Z">
        <w:del w:id="2799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799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7992" w:author="Kem Sereiboth" w:date="2022-09-14T13:55:00Z">
        <w:del w:id="27993" w:author="Kem Sereyboth" w:date="2023-07-13T14:28:00Z">
          <w:r w:rsidR="008D0E1A" w:rsidRPr="00B26CA9" w:rsidDel="00DA0E01">
            <w:rPr>
              <w:rFonts w:ascii="Khmer MEF1" w:hAnsi="Khmer MEF1" w:cs="Khmer MEF1"/>
              <w:sz w:val="24"/>
              <w:szCs w:val="24"/>
              <w:cs/>
              <w:rPrChange w:id="2799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</w:rPr>
              </w:rPrChange>
            </w:rPr>
            <w:delText>-</w:delText>
          </w:r>
        </w:del>
      </w:ins>
      <w:ins w:id="27995" w:author="Kem Sereiboth" w:date="2022-09-13T14:59:00Z">
        <w:del w:id="27996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799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យោង</w:delText>
          </w:r>
        </w:del>
      </w:ins>
      <w:ins w:id="27998" w:author="Kem Sereiboth" w:date="2022-09-14T13:58:00Z">
        <w:del w:id="27999" w:author="Kem Sereyboth" w:date="2023-07-13T14:28:00Z">
          <w:r w:rsidR="008D0E1A" w:rsidRPr="00B26CA9" w:rsidDel="00DA0E01">
            <w:rPr>
              <w:rFonts w:ascii="Khmer MEF1" w:hAnsi="Khmer MEF1" w:cs="Khmer MEF1"/>
              <w:sz w:val="24"/>
              <w:szCs w:val="24"/>
              <w:cs/>
              <w:rPrChange w:id="2800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green"/>
                  <w:cs/>
                </w:rPr>
              </w:rPrChange>
            </w:rPr>
            <w:delText>តាម</w:delText>
          </w:r>
        </w:del>
      </w:ins>
      <w:ins w:id="28001" w:author="Kem Sereiboth" w:date="2022-09-13T14:59:00Z">
        <w:del w:id="28002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00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ប្រការ ៣ និងប្រការ ៤ នៃប្រកាសលេខ ០១៥ អ.ស.ហ.ប្រក ចុះថ្ងៃទី១២ ខែវិច្ឆិកា ឆ្នាំ២០២២ ស្តីពីការកំណត់ប្រភពធនធាន និងការប្រើប្រាស់ធនធានរបស់អគ្គលេខាធិការដ្ឋានអាជ្ញាធរ</w:delText>
          </w:r>
        </w:del>
      </w:ins>
      <w:ins w:id="28004" w:author="LENOVO" w:date="2022-10-02T11:18:00Z">
        <w:del w:id="28005" w:author="Kem Sereyboth" w:date="2023-07-13T14:28:00Z">
          <w:r w:rsidR="00975A49" w:rsidRPr="00B26CA9" w:rsidDel="00DA0E01">
            <w:rPr>
              <w:rFonts w:ascii="Khmer MEF1" w:hAnsi="Khmer MEF1" w:cs="Khmer MEF1"/>
              <w:sz w:val="24"/>
              <w:szCs w:val="24"/>
              <w:cs/>
              <w:rPrChange w:id="28006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007" w:author="Kem Sereiboth" w:date="2022-09-13T14:59:00Z">
        <w:del w:id="28008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0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សេវាហិរញ្ញវត្ថុមិនមែនធនាគារ</w:delText>
          </w:r>
        </w:del>
      </w:ins>
      <w:ins w:id="28010" w:author="Kem Sereiboth" w:date="2022-09-19T09:31:00Z">
        <w:del w:id="28011" w:author="Kem Sereyboth" w:date="2023-07-13T14:28:00Z">
          <w:r w:rsidR="00D86894" w:rsidRPr="00B26CA9" w:rsidDel="00DA0E01">
            <w:rPr>
              <w:rFonts w:ascii="Khmer MEF1" w:hAnsi="Khmer MEF1" w:cs="Khmer MEF1"/>
              <w:sz w:val="24"/>
              <w:szCs w:val="24"/>
              <w:cs/>
              <w:rPrChange w:id="280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66D250B" w14:textId="04ED6B27" w:rsidR="00CE31A5" w:rsidRPr="00B26CA9" w:rsidDel="00DA0E01" w:rsidRDefault="00CE31A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013" w:author="User" w:date="2022-10-03T14:24:00Z"/>
          <w:del w:id="28014" w:author="Kem Sereyboth" w:date="2023-07-13T14:28:00Z"/>
          <w:rFonts w:ascii="Khmer MEF1" w:hAnsi="Khmer MEF1" w:cs="Khmer MEF1"/>
          <w:sz w:val="24"/>
          <w:szCs w:val="24"/>
        </w:rPr>
        <w:pPrChange w:id="28015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5C48E9DB" w14:textId="3FA1A4FF" w:rsidR="00C12FEC" w:rsidRPr="00B26CA9" w:rsidDel="00DA0E01" w:rsidRDefault="00A1745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016" w:author="Kem Sereyboth" w:date="2023-07-13T14:28:00Z"/>
          <w:rFonts w:ascii="Khmer MEF1" w:hAnsi="Khmer MEF1" w:cs="Khmer MEF1"/>
          <w:sz w:val="24"/>
          <w:szCs w:val="24"/>
          <w:rPrChange w:id="28017" w:author="Sopheak Phorn" w:date="2023-08-25T15:04:00Z">
            <w:rPr>
              <w:del w:id="28018" w:author="Kem Sereyboth" w:date="2023-07-13T14:28:00Z"/>
              <w:rFonts w:ascii="Khmer MEF1" w:hAnsi="Khmer MEF1" w:cs="Khmer MEF1"/>
              <w:spacing w:val="6"/>
              <w:sz w:val="24"/>
              <w:szCs w:val="24"/>
              <w:lang w:val="ca-ES"/>
            </w:rPr>
          </w:rPrChange>
        </w:rPr>
        <w:pPrChange w:id="2801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020" w:author="LENOVO" w:date="2022-10-02T11:19:00Z">
        <w:del w:id="2802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02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28023" w:author="Kem Sereiboth" w:date="2022-09-13T13:44:00Z">
        <w:del w:id="28024" w:author="Kem Sereyboth" w:date="2023-07-13T14:28:00Z">
          <w:r w:rsidR="007911DD" w:rsidRPr="00B26CA9" w:rsidDel="00DA0E01">
            <w:rPr>
              <w:rFonts w:ascii="Khmer MEF1" w:hAnsi="Khmer MEF1" w:cs="Khmer MEF1"/>
              <w:sz w:val="24"/>
              <w:szCs w:val="24"/>
              <w:cs/>
              <w:rPrChange w:id="2802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ឫសគល់បញ្ហា៖</w:delText>
          </w:r>
        </w:del>
      </w:ins>
      <w:ins w:id="28026" w:author="User" w:date="2022-10-03T14:09:00Z">
        <w:del w:id="28027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02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029" w:author="Un Seakamey" w:date="2022-11-14T11:12:00Z">
        <w:del w:id="28030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31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យោងតាមការឯកភាពដ៏ខ្ពង់ខ្ពស់របស់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32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សម្តេច</w:delText>
          </w:r>
        </w:del>
      </w:ins>
      <w:ins w:id="28033" w:author="Un Seakamey" w:date="2022-11-14T15:20:00Z">
        <w:del w:id="28034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035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អគ្គមហាសេនាបតី</w:delText>
          </w:r>
        </w:del>
      </w:ins>
      <w:ins w:id="28036" w:author="Un Seakamey" w:date="2022-11-14T11:12:00Z">
        <w:del w:id="28037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38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តេ</w:delText>
          </w:r>
        </w:del>
      </w:ins>
      <w:ins w:id="28039" w:author="Un Seakamey" w:date="2022-11-14T15:21:00Z">
        <w:del w:id="28040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041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042" w:author="Un Seakamey" w:date="2022-11-14T11:12:00Z">
        <w:del w:id="28043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44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ជោ</w:delText>
          </w:r>
        </w:del>
      </w:ins>
      <w:ins w:id="28045" w:author="Un Seakamey" w:date="2022-11-14T15:22:00Z">
        <w:del w:id="28046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047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048" w:author="Un Seakamey" w:date="2022-11-14T15:21:00Z">
        <w:del w:id="28049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050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 xml:space="preserve"> ហ៊ុន សែន </w:delText>
          </w:r>
        </w:del>
      </w:ins>
      <w:ins w:id="28051" w:author="Un Seakamey" w:date="2022-11-14T11:12:00Z">
        <w:del w:id="28052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53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>នាយរដ្ឋមន្រ្តី</w:delText>
          </w:r>
        </w:del>
      </w:ins>
      <w:ins w:id="28054" w:author="Un Seakamey" w:date="2022-11-14T15:21:00Z">
        <w:del w:id="28055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056" w:author="Sopheak Phorn" w:date="2023-08-25T15:04:00Z">
                <w:rPr>
                  <w:rFonts w:ascii="Khmer MEF2" w:hAnsi="Khmer MEF2" w:cs="Khmer MEF2"/>
                  <w:spacing w:val="2"/>
                  <w:sz w:val="24"/>
                  <w:szCs w:val="24"/>
                  <w:cs/>
                </w:rPr>
              </w:rPrChange>
            </w:rPr>
            <w:delText>នៃព្រះរាជាណាចក្រកម្ពុជា</w:delText>
          </w:r>
        </w:del>
      </w:ins>
      <w:ins w:id="28057" w:author="Un Seakamey" w:date="2022-11-14T11:12:00Z">
        <w:del w:id="28058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59" w:author="Sopheak Phorn" w:date="2023-08-25T15:04:00Z">
                <w:rPr>
                  <w:rFonts w:cs="MoolBoran"/>
                  <w:b/>
                  <w:bCs/>
                  <w:szCs w:val="22"/>
                  <w:cs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6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លើសំ</w:delText>
          </w:r>
        </w:del>
      </w:ins>
      <w:ins w:id="28061" w:author="Un Seakamey" w:date="2022-11-14T11:49:00Z">
        <w:del w:id="28062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63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64" w:author="Un Seakamey" w:date="2022-11-14T11:12:00Z">
        <w:del w:id="28065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66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ណើរបស់ </w:delText>
          </w:r>
        </w:del>
      </w:ins>
      <w:ins w:id="28067" w:author="Un Seakamey" w:date="2022-11-14T15:30:00Z">
        <w:del w:id="28068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069" w:author="Sopheak Phorn" w:date="2023-08-25T15:04:00Z">
                <w:rPr>
                  <w:rFonts w:ascii="Khmer MEF2" w:hAnsi="Khmer MEF2" w:cs="Khmer MEF2"/>
                  <w:spacing w:val="6"/>
                  <w:cs/>
                  <w:lang w:val="ca-ES"/>
                </w:rPr>
              </w:rPrChange>
            </w:rPr>
            <w:delText>ឯកឧត្តមអគ្គបណ្ឌិតស​ភាចារ្យឧបនាយករដ្ឋមន្ត្រី រដ្ឋមន្រ្តី​ក្រសួង​​​សេដ្ឋកិច្ចនិងហិរញ្ញវត្ថុ</w:delText>
          </w:r>
        </w:del>
      </w:ins>
      <w:ins w:id="28070" w:author="Un Seakamey" w:date="2022-11-14T11:12:00Z">
        <w:del w:id="28071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72" w:author="Sopheak Phorn" w:date="2023-08-25T15:04:00Z">
                <w:rPr>
                  <w:rFonts w:cs="MoolBoran"/>
                  <w:b/>
                  <w:bCs/>
                  <w:spacing w:val="-4"/>
                  <w:szCs w:val="22"/>
                  <w:cs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73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និងជាប្រធានក្រុម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74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ប្រឹ</w:delText>
          </w:r>
        </w:del>
      </w:ins>
      <w:ins w:id="28075" w:author="Un Seakamey" w:date="2022-11-14T15:31:00Z">
        <w:del w:id="28076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077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078" w:author="Un Seakamey" w:date="2022-11-14T11:49:00Z">
        <w:del w:id="28079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80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81" w:author="Un Seakamey" w:date="2022-11-14T11:12:00Z">
        <w:del w:id="28082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83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ក្សា</w:delText>
          </w:r>
        </w:del>
      </w:ins>
      <w:ins w:id="28084" w:author="Un Seakamey" w:date="2022-11-14T15:31:00Z">
        <w:del w:id="28085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086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087" w:author="Un Seakamey" w:date="2022-11-14T11:49:00Z">
        <w:del w:id="28088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089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090" w:author="Un Seakamey" w:date="2022-11-14T11:12:00Z">
        <w:del w:id="28091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92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អាជ្ញាធរសេវាហិរញ្ញវត្ថុមិនមែនធ</w:delText>
          </w:r>
        </w:del>
      </w:ins>
      <w:ins w:id="28093" w:author="Un Seakamey" w:date="2022-11-14T15:22:00Z">
        <w:del w:id="28094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09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096" w:author="Un Seakamey" w:date="2022-11-14T11:12:00Z">
        <w:del w:id="28097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098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នា</w:delText>
          </w:r>
        </w:del>
      </w:ins>
      <w:ins w:id="28099" w:author="Un Seakamey" w:date="2022-11-14T15:22:00Z">
        <w:del w:id="28100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rPrChange w:id="281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​​</w:delText>
          </w:r>
        </w:del>
      </w:ins>
      <w:ins w:id="28102" w:author="Un Seakamey" w:date="2022-11-14T11:12:00Z">
        <w:del w:id="28103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04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គារ លើលិខិតលេខ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0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០៧៧ អ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06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07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08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09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ហ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10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11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ចុះថ្ងៃទី៥ ខែ</w:delText>
          </w:r>
        </w:del>
      </w:ins>
      <w:ins w:id="28112" w:author="Un Seakamey" w:date="2022-11-14T15:31:00Z">
        <w:del w:id="28113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rPrChange w:id="2811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​​</w:delText>
          </w:r>
        </w:del>
      </w:ins>
      <w:ins w:id="28115" w:author="Un Seakamey" w:date="2022-11-14T11:12:00Z">
        <w:del w:id="28116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17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តុ</w:delText>
          </w:r>
        </w:del>
      </w:ins>
      <w:ins w:id="28118" w:author="Un Seakamey" w:date="2022-11-14T11:49:00Z">
        <w:del w:id="28119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120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121" w:author="Un Seakamey" w:date="2022-11-14T11:12:00Z">
        <w:del w:id="28122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23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លា</w:delText>
          </w:r>
        </w:del>
      </w:ins>
      <w:ins w:id="28124" w:author="Un Seakamey" w:date="2022-11-14T11:49:00Z">
        <w:del w:id="28125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126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127" w:author="Un Seakamey" w:date="2022-11-14T11:12:00Z">
        <w:del w:id="28128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29" w:author="Sopheak Phorn" w:date="2023-08-25T15:04:00Z">
                <w:rPr>
                  <w:szCs w:val="22"/>
                </w:rPr>
              </w:rPrChange>
            </w:rPr>
            <w:delText xml:space="preserve">​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3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ឆ្នាំ២០២២​ ដែលសម្រេចឱ្យមា</w:delText>
          </w:r>
        </w:del>
      </w:ins>
      <w:ins w:id="28131" w:author="Un Seakamey" w:date="2022-11-14T15:24:00Z">
        <w:del w:id="28132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133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134" w:author="Un Seakamey" w:date="2022-11-14T11:12:00Z">
        <w:del w:id="28135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36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ន</w:delText>
          </w:r>
        </w:del>
      </w:ins>
      <w:ins w:id="28137" w:author="Un Seakamey" w:date="2022-11-14T15:24:00Z">
        <w:del w:id="28138" w:author="Kem Sereyboth" w:date="2023-07-13T14:28:00Z">
          <w:r w:rsidR="00A55613" w:rsidRPr="00B26CA9" w:rsidDel="00DA0E01">
            <w:rPr>
              <w:rFonts w:ascii="Khmer MEF1" w:hAnsi="Khmer MEF1" w:cs="Khmer MEF1"/>
              <w:sz w:val="24"/>
              <w:szCs w:val="24"/>
              <w:cs/>
              <w:rPrChange w:id="28139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140" w:author="Un Seakamey" w:date="2022-11-14T11:12:00Z">
        <w:del w:id="28141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42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ការលើកលែងការបង់ភាគទានដោយ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43" w:author="Sopheak Phorn" w:date="2023-08-25T15:04:00Z">
                <w:rPr>
                  <w:szCs w:val="22"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4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ប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45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46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47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48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49" w:author="Sopheak Phorn" w:date="2023-08-25T15:04:00Z">
                <w:rPr>
                  <w:szCs w:val="22"/>
                </w:rPr>
              </w:rPrChange>
            </w:rPr>
            <w:delText xml:space="preserve">.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5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ជូ</w:delText>
          </w:r>
        </w:del>
      </w:ins>
      <w:ins w:id="28151" w:author="Un Seakamey" w:date="2022-11-14T15:31:00Z">
        <w:del w:id="28152" w:author="Kem Sereyboth" w:date="2023-07-13T14:28:00Z">
          <w:r w:rsidR="00823888" w:rsidRPr="00B26CA9" w:rsidDel="00DA0E01">
            <w:rPr>
              <w:rFonts w:ascii="Khmer MEF1" w:hAnsi="Khmer MEF1" w:cs="Khmer MEF1"/>
              <w:sz w:val="24"/>
              <w:szCs w:val="24"/>
              <w:cs/>
              <w:rPrChange w:id="2815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8154" w:author="Un Seakamey" w:date="2022-11-14T11:12:00Z">
        <w:del w:id="28155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56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ន ន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57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58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59" w:author="Sopheak Phorn" w:date="2023-08-25T15:04:00Z">
                <w:rPr>
                  <w:szCs w:val="22"/>
                </w:rPr>
              </w:rPrChange>
            </w:rPr>
            <w:delText>.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6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61" w:author="Sopheak Phorn" w:date="2023-08-25T15:04:00Z">
                <w:rPr>
                  <w:szCs w:val="22"/>
                </w:rPr>
              </w:rPrChange>
            </w:rPr>
            <w:delText xml:space="preserve">.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62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សម្រាប់រយៈពេល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rPrChange w:id="28163" w:author="Sopheak Phorn" w:date="2023-08-25T15:04:00Z">
                <w:rPr>
                  <w:szCs w:val="22"/>
                </w:rPr>
              </w:rPrChange>
            </w:rPr>
            <w:delText xml:space="preserve"> </w:delText>
          </w:r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64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៥ឆ្នាំ។ ហេតុនេះ កិច្ចការនេះគួរលើកមកធ្វើការពិភាក្សានៅ</w:delText>
          </w:r>
        </w:del>
      </w:ins>
      <w:ins w:id="28165" w:author="Un Seakamey" w:date="2022-11-14T11:48:00Z">
        <w:del w:id="28166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167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8168" w:author="Un Seakamey" w:date="2022-11-14T11:12:00Z">
        <w:del w:id="28169" w:author="Kem Sereyboth" w:date="2023-07-13T14:28:00Z">
          <w:r w:rsidR="00703E12" w:rsidRPr="00B26CA9" w:rsidDel="00DA0E01">
            <w:rPr>
              <w:rFonts w:ascii="Khmer MEF1" w:hAnsi="Khmer MEF1" w:cs="Khmer MEF1"/>
              <w:sz w:val="24"/>
              <w:szCs w:val="24"/>
              <w:cs/>
              <w:rPrChange w:id="28170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៥ឆ្នាំបន្ទាប់។</w:delText>
          </w:r>
        </w:del>
      </w:ins>
      <w:ins w:id="28171" w:author="User" w:date="2022-10-03T14:09:00Z">
        <w:del w:id="28172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173" w:author="Sopheak Phorn" w:date="2023-08-25T15:04:00Z">
                <w:rPr>
                  <w:rFonts w:ascii="Khmer MEF1" w:hAnsi="Khmer MEF1" w:cs="Khmer MEF1"/>
                  <w:strike/>
                  <w:spacing w:val="6"/>
                  <w:sz w:val="24"/>
                  <w:szCs w:val="24"/>
                  <w:cs/>
                </w:rPr>
              </w:rPrChange>
            </w:rPr>
            <w:delText>សេចក្ដីសម្រេចស្ដីពីការកំណត់អត្រា នីតិវិធីនៃការបង់ និងការចាត់ចែងកម្រៃសេវាត្រួតពិនិត្យ និងបទប្បញ្ញត្តិ</w:delText>
          </w:r>
        </w:del>
      </w:ins>
      <w:ins w:id="28174" w:author="User" w:date="2022-10-03T14:10:00Z">
        <w:del w:id="28175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17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ពាក់ព័ន្ធ</w:delText>
          </w:r>
        </w:del>
      </w:ins>
      <w:ins w:id="28177" w:author="User" w:date="2022-10-07T09:39:00Z">
        <w:del w:id="28178" w:author="Kem Sereyboth" w:date="2023-07-13T14:28:00Z">
          <w:r w:rsidR="00DF588C" w:rsidRPr="00B26CA9" w:rsidDel="00DA0E01">
            <w:rPr>
              <w:rFonts w:ascii="Khmer MEF1" w:hAnsi="Khmer MEF1" w:cs="Khmer MEF1"/>
              <w:sz w:val="24"/>
              <w:szCs w:val="24"/>
              <w:cs/>
              <w:rPrChange w:id="2817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ពុំ</w:delText>
          </w:r>
        </w:del>
      </w:ins>
      <w:ins w:id="28180" w:author="User" w:date="2022-10-03T14:09:00Z">
        <w:del w:id="28181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182" w:author="Sopheak Phorn" w:date="2023-08-25T15:04:00Z">
                <w:rPr>
                  <w:rFonts w:cs="MoolBoran"/>
                  <w:strike/>
                  <w:spacing w:val="2"/>
                  <w:highlight w:val="yellow"/>
                  <w:cs/>
                </w:rPr>
              </w:rPrChange>
            </w:rPr>
            <w:delText>ទាន់បានរៀបចំរួចរាល់។</w:delText>
          </w:r>
        </w:del>
      </w:ins>
      <w:ins w:id="28183" w:author="User" w:date="2022-09-22T15:34:00Z">
        <w:del w:id="28184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18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186" w:author="sakaria fa" w:date="2022-09-30T22:04:00Z">
        <w:del w:id="28187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18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</w:delText>
          </w:r>
        </w:del>
      </w:ins>
      <w:ins w:id="28189" w:author="User" w:date="2022-10-03T14:09:00Z">
        <w:del w:id="28190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19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192" w:author="sakaria fa" w:date="2022-09-30T22:04:00Z">
        <w:del w:id="28193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19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យ័តករខ្វះក្របខណ្ឌ</w:delText>
          </w:r>
        </w:del>
      </w:ins>
      <w:ins w:id="28195" w:author="User" w:date="2022-10-03T14:09:00Z">
        <w:del w:id="28196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19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198" w:author="sakaria fa" w:date="2022-09-30T22:04:00Z">
        <w:del w:id="28199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20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</w:ins>
      <w:ins w:id="28201" w:author="User" w:date="2022-10-03T14:10:00Z">
        <w:del w:id="28202" w:author="Kem Sereyboth" w:date="2023-07-13T14:28:00Z">
          <w:r w:rsidR="00B51D37" w:rsidRPr="00B26CA9" w:rsidDel="00DA0E01">
            <w:rPr>
              <w:rFonts w:ascii="Khmer MEF1" w:hAnsi="Khmer MEF1" w:cs="Khmer MEF1"/>
              <w:sz w:val="24"/>
              <w:szCs w:val="24"/>
              <w:cs/>
              <w:rPrChange w:id="2820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204" w:author="sakaria fa" w:date="2022-09-30T22:04:00Z">
        <w:del w:id="28205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20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ក្នុងការអនុវត្ត។</w:delText>
          </w:r>
        </w:del>
      </w:ins>
      <w:ins w:id="28207" w:author="User" w:date="2022-09-22T15:34:00Z">
        <w:del w:id="28208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20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</w:p>
    <w:p w14:paraId="6704C8F2" w14:textId="37439EEF" w:rsidR="001534B4" w:rsidRPr="00B26CA9" w:rsidDel="00DA0E01" w:rsidRDefault="001534B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210" w:author="sakaria fa" w:date="2022-09-30T22:04:00Z"/>
          <w:del w:id="28211" w:author="Kem Sereyboth" w:date="2023-07-13T14:28:00Z"/>
          <w:rFonts w:ascii="Khmer MEF1" w:hAnsi="Khmer MEF1" w:cs="Khmer MEF1"/>
          <w:sz w:val="24"/>
          <w:szCs w:val="24"/>
          <w:rPrChange w:id="28212" w:author="Sopheak Phorn" w:date="2023-08-25T15:04:00Z">
            <w:rPr>
              <w:ins w:id="28213" w:author="sakaria fa" w:date="2022-09-30T22:04:00Z"/>
              <w:del w:id="28214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215" w:author="Sopheak Phorn" w:date="2023-08-25T15:13:00Z">
          <w:pPr>
            <w:spacing w:after="200" w:line="276" w:lineRule="auto"/>
            <w:ind w:firstLine="720"/>
            <w:jc w:val="both"/>
          </w:pPr>
        </w:pPrChange>
      </w:pPr>
    </w:p>
    <w:p w14:paraId="66A8116C" w14:textId="74B6DE69" w:rsidR="00B55ACF" w:rsidRPr="00B26CA9" w:rsidDel="00DA0E01" w:rsidRDefault="00A1745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216" w:author="Kem Sereiboth" w:date="2022-09-13T13:55:00Z"/>
          <w:del w:id="28217" w:author="Kem Sereyboth" w:date="2023-07-13T14:28:00Z"/>
          <w:rFonts w:ascii="Khmer MEF1" w:hAnsi="Khmer MEF1" w:cs="Khmer MEF1"/>
          <w:sz w:val="24"/>
          <w:szCs w:val="24"/>
          <w:rPrChange w:id="28218" w:author="Sopheak Phorn" w:date="2023-08-25T15:04:00Z">
            <w:rPr>
              <w:ins w:id="28219" w:author="Kem Sereiboth" w:date="2022-09-13T13:55:00Z"/>
              <w:del w:id="28220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8221" w:author="Sopheak Phorn" w:date="2023-08-25T15:13:00Z">
          <w:pPr>
            <w:spacing w:after="200" w:line="276" w:lineRule="auto"/>
            <w:ind w:firstLine="720"/>
          </w:pPr>
        </w:pPrChange>
      </w:pPr>
      <w:ins w:id="28222" w:author="LENOVO" w:date="2022-10-02T11:20:00Z">
        <w:del w:id="2822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22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28225" w:author="sakaria fa" w:date="2022-09-13T23:07:00Z">
        <w:del w:id="28226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  <w:rPrChange w:id="2822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យោងតាមការបកស្រាយរបស់លោកស្រី វ៉ាន់ អជីត្តា ប្រធាននាយកដ្ឋានកិច្ចការទូទៅបានលើកឡើងថា បច្ចុប្បន្ន ន.ស.ស. </w:delText>
          </w:r>
        </w:del>
      </w:ins>
      <w:ins w:id="28228" w:author="sakaria fa" w:date="2022-09-13T23:09:00Z">
        <w:del w:id="28229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មានរៀបចំបទប្បញ្ញត្តិ</w:delText>
          </w:r>
        </w:del>
      </w:ins>
      <w:ins w:id="28230" w:author="Kem Sereiboth" w:date="2022-09-20T16:12:00Z">
        <w:del w:id="28231" w:author="Kem Sereyboth" w:date="2023-07-13T14:28:00Z">
          <w:r w:rsidR="00900B1F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232" w:author="sakaria fa" w:date="2022-09-13T23:09:00Z">
        <w:del w:id="28233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កំណត់ពីប</w:delText>
          </w:r>
        </w:del>
      </w:ins>
      <w:ins w:id="28234" w:author="sakaria fa" w:date="2022-09-13T23:10:00Z">
        <w:del w:id="28235" w:author="Kem Sereyboth" w:date="2023-07-13T14:28:00Z">
          <w:r w:rsidR="00124253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្រភពដែលទទួល</w:delText>
          </w:r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28236" w:author="sakaria fa" w:date="2022-09-13T23:11:00Z">
        <w:del w:id="28237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បាន</w:delText>
          </w:r>
        </w:del>
      </w:ins>
      <w:ins w:id="28238" w:author="sakaria fa" w:date="2022-09-13T23:10:00Z">
        <w:del w:id="28239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ដោយ</w:delText>
          </w:r>
        </w:del>
      </w:ins>
      <w:ins w:id="28240" w:author="sakaria fa" w:date="2022-09-13T23:12:00Z">
        <w:del w:id="28241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28242" w:author="sakaria fa" w:date="2022-09-13T23:11:00Z">
        <w:del w:id="28243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សារតែ</w:delText>
          </w:r>
        </w:del>
      </w:ins>
      <w:ins w:id="28244" w:author="Kem Sereiboth" w:date="2022-09-13T15:01:00Z">
        <w:del w:id="28245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24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អនុក្រឹត្យស្ដីពីនិយ័តកម្មប្រព័ន្ធសន្តិសុខសង្គម</w:delText>
          </w:r>
        </w:del>
      </w:ins>
      <w:ins w:id="28247" w:author="Kem Sereiboth" w:date="2022-09-13T15:02:00Z">
        <w:del w:id="28248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24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ដែលមានកំណត់ពីប្រភពចំណូលទើបតែ</w:delText>
          </w:r>
        </w:del>
      </w:ins>
      <w:ins w:id="28250" w:author="Kem Sereiboth" w:date="2022-09-13T15:01:00Z">
        <w:del w:id="28251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25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បានចុះហត្ថលេខារួចរាល់</w:delText>
          </w:r>
        </w:del>
      </w:ins>
      <w:ins w:id="28253" w:author="Kem Sereiboth" w:date="2022-09-13T15:02:00Z">
        <w:del w:id="28254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25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កាលពីថ្ងៃ</w:delText>
          </w:r>
        </w:del>
      </w:ins>
      <w:ins w:id="28256" w:author="Kem Sereiboth" w:date="2022-09-13T15:04:00Z">
        <w:del w:id="28257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25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ទី០៨ ខែសីហា ឆ្នាំ២០២២</w:delText>
          </w:r>
        </w:del>
      </w:ins>
      <w:ins w:id="28259" w:author="Kem Sereiboth" w:date="2022-09-13T15:02:00Z">
        <w:del w:id="28260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26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8262" w:author="Kem Sereiboth" w:date="2022-09-13T15:05:00Z">
        <w:del w:id="28263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26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ប៉ុន្តែមិន</w:delText>
          </w:r>
        </w:del>
      </w:ins>
      <w:ins w:id="28265" w:author="Kem Sereiboth" w:date="2022-09-13T14:59:00Z">
        <w:del w:id="28266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2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ទាន់</w:delText>
          </w:r>
        </w:del>
      </w:ins>
      <w:ins w:id="28268" w:author="Kem Sereiboth" w:date="2022-09-13T15:05:00Z">
        <w:del w:id="28269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27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បាន</w:delText>
          </w:r>
        </w:del>
      </w:ins>
      <w:ins w:id="28271" w:author="Kem Sereiboth" w:date="2022-09-13T14:59:00Z">
        <w:del w:id="28272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2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អនុវត្ត</w:delText>
          </w:r>
        </w:del>
      </w:ins>
      <w:ins w:id="28274" w:author="sakaria fa" w:date="2022-09-13T23:12:00Z">
        <w:del w:id="28275" w:author="Kem Sereyboth" w:date="2023-07-13T14:28:00Z">
          <w:r w:rsidR="000135D2" w:rsidRPr="00B26CA9" w:rsidDel="00DA0E01">
            <w:rPr>
              <w:rFonts w:ascii="Khmer MEF1" w:hAnsi="Khmer MEF1" w:cs="Khmer MEF1"/>
              <w:sz w:val="24"/>
              <w:szCs w:val="24"/>
              <w:cs/>
              <w:rPrChange w:id="2827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នៅឡើយទេ</w:delText>
          </w:r>
        </w:del>
      </w:ins>
      <w:ins w:id="28277" w:author="Kem Sereiboth" w:date="2022-09-13T15:05:00Z">
        <w:del w:id="28278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27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  <w:ins w:id="28280" w:author="Kem Sereiboth" w:date="2022-09-13T14:59:00Z">
        <w:del w:id="28281" w:author="Kem Sereyboth" w:date="2023-07-13T14:28:00Z">
          <w:r w:rsidR="00693DDF" w:rsidRPr="00B26CA9" w:rsidDel="00DA0E01">
            <w:rPr>
              <w:rFonts w:ascii="Khmer MEF1" w:hAnsi="Khmer MEF1" w:cs="Khmer MEF1"/>
              <w:sz w:val="24"/>
              <w:szCs w:val="24"/>
              <w:cs/>
              <w:rPrChange w:id="2828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062A4810" w14:textId="4949C39A" w:rsidR="002613D4" w:rsidRPr="00B26CA9" w:rsidDel="00DA0E01" w:rsidRDefault="007911D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283" w:author="User" w:date="2022-10-03T14:10:00Z"/>
          <w:del w:id="28284" w:author="Kem Sereyboth" w:date="2023-07-13T14:28:00Z"/>
          <w:rFonts w:ascii="Khmer MEF1" w:hAnsi="Khmer MEF1" w:cs="Khmer MEF1"/>
          <w:sz w:val="24"/>
          <w:szCs w:val="24"/>
          <w:rPrChange w:id="28285" w:author="Sopheak Phorn" w:date="2023-08-25T15:04:00Z">
            <w:rPr>
              <w:ins w:id="28286" w:author="User" w:date="2022-10-03T14:10:00Z"/>
              <w:del w:id="28287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28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289" w:author="Kem Sereiboth" w:date="2022-09-13T13:45:00Z">
        <w:del w:id="2829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291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ផលវិបាក៖</w:delText>
          </w:r>
        </w:del>
      </w:ins>
      <w:ins w:id="28292" w:author="Un Seakamey" w:date="2022-10-03T17:46:00Z">
        <w:del w:id="28293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29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295" w:author="User" w:date="2022-10-03T14:11:00Z">
        <w:del w:id="28296" w:author="Kem Sereyboth" w:date="2023-07-13T14:28:00Z"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297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ប៉ះពាល់ដល់់ប្រតិបត្តិការរបស់ </w:delText>
          </w:r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298" w:author="Sopheak Phorn" w:date="2023-08-25T15:04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299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28300" w:author="User" w:date="2022-10-04T13:45:00Z">
        <w:del w:id="28301" w:author="Kem Sereyboth" w:date="2023-07-13T14:28:00Z">
          <w:r w:rsidR="00A67EC0" w:rsidRPr="00B26CA9" w:rsidDel="00DA0E01">
            <w:rPr>
              <w:rFonts w:ascii="Khmer MEF1" w:hAnsi="Khmer MEF1" w:cs="Khmer MEF1"/>
              <w:sz w:val="24"/>
              <w:szCs w:val="24"/>
              <w:cs/>
              <w:rPrChange w:id="28302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ប៉ះពាល់ដល</w:delText>
          </w:r>
        </w:del>
      </w:ins>
      <w:ins w:id="28303" w:author="User" w:date="2022-10-04T13:46:00Z">
        <w:del w:id="28304" w:author="Kem Sereyboth" w:date="2023-07-13T14:28:00Z">
          <w:r w:rsidR="00A67EC0" w:rsidRPr="00B26CA9" w:rsidDel="00DA0E01">
            <w:rPr>
              <w:rFonts w:ascii="Khmer MEF1" w:hAnsi="Khmer MEF1" w:cs="Khmer MEF1"/>
              <w:sz w:val="24"/>
              <w:szCs w:val="24"/>
              <w:cs/>
              <w:rPrChange w:id="28305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់ចំណូល</w:delText>
          </w:r>
        </w:del>
      </w:ins>
      <w:ins w:id="28306" w:author="User" w:date="2022-10-03T14:11:00Z">
        <w:del w:id="28307" w:author="Kem Sereyboth" w:date="2023-07-13T14:28:00Z"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308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2613D4" w:rsidRPr="00B26CA9" w:rsidDel="00DA0E01">
            <w:rPr>
              <w:rFonts w:ascii="Khmer MEF1" w:hAnsi="Khmer MEF1" w:cs="Khmer MEF1"/>
              <w:sz w:val="24"/>
              <w:szCs w:val="24"/>
              <w:cs/>
              <w:rPrChange w:id="28309" w:author="Sopheak Phorn" w:date="2023-08-25T15:04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អ.ស.ហ.។</w:delText>
          </w:r>
        </w:del>
      </w:ins>
    </w:p>
    <w:p w14:paraId="18746228" w14:textId="1ED99984" w:rsidR="007911DD" w:rsidRPr="00B26CA9" w:rsidDel="00DA0E01" w:rsidRDefault="004B72EA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310" w:author="Kem Sereyboth" w:date="2023-07-13T14:28:00Z"/>
          <w:rFonts w:ascii="Khmer MEF1" w:hAnsi="Khmer MEF1" w:cs="Khmer MEF1"/>
          <w:sz w:val="24"/>
          <w:szCs w:val="24"/>
          <w:rPrChange w:id="28311" w:author="Sopheak Phorn" w:date="2023-08-25T15:04:00Z">
            <w:rPr>
              <w:del w:id="28312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31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314" w:author="Kem Sereiboth" w:date="2022-09-13T15:05:00Z">
        <w:del w:id="2831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831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​ </w:delText>
          </w:r>
        </w:del>
      </w:ins>
      <w:ins w:id="28317" w:author="User" w:date="2022-09-22T15:34:00Z">
        <w:del w:id="28318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  <w:rPrChange w:id="2831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  <w:ins w:id="28320" w:author="sakaria fa" w:date="2022-09-30T22:04:00Z">
        <w:del w:id="28321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32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ប៉ះពាល់</w:delText>
          </w:r>
        </w:del>
      </w:ins>
      <w:ins w:id="28323" w:author="sakaria fa" w:date="2022-09-30T22:08:00Z">
        <w:del w:id="28324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32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ធ្ងន់ធ្ងរដល់</w:delText>
          </w:r>
        </w:del>
      </w:ins>
      <w:ins w:id="28326" w:author="sakaria fa" w:date="2022-09-30T22:17:00Z">
        <w:del w:id="28327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32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ដំណើរការ</w:delText>
          </w:r>
        </w:del>
      </w:ins>
      <w:ins w:id="28329" w:author="sakaria fa" w:date="2022-09-30T22:09:00Z">
        <w:del w:id="28330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33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អ.ស.ហ. </w:delText>
          </w:r>
        </w:del>
      </w:ins>
      <w:ins w:id="28332" w:author="sakaria fa" w:date="2022-09-30T22:13:00Z">
        <w:del w:id="28333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33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ជារួម </w:delText>
          </w:r>
        </w:del>
      </w:ins>
      <w:ins w:id="28335" w:author="sakaria fa" w:date="2022-09-30T22:09:00Z">
        <w:del w:id="28336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33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ដោយឡែក</w:delText>
          </w:r>
        </w:del>
      </w:ins>
      <w:ins w:id="28338" w:author="sakaria fa" w:date="2022-09-30T22:10:00Z">
        <w:del w:id="28339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34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អគ្គលេខាធិការដ្ឋាន អ.ស.ហ. និងអង្គភាពសវនកម្មផ្ទៃក្នុង</w:delText>
          </w:r>
        </w:del>
      </w:ins>
      <w:ins w:id="28341" w:author="sakaria fa" w:date="2022-09-30T22:11:00Z">
        <w:del w:id="28342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34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នៃ អ.ស.ហ. </w:delText>
          </w:r>
        </w:del>
      </w:ins>
      <w:ins w:id="28344" w:author="sakaria fa" w:date="2022-09-30T22:10:00Z">
        <w:del w:id="28345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34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ពឹងផ្អែកលើភាគទាន</w:delText>
          </w:r>
        </w:del>
      </w:ins>
      <w:ins w:id="28347" w:author="sakaria fa" w:date="2022-09-30T22:11:00Z">
        <w:del w:id="28348" w:author="Kem Sereyboth" w:date="2023-07-13T14:28:00Z">
          <w:r w:rsidR="001534B4" w:rsidRPr="00B26CA9" w:rsidDel="00DA0E01">
            <w:rPr>
              <w:rFonts w:ascii="Khmer MEF1" w:hAnsi="Khmer MEF1" w:cs="Khmer MEF1"/>
              <w:sz w:val="24"/>
              <w:szCs w:val="24"/>
              <w:cs/>
              <w:rPrChange w:id="2834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ដែលបង់ដោយអង្គភាពក្រោមឱវាទ</w:delText>
          </w:r>
        </w:del>
      </w:ins>
      <w:ins w:id="28350" w:author="LENOVO" w:date="2022-10-02T11:21:00Z">
        <w:del w:id="28351" w:author="Kem Sereyboth" w:date="2023-07-13T14:28:00Z">
          <w:r w:rsidR="00A17457" w:rsidRPr="00B26CA9" w:rsidDel="00DA0E01">
            <w:rPr>
              <w:rFonts w:ascii="Khmer MEF1" w:hAnsi="Khmer MEF1" w:cs="Khmer MEF1"/>
              <w:sz w:val="24"/>
              <w:szCs w:val="24"/>
              <w:cs/>
              <w:rPrChange w:id="2835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28353" w:author="sakaria fa" w:date="2022-09-30T22:12:00Z">
        <w:del w:id="28354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3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356" w:author="Kem Sereiboth" w:date="2022-09-13T15:16:00Z">
        <w:del w:id="28357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cs/>
              <w:rPrChange w:id="283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មិនមានបទប្បញ្ញត្តិ</w:delText>
          </w:r>
        </w:del>
      </w:ins>
      <w:ins w:id="28359" w:author="Kem Sereiboth" w:date="2022-09-13T15:08:00Z">
        <w:del w:id="2836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ដើម្បីផ្ទៀង</w:delText>
          </w:r>
        </w:del>
      </w:ins>
      <w:ins w:id="28362" w:author="Kem Sereiboth" w:date="2022-09-13T15:07:00Z">
        <w:del w:id="2836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6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  <w:cs/>
                </w:rPr>
              </w:rPrChange>
            </w:rPr>
            <w:delText>ផ្ទាត់ចំណូលជាមួយការបង់ភាគទាន​ ១០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836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12"/>
                  <w:sz w:val="24"/>
                </w:rPr>
              </w:rPrChange>
            </w:rPr>
            <w:delText>%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6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cs/>
                </w:rPr>
              </w:rPrChange>
            </w:rPr>
            <w:delText xml:space="preserve">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6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នៃចំណូលរបស់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68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ន.ស.ស.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6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ជូនអគ្គលេខាធិការដ្ឋាននៃ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7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>អ.ស.ហ.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7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cs/>
                </w:rPr>
              </w:rPrChange>
            </w:rPr>
            <w:delText xml:space="preserve"> ស្របតាមពីការកំណត់​ប្រភព​ធនធាននិងការ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7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 xml:space="preserve">ប្រើប្រាស់ធនធានរបស់អគ្គលេខាធិការដ្ឋាននៃ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73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cs/>
                </w:rPr>
              </w:rPrChange>
            </w:rPr>
            <w:delText xml:space="preserve">អ.ស.ហ.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7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cs/>
                </w:rPr>
              </w:rPrChange>
            </w:rPr>
            <w:delText>ដែល​បាន​កំណត់</w:delText>
          </w:r>
        </w:del>
      </w:ins>
      <w:ins w:id="28375" w:author="Kem Sereiboth" w:date="2022-09-13T15:08:00Z">
        <w:del w:id="2837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7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7F9BA80" w14:textId="75FEA38F" w:rsidR="00376B78" w:rsidRPr="00B26CA9" w:rsidDel="00DA0E01" w:rsidRDefault="00FA446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378" w:author="Kem Sereiboth" w:date="2022-09-13T14:44:00Z"/>
          <w:del w:id="28379" w:author="Kem Sereyboth" w:date="2023-07-13T14:28:00Z"/>
          <w:rFonts w:ascii="Khmer MEF1" w:hAnsi="Khmer MEF1" w:cs="Khmer MEF1"/>
          <w:sz w:val="24"/>
          <w:szCs w:val="24"/>
          <w:rPrChange w:id="28380" w:author="Sopheak Phorn" w:date="2023-08-25T15:04:00Z">
            <w:rPr>
              <w:ins w:id="28381" w:author="Kem Sereiboth" w:date="2022-09-13T14:44:00Z"/>
              <w:del w:id="28382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8383" w:author="Sopheak Phorn" w:date="2023-08-25T15:13:00Z">
          <w:pPr>
            <w:spacing w:after="0" w:line="240" w:lineRule="auto"/>
            <w:ind w:firstLine="720"/>
          </w:pPr>
        </w:pPrChange>
      </w:pPr>
      <w:ins w:id="28384" w:author="Kem Sereiboth" w:date="2022-09-13T16:55:00Z">
        <w:del w:id="2838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86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គ</w:delText>
          </w:r>
        </w:del>
      </w:ins>
      <w:ins w:id="28387" w:author="Kem Sereiboth" w:date="2022-09-13T10:51:00Z">
        <w:del w:id="28388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389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.ប្រធានបទទី</w:delText>
          </w:r>
        </w:del>
      </w:ins>
      <w:ins w:id="28390" w:author="Kem Sereiboth" w:date="2022-09-13T16:55:00Z">
        <w:del w:id="2839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39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28393" w:author="Kem Sereiboth" w:date="2022-09-13T10:51:00Z">
        <w:del w:id="28394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395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៖</w:delText>
          </w:r>
        </w:del>
      </w:ins>
      <w:ins w:id="28396" w:author="Un Seakamey" w:date="2022-10-03T17:46:00Z">
        <w:del w:id="28397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398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399" w:author="Kem Sereiboth" w:date="2022-09-13T10:51:00Z">
        <w:del w:id="28400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840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 xml:space="preserve"> បង់ភាគទាន១០%</w:delText>
          </w:r>
        </w:del>
      </w:ins>
    </w:p>
    <w:p w14:paraId="5E233325" w14:textId="17BCD6AD" w:rsidR="003373D4" w:rsidRPr="00B26CA9" w:rsidDel="00DA0E01" w:rsidRDefault="00964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402" w:author="Kem Sereiboth" w:date="2022-09-13T14:43:00Z"/>
          <w:del w:id="28403" w:author="Kem Sereyboth" w:date="2023-07-13T14:28:00Z"/>
          <w:rFonts w:ascii="Khmer MEF1" w:hAnsi="Khmer MEF1" w:cs="Khmer MEF1"/>
          <w:sz w:val="24"/>
          <w:szCs w:val="24"/>
          <w:rPrChange w:id="28404" w:author="Sopheak Phorn" w:date="2023-08-25T15:04:00Z">
            <w:rPr>
              <w:ins w:id="28405" w:author="Kem Sereiboth" w:date="2022-09-13T14:43:00Z"/>
              <w:del w:id="28406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8407" w:author="Sopheak Phorn" w:date="2023-08-25T15:13:00Z">
          <w:pPr>
            <w:spacing w:after="0" w:line="240" w:lineRule="auto"/>
            <w:ind w:firstLine="720"/>
          </w:pPr>
        </w:pPrChange>
      </w:pPr>
      <w:ins w:id="28408" w:author="User" w:date="2022-10-04T15:47:00Z">
        <w:del w:id="2840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410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28411" w:author="LENOVO" w:date="2022-10-02T11:21:00Z">
        <w:del w:id="28412" w:author="Kem Sereyboth" w:date="2023-07-13T14:28:00Z">
          <w:r w:rsidR="004E3945" w:rsidRPr="00B26CA9" w:rsidDel="00DA0E01">
            <w:rPr>
              <w:rFonts w:ascii="Khmer MEF1" w:hAnsi="Khmer MEF1" w:cs="Khmer MEF1"/>
              <w:sz w:val="24"/>
              <w:szCs w:val="24"/>
              <w:cs/>
              <w:rPrChange w:id="28413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8414" w:author="Kem Sereiboth" w:date="2022-09-13T14:44:00Z">
        <w:del w:id="28415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41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8417" w:author="User" w:date="2022-10-04T15:47:00Z">
        <w:del w:id="284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419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ទី៣</w:delText>
          </w:r>
        </w:del>
      </w:ins>
      <w:ins w:id="28420" w:author="Kem Sereiboth" w:date="2022-09-13T14:44:00Z">
        <w:del w:id="28421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42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28423" w:author="Un Seakamey" w:date="2022-10-03T17:46:00Z">
        <w:del w:id="28424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8425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426" w:author="Kem Sereiboth" w:date="2022-09-13T14:44:00Z">
        <w:del w:id="28427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42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bookmarkStart w:id="28429" w:name="_Hlk116049402"/>
      <w:ins w:id="28430" w:author="User" w:date="2022-09-16T15:34:00Z">
        <w:del w:id="28431" w:author="Kem Sereyboth" w:date="2023-07-13T14:28:00Z">
          <w:r w:rsidR="00884C02" w:rsidRPr="00B26CA9" w:rsidDel="00DA0E01">
            <w:rPr>
              <w:rFonts w:ascii="Khmer MEF1" w:hAnsi="Khmer MEF1" w:cs="Khmer MEF1"/>
              <w:sz w:val="24"/>
              <w:szCs w:val="24"/>
              <w:cs/>
              <w:rPrChange w:id="2843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</w:del>
      </w:ins>
      <w:ins w:id="28433" w:author="User" w:date="2022-10-07T15:34:00Z">
        <w:del w:id="28434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rPrChange w:id="28435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bookmarkEnd w:id="28429"/>
      <w:ins w:id="28436" w:author="Kem Sereiboth" w:date="2022-09-13T14:44:00Z">
        <w:del w:id="28437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43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ន.ស.ស. </w:delText>
          </w:r>
        </w:del>
      </w:ins>
      <w:ins w:id="28439" w:author="sakaria fa" w:date="2022-09-30T22:15:00Z">
        <w:del w:id="28440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441" w:author="Sopheak Phorn" w:date="2023-08-25T15:04:00Z">
                <w:rPr>
                  <w:rFonts w:ascii="Khmer MEF1" w:hAnsi="Khmer MEF1" w:cs="Khmer MEF1"/>
                  <w:b/>
                  <w:bCs/>
                  <w:spacing w:val="-9"/>
                  <w:sz w:val="24"/>
                  <w:szCs w:val="24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8442" w:author="User" w:date="2022-10-07T15:34:00Z">
        <w:del w:id="28443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44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ពុំទាន់បាន</w:delText>
          </w:r>
        </w:del>
      </w:ins>
      <w:ins w:id="28445" w:author="Un Seakamey" w:date="2022-11-14T11:31:00Z">
        <w:del w:id="28446" w:author="Kem Sereyboth" w:date="2023-07-13T14:28:00Z">
          <w:r w:rsidR="000E042F" w:rsidRPr="00B26CA9" w:rsidDel="00DA0E01">
            <w:rPr>
              <w:rFonts w:ascii="Khmer MEF1" w:hAnsi="Khmer MEF1" w:cs="Khmer MEF1"/>
              <w:sz w:val="24"/>
              <w:szCs w:val="24"/>
              <w:cs/>
              <w:rPrChange w:id="2844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28448" w:author="User" w:date="2022-10-07T15:34:00Z">
        <w:del w:id="28449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450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បង់ភាគទាន ១០% ជូនអគ្គលេខា​ធិ​ការដ្ឋាននៃ </w:delText>
          </w:r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451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452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ស្របតាមបទប្បញ្ញត្តិជាធរមាន។</w:delText>
          </w:r>
        </w:del>
      </w:ins>
      <w:ins w:id="28453" w:author="sakaria fa" w:date="2022-09-30T22:15:00Z">
        <w:del w:id="28454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455" w:author="Sopheak Phorn" w:date="2023-08-25T15:04:00Z">
                <w:rPr>
                  <w:rFonts w:ascii="Khmer MEF1" w:hAnsi="Khmer MEF1" w:cs="Khmer MEF1"/>
                  <w:spacing w:val="-9"/>
                  <w:sz w:val="24"/>
                  <w:szCs w:val="24"/>
                  <w:cs/>
                  <w:lang w:val="ca-ES"/>
                </w:rPr>
              </w:rPrChange>
            </w:rPr>
            <w:delText xml:space="preserve">ពុំបានបង់ភាគទាន ១០% នៃចំណូលរបស់ខ្លួនទៅអគ្គលេខាធិការដ្ឋាននៃ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45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អ.ស.ហ.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45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នោះទេព្រោះមិនមានចំណូល។</w:delText>
          </w:r>
        </w:del>
      </w:ins>
      <w:ins w:id="28458" w:author="Kem Sereiboth" w:date="2022-09-13T14:44:00Z">
        <w:del w:id="28459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46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ពុំទាន់មានកម្រងសេវាសាធារណៈក្រោមសមត្ថកិច្ចនៅឡើយ។</w:delText>
          </w:r>
        </w:del>
      </w:ins>
    </w:p>
    <w:p w14:paraId="62595AB9" w14:textId="27277774" w:rsidR="003373D4" w:rsidRPr="00B26CA9" w:rsidDel="00DA0E01" w:rsidRDefault="00DB7C5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461" w:author="Kem Sereyboth" w:date="2023-07-13T14:28:00Z"/>
          <w:rFonts w:ascii="Khmer MEF1" w:hAnsi="Khmer MEF1" w:cs="Khmer MEF1"/>
          <w:sz w:val="24"/>
          <w:szCs w:val="24"/>
        </w:rPr>
        <w:pPrChange w:id="28462" w:author="Sopheak Phorn" w:date="2023-08-25T15:13:00Z">
          <w:pPr>
            <w:pStyle w:val="ListParagraph"/>
            <w:numPr>
              <w:numId w:val="45"/>
            </w:numPr>
            <w:spacing w:after="0" w:line="240" w:lineRule="auto"/>
            <w:ind w:left="1440" w:hanging="360"/>
            <w:jc w:val="both"/>
          </w:pPr>
        </w:pPrChange>
      </w:pPr>
      <w:ins w:id="28463" w:author="LENOVO" w:date="2022-10-02T11:25:00Z">
        <w:del w:id="2846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465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8466" w:author="Kem Sereiboth" w:date="2022-09-13T14:43:00Z">
        <w:del w:id="28467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468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</w:delText>
          </w:r>
        </w:del>
      </w:ins>
      <w:ins w:id="28469" w:author="Un Seakamey" w:date="2022-10-03T17:46:00Z">
        <w:del w:id="28470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471" w:author="Kem Sereiboth" w:date="2022-09-13T14:43:00Z">
        <w:del w:id="28472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47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យោងប្រការ ៣ និងប្រការ ៤ នៃប្រកាសលេខ</w:delText>
          </w:r>
        </w:del>
      </w:ins>
      <w:ins w:id="28474" w:author="User" w:date="2022-10-05T20:03:00Z">
        <w:del w:id="28475" w:author="Kem Sereyboth" w:date="2023-07-13T14:28:00Z">
          <w:r w:rsidR="00B24F39" w:rsidRPr="00B26CA9" w:rsidDel="00DA0E01">
            <w:rPr>
              <w:rFonts w:ascii="Khmer MEF1" w:hAnsi="Khmer MEF1" w:cs="Khmer MEF1"/>
              <w:sz w:val="24"/>
              <w:szCs w:val="24"/>
              <w:cs/>
              <w:rPrChange w:id="28476" w:author="Sopheak Phorn" w:date="2023-08-25T15:04:00Z">
                <w:rPr>
                  <w:rFonts w:ascii="Khmer MEF1" w:hAnsi="Khmer MEF1" w:cs="Khmer MEF1"/>
                  <w:spacing w:val="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477" w:author="Kem Sereiboth" w:date="2022-09-13T14:43:00Z">
        <w:del w:id="28478" w:author="Kem Sereyboth" w:date="2023-07-13T14:28:00Z">
          <w:r w:rsidR="003373D4" w:rsidRPr="00B26CA9" w:rsidDel="00DA0E01">
            <w:rPr>
              <w:rFonts w:ascii="Khmer MEF1" w:hAnsi="Khmer MEF1" w:cs="Khmer MEF1"/>
              <w:sz w:val="24"/>
              <w:szCs w:val="24"/>
              <w:cs/>
              <w:rPrChange w:id="2847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០១៥ អ.ស.ហ.ប្រក ចុះថ្ងៃទី១២ ខែវិច្ឆិកា ឆ្នាំ២០២២ ស្តីពីការកំណត់ប្រភពធនធាន និងការប្រើប្រាស់ធនធានរបស់អគ្គលេខាធិការដ្ឋានអាជ្ញាធរសេវាហិរញ្ញវត្ថុមិនមែនធនាគារ</w:delText>
          </w:r>
        </w:del>
      </w:ins>
      <w:ins w:id="28480" w:author="Kem Sereiboth" w:date="2022-09-15T15:05:00Z">
        <w:del w:id="28481" w:author="Kem Sereyboth" w:date="2023-07-13T14:28:00Z">
          <w:r w:rsidR="005967E0" w:rsidRPr="00B26CA9" w:rsidDel="00DA0E01">
            <w:rPr>
              <w:rFonts w:ascii="Khmer MEF1" w:hAnsi="Khmer MEF1" w:cs="Khmer MEF1"/>
              <w:sz w:val="24"/>
              <w:szCs w:val="24"/>
              <w:cs/>
              <w:rPrChange w:id="2848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6A51237B" w14:textId="301E666C" w:rsidR="00A2145F" w:rsidRPr="00B26CA9" w:rsidDel="00DA0E01" w:rsidRDefault="00A2145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483" w:author="User" w:date="2022-10-06T09:25:00Z"/>
          <w:del w:id="28484" w:author="Kem Sereyboth" w:date="2023-07-13T14:28:00Z"/>
          <w:rFonts w:ascii="Khmer MEF1" w:hAnsi="Khmer MEF1" w:cs="Khmer MEF1"/>
          <w:sz w:val="24"/>
          <w:szCs w:val="24"/>
          <w:rPrChange w:id="28485" w:author="Sopheak Phorn" w:date="2023-08-25T15:04:00Z">
            <w:rPr>
              <w:ins w:id="28486" w:author="User" w:date="2022-10-06T09:25:00Z"/>
              <w:del w:id="28487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8488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0C4D891C" w14:textId="083D184E" w:rsidR="003373D4" w:rsidRPr="00B26CA9" w:rsidDel="00DA0E01" w:rsidRDefault="00B52951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489" w:author="Kem Sereyboth" w:date="2023-07-13T14:28:00Z"/>
          <w:rFonts w:ascii="Khmer MEF1" w:hAnsi="Khmer MEF1" w:cs="Khmer MEF1"/>
          <w:sz w:val="24"/>
          <w:szCs w:val="24"/>
          <w:rPrChange w:id="28490" w:author="Sopheak Phorn" w:date="2023-08-25T15:04:00Z">
            <w:rPr>
              <w:del w:id="28491" w:author="Kem Sereyboth" w:date="2023-07-13T14:28:00Z"/>
              <w:rFonts w:ascii="Khmer MEF1" w:hAnsi="Khmer MEF1" w:cs="Khmer MEF1"/>
              <w:spacing w:val="10"/>
              <w:sz w:val="24"/>
              <w:szCs w:val="24"/>
            </w:rPr>
          </w:rPrChange>
        </w:rPr>
        <w:pPrChange w:id="28492" w:author="Sopheak Phorn" w:date="2023-08-25T15:13:00Z">
          <w:pPr>
            <w:pStyle w:val="ListParagraph"/>
            <w:numPr>
              <w:numId w:val="38"/>
            </w:numPr>
            <w:spacing w:after="0" w:line="240" w:lineRule="auto"/>
            <w:ind w:left="1440" w:hanging="360"/>
            <w:jc w:val="both"/>
          </w:pPr>
        </w:pPrChange>
      </w:pPr>
      <w:ins w:id="28493" w:author="LENOVO" w:date="2022-10-02T11:33:00Z">
        <w:del w:id="2849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49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៣.</w:delText>
          </w:r>
        </w:del>
      </w:ins>
      <w:ins w:id="28496" w:author="Kem Sereiboth" w:date="2022-09-13T15:10:00Z">
        <w:del w:id="28497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49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ឫសគល់បញ្ហា៖</w:delText>
          </w:r>
        </w:del>
      </w:ins>
      <w:ins w:id="28499" w:author="User" w:date="2022-09-16T15:44:00Z">
        <w:del w:id="28500" w:author="Kem Sereyboth" w:date="2023-07-13T14:28:00Z">
          <w:r w:rsidR="009A46BB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28501" w:author="LENOVO" w:date="2022-10-02T11:27:00Z">
        <w:del w:id="2850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50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បទប្បញ្ញត្តិ</w:delText>
          </w:r>
        </w:del>
      </w:ins>
      <w:ins w:id="28504" w:author="LENOVO" w:date="2022-10-02T11:28:00Z">
        <w:del w:id="2850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50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ពាក់ព័</w:delText>
          </w:r>
        </w:del>
      </w:ins>
      <w:ins w:id="28507" w:author="LENOVO" w:date="2022-10-02T11:32:00Z">
        <w:del w:id="2850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50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ន្ធ</w:delText>
          </w:r>
        </w:del>
      </w:ins>
      <w:ins w:id="28510" w:author="LENOVO" w:date="2022-10-02T11:39:00Z">
        <w:del w:id="28511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5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នឹង</w:delText>
          </w:r>
        </w:del>
      </w:ins>
      <w:ins w:id="28513" w:author="LENOVO" w:date="2022-10-02T11:40:00Z">
        <w:del w:id="28514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5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ប្រភពចំណូលមិនទាន់បាន</w:delText>
          </w:r>
        </w:del>
      </w:ins>
      <w:ins w:id="28516" w:author="LENOVO" w:date="2022-10-02T11:41:00Z">
        <w:del w:id="28517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5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កំណត់ និងរៀបចំ</w:delText>
          </w:r>
        </w:del>
      </w:ins>
      <w:ins w:id="28519" w:author="LENOVO" w:date="2022-10-02T11:44:00Z">
        <w:del w:id="28520" w:author="Kem Sereyboth" w:date="2023-07-13T14:28:00Z">
          <w:r w:rsidR="00D22B44" w:rsidRPr="00B26CA9" w:rsidDel="00DA0E01">
            <w:rPr>
              <w:rFonts w:ascii="Khmer MEF1" w:hAnsi="Khmer MEF1" w:cs="Khmer MEF1"/>
              <w:sz w:val="24"/>
              <w:szCs w:val="24"/>
              <w:cs/>
              <w:rPrChange w:id="2852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ដាក់ឱ្យ</w:delText>
          </w:r>
        </w:del>
      </w:ins>
      <w:ins w:id="28522" w:author="LENOVO" w:date="2022-10-02T11:41:00Z">
        <w:del w:id="28523" w:author="Kem Sereyboth" w:date="2023-07-13T14:28:00Z">
          <w:r w:rsidR="003B4E94" w:rsidRPr="00B26CA9" w:rsidDel="00DA0E01">
            <w:rPr>
              <w:rFonts w:ascii="Khmer MEF1" w:hAnsi="Khmer MEF1" w:cs="Khmer MEF1"/>
              <w:sz w:val="24"/>
              <w:szCs w:val="24"/>
              <w:cs/>
              <w:rPrChange w:id="285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អនុវត្តនៅឡើយ</w:delText>
          </w:r>
        </w:del>
      </w:ins>
      <w:ins w:id="28525" w:author="LENOVO" w:date="2022-10-02T11:42:00Z">
        <w:del w:id="28526" w:author="Kem Sereyboth" w:date="2023-07-13T14:28:00Z">
          <w:r w:rsidR="00A42ACC" w:rsidRPr="00B26CA9" w:rsidDel="00DA0E01">
            <w:rPr>
              <w:rFonts w:ascii="Khmer MEF1" w:hAnsi="Khmer MEF1" w:cs="Khmer MEF1"/>
              <w:sz w:val="24"/>
              <w:szCs w:val="24"/>
              <w:cs/>
              <w:rPrChange w:id="2852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ប៉ះពាល់ដល់ការបង់ភាគទានទាំងស្រុង</w:delText>
          </w:r>
        </w:del>
      </w:ins>
      <w:ins w:id="28528" w:author="LENOVO" w:date="2022-10-02T11:33:00Z">
        <w:del w:id="2852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53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531" w:author="Un Seakamey" w:date="2022-11-14T11:16:00Z">
        <w:del w:id="28532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33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ដោយសារ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34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35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36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37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38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39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40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41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អាចមានប្រភពចំណូលតែពីការបង់កម្រៃសេវាត្រួតពិ</w:delText>
          </w:r>
        </w:del>
      </w:ins>
      <w:ins w:id="28542" w:author="Un Seakamey" w:date="2022-11-14T11:51:00Z">
        <w:del w:id="28543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rPrChange w:id="2854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​​</w:delText>
          </w:r>
        </w:del>
      </w:ins>
      <w:ins w:id="28545" w:author="Un Seakamey" w:date="2022-11-14T11:16:00Z">
        <w:del w:id="28546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47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និ</w:delText>
          </w:r>
        </w:del>
      </w:ins>
      <w:ins w:id="28548" w:author="Un Seakamey" w:date="2022-11-14T11:51:00Z">
        <w:del w:id="28549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550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551" w:author="Un Seakamey" w:date="2022-11-14T11:16:00Z">
        <w:del w:id="28552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53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ត្យពី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54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55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ប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56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57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58" w:author="Sopheak Phorn" w:date="2023-08-25T15:04:00Z">
                <w:rPr>
                  <w:spacing w:val="2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59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60" w:author="Sopheak Phorn" w:date="2023-08-25T15:04:00Z">
                <w:rPr>
                  <w:spacing w:val="2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61" w:author="Sopheak Phorn" w:date="2023-08-25T15:04:00Z">
                <w:rPr>
                  <w:rFonts w:cs="MoolBoran"/>
                  <w:spacing w:val="2"/>
                  <w:szCs w:val="22"/>
                  <w:cs/>
                </w:rPr>
              </w:rPrChange>
            </w:rPr>
            <w:delText>ហេតុនេះ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62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ការលើកលែងការបង់កម្រៃសេវាត្រួតពិនិត្យរយៈពេល៥ឆ្នាំ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63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 xml:space="preserve"> នឹងធ្វើ</w:delText>
          </w:r>
        </w:del>
      </w:ins>
      <w:ins w:id="28564" w:author="Un Seakamey" w:date="2022-11-14T11:51:00Z">
        <w:del w:id="28565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566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567" w:author="Un Seakamey" w:date="2022-11-14T11:16:00Z">
        <w:del w:id="28568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69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ឱ្យ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70" w:author="Sopheak Phorn" w:date="2023-08-25T15:04:00Z">
                <w:rPr>
                  <w:spacing w:val="-6"/>
                  <w:szCs w:val="22"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71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72" w:author="Sopheak Phorn" w:date="2023-08-25T15:04:00Z">
                <w:rPr>
                  <w:spacing w:val="-6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73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74" w:author="Sopheak Phorn" w:date="2023-08-25T15:04:00Z">
                <w:rPr>
                  <w:spacing w:val="-6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75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76" w:author="Sopheak Phorn" w:date="2023-08-25T15:04:00Z">
                <w:rPr>
                  <w:spacing w:val="-6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77" w:author="Sopheak Phorn" w:date="2023-08-25T15:04:00Z">
                <w:rPr>
                  <w:rFonts w:cs="MoolBoran"/>
                  <w:spacing w:val="-6"/>
                  <w:szCs w:val="22"/>
                  <w:cs/>
                </w:rPr>
              </w:rPrChange>
            </w:rPr>
            <w:delText>មិនមានចំណូលនោះទេ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78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79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ពោលគឺក្នុងរយៈពេល៥ឆ្នាំទៅមុខ 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80" w:author="Sopheak Phorn" w:date="2023-08-25T15:04:00Z">
                <w:rPr>
                  <w:spacing w:val="-18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81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82" w:author="Sopheak Phorn" w:date="2023-08-25T15:04:00Z">
                <w:rPr>
                  <w:spacing w:val="-18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83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584" w:author="Sopheak Phorn" w:date="2023-08-25T15:04:00Z">
                <w:rPr>
                  <w:spacing w:val="-18"/>
                  <w:szCs w:val="22"/>
                </w:rPr>
              </w:rPrChange>
            </w:rPr>
            <w:delText xml:space="preserve">.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85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មិនជា</w:delText>
          </w:r>
        </w:del>
      </w:ins>
      <w:ins w:id="28586" w:author="Un Seakamey" w:date="2022-11-14T11:51:00Z">
        <w:del w:id="28587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588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589" w:author="Un Seakamey" w:date="2022-11-14T11:16:00Z">
        <w:del w:id="28590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91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ប់</w:delText>
          </w:r>
        </w:del>
      </w:ins>
      <w:ins w:id="28592" w:author="Un Seakamey" w:date="2022-11-14T11:51:00Z">
        <w:del w:id="28593" w:author="Kem Sereyboth" w:date="2023-07-13T14:28:00Z">
          <w:r w:rsidR="000A60EF" w:rsidRPr="00B26CA9" w:rsidDel="00DA0E01">
            <w:rPr>
              <w:rFonts w:ascii="Khmer MEF1" w:hAnsi="Khmer MEF1" w:cs="Khmer MEF1"/>
              <w:sz w:val="24"/>
              <w:szCs w:val="24"/>
              <w:cs/>
              <w:rPrChange w:id="28594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595" w:author="Un Seakamey" w:date="2022-11-14T11:16:00Z">
        <w:del w:id="28596" w:author="Kem Sereyboth" w:date="2023-07-13T14:28:00Z"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97" w:author="Sopheak Phorn" w:date="2023-08-25T15:04:00Z">
                <w:rPr>
                  <w:rFonts w:cs="MoolBoran"/>
                  <w:spacing w:val="-18"/>
                  <w:szCs w:val="22"/>
                  <w:cs/>
                </w:rPr>
              </w:rPrChange>
            </w:rPr>
            <w:delText>កាតព្វកិច្ចបង់ភាគទានជូនអគ្គលេខាធិការដ្ឋាន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98" w:author="Sopheak Phorn" w:date="2023-08-25T15:04:00Z">
                <w:rPr>
                  <w:rFonts w:cs="MoolBoran"/>
                  <w:spacing w:val="-14"/>
                  <w:szCs w:val="22"/>
                  <w:cs/>
                </w:rPr>
              </w:rPrChange>
            </w:rPr>
            <w:delText xml:space="preserve"> 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599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អ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600" w:author="Sopheak Phorn" w:date="2023-08-25T15:04:00Z">
                <w:rPr>
                  <w:spacing w:val="-4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601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ស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602" w:author="Sopheak Phorn" w:date="2023-08-25T15:04:00Z">
                <w:rPr>
                  <w:spacing w:val="-4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603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ហ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rPrChange w:id="28604" w:author="Sopheak Phorn" w:date="2023-08-25T15:04:00Z">
                <w:rPr>
                  <w:spacing w:val="-4"/>
                  <w:szCs w:val="22"/>
                </w:rPr>
              </w:rPrChange>
            </w:rPr>
            <w:delText>.</w:delText>
          </w:r>
          <w:r w:rsidR="00CD3A38" w:rsidRPr="00B26CA9" w:rsidDel="00DA0E01">
            <w:rPr>
              <w:rFonts w:ascii="Khmer MEF1" w:hAnsi="Khmer MEF1" w:cs="Khmer MEF1"/>
              <w:sz w:val="24"/>
              <w:szCs w:val="24"/>
              <w:cs/>
              <w:rPrChange w:id="28605" w:author="Sopheak Phorn" w:date="2023-08-25T15:04:00Z">
                <w:rPr>
                  <w:rFonts w:cs="MoolBoran"/>
                  <w:szCs w:val="22"/>
                  <w:cs/>
                </w:rPr>
              </w:rPrChange>
            </w:rPr>
            <w:delText>។</w:delText>
          </w:r>
        </w:del>
      </w:ins>
      <w:ins w:id="28606" w:author="User" w:date="2022-10-03T14:13:00Z">
        <w:del w:id="28607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860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មិន</w:delText>
          </w:r>
        </w:del>
      </w:ins>
      <w:ins w:id="28609" w:author="User" w:date="2022-10-03T14:15:00Z">
        <w:del w:id="28610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861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មាន</w:delText>
          </w:r>
        </w:del>
      </w:ins>
      <w:ins w:id="28612" w:author="User" w:date="2022-10-03T14:13:00Z">
        <w:del w:id="28613" w:author="Kem Sereyboth" w:date="2023-07-13T14:28:00Z">
          <w:r w:rsidR="00C6620B" w:rsidRPr="00B26CA9" w:rsidDel="00DA0E01">
            <w:rPr>
              <w:rFonts w:ascii="Khmer MEF1" w:hAnsi="Khmer MEF1" w:cs="Khmer MEF1"/>
              <w:sz w:val="24"/>
              <w:szCs w:val="24"/>
              <w:cs/>
              <w:rPrChange w:id="2861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ចំណូល</w:delText>
          </w:r>
        </w:del>
      </w:ins>
      <w:ins w:id="28615" w:author="LENOVO" w:date="2022-10-02T11:32:00Z">
        <w:del w:id="2861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1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8618" w:author="User" w:date="2022-09-22T15:35:00Z">
        <w:del w:id="28619" w:author="Kem Sereyboth" w:date="2023-07-13T14:28:00Z">
          <w:r w:rsidR="00C12FEC"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មិនមាន</w:delText>
          </w:r>
        </w:del>
      </w:ins>
      <w:ins w:id="28620" w:author="sakaria fa" w:date="2022-09-30T22:18:00Z">
        <w:del w:id="28621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2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8623" w:author="LENOVO" w:date="2022-10-02T11:43:00Z">
        <w:del w:id="28624" w:author="Kem Sereyboth" w:date="2023-07-13T14:28:00Z">
          <w:r w:rsidR="00DB6C6E" w:rsidRPr="00B26CA9" w:rsidDel="00DA0E01">
            <w:rPr>
              <w:rFonts w:ascii="Khmer MEF1" w:hAnsi="Khmer MEF1" w:cs="Khmer MEF1"/>
              <w:sz w:val="24"/>
              <w:szCs w:val="24"/>
              <w:cs/>
              <w:rPrChange w:id="2862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៤.</w:delText>
          </w:r>
        </w:del>
      </w:ins>
      <w:ins w:id="28626" w:author="Kem Sereiboth" w:date="2022-09-13T15:10:00Z">
        <w:del w:id="28627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2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សេចក្ដីព្រាង អនុក្រឹត្យស្ដីពីនិយ័តកម្មប្រព័ន្ធសន្តិសុខសង្គមដែលមានកំណត់ពីប្រភពចំណូលទើបតែបានចុះហត្ថលេខារួចរាល់កាលពីថ្ងៃទី០៨ ខែសីហា ឆ្នាំ២០២២ ប៉ុន្តែមិនទាន់បានអនុវត្ត</w:delText>
          </w:r>
        </w:del>
      </w:ins>
      <w:ins w:id="28629" w:author="sakaria fa" w:date="2022-09-13T23:14:00Z">
        <w:del w:id="28630" w:author="Kem Sereyboth" w:date="2023-07-13T14:28:00Z">
          <w:r w:rsidR="002636FA" w:rsidRPr="00B26CA9" w:rsidDel="00DA0E01">
            <w:rPr>
              <w:rFonts w:ascii="Khmer MEF1" w:hAnsi="Khmer MEF1" w:cs="Khmer MEF1"/>
              <w:sz w:val="24"/>
              <w:szCs w:val="24"/>
              <w:cs/>
              <w:rPrChange w:id="2863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ដូចនេះក៏មិនមានការបង់ភាគទាន ១០%ដែរ</w:delText>
          </w:r>
        </w:del>
      </w:ins>
      <w:ins w:id="28632" w:author="Kem Sereiboth" w:date="2022-09-13T15:10:00Z">
        <w:del w:id="28633" w:author="Kem Sereyboth" w:date="2023-07-13T14:28:00Z">
          <w:r w:rsidR="004B72EA" w:rsidRPr="00B26CA9" w:rsidDel="00DA0E01">
            <w:rPr>
              <w:rFonts w:ascii="Khmer MEF1" w:hAnsi="Khmer MEF1" w:cs="Khmer MEF1"/>
              <w:sz w:val="24"/>
              <w:szCs w:val="24"/>
              <w:cs/>
              <w:rPrChange w:id="2863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។ </w:delText>
          </w:r>
        </w:del>
      </w:ins>
    </w:p>
    <w:p w14:paraId="6571B7FF" w14:textId="2ADA1705" w:rsidR="00A2145F" w:rsidRPr="00B26CA9" w:rsidDel="00DA0E01" w:rsidRDefault="00A2145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635" w:author="User" w:date="2022-10-06T09:25:00Z"/>
          <w:del w:id="28636" w:author="Kem Sereyboth" w:date="2023-07-13T14:28:00Z"/>
          <w:rFonts w:ascii="Khmer MEF1" w:hAnsi="Khmer MEF1" w:cs="Khmer MEF1"/>
          <w:sz w:val="24"/>
          <w:szCs w:val="24"/>
          <w:rPrChange w:id="28637" w:author="Sopheak Phorn" w:date="2023-08-25T15:04:00Z">
            <w:rPr>
              <w:ins w:id="28638" w:author="User" w:date="2022-10-06T09:25:00Z"/>
              <w:del w:id="28639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8640" w:author="Sopheak Phorn" w:date="2023-08-25T15:13:00Z">
          <w:pPr>
            <w:spacing w:after="200" w:line="276" w:lineRule="auto"/>
            <w:ind w:firstLine="720"/>
          </w:pPr>
        </w:pPrChange>
      </w:pPr>
    </w:p>
    <w:p w14:paraId="44328D09" w14:textId="4A451D39" w:rsidR="003373D4" w:rsidRPr="00B26CA9" w:rsidDel="00DA0E01" w:rsidRDefault="003373D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641" w:author="Kem Sereyboth" w:date="2023-07-13T14:28:00Z"/>
          <w:rFonts w:ascii="Khmer MEF1" w:hAnsi="Khmer MEF1" w:cs="Khmer MEF1"/>
          <w:sz w:val="24"/>
          <w:szCs w:val="24"/>
          <w:rPrChange w:id="28642" w:author="Sopheak Phorn" w:date="2023-08-25T15:04:00Z">
            <w:rPr>
              <w:del w:id="28643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8644" w:author="Sopheak Phorn" w:date="2023-08-25T15:13:00Z">
          <w:pPr>
            <w:spacing w:after="0" w:line="228" w:lineRule="auto"/>
            <w:jc w:val="both"/>
          </w:pPr>
        </w:pPrChange>
      </w:pPr>
      <w:ins w:id="28645" w:author="Kem Sereiboth" w:date="2022-09-13T14:43:00Z">
        <w:del w:id="2864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47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ផលវិបាក៖</w:delText>
          </w:r>
        </w:del>
      </w:ins>
      <w:ins w:id="28648" w:author="Kem Sereiboth" w:date="2022-09-13T15:17:00Z">
        <w:del w:id="28649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rPrChange w:id="2865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​ </w:delText>
          </w:r>
        </w:del>
      </w:ins>
      <w:ins w:id="28651" w:author="sakaria fa" w:date="2022-09-30T22:18:00Z">
        <w:del w:id="28652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5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ប៉ះពាល់ធ្ងន់ធ្ងរដល់ដំណើរការ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54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ជារួម ដោយឡែក</w:delText>
          </w:r>
        </w:del>
      </w:ins>
      <w:ins w:id="28656" w:author="User" w:date="2022-10-07T15:07:00Z">
        <w:del w:id="28657" w:author="Kem Sereyboth" w:date="2023-07-13T14:28:00Z">
          <w:r w:rsidR="001343EA" w:rsidRPr="00B26CA9" w:rsidDel="00DA0E01">
            <w:rPr>
              <w:rFonts w:ascii="Khmer MEF1" w:hAnsi="Khmer MEF1" w:cs="Khmer MEF1"/>
              <w:sz w:val="24"/>
              <w:szCs w:val="24"/>
              <w:cs/>
              <w:rPrChange w:id="28658" w:author="Sopheak Phorn" w:date="2023-08-25T15:04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ពិសេស</w:delText>
          </w:r>
        </w:del>
      </w:ins>
      <w:ins w:id="28659" w:author="sakaria fa" w:date="2022-09-30T22:18:00Z">
        <w:del w:id="28660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អគ្គលេខាធិការដ្ឋាន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62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6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និងអង្គភាពសវនកម្មផ្ទៃក្នុងនៃ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64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6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ពឹងផ្អែកលើភាគទានដែលបង់ដោយអង្គភាពក្រោមឱវាទ</w:delText>
          </w:r>
        </w:del>
      </w:ins>
      <w:ins w:id="28666" w:author="LENOVO" w:date="2022-10-02T11:43:00Z">
        <w:del w:id="28667" w:author="Kem Sereyboth" w:date="2023-07-13T14:28:00Z">
          <w:r w:rsidR="00DB6C6E" w:rsidRPr="00B26CA9" w:rsidDel="00DA0E01">
            <w:rPr>
              <w:rFonts w:ascii="Khmer MEF1" w:hAnsi="Khmer MEF1" w:cs="Khmer MEF1"/>
              <w:sz w:val="24"/>
              <w:szCs w:val="24"/>
              <w:cs/>
              <w:rPrChange w:id="2866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28669" w:author="sakaria fa" w:date="2022-09-30T22:18:00Z">
        <w:del w:id="28670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67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672" w:author="Kem Sereiboth" w:date="2022-09-13T15:17:00Z">
        <w:del w:id="28673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cs/>
              <w:rPrChange w:id="2867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មិនមាន</w:delText>
          </w:r>
        </w:del>
      </w:ins>
      <w:ins w:id="28675" w:author="Kem Sereiboth" w:date="2022-09-13T15:12:00Z">
        <w:del w:id="28676" w:author="Kem Sereyboth" w:date="2023-07-13T14:28:00Z">
          <w:r w:rsidR="00612A9B" w:rsidRPr="00B26CA9" w:rsidDel="00DA0E01">
            <w:rPr>
              <w:rFonts w:ascii="Khmer MEF1" w:hAnsi="Khmer MEF1" w:cs="Khmer MEF1"/>
              <w:sz w:val="24"/>
              <w:szCs w:val="24"/>
              <w:cs/>
              <w:rPrChange w:id="2867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622D61F6" w14:textId="587EDF29" w:rsidR="00C6620B" w:rsidRPr="00B26CA9" w:rsidDel="00DA0E01" w:rsidRDefault="00C6620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678" w:author="User" w:date="2022-10-03T14:13:00Z"/>
          <w:del w:id="28679" w:author="Kem Sereyboth" w:date="2023-07-13T14:28:00Z"/>
          <w:rFonts w:ascii="Khmer MEF1" w:hAnsi="Khmer MEF1" w:cs="Khmer MEF1"/>
          <w:sz w:val="24"/>
          <w:szCs w:val="24"/>
          <w:rPrChange w:id="28680" w:author="Sopheak Phorn" w:date="2023-08-25T15:04:00Z">
            <w:rPr>
              <w:ins w:id="28681" w:author="User" w:date="2022-10-03T14:13:00Z"/>
              <w:del w:id="28682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8683" w:author="Sopheak Phorn" w:date="2023-08-25T15:13:00Z">
          <w:pPr>
            <w:spacing w:after="200" w:line="276" w:lineRule="auto"/>
            <w:ind w:firstLine="720"/>
            <w:jc w:val="both"/>
          </w:pPr>
        </w:pPrChange>
      </w:pPr>
    </w:p>
    <w:p w14:paraId="335DA5F7" w14:textId="1B65DD44" w:rsidR="00D940BD" w:rsidRPr="00B26CA9" w:rsidDel="00DA0E01" w:rsidRDefault="00FA446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684" w:author="Kem Sereiboth" w:date="2022-09-13T16:54:00Z"/>
          <w:del w:id="28685" w:author="Kem Sereyboth" w:date="2023-07-13T14:28:00Z"/>
          <w:rFonts w:ascii="Khmer MEF1" w:hAnsi="Khmer MEF1" w:cs="Khmer MEF1"/>
          <w:sz w:val="24"/>
          <w:szCs w:val="24"/>
          <w:rPrChange w:id="28686" w:author="Sopheak Phorn" w:date="2023-08-25T15:04:00Z">
            <w:rPr>
              <w:ins w:id="28687" w:author="Kem Sereiboth" w:date="2022-09-13T16:54:00Z"/>
              <w:del w:id="28688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8689" w:author="Sopheak Phorn" w:date="2023-08-25T15:13:00Z">
          <w:pPr>
            <w:spacing w:after="0" w:line="240" w:lineRule="auto"/>
            <w:ind w:firstLine="720"/>
          </w:pPr>
        </w:pPrChange>
      </w:pPr>
      <w:ins w:id="28690" w:author="Kem Sereiboth" w:date="2022-09-13T16:55:00Z">
        <w:del w:id="2869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9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ឃ</w:delText>
          </w:r>
        </w:del>
      </w:ins>
      <w:ins w:id="28693" w:author="Kem Sereiboth" w:date="2022-09-13T16:54:00Z">
        <w:del w:id="28694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69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.ប្រធានបទី</w:delText>
          </w:r>
        </w:del>
      </w:ins>
      <w:ins w:id="28696" w:author="Kem Sereiboth" w:date="2022-09-13T16:55:00Z">
        <w:del w:id="2869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69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៤</w:delText>
          </w:r>
        </w:del>
      </w:ins>
      <w:ins w:id="28699" w:author="Kem Sereiboth" w:date="2022-09-13T16:54:00Z">
        <w:del w:id="28700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70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 ប្រព័ន្ធលើកទឹកចិត្តមន្រ្តី</w:delText>
          </w:r>
        </w:del>
      </w:ins>
    </w:p>
    <w:p w14:paraId="6F048CA4" w14:textId="6B91CE06" w:rsidR="00994886" w:rsidRPr="00B26CA9" w:rsidDel="00DA0E01" w:rsidRDefault="00964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702" w:author="User" w:date="2022-09-22T15:37:00Z"/>
          <w:del w:id="28703" w:author="Kem Sereyboth" w:date="2023-07-13T14:28:00Z"/>
          <w:rFonts w:ascii="Khmer MEF1" w:hAnsi="Khmer MEF1" w:cs="Khmer MEF1"/>
          <w:sz w:val="24"/>
          <w:szCs w:val="24"/>
          <w:rPrChange w:id="28704" w:author="Sopheak Phorn" w:date="2023-08-25T15:04:00Z">
            <w:rPr>
              <w:ins w:id="28705" w:author="User" w:date="2022-09-22T15:37:00Z"/>
              <w:del w:id="28706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8707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8708" w:author="User" w:date="2022-10-04T15:48:00Z">
        <w:del w:id="2870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1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28711" w:author="LENOVO" w:date="2022-10-02T11:47:00Z">
        <w:del w:id="28712" w:author="Kem Sereyboth" w:date="2023-07-13T14:28:00Z">
          <w:r w:rsidR="00FE2E73" w:rsidRPr="00B26CA9" w:rsidDel="00DA0E01">
            <w:rPr>
              <w:rFonts w:ascii="Khmer MEF1" w:hAnsi="Khmer MEF1" w:cs="Khmer MEF1"/>
              <w:sz w:val="24"/>
              <w:szCs w:val="24"/>
              <w:cs/>
              <w:rPrChange w:id="28713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8714" w:author="Kem Sereiboth" w:date="2022-09-13T16:54:00Z">
        <w:del w:id="28715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71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8717" w:author="User" w:date="2022-10-04T15:48:00Z">
        <w:del w:id="287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1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ទី៤</w:delText>
          </w:r>
        </w:del>
      </w:ins>
      <w:ins w:id="28720" w:author="Kem Sereiboth" w:date="2022-09-13T16:54:00Z">
        <w:del w:id="28721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72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៖</w:delText>
          </w:r>
        </w:del>
      </w:ins>
      <w:ins w:id="28723" w:author="LENOVO" w:date="2022-10-06T12:02:00Z">
        <w:del w:id="28724" w:author="Kem Sereyboth" w:date="2023-07-13T14:28:00Z">
          <w:r w:rsidR="00DD0203" w:rsidRPr="00B26CA9" w:rsidDel="00DA0E01">
            <w:rPr>
              <w:rFonts w:ascii="Khmer MEF1" w:hAnsi="Khmer MEF1" w:cs="Khmer MEF1"/>
              <w:sz w:val="24"/>
              <w:szCs w:val="24"/>
              <w:cs/>
              <w:rPrChange w:id="28725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726" w:author="Kem Sereiboth" w:date="2022-09-13T16:54:00Z">
        <w:del w:id="28727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72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  <w:ins w:id="28729" w:author="User" w:date="2022-10-07T15:36:00Z">
        <w:del w:id="28730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731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  <w:r w:rsidR="003C77F2" w:rsidRPr="00B26CA9" w:rsidDel="00DA0E01">
            <w:rPr>
              <w:rFonts w:ascii="Khmer MEF1" w:hAnsi="Khmer MEF1" w:cs="Khmer MEF1"/>
              <w:sz w:val="24"/>
              <w:szCs w:val="24"/>
              <w:rPrChange w:id="28732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8733" w:author="User" w:date="2022-10-07T15:09:00Z">
        <w:del w:id="28734" w:author="Kem Sereyboth" w:date="2023-07-13T14:28:00Z">
          <w:r w:rsidR="001343EA" w:rsidRPr="00B26CA9" w:rsidDel="00DA0E01">
            <w:rPr>
              <w:rFonts w:ascii="Khmer MEF1" w:hAnsi="Khmer MEF1" w:cs="Khmer MEF1"/>
              <w:sz w:val="24"/>
              <w:szCs w:val="24"/>
              <w:cs/>
              <w:rPrChange w:id="28735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ពុំទាន់អនុវត្តប្រព័ន្ធលើកទឹកចិត្តមន្រ្តីស្របតាមបទប្បញ្ញត្តិ</w:delText>
          </w:r>
        </w:del>
      </w:ins>
      <w:ins w:id="28736" w:author="User" w:date="2022-10-07T15:37:00Z">
        <w:del w:id="28737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873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ជាធរមាន។</w:delText>
          </w:r>
        </w:del>
      </w:ins>
      <w:ins w:id="28739" w:author="sakaria fa" w:date="2022-09-30T22:20:00Z">
        <w:del w:id="28740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4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មានប្រព័ន្ធ​​​លើកទឹកចិត្តមន្ត្រីចំនួន ២ គឺប្រាក់​ឧបត្ថម្ភ​ជីវភាព និងប្រាក់ឧបត្ថម្ភមុខងារ យោងតាមប្រកាសលេខ៦១៦ សហវប្រក. ចុះថ្ងៃទី០៤ ខែមិថុនា ឆ្នាំ២០១៤ ស្ដីពីការកំណត់គោលការណ៍ យន្តការ នីតិវិធី និងការត្រួតពិនិត្យសម្រាប់ការផ្ដល់ការលើកទឹកចិត្ត</w:delText>
          </w:r>
        </w:del>
      </w:ins>
      <w:ins w:id="28742" w:author="ACER" w:date="2022-10-03T14:55:00Z">
        <w:del w:id="28743" w:author="Kem Sereyboth" w:date="2023-07-13T14:28:00Z">
          <w:r w:rsidR="009E0EA0" w:rsidRPr="00B26CA9" w:rsidDel="00DA0E01">
            <w:rPr>
              <w:rFonts w:ascii="Khmer MEF1" w:hAnsi="Khmer MEF1" w:cs="Khmer MEF1"/>
              <w:sz w:val="24"/>
              <w:szCs w:val="24"/>
              <w:rPrChange w:id="2874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8745" w:author="sakaria fa" w:date="2022-09-30T22:20:00Z">
        <w:del w:id="28746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47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ដោយប្រើប្រាស់ប្រាក់រង្វាន់របស់អង្គភាពក្រោមឱវាទក្រសួងសេដ្ឋកិច្ចនិងហិរញ្ញវត្ថុ។</w:delText>
          </w:r>
        </w:del>
      </w:ins>
      <w:ins w:id="28748" w:author="sakaria fa" w:date="2022-09-30T22:21:00Z">
        <w:del w:id="28749" w:author="Kem Sereyboth" w:date="2023-07-13T14:28:00Z"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5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ក្នុងចំណោមប្រព័ន្ធលើកទឹកចិត្តចំនួន ២ </w:delText>
          </w:r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875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នេះ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rPrChange w:id="28752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857A1" w:rsidRPr="00B26CA9" w:rsidDel="00DA0E01">
            <w:rPr>
              <w:rFonts w:ascii="Khmer MEF1" w:hAnsi="Khmer MEF1" w:cs="Khmer MEF1"/>
              <w:sz w:val="24"/>
              <w:szCs w:val="24"/>
              <w:cs/>
              <w:rPrChange w:id="2875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ន.ស.ស. ពុំទាន់បានអនុវត្តតាមប្រកាសលេខ០០៨ អ.ស.ហ.ប្រក ចុះថ្ងៃទី១០ 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និងបុគ្គលិករបស់អាជ្ញាធរសេវាហិរញ្ញវត្ថុមិនមែនធនាគារនោះទេ។</w:delText>
          </w:r>
        </w:del>
      </w:ins>
    </w:p>
    <w:p w14:paraId="2AB4B578" w14:textId="2A16CE25" w:rsidR="00D940BD" w:rsidRPr="00B26CA9" w:rsidDel="00DA0E01" w:rsidRDefault="00617AD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754" w:author="Kem Sereiboth" w:date="2022-09-13T16:54:00Z"/>
          <w:del w:id="28755" w:author="Kem Sereyboth" w:date="2023-07-13T14:28:00Z"/>
          <w:rFonts w:ascii="Khmer MEF1" w:hAnsi="Khmer MEF1" w:cs="Khmer MEF1"/>
          <w:sz w:val="24"/>
          <w:szCs w:val="24"/>
          <w:rPrChange w:id="28756" w:author="Sopheak Phorn" w:date="2023-08-25T15:04:00Z">
            <w:rPr>
              <w:ins w:id="28757" w:author="Kem Sereiboth" w:date="2022-09-13T16:54:00Z"/>
              <w:del w:id="28758" w:author="Kem Sereyboth" w:date="2023-07-13T14:28:00Z"/>
              <w:rFonts w:ascii="Khmer MEF1" w:hAnsi="Khmer MEF1" w:cs="Khmer MEF1"/>
              <w:spacing w:val="8"/>
              <w:sz w:val="24"/>
              <w:szCs w:val="24"/>
              <w:highlight w:val="yellow"/>
            </w:rPr>
          </w:rPrChange>
        </w:rPr>
        <w:pPrChange w:id="28759" w:author="Sopheak Phorn" w:date="2023-08-25T15:13:00Z">
          <w:pPr>
            <w:spacing w:after="0" w:line="240" w:lineRule="auto"/>
            <w:ind w:firstLine="720"/>
          </w:pPr>
        </w:pPrChange>
      </w:pPr>
      <w:ins w:id="28760" w:author="LENOVO" w:date="2022-10-02T11:53:00Z">
        <w:del w:id="2876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6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២.</w:delText>
          </w:r>
        </w:del>
      </w:ins>
      <w:ins w:id="28763" w:author="Kem Sereiboth" w:date="2022-09-13T16:54:00Z">
        <w:del w:id="28764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76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 មិនបានអនុវត្តតាមប្រព័ន្ធលើកទឹកចិត្តមន្រ្តីដែលកំណត់ដោយបទប្បញ្ញត្តិ អ.ស.ហ. ទេ ប្រព័ន្ធនៃការលើកទឹកចិត្ត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rPrChange w:id="2876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7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គឺស្ថិតក្រោមបទប្បញ្ញត្តិរបស់ក្រសួងសេដ្ឋកិច្ចនិងហិរញ្ញវត្ថុ។ ការលើកទឹកចិត្តត្រូវផ្ដល់ជូនថ</w:delText>
          </w:r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876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្នាក់ដឹកនាំ និងមន្រ្តីរាជការ </w:delText>
          </w:r>
        </w:del>
      </w:ins>
      <w:ins w:id="28769" w:author="Kem Sereiboth" w:date="2022-09-19T11:13:00Z">
        <w:del w:id="28770" w:author="Kem Sereyboth" w:date="2023-07-13T14:28:00Z"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877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មាន </w:delText>
          </w:r>
        </w:del>
      </w:ins>
      <w:ins w:id="28772" w:author="Kem Sereiboth" w:date="2022-09-13T16:54:00Z">
        <w:del w:id="28773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77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</w:delText>
          </w:r>
        </w:del>
      </w:ins>
      <w:ins w:id="28775" w:author="Kem Sereiboth" w:date="2022-09-19T11:13:00Z">
        <w:del w:id="28776" w:author="Kem Sereyboth" w:date="2023-07-13T14:28:00Z"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877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778" w:author="Kem Sereiboth" w:date="2022-09-13T16:54:00Z">
        <w:del w:id="28779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78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ប្រភេទ</w:delText>
          </w:r>
        </w:del>
      </w:ins>
      <w:ins w:id="28781" w:author="Kem Sereiboth" w:date="2022-09-19T11:13:00Z">
        <w:del w:id="28782" w:author="Kem Sereyboth" w:date="2023-07-13T14:28:00Z">
          <w:r w:rsidR="00AD2EB3" w:rsidRPr="00B26CA9" w:rsidDel="00DA0E01">
            <w:rPr>
              <w:rFonts w:ascii="Khmer MEF1" w:hAnsi="Khmer MEF1" w:cs="Khmer MEF1"/>
              <w:sz w:val="24"/>
              <w:szCs w:val="24"/>
              <w:cs/>
              <w:rPrChange w:id="2878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8784" w:author="Kem Sereiboth" w:date="2022-09-13T16:54:00Z">
        <w:del w:id="28785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78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គឺប្រើប្រព័ន្ធលើកទឹកចិត្តមន្ត្រីដោយផ្ដល់ប្រាក់ឧបត្ថម្ភជីវភាព និងប្រាក់ឧបត្ថម្ភមុខងារ។</w:delText>
          </w:r>
        </w:del>
      </w:ins>
    </w:p>
    <w:p w14:paraId="71A29408" w14:textId="3C18F4FD" w:rsidR="00D940BD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787" w:author="Kem Sereiboth" w:date="2022-09-13T16:54:00Z"/>
          <w:del w:id="28788" w:author="Kem Sereyboth" w:date="2023-07-13T14:28:00Z"/>
          <w:rFonts w:ascii="Khmer MEF1" w:hAnsi="Khmer MEF1" w:cs="Khmer MEF1"/>
          <w:sz w:val="24"/>
          <w:szCs w:val="24"/>
          <w:rPrChange w:id="28789" w:author="Sopheak Phorn" w:date="2023-08-25T15:04:00Z">
            <w:rPr>
              <w:ins w:id="28790" w:author="Kem Sereiboth" w:date="2022-09-13T16:54:00Z"/>
              <w:del w:id="28791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8792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8793" w:author="Kem Sereiboth" w:date="2022-09-13T16:54:00Z">
        <w:del w:id="2879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795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លក្ខណៈវិនិច្ឆ័យ៖ </w:delText>
          </w:r>
        </w:del>
      </w:ins>
    </w:p>
    <w:p w14:paraId="0515F623" w14:textId="41609DA7" w:rsidR="00D940BD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796" w:author="Kem Sereiboth" w:date="2022-09-13T16:54:00Z"/>
          <w:del w:id="28797" w:author="Kem Sereyboth" w:date="2023-07-13T14:28:00Z"/>
          <w:rFonts w:ascii="Khmer MEF1" w:hAnsi="Khmer MEF1" w:cs="Khmer MEF1"/>
          <w:sz w:val="24"/>
          <w:szCs w:val="24"/>
          <w:rPrChange w:id="28798" w:author="Sopheak Phorn" w:date="2023-08-25T15:04:00Z">
            <w:rPr>
              <w:ins w:id="28799" w:author="Kem Sereiboth" w:date="2022-09-13T16:54:00Z"/>
              <w:del w:id="28800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8801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802" w:author="Kem Sereiboth" w:date="2022-09-13T16:54:00Z">
        <w:del w:id="2880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0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-ប្រកាសលេខ</w:delText>
          </w:r>
        </w:del>
      </w:ins>
      <w:ins w:id="28805" w:author="LENOVO" w:date="2022-10-02T11:53:00Z">
        <w:del w:id="28806" w:author="Kem Sereyboth" w:date="2023-07-13T14:28:00Z">
          <w:r w:rsidR="00BC7DA9" w:rsidRPr="00B26CA9" w:rsidDel="00DA0E01">
            <w:rPr>
              <w:rFonts w:ascii="Khmer MEF1" w:hAnsi="Khmer MEF1" w:cs="Khmer MEF1"/>
              <w:sz w:val="24"/>
              <w:szCs w:val="24"/>
              <w:cs/>
              <w:rPrChange w:id="28807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808" w:author="Kem Sereiboth" w:date="2022-09-13T16:54:00Z">
        <w:del w:id="2880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០០៨ អ.ស.ហ.ប្រក ចុះថ្ងៃទី១០ ខែកុម្ភ</w:delText>
          </w:r>
        </w:del>
      </w:ins>
      <w:ins w:id="28811" w:author="User" w:date="2022-09-22T15:38:00Z">
        <w:del w:id="28812" w:author="Kem Sereyboth" w:date="2023-07-13T14:28:00Z">
          <w:r w:rsidR="00994886" w:rsidRPr="00B26CA9" w:rsidDel="00DA0E01">
            <w:rPr>
              <w:rFonts w:ascii="Khmer MEF1" w:hAnsi="Khmer MEF1" w:cs="Khmer MEF1"/>
              <w:sz w:val="24"/>
              <w:szCs w:val="24"/>
              <w:cs/>
              <w:rPrChange w:id="2881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ៈ</w:delText>
          </w:r>
        </w:del>
      </w:ins>
      <w:ins w:id="28814" w:author="Kem Sereiboth" w:date="2022-09-13T16:54:00Z">
        <w:del w:id="2881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1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ះ ឆ្នាំ២០២២ ស្តីពីការកំណត់ប្រាក់ឧបត្តម្ភជីវភាពសម្រាប់ថ្នាក់ដឹកនាំ មន្រ្តី និងបុគ្គលិករបស់អាជ្ញាធរសេវាហិរញ្ញវត្ថុមិនមែនធនាគារ</w:delText>
          </w:r>
        </w:del>
      </w:ins>
    </w:p>
    <w:p w14:paraId="369060AD" w14:textId="66006569" w:rsidR="00D940BD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817" w:author="Kem Sereiboth" w:date="2022-09-13T16:54:00Z"/>
          <w:del w:id="28818" w:author="Kem Sereyboth" w:date="2023-07-13T14:28:00Z"/>
          <w:rFonts w:ascii="Khmer MEF1" w:hAnsi="Khmer MEF1" w:cs="Khmer MEF1"/>
          <w:sz w:val="24"/>
          <w:szCs w:val="24"/>
          <w:rPrChange w:id="28819" w:author="Sopheak Phorn" w:date="2023-08-25T15:04:00Z">
            <w:rPr>
              <w:ins w:id="28820" w:author="Kem Sereiboth" w:date="2022-09-13T16:54:00Z"/>
              <w:del w:id="28821" w:author="Kem Sereyboth" w:date="2023-07-13T14:28:00Z"/>
              <w:rFonts w:ascii="Khmer MEF1" w:hAnsi="Khmer MEF1" w:cs="Khmer MEF1"/>
              <w:spacing w:val="-4"/>
              <w:sz w:val="24"/>
              <w:szCs w:val="24"/>
              <w:highlight w:val="yellow"/>
            </w:rPr>
          </w:rPrChange>
        </w:rPr>
        <w:pPrChange w:id="28822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823" w:author="Kem Sereiboth" w:date="2022-09-13T16:54:00Z">
        <w:del w:id="2882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2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-ប្រកាសលេខ</w:delText>
          </w:r>
        </w:del>
      </w:ins>
      <w:ins w:id="28826" w:author="LENOVO" w:date="2022-10-02T11:53:00Z">
        <w:del w:id="28827" w:author="Kem Sereyboth" w:date="2023-07-13T14:28:00Z">
          <w:r w:rsidR="00BC7DA9" w:rsidRPr="00B26CA9" w:rsidDel="00DA0E01">
            <w:rPr>
              <w:rFonts w:ascii="Khmer MEF1" w:hAnsi="Khmer MEF1" w:cs="Khmer MEF1"/>
              <w:sz w:val="24"/>
              <w:szCs w:val="24"/>
              <w:cs/>
              <w:rPrChange w:id="28828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829" w:author="Kem Sereiboth" w:date="2022-09-13T16:54:00Z">
        <w:del w:id="2883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  <w:ins w:id="28832" w:author="sakaria fa" w:date="2022-09-30T22:26:00Z">
        <w:del w:id="28833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883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7FB0712E" w14:textId="689D9D2D" w:rsidR="00994886" w:rsidRPr="00B26CA9" w:rsidDel="00DA0E01" w:rsidRDefault="0095523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835" w:author="User" w:date="2022-09-22T15:44:00Z"/>
          <w:del w:id="28836" w:author="Kem Sereyboth" w:date="2023-07-13T14:28:00Z"/>
          <w:rFonts w:ascii="Khmer MEF1" w:hAnsi="Khmer MEF1" w:cs="Khmer MEF1"/>
          <w:sz w:val="24"/>
          <w:szCs w:val="24"/>
          <w:rPrChange w:id="28837" w:author="Sopheak Phorn" w:date="2023-08-25T15:04:00Z">
            <w:rPr>
              <w:ins w:id="28838" w:author="User" w:date="2022-09-22T15:44:00Z"/>
              <w:del w:id="28839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28840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841" w:author="LENOVO" w:date="2022-10-02T11:54:00Z">
        <w:del w:id="2884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43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៣.</w:delText>
          </w:r>
        </w:del>
      </w:ins>
      <w:ins w:id="28844" w:author="Kem Sereiboth" w:date="2022-09-13T16:54:00Z">
        <w:del w:id="28845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84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ឫសគល់បញ្ហា៖ </w:delText>
          </w:r>
        </w:del>
      </w:ins>
      <w:ins w:id="28847" w:author="LENOVO" w:date="2022-10-02T12:04:00Z">
        <w:del w:id="28848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884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</w:delText>
          </w:r>
        </w:del>
      </w:ins>
      <w:ins w:id="28850" w:author="LENOVO" w:date="2022-10-02T12:05:00Z">
        <w:del w:id="28851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885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.ស.ស. ប្រើប្រាស់</w:delText>
          </w:r>
        </w:del>
      </w:ins>
      <w:ins w:id="28853" w:author="User" w:date="2022-10-03T14:26:00Z">
        <w:del w:id="28854" w:author="Kem Sereyboth" w:date="2023-07-13T14:28:00Z">
          <w:r w:rsidR="00A52F68" w:rsidRPr="00B26CA9" w:rsidDel="00DA0E01">
            <w:rPr>
              <w:rFonts w:ascii="Khmer MEF1" w:hAnsi="Khmer MEF1" w:cs="Khmer MEF1"/>
              <w:sz w:val="24"/>
              <w:szCs w:val="24"/>
              <w:cs/>
              <w:rPrChange w:id="2885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រចនាសម្ព័ន្ធកម្រិតនាយកដ្ឋាន និងប្រើប្រាស់</w:delText>
          </w:r>
        </w:del>
      </w:ins>
      <w:ins w:id="28856" w:author="LENOVO" w:date="2022-10-02T12:05:00Z">
        <w:del w:id="28857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885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កញ្ចប់ថវិការួមជាមួយអគ្គលេខា</w:delText>
          </w:r>
        </w:del>
      </w:ins>
      <w:ins w:id="28859" w:author="LENOVO" w:date="2022-10-02T12:06:00Z">
        <w:del w:id="28860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886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ធិការដ្ឋានក្រុមប្រឹក្សាជាតិ</w:delText>
          </w:r>
        </w:del>
      </w:ins>
      <w:ins w:id="28862" w:author="LENOVO" w:date="2022-10-02T12:08:00Z">
        <w:del w:id="28863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886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​</w:delText>
          </w:r>
        </w:del>
      </w:ins>
      <w:ins w:id="28865" w:author="LENOVO" w:date="2022-10-02T12:06:00Z">
        <w:del w:id="28866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886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គាំពារសង្គម</w:delText>
          </w:r>
        </w:del>
      </w:ins>
      <w:ins w:id="28868" w:author="User" w:date="2022-10-03T14:27:00Z">
        <w:del w:id="28869" w:author="Kem Sereyboth" w:date="2023-07-13T14:28:00Z">
          <w:r w:rsidR="00BB5FD7" w:rsidRPr="00B26CA9" w:rsidDel="00DA0E01">
            <w:rPr>
              <w:rFonts w:ascii="Khmer MEF1" w:hAnsi="Khmer MEF1" w:cs="Khmer MEF1"/>
              <w:sz w:val="24"/>
              <w:szCs w:val="24"/>
              <w:cs/>
              <w:rPrChange w:id="2887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ដោយមិនមានមន្ត្រីលក្ខន្តិកៈ</w:delText>
          </w:r>
        </w:del>
      </w:ins>
      <w:ins w:id="28871" w:author="User" w:date="2022-10-03T14:28:00Z">
        <w:del w:id="28872" w:author="Kem Sereyboth" w:date="2023-07-13T14:28:00Z">
          <w:r w:rsidR="00BB5FD7" w:rsidRPr="00B26CA9" w:rsidDel="00DA0E01">
            <w:rPr>
              <w:rFonts w:ascii="Khmer MEF1" w:hAnsi="Khmer MEF1" w:cs="Khmer MEF1"/>
              <w:sz w:val="24"/>
              <w:szCs w:val="24"/>
              <w:cs/>
              <w:rPrChange w:id="2887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នៃ អ.ស.ហ. </w:delText>
          </w:r>
          <w:r w:rsidR="001372A9" w:rsidRPr="00B26CA9" w:rsidDel="00DA0E01">
            <w:rPr>
              <w:rFonts w:ascii="Khmer MEF1" w:hAnsi="Khmer MEF1" w:cs="Khmer MEF1"/>
              <w:sz w:val="24"/>
              <w:szCs w:val="24"/>
              <w:cs/>
              <w:rPrChange w:id="2887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ទេ</w:delText>
          </w:r>
        </w:del>
      </w:ins>
      <w:ins w:id="28875" w:author="LENOVO" w:date="2022-10-02T12:08:00Z">
        <w:del w:id="28876" w:author="Kem Sereyboth" w:date="2023-07-13T14:28:00Z">
          <w:r w:rsidR="009D2993" w:rsidRPr="00B26CA9" w:rsidDel="00DA0E01">
            <w:rPr>
              <w:rFonts w:ascii="Khmer MEF1" w:hAnsi="Khmer MEF1" w:cs="Khmer MEF1"/>
              <w:sz w:val="24"/>
              <w:szCs w:val="24"/>
              <w:cs/>
              <w:rPrChange w:id="2887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  <w:ins w:id="28878" w:author="User" w:date="2022-09-22T15:44:00Z">
        <w:del w:id="28879" w:author="Kem Sereyboth" w:date="2023-07-13T14:28:00Z">
          <w:r w:rsidR="00994886" w:rsidRPr="00B26CA9" w:rsidDel="00DA0E01">
            <w:rPr>
              <w:rFonts w:ascii="Khmer MEF1" w:hAnsi="Khmer MEF1" w:cs="Khmer MEF1"/>
              <w:sz w:val="24"/>
              <w:szCs w:val="24"/>
              <w:cs/>
              <w:rPrChange w:id="2888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</w:p>
    <w:p w14:paraId="5BD99D05" w14:textId="2C473C0C" w:rsidR="00D940BD" w:rsidRPr="00B26CA9" w:rsidDel="00DA0E01" w:rsidRDefault="00D71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8881" w:author="Kem Sereyboth" w:date="2023-07-13T14:28:00Z"/>
          <w:rFonts w:ascii="Khmer MEF1" w:hAnsi="Khmer MEF1" w:cs="Khmer MEF1"/>
          <w:sz w:val="24"/>
          <w:szCs w:val="24"/>
          <w:rPrChange w:id="28882" w:author="Sopheak Phorn" w:date="2023-08-25T15:04:00Z">
            <w:rPr>
              <w:del w:id="28883" w:author="Kem Sereyboth" w:date="2023-07-13T14:28:00Z"/>
              <w:rFonts w:ascii="Khmer MEF1" w:hAnsi="Khmer MEF1" w:cs="Khmer MEF1"/>
              <w:spacing w:val="8"/>
              <w:sz w:val="24"/>
              <w:szCs w:val="24"/>
            </w:rPr>
          </w:rPrChange>
        </w:rPr>
        <w:pPrChange w:id="2888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885" w:author="LENOVO" w:date="2022-10-02T11:55:00Z">
        <w:del w:id="2888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88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៤.</w:delText>
          </w:r>
        </w:del>
      </w:ins>
      <w:ins w:id="28888" w:author="Kem Sereiboth" w:date="2022-09-13T16:54:00Z">
        <w:del w:id="28889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89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ទាំងមន្រ្តីមុខងារសាធារណៈ និងមន្រ្តីជាប់កិច្ចសន្យាគម្រោងមិនមែនជាមន្រ្តីរបស់ ន.ស.ស.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89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892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នោះទេ ប៉ុន្តែមន្រ្តីទាំងអស់ គឺជាមន្រ្តីដែលស្ថិតក្នុងចង្កោមអគ្គលេខាធិការដ្ឋានក្រុមប្រឹក្សាជាតិគាំពារសង្គម។ ព្រមទាំងស្ថិតក្រោមឱវាទក្រសួងសេដ្ឋកិច្ចនិងហិរញ្ញវត្ថុ</w:delText>
          </w:r>
        </w:del>
      </w:ins>
      <w:ins w:id="28893" w:author="Kem Sereiboth" w:date="2022-09-19T09:40:00Z">
        <w:del w:id="28894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2889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2D73F76C" w14:textId="3C6A67D9" w:rsidR="00994886" w:rsidRPr="00B26CA9" w:rsidDel="00DA0E01" w:rsidRDefault="00D940B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896" w:author="User" w:date="2022-09-22T15:41:00Z"/>
          <w:del w:id="28897" w:author="Kem Sereyboth" w:date="2023-07-13T14:28:00Z"/>
          <w:rFonts w:ascii="Khmer MEF1" w:hAnsi="Khmer MEF1" w:cs="Khmer MEF1"/>
          <w:sz w:val="24"/>
          <w:szCs w:val="24"/>
          <w:rPrChange w:id="28898" w:author="Sopheak Phorn" w:date="2023-08-25T15:04:00Z">
            <w:rPr>
              <w:ins w:id="28899" w:author="User" w:date="2022-09-22T15:41:00Z"/>
              <w:del w:id="28900" w:author="Kem Sereyboth" w:date="2023-07-13T14:28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28901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902" w:author="Kem Sereiboth" w:date="2022-09-13T16:54:00Z">
        <w:del w:id="2890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04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ផលវិបាក៖ </w:delText>
          </w:r>
        </w:del>
      </w:ins>
      <w:ins w:id="28905" w:author="User" w:date="2022-09-22T15:44:00Z">
        <w:del w:id="28906" w:author="Kem Sereyboth" w:date="2023-07-13T14:28:00Z">
          <w:r w:rsidR="00994886" w:rsidRPr="00B26CA9" w:rsidDel="00DA0E01">
            <w:rPr>
              <w:rFonts w:ascii="Khmer MEF1" w:hAnsi="Khmer MEF1" w:cs="Khmer MEF1"/>
              <w:sz w:val="24"/>
              <w:szCs w:val="24"/>
              <w:cs/>
              <w:rPrChange w:id="2890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មិនមាន</w:delText>
          </w:r>
        </w:del>
      </w:ins>
      <w:ins w:id="28908" w:author="sakaria fa" w:date="2022-09-30T22:23:00Z">
        <w:del w:id="28909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8910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ប៉ះពាល់ធ្ងន់ធ្ងរ ដោយការអនុវត្តប្រព័ន្ធ</w:delText>
          </w:r>
        </w:del>
      </w:ins>
      <w:ins w:id="28911" w:author="User" w:date="2022-10-04T13:47:00Z">
        <w:del w:id="28912" w:author="Kem Sereyboth" w:date="2023-07-13T14:28:00Z">
          <w:r w:rsidR="001E04C4" w:rsidRPr="00B26CA9" w:rsidDel="00DA0E01">
            <w:rPr>
              <w:rFonts w:ascii="Khmer MEF1" w:hAnsi="Khmer MEF1" w:cs="Khmer MEF1"/>
              <w:sz w:val="24"/>
              <w:szCs w:val="24"/>
              <w:cs/>
              <w:rPrChange w:id="28913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លើកទឹកចិត្តពីរ</w:delText>
          </w:r>
        </w:del>
      </w:ins>
      <w:ins w:id="28914" w:author="sakaria fa" w:date="2022-09-30T22:23:00Z">
        <w:del w:id="28915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891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ខុសគ្នា ក្រោមអាជ្ញាធ</w:delText>
          </w:r>
        </w:del>
      </w:ins>
      <w:ins w:id="28917" w:author="sakaria fa" w:date="2022-09-30T22:24:00Z">
        <w:del w:id="28918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891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រសេវាហិរញ្ញវត្ថុមែនមែន</w:delText>
          </w:r>
        </w:del>
      </w:ins>
      <w:ins w:id="28920" w:author="LENOVO" w:date="2022-10-02T11:55:00Z">
        <w:del w:id="28921" w:author="Kem Sereyboth" w:date="2023-07-13T14:28:00Z">
          <w:r w:rsidR="00D71D1B" w:rsidRPr="00B26CA9" w:rsidDel="00DA0E01">
            <w:rPr>
              <w:rFonts w:ascii="Khmer MEF1" w:hAnsi="Khmer MEF1" w:cs="Khmer MEF1"/>
              <w:sz w:val="24"/>
              <w:szCs w:val="24"/>
              <w:cs/>
              <w:rPrChange w:id="2892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8923" w:author="sakaria fa" w:date="2022-09-30T22:24:00Z">
        <w:del w:id="28924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892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ធនាគារតែមួយ</w:delText>
          </w:r>
        </w:del>
      </w:ins>
      <w:ins w:id="28926" w:author="ACER" w:date="2022-10-03T15:00:00Z">
        <w:del w:id="28927" w:author="Kem Sereyboth" w:date="2023-07-13T14:28:00Z"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892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929" w:author="sakaria fa" w:date="2022-09-30T22:25:00Z">
        <w:del w:id="28930" w:author="Kem Sereyboth" w:date="2023-07-13T14:28:00Z">
          <w:r w:rsidR="00115513" w:rsidRPr="00B26CA9" w:rsidDel="00DA0E01">
            <w:rPr>
              <w:rFonts w:ascii="Khmer MEF1" w:hAnsi="Khmer MEF1" w:cs="Khmer MEF1"/>
              <w:sz w:val="24"/>
              <w:szCs w:val="24"/>
              <w:cs/>
              <w:rPrChange w:id="2893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2A447A7" w14:textId="3D0DD53F" w:rsidR="00D940BD" w:rsidRPr="00B26CA9" w:rsidDel="00DA0E01" w:rsidRDefault="00A23C3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932" w:author="Kem Sereiboth" w:date="2022-09-13T10:51:00Z"/>
          <w:del w:id="28933" w:author="Kem Sereyboth" w:date="2023-07-13T14:28:00Z"/>
          <w:rFonts w:ascii="Khmer MEF1" w:hAnsi="Khmer MEF1" w:cs="Khmer MEF1"/>
          <w:sz w:val="24"/>
          <w:szCs w:val="24"/>
          <w:rPrChange w:id="28934" w:author="Sopheak Phorn" w:date="2023-08-25T15:04:00Z">
            <w:rPr>
              <w:ins w:id="28935" w:author="Kem Sereiboth" w:date="2022-09-13T10:51:00Z"/>
              <w:del w:id="28936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8937" w:author="Sopheak Phorn" w:date="2023-08-25T15:13:00Z">
          <w:pPr>
            <w:spacing w:after="0" w:line="240" w:lineRule="auto"/>
            <w:ind w:firstLine="720"/>
          </w:pPr>
        </w:pPrChange>
      </w:pPr>
      <w:ins w:id="28938" w:author="sakaria fa" w:date="2022-09-13T23:18:00Z">
        <w:del w:id="2893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4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ន.ស.ស. </w:delText>
          </w:r>
        </w:del>
      </w:ins>
      <w:ins w:id="28941" w:author="Kem Sereiboth" w:date="2022-09-13T16:54:00Z">
        <w:del w:id="28942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4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មិន</w:delText>
          </w:r>
        </w:del>
      </w:ins>
      <w:ins w:id="28944" w:author="sakaria fa" w:date="2022-09-13T23:18:00Z">
        <w:del w:id="289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4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បាន</w:delText>
          </w:r>
        </w:del>
      </w:ins>
      <w:ins w:id="28947" w:author="Kem Sereiboth" w:date="2022-09-13T16:54:00Z">
        <w:del w:id="28948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4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កំណត់</w:delText>
          </w:r>
        </w:del>
      </w:ins>
      <w:ins w:id="28950" w:author="sakaria fa" w:date="2022-09-13T23:19:00Z">
        <w:del w:id="289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5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ចំនួន</w:delText>
          </w:r>
        </w:del>
      </w:ins>
      <w:ins w:id="28953" w:author="Kem Sereiboth" w:date="2022-09-13T16:54:00Z">
        <w:del w:id="28954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ច្បាស់នូវមន្រ្តី</w:delText>
          </w:r>
        </w:del>
      </w:ins>
      <w:ins w:id="28956" w:author="sakaria fa" w:date="2022-09-13T23:18:00Z">
        <w:del w:id="2895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5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លក្ខន្តិ</w:delText>
          </w:r>
        </w:del>
      </w:ins>
      <w:ins w:id="28959" w:author="sakaria fa" w:date="2022-09-13T23:19:00Z">
        <w:del w:id="2896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កៈដែលស្ថិតក្រោមឱ្យវាទ</w:delText>
          </w:r>
        </w:del>
      </w:ins>
      <w:ins w:id="28962" w:author="Kem Sereiboth" w:date="2022-09-13T16:54:00Z">
        <w:del w:id="28963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6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របស់</w:delText>
          </w:r>
        </w:del>
      </w:ins>
      <w:ins w:id="28965" w:author="sakaria fa" w:date="2022-09-13T23:20:00Z">
        <w:del w:id="28966" w:author="Kem Sereyboth" w:date="2023-07-13T14:28:00Z">
          <w:r w:rsidR="00152107" w:rsidRPr="00B26CA9" w:rsidDel="00DA0E01">
            <w:rPr>
              <w:rFonts w:ascii="Khmer MEF1" w:hAnsi="Khmer MEF1" w:cs="Khmer MEF1"/>
              <w:sz w:val="24"/>
              <w:szCs w:val="24"/>
              <w:cs/>
              <w:rPrChange w:id="289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នៃ</w:delText>
          </w:r>
        </w:del>
      </w:ins>
      <w:ins w:id="28968" w:author="Kem Sereiboth" w:date="2022-09-13T16:54:00Z">
        <w:del w:id="28969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7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71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  <w:ins w:id="28972" w:author="sakaria fa" w:date="2022-09-13T23:20:00Z">
        <w:del w:id="28973" w:author="Kem Sereyboth" w:date="2023-07-13T14:28:00Z">
          <w:r w:rsidR="00152107" w:rsidRPr="00B26CA9" w:rsidDel="00DA0E01">
            <w:rPr>
              <w:rFonts w:ascii="Khmer MEF1" w:hAnsi="Khmer MEF1" w:cs="Khmer MEF1"/>
              <w:sz w:val="24"/>
              <w:szCs w:val="24"/>
              <w:cs/>
              <w:rPrChange w:id="28974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អ.ស.ហ.</w:delText>
          </w:r>
        </w:del>
      </w:ins>
      <w:ins w:id="28975" w:author="Kem Sereiboth" w:date="2022-09-14T10:44:00Z">
        <w:del w:id="28976" w:author="Kem Sereyboth" w:date="2023-07-13T14:28:00Z">
          <w:r w:rsidR="005D1730" w:rsidRPr="00B26CA9" w:rsidDel="00DA0E01">
            <w:rPr>
              <w:rFonts w:ascii="Khmer MEF1" w:hAnsi="Khmer MEF1" w:cs="Khmer MEF1"/>
              <w:sz w:val="24"/>
              <w:szCs w:val="24"/>
              <w:cs/>
              <w:rPrChange w:id="2897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8978" w:author="Kem Sereiboth" w:date="2022-09-13T16:54:00Z">
        <w:del w:id="28979" w:author="Kem Sereyboth" w:date="2023-07-13T14:28:00Z">
          <w:r w:rsidR="00D940BD" w:rsidRPr="00B26CA9" w:rsidDel="00DA0E01">
            <w:rPr>
              <w:rFonts w:ascii="Khmer MEF1" w:hAnsi="Khmer MEF1" w:cs="Khmer MEF1"/>
              <w:sz w:val="24"/>
              <w:szCs w:val="24"/>
              <w:cs/>
              <w:rPrChange w:id="2898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។</w:delText>
          </w:r>
        </w:del>
      </w:ins>
    </w:p>
    <w:p w14:paraId="722A670B" w14:textId="0B30D6E1" w:rsidR="00376B78" w:rsidRPr="00B26CA9" w:rsidDel="00DA0E01" w:rsidRDefault="00376B7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981" w:author="Kem Sereiboth" w:date="2022-09-13T10:51:00Z"/>
          <w:del w:id="28982" w:author="Kem Sereyboth" w:date="2023-07-13T14:28:00Z"/>
          <w:rFonts w:ascii="Khmer MEF1" w:hAnsi="Khmer MEF1" w:cs="Khmer MEF1"/>
          <w:sz w:val="24"/>
          <w:szCs w:val="24"/>
          <w:rPrChange w:id="28983" w:author="Sopheak Phorn" w:date="2023-08-25T15:04:00Z">
            <w:rPr>
              <w:ins w:id="28984" w:author="Kem Sereiboth" w:date="2022-09-13T10:51:00Z"/>
              <w:del w:id="28985" w:author="Kem Sereyboth" w:date="2023-07-13T14:28:00Z"/>
              <w:rFonts w:ascii="Khmer MEF1" w:hAnsi="Khmer MEF1" w:cs="Khmer MEF1"/>
              <w:sz w:val="24"/>
              <w:szCs w:val="24"/>
              <w:highlight w:val="green"/>
              <w:lang w:val="ca-ES"/>
            </w:rPr>
          </w:rPrChange>
        </w:rPr>
        <w:pPrChange w:id="28986" w:author="Sopheak Phorn" w:date="2023-08-25T15:13:00Z">
          <w:pPr>
            <w:spacing w:after="0" w:line="240" w:lineRule="auto"/>
            <w:ind w:firstLine="720"/>
          </w:pPr>
        </w:pPrChange>
      </w:pPr>
      <w:ins w:id="28987" w:author="Kem Sereiboth" w:date="2022-09-13T10:51:00Z">
        <w:del w:id="2898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89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ង.វិធាន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3EEC4318" w14:textId="49181BF8" w:rsidR="004F5DEB" w:rsidRPr="00B26CA9" w:rsidDel="00DA0E01" w:rsidRDefault="00964D1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8990" w:author="ACER" w:date="2022-10-03T15:01:00Z"/>
          <w:del w:id="28991" w:author="Kem Sereyboth" w:date="2023-07-13T14:28:00Z"/>
          <w:rFonts w:ascii="Khmer MEF1" w:hAnsi="Khmer MEF1" w:cs="Khmer MEF1"/>
          <w:sz w:val="24"/>
          <w:szCs w:val="24"/>
          <w:rPrChange w:id="28992" w:author="Sopheak Phorn" w:date="2023-08-25T15:04:00Z">
            <w:rPr>
              <w:ins w:id="28993" w:author="ACER" w:date="2022-10-03T15:01:00Z"/>
              <w:del w:id="28994" w:author="Kem Sereyboth" w:date="2023-07-13T14:28:00Z"/>
              <w:rFonts w:ascii="Khmer MEF1" w:hAnsi="Khmer MEF1" w:cs="Khmer MEF1"/>
              <w:color w:val="000000" w:themeColor="text1"/>
              <w:sz w:val="10"/>
              <w:szCs w:val="10"/>
            </w:rPr>
          </w:rPrChange>
        </w:rPr>
        <w:pPrChange w:id="2899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8996" w:author="User" w:date="2022-10-04T15:51:00Z">
        <w:del w:id="2899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899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28999" w:author="LENOVO" w:date="2022-10-02T12:09:00Z">
        <w:del w:id="29000" w:author="Kem Sereyboth" w:date="2023-07-13T14:28:00Z">
          <w:r w:rsidR="0017719D" w:rsidRPr="00B26CA9" w:rsidDel="00DA0E01">
            <w:rPr>
              <w:rFonts w:ascii="Khmer MEF1" w:hAnsi="Khmer MEF1" w:cs="Khmer MEF1"/>
              <w:sz w:val="24"/>
              <w:szCs w:val="24"/>
              <w:cs/>
              <w:rPrChange w:id="2900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</w:del>
      </w:ins>
      <w:ins w:id="29002" w:author="Kem Sereiboth" w:date="2022-09-13T10:51:00Z">
        <w:del w:id="29003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00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</w:delText>
          </w:r>
        </w:del>
      </w:ins>
      <w:ins w:id="29005" w:author="User" w:date="2022-10-04T15:51:00Z">
        <w:del w:id="2900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0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ទី៥</w:delText>
          </w:r>
        </w:del>
      </w:ins>
      <w:ins w:id="29008" w:author="Kem Sereiboth" w:date="2022-09-13T10:51:00Z">
        <w:del w:id="29009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01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៖ </w:delText>
          </w:r>
        </w:del>
      </w:ins>
      <w:ins w:id="29011" w:author="User" w:date="2022-09-16T15:34:00Z">
        <w:del w:id="29012" w:author="Kem Sereyboth" w:date="2023-07-13T14:28:00Z">
          <w:r w:rsidR="00884C02" w:rsidRPr="00B26CA9" w:rsidDel="00DA0E01">
            <w:rPr>
              <w:rFonts w:ascii="Khmer MEF1" w:hAnsi="Khmer MEF1" w:cs="Khmer MEF1"/>
              <w:sz w:val="24"/>
              <w:szCs w:val="24"/>
              <w:cs/>
              <w:rPrChange w:id="2901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ក្រោយការវិភាគ និងវាយតម្លៃ សវនករទទួលបន្ទុករកឃើញថា</w:delText>
          </w:r>
        </w:del>
      </w:ins>
      <w:ins w:id="29014" w:author="User" w:date="2022-10-07T15:38:00Z">
        <w:del w:id="29015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rPrChange w:id="2901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9017" w:author="Un Seakamey" w:date="2022-11-14T14:02:00Z">
        <w:del w:id="29018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01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មានអនុក្រឹត្យលេខ១៦០ អនក្រ.បក ចុះថ្ងៃទី៨​ ខែសីហា ឆ្នាំ២០២២ ស្តីពី​និយ័តកម្មប្រព័ន្ធសន្តិសុខសង្គម ដែលជាអនុ</w:delText>
          </w:r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020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ក្រឹ</w:delText>
          </w:r>
        </w:del>
      </w:ins>
      <w:ins w:id="29021" w:author="Un Seakamey" w:date="2022-11-14T14:03:00Z">
        <w:del w:id="29022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023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29024" w:author="Un Seakamey" w:date="2022-11-14T14:02:00Z">
        <w:del w:id="29025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026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ត្យពាក់ព័ន្ធនឹងបទប្បញ្ញត្តិសម្រាប់ត្រួតពិនិត្យ</w:delText>
          </w:r>
        </w:del>
      </w:ins>
      <w:ins w:id="29027" w:author="User" w:date="2022-10-07T15:38:00Z">
        <w:del w:id="29028" w:author="Kem Sereyboth" w:date="2023-07-13T14:28:00Z">
          <w:r w:rsidR="003C77F2" w:rsidRPr="00B26CA9" w:rsidDel="00DA0E01">
            <w:rPr>
              <w:rFonts w:ascii="Khmer MEF1" w:hAnsi="Khmer MEF1" w:cs="Khmer MEF1"/>
              <w:sz w:val="24"/>
              <w:szCs w:val="24"/>
              <w:cs/>
              <w:rPrChange w:id="2902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ពុំទាន់មានបទប្បញ្ញត្តិសម្រាប់ត្រួតពិនិត្យលើប្រតិបត្តិការរបស់ប្រតិបត្តិករសន្តិសុខសង្គម។ </w:delText>
          </w:r>
        </w:del>
      </w:ins>
      <w:ins w:id="29030" w:author="Kem Sereiboth" w:date="2022-09-13T10:51:00Z">
        <w:del w:id="29031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03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ន.ស.ស. </w:delText>
          </w:r>
        </w:del>
      </w:ins>
      <w:ins w:id="29033" w:author="sakaria fa" w:date="2022-09-30T22:30:00Z">
        <w:del w:id="29034" w:author="Kem Sereyboth" w:date="2023-07-13T14:28:00Z">
          <w:r w:rsidR="00476994" w:rsidRPr="00B26CA9" w:rsidDel="00DA0E01">
            <w:rPr>
              <w:rFonts w:ascii="Khmer MEF1" w:hAnsi="Khmer MEF1" w:cs="Khmer MEF1"/>
              <w:sz w:val="24"/>
              <w:szCs w:val="24"/>
              <w:cs/>
              <w:rPrChange w:id="2903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ពុំ</w:delText>
          </w:r>
        </w:del>
      </w:ins>
      <w:ins w:id="29036" w:author="ACER" w:date="2022-10-03T15:01:00Z">
        <w:del w:id="29037" w:author="Kem Sereyboth" w:date="2023-07-13T14:28:00Z"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03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ទាន់</w:delText>
          </w:r>
        </w:del>
      </w:ins>
      <w:ins w:id="29039" w:author="Un Seakamey" w:date="2022-10-03T17:47:00Z">
        <w:del w:id="29040" w:author="Kem Sereyboth" w:date="2023-07-13T14:28:00Z">
          <w:r w:rsidR="00FA34A7" w:rsidRPr="00B26CA9" w:rsidDel="00DA0E01">
            <w:rPr>
              <w:rFonts w:ascii="Khmer MEF1" w:hAnsi="Khmer MEF1" w:cs="Khmer MEF1"/>
              <w:sz w:val="24"/>
              <w:szCs w:val="24"/>
              <w:cs/>
              <w:rPrChange w:id="290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042" w:author="ACER" w:date="2022-10-03T15:01:00Z">
        <w:del w:id="29043" w:author="Kem Sereyboth" w:date="2023-07-13T14:28:00Z"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0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មានបទប្បញ្ញត្តិសម្រាប់ត្រួតពិនិត្យលើប្រតិបត្តិការរបស់​ប្រតិបត្តិករសន្តិសុខ</w:delText>
          </w:r>
          <w:r w:rsidR="004F5DEB" w:rsidRPr="00B26CA9" w:rsidDel="00DA0E01">
            <w:rPr>
              <w:rFonts w:ascii="Khmer MEF1" w:hAnsi="Khmer MEF1" w:cs="Khmer MEF1"/>
              <w:sz w:val="24"/>
              <w:szCs w:val="24"/>
              <w:cs/>
              <w:rPrChange w:id="2904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សង្គមនៅឡើយទេ។</w:delText>
          </w:r>
        </w:del>
      </w:ins>
    </w:p>
    <w:p w14:paraId="5FC007D5" w14:textId="38777AE2" w:rsidR="00376B78" w:rsidRPr="00B26CA9" w:rsidDel="00DA0E01" w:rsidRDefault="0047699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046" w:author="Kem Sereyboth" w:date="2023-07-13T14:28:00Z"/>
          <w:rFonts w:ascii="Khmer MEF1" w:hAnsi="Khmer MEF1" w:cs="Khmer MEF1"/>
          <w:sz w:val="24"/>
          <w:szCs w:val="24"/>
          <w:rPrChange w:id="29047" w:author="Sopheak Phorn" w:date="2023-08-25T15:04:00Z">
            <w:rPr>
              <w:del w:id="29048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049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29050" w:author="sakaria fa" w:date="2022-09-30T22:30:00Z">
        <w:del w:id="290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5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ទាន់មានបទប្បញ្ញត្តិសម្រាប់ត្រួតពិនិត្យលើប្រតិបត្តិការរបស់ប្រតិបត្តិករសន្តិសុខសង្គមនៅឡើយទេ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053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29054" w:author="Kem Sereiboth" w:date="2022-09-13T10:51:00Z">
        <w:del w:id="29055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05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មិនទាន់មានវិធាន និងយន្តការត្រួតពិនិត្យប្រតិបត្តិការរបស់ប្រតិបត្តិករសន្តិសុខសង្គមនៅឡើយសម្រាប់ឆ្នាំ២០២២នេះ</w:delText>
          </w:r>
        </w:del>
      </w:ins>
      <w:ins w:id="29057" w:author="User" w:date="2022-09-16T11:45:00Z">
        <w:del w:id="29058" w:author="Kem Sereyboth" w:date="2023-07-13T14:28:00Z">
          <w:r w:rsidR="00345011" w:rsidRPr="00B26CA9" w:rsidDel="00DA0E01">
            <w:rPr>
              <w:rFonts w:ascii="Khmer MEF1" w:hAnsi="Khmer MEF1" w:cs="Khmer MEF1"/>
              <w:sz w:val="24"/>
              <w:szCs w:val="24"/>
              <w:cs/>
              <w:rPrChange w:id="2905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29060" w:author="Kem Sereiboth" w:date="2022-09-13T10:51:00Z">
        <w:del w:id="29061" w:author="Kem Sereyboth" w:date="2023-07-13T14:28:00Z">
          <w:r w:rsidR="00376B78" w:rsidRPr="00B26CA9" w:rsidDel="00DA0E01">
            <w:rPr>
              <w:rFonts w:ascii="Khmer MEF1" w:hAnsi="Khmer MEF1" w:cs="Khmer MEF1"/>
              <w:sz w:val="24"/>
              <w:szCs w:val="24"/>
              <w:cs/>
              <w:rPrChange w:id="2906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7D469AAD" w14:textId="5AB1F050" w:rsidR="006C04DB" w:rsidRPr="00B26CA9" w:rsidDel="00DA0E01" w:rsidRDefault="006C04D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63" w:author="Un Seakamey" w:date="2022-10-03T17:47:00Z"/>
          <w:del w:id="29064" w:author="Kem Sereyboth" w:date="2023-07-13T14:28:00Z"/>
          <w:rFonts w:ascii="Khmer MEF1" w:hAnsi="Khmer MEF1" w:cs="Khmer MEF1"/>
          <w:sz w:val="24"/>
          <w:szCs w:val="24"/>
          <w:rPrChange w:id="29065" w:author="Sopheak Phorn" w:date="2023-08-25T15:04:00Z">
            <w:rPr>
              <w:ins w:id="29066" w:author="Un Seakamey" w:date="2022-10-03T17:47:00Z"/>
              <w:del w:id="29067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068" w:author="Sopheak Phorn" w:date="2023-08-25T15:13:00Z">
          <w:pPr>
            <w:spacing w:after="200" w:line="276" w:lineRule="auto"/>
            <w:ind w:firstLine="720"/>
          </w:pPr>
        </w:pPrChange>
      </w:pPr>
    </w:p>
    <w:p w14:paraId="4A9C0615" w14:textId="41718B20" w:rsidR="00D541E6" w:rsidRPr="00B26CA9" w:rsidDel="00DA0E01" w:rsidRDefault="00D541E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69" w:author="LENOVO" w:date="2022-10-02T12:11:00Z"/>
          <w:del w:id="29070" w:author="Kem Sereyboth" w:date="2023-07-13T14:28:00Z"/>
          <w:rFonts w:ascii="Khmer MEF1" w:hAnsi="Khmer MEF1" w:cs="Khmer MEF1"/>
          <w:sz w:val="24"/>
          <w:szCs w:val="24"/>
          <w:rPrChange w:id="29071" w:author="Sopheak Phorn" w:date="2023-08-25T15:04:00Z">
            <w:rPr>
              <w:ins w:id="29072" w:author="LENOVO" w:date="2022-10-02T12:11:00Z"/>
              <w:del w:id="29073" w:author="Kem Sereyboth" w:date="2023-07-13T14:28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29074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29075" w:author="LENOVO" w:date="2022-10-02T12:10:00Z">
        <w:del w:id="2907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77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29078" w:author="Kem Sereiboth" w:date="2022-09-13T15:22:00Z">
        <w:del w:id="29079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080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លក្ខណៈវិនិច្ឆ័យ៖</w:delText>
          </w:r>
        </w:del>
      </w:ins>
    </w:p>
    <w:p w14:paraId="1E820D39" w14:textId="0B3EBCC6" w:rsidR="00D541E6" w:rsidRPr="00B26CA9" w:rsidDel="00DA0E01" w:rsidRDefault="00AA345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81" w:author="LENOVO" w:date="2022-10-02T12:11:00Z"/>
          <w:del w:id="29082" w:author="Kem Sereyboth" w:date="2023-07-13T14:28:00Z"/>
          <w:rFonts w:ascii="Khmer MEF1" w:hAnsi="Khmer MEF1" w:cs="Khmer MEF1"/>
          <w:sz w:val="24"/>
          <w:szCs w:val="24"/>
          <w:rPrChange w:id="29083" w:author="Sopheak Phorn" w:date="2023-08-25T15:04:00Z">
            <w:rPr>
              <w:ins w:id="29084" w:author="LENOVO" w:date="2022-10-02T12:11:00Z"/>
              <w:del w:id="29085" w:author="Kem Sereyboth" w:date="2023-07-13T14:28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29086" w:author="Sopheak Phorn" w:date="2023-08-25T15:13:00Z">
          <w:pPr>
            <w:pStyle w:val="ListParagraph"/>
            <w:numPr>
              <w:numId w:val="34"/>
            </w:numPr>
            <w:spacing w:after="0" w:line="228" w:lineRule="auto"/>
            <w:ind w:left="900" w:hanging="180"/>
            <w:jc w:val="both"/>
          </w:pPr>
        </w:pPrChange>
      </w:pPr>
      <w:ins w:id="29087" w:author="Kem Sereiboth" w:date="2022-09-13T15:25:00Z">
        <w:del w:id="2908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8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090" w:author="Kem Sereiboth" w:date="2022-09-13T15:35:00Z">
        <w:del w:id="29091" w:author="Kem Sereyboth" w:date="2023-07-13T14:28:00Z">
          <w:r w:rsidR="00D53DD0" w:rsidRPr="00B26CA9" w:rsidDel="00DA0E01">
            <w:rPr>
              <w:rFonts w:ascii="Khmer MEF1" w:hAnsi="Khmer MEF1" w:cs="Khmer MEF1"/>
              <w:sz w:val="24"/>
              <w:szCs w:val="24"/>
              <w:cs/>
              <w:rPrChange w:id="2909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093" w:author="Kem Sereiboth" w:date="2022-09-13T15:30:00Z">
        <w:del w:id="2909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09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យោងមាត្រា១១ នៃច្បាប់ស្តីពីរបបសន្តិសុខសង្គម</w:delText>
          </w:r>
        </w:del>
      </w:ins>
      <w:ins w:id="29096" w:author="ACER" w:date="2022-10-03T15:06:00Z">
        <w:del w:id="29097" w:author="Kem Sereyboth" w:date="2023-07-13T14:28:00Z">
          <w:r w:rsidR="00F63825" w:rsidRPr="00B26CA9" w:rsidDel="00DA0E01">
            <w:rPr>
              <w:rFonts w:ascii="Khmer MEF1" w:hAnsi="Khmer MEF1" w:cs="Khmer MEF1"/>
              <w:sz w:val="24"/>
              <w:szCs w:val="24"/>
              <w:cs/>
              <w:rPrChange w:id="29098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ចុះថ្ងៃទី០២ ខែវិច្ឆិកា ឆ្នាំ២០១៩</w:delText>
          </w:r>
        </w:del>
      </w:ins>
    </w:p>
    <w:p w14:paraId="12141DED" w14:textId="608E4A2B" w:rsidR="00AA345C" w:rsidRPr="00B26CA9" w:rsidDel="00DA0E01" w:rsidRDefault="00D53DD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099" w:author="Kem Sereiboth" w:date="2022-09-13T15:26:00Z"/>
          <w:del w:id="29100" w:author="Kem Sereyboth" w:date="2023-07-13T14:28:00Z"/>
          <w:rFonts w:ascii="Khmer MEF1" w:hAnsi="Khmer MEF1" w:cs="Khmer MEF1"/>
          <w:sz w:val="24"/>
          <w:szCs w:val="24"/>
          <w:rPrChange w:id="29101" w:author="Sopheak Phorn" w:date="2023-08-25T15:04:00Z">
            <w:rPr>
              <w:ins w:id="29102" w:author="Kem Sereiboth" w:date="2022-09-13T15:26:00Z"/>
              <w:del w:id="2910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104" w:author="Sopheak Phorn" w:date="2023-08-25T15:13:00Z">
          <w:pPr>
            <w:spacing w:after="200" w:line="276" w:lineRule="auto"/>
            <w:ind w:firstLine="720"/>
          </w:pPr>
        </w:pPrChange>
      </w:pPr>
      <w:ins w:id="29105" w:author="Kem Sereiboth" w:date="2022-09-13T15:35:00Z">
        <w:del w:id="2910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0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 xml:space="preserve"> និង </w:delText>
          </w:r>
        </w:del>
      </w:ins>
      <w:ins w:id="29108" w:author="Kem Sereiboth" w:date="2022-09-13T15:25:00Z">
        <w:del w:id="29109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1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មាត្រា២១ នៃ</w:delText>
          </w:r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11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អនុក្រឹត្យលេខ</w:delText>
          </w:r>
        </w:del>
      </w:ins>
      <w:ins w:id="29112" w:author="User" w:date="2022-10-05T19:26:00Z">
        <w:del w:id="29113" w:author="Kem Sereyboth" w:date="2023-07-13T14:28:00Z">
          <w:r w:rsidR="00F26C61" w:rsidRPr="00B26CA9" w:rsidDel="00DA0E01">
            <w:rPr>
              <w:rFonts w:ascii="Khmer MEF1" w:hAnsi="Khmer MEF1" w:cs="Khmer MEF1"/>
              <w:sz w:val="24"/>
              <w:szCs w:val="24"/>
              <w:rPrChange w:id="29114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29115" w:author="Kem Sereiboth" w:date="2022-09-13T15:25:00Z">
        <w:del w:id="29116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11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១១៣ អ.ន.ក្រ.បក ចុះថ្ងៃទី​១៤​ ខែកក្កដា ឆ្នាំ២០២១ ស្តីពី</w:delText>
          </w:r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11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រៀបចំនិងការប្រព្រឹត្តទៅរបស់អង្គភាពក្រោមឱវាទរបស់អាជ្ញាធរសេវាហិរញ្ញវត្ថុមិនមែន</w:delText>
          </w:r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11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ធនាគា</w:delText>
          </w:r>
        </w:del>
      </w:ins>
      <w:ins w:id="29120" w:author="Kem Sereiboth" w:date="2022-09-13T15:26:00Z">
        <w:del w:id="29121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12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រ</w:delText>
          </w:r>
        </w:del>
      </w:ins>
      <w:ins w:id="29123" w:author="Kem Sereiboth" w:date="2022-09-13T15:35:00Z">
        <w:del w:id="2912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2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។</w:delText>
          </w:r>
        </w:del>
      </w:ins>
    </w:p>
    <w:p w14:paraId="32032ABA" w14:textId="653CB00A" w:rsidR="00063E5C" w:rsidRPr="00B26CA9" w:rsidDel="00DA0E01" w:rsidRDefault="0029009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126" w:author="Kem Sereyboth" w:date="2023-07-13T14:28:00Z"/>
          <w:rFonts w:ascii="Khmer MEF1" w:hAnsi="Khmer MEF1" w:cs="Khmer MEF1"/>
          <w:sz w:val="24"/>
          <w:szCs w:val="24"/>
          <w:rPrChange w:id="29127" w:author="Sopheak Phorn" w:date="2023-08-25T15:04:00Z">
            <w:rPr>
              <w:del w:id="29128" w:author="Kem Sereyboth" w:date="2023-07-13T14:28:00Z"/>
              <w:spacing w:val="-6"/>
              <w:szCs w:val="22"/>
            </w:rPr>
          </w:rPrChange>
        </w:rPr>
        <w:pPrChange w:id="29129" w:author="Sopheak Phorn" w:date="2023-08-25T15:13:00Z">
          <w:pPr>
            <w:pStyle w:val="ListParagraph"/>
            <w:numPr>
              <w:numId w:val="44"/>
            </w:numPr>
            <w:spacing w:after="0" w:line="233" w:lineRule="auto"/>
            <w:ind w:left="1440" w:hanging="360"/>
            <w:jc w:val="both"/>
          </w:pPr>
        </w:pPrChange>
      </w:pPr>
      <w:ins w:id="29130" w:author="LENOVO" w:date="2022-10-02T12:12:00Z">
        <w:del w:id="2913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3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29133" w:author="Kem Sereiboth" w:date="2022-09-13T15:30:00Z">
        <w:del w:id="29134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13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ឫសគល់បញ្ហា៖</w:delText>
          </w:r>
        </w:del>
      </w:ins>
      <w:ins w:id="29136" w:author="Un Seakamey" w:date="2022-11-14T14:03:00Z">
        <w:del w:id="29137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138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139" w:author="Un Seakamey" w:date="2022-11-14T14:04:00Z">
        <w:del w:id="29140" w:author="Kem Sereyboth" w:date="2023-07-13T14:28:00Z">
          <w:r w:rsidR="00A80ECC" w:rsidRPr="00B26CA9" w:rsidDel="00DA0E01">
            <w:rPr>
              <w:rFonts w:ascii="Khmer MEF1" w:hAnsi="Khmer MEF1" w:cs="Khmer MEF1"/>
              <w:sz w:val="24"/>
              <w:szCs w:val="24"/>
              <w:cs/>
              <w:rPrChange w:id="29141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ពុំទាន់មានបទប្បញ្ញត្តិគ្រប់គ្រាន់់គាំទ្រនៅឡើយទេ</w:delText>
          </w:r>
        </w:del>
      </w:ins>
      <w:ins w:id="29142" w:author="Kem Sereiboth" w:date="2022-09-13T15:30:00Z">
        <w:del w:id="29143" w:author="Kem Sereyboth" w:date="2023-07-13T14:28:00Z">
          <w:r w:rsidR="00AA345C" w:rsidRPr="00B26CA9" w:rsidDel="00DA0E01">
            <w:rPr>
              <w:rFonts w:ascii="Khmer MEF1" w:hAnsi="Khmer MEF1" w:cs="Khmer MEF1"/>
              <w:sz w:val="24"/>
              <w:szCs w:val="24"/>
              <w:cs/>
              <w:rPrChange w:id="2914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29145" w:author="sakaria fa" w:date="2022-09-30T22:32:00Z">
        <w:del w:id="29146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14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និយ័តករខ្វះក្របខណ្ឌ</w:delText>
          </w:r>
        </w:del>
      </w:ins>
      <w:ins w:id="29148" w:author="ACER" w:date="2022-10-03T16:32:00Z">
        <w:del w:id="29149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15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មិន</w:delText>
          </w:r>
        </w:del>
      </w:ins>
      <w:ins w:id="29151" w:author="User" w:date="2022-10-07T09:39:00Z">
        <w:del w:id="29152" w:author="Kem Sereyboth" w:date="2023-07-13T14:28:00Z">
          <w:r w:rsidR="00DF588C" w:rsidRPr="00B26CA9" w:rsidDel="00DA0E01">
            <w:rPr>
              <w:rFonts w:ascii="Khmer MEF1" w:hAnsi="Khmer MEF1" w:cs="Khmer MEF1"/>
              <w:sz w:val="24"/>
              <w:szCs w:val="24"/>
              <w:cs/>
              <w:rPrChange w:id="2915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ពុំ</w:delText>
          </w:r>
        </w:del>
      </w:ins>
      <w:ins w:id="29154" w:author="ACER" w:date="2022-10-03T16:32:00Z">
        <w:del w:id="29155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15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ទាន់មាន</w:delText>
          </w:r>
        </w:del>
      </w:ins>
      <w:ins w:id="29157" w:author="sakaria fa" w:date="2022-09-30T22:32:00Z">
        <w:del w:id="29158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15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</w:delText>
          </w:r>
        </w:del>
      </w:ins>
      <w:ins w:id="29160" w:author="ACER" w:date="2022-10-03T16:32:00Z">
        <w:del w:id="29161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16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គាំទ្</w:delText>
          </w:r>
        </w:del>
      </w:ins>
      <w:ins w:id="29163" w:author="ACER" w:date="2022-10-03T16:35:00Z">
        <w:del w:id="29164" w:author="Kem Sereyboth" w:date="2023-07-13T14:28:00Z">
          <w:r w:rsidR="0052568A" w:rsidRPr="00B26CA9" w:rsidDel="00DA0E01">
            <w:rPr>
              <w:rFonts w:ascii="Khmer MEF1" w:hAnsi="Khmer MEF1" w:cs="Khmer MEF1"/>
              <w:sz w:val="24"/>
              <w:szCs w:val="24"/>
              <w:cs/>
              <w:rPrChange w:id="2916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រគ្រប់គ្រាន់នៅឡើយ</w:delText>
          </w:r>
        </w:del>
      </w:ins>
      <w:ins w:id="29166" w:author="sakaria fa" w:date="2022-09-30T22:32:00Z">
        <w:del w:id="29167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16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ក្នុងការអនុវត្ត</w:delText>
          </w:r>
        </w:del>
      </w:ins>
      <w:ins w:id="29169" w:author="ACER" w:date="2022-10-03T16:32:00Z">
        <w:del w:id="29170" w:author="Kem Sereyboth" w:date="2023-07-13T14:28:00Z">
          <w:r w:rsidR="005C54EA" w:rsidRPr="00B26CA9" w:rsidDel="00DA0E01">
            <w:rPr>
              <w:rFonts w:ascii="Khmer MEF1" w:hAnsi="Khmer MEF1" w:cs="Khmer MEF1"/>
              <w:sz w:val="24"/>
              <w:szCs w:val="24"/>
              <w:cs/>
              <w:rPrChange w:id="2917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ទេ</w:delText>
          </w:r>
        </w:del>
      </w:ins>
      <w:ins w:id="29172" w:author="sakaria fa" w:date="2022-09-30T22:32:00Z">
        <w:del w:id="29173" w:author="Kem Sereyboth" w:date="2023-07-13T14:28:00Z">
          <w:r w:rsidR="00063E5C" w:rsidRPr="00B26CA9" w:rsidDel="00DA0E01">
            <w:rPr>
              <w:rFonts w:ascii="Khmer MEF1" w:hAnsi="Khmer MEF1" w:cs="Khmer MEF1"/>
              <w:sz w:val="24"/>
              <w:szCs w:val="24"/>
              <w:cs/>
              <w:rPrChange w:id="2917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37529AE" w14:textId="643A5190" w:rsidR="00CD3A38" w:rsidRPr="00B26CA9" w:rsidDel="00DA0E01" w:rsidRDefault="00CD3A38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175" w:author="Un Seakamey" w:date="2022-11-14T11:20:00Z"/>
          <w:del w:id="29176" w:author="Kem Sereyboth" w:date="2023-07-13T14:28:00Z"/>
          <w:rFonts w:ascii="Khmer MEF1" w:hAnsi="Khmer MEF1" w:cs="Khmer MEF1"/>
          <w:sz w:val="24"/>
          <w:szCs w:val="24"/>
          <w:rPrChange w:id="29177" w:author="Sopheak Phorn" w:date="2023-08-25T15:04:00Z">
            <w:rPr>
              <w:ins w:id="29178" w:author="Un Seakamey" w:date="2022-11-14T11:20:00Z"/>
              <w:del w:id="29179" w:author="Kem Sereyboth" w:date="2023-07-13T14:28:00Z"/>
              <w:rFonts w:ascii="Khmer MEF1" w:hAnsi="Khmer MEF1" w:cs="Khmer MEF1"/>
              <w:spacing w:val="6"/>
              <w:sz w:val="24"/>
              <w:szCs w:val="24"/>
              <w:lang w:val="ca-ES"/>
            </w:rPr>
          </w:rPrChange>
        </w:rPr>
        <w:pPrChange w:id="29180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7C84DDD6" w14:textId="43D23E12" w:rsidR="00756A09" w:rsidRPr="00B26CA9" w:rsidDel="00DA0E01" w:rsidRDefault="00BE632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181" w:author="Kem Sereyboth" w:date="2023-07-13T14:28:00Z"/>
          <w:rFonts w:ascii="Khmer MEF1" w:hAnsi="Khmer MEF1" w:cs="Khmer MEF1"/>
          <w:sz w:val="24"/>
          <w:szCs w:val="24"/>
          <w:rPrChange w:id="29182" w:author="Sopheak Phorn" w:date="2023-08-25T15:04:00Z">
            <w:rPr>
              <w:del w:id="29183" w:author="Kem Sereyboth" w:date="2023-07-13T14:28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29184" w:author="Sopheak Phorn" w:date="2023-08-25T15:13:00Z">
          <w:pPr>
            <w:spacing w:after="0" w:line="232" w:lineRule="auto"/>
            <w:ind w:firstLine="720"/>
          </w:pPr>
        </w:pPrChange>
      </w:pPr>
      <w:ins w:id="29185" w:author="Kem Sereiboth" w:date="2022-09-19T09:41:00Z">
        <w:del w:id="2918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18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ចំនួនមន្រ្តីនៅមានកម្រិតមិនឆ្លើយតបនឹងទំហំការងារ។</w:delText>
          </w:r>
        </w:del>
      </w:ins>
    </w:p>
    <w:p w14:paraId="53A14040" w14:textId="73A408DC" w:rsidR="005967E0" w:rsidRPr="00B26CA9" w:rsidDel="00DA0E01" w:rsidRDefault="005967E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188" w:author="Kem Sereiboth" w:date="2022-09-15T15:07:00Z"/>
          <w:del w:id="29189" w:author="Kem Sereyboth" w:date="2023-07-13T14:28:00Z"/>
          <w:rFonts w:ascii="Khmer MEF1" w:hAnsi="Khmer MEF1" w:cs="Khmer MEF1"/>
          <w:sz w:val="24"/>
          <w:szCs w:val="24"/>
          <w:rPrChange w:id="29190" w:author="Sopheak Phorn" w:date="2023-08-25T15:04:00Z">
            <w:rPr>
              <w:ins w:id="29191" w:author="Kem Sereiboth" w:date="2022-09-15T15:07:00Z"/>
              <w:del w:id="29192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193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1920CFC4" w14:textId="18CE77AD" w:rsidR="00756A09" w:rsidRPr="00B26CA9" w:rsidDel="00DA0E01" w:rsidRDefault="005967E0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194" w:author="Voeun Kuyeng" w:date="2022-08-31T16:00:00Z"/>
          <w:del w:id="29195" w:author="Kem Sereyboth" w:date="2023-07-13T14:28:00Z"/>
          <w:rFonts w:ascii="Khmer MEF1" w:hAnsi="Khmer MEF1" w:cs="Khmer MEF1"/>
          <w:sz w:val="24"/>
          <w:szCs w:val="24"/>
          <w:rPrChange w:id="29196" w:author="Sopheak Phorn" w:date="2023-08-25T15:04:00Z">
            <w:rPr>
              <w:ins w:id="29197" w:author="Voeun Kuyeng" w:date="2022-08-31T16:00:00Z"/>
              <w:del w:id="29198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19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200" w:author="Kem Sereiboth" w:date="2022-09-15T15:07:00Z">
        <w:del w:id="2920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0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29203" w:author="LENOVO" w:date="2022-10-02T12:12:00Z">
        <w:del w:id="29204" w:author="Kem Sereyboth" w:date="2023-07-13T14:28:00Z">
          <w:r w:rsidR="0029009C" w:rsidRPr="00B26CA9" w:rsidDel="00DA0E01">
            <w:rPr>
              <w:rFonts w:ascii="Khmer MEF1" w:hAnsi="Khmer MEF1" w:cs="Khmer MEF1"/>
              <w:sz w:val="24"/>
              <w:szCs w:val="24"/>
              <w:cs/>
              <w:rPrChange w:id="29205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៤.</w:delText>
          </w:r>
        </w:del>
      </w:ins>
      <w:ins w:id="29206" w:author="socheata.ol@hotmail.com" w:date="2022-09-04T18:18:00Z">
        <w:del w:id="29207" w:author="Kem Sereyboth" w:date="2023-07-13T14:28:00Z">
          <w:r w:rsidR="006214EF" w:rsidRPr="00B26CA9" w:rsidDel="00DA0E01">
            <w:rPr>
              <w:rFonts w:ascii="Khmer MEF1" w:hAnsi="Khmer MEF1" w:cs="Khmer MEF1"/>
              <w:sz w:val="24"/>
              <w:szCs w:val="24"/>
              <w:rPrChange w:id="2920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</w:rPr>
              </w:rPrChange>
            </w:rPr>
            <w:delText>[</w:delText>
          </w:r>
        </w:del>
      </w:ins>
      <w:ins w:id="29209" w:author="Voeun Kuyeng" w:date="2022-08-31T16:00:00Z">
        <w:del w:id="29210" w:author="Kem Sereyboth" w:date="2023-07-13T14:28:00Z">
          <w:r w:rsidR="00756A09" w:rsidRPr="00B26CA9" w:rsidDel="00DA0E01">
            <w:rPr>
              <w:rFonts w:ascii="Khmer MEF1" w:hAnsi="Khmer MEF1" w:cs="Khmer MEF1"/>
              <w:sz w:val="24"/>
              <w:szCs w:val="24"/>
              <w:cs/>
              <w:rPrChange w:id="2921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ក-កថាខណ្ឌទី១៖ ត្រូវសរសេររៀបរាប់អំពីដំណើរការ​ប្រមូលភស្ដុតាង។ </w:delText>
          </w:r>
        </w:del>
      </w:ins>
    </w:p>
    <w:p w14:paraId="1ACF4B27" w14:textId="39EC5290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12" w:author="Voeun Kuyeng" w:date="2022-08-31T16:05:00Z"/>
          <w:del w:id="29213" w:author="Kem Sereyboth" w:date="2023-07-13T14:28:00Z"/>
          <w:rFonts w:ascii="Khmer MEF1" w:hAnsi="Khmer MEF1" w:cs="Khmer MEF1"/>
          <w:sz w:val="24"/>
          <w:szCs w:val="24"/>
        </w:rPr>
        <w:pPrChange w:id="2921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215" w:author="Voeun Kuyeng" w:date="2022-08-31T16:00:00Z">
        <w:del w:id="2921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17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 ប្រមូលភស្តុតាងនៅសវនដ្ឋាន​​ដោយប្រើនីតិវិធី​សវនកម្ម​​ដែលបាន​កំណត់​នៅក្នុង​គោលការណ៍ណែនាំ​ស្ដី​ពី​សវនកម្មអនុលោមភាព​រួមមានការសាកសួរ ការសង្កេត​ និងការពិនិត្យលើឯកសារជាដើម ដោយប្រើប្រាស់មូលដ្ឋានបញ្ជីត្រួតពិនិត្យដែលអង្គភាពសវនកម្មផ្ទៃក្នុងបានផ្ដល់ជូនសវនដ្ឋានមុន​នឹង​សវនករ​យកទៅប្រើប្រាស់​ដើម្បី​ប្រមូលភស្តុតាង​នៅក្នុងដំណើរការសវនកម្ម។ លទ្ធផលនៃការវិភាគ និងវាយតម្លៃរបស់សវនករទទួលបន្ទុកផ្អែកទៅលើភស្តុតាង និងលទ្ធផលនៃការរកឃើញដូចខាងក្រោម៖</w:delText>
          </w:r>
        </w:del>
      </w:ins>
    </w:p>
    <w:p w14:paraId="0BAC771C" w14:textId="3A28395A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18" w:author="Voeun Kuyeng" w:date="2022-08-31T16:00:00Z"/>
          <w:del w:id="29219" w:author="Kem Sereyboth" w:date="2023-07-13T14:28:00Z"/>
          <w:rFonts w:ascii="Khmer MEF1" w:hAnsi="Khmer MEF1" w:cs="Khmer MEF1"/>
          <w:sz w:val="24"/>
          <w:szCs w:val="24"/>
          <w:rPrChange w:id="29220" w:author="Sopheak Phorn" w:date="2023-08-25T15:04:00Z">
            <w:rPr>
              <w:ins w:id="29221" w:author="Voeun Kuyeng" w:date="2022-08-31T16:00:00Z"/>
              <w:del w:id="29222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223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1D82CC72" w14:textId="35BECF9B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24" w:author="Voeun Kuyeng" w:date="2022-08-31T16:00:00Z"/>
          <w:del w:id="29225" w:author="Kem Sereyboth" w:date="2023-07-13T14:28:00Z"/>
          <w:rFonts w:ascii="Khmer MEF1" w:hAnsi="Khmer MEF1" w:cs="Khmer MEF1"/>
          <w:sz w:val="24"/>
          <w:szCs w:val="24"/>
          <w:rPrChange w:id="29226" w:author="Sopheak Phorn" w:date="2023-08-25T15:04:00Z">
            <w:rPr>
              <w:ins w:id="29227" w:author="Voeun Kuyeng" w:date="2022-08-31T16:00:00Z"/>
              <w:del w:id="29228" w:author="Kem Sereyboth" w:date="2023-07-13T14:28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2922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230" w:author="Voeun Kuyeng" w:date="2022-08-31T16:00:00Z">
        <w:del w:id="2923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32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24"/>
                  <w:szCs w:val="24"/>
                  <w:cs/>
                </w:rPr>
              </w:rPrChange>
            </w:rPr>
            <w:delText>ខ.កថាខណ្ឌទី២៖ ត្រូវសរសេររៀបរាប់អំពីប្រធានបទ លទ្ធផលរកឃើញ លក្ខណៈវិនិច្ឆ័យ ឫសគល់បញ្ហា និងផលវិបាក។</w:delText>
          </w:r>
        </w:del>
      </w:ins>
    </w:p>
    <w:p w14:paraId="6DA375A8" w14:textId="55BAC39D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33" w:author="sakaria fa" w:date="2022-09-12T23:47:00Z"/>
          <w:del w:id="29234" w:author="Kem Sereyboth" w:date="2023-07-13T14:28:00Z"/>
          <w:rFonts w:ascii="Khmer MEF1" w:hAnsi="Khmer MEF1" w:cs="Khmer MEF1"/>
          <w:sz w:val="24"/>
          <w:szCs w:val="24"/>
          <w:rPrChange w:id="29235" w:author="Sopheak Phorn" w:date="2023-08-25T15:04:00Z">
            <w:rPr>
              <w:ins w:id="29236" w:author="sakaria fa" w:date="2022-09-12T23:47:00Z"/>
              <w:del w:id="29237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9238" w:author="Sopheak Phorn" w:date="2023-08-25T15:13:00Z">
          <w:pPr>
            <w:spacing w:after="0" w:line="240" w:lineRule="auto"/>
          </w:pPr>
        </w:pPrChange>
      </w:pPr>
      <w:ins w:id="29239" w:author="sakaria fa" w:date="2022-09-12T23:47:00Z">
        <w:del w:id="2924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41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ប្រធានបទទី១៖ រចនាសម្ព័ន្ធគ្រប់គ្រង</w:delText>
          </w:r>
        </w:del>
      </w:ins>
    </w:p>
    <w:p w14:paraId="32E5A5EB" w14:textId="35E8E396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42" w:author="sakaria fa" w:date="2022-09-12T23:47:00Z"/>
          <w:del w:id="29243" w:author="Kem Sereyboth" w:date="2023-07-13T14:28:00Z"/>
          <w:rFonts w:ascii="Khmer MEF1" w:hAnsi="Khmer MEF1" w:cs="Khmer MEF1"/>
          <w:sz w:val="24"/>
          <w:szCs w:val="24"/>
          <w:rPrChange w:id="29244" w:author="Sopheak Phorn" w:date="2023-08-25T15:04:00Z">
            <w:rPr>
              <w:ins w:id="29245" w:author="sakaria fa" w:date="2022-09-12T23:47:00Z"/>
              <w:del w:id="29246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247" w:author="Sopheak Phorn" w:date="2023-08-25T15:13:00Z">
          <w:pPr>
            <w:spacing w:after="0" w:line="240" w:lineRule="auto"/>
          </w:pPr>
        </w:pPrChange>
      </w:pPr>
      <w:ins w:id="29248" w:author="sakaria fa" w:date="2022-09-12T23:47:00Z">
        <w:del w:id="2924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25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5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លទ្ធផលនៃការរកឃើញទី១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25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]​​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5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ន.ស.ស. មិនទាន់បែងចែកមន្រ្តីលក្ខន្តិកៈឱ្យស្ថិតក្រោមការគ្រប់គ្រងរបស់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25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5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អ.ស.ហ.នៅឡើយ បច្ចុប្បន្ន ន.ស.ស. មានតែមន្រ្តីកិច្ចសន្យាគម្រោងដែលជាមន្រ្តីរបស់អគ្គលេខាធិការដ្ឋានក្រុមប្រឹក្សាជាតិគាំពារសង្គម</w:delText>
          </w:r>
        </w:del>
      </w:ins>
    </w:p>
    <w:p w14:paraId="2F1AF3D3" w14:textId="550956DC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56" w:author="sakaria fa" w:date="2022-09-12T23:47:00Z"/>
          <w:del w:id="29257" w:author="Kem Sereyboth" w:date="2023-07-13T14:28:00Z"/>
          <w:rFonts w:ascii="Khmer MEF1" w:hAnsi="Khmer MEF1" w:cs="Khmer MEF1"/>
          <w:sz w:val="24"/>
          <w:szCs w:val="24"/>
          <w:rPrChange w:id="29258" w:author="Sopheak Phorn" w:date="2023-08-25T15:04:00Z">
            <w:rPr>
              <w:ins w:id="29259" w:author="sakaria fa" w:date="2022-09-12T23:47:00Z"/>
              <w:del w:id="29260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9261" w:author="Sopheak Phorn" w:date="2023-08-25T15:13:00Z">
          <w:pPr>
            <w:spacing w:after="0" w:line="240" w:lineRule="auto"/>
          </w:pPr>
        </w:pPrChange>
      </w:pPr>
      <w:ins w:id="29262" w:author="sakaria fa" w:date="2022-09-12T23:47:00Z">
        <w:del w:id="2926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6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ប្រធានបទី២៖ ប្រព័ន្ធលើកទឹកចិត្តមន្រ្តី</w:delText>
          </w:r>
        </w:del>
      </w:ins>
    </w:p>
    <w:p w14:paraId="3808BC1F" w14:textId="3F45E86D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65" w:author="sakaria fa" w:date="2022-09-12T23:47:00Z"/>
          <w:del w:id="29266" w:author="Kem Sereyboth" w:date="2023-07-13T14:28:00Z"/>
          <w:rFonts w:ascii="Khmer MEF1" w:hAnsi="Khmer MEF1" w:cs="Khmer MEF1"/>
          <w:sz w:val="24"/>
          <w:szCs w:val="24"/>
          <w:rPrChange w:id="29267" w:author="Sopheak Phorn" w:date="2023-08-25T15:04:00Z">
            <w:rPr>
              <w:ins w:id="29268" w:author="sakaria fa" w:date="2022-09-12T23:47:00Z"/>
              <w:del w:id="29269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270" w:author="Sopheak Phorn" w:date="2023-08-25T15:13:00Z">
          <w:pPr>
            <w:spacing w:after="0" w:line="240" w:lineRule="auto"/>
          </w:pPr>
        </w:pPrChange>
      </w:pPr>
      <w:ins w:id="29271" w:author="sakaria fa" w:date="2022-09-12T23:47:00Z">
        <w:del w:id="2927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27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7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លទ្ធផលនៃការរកឃើញទី២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27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7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ន.ស.ស. មិនបានអនុវត្តតាមប្រព័ន្ធលើកទឹកចិត្តមន្រ្តីដែលកំណត់ដោយបទប្បញ្ញត្តិ អ.ស.ហ. ទេ</w:delText>
          </w:r>
        </w:del>
      </w:ins>
    </w:p>
    <w:p w14:paraId="4225BC44" w14:textId="31893721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77" w:author="sakaria fa" w:date="2022-09-12T23:47:00Z"/>
          <w:del w:id="29278" w:author="Kem Sereyboth" w:date="2023-07-13T14:28:00Z"/>
          <w:rFonts w:ascii="Khmer MEF1" w:hAnsi="Khmer MEF1" w:cs="Khmer MEF1"/>
          <w:sz w:val="24"/>
          <w:szCs w:val="24"/>
          <w:rPrChange w:id="29279" w:author="Sopheak Phorn" w:date="2023-08-25T15:04:00Z">
            <w:rPr>
              <w:ins w:id="29280" w:author="sakaria fa" w:date="2022-09-12T23:47:00Z"/>
              <w:del w:id="29281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282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283" w:author="sakaria fa" w:date="2022-09-12T23:47:00Z">
        <w:del w:id="2928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8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ប្រព័ន្ធនៃការលើកទឹកចិត្ត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28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</w:rPr>
              </w:rPrChange>
            </w:rPr>
            <w:delText xml:space="preserve">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8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គឺស្ថិតក្រោមបទប្បញ្ញត្តិរបស់ក្រសួងសេដ្ឋកិច្ចនិងហិរញ្ញវត្ថុ</w:delText>
          </w:r>
        </w:del>
      </w:ins>
    </w:p>
    <w:p w14:paraId="3CB44FB9" w14:textId="4F30CF4B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88" w:author="sakaria fa" w:date="2022-09-12T23:47:00Z"/>
          <w:del w:id="29289" w:author="Kem Sereyboth" w:date="2023-07-13T14:28:00Z"/>
          <w:rFonts w:ascii="Khmer MEF1" w:hAnsi="Khmer MEF1" w:cs="Khmer MEF1"/>
          <w:sz w:val="24"/>
          <w:szCs w:val="24"/>
          <w:rPrChange w:id="29290" w:author="Sopheak Phorn" w:date="2023-08-25T15:04:00Z">
            <w:rPr>
              <w:ins w:id="29291" w:author="sakaria fa" w:date="2022-09-12T23:47:00Z"/>
              <w:del w:id="29292" w:author="Kem Sereyboth" w:date="2023-07-13T14:28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29293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294" w:author="sakaria fa" w:date="2022-09-12T23:47:00Z">
        <w:del w:id="2929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29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ការលើកទឹកចិត្តត្រូវផ្ដល់ជូនថ្នាក់ដឹកនាំ និងមន្រ្តីរាជការ តាម២ប្រភេទគឺ ប្រើប្រព័ន្ធលើកទឹកចិត្តមន្ត្រីដោយផ្ដល់ប្រាក់ឧបត្ថម្ភជីវភាព និងប្រាក់ឧបត្ថម្ភមុខងារ </w:delText>
          </w:r>
        </w:del>
      </w:ins>
    </w:p>
    <w:p w14:paraId="6C634FEF" w14:textId="0A44F186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297" w:author="sakaria fa" w:date="2022-09-12T23:47:00Z"/>
          <w:del w:id="29298" w:author="Kem Sereyboth" w:date="2023-07-13T14:28:00Z"/>
          <w:rFonts w:ascii="Khmer MEF1" w:hAnsi="Khmer MEF1" w:cs="Khmer MEF1"/>
          <w:sz w:val="24"/>
          <w:szCs w:val="24"/>
          <w:rPrChange w:id="29299" w:author="Sopheak Phorn" w:date="2023-08-25T15:04:00Z">
            <w:rPr>
              <w:ins w:id="29300" w:author="sakaria fa" w:date="2022-09-12T23:47:00Z"/>
              <w:del w:id="29301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302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303" w:author="sakaria fa" w:date="2022-09-12T23:47:00Z">
        <w:del w:id="2930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0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មិនអនុវត្តតាមប្រកាសលេខ ០១៥ អ.ស.ហ. ប្រកចុះថ្ងៃទី១២ ខែវិច្ឆិកា ឆ្នាំ២០២១ ស្តីពីការកំណត់ប្រភពធនធាន និងការប្រើប្រាស់ធនធានរបស់អគ្គលេខាធិការដ្ឋានអ.ស.ហ. ទេ។</w:delText>
          </w:r>
        </w:del>
      </w:ins>
    </w:p>
    <w:p w14:paraId="38FE7AF6" w14:textId="6FFA8519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06" w:author="sakaria fa" w:date="2022-09-12T23:47:00Z"/>
          <w:del w:id="29307" w:author="Kem Sereyboth" w:date="2023-07-13T14:28:00Z"/>
          <w:rFonts w:ascii="Khmer MEF1" w:hAnsi="Khmer MEF1" w:cs="Khmer MEF1"/>
          <w:sz w:val="24"/>
          <w:szCs w:val="24"/>
          <w:rPrChange w:id="29308" w:author="Sopheak Phorn" w:date="2023-08-25T15:04:00Z">
            <w:rPr>
              <w:ins w:id="29309" w:author="sakaria fa" w:date="2022-09-12T23:47:00Z"/>
              <w:del w:id="29310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311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312" w:author="sakaria fa" w:date="2022-09-12T23:47:00Z">
        <w:del w:id="2931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1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អនុវត្តតាម ប្រកាសលេខ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</w:p>
    <w:p w14:paraId="15C00204" w14:textId="0805CB49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15" w:author="sakaria fa" w:date="2022-09-12T23:47:00Z"/>
          <w:del w:id="29316" w:author="Kem Sereyboth" w:date="2023-07-13T14:28:00Z"/>
          <w:rFonts w:ascii="Khmer MEF1" w:hAnsi="Khmer MEF1" w:cs="Khmer MEF1"/>
          <w:sz w:val="24"/>
          <w:szCs w:val="24"/>
          <w:rPrChange w:id="29317" w:author="Sopheak Phorn" w:date="2023-08-25T15:04:00Z">
            <w:rPr>
              <w:ins w:id="29318" w:author="sakaria fa" w:date="2022-09-12T23:47:00Z"/>
              <w:del w:id="29319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320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321" w:author="sakaria fa" w:date="2022-09-12T23:47:00Z">
        <w:del w:id="2932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2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តារាងកំណត់ពិន្ទុសម្រាប់វាយតម្លៃ</w:delText>
          </w:r>
        </w:del>
      </w:ins>
    </w:p>
    <w:p w14:paraId="021A1458" w14:textId="28FAE92F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24" w:author="sakaria fa" w:date="2022-09-12T23:47:00Z"/>
          <w:del w:id="29325" w:author="Kem Sereyboth" w:date="2023-07-13T14:28:00Z"/>
          <w:rFonts w:ascii="Khmer MEF1" w:hAnsi="Khmer MEF1" w:cs="Khmer MEF1"/>
          <w:sz w:val="24"/>
          <w:szCs w:val="24"/>
          <w:rPrChange w:id="29326" w:author="Sopheak Phorn" w:date="2023-08-25T15:04:00Z">
            <w:rPr>
              <w:ins w:id="29327" w:author="sakaria fa" w:date="2022-09-12T23:47:00Z"/>
              <w:del w:id="29328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329" w:author="Sopheak Phorn" w:date="2023-08-25T15:1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ins w:id="29330" w:author="sakaria fa" w:date="2022-09-12T23:47:00Z">
        <w:del w:id="2933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3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លក្ខខណ្ឌយោងនៃសមាសភាពនៃគម្រោង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33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/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3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3D8B32FC" w14:textId="23ACF132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35" w:author="sakaria fa" w:date="2022-09-12T23:47:00Z"/>
          <w:del w:id="29336" w:author="Kem Sereyboth" w:date="2023-07-13T14:28:00Z"/>
          <w:rFonts w:ascii="Khmer MEF1" w:hAnsi="Khmer MEF1" w:cs="Khmer MEF1"/>
          <w:sz w:val="24"/>
          <w:szCs w:val="24"/>
          <w:rPrChange w:id="29337" w:author="Sopheak Phorn" w:date="2023-08-25T15:04:00Z">
            <w:rPr>
              <w:ins w:id="29338" w:author="sakaria fa" w:date="2022-09-12T23:47:00Z"/>
              <w:del w:id="29339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340" w:author="Sopheak Phorn" w:date="2023-08-25T15:13:00Z">
          <w:pPr>
            <w:spacing w:after="0" w:line="240" w:lineRule="auto"/>
          </w:pPr>
        </w:pPrChange>
      </w:pPr>
      <w:ins w:id="29341" w:author="sakaria fa" w:date="2022-09-12T23:47:00Z">
        <w:del w:id="2934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43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ប្រធានបទទី៣៖ ប្រភពចំណូល</w:delText>
          </w:r>
        </w:del>
      </w:ins>
    </w:p>
    <w:p w14:paraId="202FBE2D" w14:textId="55D16E42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44" w:author="sakaria fa" w:date="2022-09-12T23:47:00Z"/>
          <w:del w:id="29345" w:author="Kem Sereyboth" w:date="2023-07-13T14:28:00Z"/>
          <w:rFonts w:ascii="Khmer MEF1" w:hAnsi="Khmer MEF1" w:cs="Khmer MEF1"/>
          <w:sz w:val="24"/>
          <w:szCs w:val="24"/>
          <w:rPrChange w:id="29346" w:author="Sopheak Phorn" w:date="2023-08-25T15:04:00Z">
            <w:rPr>
              <w:ins w:id="29347" w:author="sakaria fa" w:date="2022-09-12T23:47:00Z"/>
              <w:del w:id="29348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349" w:author="Sopheak Phorn" w:date="2023-08-25T15:13:00Z">
          <w:pPr>
            <w:spacing w:after="200" w:line="276" w:lineRule="auto"/>
          </w:pPr>
        </w:pPrChange>
      </w:pPr>
      <w:ins w:id="29350" w:author="sakaria fa" w:date="2022-09-12T23:47:00Z">
        <w:del w:id="293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35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5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លទ្ធផលនៃការរកឃើញទី៣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35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5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ន.ស.ស. ពុំទាន់មានប្រភពចំណូលទេ ព្រោះមិនទាន់កម្រងសេវាសាធារណៈក្រោមសមត្ថកិច្ចនៅឡើយ។</w:delText>
          </w:r>
        </w:del>
      </w:ins>
    </w:p>
    <w:p w14:paraId="629F798C" w14:textId="5E7FBE91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56" w:author="sakaria fa" w:date="2022-09-12T23:47:00Z"/>
          <w:del w:id="29357" w:author="Kem Sereyboth" w:date="2023-07-13T14:28:00Z"/>
          <w:rFonts w:ascii="Khmer MEF1" w:hAnsi="Khmer MEF1" w:cs="Khmer MEF1"/>
          <w:sz w:val="24"/>
          <w:szCs w:val="24"/>
          <w:rPrChange w:id="29358" w:author="Sopheak Phorn" w:date="2023-08-25T15:04:00Z">
            <w:rPr>
              <w:ins w:id="29359" w:author="sakaria fa" w:date="2022-09-12T23:47:00Z"/>
              <w:del w:id="29360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361" w:author="Sopheak Phorn" w:date="2023-08-25T15:13:00Z">
          <w:pPr>
            <w:spacing w:after="0" w:line="240" w:lineRule="auto"/>
          </w:pPr>
        </w:pPrChange>
      </w:pPr>
    </w:p>
    <w:p w14:paraId="1B06C85A" w14:textId="1B5E14E2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62" w:author="sakaria fa" w:date="2022-09-12T23:47:00Z"/>
          <w:del w:id="29363" w:author="Kem Sereyboth" w:date="2023-07-13T14:28:00Z"/>
          <w:rFonts w:ascii="Khmer MEF1" w:hAnsi="Khmer MEF1" w:cs="Khmer MEF1"/>
          <w:sz w:val="24"/>
          <w:szCs w:val="24"/>
          <w:rPrChange w:id="29364" w:author="Sopheak Phorn" w:date="2023-08-25T15:04:00Z">
            <w:rPr>
              <w:ins w:id="29365" w:author="sakaria fa" w:date="2022-09-12T23:47:00Z"/>
              <w:del w:id="29366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367" w:author="Sopheak Phorn" w:date="2023-08-25T15:13:00Z">
          <w:pPr>
            <w:spacing w:after="0" w:line="240" w:lineRule="auto"/>
          </w:pPr>
        </w:pPrChange>
      </w:pPr>
      <w:ins w:id="29368" w:author="sakaria fa" w:date="2022-09-12T23:47:00Z">
        <w:del w:id="2936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70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ឃ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371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72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ប្រធានបទទី៤៖ បង់ភាគទាន១០%</w:delText>
          </w:r>
        </w:del>
      </w:ins>
    </w:p>
    <w:p w14:paraId="6E40EC06" w14:textId="0B72B5B1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73" w:author="sakaria fa" w:date="2022-09-12T23:47:00Z"/>
          <w:del w:id="29374" w:author="Kem Sereyboth" w:date="2023-07-13T14:28:00Z"/>
          <w:rFonts w:ascii="Khmer MEF1" w:hAnsi="Khmer MEF1" w:cs="Khmer MEF1"/>
          <w:sz w:val="24"/>
          <w:szCs w:val="24"/>
          <w:rPrChange w:id="29375" w:author="Sopheak Phorn" w:date="2023-08-25T15:04:00Z">
            <w:rPr>
              <w:ins w:id="29376" w:author="sakaria fa" w:date="2022-09-12T23:47:00Z"/>
              <w:del w:id="29377" w:author="Kem Sereyboth" w:date="2023-07-13T14:28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378" w:author="Sopheak Phorn" w:date="2023-08-25T15:13:00Z">
          <w:pPr>
            <w:spacing w:after="0" w:line="240" w:lineRule="auto"/>
          </w:pPr>
        </w:pPrChange>
      </w:pPr>
      <w:ins w:id="29379" w:author="sakaria fa" w:date="2022-09-12T23:47:00Z">
        <w:del w:id="2938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38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8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លទ្ធផលនៃការរកឃើញទី៤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38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8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មានលិខិតលេខ ៣៩ ចុះថ្ងៃទី២០ ខែមិថុនា ឆ្នាំ២០២១ ស្តីពីករណីសុំផ្តល់កម្រងសេវាសាធារណៈរបស់និយ័តករ ក្រោមឱវាទអាជ្ញាធរសេវាហិរញ្ញវ្តត្ថុមិនមែនធនាគារ។</w:delText>
          </w:r>
        </w:del>
      </w:ins>
    </w:p>
    <w:p w14:paraId="4BAB9F62" w14:textId="016F2308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85" w:author="sakaria fa" w:date="2022-09-12T23:47:00Z"/>
          <w:del w:id="29386" w:author="Kem Sereyboth" w:date="2023-07-13T14:28:00Z"/>
          <w:rFonts w:ascii="Khmer MEF1" w:hAnsi="Khmer MEF1" w:cs="Khmer MEF1"/>
          <w:sz w:val="24"/>
          <w:szCs w:val="24"/>
          <w:rPrChange w:id="29387" w:author="Sopheak Phorn" w:date="2023-08-25T15:04:00Z">
            <w:rPr>
              <w:ins w:id="29388" w:author="sakaria fa" w:date="2022-09-12T23:47:00Z"/>
              <w:del w:id="29389" w:author="Kem Sereyboth" w:date="2023-07-13T14:28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29390" w:author="Sopheak Phorn" w:date="2023-08-25T15:13:00Z">
          <w:pPr>
            <w:spacing w:after="0" w:line="240" w:lineRule="auto"/>
          </w:pPr>
        </w:pPrChange>
      </w:pPr>
      <w:ins w:id="29391" w:author="sakaria fa" w:date="2022-09-12T23:47:00Z">
        <w:del w:id="2939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393" w:author="Sopheak Phorn" w:date="2023-08-25T15:04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ង.វិធាន និងយន្តការត្រួតពិនិត្យប្រតិបត្តិការរបស់ប្រតិបត្តិករសន្តិសុខសង្គម</w:delText>
          </w:r>
        </w:del>
      </w:ins>
    </w:p>
    <w:p w14:paraId="120E6086" w14:textId="1F9F972A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394" w:author="sakaria fa" w:date="2022-09-12T23:47:00Z"/>
          <w:del w:id="29395" w:author="Kem Sereyboth" w:date="2023-07-13T14:28:00Z"/>
          <w:rFonts w:ascii="Khmer MEF1" w:hAnsi="Khmer MEF1" w:cs="Khmer MEF1"/>
          <w:sz w:val="24"/>
          <w:szCs w:val="24"/>
          <w:rPrChange w:id="29396" w:author="Sopheak Phorn" w:date="2023-08-25T15:04:00Z">
            <w:rPr>
              <w:ins w:id="29397" w:author="sakaria fa" w:date="2022-09-12T23:47:00Z"/>
              <w:del w:id="29398" w:author="Kem Sereyboth" w:date="2023-07-13T14:28:00Z"/>
              <w:rFonts w:ascii="Khmer MEF1" w:hAnsi="Khmer MEF1" w:cs="Khmer MEF1"/>
              <w:sz w:val="24"/>
              <w:szCs w:val="24"/>
              <w:highlight w:val="green"/>
              <w:lang w:val="ca-ES"/>
            </w:rPr>
          </w:rPrChange>
        </w:rPr>
        <w:pPrChange w:id="29399" w:author="Sopheak Phorn" w:date="2023-08-25T15:13:00Z">
          <w:pPr>
            <w:spacing w:after="200" w:line="276" w:lineRule="auto"/>
          </w:pPr>
        </w:pPrChange>
      </w:pPr>
    </w:p>
    <w:p w14:paraId="4C99BA10" w14:textId="4047D1AD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00" w:author="sakaria fa" w:date="2022-09-12T23:47:00Z"/>
          <w:del w:id="29401" w:author="Kem Sereyboth" w:date="2023-07-13T14:28:00Z"/>
          <w:rFonts w:ascii="Khmer MEF1" w:hAnsi="Khmer MEF1" w:cs="Khmer MEF1"/>
          <w:sz w:val="24"/>
          <w:szCs w:val="24"/>
          <w:rPrChange w:id="29402" w:author="Sopheak Phorn" w:date="2023-08-25T15:04:00Z">
            <w:rPr>
              <w:ins w:id="29403" w:author="sakaria fa" w:date="2022-09-12T23:47:00Z"/>
              <w:del w:id="29404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405" w:author="Sopheak Phorn" w:date="2023-08-25T15:13:00Z">
          <w:pPr>
            <w:spacing w:after="200" w:line="276" w:lineRule="auto"/>
          </w:pPr>
        </w:pPrChange>
      </w:pPr>
      <w:ins w:id="29406" w:author="sakaria fa" w:date="2022-09-12T23:47:00Z">
        <w:del w:id="2940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40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0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លទ្ធផលនៃការរកឃើញទី៥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41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1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ន.ស.ស. មិនទាន់មានវិធាន និងយន្តការត្រួតពិនិត្យប្រតិបត្តិការរបស់ប្រតិបត្តិករសន្តិសុខសង្គមនៅឡើយ សម្រាប់ឆ្នាំ២០២២នេះ នាយកដ្ឋានត្រួតពិនិត្យទើបតែបានបញ្ចប់នូវសេចក្តីព្រាងលិខិតបទដ្ឋានចំនួន ៣ រួមមាន៖</w:delText>
          </w:r>
        </w:del>
      </w:ins>
    </w:p>
    <w:p w14:paraId="4083D94B" w14:textId="55E90418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12" w:author="sakaria fa" w:date="2022-09-12T23:47:00Z"/>
          <w:del w:id="29413" w:author="Kem Sereyboth" w:date="2023-07-13T14:28:00Z"/>
          <w:rFonts w:ascii="Khmer MEF1" w:hAnsi="Khmer MEF1" w:cs="Khmer MEF1"/>
          <w:sz w:val="24"/>
          <w:szCs w:val="24"/>
          <w:rPrChange w:id="29414" w:author="Sopheak Phorn" w:date="2023-08-25T15:04:00Z">
            <w:rPr>
              <w:ins w:id="29415" w:author="sakaria fa" w:date="2022-09-12T23:47:00Z"/>
              <w:del w:id="29416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417" w:author="Sopheak Phorn" w:date="2023-08-25T15:13:00Z">
          <w:pPr>
            <w:spacing w:after="200" w:line="276" w:lineRule="auto"/>
          </w:pPr>
        </w:pPrChange>
      </w:pPr>
      <w:ins w:id="29418" w:author="sakaria fa" w:date="2022-09-12T23:47:00Z">
        <w:del w:id="2941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2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១.សេចក្ដីព្រាង អនុក្រឹត្យស្ដីពីនិយ័តកម្មប្រព័ន្ធសន្តិសុខសង្គម បានចុះហត្ថលេខារួចរាល់ហើយត្រៀមនឹងដាក់ផ្សព្វផ្សាយនៅចុងខែកញ្ញា ឆ្នាំ២០២២ នេះជាសាធារណៈដែលមានការចូលរួមគ្រប់និយ័តករទាំងអស់រួមទាំងអង្គភាពសវនកម្មផ្ទៃក្នុងផងដែរ។</w:delText>
          </w:r>
        </w:del>
      </w:ins>
    </w:p>
    <w:p w14:paraId="1D33F827" w14:textId="02CF4343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21" w:author="sakaria fa" w:date="2022-09-12T23:47:00Z"/>
          <w:del w:id="29422" w:author="Kem Sereyboth" w:date="2023-07-13T14:28:00Z"/>
          <w:rFonts w:ascii="Khmer MEF1" w:hAnsi="Khmer MEF1" w:cs="Khmer MEF1"/>
          <w:sz w:val="24"/>
          <w:szCs w:val="24"/>
          <w:rPrChange w:id="29423" w:author="Sopheak Phorn" w:date="2023-08-25T15:04:00Z">
            <w:rPr>
              <w:ins w:id="29424" w:author="sakaria fa" w:date="2022-09-12T23:47:00Z"/>
              <w:del w:id="29425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426" w:author="Sopheak Phorn" w:date="2023-08-25T15:13:00Z">
          <w:pPr/>
        </w:pPrChange>
      </w:pPr>
      <w:ins w:id="29427" w:author="sakaria fa" w:date="2022-09-12T23:47:00Z">
        <w:del w:id="2942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2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២.សេចក្ដីព្រាង អនុក្រឹត្យស្ដីពីគោលការណ៍ណែនាំសម្រាប់ការវិនិយោគមូលនិធិសន្តិសុខសង្គម ឆ្លងកាត់ការប្រជុំចុងក្រោយនៅថ្ងៃទី១៨ ខែកក្កដា ឆ្នាំ២០២២ ជាមួយគ្នានេះ ន.ស.ស. បានធ្វើការកែលម្អជាបន្តបន្ទាប់លើការរៀបចំសេចក្ដីព្រាងអនុក្រឹត្យ និងប្រកាសពាក់ព័ន្ធ និងមានការរៀបចំយន្ដការផ្សេងៗទៀតដើម្បីងាយស្រួលគ្រប់គ្រង</w:delText>
          </w:r>
        </w:del>
      </w:ins>
    </w:p>
    <w:p w14:paraId="6DC3A4D7" w14:textId="14F3857B" w:rsidR="0037727F" w:rsidRPr="00B26CA9" w:rsidDel="00DA0E01" w:rsidRDefault="0037727F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30" w:author="sakaria fa" w:date="2022-09-12T23:47:00Z"/>
          <w:del w:id="29431" w:author="Kem Sereyboth" w:date="2023-07-13T14:28:00Z"/>
          <w:rFonts w:ascii="Khmer MEF1" w:hAnsi="Khmer MEF1" w:cs="Khmer MEF1"/>
          <w:sz w:val="24"/>
          <w:szCs w:val="24"/>
          <w:rPrChange w:id="29432" w:author="Sopheak Phorn" w:date="2023-08-25T15:04:00Z">
            <w:rPr>
              <w:ins w:id="29433" w:author="sakaria fa" w:date="2022-09-12T23:47:00Z"/>
              <w:del w:id="29434" w:author="Kem Sereyboth" w:date="2023-07-13T14:28:00Z"/>
              <w:lang w:val="ca-ES"/>
            </w:rPr>
          </w:rPrChange>
        </w:rPr>
        <w:pPrChange w:id="29435" w:author="Sopheak Phorn" w:date="2023-08-25T15:13:00Z">
          <w:pPr/>
        </w:pPrChange>
      </w:pPr>
      <w:ins w:id="29436" w:author="sakaria fa" w:date="2022-09-12T23:47:00Z">
        <w:del w:id="2943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3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៣.សេចក្ដីព្រាង ប្រកាសការដោះស្រាយវិវាទក្នុងប្រព័ន្ធសន្តិសុខសង្គម ក៏មានរៀបចំជាសេចក្ដីសម្រេចផ្សេងៗ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និងអាចមានបង្កើតជាប្រកាសស្ដីពីក្រមសីលធម៌សម្រាប់អ្នកដោះស្រាយវិវាទដែលគ្រោងបន្តនៅឆ្នាំ២០២៣ ២០២៤ ខាងមុខនេះ។</w:delText>
          </w:r>
        </w:del>
      </w:ins>
    </w:p>
    <w:p w14:paraId="3DE9EA83" w14:textId="0A854C92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39" w:author="Voeun Kuyeng" w:date="2022-08-31T16:00:00Z"/>
          <w:del w:id="29440" w:author="Kem Sereyboth" w:date="2023-07-13T14:28:00Z"/>
          <w:rFonts w:ascii="Khmer MEF1" w:hAnsi="Khmer MEF1" w:cs="Khmer MEF1"/>
          <w:sz w:val="24"/>
          <w:szCs w:val="24"/>
          <w:rPrChange w:id="29441" w:author="Sopheak Phorn" w:date="2023-08-25T15:04:00Z">
            <w:rPr>
              <w:ins w:id="29442" w:author="Voeun Kuyeng" w:date="2022-08-31T16:00:00Z"/>
              <w:del w:id="29443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44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445" w:author="Voeun Kuyeng" w:date="2022-08-31T16:00:00Z">
        <w:del w:id="2944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4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51D666CD" w14:textId="7B022BE0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48" w:author="Voeun Kuyeng" w:date="2022-08-31T16:00:00Z"/>
          <w:del w:id="29449" w:author="Kem Sereyboth" w:date="2023-07-13T14:28:00Z"/>
          <w:rFonts w:ascii="Khmer MEF1" w:hAnsi="Khmer MEF1" w:cs="Khmer MEF1"/>
          <w:sz w:val="24"/>
          <w:szCs w:val="24"/>
          <w:rPrChange w:id="29450" w:author="Sopheak Phorn" w:date="2023-08-25T15:04:00Z">
            <w:rPr>
              <w:ins w:id="29451" w:author="Voeun Kuyeng" w:date="2022-08-31T16:00:00Z"/>
              <w:del w:id="2945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453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454" w:author="Voeun Kuyeng" w:date="2022-08-31T16:00:00Z">
        <w:del w:id="2945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5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១.លទ្ធផលរកឃើញទី១.............................។</w:delText>
          </w:r>
        </w:del>
      </w:ins>
    </w:p>
    <w:p w14:paraId="29329DB1" w14:textId="29A45CE4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57" w:author="Voeun Kuyeng" w:date="2022-08-31T16:00:00Z"/>
          <w:del w:id="29458" w:author="Kem Sereyboth" w:date="2023-07-13T14:28:00Z"/>
          <w:rFonts w:ascii="Khmer MEF1" w:hAnsi="Khmer MEF1" w:cs="Khmer MEF1"/>
          <w:sz w:val="24"/>
          <w:szCs w:val="24"/>
          <w:rPrChange w:id="29459" w:author="Sopheak Phorn" w:date="2023-08-25T15:04:00Z">
            <w:rPr>
              <w:ins w:id="29460" w:author="Voeun Kuyeng" w:date="2022-08-31T16:00:00Z"/>
              <w:del w:id="29461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462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463" w:author="Voeun Kuyeng" w:date="2022-08-31T16:00:00Z">
        <w:del w:id="2946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6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២.លទ្ធផលរកឃើញទី២.............................។</w:delText>
          </w:r>
        </w:del>
      </w:ins>
    </w:p>
    <w:p w14:paraId="15D85343" w14:textId="22135595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66" w:author="Voeun Kuyeng" w:date="2022-08-31T16:00:00Z"/>
          <w:del w:id="29467" w:author="Kem Sereyboth" w:date="2023-07-13T14:28:00Z"/>
          <w:rFonts w:ascii="Khmer MEF1" w:hAnsi="Khmer MEF1" w:cs="Khmer MEF1"/>
          <w:sz w:val="24"/>
          <w:szCs w:val="24"/>
          <w:rPrChange w:id="29468" w:author="Sopheak Phorn" w:date="2023-08-25T15:04:00Z">
            <w:rPr>
              <w:ins w:id="29469" w:author="Voeun Kuyeng" w:date="2022-08-31T16:00:00Z"/>
              <w:del w:id="29470" w:author="Kem Sereyboth" w:date="2023-07-13T14:28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29471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472" w:author="Voeun Kuyeng" w:date="2022-08-31T16:00:00Z">
        <w:del w:id="2947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7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៣.លក្ខណៈវិនិច្ឆ័យ៖</w:delText>
          </w:r>
        </w:del>
      </w:ins>
    </w:p>
    <w:p w14:paraId="26FF0184" w14:textId="4939DAA1" w:rsidR="00756A09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75" w:author="Voeun Kuyeng" w:date="2022-08-31T16:00:00Z"/>
          <w:del w:id="29476" w:author="Kem Sereyboth" w:date="2023-07-13T14:28:00Z"/>
          <w:rFonts w:ascii="Khmer MEF1" w:hAnsi="Khmer MEF1" w:cs="Khmer MEF1"/>
          <w:sz w:val="24"/>
          <w:szCs w:val="24"/>
          <w:rPrChange w:id="29477" w:author="Sopheak Phorn" w:date="2023-08-25T15:04:00Z">
            <w:rPr>
              <w:ins w:id="29478" w:author="Voeun Kuyeng" w:date="2022-08-31T16:00:00Z"/>
              <w:del w:id="29479" w:author="Kem Sereyboth" w:date="2023-07-13T14:28:00Z"/>
              <w:rFonts w:ascii="Khmer MEF1" w:hAnsi="Khmer MEF1" w:cs="Khmer MEF1"/>
              <w:spacing w:val="6"/>
              <w:sz w:val="24"/>
              <w:szCs w:val="24"/>
              <w:lang w:val="ca-ES"/>
            </w:rPr>
          </w:rPrChange>
        </w:rPr>
        <w:pPrChange w:id="29480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29481" w:author="Voeun Kuyeng" w:date="2022-08-31T16:00:00Z">
        <w:del w:id="2948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៤.ឫសគល់បញ្ហា៖ សវ</w:delText>
          </w:r>
        </w:del>
      </w:ins>
      <w:ins w:id="29483" w:author="Voeun Kuyeng" w:date="2022-09-07T13:47:00Z">
        <w:del w:id="29484" w:author="Kem Sereyboth" w:date="2023-07-13T14:28:00Z">
          <w:r w:rsidR="0071504A" w:rsidRPr="00B26CA9" w:rsidDel="00DA0E01">
            <w:rPr>
              <w:rFonts w:ascii="Khmer MEF1" w:hAnsi="Khmer MEF1" w:cs="Khmer MEF1"/>
              <w:sz w:val="24"/>
              <w:szCs w:val="24"/>
              <w:cs/>
              <w:rPrChange w:id="2948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29486" w:author="Voeun Kuyeng" w:date="2022-08-31T16:00:00Z">
        <w:del w:id="2948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8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ករត្រូវសរសេរឫសគល់បញ្ហានៃការរកឃើញមួយៗ</w:delText>
          </w:r>
        </w:del>
      </w:ins>
    </w:p>
    <w:p w14:paraId="24B7FCD9" w14:textId="16A3077D" w:rsidR="00460568" w:rsidRPr="00B26CA9" w:rsidDel="00DA0E01" w:rsidRDefault="00756A0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489" w:author="Sethvannak Sam" w:date="2022-08-04T11:42:00Z"/>
          <w:del w:id="29490" w:author="Kem Sereyboth" w:date="2023-07-13T14:28:00Z"/>
          <w:rFonts w:ascii="Khmer MEF1" w:hAnsi="Khmer MEF1" w:cs="Khmer MEF1"/>
          <w:sz w:val="24"/>
          <w:szCs w:val="24"/>
          <w:rPrChange w:id="29491" w:author="Sopheak Phorn" w:date="2023-08-25T15:04:00Z">
            <w:rPr>
              <w:ins w:id="29492" w:author="Sethvannak Sam" w:date="2022-08-04T11:42:00Z"/>
              <w:del w:id="29493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494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29495" w:author="Voeun Kuyeng" w:date="2022-08-31T16:00:00Z">
        <w:del w:id="2949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49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៥.ផលវិបាក៖​សវ</w:delText>
          </w:r>
        </w:del>
      </w:ins>
      <w:ins w:id="29498" w:author="Voeun Kuyeng" w:date="2022-09-07T13:47:00Z">
        <w:del w:id="29499" w:author="Kem Sereyboth" w:date="2023-07-13T14:28:00Z">
          <w:r w:rsidR="0071504A" w:rsidRPr="00B26CA9" w:rsidDel="00DA0E01">
            <w:rPr>
              <w:rFonts w:ascii="Khmer MEF1" w:hAnsi="Khmer MEF1" w:cs="Khmer MEF1"/>
              <w:sz w:val="24"/>
              <w:szCs w:val="24"/>
              <w:cs/>
              <w:rPrChange w:id="2950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29501" w:author="Voeun Kuyeng" w:date="2022-08-31T16:00:00Z">
        <w:del w:id="2950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0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ករត្រូវសរសេរផលវិបាកទៅតាមបញ្ហានៃការរកឃើញមួយៗ។</w:delText>
          </w:r>
        </w:del>
      </w:ins>
      <w:ins w:id="29504" w:author="socheata.ol@hotmail.com" w:date="2022-09-04T18:19:00Z">
        <w:del w:id="29505" w:author="Kem Sereyboth" w:date="2023-07-13T14:28:00Z">
          <w:r w:rsidR="006214EF" w:rsidRPr="00B26CA9" w:rsidDel="00DA0E01">
            <w:rPr>
              <w:rFonts w:ascii="Khmer MEF1" w:hAnsi="Khmer MEF1" w:cs="Khmer MEF1"/>
              <w:sz w:val="24"/>
              <w:szCs w:val="24"/>
              <w:rPrChange w:id="2950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]</w:delText>
          </w:r>
        </w:del>
      </w:ins>
      <w:ins w:id="29507" w:author="Windows User" w:date="2022-07-29T03:51:00Z">
        <w:del w:id="29508" w:author="Kem Sereyboth" w:date="2023-07-13T14:28:00Z">
          <w:r w:rsidR="009356BF" w:rsidRPr="00B26CA9" w:rsidDel="00DA0E01">
            <w:rPr>
              <w:rFonts w:ascii="Khmer MEF1" w:hAnsi="Khmer MEF1" w:cs="Khmer MEF1"/>
              <w:sz w:val="24"/>
              <w:szCs w:val="24"/>
              <w:cs/>
              <w:rPrChange w:id="2950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គឺ</w:delText>
          </w:r>
        </w:del>
      </w:ins>
      <w:ins w:id="29510" w:author="Sethvannak Sam" w:date="2022-08-03T16:36:00Z">
        <w:del w:id="29511" w:author="Kem Sereyboth" w:date="2023-07-13T14:28:00Z"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51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លទ្ធផល</w:delText>
          </w:r>
        </w:del>
      </w:ins>
      <w:ins w:id="29513" w:author="Sethvannak Sam" w:date="2022-08-03T16:35:00Z">
        <w:del w:id="29514" w:author="Kem Sereyboth" w:date="2023-07-13T14:28:00Z">
          <w:r w:rsidR="00256A31" w:rsidRPr="00B26CA9" w:rsidDel="00DA0E01">
            <w:rPr>
              <w:rFonts w:ascii="Khmer MEF1" w:hAnsi="Khmer MEF1" w:cs="Khmer MEF1"/>
              <w:sz w:val="24"/>
              <w:szCs w:val="24"/>
              <w:cs/>
              <w:rPrChange w:id="2951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ដែល</w:delText>
          </w:r>
        </w:del>
      </w:ins>
      <w:ins w:id="29516" w:author="Sethvannak Sam" w:date="2022-08-03T16:36:00Z">
        <w:del w:id="29517" w:author="Kem Sereyboth" w:date="2023-07-13T14:28:00Z"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51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9519" w:author="Sethvannak Sam" w:date="2022-08-03T16:35:00Z">
        <w:del w:id="29520" w:author="Kem Sereyboth" w:date="2023-07-13T14:28:00Z">
          <w:r w:rsidR="00256A31" w:rsidRPr="00B26CA9" w:rsidDel="00DA0E01">
            <w:rPr>
              <w:rFonts w:ascii="Khmer MEF1" w:hAnsi="Khmer MEF1" w:cs="Khmer MEF1"/>
              <w:sz w:val="24"/>
              <w:szCs w:val="24"/>
              <w:cs/>
              <w:rPrChange w:id="2952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បានរកឃើញនៅក្នុងដំណើរការ</w:delText>
          </w:r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52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</w:delText>
          </w:r>
        </w:del>
      </w:ins>
      <w:ins w:id="29523" w:author="Sethvannak Sam" w:date="2022-08-03T16:36:00Z">
        <w:del w:id="29524" w:author="Kem Sereyboth" w:date="2023-07-13T14:28:00Z">
          <w:r w:rsidR="00C600C7" w:rsidRPr="00B26CA9" w:rsidDel="00DA0E01">
            <w:rPr>
              <w:rFonts w:ascii="Khmer MEF1" w:hAnsi="Khmer MEF1" w:cs="Khmer MEF1"/>
              <w:sz w:val="24"/>
              <w:szCs w:val="24"/>
              <w:cs/>
              <w:rPrChange w:id="2952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ៃការធ្វើសវនកម្ម</w:delText>
          </w:r>
        </w:del>
      </w:ins>
      <w:ins w:id="29526" w:author="Sethvannak Sam" w:date="2022-08-04T11:35:00Z">
        <w:del w:id="29527" w:author="Kem Sereyboth" w:date="2023-07-13T14:28:00Z">
          <w:r w:rsidR="00C57B7D" w:rsidRPr="00B26CA9" w:rsidDel="00DA0E01">
            <w:rPr>
              <w:rFonts w:ascii="Khmer MEF1" w:hAnsi="Khmer MEF1" w:cs="Khmer MEF1"/>
              <w:sz w:val="24"/>
              <w:szCs w:val="24"/>
              <w:cs/>
              <w:rPrChange w:id="2952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។លទ្ធផលនៃការរកឃើញ </w:delText>
          </w:r>
        </w:del>
      </w:ins>
      <w:ins w:id="29529" w:author="Sethvannak Sam" w:date="2022-08-04T11:36:00Z">
        <w:del w:id="29530" w:author="Kem Sereyboth" w:date="2023-07-13T14:28:00Z">
          <w:r w:rsidR="00C57B7D" w:rsidRPr="00B26CA9" w:rsidDel="00DA0E01">
            <w:rPr>
              <w:rFonts w:ascii="Khmer MEF1" w:hAnsi="Khmer MEF1" w:cs="Khmer MEF1"/>
              <w:sz w:val="24"/>
              <w:szCs w:val="24"/>
              <w:cs/>
              <w:rPrChange w:id="2953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សរសេរ</w:delText>
          </w:r>
        </w:del>
      </w:ins>
    </w:p>
    <w:p w14:paraId="1C0FEA9E" w14:textId="1E9F20D6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32" w:author="Sethvannak Sam" w:date="2022-08-04T11:47:00Z"/>
          <w:del w:id="29533" w:author="Kem Sereyboth" w:date="2023-07-13T14:28:00Z"/>
          <w:rFonts w:ascii="Khmer MEF1" w:hAnsi="Khmer MEF1" w:cs="Khmer MEF1"/>
          <w:sz w:val="24"/>
          <w:szCs w:val="24"/>
          <w:rPrChange w:id="29534" w:author="Sopheak Phorn" w:date="2023-08-25T15:04:00Z">
            <w:rPr>
              <w:ins w:id="29535" w:author="Sethvannak Sam" w:date="2022-08-04T11:47:00Z"/>
              <w:del w:id="29536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537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538" w:author="Sethvannak Sam" w:date="2022-08-04T11:47:00Z">
        <w:del w:id="2953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540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4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ឆ្លងតាមការប្រមូល និងត្រួតពិនិត្យភស្តុតាងខាងលើដែលទទួលបាន សវនករបានរកឃើញនូវលទ្ធផល ដូចខាងក្រោម៖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542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</w:p>
    <w:p w14:paraId="29A87768" w14:textId="051E52E9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43" w:author="Sethvannak Sam" w:date="2022-08-04T11:47:00Z"/>
          <w:del w:id="29544" w:author="Kem Sereyboth" w:date="2023-07-13T14:28:00Z"/>
          <w:rFonts w:ascii="Khmer MEF1" w:hAnsi="Khmer MEF1" w:cs="Khmer MEF1"/>
          <w:sz w:val="24"/>
          <w:szCs w:val="24"/>
          <w:rPrChange w:id="29545" w:author="Sopheak Phorn" w:date="2023-08-25T15:04:00Z">
            <w:rPr>
              <w:ins w:id="29546" w:author="Sethvannak Sam" w:date="2022-08-04T11:47:00Z"/>
              <w:del w:id="2954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548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bookmarkStart w:id="29549" w:name="_Hlk110588774"/>
      <w:ins w:id="29550" w:author="Sethvannak Sam" w:date="2022-08-04T11:47:00Z">
        <w:del w:id="295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5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3EF9999D" w14:textId="2066F33D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53" w:author="Sethvannak Sam" w:date="2022-08-04T11:47:00Z"/>
          <w:del w:id="29554" w:author="Kem Sereyboth" w:date="2023-07-13T14:28:00Z"/>
          <w:rFonts w:ascii="Khmer MEF1" w:hAnsi="Khmer MEF1" w:cs="Khmer MEF1"/>
          <w:sz w:val="24"/>
          <w:szCs w:val="24"/>
          <w:rPrChange w:id="29555" w:author="Sopheak Phorn" w:date="2023-08-25T15:04:00Z">
            <w:rPr>
              <w:ins w:id="29556" w:author="Sethvannak Sam" w:date="2022-08-04T11:47:00Z"/>
              <w:del w:id="29557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558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559" w:author="Sethvannak Sam" w:date="2022-08-04T11:47:00Z">
        <w:del w:id="2956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6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ក.១.លទ្ធផលរកឃើញទី១.............................។</w:delText>
          </w:r>
        </w:del>
      </w:ins>
    </w:p>
    <w:p w14:paraId="3A040189" w14:textId="74252C3D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62" w:author="Sethvannak Sam" w:date="2022-08-04T11:47:00Z"/>
          <w:del w:id="29563" w:author="Kem Sereyboth" w:date="2023-07-13T14:28:00Z"/>
          <w:rFonts w:ascii="Khmer MEF1" w:hAnsi="Khmer MEF1" w:cs="Khmer MEF1"/>
          <w:sz w:val="24"/>
          <w:szCs w:val="24"/>
          <w:rPrChange w:id="29564" w:author="Sopheak Phorn" w:date="2023-08-25T15:04:00Z">
            <w:rPr>
              <w:ins w:id="29565" w:author="Sethvannak Sam" w:date="2022-08-04T11:47:00Z"/>
              <w:del w:id="29566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567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568" w:author="Sethvannak Sam" w:date="2022-08-04T11:47:00Z">
        <w:del w:id="2956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7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ក.២.លទ្ធផលរកឃើញទី២.............................។</w:delText>
          </w:r>
        </w:del>
      </w:ins>
    </w:p>
    <w:p w14:paraId="288F9ABF" w14:textId="31CD65AC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71" w:author="Sethvannak Sam" w:date="2022-08-04T11:47:00Z"/>
          <w:del w:id="29572" w:author="Kem Sereyboth" w:date="2023-07-13T14:28:00Z"/>
          <w:rFonts w:ascii="Khmer MEF1" w:hAnsi="Khmer MEF1" w:cs="Khmer MEF1"/>
          <w:sz w:val="24"/>
          <w:szCs w:val="24"/>
          <w:rPrChange w:id="29573" w:author="Sopheak Phorn" w:date="2023-08-25T15:04:00Z">
            <w:rPr>
              <w:ins w:id="29574" w:author="Sethvannak Sam" w:date="2022-08-04T11:47:00Z"/>
              <w:del w:id="29575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576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577" w:author="Sethvannak Sam" w:date="2022-08-04T11:47:00Z">
        <w:del w:id="295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7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ខ.ប្រធានបទទី២</w:delText>
          </w:r>
        </w:del>
      </w:ins>
    </w:p>
    <w:p w14:paraId="28305A72" w14:textId="4A74E8D2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80" w:author="Sethvannak Sam" w:date="2022-08-04T11:47:00Z"/>
          <w:del w:id="29581" w:author="Kem Sereyboth" w:date="2023-07-13T14:28:00Z"/>
          <w:rFonts w:ascii="Khmer MEF1" w:hAnsi="Khmer MEF1" w:cs="Khmer MEF1"/>
          <w:sz w:val="24"/>
          <w:szCs w:val="24"/>
          <w:rPrChange w:id="29582" w:author="Sopheak Phorn" w:date="2023-08-25T15:04:00Z">
            <w:rPr>
              <w:ins w:id="29583" w:author="Sethvannak Sam" w:date="2022-08-04T11:47:00Z"/>
              <w:del w:id="29584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585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586" w:author="Sethvannak Sam" w:date="2022-08-04T11:47:00Z">
        <w:del w:id="2958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8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ខ.១.លទ្ធផលរកឃើញទី១.............................។</w:delText>
          </w:r>
        </w:del>
      </w:ins>
    </w:p>
    <w:p w14:paraId="47ABE7E7" w14:textId="68FFB177" w:rsidR="00293B45" w:rsidRPr="00B26CA9" w:rsidDel="00DA0E01" w:rsidRDefault="00293B4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89" w:author="Sethvannak Sam" w:date="2022-08-04T11:47:00Z"/>
          <w:del w:id="29590" w:author="Kem Sereyboth" w:date="2023-07-13T14:28:00Z"/>
          <w:rFonts w:ascii="Khmer MEF1" w:hAnsi="Khmer MEF1" w:cs="Khmer MEF1"/>
          <w:sz w:val="24"/>
          <w:szCs w:val="24"/>
          <w:rPrChange w:id="29591" w:author="Sopheak Phorn" w:date="2023-08-25T15:04:00Z">
            <w:rPr>
              <w:ins w:id="29592" w:author="Sethvannak Sam" w:date="2022-08-04T11:47:00Z"/>
              <w:del w:id="29593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594" w:author="Sopheak Phorn" w:date="2023-08-25T15:13:00Z">
          <w:pPr>
            <w:spacing w:after="0" w:line="247" w:lineRule="auto"/>
            <w:ind w:firstLine="720"/>
            <w:jc w:val="both"/>
          </w:pPr>
        </w:pPrChange>
      </w:pPr>
      <w:ins w:id="29595" w:author="Sethvannak Sam" w:date="2022-08-04T11:47:00Z">
        <w:del w:id="2959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59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ខ.២.លទ្ធផលរកឃើញទី២.............................។</w:delText>
          </w:r>
        </w:del>
      </w:ins>
    </w:p>
    <w:bookmarkEnd w:id="29549"/>
    <w:p w14:paraId="4BF2435F" w14:textId="2BF842F8" w:rsidR="009565F2" w:rsidRPr="00B26CA9" w:rsidDel="00DA0E01" w:rsidRDefault="007E7283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598" w:author="Sethvannak Sam" w:date="2022-08-04T11:02:00Z"/>
          <w:del w:id="29599" w:author="Kem Sereyboth" w:date="2023-07-13T14:28:00Z"/>
          <w:rFonts w:ascii="Khmer MEF1" w:hAnsi="Khmer MEF1" w:cs="Khmer MEF1"/>
          <w:sz w:val="24"/>
          <w:szCs w:val="24"/>
          <w:rPrChange w:id="29600" w:author="Sopheak Phorn" w:date="2023-08-25T15:04:00Z">
            <w:rPr>
              <w:ins w:id="29601" w:author="Sethvannak Sam" w:date="2022-08-04T11:02:00Z"/>
              <w:del w:id="29602" w:author="Kem Sereyboth" w:date="2023-07-13T14:28:00Z"/>
              <w:rFonts w:ascii="Khmer MEF2" w:hAnsi="Khmer MEF2" w:cs="Khmer MEF2"/>
              <w:sz w:val="24"/>
              <w:szCs w:val="24"/>
            </w:rPr>
          </w:rPrChange>
        </w:rPr>
        <w:pPrChange w:id="29603" w:author="Sopheak Phorn" w:date="2023-08-25T15:13:00Z">
          <w:pPr>
            <w:jc w:val="both"/>
          </w:pPr>
        </w:pPrChange>
      </w:pPr>
      <w:ins w:id="29604" w:author="Windows User" w:date="2022-07-29T04:19:00Z">
        <w:del w:id="2960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0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លទ្ធផលដែល</w:delText>
          </w:r>
        </w:del>
      </w:ins>
      <w:ins w:id="29607" w:author="Windows User" w:date="2022-07-29T04:20:00Z">
        <w:del w:id="2960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0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  <w:ins w:id="29610" w:author="Windows User" w:date="2022-07-29T04:19:00Z">
        <w:del w:id="2961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1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បានរកឃើញ</w:delText>
          </w:r>
        </w:del>
      </w:ins>
      <w:ins w:id="29613" w:author="Windows User" w:date="2022-07-29T04:20:00Z">
        <w:del w:id="29614" w:author="Kem Sereyboth" w:date="2023-07-13T14:28:00Z">
          <w:r w:rsidR="00765DBC" w:rsidRPr="00B26CA9" w:rsidDel="00DA0E01">
            <w:rPr>
              <w:rFonts w:ascii="Khmer MEF1" w:hAnsi="Khmer MEF1" w:cs="Khmer MEF1"/>
              <w:sz w:val="24"/>
              <w:szCs w:val="24"/>
              <w:cs/>
              <w:rPrChange w:id="2961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ទៅតាមប្រធានបទនីមួយៗដោយផ្អែកលើលក្ខណៈវិនិច័្ឆយជាក់លាក់។ សវនករទទួលបន្ទុក</w:delText>
          </w:r>
        </w:del>
      </w:ins>
      <w:ins w:id="29616" w:author="Windows User" w:date="2022-07-29T04:22:00Z">
        <w:del w:id="29617" w:author="Kem Sereyboth" w:date="2023-07-13T14:28:00Z">
          <w:r w:rsidR="0058593D" w:rsidRPr="00B26CA9" w:rsidDel="00DA0E01">
            <w:rPr>
              <w:rFonts w:ascii="Khmer MEF1" w:hAnsi="Khmer MEF1" w:cs="Khmer MEF1"/>
              <w:sz w:val="24"/>
              <w:szCs w:val="24"/>
              <w:cs/>
              <w:rPrChange w:id="29618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អាចរៀបរាប់អំពីកថាខណ្ឌទី៣ នេះ ដូចគំរូខាងក្រោម៖</w:delText>
          </w:r>
        </w:del>
      </w:ins>
      <w:ins w:id="29619" w:author="Windows User" w:date="2022-07-29T04:19:00Z">
        <w:del w:id="2962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2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29622" w:author="Sethvannak Sam" w:date="2022-08-05T11:40:00Z">
        <w:del w:id="29623" w:author="Kem Sereyboth" w:date="2023-07-13T14:28:00Z">
          <w:r w:rsidR="0030320A" w:rsidRPr="00B26CA9" w:rsidDel="00DA0E01">
            <w:rPr>
              <w:rFonts w:ascii="Khmer MEF1" w:hAnsi="Khmer MEF1" w:cs="Khmer MEF1"/>
              <w:sz w:val="24"/>
              <w:szCs w:val="24"/>
              <w:cs/>
              <w:rPrChange w:id="29624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១១.</w:delText>
          </w:r>
        </w:del>
      </w:ins>
      <w:ins w:id="29625" w:author="Sethvannak Sam" w:date="2022-08-04T11:02:00Z">
        <w:del w:id="29626" w:author="Kem Sereyboth" w:date="2023-07-13T14:28:00Z">
          <w:r w:rsidR="009565F2" w:rsidRPr="00B26CA9" w:rsidDel="00DA0E01">
            <w:rPr>
              <w:rFonts w:ascii="Khmer MEF1" w:hAnsi="Khmer MEF1" w:cs="Khmer MEF1"/>
              <w:sz w:val="24"/>
              <w:szCs w:val="24"/>
              <w:cs/>
              <w:rPrChange w:id="29627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ការវិភាគ និងវាយតម្លៃរបស់សវនករទទួលបន្ទុក</w:delText>
          </w:r>
        </w:del>
      </w:ins>
    </w:p>
    <w:p w14:paraId="05B1D364" w14:textId="2DCDEFBE" w:rsidR="0030320A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28" w:author="Sethvannak Sam" w:date="2022-08-05T11:39:00Z"/>
          <w:del w:id="29629" w:author="Kem Sereyboth" w:date="2023-07-13T14:28:00Z"/>
          <w:rFonts w:ascii="Khmer MEF1" w:hAnsi="Khmer MEF1" w:cs="Khmer MEF1"/>
          <w:sz w:val="24"/>
          <w:szCs w:val="24"/>
          <w:rPrChange w:id="29630" w:author="Sopheak Phorn" w:date="2023-08-25T15:04:00Z">
            <w:rPr>
              <w:ins w:id="29631" w:author="Sethvannak Sam" w:date="2022-08-05T11:39:00Z"/>
              <w:del w:id="2963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633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bookmarkStart w:id="29634" w:name="_Hlk110518234"/>
      <w:ins w:id="29635" w:author="Sethvannak Sam" w:date="2022-08-05T11:29:00Z">
        <w:del w:id="2963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3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​ការវិភាគ និងការវាយតម្លៃរបស់សវនករទទួលបន្ទុក គឺជាផ្នែកមួយដែលអាចឱ្យអ្នកអានដឹងអំពី ដំណើរការនៃការកំណត់ការវិភាគ និងវាយតម្លៃ ការរកឃើញរបស់សវនករទទួលបន្ទុកក្នុងដំណើរការសវន</w:delText>
          </w:r>
        </w:del>
      </w:ins>
    </w:p>
    <w:p w14:paraId="57593DE6" w14:textId="692D873C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38" w:author="Sethvannak Sam" w:date="2022-08-05T11:29:00Z"/>
          <w:del w:id="29639" w:author="Kem Sereyboth" w:date="2023-07-13T14:28:00Z"/>
          <w:rFonts w:ascii="Khmer MEF1" w:hAnsi="Khmer MEF1" w:cs="Khmer MEF1"/>
          <w:sz w:val="24"/>
          <w:szCs w:val="24"/>
          <w:rPrChange w:id="29640" w:author="Sopheak Phorn" w:date="2023-08-25T15:04:00Z">
            <w:rPr>
              <w:ins w:id="29641" w:author="Sethvannak Sam" w:date="2022-08-05T11:29:00Z"/>
              <w:del w:id="29642" w:author="Kem Sereyboth" w:date="2023-07-13T14:28:00Z"/>
              <w:rFonts w:ascii="Khmer MEF1" w:hAnsi="Khmer MEF1" w:cs="Khmer MEF1"/>
              <w:spacing w:val="-2"/>
              <w:sz w:val="24"/>
              <w:szCs w:val="24"/>
              <w:highlight w:val="yellow"/>
              <w:lang w:val="ca-ES"/>
            </w:rPr>
          </w:rPrChange>
        </w:rPr>
        <w:pPrChange w:id="29643" w:author="Sopheak Phorn" w:date="2023-08-25T15:13:00Z">
          <w:pPr>
            <w:ind w:firstLine="720"/>
            <w:jc w:val="both"/>
          </w:pPr>
        </w:pPrChange>
      </w:pPr>
      <w:ins w:id="29644" w:author="Sethvannak Sam" w:date="2022-08-05T11:29:00Z">
        <w:del w:id="296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46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កម្ម។ ដូចនេះ ការវិភាគ និងការវាយតម្លៃ គួរត្រូវបានរៀបចំជា ២ កថាខណ្ឌ ដូចមានរៀបរាប់ខាងក្រោម៖</w:delText>
          </w:r>
        </w:del>
      </w:ins>
    </w:p>
    <w:p w14:paraId="15A88E8D" w14:textId="5AB91DE6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47" w:author="Sethvannak Sam" w:date="2022-08-05T11:29:00Z"/>
          <w:del w:id="29648" w:author="Kem Sereyboth" w:date="2023-07-13T14:28:00Z"/>
          <w:rFonts w:ascii="Khmer MEF1" w:hAnsi="Khmer MEF1" w:cs="Khmer MEF1"/>
          <w:sz w:val="24"/>
          <w:szCs w:val="24"/>
        </w:rPr>
        <w:pPrChange w:id="29649" w:author="Sopheak Phorn" w:date="2023-08-25T15:13:00Z">
          <w:pPr>
            <w:spacing w:line="232" w:lineRule="auto"/>
            <w:ind w:firstLine="720"/>
            <w:jc w:val="both"/>
          </w:pPr>
        </w:pPrChange>
      </w:pPr>
      <w:ins w:id="29650" w:author="Sethvannak Sam" w:date="2022-08-05T11:29:00Z">
        <w:del w:id="296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5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ក-កថាខណ្ឌទី១៖ ត្រូវសរសេររៀបរាប់អំពីដំណើរការ​ប្រមូលភស្ដុតាង។</w:delText>
          </w:r>
        </w:del>
      </w:ins>
    </w:p>
    <w:p w14:paraId="7E718392" w14:textId="6FD35841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53" w:author="Sethvannak Sam" w:date="2022-08-05T11:29:00Z"/>
          <w:del w:id="29654" w:author="Kem Sereyboth" w:date="2023-07-13T14:28:00Z"/>
          <w:rFonts w:ascii="Khmer MEF1" w:hAnsi="Khmer MEF1" w:cs="Khmer MEF1"/>
          <w:sz w:val="24"/>
          <w:szCs w:val="24"/>
          <w:rPrChange w:id="29655" w:author="Sopheak Phorn" w:date="2023-08-25T15:04:00Z">
            <w:rPr>
              <w:ins w:id="29656" w:author="Sethvannak Sam" w:date="2022-08-05T11:29:00Z"/>
              <w:del w:id="29657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658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29659" w:author="Sethvannak Sam" w:date="2022-08-05T11:29:00Z">
        <w:del w:id="2966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6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ដើម្បីធានាបាននូវការវាយតម្លៃប្រកបដោយភាពត្រឹមត្រូវ និងពេញលេញ សវនករទទួលបន្ទុកបាន ប្រមូលភស្តុតាងនៅសវនដ្ឋាន​​ដោយប្រើនីតិវិធី​សវនកម្ម​​ដែលបាន​កំណត់​នៅក្នុង​គោលការណ៍ណែនាំ​ស្ដី​ពី​សវនកម្មអនុលោមភាព​រួមមានការសាកសួរ ការសង្កេត​ និងការពិនិត្យលើឯកសារជាដើម ដោយប្រើប្រាស់មូលដ្ឋានបញ្ជីត្រួតពិនិត្យដែលអង្គភាពសវនកម្មផ្ទៃក្នុងបានផ្ដល់ជូនសវនដ្ឋានមុន​នឹង​សវនករ​យកទៅប្រើប្រាស់​ដើម្បី​ប្រមូលភស្តុតាង​នៅក្នុងដំណើរការសវនកម្ម។ លទ្ធផលនៃការវិភាគ និងវាយតម្លៃ របស់សវនករទទួលបន្ទុកផ្អែកទៅលើភស្តុតាង និងលទ្ធផលនៃការរកឃើញដូចខាងក្រោម៖</w:delText>
          </w:r>
        </w:del>
      </w:ins>
    </w:p>
    <w:p w14:paraId="63D17BC3" w14:textId="4BA7AFD0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62" w:author="Sethvannak Sam" w:date="2022-08-05T11:29:00Z"/>
          <w:del w:id="29663" w:author="Kem Sereyboth" w:date="2023-07-13T14:28:00Z"/>
          <w:rFonts w:ascii="Khmer MEF1" w:hAnsi="Khmer MEF1" w:cs="Khmer MEF1"/>
          <w:sz w:val="24"/>
          <w:szCs w:val="24"/>
          <w:rPrChange w:id="29664" w:author="Sopheak Phorn" w:date="2023-08-25T15:04:00Z">
            <w:rPr>
              <w:ins w:id="29665" w:author="Sethvannak Sam" w:date="2022-08-05T11:29:00Z"/>
              <w:del w:id="29666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9667" w:author="Sopheak Phorn" w:date="2023-08-25T15:13:00Z">
          <w:pPr>
            <w:spacing w:line="232" w:lineRule="auto"/>
            <w:ind w:firstLine="720"/>
            <w:jc w:val="both"/>
          </w:pPr>
        </w:pPrChange>
      </w:pPr>
      <w:ins w:id="29668" w:author="Sethvannak Sam" w:date="2022-08-05T11:29:00Z">
        <w:del w:id="2966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70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ខ.កថាខណ្ឌទី២៖ ត្រូវសរសេររៀបរាប់អំពីប្រធានបទ លទ្ធផលរកឃើញ លក្ខណៈវិនិច្ឆ័យ ឫសគល់បញ្ហា និងផលវិបាក។</w:delText>
          </w:r>
        </w:del>
      </w:ins>
    </w:p>
    <w:p w14:paraId="7685CE44" w14:textId="476890F1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71" w:author="Sethvannak Sam" w:date="2022-08-05T11:29:00Z"/>
          <w:del w:id="29672" w:author="Kem Sereyboth" w:date="2023-07-13T14:28:00Z"/>
          <w:rFonts w:ascii="Khmer MEF1" w:hAnsi="Khmer MEF1" w:cs="Khmer MEF1"/>
          <w:sz w:val="24"/>
          <w:szCs w:val="24"/>
          <w:rPrChange w:id="29673" w:author="Sopheak Phorn" w:date="2023-08-25T15:04:00Z">
            <w:rPr>
              <w:ins w:id="29674" w:author="Sethvannak Sam" w:date="2022-08-05T11:29:00Z"/>
              <w:del w:id="29675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29676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29677" w:author="Sethvannak Sam" w:date="2022-08-05T11:29:00Z">
        <w:del w:id="296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7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0646EC29" w14:textId="75404A41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80" w:author="Sethvannak Sam" w:date="2022-08-05T11:29:00Z"/>
          <w:del w:id="29681" w:author="Kem Sereyboth" w:date="2023-07-13T14:28:00Z"/>
          <w:rFonts w:ascii="Khmer MEF1" w:hAnsi="Khmer MEF1" w:cs="Khmer MEF1"/>
          <w:sz w:val="24"/>
          <w:szCs w:val="24"/>
          <w:rPrChange w:id="29682" w:author="Sopheak Phorn" w:date="2023-08-25T15:04:00Z">
            <w:rPr>
              <w:ins w:id="29683" w:author="Sethvannak Sam" w:date="2022-08-05T11:29:00Z"/>
              <w:del w:id="29684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685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29686" w:author="Sethvannak Sam" w:date="2022-08-05T11:29:00Z">
        <w:del w:id="2968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8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១.លទ្ធផលរកឃើញទី១.............................។</w:delText>
          </w:r>
        </w:del>
      </w:ins>
    </w:p>
    <w:p w14:paraId="69DE9245" w14:textId="0D1D77BF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89" w:author="Sethvannak Sam" w:date="2022-08-05T11:29:00Z"/>
          <w:del w:id="29690" w:author="Kem Sereyboth" w:date="2023-07-13T14:28:00Z"/>
          <w:rFonts w:ascii="Khmer MEF1" w:hAnsi="Khmer MEF1" w:cs="Khmer MEF1"/>
          <w:sz w:val="24"/>
          <w:szCs w:val="24"/>
          <w:rPrChange w:id="29691" w:author="Sopheak Phorn" w:date="2023-08-25T15:04:00Z">
            <w:rPr>
              <w:ins w:id="29692" w:author="Sethvannak Sam" w:date="2022-08-05T11:29:00Z"/>
              <w:del w:id="29693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694" w:author="Sopheak Phorn" w:date="2023-08-25T15:13:00Z">
          <w:pPr>
            <w:spacing w:line="247" w:lineRule="auto"/>
            <w:ind w:firstLine="720"/>
            <w:jc w:val="both"/>
          </w:pPr>
        </w:pPrChange>
      </w:pPr>
      <w:ins w:id="29695" w:author="Sethvannak Sam" w:date="2022-08-05T11:29:00Z">
        <w:del w:id="2969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69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២.លទ្ធផលរកឃើញទី២.............................។</w:delText>
          </w:r>
        </w:del>
      </w:ins>
    </w:p>
    <w:p w14:paraId="1A9E55CF" w14:textId="735CB1CE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698" w:author="Sethvannak Sam" w:date="2022-08-05T11:29:00Z"/>
          <w:del w:id="29699" w:author="Kem Sereyboth" w:date="2023-07-13T14:28:00Z"/>
          <w:rFonts w:ascii="Khmer MEF1" w:hAnsi="Khmer MEF1" w:cs="Khmer MEF1"/>
          <w:sz w:val="24"/>
          <w:szCs w:val="24"/>
          <w:rPrChange w:id="29700" w:author="Sopheak Phorn" w:date="2023-08-25T15:04:00Z">
            <w:rPr>
              <w:ins w:id="29701" w:author="Sethvannak Sam" w:date="2022-08-05T11:29:00Z"/>
              <w:del w:id="29702" w:author="Kem Sereyboth" w:date="2023-07-13T14:28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29703" w:author="Sopheak Phorn" w:date="2023-08-25T15:13:00Z">
          <w:pPr>
            <w:spacing w:line="232" w:lineRule="auto"/>
            <w:ind w:firstLine="720"/>
            <w:jc w:val="both"/>
          </w:pPr>
        </w:pPrChange>
      </w:pPr>
      <w:ins w:id="29704" w:author="Sethvannak Sam" w:date="2022-08-05T11:29:00Z">
        <w:del w:id="2970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0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៣.លក្ខណៈវិនិច្ឆ័យ៖</w:delText>
          </w:r>
        </w:del>
      </w:ins>
    </w:p>
    <w:p w14:paraId="474E9986" w14:textId="0D2ABD37" w:rsidR="00030352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07" w:author="Sethvannak Sam" w:date="2022-08-05T11:29:00Z"/>
          <w:del w:id="29708" w:author="Kem Sereyboth" w:date="2023-07-13T14:28:00Z"/>
          <w:rFonts w:ascii="Khmer MEF1" w:hAnsi="Khmer MEF1" w:cs="Khmer MEF1"/>
          <w:sz w:val="24"/>
          <w:szCs w:val="24"/>
          <w:rPrChange w:id="29709" w:author="Sopheak Phorn" w:date="2023-08-25T15:04:00Z">
            <w:rPr>
              <w:ins w:id="29710" w:author="Sethvannak Sam" w:date="2022-08-05T11:29:00Z"/>
              <w:del w:id="29711" w:author="Kem Sereyboth" w:date="2023-07-13T14:2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29712" w:author="Sopheak Phorn" w:date="2023-08-25T15:13:00Z">
          <w:pPr>
            <w:ind w:firstLine="720"/>
            <w:jc w:val="both"/>
          </w:pPr>
        </w:pPrChange>
      </w:pPr>
      <w:ins w:id="29713" w:author="Sethvannak Sam" w:date="2022-08-05T11:29:00Z">
        <w:del w:id="2971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៤.ឫសគល់បញ្ហា៖ សវករត្រូវសរសេរឫសគល់បញ្ហានៃការរកឃើញមួយៗ</w:delText>
          </w:r>
        </w:del>
      </w:ins>
    </w:p>
    <w:p w14:paraId="67EDE3F5" w14:textId="75BF5EDA" w:rsidR="005E3919" w:rsidRPr="00B26CA9" w:rsidDel="00DA0E01" w:rsidRDefault="00030352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715" w:author="Kem Sereyboth" w:date="2023-07-13T14:28:00Z"/>
          <w:rFonts w:ascii="Khmer MEF1" w:hAnsi="Khmer MEF1" w:cs="Khmer MEF1"/>
          <w:sz w:val="24"/>
          <w:szCs w:val="24"/>
        </w:rPr>
        <w:pPrChange w:id="29716" w:author="Sopheak Phorn" w:date="2023-08-25T15:13:00Z">
          <w:pPr>
            <w:spacing w:after="0" w:line="232" w:lineRule="auto"/>
            <w:ind w:firstLine="720"/>
          </w:pPr>
        </w:pPrChange>
      </w:pPr>
      <w:ins w:id="29717" w:author="Sethvannak Sam" w:date="2022-08-05T11:29:00Z">
        <w:del w:id="297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1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៥.ផលវិបាក៖​សវករត្រូវសរសេរផលវិបាកទៅតាមបញ្ហានៃការរកឃើញមួយៗ </w:delText>
          </w:r>
        </w:del>
      </w:ins>
    </w:p>
    <w:bookmarkEnd w:id="29634"/>
    <w:p w14:paraId="2C4F1F5F" w14:textId="7878CAAE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20" w:author="Sethvannak Sam" w:date="2022-07-26T14:35:00Z"/>
          <w:del w:id="29721" w:author="Kem Sereyboth" w:date="2023-07-13T14:28:00Z"/>
          <w:rFonts w:ascii="Khmer MEF1" w:hAnsi="Khmer MEF1" w:cs="Khmer MEF1"/>
          <w:sz w:val="24"/>
          <w:szCs w:val="24"/>
          <w:rPrChange w:id="29722" w:author="Sopheak Phorn" w:date="2023-08-25T15:04:00Z">
            <w:rPr>
              <w:ins w:id="29723" w:author="Sethvannak Sam" w:date="2022-07-26T14:35:00Z"/>
              <w:del w:id="29724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25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29726" w:author="Sethvannak Sam" w:date="2022-07-26T14:35:00Z">
        <w:del w:id="2972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2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ដើម្បីទទួលបានលទ្ធផលដែលសមស្រប និងមានភាពត្រឹមត្រូវ សវនករបានធ្វើការប្រមូល និងត្រួតពិនិត្យសមាសធាតុសំខាន់នៅក្នុងដំណាក់កាលសវនកម្មនះ ដើម្បីប្រមូលភ្តុតាង ក្នុងការត្រួតពិនិត្យ និងវាយតម្លៃប្រកបដោយភាពពិតប្រាកដ ពេញលេញ សមស្រប និងគ្រប់គ្រាន់ តាមរយៈការត្រួតពិនិត្យលើឯកសាររឹង និងទន់ផ្លូវការដែលទទួលបានពីសវនដ្ឋាន ដូចជាការសាកសួរ ការសម្ភាសន៍ ការពិនិត្យលើរបាយការណ៍ និងទិន្ន័យដែលសវនដ្ឋានបានផ្តល់ជូន។ បន្ទាប់មក សវនករ បានធ្វើការវាយតម្លៃលើភស្តុតាងទាំងនោះ តាមរយៈតាមរយៈការគណនា ការប្រៀបធៀប ការបែងចែកព័ត៌មាន ទៅជាសមាសធាតុ និងទឡីករណ៍សមហេតុផល។</w:delText>
          </w:r>
        </w:del>
      </w:ins>
    </w:p>
    <w:p w14:paraId="72735288" w14:textId="3915152F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29" w:author="Sethvannak Sam" w:date="2022-07-26T14:35:00Z"/>
          <w:del w:id="29730" w:author="Kem Sereyboth" w:date="2023-07-13T14:28:00Z"/>
          <w:rFonts w:ascii="Khmer MEF1" w:hAnsi="Khmer MEF1" w:cs="Khmer MEF1"/>
          <w:sz w:val="24"/>
          <w:szCs w:val="24"/>
          <w:rPrChange w:id="29731" w:author="Sopheak Phorn" w:date="2023-08-25T15:04:00Z">
            <w:rPr>
              <w:ins w:id="29732" w:author="Sethvannak Sam" w:date="2022-07-26T14:35:00Z"/>
              <w:del w:id="2973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34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29735" w:author="Sethvannak Sam" w:date="2022-07-26T14:35:00Z">
        <w:del w:id="2973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37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ឆ្លងតាមការប្រមូល និងត្រួតពិនិត្យភស្តុតាងខាងលើដែលទទួលបាន ដោយប្រៀបធៀបរវាងភស្តុតាង និងលក្ខណៈវិនិច្ឆ័យដែលបានកំណត់ សវនករបានរកឃើញនូវលទ្ធផល ដូចខាងក្រោម៖</w:delText>
          </w:r>
        </w:del>
      </w:ins>
    </w:p>
    <w:p w14:paraId="4D320F23" w14:textId="70F18374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38" w:author="Sethvannak Sam" w:date="2022-07-26T14:35:00Z"/>
          <w:del w:id="29739" w:author="Kem Sereyboth" w:date="2023-07-13T14:28:00Z"/>
          <w:rFonts w:ascii="Khmer MEF1" w:hAnsi="Khmer MEF1" w:cs="Khmer MEF1"/>
          <w:sz w:val="24"/>
          <w:szCs w:val="24"/>
          <w:rPrChange w:id="29740" w:author="Sopheak Phorn" w:date="2023-08-25T15:04:00Z">
            <w:rPr>
              <w:ins w:id="29741" w:author="Sethvannak Sam" w:date="2022-07-26T14:35:00Z"/>
              <w:del w:id="29742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43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29744" w:author="Sethvannak Sam" w:date="2022-07-26T14:35:00Z">
        <w:del w:id="297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46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ក.ប្រធានបទទី១</w:delText>
          </w:r>
        </w:del>
      </w:ins>
    </w:p>
    <w:p w14:paraId="147B8291" w14:textId="30907082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47" w:author="Sethvannak Sam" w:date="2022-07-26T14:35:00Z"/>
          <w:del w:id="29748" w:author="Kem Sereyboth" w:date="2023-07-13T14:28:00Z"/>
          <w:rFonts w:ascii="Khmer MEF1" w:hAnsi="Khmer MEF1" w:cs="Khmer MEF1"/>
          <w:sz w:val="24"/>
          <w:szCs w:val="24"/>
          <w:rPrChange w:id="29749" w:author="Sopheak Phorn" w:date="2023-08-25T15:04:00Z">
            <w:rPr>
              <w:ins w:id="29750" w:author="Sethvannak Sam" w:date="2022-07-26T14:35:00Z"/>
              <w:del w:id="29751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52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29753" w:author="Sethvannak Sam" w:date="2022-07-26T14:35:00Z">
        <w:del w:id="2975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5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ក.១.លទ្ធផលរកឃើញទី១.............................។</w:delText>
          </w:r>
        </w:del>
      </w:ins>
    </w:p>
    <w:p w14:paraId="614CA7C6" w14:textId="169B2DD1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56" w:author="Sethvannak Sam" w:date="2022-07-26T14:35:00Z"/>
          <w:del w:id="29757" w:author="Kem Sereyboth" w:date="2023-07-13T14:28:00Z"/>
          <w:rFonts w:ascii="Khmer MEF1" w:hAnsi="Khmer MEF1" w:cs="Khmer MEF1"/>
          <w:sz w:val="24"/>
          <w:szCs w:val="24"/>
          <w:rPrChange w:id="29758" w:author="Sopheak Phorn" w:date="2023-08-25T15:04:00Z">
            <w:rPr>
              <w:ins w:id="29759" w:author="Sethvannak Sam" w:date="2022-07-26T14:35:00Z"/>
              <w:del w:id="29760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61" w:author="Sopheak Phorn" w:date="2023-08-25T15:13:00Z">
          <w:pPr>
            <w:spacing w:after="0" w:line="244" w:lineRule="auto"/>
            <w:ind w:firstLine="720"/>
            <w:jc w:val="both"/>
          </w:pPr>
        </w:pPrChange>
      </w:pPr>
      <w:ins w:id="29762" w:author="Sethvannak Sam" w:date="2022-07-26T14:35:00Z">
        <w:del w:id="2976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64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ក.២.លក្ខណៈវិនិច្ឆ័យៈ.............................។</w:delText>
          </w:r>
        </w:del>
      </w:ins>
    </w:p>
    <w:p w14:paraId="54CD527C" w14:textId="5A396358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65" w:author="Sethvannak Sam" w:date="2022-07-26T14:35:00Z"/>
          <w:del w:id="29766" w:author="Kem Sereyboth" w:date="2023-07-13T14:28:00Z"/>
          <w:rFonts w:ascii="Khmer MEF1" w:hAnsi="Khmer MEF1" w:cs="Khmer MEF1"/>
          <w:rPrChange w:id="29767" w:author="Sopheak Phorn" w:date="2023-08-25T15:04:00Z">
            <w:rPr>
              <w:ins w:id="29768" w:author="Sethvannak Sam" w:date="2022-07-26T14:35:00Z"/>
              <w:del w:id="29769" w:author="Kem Sereyboth" w:date="2023-07-13T14:28:00Z"/>
              <w:rFonts w:ascii="Khmer MEF1" w:hAnsi="Khmer MEF1" w:cs="Khmer MEF1"/>
              <w:b/>
              <w:bCs/>
              <w:highlight w:val="yellow"/>
              <w:lang w:val="ca-ES"/>
            </w:rPr>
          </w:rPrChange>
        </w:rPr>
        <w:pPrChange w:id="29770" w:author="Sopheak Phorn" w:date="2023-08-25T15:13:00Z">
          <w:pPr>
            <w:pStyle w:val="NormalWeb"/>
            <w:spacing w:before="0" w:beforeAutospacing="0" w:after="0" w:afterAutospacing="0" w:line="244" w:lineRule="auto"/>
            <w:ind w:firstLine="720"/>
          </w:pPr>
        </w:pPrChange>
      </w:pPr>
    </w:p>
    <w:p w14:paraId="63E24D0A" w14:textId="679E38FE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71" w:author="Sethvannak Sam" w:date="2022-07-26T14:35:00Z"/>
          <w:del w:id="29772" w:author="Kem Sereyboth" w:date="2023-07-13T14:28:00Z"/>
          <w:rFonts w:ascii="Khmer MEF1" w:hAnsi="Khmer MEF1" w:cs="Khmer MEF1"/>
          <w:sz w:val="24"/>
          <w:szCs w:val="24"/>
          <w:rPrChange w:id="29773" w:author="Sopheak Phorn" w:date="2023-08-25T15:04:00Z">
            <w:rPr>
              <w:ins w:id="29774" w:author="Sethvannak Sam" w:date="2022-07-26T14:35:00Z"/>
              <w:del w:id="29775" w:author="Kem Sereyboth" w:date="2023-07-13T14:28:00Z"/>
              <w:rFonts w:ascii="Khmer MEF2" w:hAnsi="Khmer MEF2" w:cs="Khmer MEF2"/>
              <w:sz w:val="24"/>
              <w:szCs w:val="24"/>
              <w:highlight w:val="yellow"/>
              <w:lang w:val="ca-ES"/>
            </w:rPr>
          </w:rPrChange>
        </w:rPr>
        <w:pPrChange w:id="29776" w:author="Sopheak Phorn" w:date="2023-08-25T15:13:00Z">
          <w:pPr>
            <w:spacing w:after="0" w:line="232" w:lineRule="auto"/>
            <w:ind w:firstLine="720"/>
          </w:pPr>
        </w:pPrChange>
      </w:pPr>
      <w:ins w:id="29777" w:author="Sethvannak Sam" w:date="2022-07-26T14:35:00Z">
        <w:del w:id="297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79" w:author="Sopheak Phorn" w:date="2023-08-25T15:04:00Z">
                <w:rPr>
                  <w:rFonts w:ascii="Khmer MEF2" w:hAnsi="Khmer MEF2" w:cs="Khmer MEF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១១.ការវិភាគ និងវាយតម្លៃរបស់សវនករទទួលបន្ទុក</w:delText>
          </w:r>
        </w:del>
      </w:ins>
    </w:p>
    <w:p w14:paraId="7BB26B58" w14:textId="015149C9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80" w:author="Sethvannak Sam" w:date="2022-07-26T14:35:00Z"/>
          <w:del w:id="29781" w:author="Kem Sereyboth" w:date="2023-07-13T14:28:00Z"/>
          <w:rFonts w:ascii="Khmer MEF1" w:hAnsi="Khmer MEF1" w:cs="Khmer MEF1"/>
          <w:sz w:val="24"/>
          <w:szCs w:val="24"/>
          <w:rPrChange w:id="29782" w:author="Sopheak Phorn" w:date="2023-08-25T15:04:00Z">
            <w:rPr>
              <w:ins w:id="29783" w:author="Sethvannak Sam" w:date="2022-07-26T14:35:00Z"/>
              <w:del w:id="29784" w:author="Kem Sereyboth" w:date="2023-07-13T14:28:00Z"/>
              <w:rFonts w:ascii="Khmer MEF1" w:hAnsi="Khmer MEF1" w:cs="Khmer MEF1"/>
              <w:spacing w:val="6"/>
              <w:sz w:val="24"/>
              <w:szCs w:val="24"/>
              <w:highlight w:val="yellow"/>
              <w:lang w:val="ca-ES"/>
            </w:rPr>
          </w:rPrChange>
        </w:rPr>
        <w:pPrChange w:id="29785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29786" w:author="Sethvannak Sam" w:date="2022-07-26T14:35:00Z">
        <w:del w:id="2978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88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ក្នុងការវិភាគ និងវាយតម្លៃទៅលើភស្តុតាង និងទនិន្ន័យ សវនករទទួលបន្ទុក(...........)បានរកឃើញនូវភាពមិនអនុលោមមួយចំនួនដែលសវនដ្ឋាន(...........)បានអនុវត្តមិនទាន់បានគ្រប់ជ្រុងជ្រោយ និងសមស្របដែលអាចនាំឱ្យកើតមាននូវហានិភ័យដល់អង្គភាពនាពេលអនាគត។ តាមរយៈការរកឃើញនូវលទ្ធផលខាងលើនេះ សវនករទទួលបន្ទុកបានធ្វើការវិភាគបែបបរិមាណ និងការវិភាគបែបគុណភាព តាមរយៈការជួបដោយផ្ទាល់ពីបុគ្គលទទួលបន្ទុកតាមផ្នែកនីមួយៗខាងលើរួចមក សវនករទទួលបន្ទុក(......)អាចធ្វើការវិភាគ និងវាយតម្លៃសវនដ្ឋាន(......)ដូចខាងក្រោម៖</w:delText>
          </w:r>
        </w:del>
      </w:ins>
    </w:p>
    <w:p w14:paraId="06CD12B2" w14:textId="6DDA3633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789" w:author="Sethvannak Sam" w:date="2022-07-26T14:35:00Z"/>
          <w:del w:id="29790" w:author="Kem Sereyboth" w:date="2023-07-13T14:28:00Z"/>
          <w:rFonts w:ascii="Khmer MEF1" w:hAnsi="Khmer MEF1" w:cs="Khmer MEF1"/>
          <w:sz w:val="24"/>
          <w:szCs w:val="24"/>
          <w:rPrChange w:id="29791" w:author="Sopheak Phorn" w:date="2023-08-25T15:04:00Z">
            <w:rPr>
              <w:ins w:id="29792" w:author="Sethvannak Sam" w:date="2022-07-26T14:35:00Z"/>
              <w:del w:id="29793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794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29795" w:author="Sethvannak Sam" w:date="2022-07-26T14:35:00Z">
        <w:del w:id="2979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79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lang w:val="ca-ES"/>
                </w:rPr>
              </w:rPrChange>
            </w:rPr>
            <w:delText>[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79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>សវនករទទួលបន្ទុកត្រូវរៀបរាប់អំពីព័ត៌មានដែលជាឬសគល់បញ្ហាបានរកឃើញ និងផលវិបាកដែលអាចកើតមានប្រសិនបើពុំមានការពង្រឹងការរៀបចំ នូវអនុលោមភាពនៃប្រតិបត្តិការត្រួតពិនិត្យដែលជាចំណុចខ្សោយដែលបានរកឃើញទេនោះ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799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>]</w:delText>
          </w:r>
        </w:del>
      </w:ins>
    </w:p>
    <w:p w14:paraId="0452F6BB" w14:textId="24080AB8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00" w:author="Sethvannak Sam" w:date="2022-07-26T14:35:00Z"/>
          <w:del w:id="29801" w:author="Kem Sereyboth" w:date="2023-07-13T14:28:00Z"/>
          <w:rFonts w:ascii="Khmer MEF1" w:hAnsi="Khmer MEF1" w:cs="Khmer MEF1"/>
          <w:sz w:val="24"/>
          <w:szCs w:val="24"/>
          <w:rPrChange w:id="29802" w:author="Sopheak Phorn" w:date="2023-08-25T15:04:00Z">
            <w:rPr>
              <w:ins w:id="29803" w:author="Sethvannak Sam" w:date="2022-07-26T14:35:00Z"/>
              <w:del w:id="29804" w:author="Kem Sereyboth" w:date="2023-07-13T14:28:00Z"/>
              <w:rFonts w:ascii="Khmer MEF1" w:hAnsi="Khmer MEF1" w:cs="Khmer MEF1"/>
              <w:sz w:val="24"/>
              <w:szCs w:val="24"/>
              <w:highlight w:val="yellow"/>
              <w:lang w:val="ca-ES"/>
            </w:rPr>
          </w:rPrChange>
        </w:rPr>
        <w:pPrChange w:id="29805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29806" w:author="Sethvannak Sam" w:date="2022-07-26T14:35:00Z">
        <w:del w:id="2980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0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ក្នុងចំណុចនេះ សវនករទទួលបន្ទុកអាចរៀបរាប់ដូចគំរូខាងក្រោម៖</w:delText>
          </w:r>
        </w:del>
      </w:ins>
    </w:p>
    <w:p w14:paraId="7DD02305" w14:textId="16E44DEC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09" w:author="Sethvannak Sam" w:date="2022-07-26T14:35:00Z"/>
          <w:del w:id="29810" w:author="Kem Sereyboth" w:date="2023-07-13T14:28:00Z"/>
          <w:rFonts w:ascii="Khmer MEF1" w:hAnsi="Khmer MEF1" w:cs="Khmer MEF1"/>
          <w:sz w:val="24"/>
          <w:szCs w:val="24"/>
          <w:rPrChange w:id="29811" w:author="Sopheak Phorn" w:date="2023-08-25T15:04:00Z">
            <w:rPr>
              <w:ins w:id="29812" w:author="Sethvannak Sam" w:date="2022-07-26T14:35:00Z"/>
              <w:del w:id="29813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</w:rPr>
          </w:rPrChange>
        </w:rPr>
        <w:pPrChange w:id="29814" w:author="Sopheak Phorn" w:date="2023-08-25T15:13:00Z">
          <w:pPr>
            <w:spacing w:after="0" w:line="232" w:lineRule="auto"/>
            <w:ind w:firstLine="720"/>
          </w:pPr>
        </w:pPrChange>
      </w:pPr>
      <w:ins w:id="29815" w:author="Sethvannak Sam" w:date="2022-07-26T14:35:00Z">
        <w:del w:id="29816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1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ក. ប្រធានបទទី១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81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1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សវនករទទួលបន្ទុកបានពិនិត្យលើប្រធានបទ...... និងបានរកឃើញថាៈ</w:delText>
          </w:r>
        </w:del>
      </w:ins>
    </w:p>
    <w:p w14:paraId="34DC74C6" w14:textId="08B99EE6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20" w:author="Sethvannak Sam" w:date="2022-07-26T14:35:00Z"/>
          <w:del w:id="29821" w:author="Kem Sereyboth" w:date="2023-07-13T14:28:00Z"/>
          <w:rFonts w:ascii="Khmer MEF1" w:hAnsi="Khmer MEF1" w:cs="Khmer MEF1"/>
          <w:sz w:val="24"/>
          <w:szCs w:val="24"/>
          <w:rPrChange w:id="29822" w:author="Sopheak Phorn" w:date="2023-08-25T15:04:00Z">
            <w:rPr>
              <w:ins w:id="29823" w:author="Sethvannak Sam" w:date="2022-07-26T14:35:00Z"/>
              <w:del w:id="29824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9825" w:author="Sopheak Phorn" w:date="2023-08-25T15:13:00Z">
          <w:pPr>
            <w:spacing w:after="0" w:line="232" w:lineRule="auto"/>
            <w:ind w:firstLine="720"/>
          </w:pPr>
        </w:pPrChange>
      </w:pPr>
      <w:ins w:id="29826" w:author="Sethvannak Sam" w:date="2022-07-26T14:35:00Z">
        <w:del w:id="2982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82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2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រចនាសម្ព័ន្ធ</w:delText>
          </w:r>
        </w:del>
      </w:ins>
    </w:p>
    <w:p w14:paraId="08789072" w14:textId="25BB9BC9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30" w:author="Sethvannak Sam" w:date="2022-07-26T14:35:00Z"/>
          <w:del w:id="29831" w:author="Kem Sereyboth" w:date="2023-07-13T14:28:00Z"/>
          <w:rFonts w:ascii="Khmer MEF1" w:hAnsi="Khmer MEF1" w:cs="Khmer MEF1"/>
          <w:sz w:val="24"/>
          <w:szCs w:val="24"/>
          <w:rPrChange w:id="29832" w:author="Sopheak Phorn" w:date="2023-08-25T15:04:00Z">
            <w:rPr>
              <w:ins w:id="29833" w:author="Sethvannak Sam" w:date="2022-07-26T14:35:00Z"/>
              <w:del w:id="29834" w:author="Kem Sereyboth" w:date="2023-07-13T14:28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29835" w:author="Sopheak Phorn" w:date="2023-08-25T15:13:00Z">
          <w:pPr>
            <w:spacing w:after="0" w:line="232" w:lineRule="auto"/>
            <w:ind w:firstLine="720"/>
          </w:pPr>
        </w:pPrChange>
      </w:pPr>
      <w:ins w:id="29836" w:author="Sethvannak Sam" w:date="2022-07-26T14:35:00Z">
        <w:del w:id="2983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83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3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>ក.១.លទ្ធផលរកឃើញ៖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840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(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41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សវនករផ្ទៃក្នុងបានពិនិត្យរកឃើញទៅលើចំណុចខ្វះខាតរបស់សវនដ្ឋានត្រង់ចំណុចណាមួយ)...............................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84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4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 xml:space="preserve"> មិនទាន់មានអនុប្រធានការិយាល័យ</w:delText>
          </w:r>
        </w:del>
      </w:ins>
    </w:p>
    <w:p w14:paraId="144A27F4" w14:textId="49AEAF3F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44" w:author="Sethvannak Sam" w:date="2022-07-26T14:35:00Z"/>
          <w:del w:id="29845" w:author="Kem Sereyboth" w:date="2023-07-13T14:28:00Z"/>
          <w:rFonts w:ascii="Khmer MEF1" w:hAnsi="Khmer MEF1" w:cs="Khmer MEF1"/>
          <w:sz w:val="24"/>
          <w:szCs w:val="24"/>
          <w:cs/>
          <w:rPrChange w:id="29846" w:author="Sopheak Phorn" w:date="2023-08-25T15:04:00Z">
            <w:rPr>
              <w:ins w:id="29847" w:author="Sethvannak Sam" w:date="2022-07-26T14:35:00Z"/>
              <w:del w:id="29848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</w:rPr>
          </w:rPrChange>
        </w:rPr>
        <w:pPrChange w:id="29849" w:author="Sopheak Phorn" w:date="2023-08-25T15:13:00Z">
          <w:pPr>
            <w:spacing w:after="0" w:line="232" w:lineRule="auto"/>
            <w:ind w:firstLine="567"/>
          </w:pPr>
        </w:pPrChange>
      </w:pPr>
      <w:ins w:id="29850" w:author="Sethvannak Sam" w:date="2022-07-26T14:35:00Z">
        <w:del w:id="2985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52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853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5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ក.២.ឬសគល់បញ្ហា៖(កត្តាអ្វីដែលធ្វើអោយដែលបង្កើតឱ្យមានលទ្ធផលរកឃើញ)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85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5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ដោយសារតែខ្វះមន្រ្តីបំពេញការងារ ..............................</w:delText>
          </w:r>
        </w:del>
      </w:ins>
    </w:p>
    <w:p w14:paraId="7BEB7A81" w14:textId="0F533B5D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57" w:author="Sethvannak Sam" w:date="2022-07-26T14:35:00Z"/>
          <w:del w:id="29858" w:author="Kem Sereyboth" w:date="2023-07-13T14:28:00Z"/>
          <w:rFonts w:ascii="Khmer MEF1" w:hAnsi="Khmer MEF1" w:cs="Khmer MEF1"/>
          <w:sz w:val="24"/>
          <w:szCs w:val="24"/>
          <w:rPrChange w:id="29859" w:author="Sopheak Phorn" w:date="2023-08-25T15:04:00Z">
            <w:rPr>
              <w:ins w:id="29860" w:author="Sethvannak Sam" w:date="2022-07-26T14:35:00Z"/>
              <w:del w:id="29861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</w:rPr>
          </w:rPrChange>
        </w:rPr>
        <w:pPrChange w:id="29862" w:author="Sopheak Phorn" w:date="2023-08-25T15:13:00Z">
          <w:pPr>
            <w:spacing w:before="240" w:after="0" w:line="232" w:lineRule="auto"/>
            <w:ind w:left="993" w:hanging="284"/>
          </w:pPr>
        </w:pPrChange>
      </w:pPr>
      <w:ins w:id="29863" w:author="Sethvannak Sam" w:date="2022-07-26T14:35:00Z">
        <w:del w:id="2986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865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66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ក.៣.ផលវិបាក៖(ប៉ះពាល់ដល់ការងារអ្វីមួយ)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86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>Ex: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6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ប៉ះពាល់ទៅលើប្រសិទ្ធភាព និងប្រសិទ្ធផល                  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rPrChange w:id="2986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</w:rPr>
              </w:rPrChange>
            </w:rPr>
            <w:delText xml:space="preserve">   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7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   ការងារប្រចាំថ្ងៃ..................................</w:delText>
          </w:r>
        </w:del>
      </w:ins>
    </w:p>
    <w:p w14:paraId="13C78FEA" w14:textId="69DE0EFD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71" w:author="Sethvannak Sam" w:date="2022-07-26T14:35:00Z"/>
          <w:del w:id="29872" w:author="Kem Sereyboth" w:date="2023-07-13T14:28:00Z"/>
          <w:rFonts w:ascii="Khmer MEF1" w:hAnsi="Khmer MEF1" w:cs="Khmer MEF1"/>
          <w:sz w:val="24"/>
          <w:szCs w:val="24"/>
          <w:rPrChange w:id="29873" w:author="Sopheak Phorn" w:date="2023-08-25T15:04:00Z">
            <w:rPr>
              <w:ins w:id="29874" w:author="Sethvannak Sam" w:date="2022-07-26T14:35:00Z"/>
              <w:del w:id="29875" w:author="Kem Sereyboth" w:date="2023-07-13T14:28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29876" w:author="Sopheak Phorn" w:date="2023-08-25T15:13:00Z">
          <w:pPr>
            <w:spacing w:after="0" w:line="232" w:lineRule="auto"/>
            <w:ind w:firstLine="720"/>
          </w:pPr>
        </w:pPrChange>
      </w:pPr>
      <w:ins w:id="29877" w:author="Sethvannak Sam" w:date="2022-07-26T14:35:00Z">
        <w:del w:id="2987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7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ខ. ប្រធានបទទី២ </w:delText>
          </w:r>
        </w:del>
      </w:ins>
    </w:p>
    <w:p w14:paraId="69E8D0F5" w14:textId="4FDAEC14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80" w:author="Sethvannak Sam" w:date="2022-07-26T14:35:00Z"/>
          <w:del w:id="29881" w:author="Kem Sereyboth" w:date="2023-07-13T14:28:00Z"/>
          <w:rFonts w:ascii="Khmer MEF1" w:hAnsi="Khmer MEF1" w:cs="Khmer MEF1"/>
          <w:sz w:val="24"/>
          <w:szCs w:val="24"/>
          <w:rPrChange w:id="29882" w:author="Sopheak Phorn" w:date="2023-08-25T15:04:00Z">
            <w:rPr>
              <w:ins w:id="29883" w:author="Sethvannak Sam" w:date="2022-07-26T14:35:00Z"/>
              <w:del w:id="29884" w:author="Kem Sereyboth" w:date="2023-07-13T14:28:00Z"/>
              <w:rFonts w:ascii="Khmer MEF1" w:hAnsi="Khmer MEF1" w:cs="Khmer MEF1"/>
              <w:sz w:val="24"/>
              <w:szCs w:val="24"/>
              <w:highlight w:val="yellow"/>
            </w:rPr>
          </w:rPrChange>
        </w:rPr>
        <w:pPrChange w:id="29885" w:author="Sopheak Phorn" w:date="2023-08-25T15:13:00Z">
          <w:pPr>
            <w:spacing w:after="0" w:line="232" w:lineRule="auto"/>
            <w:ind w:firstLine="720"/>
          </w:pPr>
        </w:pPrChange>
      </w:pPr>
      <w:ins w:id="29886" w:author="Sethvannak Sam" w:date="2022-07-26T14:35:00Z">
        <w:del w:id="2988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88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8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ខ.១.លទ្ធផលរកឃើញ៖...................................................................................</w:delText>
          </w:r>
        </w:del>
      </w:ins>
    </w:p>
    <w:p w14:paraId="23A535C0" w14:textId="39079637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890" w:author="Sethvannak Sam" w:date="2022-07-26T14:35:00Z"/>
          <w:del w:id="29891" w:author="Kem Sereyboth" w:date="2023-07-13T14:28:00Z"/>
          <w:rFonts w:ascii="Khmer MEF1" w:hAnsi="Khmer MEF1" w:cs="Khmer MEF1"/>
          <w:sz w:val="24"/>
          <w:szCs w:val="24"/>
          <w:cs/>
          <w:rPrChange w:id="29892" w:author="Sopheak Phorn" w:date="2023-08-25T15:04:00Z">
            <w:rPr>
              <w:ins w:id="29893" w:author="Sethvannak Sam" w:date="2022-07-26T14:35:00Z"/>
              <w:del w:id="29894" w:author="Kem Sereyboth" w:date="2023-07-13T14:28:00Z"/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</w:rPrChange>
        </w:rPr>
        <w:pPrChange w:id="29895" w:author="Sopheak Phorn" w:date="2023-08-25T15:13:00Z">
          <w:pPr>
            <w:spacing w:after="0" w:line="232" w:lineRule="auto"/>
            <w:ind w:firstLine="720"/>
          </w:pPr>
        </w:pPrChange>
      </w:pPr>
      <w:ins w:id="29896" w:author="Sethvannak Sam" w:date="2022-07-26T14:35:00Z">
        <w:del w:id="2989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89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89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ខ.២.ឬសគល់បញ្ហា៖.......................................................................................</w:delText>
          </w:r>
        </w:del>
      </w:ins>
    </w:p>
    <w:p w14:paraId="140BCC10" w14:textId="7FFE6C42" w:rsidR="005E3919" w:rsidRPr="00B26CA9" w:rsidDel="00DA0E01" w:rsidRDefault="005E3919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29900" w:author="Sethvannak Sam" w:date="2022-07-26T14:35:00Z"/>
          <w:del w:id="29901" w:author="Kem Sereyboth" w:date="2023-07-13T14:28:00Z"/>
          <w:rFonts w:ascii="Khmer MEF1" w:hAnsi="Khmer MEF1" w:cs="Khmer MEF1"/>
          <w:sz w:val="24"/>
          <w:szCs w:val="24"/>
          <w:rPrChange w:id="29902" w:author="Sopheak Phorn" w:date="2023-08-25T15:04:00Z">
            <w:rPr>
              <w:ins w:id="29903" w:author="Sethvannak Sam" w:date="2022-07-26T14:35:00Z"/>
              <w:del w:id="29904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05" w:author="Sopheak Phorn" w:date="2023-08-25T15:13:00Z">
          <w:pPr>
            <w:spacing w:after="0" w:line="232" w:lineRule="auto"/>
            <w:ind w:firstLine="720"/>
          </w:pPr>
        </w:pPrChange>
      </w:pPr>
      <w:ins w:id="29906" w:author="Sethvannak Sam" w:date="2022-07-26T14:35:00Z">
        <w:del w:id="2990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29908" w:author="Sopheak Phorn" w:date="2023-08-25T15:04:00Z">
                <w:rPr>
                  <w:rFonts w:ascii="Khmer MEF1" w:hAnsi="Khmer MEF1" w:cs="Khmer MEF1"/>
                  <w:sz w:val="24"/>
                  <w:szCs w:val="24"/>
                  <w:highlight w:val="yellow"/>
                  <w:lang w:val="ca-ES"/>
                </w:rPr>
              </w:rPrChange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2990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ខ.៣.ផលវិបាក៖...........................................................................................</w:delText>
          </w:r>
        </w:del>
      </w:ins>
      <w:ins w:id="29910" w:author="Kem Sereiboth" w:date="2022-09-13T15:36:00Z">
        <w:del w:id="29911" w:author="Kem Sereyboth" w:date="2023-07-13T14:28:00Z">
          <w:r w:rsidR="00D53DD0" w:rsidRPr="00B26CA9" w:rsidDel="00DA0E01">
            <w:rPr>
              <w:rFonts w:ascii="Khmer MEF1" w:hAnsi="Khmer MEF1" w:cs="Khmer MEF1"/>
              <w:sz w:val="24"/>
              <w:szCs w:val="24"/>
              <w:cs/>
              <w:rPrChange w:id="2991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913" w:author="Kem Sereiboth" w:date="2022-09-19T09:42:00Z">
        <w:del w:id="29914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2991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ប៉ះពាល់ដល់ប្រសិទ្ធភាព</w:delText>
          </w:r>
        </w:del>
      </w:ins>
      <w:ins w:id="29916" w:author="User" w:date="2022-10-04T14:02:00Z">
        <w:del w:id="29917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2991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29919" w:author="User" w:date="2022-10-04T14:01:00Z">
        <w:del w:id="29920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29921" w:author="Sopheak Phorn" w:date="2023-08-25T15:04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និងស</w:delText>
          </w:r>
        </w:del>
      </w:ins>
      <w:ins w:id="29922" w:author="User" w:date="2022-10-05T14:30:00Z">
        <w:del w:id="29923" w:author="Kem Sereyboth" w:date="2023-07-13T14:28:00Z">
          <w:r w:rsidR="002711A6" w:rsidRPr="00B26CA9" w:rsidDel="00DA0E01">
            <w:rPr>
              <w:rFonts w:ascii="Khmer MEF1" w:hAnsi="Khmer MEF1" w:cs="Khmer MEF1"/>
              <w:sz w:val="24"/>
              <w:szCs w:val="24"/>
              <w:cs/>
              <w:rPrChange w:id="29924" w:author="Sopheak Phorn" w:date="2023-08-25T15:04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័</w:delText>
          </w:r>
        </w:del>
      </w:ins>
      <w:ins w:id="29925" w:author="User" w:date="2022-10-04T14:01:00Z">
        <w:del w:id="29926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29927" w:author="Sopheak Phorn" w:date="2023-08-25T15:04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ក្ត</w:delText>
          </w:r>
        </w:del>
      </w:ins>
      <w:ins w:id="29928" w:author="User" w:date="2022-10-05T14:30:00Z">
        <w:del w:id="29929" w:author="Kem Sereyboth" w:date="2023-07-13T14:28:00Z">
          <w:r w:rsidR="002711A6" w:rsidRPr="00B26CA9" w:rsidDel="00DA0E01">
            <w:rPr>
              <w:rFonts w:ascii="Khmer MEF1" w:hAnsi="Khmer MEF1" w:cs="Khmer MEF1"/>
              <w:sz w:val="24"/>
              <w:szCs w:val="24"/>
              <w:cs/>
              <w:rPrChange w:id="29930" w:author="Sopheak Phorn" w:date="2023-08-25T15:04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ិ</w:delText>
          </w:r>
        </w:del>
      </w:ins>
      <w:ins w:id="29931" w:author="User" w:date="2022-10-04T14:01:00Z">
        <w:del w:id="29932" w:author="Kem Sereyboth" w:date="2023-07-13T14:28:00Z">
          <w:r w:rsidR="00EC0BD6" w:rsidRPr="00B26CA9" w:rsidDel="00DA0E01">
            <w:rPr>
              <w:rFonts w:ascii="Khmer MEF1" w:hAnsi="Khmer MEF1" w:cs="Khmer MEF1"/>
              <w:sz w:val="24"/>
              <w:szCs w:val="24"/>
              <w:cs/>
              <w:rPrChange w:id="29933" w:author="Sopheak Phorn" w:date="2023-08-25T15:04:00Z">
                <w:rPr>
                  <w:rFonts w:ascii="Khmer MEF1" w:eastAsia="Times New Roman" w:hAnsi="Khmer MEF1" w:cs="Khmer MEF1"/>
                  <w:b/>
                  <w:bCs/>
                  <w:spacing w:val="-8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សិទ្ធភាព</w:delText>
          </w:r>
        </w:del>
      </w:ins>
      <w:ins w:id="29934" w:author="ACER" w:date="2022-10-03T15:12:00Z">
        <w:del w:id="29935" w:author="Kem Sereyboth" w:date="2023-07-13T14:28:00Z">
          <w:r w:rsidR="00106257" w:rsidRPr="00B26CA9" w:rsidDel="00DA0E01">
            <w:rPr>
              <w:rFonts w:ascii="Khmer MEF1" w:hAnsi="Khmer MEF1" w:cs="Khmer MEF1"/>
              <w:sz w:val="24"/>
              <w:szCs w:val="24"/>
              <w:cs/>
              <w:rPrChange w:id="29936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ក្នុង</w:delText>
          </w:r>
        </w:del>
      </w:ins>
      <w:ins w:id="29937" w:author="Kem Sereiboth" w:date="2022-09-19T09:42:00Z">
        <w:del w:id="29938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29939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ការអនុវត្ត</w:delText>
          </w:r>
        </w:del>
      </w:ins>
      <w:ins w:id="29940" w:author="User" w:date="2022-10-04T16:51:00Z">
        <w:del w:id="29941" w:author="Kem Sereyboth" w:date="2023-07-13T14:28:00Z">
          <w:r w:rsidR="00DE65A7" w:rsidRPr="00B26CA9" w:rsidDel="00DA0E01">
            <w:rPr>
              <w:rFonts w:ascii="Khmer MEF1" w:hAnsi="Khmer MEF1" w:cs="Khmer MEF1"/>
              <w:sz w:val="24"/>
              <w:szCs w:val="24"/>
              <w:cs/>
              <w:rPrChange w:id="29942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មុខងារ</w:delText>
          </w:r>
        </w:del>
      </w:ins>
      <w:ins w:id="29943" w:author="ACER" w:date="2022-10-03T16:39:00Z">
        <w:del w:id="29944" w:author="Kem Sereyboth" w:date="2023-07-13T14:28:00Z">
          <w:r w:rsidR="00351507" w:rsidRPr="00B26CA9" w:rsidDel="00DA0E01">
            <w:rPr>
              <w:rFonts w:ascii="Khmer MEF1" w:hAnsi="Khmer MEF1" w:cs="Khmer MEF1"/>
              <w:sz w:val="24"/>
              <w:szCs w:val="24"/>
              <w:cs/>
              <w:rPrChange w:id="29945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29946" w:author="Kem Sereiboth" w:date="2022-09-19T09:42:00Z">
        <w:del w:id="29947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29948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ការងារ</w:delText>
          </w:r>
        </w:del>
      </w:ins>
      <w:ins w:id="29949" w:author="ACER" w:date="2022-10-03T16:39:00Z">
        <w:del w:id="29950" w:author="Kem Sereyboth" w:date="2023-07-13T14:28:00Z">
          <w:r w:rsidR="00351507" w:rsidRPr="00B26CA9" w:rsidDel="00DA0E01">
            <w:rPr>
              <w:rFonts w:ascii="Khmer MEF1" w:hAnsi="Khmer MEF1" w:cs="Khmer MEF1"/>
              <w:sz w:val="24"/>
              <w:szCs w:val="24"/>
              <w:cs/>
              <w:rPrChange w:id="29951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និងបាត់បង់ទំនុកចិត្តពីសាធារណជន</w:delText>
          </w:r>
        </w:del>
      </w:ins>
      <w:ins w:id="29952" w:author="ACER" w:date="2022-10-03T15:12:00Z">
        <w:del w:id="29953" w:author="Kem Sereyboth" w:date="2023-07-13T14:28:00Z">
          <w:r w:rsidR="00D87EC5" w:rsidRPr="00B26CA9" w:rsidDel="00DA0E01">
            <w:rPr>
              <w:rFonts w:ascii="Khmer MEF1" w:hAnsi="Khmer MEF1" w:cs="Khmer MEF1"/>
              <w:sz w:val="24"/>
              <w:szCs w:val="24"/>
              <w:cs/>
              <w:rPrChange w:id="29954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29955" w:author="Kem Sereiboth" w:date="2022-09-19T09:42:00Z">
        <w:del w:id="29956" w:author="Kem Sereyboth" w:date="2023-07-13T14:28:00Z">
          <w:r w:rsidR="00BE632D" w:rsidRPr="00B26CA9" w:rsidDel="00DA0E01">
            <w:rPr>
              <w:rFonts w:ascii="Khmer MEF1" w:hAnsi="Khmer MEF1" w:cs="Khmer MEF1"/>
              <w:sz w:val="24"/>
              <w:szCs w:val="24"/>
              <w:cs/>
              <w:rPrChange w:id="29957" w:author="Sopheak Phorn" w:date="2023-08-25T15:0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និងបាត់បង់ទំនុកចិត្តពីសាធារណជន</w:delText>
          </w:r>
        </w:del>
      </w:ins>
      <w:ins w:id="29958" w:author="Kem Sereiboth" w:date="2022-09-13T15:37:00Z">
        <w:del w:id="29959" w:author="Kem Sereyboth" w:date="2023-07-13T14:28:00Z">
          <w:r w:rsidR="00D53DD0" w:rsidRPr="00B26CA9" w:rsidDel="00DA0E01">
            <w:rPr>
              <w:rFonts w:ascii="Khmer MEF1" w:hAnsi="Khmer MEF1" w:cs="Khmer MEF1"/>
              <w:sz w:val="24"/>
              <w:szCs w:val="24"/>
              <w:cs/>
              <w:rPrChange w:id="2996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9F1A0F6" w14:textId="3E8ACF9A" w:rsidR="00FE499B" w:rsidRPr="00B26CA9" w:rsidDel="00DA0E01" w:rsidRDefault="00FE499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961" w:author="Kem Sereyboth" w:date="2023-07-13T14:28:00Z"/>
          <w:rFonts w:ascii="Khmer MEF1" w:hAnsi="Khmer MEF1" w:cs="Khmer MEF1"/>
          <w:sz w:val="24"/>
          <w:szCs w:val="24"/>
          <w:rPrChange w:id="29962" w:author="Sopheak Phorn" w:date="2023-08-25T15:04:00Z">
            <w:rPr>
              <w:del w:id="29963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29964" w:author="Sopheak Phorn" w:date="2023-08-25T15:13:00Z">
          <w:pPr>
            <w:spacing w:after="0" w:line="233" w:lineRule="auto"/>
            <w:ind w:firstLine="720"/>
          </w:pPr>
        </w:pPrChange>
      </w:pPr>
      <w:del w:id="29965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29966" w:author="Sopheak Phorn" w:date="2023-08-25T15:04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delText>១០.លទ្ធផលនៃការរកឃើញ</w:delText>
        </w:r>
      </w:del>
    </w:p>
    <w:p w14:paraId="55B8D542" w14:textId="24B89B61" w:rsidR="00761A65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967" w:author="Kem Sereyboth" w:date="2023-07-13T14:28:00Z"/>
          <w:rFonts w:ascii="Khmer MEF1" w:hAnsi="Khmer MEF1" w:cs="Khmer MEF1"/>
          <w:sz w:val="24"/>
          <w:szCs w:val="24"/>
          <w:rPrChange w:id="29968" w:author="Sopheak Phorn" w:date="2023-08-25T15:04:00Z">
            <w:rPr>
              <w:del w:id="29969" w:author="Kem Sereyboth" w:date="2023-07-13T14:28:00Z"/>
              <w:rFonts w:ascii="Khmer MEF1" w:hAnsi="Khmer MEF1" w:cs="Khmer MEF1"/>
              <w:spacing w:val="-8"/>
              <w:sz w:val="24"/>
              <w:szCs w:val="24"/>
              <w:lang w:val="ca-ES"/>
            </w:rPr>
          </w:rPrChange>
        </w:rPr>
        <w:pPrChange w:id="29970" w:author="Sopheak Phorn" w:date="2023-08-25T15:13:00Z">
          <w:pPr>
            <w:spacing w:after="0" w:line="240" w:lineRule="auto"/>
            <w:ind w:firstLine="720"/>
          </w:pPr>
        </w:pPrChange>
      </w:pPr>
      <w:del w:id="29971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29972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សវនករទទួល</w:delText>
        </w:r>
      </w:del>
      <w:ins w:id="29973" w:author="Voeun Kuyeng" w:date="2022-07-07T10:49:00Z">
        <w:del w:id="29974" w:author="Kem Sereyboth" w:date="2023-07-13T14:28:00Z">
          <w:r w:rsidR="00A84BFC" w:rsidRPr="00B26CA9" w:rsidDel="00DA0E01">
            <w:rPr>
              <w:rFonts w:ascii="Khmer MEF1" w:hAnsi="Khmer MEF1" w:cs="Khmer MEF1"/>
              <w:sz w:val="24"/>
              <w:szCs w:val="24"/>
              <w:cs/>
              <w:rPrChange w:id="29975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បន្ទុក </w:delText>
          </w:r>
        </w:del>
      </w:ins>
      <w:del w:id="29976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29977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អាចរៀបរាប់អំពីលទ្ធផលរកឃើញ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29978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29979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ដូចគំរូខាងក្រោម៖</w:delText>
        </w:r>
      </w:del>
    </w:p>
    <w:p w14:paraId="2EDA214A" w14:textId="1A0978DB" w:rsidR="00FE499B" w:rsidRPr="00B26CA9" w:rsidDel="00DA0E01" w:rsidRDefault="0004357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29980" w:author="Kem Sereyboth" w:date="2023-07-13T14:28:00Z"/>
          <w:rFonts w:ascii="Khmer MEF1" w:hAnsi="Khmer MEF1" w:cs="Khmer MEF1"/>
          <w:sz w:val="24"/>
          <w:szCs w:val="24"/>
          <w:rPrChange w:id="29981" w:author="Sopheak Phorn" w:date="2023-08-25T15:04:00Z">
            <w:rPr>
              <w:del w:id="29982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29983" w:author="Sopheak Phorn" w:date="2023-08-25T15:13:00Z">
          <w:pPr>
            <w:spacing w:after="0" w:line="240" w:lineRule="auto"/>
            <w:ind w:firstLine="720"/>
          </w:pPr>
        </w:pPrChange>
      </w:pPr>
      <w:del w:id="29984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29985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 xml:space="preserve">ឆ្លងតាមការធ្វើសវនកម្មនៅ 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29986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delText>[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29987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>សវនដ្ឋាន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29988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lang w:val="ca-ES"/>
              </w:rPr>
            </w:rPrChange>
          </w:rPr>
          <w:delText>]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29989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 xml:space="preserve"> រួចមក អង្គភាពសវនកម្មផ្ទៃក្នុងនៃ អ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29990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29991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delText>ស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29992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29993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  <w:lang w:val="ca-ES"/>
              </w:rPr>
            </w:rPrChange>
          </w:rPr>
          <w:delText>ហ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29994" w:author="Sopheak Phorn" w:date="2023-08-25T15:04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29995" w:author="Sopheak Phorn" w:date="2023-08-25T15:04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delText xml:space="preserve"> បានកត់សម្គាល់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29996" w:author="Sopheak Phorn" w:date="2023-08-25T15:04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29997" w:author="Sopheak Phorn" w:date="2023-08-25T15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ឃើញនូវចំណុចខ្វះខាតមួយចំនួន</w:delText>
        </w:r>
      </w:del>
      <w:ins w:id="29998" w:author="Voeun Kuyeng" w:date="2022-07-07T10:50:00Z">
        <w:del w:id="29999" w:author="Kem Sereyboth" w:date="2023-07-13T14:28:00Z">
          <w:r w:rsidR="00A84BFC" w:rsidRPr="00B26CA9" w:rsidDel="00DA0E01">
            <w:rPr>
              <w:rFonts w:ascii="Khmer MEF1" w:hAnsi="Khmer MEF1" w:cs="Khmer MEF1"/>
              <w:sz w:val="24"/>
              <w:szCs w:val="24"/>
              <w:cs/>
              <w:rPrChange w:id="3000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del w:id="30001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002" w:author="Sopheak Phorn" w:date="2023-08-25T15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រួមមានដូចខាងក្រោម៖</w:delText>
        </w:r>
      </w:del>
    </w:p>
    <w:p w14:paraId="1F8886CE" w14:textId="62805D4B" w:rsidR="007C3727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003" w:author="Kem Sereyboth" w:date="2023-07-13T14:28:00Z"/>
          <w:rFonts w:ascii="Khmer MEF1" w:hAnsi="Khmer MEF1" w:cs="Khmer MEF1"/>
          <w:rPrChange w:id="30004" w:author="Sopheak Phorn" w:date="2023-08-25T15:04:00Z">
            <w:rPr>
              <w:del w:id="30005" w:author="Kem Sereyboth" w:date="2023-07-13T14:28:00Z"/>
              <w:rFonts w:ascii="Khmer MEF1" w:hAnsi="Khmer MEF1" w:cs="Khmer MEF1"/>
              <w:lang w:val="ca-ES"/>
            </w:rPr>
          </w:rPrChange>
        </w:rPr>
        <w:pPrChange w:id="30006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  <w:del w:id="30007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008" w:author="Sopheak Phorn" w:date="2023-08-25T15:0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ក...........................</w:delText>
        </w:r>
      </w:del>
      <w:ins w:id="30009" w:author="Voeun Kuyeng" w:date="2022-07-08T10:24:00Z">
        <w:del w:id="30010" w:author="Kem Sereyboth" w:date="2023-07-13T14:28:00Z">
          <w:r w:rsidR="009809F4" w:rsidRPr="00B26CA9" w:rsidDel="00DA0E01">
            <w:rPr>
              <w:rFonts w:ascii="Khmer MEF1" w:hAnsi="Khmer MEF1" w:cs="Khmer MEF1"/>
              <w:sz w:val="24"/>
              <w:szCs w:val="24"/>
              <w:cs/>
              <w:rPrChange w:id="30011" w:author="Sopheak Phorn" w:date="2023-08-25T15:04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ទី១</w:delText>
          </w:r>
        </w:del>
      </w:ins>
    </w:p>
    <w:p w14:paraId="571CEF23" w14:textId="70389CCA" w:rsidR="007C3727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12" w:author="Voeun Kuyeng" w:date="2022-07-08T10:17:00Z"/>
          <w:del w:id="30013" w:author="Kem Sereyboth" w:date="2023-07-13T14:28:00Z"/>
          <w:rFonts w:ascii="Khmer MEF1" w:hAnsi="Khmer MEF1" w:cs="Khmer MEF1"/>
          <w:rPrChange w:id="30014" w:author="Sopheak Phorn" w:date="2023-08-25T15:04:00Z">
            <w:rPr>
              <w:ins w:id="30015" w:author="Voeun Kuyeng" w:date="2022-07-08T10:17:00Z"/>
              <w:del w:id="30016" w:author="Kem Sereyboth" w:date="2023-07-13T14:28:00Z"/>
              <w:rFonts w:ascii="Khmer MEF1" w:hAnsi="Khmer MEF1" w:cs="Khmer MEF1"/>
              <w:lang w:val="ca-ES"/>
            </w:rPr>
          </w:rPrChange>
        </w:rPr>
        <w:pPrChange w:id="30017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  <w:del w:id="30018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019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 xml:space="preserve">យោងតាមបទដ្ឋានការងារ តម្រូវឱ្យ 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20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[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21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សវនដ្ឋាន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22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 xml:space="preserve">]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23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មាន ...................</w:delText>
        </w:r>
        <w:r w:rsidR="00AE0AE8" w:rsidRPr="00B26CA9" w:rsidDel="00DA0E01">
          <w:rPr>
            <w:rFonts w:ascii="Khmer MEF1" w:hAnsi="Khmer MEF1" w:cs="Khmer MEF1"/>
            <w:sz w:val="24"/>
            <w:szCs w:val="24"/>
            <w:rPrChange w:id="30024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25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..........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26" w:author="Sopheak Phorn" w:date="2023-08-25T15:04:00Z">
              <w:rPr>
                <w:rFonts w:ascii="Khmer MEF1" w:hAnsi="Khmer MEF1" w:cs="Khmer MEF1"/>
                <w:spacing w:val="-12"/>
                <w:lang w:val="ca-ES"/>
              </w:rPr>
            </w:rPrChange>
          </w:rPr>
          <w:delText>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27" w:author="Sopheak Phorn" w:date="2023-08-25T15:04:00Z">
              <w:rPr>
                <w:rFonts w:ascii="Khmer MEF1" w:hAnsi="Khmer MEF1" w:cs="Khmer MEF1"/>
                <w:spacing w:val="-12"/>
                <w:cs/>
                <w:lang w:val="ca-ES"/>
              </w:rPr>
            </w:rPrChange>
          </w:rPr>
          <w:delText>។ តាមរយៈការធ្វើសវនកម្ម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28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29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អង្គភាពសវនកម្មផ្ទៃក្នុងសង្កេតឃើញថា គិតមកដល់ខែ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30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31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 xml:space="preserve"> ឆ្នាំ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32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......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33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 xml:space="preserve"> នេះ 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34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[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35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សវនដ្ឋាន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36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 xml:space="preserve">] ...........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37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មិនទាន់បាន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38" w:author="Sopheak Phorn" w:date="2023-08-25T15:04:00Z">
              <w:rPr>
                <w:rFonts w:ascii="Khmer MEF1" w:hAnsi="Khmer MEF1" w:cs="Khmer MEF1"/>
                <w:spacing w:val="-4"/>
                <w:lang w:val="ca-ES"/>
              </w:rPr>
            </w:rPrChange>
          </w:rPr>
          <w:delText>.....................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39" w:author="Sopheak Phorn" w:date="2023-08-25T15:04:00Z">
              <w:rPr>
                <w:rFonts w:ascii="Khmer MEF1" w:hAnsi="Khmer MEF1" w:cs="Khmer MEF1"/>
                <w:spacing w:val="-4"/>
                <w:cs/>
                <w:lang w:val="ca-ES"/>
              </w:rPr>
            </w:rPrChange>
          </w:rPr>
          <w:delText>ដូចមាន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40" w:author="Sopheak Phorn" w:date="2023-08-25T15:04:00Z">
              <w:rPr>
                <w:rFonts w:ascii="Khmer MEF1" w:hAnsi="Khmer MEF1" w:cs="Khmer MEF1"/>
                <w:lang w:val="ca-ES"/>
              </w:rPr>
            </w:rPrChange>
          </w:rPr>
          <w:delText xml:space="preserve"> 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41" w:author="Sopheak Phorn" w:date="2023-08-25T15:04:00Z">
              <w:rPr>
                <w:rFonts w:ascii="Khmer MEF1" w:hAnsi="Khmer MEF1" w:cs="Khmer MEF1"/>
                <w:cs/>
                <w:lang w:val="ca-ES"/>
              </w:rPr>
            </w:rPrChange>
          </w:rPr>
          <w:delText>ចែងនៅឡើយ រួមមាន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42" w:author="Sopheak Phorn" w:date="2023-08-25T15:04:00Z">
              <w:rPr>
                <w:rFonts w:ascii="Khmer MEF1" w:hAnsi="Khmer MEF1" w:cs="Khmer MEF1"/>
                <w:lang w:val="ca-ES"/>
              </w:rPr>
            </w:rPrChange>
          </w:rPr>
          <w:delText>...................................</w:delText>
        </w:r>
        <w:r w:rsidRPr="00B26CA9" w:rsidDel="00DA0E01">
          <w:rPr>
            <w:rFonts w:ascii="Khmer MEF1" w:hAnsi="Khmer MEF1" w:cs="Khmer MEF1"/>
            <w:sz w:val="24"/>
            <w:szCs w:val="24"/>
            <w:cs/>
            <w:rPrChange w:id="30043" w:author="Sopheak Phorn" w:date="2023-08-25T15:04:00Z">
              <w:rPr>
                <w:rFonts w:ascii="Khmer MEF1" w:hAnsi="Khmer MEF1" w:cs="Khmer MEF1"/>
                <w:cs/>
                <w:lang w:val="ca-ES"/>
              </w:rPr>
            </w:rPrChange>
          </w:rPr>
          <w:delText>។</w:delText>
        </w:r>
      </w:del>
      <w:ins w:id="30044" w:author="Voeun Kuyeng" w:date="2022-07-08T10:24:00Z">
        <w:del w:id="30045" w:author="Kem Sereyboth" w:date="2023-07-13T14:28:00Z">
          <w:r w:rsidR="009809F4" w:rsidRPr="00B26CA9" w:rsidDel="00DA0E01">
            <w:rPr>
              <w:rFonts w:ascii="Khmer MEF1" w:hAnsi="Khmer MEF1" w:cs="Khmer MEF1"/>
              <w:sz w:val="24"/>
              <w:szCs w:val="24"/>
              <w:cs/>
              <w:rPrChange w:id="30046" w:author="Sopheak Phorn" w:date="2023-08-25T15:04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ទី២</w:delText>
          </w:r>
        </w:del>
      </w:ins>
    </w:p>
    <w:p w14:paraId="6922CADF" w14:textId="46E3F748" w:rsidR="007C3727" w:rsidRPr="00B26CA9" w:rsidDel="00DA0E01" w:rsidRDefault="007C3727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047" w:author="Kem Sereyboth" w:date="2023-07-13T14:28:00Z"/>
          <w:rFonts w:ascii="Khmer MEF1" w:hAnsi="Khmer MEF1" w:cs="Khmer MEF1"/>
          <w:rPrChange w:id="30048" w:author="Sopheak Phorn" w:date="2023-08-25T15:04:00Z">
            <w:rPr>
              <w:del w:id="30049" w:author="Kem Sereyboth" w:date="2023-07-13T14:28:00Z"/>
              <w:rFonts w:ascii="Khmer MEF1" w:hAnsi="Khmer MEF1" w:cs="Khmer MEF1"/>
              <w:lang w:val="ca-ES"/>
            </w:rPr>
          </w:rPrChange>
        </w:rPr>
        <w:pPrChange w:id="30050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21AD49C1" w14:textId="32924F69" w:rsidR="00EF6434" w:rsidRPr="00B26CA9" w:rsidDel="00DA0E01" w:rsidRDefault="00EF643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51" w:author="Voeun Kuyeng" w:date="2022-07-07T13:58:00Z"/>
          <w:del w:id="30052" w:author="Kem Sereyboth" w:date="2023-07-13T14:28:00Z"/>
          <w:rFonts w:ascii="Khmer MEF1" w:hAnsi="Khmer MEF1" w:cs="Khmer MEF1"/>
          <w:rPrChange w:id="30053" w:author="Sopheak Phorn" w:date="2023-08-25T15:04:00Z">
            <w:rPr>
              <w:ins w:id="30054" w:author="Voeun Kuyeng" w:date="2022-07-07T13:58:00Z"/>
              <w:del w:id="30055" w:author="Kem Sereyboth" w:date="2023-07-13T14:28:00Z"/>
              <w:rFonts w:ascii="Khmer MEF1" w:hAnsi="Khmer MEF1" w:cs="Khmer MEF1"/>
              <w:b/>
              <w:bCs/>
              <w:lang w:val="ca-ES"/>
            </w:rPr>
          </w:rPrChange>
        </w:rPr>
        <w:pPrChange w:id="30056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010B6149" w14:textId="31FD4936" w:rsidR="00EF6434" w:rsidRPr="00B26CA9" w:rsidDel="00DA0E01" w:rsidRDefault="00EF643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57" w:author="Voeun Kuyeng" w:date="2022-07-07T13:58:00Z"/>
          <w:del w:id="30058" w:author="Kem Sereyboth" w:date="2023-07-13T14:28:00Z"/>
          <w:rFonts w:ascii="Khmer MEF1" w:hAnsi="Khmer MEF1" w:cs="Khmer MEF1"/>
          <w:rPrChange w:id="30059" w:author="Sopheak Phorn" w:date="2023-08-25T15:04:00Z">
            <w:rPr>
              <w:ins w:id="30060" w:author="Voeun Kuyeng" w:date="2022-07-07T13:58:00Z"/>
              <w:del w:id="30061" w:author="Kem Sereyboth" w:date="2023-07-13T14:28:00Z"/>
              <w:rFonts w:ascii="Khmer MEF1" w:hAnsi="Khmer MEF1" w:cs="Khmer MEF1"/>
              <w:b/>
              <w:bCs/>
              <w:lang w:val="ca-ES"/>
            </w:rPr>
          </w:rPrChange>
        </w:rPr>
        <w:pPrChange w:id="30062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0CD224F3" w14:textId="5CEE5CD4" w:rsidR="00EF6434" w:rsidRPr="00B26CA9" w:rsidDel="00DA0E01" w:rsidRDefault="00EF6434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63" w:author="Voeun Kuyeng" w:date="2022-07-07T13:58:00Z"/>
          <w:del w:id="30064" w:author="Kem Sereyboth" w:date="2023-07-13T14:28:00Z"/>
          <w:rFonts w:ascii="Khmer MEF1" w:hAnsi="Khmer MEF1" w:cs="Khmer MEF1"/>
          <w:rPrChange w:id="30065" w:author="Sopheak Phorn" w:date="2023-08-25T15:04:00Z">
            <w:rPr>
              <w:ins w:id="30066" w:author="Voeun Kuyeng" w:date="2022-07-07T13:58:00Z"/>
              <w:del w:id="30067" w:author="Kem Sereyboth" w:date="2023-07-13T14:28:00Z"/>
              <w:rFonts w:ascii="Khmer MEF1" w:hAnsi="Khmer MEF1" w:cs="Khmer MEF1"/>
              <w:b/>
              <w:bCs/>
              <w:lang w:val="ca-ES"/>
            </w:rPr>
          </w:rPrChange>
        </w:rPr>
        <w:pPrChange w:id="30068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</w:p>
    <w:p w14:paraId="479C7460" w14:textId="29DCCE8A" w:rsidR="00761A65" w:rsidRPr="00B26CA9" w:rsidDel="00DA0E01" w:rsidRDefault="00761A65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069" w:author="Kem Sereyboth" w:date="2023-07-13T14:28:00Z"/>
          <w:rFonts w:ascii="Khmer MEF1" w:hAnsi="Khmer MEF1" w:cs="Khmer MEF1"/>
          <w:cs/>
          <w:rPrChange w:id="30070" w:author="Sopheak Phorn" w:date="2023-08-25T15:04:00Z">
            <w:rPr>
              <w:del w:id="30071" w:author="Kem Sereyboth" w:date="2023-07-13T14:28:00Z"/>
              <w:rFonts w:ascii="Khmer MEF1" w:hAnsi="Khmer MEF1" w:cs="Khmer MEF1"/>
              <w:cs/>
              <w:lang w:val="ca-ES"/>
            </w:rPr>
          </w:rPrChange>
        </w:rPr>
        <w:pPrChange w:id="30072" w:author="Sopheak Phorn" w:date="2023-08-25T15:13:00Z">
          <w:pPr>
            <w:pStyle w:val="NormalWeb"/>
            <w:spacing w:before="0" w:beforeAutospacing="0" w:after="0" w:afterAutospacing="0"/>
            <w:ind w:firstLine="720"/>
          </w:pPr>
        </w:pPrChange>
      </w:pPr>
      <w:del w:id="30073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074" w:author="Sopheak Phorn" w:date="2023-08-25T15:04:00Z">
              <w:rPr>
                <w:rFonts w:ascii="Khmer MEF1" w:hAnsi="Khmer MEF1" w:cs="Khmer MEF1"/>
                <w:b/>
                <w:bCs/>
                <w:cs/>
                <w:lang w:val="ca-ES"/>
              </w:rPr>
            </w:rPrChange>
          </w:rPr>
          <w:delText>ខ</w:delText>
        </w:r>
        <w:r w:rsidRPr="00B26CA9" w:rsidDel="00DA0E01">
          <w:rPr>
            <w:rFonts w:ascii="Khmer MEF1" w:hAnsi="Khmer MEF1" w:cs="Khmer MEF1"/>
            <w:sz w:val="24"/>
            <w:szCs w:val="24"/>
            <w:rPrChange w:id="30075" w:author="Sopheak Phorn" w:date="2023-08-25T15:04:00Z">
              <w:rPr>
                <w:rFonts w:ascii="Khmer MEF1" w:hAnsi="Khmer MEF1" w:cs="Khmer MEF1"/>
                <w:lang w:val="ca-ES"/>
              </w:rPr>
            </w:rPrChange>
          </w:rPr>
          <w:delText>............................</w:delText>
        </w:r>
      </w:del>
    </w:p>
    <w:p w14:paraId="1CC5AB92" w14:textId="16EC5F06" w:rsidR="00A84BFC" w:rsidRPr="00B26CA9" w:rsidDel="00DA0E01" w:rsidRDefault="00A84BF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076" w:author="Kem Sereyboth" w:date="2023-07-13T14:28:00Z"/>
          <w:rFonts w:ascii="Khmer MEF1" w:hAnsi="Khmer MEF1" w:cs="Khmer MEF1"/>
          <w:sz w:val="24"/>
          <w:szCs w:val="24"/>
          <w:rPrChange w:id="30077" w:author="Sopheak Phorn" w:date="2023-08-25T15:04:00Z">
            <w:rPr>
              <w:del w:id="30078" w:author="Kem Sereyboth" w:date="2023-07-13T14:28:00Z"/>
              <w:rFonts w:ascii="Khmer MEF2" w:hAnsi="Khmer MEF2" w:cs="Khmer MEF2"/>
              <w:sz w:val="10"/>
              <w:szCs w:val="10"/>
              <w:lang w:val="ca-ES"/>
            </w:rPr>
          </w:rPrChange>
        </w:rPr>
        <w:pPrChange w:id="30079" w:author="Sopheak Phorn" w:date="2023-08-25T15:13:00Z">
          <w:pPr>
            <w:spacing w:after="0" w:line="240" w:lineRule="auto"/>
            <w:ind w:firstLine="720"/>
          </w:pPr>
        </w:pPrChange>
      </w:pPr>
    </w:p>
    <w:p w14:paraId="45E6245C" w14:textId="586BF4D9" w:rsidR="0004357B" w:rsidRPr="00B26CA9" w:rsidDel="00DA0E01" w:rsidRDefault="0004357B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080" w:author="Kem Sereyboth" w:date="2023-07-13T14:28:00Z"/>
          <w:rFonts w:ascii="Khmer MEF1" w:hAnsi="Khmer MEF1" w:cs="Khmer MEF1"/>
          <w:sz w:val="24"/>
          <w:szCs w:val="24"/>
          <w:rPrChange w:id="30081" w:author="Sopheak Phorn" w:date="2023-08-25T15:04:00Z">
            <w:rPr>
              <w:del w:id="30082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083" w:author="Sopheak Phorn" w:date="2023-08-25T15:13:00Z">
          <w:pPr>
            <w:spacing w:after="0" w:line="240" w:lineRule="auto"/>
            <w:ind w:firstLine="720"/>
          </w:pPr>
        </w:pPrChange>
      </w:pPr>
      <w:del w:id="30084" w:author="Kem Sereyboth" w:date="2023-07-13T14:28:00Z">
        <w:r w:rsidRPr="00B26CA9" w:rsidDel="00DA0E01">
          <w:rPr>
            <w:rFonts w:ascii="Khmer MEF1" w:hAnsi="Khmer MEF1" w:cs="Khmer MEF1"/>
            <w:sz w:val="24"/>
            <w:szCs w:val="24"/>
            <w:cs/>
            <w:rPrChange w:id="30085" w:author="Sopheak Phorn" w:date="2023-08-25T15:04:00Z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</w:rPrChange>
          </w:rPr>
          <w:delText>១១.ការវិភាគ និងវាយតម្លៃរបស់សវនករទទួលបន្ទុក</w:delText>
        </w:r>
      </w:del>
    </w:p>
    <w:p w14:paraId="1FC540D9" w14:textId="609660EB" w:rsidR="00A84BFC" w:rsidRPr="00B26CA9" w:rsidDel="00DA0E01" w:rsidRDefault="00A84BF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086" w:author="Voeun Kuyeng" w:date="2022-07-07T10:53:00Z"/>
          <w:del w:id="30087" w:author="Kem Sereyboth" w:date="2023-07-13T14:28:00Z"/>
          <w:rFonts w:ascii="Khmer MEF1" w:hAnsi="Khmer MEF1" w:cs="Khmer MEF1"/>
          <w:sz w:val="24"/>
          <w:szCs w:val="24"/>
          <w:rPrChange w:id="30088" w:author="Sopheak Phorn" w:date="2023-08-25T15:04:00Z">
            <w:rPr>
              <w:ins w:id="30089" w:author="Voeun Kuyeng" w:date="2022-07-07T10:53:00Z"/>
              <w:del w:id="30090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091" w:author="Sopheak Phorn" w:date="2023-08-25T15:13:00Z">
          <w:pPr>
            <w:spacing w:after="0" w:line="240" w:lineRule="auto"/>
            <w:ind w:firstLine="720"/>
          </w:pPr>
        </w:pPrChange>
      </w:pPr>
      <w:ins w:id="30092" w:author="Voeun Kuyeng" w:date="2022-07-07T10:52:00Z">
        <w:del w:id="3009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09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del w:id="30095" w:author="Kem Sereyboth" w:date="2023-07-13T14:28:00Z"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096" w:author="Sopheak Phorn" w:date="2023-08-25T15:04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សវនករទទួលបន្ទុកត្រូវរៀបរាប់អំពីព័ត៌មានដែលជាឬសគល់បញ្ហាបានរកឃើញ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rPrChange w:id="30097" w:author="Sopheak Phorn" w:date="2023-08-25T15:04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098" w:author="Sopheak Phorn" w:date="2023-08-25T15:04:00Z">
              <w:rPr>
                <w:rFonts w:ascii="Khmer MEF1" w:hAnsi="Khmer MEF1" w:cs="Khmer MEF1"/>
                <w:spacing w:val="-4"/>
                <w:sz w:val="24"/>
                <w:szCs w:val="24"/>
                <w:cs/>
                <w:lang w:val="ca-ES"/>
              </w:rPr>
            </w:rPrChange>
          </w:rPr>
          <w:delText>និងផលវិបាកដែល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rPrChange w:id="30099" w:author="Sopheak Phorn" w:date="2023-08-25T15:04:00Z">
              <w:rPr>
                <w:rFonts w:ascii="Khmer MEF1" w:hAnsi="Khmer MEF1" w:cs="Khmer MEF1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100" w:author="Sopheak Phorn" w:date="2023-08-25T15:04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>អាចកើតមានប្រសិនបើពុំមានការពង្រឹងការរៀបចំ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rPrChange w:id="30101" w:author="Sopheak Phorn" w:date="2023-08-25T15:04:00Z">
              <w:rPr>
                <w:rFonts w:ascii="Khmer MEF1" w:hAnsi="Khmer MEF1" w:cs="Khmer MEF1"/>
                <w:spacing w:val="6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B26CA9" w:rsidDel="00DA0E01">
          <w:rPr>
            <w:rFonts w:ascii="Khmer MEF1" w:hAnsi="Khmer MEF1" w:cs="Khmer MEF1"/>
            <w:sz w:val="24"/>
            <w:szCs w:val="24"/>
            <w:cs/>
            <w:rPrChange w:id="30102" w:author="Sopheak Phorn" w:date="2023-08-25T15:04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delText>និង/ឬប្រតិបត្តិការត្រួតពិនិត្យដែលជាចំណុចខ្សោយដែលបានរកឃើញទេនោះ</w:delText>
        </w:r>
      </w:del>
      <w:ins w:id="30103" w:author="Voeun Kuyeng" w:date="2022-07-07T10:52:00Z">
        <w:del w:id="3010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</w:rPr>
            <w:delText>]</w:delText>
          </w:r>
        </w:del>
      </w:ins>
    </w:p>
    <w:p w14:paraId="3FF1D89B" w14:textId="6BC22E76" w:rsidR="005A4A26" w:rsidRPr="00B26CA9" w:rsidDel="00DA0E01" w:rsidRDefault="00A84BFC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05" w:author="Voeun Kuyeng" w:date="2022-07-07T10:59:00Z"/>
          <w:del w:id="30106" w:author="Kem Sereyboth" w:date="2023-07-13T14:28:00Z"/>
          <w:rFonts w:ascii="Khmer MEF1" w:hAnsi="Khmer MEF1" w:cs="Khmer MEF1"/>
          <w:sz w:val="24"/>
          <w:szCs w:val="24"/>
          <w:rPrChange w:id="30107" w:author="Sopheak Phorn" w:date="2023-08-25T15:04:00Z">
            <w:rPr>
              <w:ins w:id="30108" w:author="Voeun Kuyeng" w:date="2022-07-07T10:59:00Z"/>
              <w:del w:id="30109" w:author="Kem Sereyboth" w:date="2023-07-13T14:2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30110" w:author="Sopheak Phorn" w:date="2023-08-25T15:13:00Z">
          <w:pPr>
            <w:spacing w:after="0" w:line="240" w:lineRule="auto"/>
            <w:ind w:firstLine="720"/>
          </w:pPr>
        </w:pPrChange>
      </w:pPr>
      <w:ins w:id="30111" w:author="Voeun Kuyeng" w:date="2022-07-07T10:53:00Z">
        <w:del w:id="3011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1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ក្នុងចំណុចនេះ</w:delText>
          </w:r>
        </w:del>
      </w:ins>
      <w:ins w:id="30114" w:author="Voeun Kuyeng" w:date="2022-07-07T10:54:00Z">
        <w:del w:id="3011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16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0117" w:author="Voeun Kuyeng" w:date="2022-07-07T10:53:00Z">
        <w:del w:id="30118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1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សវនករទទួលបន្ទុកអាចរៀបរាប់ដូច</w:delText>
          </w:r>
        </w:del>
      </w:ins>
      <w:ins w:id="30120" w:author="Voeun Kuyeng" w:date="2022-07-07T10:54:00Z">
        <w:del w:id="30121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2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គំរូខាងក្រោម៖</w:delText>
          </w:r>
        </w:del>
      </w:ins>
      <w:del w:id="30123" w:author="Kem Sereyboth" w:date="2023-07-13T14:28:00Z">
        <w:r w:rsidR="00761A65" w:rsidRPr="00B26CA9" w:rsidDel="00DA0E01">
          <w:rPr>
            <w:rFonts w:ascii="Khmer MEF1" w:hAnsi="Khmer MEF1" w:cs="Khmer MEF1"/>
            <w:sz w:val="24"/>
            <w:szCs w:val="24"/>
            <w:cs/>
          </w:rPr>
          <w:delText>។</w:delText>
        </w:r>
      </w:del>
      <w:ins w:id="30124" w:author="Voeun Kuyeng" w:date="2022-07-07T10:54:00Z">
        <w:del w:id="3012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</w:rPr>
            <w:delText xml:space="preserve">    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</w:delText>
          </w:r>
        </w:del>
      </w:ins>
      <w:ins w:id="30126" w:author="Voeun Kuyeng" w:date="2022-07-07T10:55:00Z">
        <w:del w:id="3012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................................................................</w:delText>
          </w:r>
        </w:del>
      </w:ins>
      <w:ins w:id="30128" w:author="Voeun Kuyeng" w:date="2022-07-07T10:54:00Z">
        <w:del w:id="30129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30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</w:delText>
          </w:r>
        </w:del>
      </w:ins>
      <w:ins w:id="30131" w:author="Voeun Kuyeng" w:date="2022-07-07T10:55:00Z">
        <w:del w:id="30132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.........................................................................</w:delText>
          </w:r>
        </w:del>
      </w:ins>
      <w:ins w:id="30133" w:author="Voeun Kuyeng" w:date="2022-07-07T10:54:00Z">
        <w:del w:id="3013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35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</w:delText>
          </w:r>
        </w:del>
      </w:ins>
      <w:ins w:id="30136" w:author="Voeun Kuyeng" w:date="2022-07-07T10:55:00Z">
        <w:del w:id="30137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..............................................................................</w:delText>
          </w:r>
        </w:del>
      </w:ins>
      <w:ins w:id="30138" w:author="Voeun Kuyeng" w:date="2022-07-07T10:59:00Z">
        <w:del w:id="30139" w:author="Kem Sereyboth" w:date="2023-07-13T14:28:00Z">
          <w:r w:rsidR="005A4A26" w:rsidRPr="00B26CA9" w:rsidDel="00DA0E01">
            <w:rPr>
              <w:rFonts w:ascii="Khmer MEF1" w:hAnsi="Khmer MEF1" w:cs="Khmer MEF1"/>
              <w:sz w:val="24"/>
              <w:szCs w:val="24"/>
              <w:cs/>
              <w:rPrChange w:id="3014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ខ. ប្រធានបទទី២ </w:delText>
          </w:r>
        </w:del>
      </w:ins>
    </w:p>
    <w:p w14:paraId="3C0F84E1" w14:textId="494B4F3F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41" w:author="Voeun Kuyeng" w:date="2022-07-07T10:59:00Z"/>
          <w:del w:id="30142" w:author="Kem Sereyboth" w:date="2023-07-13T14:28:00Z"/>
          <w:rFonts w:ascii="Khmer MEF1" w:hAnsi="Khmer MEF1" w:cs="Khmer MEF1"/>
          <w:sz w:val="24"/>
          <w:szCs w:val="24"/>
          <w:cs/>
        </w:rPr>
        <w:pPrChange w:id="30143" w:author="Sopheak Phorn" w:date="2023-08-25T15:13:00Z">
          <w:pPr>
            <w:spacing w:after="0" w:line="240" w:lineRule="auto"/>
            <w:ind w:firstLine="720"/>
          </w:pPr>
        </w:pPrChange>
      </w:pPr>
      <w:ins w:id="30144" w:author="Voeun Kuyeng" w:date="2022-07-07T10:59:00Z">
        <w:del w:id="30145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46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លទ្ធផលរកឃើញ៖.....................................................................</w:delText>
          </w:r>
        </w:del>
      </w:ins>
    </w:p>
    <w:p w14:paraId="3A698C06" w14:textId="0E1A4A39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47" w:author="Voeun Kuyeng" w:date="2022-07-07T10:59:00Z"/>
          <w:del w:id="30148" w:author="Kem Sereyboth" w:date="2023-07-13T14:28:00Z"/>
          <w:rFonts w:ascii="Khmer MEF1" w:hAnsi="Khmer MEF1" w:cs="Khmer MEF1"/>
          <w:sz w:val="24"/>
          <w:szCs w:val="24"/>
          <w:rPrChange w:id="30149" w:author="Sopheak Phorn" w:date="2023-08-25T15:04:00Z">
            <w:rPr>
              <w:ins w:id="30150" w:author="Voeun Kuyeng" w:date="2022-07-07T10:59:00Z"/>
              <w:del w:id="30151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152" w:author="Sopheak Phorn" w:date="2023-08-25T15:13:00Z">
          <w:pPr>
            <w:spacing w:after="0" w:line="240" w:lineRule="auto"/>
            <w:ind w:firstLine="720"/>
          </w:pPr>
        </w:pPrChange>
      </w:pPr>
      <w:ins w:id="30153" w:author="Voeun Kuyeng" w:date="2022-07-07T10:59:00Z">
        <w:del w:id="30154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55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ឬសគល់បញ្ហា៖.........................................................................</w:delText>
          </w:r>
        </w:del>
      </w:ins>
    </w:p>
    <w:p w14:paraId="7E2D8550" w14:textId="2DB5DD37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56" w:author="Voeun Kuyeng" w:date="2022-07-07T10:59:00Z"/>
          <w:del w:id="30157" w:author="Kem Sereyboth" w:date="2023-07-13T14:28:00Z"/>
          <w:rFonts w:ascii="Khmer MEF1" w:hAnsi="Khmer MEF1" w:cs="Khmer MEF1"/>
          <w:sz w:val="24"/>
          <w:szCs w:val="24"/>
          <w:rPrChange w:id="30158" w:author="Sopheak Phorn" w:date="2023-08-25T15:04:00Z">
            <w:rPr>
              <w:ins w:id="30159" w:author="Voeun Kuyeng" w:date="2022-07-07T10:59:00Z"/>
              <w:del w:id="30160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161" w:author="Sopheak Phorn" w:date="2023-08-25T15:13:00Z">
          <w:pPr>
            <w:spacing w:after="0" w:line="240" w:lineRule="auto"/>
            <w:ind w:firstLine="720"/>
          </w:pPr>
        </w:pPrChange>
      </w:pPr>
      <w:ins w:id="30162" w:author="Voeun Kuyeng" w:date="2022-07-07T10:59:00Z">
        <w:del w:id="30163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rPrChange w:id="30164" w:author="Sopheak Phorn" w:date="2023-08-25T15:04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   -</w:delText>
          </w:r>
          <w:r w:rsidRPr="00B26CA9" w:rsidDel="00DA0E01">
            <w:rPr>
              <w:rFonts w:ascii="Khmer MEF1" w:hAnsi="Khmer MEF1" w:cs="Khmer MEF1"/>
              <w:sz w:val="24"/>
              <w:szCs w:val="24"/>
              <w:cs/>
            </w:rPr>
            <w:delText>ផលវិបាក៖..............................................................................</w:delText>
          </w:r>
        </w:del>
      </w:ins>
    </w:p>
    <w:p w14:paraId="49D06D8A" w14:textId="34F453B5" w:rsidR="00A654B3" w:rsidRPr="00B26CA9" w:rsidDel="00DA0E01" w:rsidRDefault="00A654B3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165" w:author="Kem Sereyboth" w:date="2023-07-13T14:28:00Z"/>
          <w:rFonts w:ascii="Khmer MEF1" w:hAnsi="Khmer MEF1" w:cs="Khmer MEF1"/>
          <w:sz w:val="24"/>
          <w:szCs w:val="24"/>
          <w:rPrChange w:id="30166" w:author="Sopheak Phorn" w:date="2023-08-25T15:04:00Z">
            <w:rPr>
              <w:del w:id="30167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168" w:author="Sopheak Phorn" w:date="2023-08-25T15:13:00Z">
          <w:pPr>
            <w:spacing w:after="0" w:line="240" w:lineRule="auto"/>
            <w:ind w:firstLine="720"/>
          </w:pPr>
        </w:pPrChange>
      </w:pPr>
    </w:p>
    <w:p w14:paraId="4011D413" w14:textId="1C3C2098" w:rsidR="005A4A26" w:rsidRPr="00B26CA9" w:rsidDel="00DA0E01" w:rsidRDefault="005A4A26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del w:id="30169" w:author="Kem Sereyboth" w:date="2023-07-13T14:28:00Z"/>
          <w:rFonts w:ascii="Khmer MEF1" w:hAnsi="Khmer MEF1" w:cs="Khmer MEF1"/>
          <w:sz w:val="24"/>
          <w:szCs w:val="24"/>
          <w:rPrChange w:id="30170" w:author="Sopheak Phorn" w:date="2023-08-25T15:04:00Z">
            <w:rPr>
              <w:del w:id="30171" w:author="Kem Sereyboth" w:date="2023-07-13T14:28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172" w:author="Sopheak Phorn" w:date="2023-08-25T15:13:00Z">
          <w:pPr>
            <w:pStyle w:val="Heading1"/>
          </w:pPr>
        </w:pPrChange>
      </w:pPr>
    </w:p>
    <w:p w14:paraId="388AF222" w14:textId="2E825C38" w:rsidR="00E819FD" w:rsidRPr="00B26CA9" w:rsidDel="00DA0E01" w:rsidRDefault="00E819FD">
      <w:pPr>
        <w:numPr>
          <w:ilvl w:val="0"/>
          <w:numId w:val="55"/>
        </w:numPr>
        <w:spacing w:after="0" w:line="218" w:lineRule="auto"/>
        <w:ind w:left="634" w:hanging="284"/>
        <w:jc w:val="both"/>
        <w:rPr>
          <w:ins w:id="30173" w:author="User" w:date="2022-10-04T14:37:00Z"/>
          <w:del w:id="30174" w:author="Kem Sereyboth" w:date="2023-07-13T14:28:00Z"/>
          <w:rFonts w:ascii="Khmer MEF1" w:hAnsi="Khmer MEF1" w:cs="Khmer MEF1"/>
          <w:sz w:val="24"/>
          <w:szCs w:val="24"/>
          <w:rPrChange w:id="30175" w:author="Sopheak Phorn" w:date="2023-08-25T15:04:00Z">
            <w:rPr>
              <w:ins w:id="30176" w:author="User" w:date="2022-10-04T14:37:00Z"/>
              <w:del w:id="30177" w:author="Kem Sereyboth" w:date="2023-07-13T14:28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0178" w:author="Sopheak Phorn" w:date="2023-08-25T15:13:00Z">
          <w:pPr>
            <w:spacing w:after="0" w:line="240" w:lineRule="auto"/>
            <w:ind w:firstLine="720"/>
          </w:pPr>
        </w:pPrChange>
      </w:pPr>
      <w:ins w:id="30179" w:author="User" w:date="2022-10-04T14:37:00Z">
        <w:del w:id="30180" w:author="Kem Sereyboth" w:date="2023-07-13T14:28:00Z">
          <w:r w:rsidRPr="00B26CA9" w:rsidDel="00DA0E01">
            <w:rPr>
              <w:rFonts w:ascii="Khmer MEF1" w:hAnsi="Khmer MEF1" w:cs="Khmer MEF1"/>
              <w:sz w:val="24"/>
              <w:szCs w:val="24"/>
              <w:cs/>
              <w:rPrChange w:id="30181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tab/>
          </w:r>
        </w:del>
      </w:ins>
    </w:p>
    <w:p w14:paraId="0F110D72" w14:textId="5F9F792B" w:rsidR="00156A9C" w:rsidRPr="00B26CA9" w:rsidDel="00CA4271" w:rsidRDefault="00E819FD">
      <w:pPr>
        <w:spacing w:after="0" w:line="218" w:lineRule="auto"/>
        <w:ind w:left="634"/>
        <w:rPr>
          <w:del w:id="30182" w:author="Kem Sereyboth" w:date="2023-07-19T16:00:00Z"/>
          <w:rFonts w:ascii="Khmer MEF1" w:hAnsi="Khmer MEF1" w:cs="Khmer MEF1"/>
          <w:sz w:val="24"/>
          <w:szCs w:val="24"/>
          <w:rPrChange w:id="30183" w:author="Sopheak Phorn" w:date="2023-08-25T15:04:00Z">
            <w:rPr>
              <w:del w:id="30184" w:author="Kem Sereyboth" w:date="2023-07-19T16:00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0185" w:author="Sopheak Phorn" w:date="2023-08-25T15:13:00Z">
          <w:pPr/>
        </w:pPrChange>
      </w:pPr>
      <w:ins w:id="30186" w:author="User" w:date="2022-10-04T14:37:00Z">
        <w:del w:id="30187" w:author="Kem Sereyboth" w:date="2023-07-19T16:00:00Z">
          <w:r w:rsidRPr="00B26CA9" w:rsidDel="00CA4271">
            <w:rPr>
              <w:rFonts w:ascii="Khmer MEF1" w:hAnsi="Khmer MEF1" w:cs="Khmer MEF1"/>
              <w:sz w:val="24"/>
              <w:szCs w:val="24"/>
              <w:cs/>
              <w:rPrChange w:id="30188" w:author="Sopheak Phorn" w:date="2023-08-25T15:04:00Z">
                <w:rPr>
                  <w:rFonts w:cs="MoolBoran"/>
                  <w:cs/>
                  <w:lang w:val="ca-ES"/>
                </w:rPr>
              </w:rPrChange>
            </w:rPr>
            <w:tab/>
          </w:r>
        </w:del>
      </w:ins>
    </w:p>
    <w:p w14:paraId="239647E2" w14:textId="46166EAE" w:rsidR="00B27355" w:rsidRPr="00B26CA9" w:rsidDel="009F52F4" w:rsidRDefault="00B27355">
      <w:pPr>
        <w:spacing w:after="0" w:line="218" w:lineRule="auto"/>
        <w:ind w:left="634"/>
        <w:rPr>
          <w:ins w:id="30189" w:author="Sethvannak Sam" w:date="2022-08-20T18:31:00Z"/>
          <w:del w:id="30190" w:author="sakaria fa" w:date="2022-09-13T23:23:00Z"/>
          <w:rFonts w:ascii="Khmer MEF2" w:hAnsi="Khmer MEF2" w:cs="Khmer MEF2"/>
          <w:strike/>
          <w:spacing w:val="-4"/>
          <w:lang w:val="ca-ES"/>
          <w:rPrChange w:id="30191" w:author="Sopheak Phorn" w:date="2023-08-25T15:04:00Z">
            <w:rPr>
              <w:ins w:id="30192" w:author="Sethvannak Sam" w:date="2022-08-20T18:31:00Z"/>
              <w:del w:id="30193" w:author="sakaria fa" w:date="2022-09-13T23:23:00Z"/>
              <w:rFonts w:ascii="Khmer MEF2" w:hAnsi="Khmer MEF2" w:cs="Khmer MEF2"/>
              <w:spacing w:val="-4"/>
              <w:sz w:val="24"/>
              <w:szCs w:val="24"/>
            </w:rPr>
          </w:rPrChange>
        </w:rPr>
        <w:pPrChange w:id="3019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195" w:author="Sethvannak Sam" w:date="2022-08-20T18:31:00Z">
        <w:del w:id="30196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rPrChange w:id="30197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១២</w:delText>
          </w:r>
          <w:r w:rsidRPr="00B26CA9" w:rsidDel="009F52F4">
            <w:rPr>
              <w:rFonts w:ascii="Khmer MEF2" w:hAnsi="Khmer MEF2" w:cs="Khmer MEF2"/>
              <w:strike/>
              <w:spacing w:val="-4"/>
              <w:lang w:val="ca-ES"/>
              <w:rPrChange w:id="30198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lang w:val="ca-ES"/>
                </w:rPr>
              </w:rPrChange>
            </w:rPr>
            <w:delText>.</w:delText>
          </w:r>
          <w:r w:rsidRPr="00B26CA9" w:rsidDel="009F52F4">
            <w:rPr>
              <w:rFonts w:ascii="Khmer MEF2" w:hAnsi="Khmer MEF2" w:cs="Khmer MEF2"/>
              <w:strike/>
              <w:spacing w:val="-4"/>
              <w:cs/>
              <w:rPrChange w:id="30199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ការវិភាគ និងវាយតម្លៃរបស់គណៈកម្មការចំពោះកិច្ច</w:delText>
          </w:r>
        </w:del>
      </w:ins>
    </w:p>
    <w:p w14:paraId="5750796C" w14:textId="18AFF60F" w:rsidR="00B27355" w:rsidRPr="00B26CA9" w:rsidDel="009F52F4" w:rsidRDefault="00B27355">
      <w:pPr>
        <w:spacing w:after="0" w:line="218" w:lineRule="auto"/>
        <w:ind w:left="634"/>
        <w:rPr>
          <w:ins w:id="30200" w:author="Sethvannak Sam" w:date="2022-08-20T18:31:00Z"/>
          <w:del w:id="30201" w:author="sakaria fa" w:date="2022-09-13T23:23:00Z"/>
          <w:strike/>
          <w:lang w:val="ca-ES"/>
          <w:rPrChange w:id="30202" w:author="Sopheak Phorn" w:date="2023-08-25T15:04:00Z">
            <w:rPr>
              <w:ins w:id="30203" w:author="Sethvannak Sam" w:date="2022-08-20T18:31:00Z"/>
              <w:del w:id="30204" w:author="sakaria fa" w:date="2022-09-13T23:23:00Z"/>
              <w:rFonts w:ascii="Khmer MEF1" w:hAnsi="Khmer MEF1" w:cs="Khmer MEF1"/>
              <w:sz w:val="16"/>
              <w:szCs w:val="24"/>
              <w:lang w:val="ca-ES"/>
            </w:rPr>
          </w:rPrChange>
        </w:rPr>
        <w:pPrChange w:id="30205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206" w:author="Sethvannak Sam" w:date="2022-08-20T18:31:00Z">
        <w:del w:id="30207" w:author="sakaria fa" w:date="2022-09-13T23:23:00Z">
          <w:r w:rsidRPr="00B26CA9" w:rsidDel="009F52F4">
            <w:rPr>
              <w:strike/>
              <w:spacing w:val="4"/>
              <w:cs/>
              <w:rPrChange w:id="30208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ការវិភាគ និងវាយតម្លៃរបស់គណៈកម្មការចំពោះកិច្ច គឺជាផ្នែកមួយដែលបង្ហាញដល់អ្នកអានអំពី</w:delText>
          </w:r>
          <w:r w:rsidRPr="00B26CA9" w:rsidDel="009F52F4">
            <w:rPr>
              <w:strike/>
              <w:cs/>
              <w:rPrChange w:id="30209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សមាសភាព យន្តការនិងបែបបទនីតិវីធីដែល</w:delText>
          </w:r>
          <w:r w:rsidRPr="00B26CA9" w:rsidDel="009F52F4">
            <w:rPr>
              <w:strike/>
              <w:lang w:val="ca-ES"/>
              <w:rPrChange w:id="30210" w:author="Sopheak Phorn" w:date="2023-08-25T15:04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>​​</w:delText>
          </w:r>
          <w:r w:rsidRPr="00B26CA9" w:rsidDel="009F52F4">
            <w:rPr>
              <w:strike/>
              <w:cs/>
              <w:rPrChange w:id="3021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គណៈកម្មការចំពោះកិច្ចពិនិត្យលើរបាយការណ៍សវនកម្មអនុ</w:delText>
          </w:r>
        </w:del>
      </w:ins>
      <w:ins w:id="30212" w:author="Voeun Kuyeng" w:date="2022-09-06T18:01:00Z">
        <w:del w:id="30213" w:author="sakaria fa" w:date="2022-09-13T23:23:00Z">
          <w:r w:rsidR="00BF0999" w:rsidRPr="00B26CA9" w:rsidDel="009F52F4">
            <w:rPr>
              <w:strike/>
              <w:cs/>
              <w:rPrChange w:id="3021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-</w:delText>
          </w:r>
        </w:del>
      </w:ins>
      <w:ins w:id="30215" w:author="Sethvannak Sam" w:date="2022-08-20T18:31:00Z">
        <w:del w:id="30216" w:author="sakaria fa" w:date="2022-09-13T23:23:00Z">
          <w:r w:rsidRPr="00B26CA9" w:rsidDel="009F52F4">
            <w:rPr>
              <w:strike/>
              <w:cs/>
              <w:rPrChange w:id="3021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​លោ​​មរបស់សវ</w:delText>
          </w:r>
        </w:del>
      </w:ins>
      <w:ins w:id="30218" w:author="Voeun Kuyeng" w:date="2022-09-07T13:47:00Z">
        <w:del w:id="30219" w:author="sakaria fa" w:date="2022-09-13T23:23:00Z">
          <w:r w:rsidR="0071504A" w:rsidRPr="00B26CA9" w:rsidDel="009F52F4">
            <w:rPr>
              <w:strike/>
              <w:cs/>
              <w:rPrChange w:id="3022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221" w:author="Sethvannak Sam" w:date="2022-08-20T18:31:00Z">
        <w:del w:id="30222" w:author="sakaria fa" w:date="2022-09-13T23:23:00Z">
          <w:r w:rsidRPr="00B26CA9" w:rsidDel="009F52F4">
            <w:rPr>
              <w:strike/>
              <w:cs/>
              <w:rPrChange w:id="3022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ករទទួលបន្ទុក ដូចនេះត្រូវរៀបចំឡើងជា </w:delText>
          </w:r>
        </w:del>
      </w:ins>
      <w:ins w:id="30224" w:author="socheata.ol@hotmail.com" w:date="2022-09-04T18:28:00Z">
        <w:del w:id="30225" w:author="sakaria fa" w:date="2022-09-13T23:23:00Z">
          <w:r w:rsidR="004D22E1" w:rsidRPr="00B26CA9" w:rsidDel="009F52F4">
            <w:rPr>
              <w:strike/>
              <w:cs/>
              <w:rPrChange w:id="30226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៣</w:delText>
          </w:r>
        </w:del>
      </w:ins>
      <w:ins w:id="30227" w:author="Sethvannak Sam" w:date="2022-08-20T18:31:00Z">
        <w:del w:id="30228" w:author="sakaria fa" w:date="2022-09-13T23:23:00Z">
          <w:r w:rsidRPr="00B26CA9" w:rsidDel="009F52F4">
            <w:rPr>
              <w:strike/>
              <w:cs/>
              <w:rPrChange w:id="30229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៤ </w:delText>
          </w:r>
        </w:del>
      </w:ins>
      <w:ins w:id="30230" w:author="socheata.ol@hotmail.com" w:date="2022-09-04T18:19:00Z">
        <w:del w:id="30231" w:author="sakaria fa" w:date="2022-09-13T23:23:00Z">
          <w:r w:rsidR="006214EF" w:rsidRPr="00B26CA9" w:rsidDel="009F52F4">
            <w:rPr>
              <w:strike/>
              <w:cs/>
              <w:rPrChange w:id="30232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ចំណុច</w:delText>
          </w:r>
        </w:del>
      </w:ins>
      <w:ins w:id="30233" w:author="Sethvannak Sam" w:date="2022-08-20T18:31:00Z">
        <w:del w:id="30234" w:author="sakaria fa" w:date="2022-09-13T23:23:00Z">
          <w:r w:rsidRPr="00B26CA9" w:rsidDel="009F52F4">
            <w:rPr>
              <w:strike/>
              <w:cs/>
              <w:rPrChange w:id="30235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>កថាខណ្ឌ ដូចមានរៀបរាប់ខាងក្រោម៖</w:delText>
          </w:r>
        </w:del>
      </w:ins>
    </w:p>
    <w:p w14:paraId="454F19A6" w14:textId="365384CC" w:rsidR="00B27355" w:rsidRPr="00B26CA9" w:rsidDel="009F52F4" w:rsidRDefault="00AE12BA">
      <w:pPr>
        <w:spacing w:after="0" w:line="218" w:lineRule="auto"/>
        <w:ind w:left="634"/>
        <w:rPr>
          <w:ins w:id="30236" w:author="Sethvannak Sam" w:date="2022-08-20T18:31:00Z"/>
          <w:del w:id="30237" w:author="sakaria fa" w:date="2022-09-13T23:23:00Z"/>
          <w:strike/>
          <w:lang w:val="ca-ES"/>
          <w:rPrChange w:id="30238" w:author="Sopheak Phorn" w:date="2023-08-25T15:04:00Z">
            <w:rPr>
              <w:ins w:id="30239" w:author="Sethvannak Sam" w:date="2022-08-20T18:31:00Z"/>
              <w:del w:id="30240" w:author="sakaria fa" w:date="2022-09-13T23:2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241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242" w:author="Voeun Kuyeng" w:date="2022-08-31T16:11:00Z">
        <w:del w:id="30243" w:author="sakaria fa" w:date="2022-09-13T23:23:00Z">
          <w:r w:rsidRPr="00B26CA9" w:rsidDel="009F52F4">
            <w:rPr>
              <w:strike/>
              <w:spacing w:val="4"/>
              <w:cs/>
              <w:rPrChange w:id="30244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</w:delText>
          </w:r>
          <w:r w:rsidRPr="00B26CA9" w:rsidDel="009F52F4">
            <w:rPr>
              <w:strike/>
              <w:spacing w:val="4"/>
              <w:lang w:val="ca-ES"/>
              <w:rPrChange w:id="30245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</w:rPr>
              </w:rPrChange>
            </w:rPr>
            <w:delText>-</w:delText>
          </w:r>
        </w:del>
      </w:ins>
      <w:ins w:id="30246" w:author="socheata.ol@hotmail.com" w:date="2022-09-04T18:20:00Z">
        <w:del w:id="30247" w:author="sakaria fa" w:date="2022-09-13T23:23:00Z">
          <w:r w:rsidR="006214EF" w:rsidRPr="00B26CA9" w:rsidDel="009F52F4">
            <w:rPr>
              <w:strike/>
              <w:spacing w:val="4"/>
              <w:cs/>
              <w:rPrChange w:id="30248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ចំណុចទី១</w:delText>
          </w:r>
          <w:r w:rsidR="006214EF" w:rsidRPr="00B26CA9" w:rsidDel="009F52F4">
            <w:rPr>
              <w:strike/>
              <w:spacing w:val="4"/>
              <w:lang w:val="ca-ES"/>
              <w:rPrChange w:id="30249" w:author="Sopheak Phorn" w:date="2023-08-25T15:04:00Z">
                <w:rPr>
                  <w:rFonts w:ascii="Khmer MEF1" w:hAnsi="Khmer MEF1" w:cs="Khmer MEF1"/>
                  <w:sz w:val="24"/>
                  <w:szCs w:val="40"/>
                  <w:lang w:val="ca-ES"/>
                </w:rPr>
              </w:rPrChange>
            </w:rPr>
            <w:delText>:</w:delText>
          </w:r>
          <w:r w:rsidR="006214EF" w:rsidRPr="00B26CA9" w:rsidDel="009F52F4">
            <w:rPr>
              <w:strike/>
              <w:spacing w:val="4"/>
              <w:cs/>
              <w:rPrChange w:id="30250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30251" w:author="Sethvannak Sam" w:date="2022-08-20T18:31:00Z">
        <w:del w:id="30252" w:author="sakaria fa" w:date="2022-09-13T23:23:00Z">
          <w:r w:rsidR="00B27355" w:rsidRPr="00B26CA9" w:rsidDel="009F52F4">
            <w:rPr>
              <w:strike/>
              <w:spacing w:val="4"/>
              <w:cs/>
              <w:rPrChange w:id="30253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កថាខណ្ឌទី១៖​ត្រូវរៀបរាប់អំពីក្របខណ្ឌបទប្បញ្ញតិ្ត ដែលអនុញ្ញាតឱ្យអង្គភាពសវនកម្មផ្ទៃក្នុងនៃ</w:delText>
          </w:r>
          <w:r w:rsidR="00B27355" w:rsidRPr="00B26CA9" w:rsidDel="009F52F4">
            <w:rPr>
              <w:strike/>
              <w:cs/>
              <w:rPrChange w:id="30254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</w:rPr>
              </w:rPrChange>
            </w:rPr>
            <w:delText xml:space="preserve"> </w:delText>
          </w:r>
          <w:r w:rsidR="00B27355" w:rsidRPr="00B26CA9" w:rsidDel="009F52F4">
            <w:rPr>
              <w:strike/>
              <w:spacing w:val="2"/>
              <w:cs/>
              <w:rPrChange w:id="30255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>អ.​​ស​.ហ.​</w:delText>
          </w:r>
        </w:del>
      </w:ins>
      <w:ins w:id="30256" w:author="Voeun Kuyeng" w:date="2022-08-31T16:11:00Z">
        <w:del w:id="30257" w:author="sakaria fa" w:date="2022-09-13T23:23:00Z">
          <w:r w:rsidRPr="00B26CA9" w:rsidDel="009F52F4">
            <w:rPr>
              <w:strike/>
              <w:spacing w:val="2"/>
              <w:rPrChange w:id="30258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</w:rPr>
              </w:rPrChange>
            </w:rPr>
            <w:delText xml:space="preserve"> </w:delText>
          </w:r>
        </w:del>
      </w:ins>
      <w:ins w:id="30259" w:author="Sethvannak Sam" w:date="2022-08-20T18:31:00Z">
        <w:del w:id="30260" w:author="sakaria fa" w:date="2022-09-13T23:23:00Z">
          <w:r w:rsidR="00B27355" w:rsidRPr="00B26CA9" w:rsidDel="009F52F4">
            <w:rPr>
              <w:strike/>
              <w:spacing w:val="2"/>
              <w:cs/>
              <w:rPrChange w:id="30261" w:author="Sopheak Phorn" w:date="2023-08-25T15:04:00Z">
                <w:rPr>
                  <w:rFonts w:ascii="Khmer MEF1" w:hAnsi="Khmer MEF1" w:cs="Khmer MEF1"/>
                  <w:b/>
                  <w:bCs/>
                  <w:sz w:val="16"/>
                  <w:szCs w:val="24"/>
                  <w:cs/>
                </w:rPr>
              </w:rPrChange>
            </w:rPr>
            <w:delText xml:space="preserve"> បង្កើតគណៈកម្មការចំពោះកិច្ចដើម្បីពិនិត្យលើលទ្ធផលនៃរបាយការណ៍សវនកម្មអនុលោមរបស់</w:delText>
          </w:r>
          <w:r w:rsidR="00B27355" w:rsidRPr="00B26CA9" w:rsidDel="009F52F4">
            <w:rPr>
              <w:strike/>
              <w:spacing w:val="-8"/>
              <w:cs/>
              <w:rPrChange w:id="3026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</w:delText>
          </w:r>
        </w:del>
      </w:ins>
      <w:ins w:id="30263" w:author="Voeun Kuyeng" w:date="2022-09-07T13:47:00Z">
        <w:del w:id="30264" w:author="sakaria fa" w:date="2022-09-13T23:23:00Z">
          <w:r w:rsidR="00E62112" w:rsidRPr="00B26CA9" w:rsidDel="009F52F4">
            <w:rPr>
              <w:strike/>
              <w:spacing w:val="-8"/>
              <w:cs/>
              <w:rPrChange w:id="302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266" w:author="Sethvannak Sam" w:date="2022-08-20T18:31:00Z">
        <w:del w:id="30267" w:author="sakaria fa" w:date="2022-09-13T23:23:00Z">
          <w:r w:rsidR="00B27355" w:rsidRPr="00B26CA9" w:rsidDel="009F52F4">
            <w:rPr>
              <w:strike/>
              <w:spacing w:val="-8"/>
              <w:cs/>
              <w:rPrChange w:id="3026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ករទទួលបន្ទុក និងសមាសភាពនៃគណៈកម្មការចំពោះកិច្ច។  </w:delText>
          </w:r>
          <w:r w:rsidR="00B27355" w:rsidRPr="00B26CA9" w:rsidDel="009F52F4">
            <w:rPr>
              <w:strike/>
              <w:spacing w:val="-8"/>
              <w:cs/>
              <w:lang w:val="ca-ES"/>
              <w:rPrChange w:id="30269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សវនករទទួលបន្ទុកអាចរៀបរាប់អំពី</w:delText>
          </w:r>
        </w:del>
      </w:ins>
      <w:ins w:id="30270" w:author="socheata.ol@hotmail.com" w:date="2022-09-04T18:21:00Z">
        <w:del w:id="30271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272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0273" w:author="Sethvannak Sam" w:date="2022-08-20T18:31:00Z">
        <w:del w:id="30274" w:author="sakaria fa" w:date="2022-09-13T23:23:00Z">
          <w:r w:rsidR="00B27355" w:rsidRPr="00B26CA9" w:rsidDel="009F52F4">
            <w:rPr>
              <w:strike/>
              <w:spacing w:val="-8"/>
              <w:cs/>
              <w:lang w:val="ca-ES"/>
              <w:rPrChange w:id="30275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កថា</w:delText>
          </w:r>
          <w:r w:rsidR="00B27355" w:rsidRPr="00B26CA9" w:rsidDel="009F52F4">
            <w:rPr>
              <w:strike/>
              <w:cs/>
              <w:lang w:val="ca-ES"/>
              <w:rPrChange w:id="30276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ខ​ណ្ឌ​​ទី១ នេះ ដូចគំរូខាងក្រោម ៖</w:delText>
          </w:r>
        </w:del>
      </w:ins>
    </w:p>
    <w:p w14:paraId="0697C0FC" w14:textId="5B06EBEF" w:rsidR="00B27355" w:rsidRPr="00B26CA9" w:rsidDel="009F52F4" w:rsidRDefault="00B27355">
      <w:pPr>
        <w:spacing w:after="0" w:line="218" w:lineRule="auto"/>
        <w:ind w:left="634"/>
        <w:rPr>
          <w:ins w:id="30277" w:author="Sethvannak Sam" w:date="2022-08-20T18:31:00Z"/>
          <w:del w:id="30278" w:author="sakaria fa" w:date="2022-09-13T23:23:00Z"/>
          <w:strike/>
          <w:spacing w:val="-4"/>
          <w:lang w:val="ca-ES"/>
          <w:rPrChange w:id="30279" w:author="Sopheak Phorn" w:date="2023-08-25T15:04:00Z">
            <w:rPr>
              <w:ins w:id="30280" w:author="Sethvannak Sam" w:date="2022-08-20T18:31:00Z"/>
              <w:del w:id="30281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282" w:author="Sopheak Phorn" w:date="2023-08-25T15:13:00Z">
          <w:pPr>
            <w:spacing w:after="0" w:line="228" w:lineRule="auto"/>
            <w:jc w:val="both"/>
          </w:pPr>
        </w:pPrChange>
      </w:pPr>
      <w:ins w:id="30283" w:author="Sethvannak Sam" w:date="2022-08-20T18:31:00Z">
        <w:del w:id="30284" w:author="sakaria fa" w:date="2022-09-13T23:23:00Z">
          <w:r w:rsidRPr="00B26CA9" w:rsidDel="009F52F4">
            <w:rPr>
              <w:strike/>
              <w:spacing w:val="6"/>
              <w:cs/>
              <w:lang w:val="ca-ES"/>
              <w:rPrChange w:id="3028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 xml:space="preserve">យោងតាម ផ្នែកទី ៧ នៃសេចក្ដីណែនាំស្ដីពីយន្តការ និងនីតិវិធីសវនកម្មអនុលោមភាព </w:delText>
          </w:r>
          <w:r w:rsidRPr="00B26CA9" w:rsidDel="009F52F4">
            <w:rPr>
              <w:strike/>
              <w:spacing w:val="6"/>
              <w:rPrChange w:id="3028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“</w:delText>
          </w:r>
          <w:r w:rsidRPr="00B26CA9" w:rsidDel="009F52F4">
            <w:rPr>
              <w:strike/>
              <w:spacing w:val="6"/>
              <w:cs/>
              <w:rPrChange w:id="302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ប្រធាន</w:delText>
          </w:r>
          <w:r w:rsidRPr="00B26CA9" w:rsidDel="009F52F4">
            <w:rPr>
              <w:strike/>
              <w:spacing w:val="8"/>
              <w:cs/>
              <w:rPrChange w:id="3028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អង្គភាពសវនកម្មផ្ទៃក្នុងនៃ អ.ស.ហ. ត្រូវបង្កើតគណៈកម្មការចំពោះកិច្ច ដើម្បីពិនិត្យ និងវាយតម្លៃលើ</w:delText>
          </w:r>
          <w:r w:rsidRPr="00B26CA9" w:rsidDel="009F52F4">
            <w:rPr>
              <w:strike/>
              <w:spacing w:val="4"/>
              <w:cs/>
              <w:rPrChange w:id="3028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របាយការណ៍សវនកម្មអនុលោមរបស់សវ</w:delText>
          </w:r>
        </w:del>
      </w:ins>
      <w:ins w:id="30290" w:author="Voeun Kuyeng" w:date="2022-09-07T13:48:00Z">
        <w:del w:id="30291" w:author="sakaria fa" w:date="2022-09-13T23:23:00Z">
          <w:r w:rsidR="00E62112" w:rsidRPr="00B26CA9" w:rsidDel="009F52F4">
            <w:rPr>
              <w:strike/>
              <w:spacing w:val="4"/>
              <w:cs/>
              <w:rPrChange w:id="30292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293" w:author="Sethvannak Sam" w:date="2022-08-20T18:31:00Z">
        <w:del w:id="30294" w:author="sakaria fa" w:date="2022-09-13T23:23:00Z">
          <w:r w:rsidRPr="00B26CA9" w:rsidDel="009F52F4">
            <w:rPr>
              <w:strike/>
              <w:spacing w:val="4"/>
              <w:cs/>
              <w:rPrChange w:id="3029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ករទទួលបន្ទុក</w:delText>
          </w:r>
          <w:r w:rsidRPr="00B26CA9" w:rsidDel="009F52F4">
            <w:rPr>
              <w:strike/>
              <w:spacing w:val="4"/>
              <w:rPrChange w:id="3029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”</w:delText>
          </w:r>
          <w:r w:rsidRPr="00B26CA9" w:rsidDel="009F52F4">
            <w:rPr>
              <w:strike/>
              <w:spacing w:val="4"/>
              <w:cs/>
              <w:rPrChange w:id="3029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B26CA9" w:rsidDel="009F52F4">
            <w:rPr>
              <w:rFonts w:ascii="Khmer MEF2" w:hAnsi="Khmer MEF2" w:cs="Khmer MEF2"/>
              <w:strike/>
              <w:spacing w:val="4"/>
              <w:cs/>
              <w:rPrChange w:id="3029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ឯកឧត្តមប្រធាន</w:delText>
          </w:r>
        </w:del>
      </w:ins>
      <w:ins w:id="30299" w:author="Voeun Kuyeng" w:date="2022-09-06T18:03:00Z">
        <w:del w:id="30300" w:author="sakaria fa" w:date="2022-09-13T23:23:00Z">
          <w:r w:rsidR="007C4CE1" w:rsidRPr="00B26CA9" w:rsidDel="009F52F4">
            <w:rPr>
              <w:rFonts w:ascii="Khmer MEF2" w:hAnsi="Khmer MEF2" w:cs="Khmer MEF2"/>
              <w:strike/>
              <w:spacing w:val="4"/>
              <w:cs/>
              <w:rPrChange w:id="303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អង្គភាព</w:delText>
          </w:r>
        </w:del>
      </w:ins>
      <w:ins w:id="30302" w:author="Sethvannak Sam" w:date="2022-08-20T18:31:00Z">
        <w:del w:id="30303" w:author="sakaria fa" w:date="2022-09-13T23:23:00Z">
          <w:r w:rsidRPr="00B26CA9" w:rsidDel="009F52F4">
            <w:rPr>
              <w:rFonts w:ascii="Khmer MEF2" w:hAnsi="Khmer MEF2" w:cs="Khmer MEF2"/>
              <w:strike/>
              <w:spacing w:val="4"/>
              <w:cs/>
              <w:rPrChange w:id="3030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នៃ អ.ស.ហ. </w:delText>
          </w:r>
          <w:r w:rsidRPr="00B26CA9" w:rsidDel="009F52F4">
            <w:rPr>
              <w:strike/>
              <w:spacing w:val="4"/>
              <w:cs/>
              <w:rPrChange w:id="3030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បានចេញ</w:delText>
          </w:r>
          <w:r w:rsidRPr="00B26CA9" w:rsidDel="009F52F4">
            <w:rPr>
              <w:strike/>
              <w:spacing w:val="8"/>
              <w:cs/>
              <w:lang w:val="ca-ES"/>
              <w:rPrChange w:id="3030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សេចក្ដី</w:delText>
          </w:r>
          <w:r w:rsidRPr="00B26CA9" w:rsidDel="009F52F4">
            <w:rPr>
              <w:strike/>
              <w:cs/>
              <w:lang w:val="ca-ES"/>
              <w:rPrChange w:id="3030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សម្រេចលេខ ២២៦/២២ អ.ស.ផ. ចុះថ្ងៃទី១១ ខែសីហា ឆ្នាំ២០២២ ស្ដីពីការបង្កើតគណៈកម្មការចំពោះ</w:delText>
          </w:r>
          <w:r w:rsidRPr="00B26CA9" w:rsidDel="009F52F4">
            <w:rPr>
              <w:strike/>
              <w:spacing w:val="-4"/>
              <w:cs/>
              <w:lang w:val="ca-ES"/>
              <w:rPrChange w:id="3030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កិច្ច </w:delText>
          </w:r>
          <w:r w:rsidRPr="00B26CA9" w:rsidDel="009F52F4">
            <w:rPr>
              <w:strike/>
              <w:spacing w:val="2"/>
              <w:cs/>
              <w:lang w:val="ca-ES"/>
              <w:rPrChange w:id="303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ដើម្បីត្រួតពិនិត្យ និងវាយតម្លៃលើរបាយការណ៍សវនកម្មអនុលោមភាពរបស់សវនកម្មអនុលោមភាពរបស់សវនករទទួលបន្ទុកនៃអង្គភាពសវនកម្មផ្ទៃក្នុងនៃអាជ្ញាធរសេវាហិរញ្ញវត្ថុមិនមែនធនាគារ។ សមាសភាពនៃ</w:delText>
          </w:r>
          <w:r w:rsidRPr="00B26CA9" w:rsidDel="009F52F4">
            <w:rPr>
              <w:strike/>
              <w:cs/>
              <w:lang w:val="ca-ES"/>
              <w:rPrChange w:id="303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</w:delText>
          </w:r>
          <w:r w:rsidRPr="00B26CA9" w:rsidDel="009F52F4">
            <w:rPr>
              <w:strike/>
              <w:spacing w:val="-4"/>
              <w:cs/>
              <w:lang w:val="ca-ES"/>
              <w:rPrChange w:id="3031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ណៈកម្ម</w:delText>
          </w:r>
        </w:del>
      </w:ins>
      <w:ins w:id="30312" w:author="socheata.ol@hotmail.com" w:date="2022-09-04T18:26:00Z">
        <w:del w:id="30313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31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-</w:delText>
          </w:r>
        </w:del>
      </w:ins>
      <w:ins w:id="30315" w:author="Sethvannak Sam" w:date="2022-08-20T18:31:00Z">
        <w:del w:id="3031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1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ការចំពោះកិច្ច មានសមាសភាពដូចខាងក្រោម ៖</w:delText>
          </w:r>
        </w:del>
      </w:ins>
    </w:p>
    <w:p w14:paraId="06D3488F" w14:textId="4CD230D1" w:rsidR="00B27355" w:rsidRPr="00B26CA9" w:rsidDel="009F52F4" w:rsidRDefault="00B27355">
      <w:pPr>
        <w:spacing w:after="0" w:line="218" w:lineRule="auto"/>
        <w:ind w:left="634"/>
        <w:rPr>
          <w:ins w:id="30318" w:author="Sethvannak Sam" w:date="2022-08-20T18:31:00Z"/>
          <w:del w:id="30319" w:author="sakaria fa" w:date="2022-09-13T23:23:00Z"/>
          <w:strike/>
          <w:spacing w:val="-4"/>
          <w:lang w:val="ca-ES"/>
          <w:rPrChange w:id="30320" w:author="Sopheak Phorn" w:date="2023-08-25T15:04:00Z">
            <w:rPr>
              <w:ins w:id="30321" w:author="Sethvannak Sam" w:date="2022-08-20T18:31:00Z"/>
              <w:del w:id="30322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323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324" w:author="Sethvannak Sam" w:date="2022-08-20T18:31:00Z">
        <w:del w:id="3032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2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១.ឯកឧត្តម ឈុន សម្បត្តិ ប្រធានអង្គភាពសវនកម្មផ្ទៃក្នុង </w:delText>
          </w:r>
        </w:del>
      </w:ins>
      <w:ins w:id="30327" w:author="socheata.ol@hotmail.com" w:date="2022-09-04T18:24:00Z">
        <w:del w:id="30328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32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       </w:delText>
          </w:r>
          <w:r w:rsidR="004D22E1" w:rsidRPr="00B26CA9" w:rsidDel="009F52F4">
            <w:rPr>
              <w:strike/>
              <w:spacing w:val="-4"/>
              <w:lang w:val="ca-ES"/>
              <w:rPrChange w:id="3033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 xml:space="preserve">​  </w:delText>
          </w:r>
        </w:del>
      </w:ins>
      <w:ins w:id="30331" w:author="Sethvannak Sam" w:date="2022-08-20T18:31:00Z">
        <w:del w:id="30332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3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ប្រធាន</w:delText>
          </w:r>
        </w:del>
      </w:ins>
    </w:p>
    <w:p w14:paraId="72935496" w14:textId="382B6B12" w:rsidR="00B27355" w:rsidRPr="00B26CA9" w:rsidDel="009F52F4" w:rsidRDefault="00B27355">
      <w:pPr>
        <w:spacing w:after="0" w:line="218" w:lineRule="auto"/>
        <w:ind w:left="634"/>
        <w:rPr>
          <w:ins w:id="30334" w:author="Sethvannak Sam" w:date="2022-08-20T18:31:00Z"/>
          <w:del w:id="30335" w:author="sakaria fa" w:date="2022-09-13T23:23:00Z"/>
          <w:strike/>
          <w:spacing w:val="-4"/>
          <w:lang w:val="ca-ES"/>
          <w:rPrChange w:id="30336" w:author="Sopheak Phorn" w:date="2023-08-25T15:04:00Z">
            <w:rPr>
              <w:ins w:id="30337" w:author="Sethvannak Sam" w:date="2022-08-20T18:31:00Z"/>
              <w:del w:id="30338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339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340" w:author="Sethvannak Sam" w:date="2022-08-20T18:31:00Z">
        <w:del w:id="30341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4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២.លោក ឈុំ សេរីវុធ អនុប្រធានអង្គភាពសវនកម្មផ្ទៃក្នុង  </w:delText>
          </w:r>
        </w:del>
      </w:ins>
      <w:ins w:id="30343" w:author="socheata.ol@hotmail.com" w:date="2022-09-04T18:24:00Z">
        <w:del w:id="30344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34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346" w:author="Sethvannak Sam" w:date="2022-08-20T18:31:00Z">
        <w:del w:id="30347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4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អនុប្រធាន</w:delText>
          </w:r>
        </w:del>
      </w:ins>
    </w:p>
    <w:p w14:paraId="1920F901" w14:textId="7EE193A4" w:rsidR="00B27355" w:rsidRPr="00B26CA9" w:rsidDel="009F52F4" w:rsidRDefault="00B27355">
      <w:pPr>
        <w:spacing w:after="0" w:line="218" w:lineRule="auto"/>
        <w:ind w:left="634"/>
        <w:rPr>
          <w:ins w:id="30349" w:author="Sethvannak Sam" w:date="2022-08-20T18:31:00Z"/>
          <w:del w:id="30350" w:author="sakaria fa" w:date="2022-09-13T23:23:00Z"/>
          <w:strike/>
          <w:spacing w:val="-4"/>
          <w:lang w:val="ca-ES"/>
          <w:rPrChange w:id="30351" w:author="Sopheak Phorn" w:date="2023-08-25T15:04:00Z">
            <w:rPr>
              <w:ins w:id="30352" w:author="Sethvannak Sam" w:date="2022-08-20T18:31:00Z"/>
              <w:del w:id="30353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354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355" w:author="Sethvannak Sam" w:date="2022-08-20T18:31:00Z">
        <w:del w:id="3035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5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៣.លោក លឹម ចាន់ណា ប្រធាននាយកដ្ឋានកិច្ចការទូទៅ ​  </w:delText>
          </w:r>
        </w:del>
      </w:ins>
      <w:ins w:id="30358" w:author="socheata.ol@hotmail.com" w:date="2022-09-04T18:24:00Z">
        <w:del w:id="30359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36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361" w:author="Sethvannak Sam" w:date="2022-08-20T18:31:00Z">
        <w:del w:id="30362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20FD4E3E" w14:textId="02D61DFD" w:rsidR="00B27355" w:rsidRPr="00B26CA9" w:rsidDel="009F52F4" w:rsidRDefault="00B27355">
      <w:pPr>
        <w:spacing w:after="0" w:line="218" w:lineRule="auto"/>
        <w:ind w:left="634"/>
        <w:rPr>
          <w:ins w:id="30364" w:author="Sethvannak Sam" w:date="2022-08-20T18:31:00Z"/>
          <w:del w:id="30365" w:author="sakaria fa" w:date="2022-09-13T23:23:00Z"/>
          <w:strike/>
          <w:spacing w:val="-4"/>
          <w:lang w:val="ca-ES"/>
          <w:rPrChange w:id="30366" w:author="Sopheak Phorn" w:date="2023-08-25T15:04:00Z">
            <w:rPr>
              <w:ins w:id="30367" w:author="Sethvannak Sam" w:date="2022-08-20T18:31:00Z"/>
              <w:del w:id="30368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369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370" w:author="Sethvannak Sam" w:date="2022-08-20T18:31:00Z">
        <w:del w:id="30371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7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៤.លោក អ៊ួន រិទ្ធី ប្រធាននាយកដ្ឋានសវនកម្មទី ១  ​        </w:delText>
          </w:r>
        </w:del>
      </w:ins>
      <w:ins w:id="30373" w:author="socheata.ol@hotmail.com" w:date="2022-09-04T18:24:00Z">
        <w:del w:id="30374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3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376" w:author="Sethvannak Sam" w:date="2022-08-20T18:31:00Z">
        <w:del w:id="30377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7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30AF60D0" w14:textId="51B5EC7E" w:rsidR="00B27355" w:rsidRPr="00B26CA9" w:rsidDel="009F52F4" w:rsidRDefault="00B27355">
      <w:pPr>
        <w:spacing w:after="0" w:line="218" w:lineRule="auto"/>
        <w:ind w:left="634"/>
        <w:rPr>
          <w:ins w:id="30379" w:author="Sethvannak Sam" w:date="2022-08-20T18:31:00Z"/>
          <w:del w:id="30380" w:author="sakaria fa" w:date="2022-09-13T23:23:00Z"/>
          <w:strike/>
          <w:spacing w:val="-4"/>
          <w:lang w:val="ca-ES"/>
          <w:rPrChange w:id="30381" w:author="Sopheak Phorn" w:date="2023-08-25T15:04:00Z">
            <w:rPr>
              <w:ins w:id="30382" w:author="Sethvannak Sam" w:date="2022-08-20T18:31:00Z"/>
              <w:del w:id="30383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384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385" w:author="Sethvannak Sam" w:date="2022-08-20T18:31:00Z">
        <w:del w:id="3038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៥.លោក អ៊ឺម សុផល ប្រធាននាយកដ្ឋានសវនកម្មទី​ ១ </w:delText>
          </w:r>
          <w:r w:rsidRPr="00B26CA9" w:rsidDel="009F52F4">
            <w:rPr>
              <w:strike/>
              <w:spacing w:val="-4"/>
              <w:lang w:val="ca-ES"/>
              <w:rPrChange w:id="3038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B26CA9" w:rsidDel="009F52F4">
            <w:rPr>
              <w:strike/>
              <w:spacing w:val="-4"/>
              <w:cs/>
              <w:lang w:val="ca-ES"/>
              <w:rPrChange w:id="3038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</w:delText>
          </w:r>
        </w:del>
      </w:ins>
      <w:ins w:id="30390" w:author="socheata.ol@hotmail.com" w:date="2022-09-04T18:25:00Z">
        <w:del w:id="30391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39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393" w:author="Sethvannak Sam" w:date="2022-08-20T18:31:00Z">
        <w:del w:id="30394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39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5321DF8E" w14:textId="6704E0A3" w:rsidR="00B27355" w:rsidRPr="00B26CA9" w:rsidDel="009F52F4" w:rsidRDefault="00B27355">
      <w:pPr>
        <w:spacing w:after="0" w:line="218" w:lineRule="auto"/>
        <w:ind w:left="634"/>
        <w:rPr>
          <w:ins w:id="30396" w:author="Sethvannak Sam" w:date="2022-08-20T18:31:00Z"/>
          <w:del w:id="30397" w:author="sakaria fa" w:date="2022-09-13T23:23:00Z"/>
          <w:strike/>
          <w:spacing w:val="-4"/>
          <w:lang w:val="ca-ES"/>
          <w:rPrChange w:id="30398" w:author="Sopheak Phorn" w:date="2023-08-25T15:04:00Z">
            <w:rPr>
              <w:ins w:id="30399" w:author="Sethvannak Sam" w:date="2022-08-20T18:31:00Z"/>
              <w:del w:id="30400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401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402" w:author="Sethvannak Sam" w:date="2022-08-20T18:31:00Z">
        <w:del w:id="3040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0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៦.លោក នួន សំរតនា អនុប្រធាននាយកដ្ឋានកិច្ចការទូទៅ </w:delText>
          </w:r>
        </w:del>
      </w:ins>
      <w:ins w:id="30405" w:author="socheata.ol@hotmail.com" w:date="2022-09-04T18:25:00Z">
        <w:del w:id="30406" w:author="sakaria fa" w:date="2022-09-13T23:23:00Z">
          <w:r w:rsidR="004D22E1" w:rsidRPr="00B26CA9" w:rsidDel="009F52F4">
            <w:rPr>
              <w:strike/>
              <w:spacing w:val="-4"/>
              <w:cs/>
              <w:lang w:val="ca-ES"/>
              <w:rPrChange w:id="3040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408" w:author="Sethvannak Sam" w:date="2022-08-20T18:31:00Z">
        <w:del w:id="30409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558A3C2D" w14:textId="512C5910" w:rsidR="00B27355" w:rsidRPr="00B26CA9" w:rsidDel="009F52F4" w:rsidRDefault="00B27355">
      <w:pPr>
        <w:spacing w:after="0" w:line="218" w:lineRule="auto"/>
        <w:ind w:left="634"/>
        <w:rPr>
          <w:ins w:id="30411" w:author="Sethvannak Sam" w:date="2022-08-20T18:31:00Z"/>
          <w:del w:id="30412" w:author="sakaria fa" w:date="2022-09-13T23:23:00Z"/>
          <w:strike/>
          <w:spacing w:val="-4"/>
          <w:lang w:val="ca-ES"/>
          <w:rPrChange w:id="30413" w:author="Sopheak Phorn" w:date="2023-08-25T15:04:00Z">
            <w:rPr>
              <w:ins w:id="30414" w:author="Sethvannak Sam" w:date="2022-08-20T18:31:00Z"/>
              <w:del w:id="30415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416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417" w:author="Sethvannak Sam" w:date="2022-08-20T18:31:00Z">
        <w:del w:id="3041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1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៧.លោក យឹម វីរៈ អនុប្រធានប្រធាននាយកដ្ឋានសវនកម្មទី ១</w:delText>
          </w:r>
          <w:r w:rsidRPr="00B26CA9" w:rsidDel="009F52F4">
            <w:rPr>
              <w:strike/>
              <w:spacing w:val="-4"/>
              <w:lang w:val="ca-ES"/>
              <w:rPrChange w:id="3042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9F52F4">
            <w:rPr>
              <w:strike/>
              <w:spacing w:val="-4"/>
              <w:cs/>
              <w:lang w:val="ca-ES"/>
              <w:rPrChange w:id="3042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33337246" w14:textId="10338B24" w:rsidR="00B27355" w:rsidRPr="00B26CA9" w:rsidDel="009F52F4" w:rsidRDefault="00B27355">
      <w:pPr>
        <w:spacing w:after="0" w:line="218" w:lineRule="auto"/>
        <w:ind w:left="634"/>
        <w:rPr>
          <w:ins w:id="30422" w:author="Sethvannak Sam" w:date="2022-08-20T18:31:00Z"/>
          <w:del w:id="30423" w:author="sakaria fa" w:date="2022-09-13T23:23:00Z"/>
          <w:strike/>
          <w:spacing w:val="-4"/>
          <w:lang w:val="ca-ES"/>
          <w:rPrChange w:id="30424" w:author="Sopheak Phorn" w:date="2023-08-25T15:04:00Z">
            <w:rPr>
              <w:ins w:id="30425" w:author="Sethvannak Sam" w:date="2022-08-20T18:31:00Z"/>
              <w:del w:id="30426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427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428" w:author="Sethvannak Sam" w:date="2022-08-20T18:31:00Z">
        <w:del w:id="30429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3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៨.លោក ស្រ៊ុន ច័ន្ទសិត្ថា អនុប្រធាននាយកដ្ឋានសវនកម្មទី ២</w:delText>
          </w:r>
          <w:r w:rsidRPr="00B26CA9" w:rsidDel="009F52F4">
            <w:rPr>
              <w:strike/>
              <w:spacing w:val="-4"/>
              <w:lang w:val="ca-ES"/>
              <w:rPrChange w:id="304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9F52F4">
            <w:rPr>
              <w:strike/>
              <w:spacing w:val="-4"/>
              <w:cs/>
              <w:lang w:val="ca-ES"/>
              <w:rPrChange w:id="3043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57B3BECC" w14:textId="75E8ABF8" w:rsidR="00B27355" w:rsidRPr="00B26CA9" w:rsidDel="009F52F4" w:rsidRDefault="00B27355">
      <w:pPr>
        <w:spacing w:after="0" w:line="218" w:lineRule="auto"/>
        <w:ind w:left="634"/>
        <w:rPr>
          <w:ins w:id="30433" w:author="Sethvannak Sam" w:date="2022-08-20T18:31:00Z"/>
          <w:del w:id="30434" w:author="sakaria fa" w:date="2022-09-13T23:23:00Z"/>
          <w:strike/>
          <w:spacing w:val="-4"/>
          <w:lang w:val="ca-ES"/>
          <w:rPrChange w:id="30435" w:author="Sopheak Phorn" w:date="2023-08-25T15:04:00Z">
            <w:rPr>
              <w:ins w:id="30436" w:author="Sethvannak Sam" w:date="2022-08-20T18:31:00Z"/>
              <w:del w:id="30437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438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439" w:author="Sethvannak Sam" w:date="2022-08-20T18:31:00Z">
        <w:del w:id="3044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៩.លោក ឆាយ វណ្ណរិទ្ធ ប្រធានការិយាល័យផែនការនិងបណ្ដុះបណ្ដាល លេខាធិការ </w:delText>
          </w:r>
        </w:del>
      </w:ins>
    </w:p>
    <w:p w14:paraId="25AB6A02" w14:textId="205ABA32" w:rsidR="00B27355" w:rsidRPr="00B26CA9" w:rsidDel="009F52F4" w:rsidRDefault="00B27355">
      <w:pPr>
        <w:spacing w:after="0" w:line="218" w:lineRule="auto"/>
        <w:ind w:left="634"/>
        <w:rPr>
          <w:ins w:id="30442" w:author="Sethvannak Sam" w:date="2022-08-20T18:31:00Z"/>
          <w:del w:id="30443" w:author="sakaria fa" w:date="2022-09-13T23:23:00Z"/>
          <w:strike/>
          <w:spacing w:val="-4"/>
          <w:lang w:val="ca-ES"/>
          <w:rPrChange w:id="30444" w:author="Sopheak Phorn" w:date="2023-08-25T15:04:00Z">
            <w:rPr>
              <w:ins w:id="30445" w:author="Sethvannak Sam" w:date="2022-08-20T18:31:00Z"/>
              <w:del w:id="30446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447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448" w:author="Sethvannak Sam" w:date="2022-08-20T18:31:00Z">
        <w:del w:id="30449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១០.លោក សេង ឈាងឡាយ ប្រធានការិយាល័យសវនកម្មទី ១</w:delText>
          </w:r>
        </w:del>
      </w:ins>
      <w:ins w:id="30451" w:author="socheata.ol@hotmail.com" w:date="2022-09-04T18:23:00Z">
        <w:del w:id="30452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4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 សវនករទទួលបន្ទុក</w:delText>
          </w:r>
        </w:del>
      </w:ins>
    </w:p>
    <w:p w14:paraId="3C0E96A9" w14:textId="741CD221" w:rsidR="00B27355" w:rsidRPr="00B26CA9" w:rsidDel="009F52F4" w:rsidRDefault="00B27355">
      <w:pPr>
        <w:spacing w:after="0" w:line="218" w:lineRule="auto"/>
        <w:ind w:left="634"/>
        <w:rPr>
          <w:ins w:id="30454" w:author="Sethvannak Sam" w:date="2022-08-20T18:31:00Z"/>
          <w:del w:id="30455" w:author="sakaria fa" w:date="2022-09-13T23:23:00Z"/>
          <w:strike/>
          <w:spacing w:val="-4"/>
          <w:lang w:val="ca-ES"/>
          <w:rPrChange w:id="30456" w:author="Sopheak Phorn" w:date="2023-08-25T15:04:00Z">
            <w:rPr>
              <w:ins w:id="30457" w:author="Sethvannak Sam" w:date="2022-08-20T18:31:00Z"/>
              <w:del w:id="30458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459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460" w:author="Sethvannak Sam" w:date="2022-08-20T18:31:00Z">
        <w:del w:id="30461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6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១១.កញ្ញា ឌុំ ផានិត ប្រធានការិយាល័យសវនកម្មទី ១</w:delText>
          </w:r>
          <w:r w:rsidRPr="00B26CA9" w:rsidDel="009F52F4">
            <w:rPr>
              <w:strike/>
              <w:spacing w:val="-4"/>
              <w:cs/>
              <w:lang w:val="ca-ES"/>
              <w:rPrChange w:id="304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464" w:author="socheata.ol@hotmail.com" w:date="2022-09-04T18:23:00Z">
        <w:del w:id="30465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46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          </w:delText>
          </w:r>
        </w:del>
      </w:ins>
      <w:ins w:id="30467" w:author="Sethvannak Sam" w:date="2022-08-20T18:31:00Z">
        <w:del w:id="30468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6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16B69342" w14:textId="765A6910" w:rsidR="00B27355" w:rsidRPr="00B26CA9" w:rsidDel="009F52F4" w:rsidRDefault="00B27355">
      <w:pPr>
        <w:spacing w:after="0" w:line="218" w:lineRule="auto"/>
        <w:ind w:left="634"/>
        <w:rPr>
          <w:ins w:id="30470" w:author="Sethvannak Sam" w:date="2022-08-20T18:31:00Z"/>
          <w:del w:id="30471" w:author="sakaria fa" w:date="2022-09-13T23:23:00Z"/>
          <w:strike/>
          <w:spacing w:val="-4"/>
          <w:lang w:val="ca-ES"/>
          <w:rPrChange w:id="30472" w:author="Sopheak Phorn" w:date="2023-08-25T15:04:00Z">
            <w:rPr>
              <w:ins w:id="30473" w:author="Sethvannak Sam" w:date="2022-08-20T18:31:00Z"/>
              <w:del w:id="30474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475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476" w:author="Sethvannak Sam" w:date="2022-08-20T18:31:00Z">
        <w:del w:id="30477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7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១២.លោក សុខ ចិត្រា ប្រធានការិយាល័យសវនកម្មទី ៣</w:delText>
          </w:r>
          <w:r w:rsidRPr="00B26CA9" w:rsidDel="009F52F4">
            <w:rPr>
              <w:strike/>
              <w:spacing w:val="-4"/>
              <w:cs/>
              <w:lang w:val="ca-ES"/>
              <w:rPrChange w:id="3047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480" w:author="socheata.ol@hotmail.com" w:date="2022-09-04T18:23:00Z">
        <w:del w:id="30481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48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</w:delText>
          </w:r>
        </w:del>
      </w:ins>
      <w:ins w:id="30483" w:author="Sethvannak Sam" w:date="2022-08-20T18:31:00Z">
        <w:del w:id="30484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8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753C17DA" w14:textId="39B60C9C" w:rsidR="00B27355" w:rsidRPr="00B26CA9" w:rsidDel="009F52F4" w:rsidRDefault="00B27355">
      <w:pPr>
        <w:spacing w:after="0" w:line="218" w:lineRule="auto"/>
        <w:ind w:left="634"/>
        <w:rPr>
          <w:ins w:id="30486" w:author="Sethvannak Sam" w:date="2022-08-20T18:31:00Z"/>
          <w:del w:id="30487" w:author="sakaria fa" w:date="2022-09-13T23:23:00Z"/>
          <w:strike/>
          <w:spacing w:val="-4"/>
          <w:lang w:val="ca-ES"/>
          <w:rPrChange w:id="30488" w:author="Sopheak Phorn" w:date="2023-08-25T15:04:00Z">
            <w:rPr>
              <w:ins w:id="30489" w:author="Sethvannak Sam" w:date="2022-08-20T18:31:00Z"/>
              <w:del w:id="30490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491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492" w:author="Sethvannak Sam" w:date="2022-08-20T18:31:00Z">
        <w:del w:id="3049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49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១៣.លោក ទេព សុភ័គ ប្រធានការិយាល័យសវនកម្មទី ៤</w:delText>
          </w:r>
          <w:r w:rsidRPr="00B26CA9" w:rsidDel="009F52F4">
            <w:rPr>
              <w:strike/>
              <w:spacing w:val="-4"/>
              <w:cs/>
              <w:lang w:val="ca-ES"/>
              <w:rPrChange w:id="3049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496" w:author="socheata.ol@hotmail.com" w:date="2022-09-04T18:23:00Z">
        <w:del w:id="30497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49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 </w:delText>
          </w:r>
        </w:del>
      </w:ins>
      <w:ins w:id="30499" w:author="Sethvannak Sam" w:date="2022-08-20T18:31:00Z">
        <w:del w:id="30500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1D6BEDF9" w14:textId="5F9C0ED7" w:rsidR="00B27355" w:rsidRPr="00B26CA9" w:rsidDel="009F52F4" w:rsidRDefault="00B27355">
      <w:pPr>
        <w:spacing w:after="0" w:line="218" w:lineRule="auto"/>
        <w:ind w:left="634"/>
        <w:rPr>
          <w:ins w:id="30502" w:author="Sethvannak Sam" w:date="2022-08-20T18:31:00Z"/>
          <w:del w:id="30503" w:author="sakaria fa" w:date="2022-09-13T23:23:00Z"/>
          <w:strike/>
          <w:spacing w:val="-4"/>
          <w:lang w:val="ca-ES"/>
          <w:rPrChange w:id="30504" w:author="Sopheak Phorn" w:date="2023-08-25T15:04:00Z">
            <w:rPr>
              <w:ins w:id="30505" w:author="Sethvannak Sam" w:date="2022-08-20T18:31:00Z"/>
              <w:del w:id="30506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507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508" w:author="Sethvannak Sam" w:date="2022-08-20T18:31:00Z">
        <w:del w:id="30509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១៤.លោកស្រី កែម សិរីបុត្រ អនុប្រធានការិយាល័យសវនកម្មទី ១​ </w:delText>
          </w:r>
        </w:del>
      </w:ins>
      <w:ins w:id="30511" w:author="socheata.ol@hotmail.com" w:date="2022-09-04T18:23:00Z">
        <w:del w:id="30512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51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</w:delText>
          </w:r>
        </w:del>
      </w:ins>
      <w:ins w:id="30514" w:author="Sethvannak Sam" w:date="2022-08-20T18:31:00Z">
        <w:del w:id="30515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1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509532F6" w14:textId="2A03A572" w:rsidR="00B27355" w:rsidRPr="00B26CA9" w:rsidDel="009F52F4" w:rsidRDefault="00B27355">
      <w:pPr>
        <w:spacing w:after="0" w:line="218" w:lineRule="auto"/>
        <w:ind w:left="634"/>
        <w:rPr>
          <w:ins w:id="30517" w:author="Sethvannak Sam" w:date="2022-08-20T18:31:00Z"/>
          <w:del w:id="30518" w:author="sakaria fa" w:date="2022-09-13T23:23:00Z"/>
          <w:strike/>
          <w:spacing w:val="-4"/>
          <w:lang w:val="ca-ES"/>
          <w:rPrChange w:id="30519" w:author="Sopheak Phorn" w:date="2023-08-25T15:04:00Z">
            <w:rPr>
              <w:ins w:id="30520" w:author="Sethvannak Sam" w:date="2022-08-20T18:31:00Z"/>
              <w:del w:id="30521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522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523" w:author="Sethvannak Sam" w:date="2022-08-20T18:31:00Z">
        <w:del w:id="30524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2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១៥.កញ្ញា ព្រេម លីណា អនុប្រធានការិយាល័យសវនកម្មទី ២</w:delText>
          </w:r>
          <w:r w:rsidRPr="00B26CA9" w:rsidDel="009F52F4">
            <w:rPr>
              <w:strike/>
              <w:spacing w:val="-4"/>
              <w:cs/>
              <w:lang w:val="ca-ES"/>
              <w:rPrChange w:id="3052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527" w:author="socheata.ol@hotmail.com" w:date="2022-09-04T18:23:00Z">
        <w:del w:id="30528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52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 </w:delText>
          </w:r>
        </w:del>
      </w:ins>
      <w:ins w:id="30530" w:author="Voeun Kuyeng" w:date="2022-09-06T18:04:00Z">
        <w:del w:id="30531" w:author="sakaria fa" w:date="2022-09-13T23:23:00Z">
          <w:r w:rsidR="004D37CA" w:rsidRPr="00B26CA9" w:rsidDel="009F52F4">
            <w:rPr>
              <w:strike/>
              <w:spacing w:val="-4"/>
              <w:cs/>
              <w:lang w:val="ca-ES"/>
              <w:rPrChange w:id="3053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533" w:author="Sethvannak Sam" w:date="2022-08-20T18:31:00Z">
        <w:del w:id="30534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3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06D0E87A" w14:textId="30D0239B" w:rsidR="00B27355" w:rsidRPr="00B26CA9" w:rsidDel="009F52F4" w:rsidRDefault="00B27355">
      <w:pPr>
        <w:spacing w:after="0" w:line="218" w:lineRule="auto"/>
        <w:ind w:left="634"/>
        <w:rPr>
          <w:ins w:id="30536" w:author="Sethvannak Sam" w:date="2022-08-20T18:31:00Z"/>
          <w:del w:id="30537" w:author="sakaria fa" w:date="2022-09-13T23:23:00Z"/>
          <w:strike/>
          <w:spacing w:val="-4"/>
          <w:lang w:val="ca-ES"/>
          <w:rPrChange w:id="30538" w:author="Sopheak Phorn" w:date="2023-08-25T15:04:00Z">
            <w:rPr>
              <w:ins w:id="30539" w:author="Sethvannak Sam" w:date="2022-08-20T18:31:00Z"/>
              <w:del w:id="30540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541" w:author="Sopheak Phorn" w:date="2023-08-25T15:13:00Z">
          <w:pPr>
            <w:spacing w:after="0" w:line="228" w:lineRule="auto"/>
            <w:ind w:firstLine="900"/>
            <w:jc w:val="both"/>
          </w:pPr>
        </w:pPrChange>
      </w:pPr>
      <w:ins w:id="30542" w:author="Sethvannak Sam" w:date="2022-08-20T18:31:00Z">
        <w:del w:id="30543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១៦.លោក ថន សំណាង អនុប្រធានការិយាល័យសវនកម្មទី ៣</w:delText>
          </w:r>
          <w:r w:rsidRPr="00B26CA9" w:rsidDel="009F52F4">
            <w:rPr>
              <w:strike/>
              <w:spacing w:val="-4"/>
              <w:cs/>
              <w:lang w:val="ca-ES"/>
              <w:rPrChange w:id="3054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</w:r>
        </w:del>
      </w:ins>
      <w:ins w:id="30546" w:author="socheata.ol@hotmail.com" w:date="2022-09-04T18:24:00Z">
        <w:del w:id="30547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54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   </w:delText>
          </w:r>
        </w:del>
      </w:ins>
      <w:ins w:id="30549" w:author="Voeun Kuyeng" w:date="2022-09-06T18:04:00Z">
        <w:del w:id="30550" w:author="sakaria fa" w:date="2022-09-13T23:23:00Z">
          <w:r w:rsidR="004D37CA" w:rsidRPr="00B26CA9" w:rsidDel="009F52F4">
            <w:rPr>
              <w:strike/>
              <w:spacing w:val="-4"/>
              <w:cs/>
              <w:lang w:val="ca-ES"/>
              <w:rPrChange w:id="3055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552" w:author="socheata.ol@hotmail.com" w:date="2022-09-04T18:24:00Z">
        <w:del w:id="30553" w:author="sakaria fa" w:date="2022-09-13T23:23:00Z">
          <w:r w:rsidR="006214EF" w:rsidRPr="00B26CA9" w:rsidDel="009F52F4">
            <w:rPr>
              <w:strike/>
              <w:spacing w:val="-4"/>
              <w:cs/>
              <w:lang w:val="ca-ES"/>
              <w:rPrChange w:id="3055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555" w:author="Sethvannak Sam" w:date="2022-08-20T18:31:00Z">
        <w:del w:id="3055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55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សវនករទទួលបន្ទុក</w:delText>
          </w:r>
        </w:del>
      </w:ins>
    </w:p>
    <w:p w14:paraId="17735362" w14:textId="3BF2C0BC" w:rsidR="00B27355" w:rsidRPr="00B26CA9" w:rsidDel="009F52F4" w:rsidRDefault="00B27355">
      <w:pPr>
        <w:spacing w:after="0" w:line="218" w:lineRule="auto"/>
        <w:ind w:left="634"/>
        <w:rPr>
          <w:ins w:id="30558" w:author="Sethvannak Sam" w:date="2022-08-20T18:31:00Z"/>
          <w:del w:id="30559" w:author="sakaria fa" w:date="2022-09-13T23:23:00Z"/>
          <w:strike/>
          <w:spacing w:val="-4"/>
          <w:lang w:val="ca-ES"/>
          <w:rPrChange w:id="30560" w:author="Sopheak Phorn" w:date="2023-08-25T15:04:00Z">
            <w:rPr>
              <w:ins w:id="30561" w:author="Sethvannak Sam" w:date="2022-08-20T18:31:00Z"/>
              <w:del w:id="30562" w:author="sakaria fa" w:date="2022-09-13T23:23:00Z"/>
              <w:rFonts w:ascii="Khmer MEF1" w:hAnsi="Khmer MEF1" w:cs="Khmer MEF1"/>
              <w:spacing w:val="-4"/>
              <w:sz w:val="12"/>
              <w:szCs w:val="12"/>
              <w:lang w:val="ca-ES"/>
            </w:rPr>
          </w:rPrChange>
        </w:rPr>
        <w:pPrChange w:id="30563" w:author="Sopheak Phorn" w:date="2023-08-25T15:13:00Z">
          <w:pPr>
            <w:spacing w:after="0" w:line="228" w:lineRule="auto"/>
            <w:ind w:firstLine="900"/>
            <w:jc w:val="both"/>
          </w:pPr>
        </w:pPrChange>
      </w:pPr>
    </w:p>
    <w:p w14:paraId="3E529FE2" w14:textId="03DF1FFC" w:rsidR="00B27355" w:rsidRPr="00B26CA9" w:rsidDel="009F52F4" w:rsidRDefault="00563705">
      <w:pPr>
        <w:spacing w:after="0" w:line="218" w:lineRule="auto"/>
        <w:ind w:left="634"/>
        <w:rPr>
          <w:ins w:id="30564" w:author="Sethvannak Sam" w:date="2022-08-20T18:31:00Z"/>
          <w:del w:id="30565" w:author="sakaria fa" w:date="2022-09-13T23:23:00Z"/>
          <w:strike/>
          <w:spacing w:val="-10"/>
          <w:lang w:val="ca-ES"/>
          <w:rPrChange w:id="30566" w:author="Sopheak Phorn" w:date="2023-08-25T15:04:00Z">
            <w:rPr>
              <w:ins w:id="30567" w:author="Sethvannak Sam" w:date="2022-08-20T18:31:00Z"/>
              <w:del w:id="30568" w:author="sakaria fa" w:date="2022-09-13T23:23:00Z"/>
              <w:rFonts w:ascii="Khmer MEF1" w:hAnsi="Khmer MEF1" w:cs="Khmer MEF1"/>
              <w:spacing w:val="-10"/>
              <w:sz w:val="24"/>
              <w:szCs w:val="24"/>
              <w:lang w:val="ca-ES"/>
            </w:rPr>
          </w:rPrChange>
        </w:rPr>
        <w:pPrChange w:id="30569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570" w:author="Voeun Kuyeng" w:date="2022-08-31T16:11:00Z">
        <w:del w:id="30571" w:author="sakaria fa" w:date="2022-09-13T23:23:00Z">
          <w:r w:rsidRPr="00B26CA9" w:rsidDel="009F52F4">
            <w:rPr>
              <w:strike/>
              <w:spacing w:val="-12"/>
              <w:cs/>
              <w:rPrChange w:id="30572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  <w:cs/>
                </w:rPr>
              </w:rPrChange>
            </w:rPr>
            <w:delText>ខ</w:delText>
          </w:r>
          <w:r w:rsidRPr="00B26CA9" w:rsidDel="009F52F4">
            <w:rPr>
              <w:strike/>
              <w:spacing w:val="-12"/>
              <w:lang w:val="ca-ES"/>
              <w:rPrChange w:id="30573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</w:rPr>
              </w:rPrChange>
            </w:rPr>
            <w:delText>-</w:delText>
          </w:r>
        </w:del>
      </w:ins>
      <w:ins w:id="30574" w:author="socheata.ol@hotmail.com" w:date="2022-09-04T18:26:00Z">
        <w:del w:id="30575" w:author="sakaria fa" w:date="2022-09-13T23:23:00Z">
          <w:r w:rsidR="004D22E1" w:rsidRPr="00B26CA9" w:rsidDel="009F52F4">
            <w:rPr>
              <w:strike/>
              <w:spacing w:val="4"/>
              <w:cs/>
              <w:rPrChange w:id="30576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ចំណុចទី</w:delText>
          </w:r>
        </w:del>
      </w:ins>
      <w:ins w:id="30577" w:author="socheata.ol@hotmail.com" w:date="2022-09-04T18:28:00Z">
        <w:del w:id="30578" w:author="sakaria fa" w:date="2022-09-13T23:23:00Z">
          <w:r w:rsidR="004D22E1" w:rsidRPr="00B26CA9" w:rsidDel="009F52F4">
            <w:rPr>
              <w:strike/>
              <w:spacing w:val="4"/>
              <w:cs/>
              <w:rPrChange w:id="30579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២</w:delText>
          </w:r>
        </w:del>
      </w:ins>
      <w:ins w:id="30580" w:author="socheata.ol@hotmail.com" w:date="2022-09-04T18:26:00Z">
        <w:del w:id="30581" w:author="sakaria fa" w:date="2022-09-13T23:23:00Z">
          <w:r w:rsidR="004D22E1" w:rsidRPr="00B26CA9" w:rsidDel="009F52F4">
            <w:rPr>
              <w:strike/>
              <w:spacing w:val="4"/>
              <w:lang w:val="ca-ES"/>
              <w:rPrChange w:id="3058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>:</w:delText>
          </w:r>
          <w:r w:rsidR="004D22E1" w:rsidRPr="00B26CA9" w:rsidDel="009F52F4">
            <w:rPr>
              <w:strike/>
              <w:spacing w:val="4"/>
              <w:cs/>
              <w:rPrChange w:id="30583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30584" w:author="Sethvannak Sam" w:date="2022-08-20T18:31:00Z">
        <w:del w:id="30585" w:author="sakaria fa" w:date="2022-09-13T23:23:00Z">
          <w:r w:rsidR="00B27355" w:rsidRPr="00B26CA9" w:rsidDel="009F52F4">
            <w:rPr>
              <w:strike/>
              <w:spacing w:val="-12"/>
              <w:cs/>
              <w:rPrChange w:id="30586" w:author="Sopheak Phorn" w:date="2023-08-25T15:04:00Z">
                <w:rPr>
                  <w:rFonts w:ascii="Khmer MEF1" w:hAnsi="Khmer MEF1" w:cs="Khmer MEF1"/>
                  <w:b/>
                  <w:bCs/>
                  <w:spacing w:val="-4"/>
                  <w:sz w:val="16"/>
                  <w:szCs w:val="24"/>
                  <w:cs/>
                </w:rPr>
              </w:rPrChange>
            </w:rPr>
            <w:delText>កថាខណ្ឌទី២៖​ត្រូវរៀបរាប់អំពីមូលដ្ឋានសំខាន់ៗ ដែលគណៈកម្មការចំពោះកិច្ចពិនិត្យ និងវាយត​ម្លៃ​</w:delText>
          </w:r>
          <w:r w:rsidR="00B27355" w:rsidRPr="00B26CA9" w:rsidDel="009F52F4">
            <w:rPr>
              <w:strike/>
              <w:spacing w:val="-2"/>
              <w:cs/>
              <w:rPrChange w:id="305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លើលទ្ធផលនៃរបាយការណ៍សវនកម្មអនុលោមរបស់សវ</w:delText>
          </w:r>
        </w:del>
      </w:ins>
      <w:ins w:id="30588" w:author="Voeun Kuyeng" w:date="2022-09-06T18:05:00Z">
        <w:del w:id="30589" w:author="sakaria fa" w:date="2022-09-13T23:23:00Z">
          <w:r w:rsidR="00624A78" w:rsidRPr="00B26CA9" w:rsidDel="009F52F4">
            <w:rPr>
              <w:strike/>
              <w:spacing w:val="-2"/>
              <w:cs/>
              <w:rPrChange w:id="30590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591" w:author="Sethvannak Sam" w:date="2022-08-20T18:31:00Z">
        <w:del w:id="30592" w:author="sakaria fa" w:date="2022-09-13T23:23:00Z">
          <w:r w:rsidR="00B27355" w:rsidRPr="00B26CA9" w:rsidDel="009F52F4">
            <w:rPr>
              <w:strike/>
              <w:spacing w:val="-2"/>
              <w:cs/>
              <w:rPrChange w:id="30593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ករទទួលបន្ទុក។</w:delText>
          </w:r>
          <w:r w:rsidR="00B27355" w:rsidRPr="00B26CA9" w:rsidDel="009F52F4">
            <w:rPr>
              <w:strike/>
              <w:spacing w:val="-2"/>
              <w:cs/>
              <w:lang w:val="ca-ES"/>
              <w:rPrChange w:id="30594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សវនករទទួលបន្ទុកអាចរៀប​រា​ប់​អំ​</w:delText>
          </w:r>
          <w:r w:rsidR="00B27355" w:rsidRPr="00B26CA9" w:rsidDel="009F52F4">
            <w:rPr>
              <w:strike/>
              <w:cs/>
              <w:lang w:val="ca-ES"/>
              <w:rPrChange w:id="30595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ពី​</w:delText>
          </w:r>
        </w:del>
      </w:ins>
      <w:ins w:id="30596" w:author="socheata.ol@hotmail.com" w:date="2022-09-04T18:27:00Z">
        <w:del w:id="30597" w:author="sakaria fa" w:date="2022-09-13T23:23:00Z">
          <w:r w:rsidR="004D22E1" w:rsidRPr="00B26CA9" w:rsidDel="009F52F4">
            <w:rPr>
              <w:strike/>
              <w:spacing w:val="-10"/>
              <w:cs/>
              <w:lang w:val="ca-ES"/>
              <w:rPrChange w:id="30598" w:author="Sopheak Phorn" w:date="2023-08-25T15:04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0599" w:author="Sethvannak Sam" w:date="2022-08-20T18:31:00Z">
        <w:del w:id="30600" w:author="sakaria fa" w:date="2022-09-13T23:23:00Z">
          <w:r w:rsidR="00B27355" w:rsidRPr="00B26CA9" w:rsidDel="009F52F4">
            <w:rPr>
              <w:strike/>
              <w:spacing w:val="-10"/>
              <w:cs/>
              <w:lang w:val="ca-ES"/>
              <w:rPrChange w:id="30601" w:author="Sopheak Phorn" w:date="2023-08-25T15:04:00Z">
                <w:rPr>
                  <w:rFonts w:ascii="Khmer MEF1" w:hAnsi="Khmer MEF1" w:cs="Khmer MEF1"/>
                  <w:spacing w:val="-10"/>
                  <w:sz w:val="16"/>
                  <w:szCs w:val="24"/>
                  <w:cs/>
                  <w:lang w:val="ca-ES"/>
                </w:rPr>
              </w:rPrChange>
            </w:rPr>
            <w:delText>កថាខ​ណ្ឌ​ទី ២ នេះ ដូចគំរូខាងក្រោម ៖</w:delText>
          </w:r>
        </w:del>
      </w:ins>
    </w:p>
    <w:p w14:paraId="02CC6D4F" w14:textId="709309BB" w:rsidR="00B27355" w:rsidRPr="00B26CA9" w:rsidDel="009F52F4" w:rsidRDefault="00B27355">
      <w:pPr>
        <w:spacing w:after="0" w:line="218" w:lineRule="auto"/>
        <w:ind w:left="634"/>
        <w:rPr>
          <w:ins w:id="30602" w:author="Voeun Kuyeng" w:date="2022-08-31T16:06:00Z"/>
          <w:del w:id="30603" w:author="sakaria fa" w:date="2022-09-13T23:23:00Z"/>
          <w:strike/>
          <w:rPrChange w:id="30604" w:author="Sopheak Phorn" w:date="2023-08-25T15:04:00Z">
            <w:rPr>
              <w:ins w:id="30605" w:author="Voeun Kuyeng" w:date="2022-08-31T16:06:00Z"/>
              <w:del w:id="30606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607" w:author="Sopheak Phorn" w:date="2023-08-25T15:13:00Z">
          <w:pPr>
            <w:spacing w:after="0" w:line="228" w:lineRule="auto"/>
            <w:jc w:val="both"/>
          </w:pPr>
        </w:pPrChange>
      </w:pPr>
      <w:ins w:id="30608" w:author="Sethvannak Sam" w:date="2022-08-20T18:31:00Z">
        <w:del w:id="30609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61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គណៈកម្មការចំពោះកិច្ច ពិនិត្យ និងវាយតម្លៃលើរបាយការណ៍សវនកម្មអនុលោមភាពរបស់សវនកម្ម</w:delText>
          </w:r>
          <w:r w:rsidRPr="00B26CA9" w:rsidDel="009F52F4">
            <w:rPr>
              <w:strike/>
              <w:spacing w:val="4"/>
              <w:cs/>
              <w:lang w:val="ca-ES"/>
              <w:rPrChange w:id="3061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ទទួលបន្ទុក ផ្អែកលើគោលការណ៍ណែនាំស្ដីពីការសវនកម្មអនុលោមភាព និងសេចក្ដីណែនាំស្ដីពីយន្តការ</w:delText>
          </w:r>
          <w:r w:rsidRPr="00B26CA9" w:rsidDel="009F52F4">
            <w:rPr>
              <w:strike/>
              <w:spacing w:val="-4"/>
              <w:cs/>
              <w:lang w:val="ca-ES"/>
              <w:rPrChange w:id="3061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និងនីតិវិធីសវនកម្មអនុលោមភាព ដោយពិនិត្យលើមួយចំនួន ៖  </w:delText>
          </w:r>
          <w:r w:rsidRPr="00B26CA9" w:rsidDel="009F52F4">
            <w:rPr>
              <w:strike/>
              <w:spacing w:val="-4"/>
              <w:cs/>
              <w:rPrChange w:id="3061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ការអនុវត្តនីតិវិធីនិងសវនកម្មរបស់សវនករ</w:delText>
          </w:r>
          <w:r w:rsidRPr="00B26CA9" w:rsidDel="009F52F4">
            <w:rPr>
              <w:strike/>
              <w:spacing w:val="-8"/>
              <w:cs/>
              <w:rPrChange w:id="3061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ទទួល</w:delText>
          </w:r>
          <w:r w:rsidRPr="00B26CA9" w:rsidDel="009F52F4">
            <w:rPr>
              <w:strike/>
              <w:spacing w:val="-14"/>
              <w:cs/>
              <w:rPrChange w:id="3061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បន្ទុក</w:delText>
          </w:r>
          <w:r w:rsidRPr="00B26CA9" w:rsidDel="009F52F4">
            <w:rPr>
              <w:strike/>
              <w:spacing w:val="-14"/>
              <w:rPrChange w:id="30616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,</w:delText>
          </w:r>
          <w:r w:rsidRPr="00B26CA9" w:rsidDel="009F52F4">
            <w:rPr>
              <w:strike/>
              <w:spacing w:val="-14"/>
              <w:cs/>
              <w:rPrChange w:id="3061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ដំណើរការអង្កេតរបស់សវនករទទួលបន្ទុក</w:delText>
          </w:r>
          <w:r w:rsidRPr="00B26CA9" w:rsidDel="009F52F4">
            <w:rPr>
              <w:strike/>
              <w:spacing w:val="-14"/>
              <w:rPrChange w:id="306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,</w:delText>
          </w:r>
          <w:r w:rsidRPr="00B26CA9" w:rsidDel="009F52F4">
            <w:rPr>
              <w:strike/>
              <w:spacing w:val="-14"/>
              <w:cs/>
              <w:lang w:val="ca-ES"/>
              <w:rPrChange w:id="3061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B26CA9" w:rsidDel="009F52F4">
            <w:rPr>
              <w:strike/>
              <w:spacing w:val="-14"/>
              <w:cs/>
              <w:rPrChange w:id="3062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ភស្តុតាងស្ដីពីអនុលោមភាពទៅតាមប្រធានបទសវន​កម្មនីមួ​យ​ៗ</w:delText>
          </w:r>
        </w:del>
      </w:ins>
      <w:ins w:id="30621" w:author="Voeun Kuyeng" w:date="2022-09-06T18:06:00Z">
        <w:del w:id="30622" w:author="sakaria fa" w:date="2022-09-13T23:23:00Z">
          <w:r w:rsidR="00C655CB" w:rsidRPr="00B26CA9" w:rsidDel="009F52F4">
            <w:rPr>
              <w:strike/>
              <w:spacing w:val="-14"/>
              <w:cs/>
              <w:rPrChange w:id="30623" w:author="Sopheak Phorn" w:date="2023-08-25T15:04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624" w:author="Sethvannak Sam" w:date="2022-08-20T18:31:00Z">
        <w:del w:id="30625" w:author="sakaria fa" w:date="2022-09-13T23:23:00Z">
          <w:r w:rsidRPr="00B26CA9" w:rsidDel="009F52F4">
            <w:rPr>
              <w:strike/>
              <w:spacing w:val="-14"/>
              <w:cs/>
              <w:rPrChange w:id="3062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ការសន្និដ្ឋានរបស់សវនករទទួលបន្ទុកទៅតាមប្រធានបទសវនកម្មនីមួយៗ</w:delText>
          </w:r>
          <w:r w:rsidRPr="00B26CA9" w:rsidDel="009F52F4">
            <w:rPr>
              <w:strike/>
              <w:spacing w:val="-14"/>
              <w:rPrChange w:id="30627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,</w:delText>
          </w:r>
          <w:r w:rsidRPr="00B26CA9" w:rsidDel="009F52F4">
            <w:rPr>
              <w:strike/>
              <w:spacing w:val="-14"/>
              <w:cs/>
              <w:rPrChange w:id="3062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ការសន្និដ្ឋាន និ​ង</w:delText>
          </w:r>
          <w:r w:rsidRPr="00B26CA9" w:rsidDel="009F52F4">
            <w:rPr>
              <w:strike/>
              <w:spacing w:val="6"/>
              <w:cs/>
              <w:rPrChange w:id="3062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អនុសាសន៍</w:delText>
          </w:r>
          <w:r w:rsidRPr="00B26CA9" w:rsidDel="009F52F4">
            <w:rPr>
              <w:strike/>
              <w:cs/>
              <w:rPrChange w:id="3063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របស់សវនករទទួលបន្ទុកទៅតាមប្រធានបទសវនកម្មនីមួយៗ។</w:delText>
          </w:r>
        </w:del>
      </w:ins>
    </w:p>
    <w:p w14:paraId="5D06493C" w14:textId="53E94E5B" w:rsidR="00756A09" w:rsidRPr="00B26CA9" w:rsidDel="009F52F4" w:rsidRDefault="00756A09">
      <w:pPr>
        <w:spacing w:after="0" w:line="218" w:lineRule="auto"/>
        <w:ind w:left="634"/>
        <w:rPr>
          <w:ins w:id="30631" w:author="Sethvannak Sam" w:date="2022-08-20T18:31:00Z"/>
          <w:del w:id="30632" w:author="sakaria fa" w:date="2022-09-13T23:23:00Z"/>
          <w:strike/>
          <w:rPrChange w:id="30633" w:author="Sopheak Phorn" w:date="2023-08-25T15:04:00Z">
            <w:rPr>
              <w:ins w:id="30634" w:author="Sethvannak Sam" w:date="2022-08-20T18:31:00Z"/>
              <w:del w:id="30635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636" w:author="Sopheak Phorn" w:date="2023-08-25T15:13:00Z">
          <w:pPr>
            <w:spacing w:after="0" w:line="228" w:lineRule="auto"/>
            <w:jc w:val="both"/>
          </w:pPr>
        </w:pPrChange>
      </w:pPr>
    </w:p>
    <w:p w14:paraId="778A18C2" w14:textId="1C8C8A59" w:rsidR="00B27355" w:rsidRPr="00B26CA9" w:rsidDel="009F52F4" w:rsidRDefault="00756A09">
      <w:pPr>
        <w:spacing w:after="0" w:line="218" w:lineRule="auto"/>
        <w:ind w:left="634"/>
        <w:rPr>
          <w:ins w:id="30637" w:author="Sethvannak Sam" w:date="2022-08-20T18:31:00Z"/>
          <w:del w:id="30638" w:author="sakaria fa" w:date="2022-09-13T23:23:00Z"/>
          <w:strike/>
          <w:lang w:val="ca-ES"/>
          <w:rPrChange w:id="30639" w:author="Sopheak Phorn" w:date="2023-08-25T15:04:00Z">
            <w:rPr>
              <w:ins w:id="30640" w:author="Sethvannak Sam" w:date="2022-08-20T18:31:00Z"/>
              <w:del w:id="30641" w:author="sakaria fa" w:date="2022-09-13T23:2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0642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0643" w:author="Voeun Kuyeng" w:date="2022-08-31T16:09:00Z">
        <w:del w:id="30644" w:author="sakaria fa" w:date="2022-09-13T23:23:00Z">
          <w:r w:rsidRPr="00B26CA9" w:rsidDel="009F52F4">
            <w:rPr>
              <w:strike/>
              <w:spacing w:val="-10"/>
              <w:cs/>
              <w:rPrChange w:id="30645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គ-</w:delText>
          </w:r>
        </w:del>
      </w:ins>
      <w:ins w:id="30646" w:author="socheata.ol@hotmail.com" w:date="2022-09-04T18:27:00Z">
        <w:del w:id="30647" w:author="sakaria fa" w:date="2022-09-13T23:23:00Z">
          <w:r w:rsidR="004D22E1" w:rsidRPr="00B26CA9" w:rsidDel="009F52F4">
            <w:rPr>
              <w:strike/>
              <w:spacing w:val="4"/>
              <w:cs/>
              <w:rPrChange w:id="30648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ចំណុចទី</w:delText>
          </w:r>
        </w:del>
      </w:ins>
      <w:ins w:id="30649" w:author="socheata.ol@hotmail.com" w:date="2022-09-04T18:28:00Z">
        <w:del w:id="30650" w:author="sakaria fa" w:date="2022-09-13T23:23:00Z">
          <w:r w:rsidR="004D22E1" w:rsidRPr="00B26CA9" w:rsidDel="009F52F4">
            <w:rPr>
              <w:strike/>
              <w:spacing w:val="4"/>
              <w:cs/>
              <w:rPrChange w:id="30651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>៣</w:delText>
          </w:r>
        </w:del>
      </w:ins>
      <w:ins w:id="30652" w:author="socheata.ol@hotmail.com" w:date="2022-09-04T18:27:00Z">
        <w:del w:id="30653" w:author="sakaria fa" w:date="2022-09-13T23:23:00Z">
          <w:r w:rsidR="004D22E1" w:rsidRPr="00B26CA9" w:rsidDel="009F52F4">
            <w:rPr>
              <w:strike/>
              <w:spacing w:val="4"/>
              <w:lang w:val="ca-ES"/>
              <w:rPrChange w:id="3065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>:</w:delText>
          </w:r>
          <w:r w:rsidR="004D22E1" w:rsidRPr="00B26CA9" w:rsidDel="009F52F4">
            <w:rPr>
              <w:strike/>
              <w:spacing w:val="4"/>
              <w:cs/>
              <w:rPrChange w:id="30655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sz w:val="16"/>
                  <w:szCs w:val="24"/>
                  <w:cs/>
                </w:rPr>
              </w:rPrChange>
            </w:rPr>
            <w:delText xml:space="preserve"> </w:delText>
          </w:r>
        </w:del>
      </w:ins>
      <w:ins w:id="30656" w:author="Sethvannak Sam" w:date="2022-08-20T18:31:00Z">
        <w:del w:id="30657" w:author="sakaria fa" w:date="2022-09-13T23:23:00Z">
          <w:r w:rsidR="00B27355" w:rsidRPr="00B26CA9" w:rsidDel="009F52F4">
            <w:rPr>
              <w:strike/>
              <w:spacing w:val="-10"/>
              <w:cs/>
              <w:rPrChange w:id="30658" w:author="Sopheak Phorn" w:date="2023-08-25T15:04:00Z">
                <w:rPr>
                  <w:rFonts w:ascii="Khmer MEF1" w:hAnsi="Khmer MEF1" w:cs="Khmer MEF1"/>
                  <w:b/>
                  <w:bCs/>
                  <w:spacing w:val="-6"/>
                  <w:sz w:val="16"/>
                  <w:szCs w:val="24"/>
                  <w:cs/>
                </w:rPr>
              </w:rPrChange>
            </w:rPr>
            <w:delText>កថាខណ្ឌទី៣៖ ​ត្រូវរៀបរាប់អំពីកាលបរិច្ឆេទនៃកិច្ចប្រជុំរបស់គណៈកម្មការចំពោះកិច្ច និងលទ្ធផ​ល</w:delText>
          </w:r>
          <w:r w:rsidR="00B27355" w:rsidRPr="00B26CA9" w:rsidDel="009F52F4">
            <w:rPr>
              <w:strike/>
              <w:cs/>
              <w:rPrChange w:id="30659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​</w:delText>
          </w:r>
          <w:r w:rsidR="00B27355" w:rsidRPr="00B26CA9" w:rsidDel="009F52F4">
            <w:rPr>
              <w:strike/>
              <w:spacing w:val="-8"/>
              <w:cs/>
              <w:rPrChange w:id="3066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នៃការពិនិត្យនិងវាយតម្លៃលើរបាយការណ៍សវនកម្មអនុលោមរបស់សវ</w:delText>
          </w:r>
        </w:del>
      </w:ins>
      <w:ins w:id="30661" w:author="Voeun Kuyeng" w:date="2022-09-07T13:48:00Z">
        <w:del w:id="30662" w:author="sakaria fa" w:date="2022-09-13T23:23:00Z">
          <w:r w:rsidR="003D1D2E" w:rsidRPr="00B26CA9" w:rsidDel="009F52F4">
            <w:rPr>
              <w:strike/>
              <w:spacing w:val="-8"/>
              <w:cs/>
              <w:rPrChange w:id="306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</w:del>
      </w:ins>
      <w:ins w:id="30664" w:author="Sethvannak Sam" w:date="2022-08-20T18:31:00Z">
        <w:del w:id="30665" w:author="sakaria fa" w:date="2022-09-13T23:23:00Z">
          <w:r w:rsidR="00B27355" w:rsidRPr="00B26CA9" w:rsidDel="009F52F4">
            <w:rPr>
              <w:strike/>
              <w:spacing w:val="-8"/>
              <w:cs/>
              <w:rPrChange w:id="3066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ករទទួលបន្ទុក​ដែលយោងតាមកំណ​</w:delText>
          </w:r>
          <w:r w:rsidR="00B27355" w:rsidRPr="00B26CA9" w:rsidDel="009F52F4">
            <w:rPr>
              <w:strike/>
              <w:spacing w:val="-4"/>
              <w:cs/>
              <w:rPrChange w:id="3066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ត់</w:delText>
          </w:r>
          <w:r w:rsidR="00B27355" w:rsidRPr="00B26CA9" w:rsidDel="009F52F4">
            <w:rPr>
              <w:strike/>
              <w:spacing w:val="-10"/>
              <w:cs/>
              <w:rPrChange w:id="30668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ហេតុនៃកិច្ចប្រជុំវាយតម្លៃរបស់គណៈកម្មការចំពោះកិច្ច។  </w:delText>
          </w:r>
          <w:r w:rsidR="00B27355" w:rsidRPr="00B26CA9" w:rsidDel="009F52F4">
            <w:rPr>
              <w:strike/>
              <w:spacing w:val="-10"/>
              <w:cs/>
              <w:lang w:val="ca-ES"/>
              <w:rPrChange w:id="30669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សវនករទទួលបន្ទុកអាចរៀប​រា​ប់​អំពី</w:delText>
          </w:r>
        </w:del>
      </w:ins>
      <w:ins w:id="30670" w:author="socheata.ol@hotmail.com" w:date="2022-09-04T18:27:00Z">
        <w:del w:id="30671" w:author="sakaria fa" w:date="2022-09-13T23:23:00Z">
          <w:r w:rsidR="004D22E1" w:rsidRPr="00B26CA9" w:rsidDel="009F52F4">
            <w:rPr>
              <w:strike/>
              <w:spacing w:val="-10"/>
              <w:cs/>
              <w:lang w:val="ca-ES"/>
              <w:rPrChange w:id="30672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0673" w:author="Sethvannak Sam" w:date="2022-08-20T18:31:00Z">
        <w:del w:id="30674" w:author="sakaria fa" w:date="2022-09-13T23:23:00Z">
          <w:r w:rsidR="00B27355" w:rsidRPr="00B26CA9" w:rsidDel="009F52F4">
            <w:rPr>
              <w:strike/>
              <w:spacing w:val="-10"/>
              <w:cs/>
              <w:lang w:val="ca-ES"/>
              <w:rPrChange w:id="30675" w:author="Sopheak Phorn" w:date="2023-08-25T15:04:00Z">
                <w:rPr>
                  <w:rFonts w:ascii="Khmer MEF1" w:hAnsi="Khmer MEF1" w:cs="Khmer MEF1"/>
                  <w:spacing w:val="-6"/>
                  <w:sz w:val="16"/>
                  <w:szCs w:val="24"/>
                  <w:cs/>
                  <w:lang w:val="ca-ES"/>
                </w:rPr>
              </w:rPrChange>
            </w:rPr>
            <w:delText>កថាខ​ណ្ឌ​ទី ៣</w:delText>
          </w:r>
          <w:r w:rsidR="00B27355" w:rsidRPr="00B26CA9" w:rsidDel="009F52F4">
            <w:rPr>
              <w:strike/>
              <w:spacing w:val="-10"/>
              <w:lang w:val="ca-ES"/>
              <w:rPrChange w:id="30676" w:author="Sopheak Phorn" w:date="2023-08-25T15:04:00Z">
                <w:rPr>
                  <w:rFonts w:ascii="Khmer MEF1" w:hAnsi="Khmer MEF1" w:cs="Khmer MEF1"/>
                  <w:sz w:val="16"/>
                  <w:szCs w:val="24"/>
                  <w:lang w:val="ca-ES"/>
                </w:rPr>
              </w:rPrChange>
            </w:rPr>
            <w:delText xml:space="preserve">​ </w:delText>
          </w:r>
          <w:r w:rsidR="00B27355" w:rsidRPr="00B26CA9" w:rsidDel="009F52F4">
            <w:rPr>
              <w:strike/>
              <w:spacing w:val="-10"/>
              <w:cs/>
              <w:lang w:val="ca-ES"/>
              <w:rPrChange w:id="30677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>នេះ</w:delText>
          </w:r>
          <w:r w:rsidR="00B27355" w:rsidRPr="00B26CA9" w:rsidDel="009F52F4">
            <w:rPr>
              <w:strike/>
              <w:cs/>
              <w:lang w:val="ca-ES"/>
              <w:rPrChange w:id="30678" w:author="Sopheak Phorn" w:date="2023-08-25T15:04:00Z">
                <w:rPr>
                  <w:rFonts w:ascii="Khmer MEF1" w:hAnsi="Khmer MEF1" w:cs="Khmer MEF1"/>
                  <w:sz w:val="16"/>
                  <w:szCs w:val="24"/>
                  <w:cs/>
                  <w:lang w:val="ca-ES"/>
                </w:rPr>
              </w:rPrChange>
            </w:rPr>
            <w:delText xml:space="preserve"> ដូចគំរូខាងក្រោម ៖</w:delText>
          </w:r>
        </w:del>
      </w:ins>
    </w:p>
    <w:p w14:paraId="07E4B900" w14:textId="1B943CDD" w:rsidR="00B27355" w:rsidRPr="00B26CA9" w:rsidDel="009F52F4" w:rsidRDefault="00B27355">
      <w:pPr>
        <w:spacing w:after="0" w:line="218" w:lineRule="auto"/>
        <w:ind w:left="634"/>
        <w:rPr>
          <w:ins w:id="30679" w:author="Sethvannak Sam" w:date="2022-08-20T18:31:00Z"/>
          <w:del w:id="30680" w:author="sakaria fa" w:date="2022-09-13T23:23:00Z"/>
          <w:strike/>
          <w:spacing w:val="-4"/>
          <w:lang w:val="ca-ES"/>
          <w:rPrChange w:id="30681" w:author="Sopheak Phorn" w:date="2023-08-25T15:04:00Z">
            <w:rPr>
              <w:ins w:id="30682" w:author="Sethvannak Sam" w:date="2022-08-20T18:31:00Z"/>
              <w:del w:id="30683" w:author="sakaria fa" w:date="2022-09-13T23:23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0684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685" w:author="Sethvannak Sam" w:date="2022-08-20T18:31:00Z">
        <w:del w:id="30686" w:author="sakaria fa" w:date="2022-09-13T23:23:00Z">
          <w:r w:rsidRPr="00B26CA9" w:rsidDel="009F52F4">
            <w:rPr>
              <w:strike/>
              <w:spacing w:val="4"/>
              <w:cs/>
              <w:rPrChange w:id="3068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កិច្ចប្រជុំរបស់គណៈកម្មការចំពោះកិច្ចលើសេចក្ដីព្រាងរបាយការណ៍សវនកម្មអនុលោមភាពរបស់</w:delText>
          </w:r>
          <w:r w:rsidRPr="00B26CA9" w:rsidDel="009F52F4">
            <w:rPr>
              <w:strike/>
              <w:cs/>
              <w:rPrChange w:id="3068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សវនករទទួលបន្ទុក បានរៀបចំនៅថ្ងៃទី.... ខែ....... ឆ្នាំ២០២២ នៅទីតាំង... ​វេលាម៉ោង..... </w:delText>
          </w:r>
          <w:r w:rsidRPr="00B26CA9" w:rsidDel="009F52F4">
            <w:rPr>
              <w:strike/>
              <w:spacing w:val="-4"/>
              <w:cs/>
              <w:lang w:val="ca-ES"/>
              <w:rPrChange w:id="3068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ក្រោមការដឹកនាំរបស់ ឯកឧត្តម ឈុន សម្បត្តិ ប្រធានអង្គភាពសវនកម្មផ្ទៃក្នុង និងជាប្រធានគណៈកម្មការចំពោះកិច្ច ឬក្រោមការអនុញ្ញាតដ៏ខ្ពង់ខ្ពស់របស់</w:delText>
          </w:r>
        </w:del>
      </w:ins>
      <w:ins w:id="30690" w:author="Voeun Kuyeng" w:date="2022-09-06T18:07:00Z">
        <w:del w:id="30691" w:author="sakaria fa" w:date="2022-09-13T23:23:00Z">
          <w:r w:rsidR="00604D8F" w:rsidRPr="00B26CA9" w:rsidDel="009F52F4">
            <w:rPr>
              <w:strike/>
              <w:spacing w:val="-4"/>
              <w:cs/>
              <w:lang w:val="ca-ES"/>
              <w:rPrChange w:id="3069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693" w:author="Sethvannak Sam" w:date="2022-08-20T18:31:00Z">
        <w:del w:id="30694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lang w:val="ca-ES"/>
              <w:rPrChange w:id="3069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ឯកឧត្តមប្រធាន</w:delText>
          </w:r>
        </w:del>
      </w:ins>
      <w:ins w:id="30696" w:author="Voeun Kuyeng" w:date="2022-09-06T18:07:00Z">
        <w:del w:id="30697" w:author="sakaria fa" w:date="2022-09-13T23:23:00Z">
          <w:r w:rsidR="00604D8F" w:rsidRPr="00B26CA9" w:rsidDel="009F52F4">
            <w:rPr>
              <w:rFonts w:ascii="Khmer MEF2" w:hAnsi="Khmer MEF2" w:cs="Khmer MEF2"/>
              <w:strike/>
              <w:spacing w:val="-4"/>
              <w:cs/>
              <w:lang w:val="ca-ES"/>
              <w:rPrChange w:id="3069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អង្គភាព</w:delText>
          </w:r>
        </w:del>
      </w:ins>
      <w:ins w:id="30699" w:author="Sethvannak Sam" w:date="2022-08-20T18:31:00Z">
        <w:del w:id="30700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lang w:val="ca-ES"/>
              <w:rPrChange w:id="3070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702" w:author="Voeun Kuyeng" w:date="2022-09-06T18:07:00Z">
        <w:del w:id="30703" w:author="sakaria fa" w:date="2022-09-13T23:23:00Z">
          <w:r w:rsidR="00604D8F" w:rsidRPr="00B26CA9" w:rsidDel="009F52F4">
            <w:rPr>
              <w:strike/>
              <w:spacing w:val="-4"/>
              <w:cs/>
              <w:lang w:val="ca-ES"/>
              <w:rPrChange w:id="3070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0705" w:author="Sethvannak Sam" w:date="2022-08-20T18:31:00Z">
        <w:del w:id="30706" w:author="sakaria fa" w:date="2022-09-13T23:23:00Z">
          <w:r w:rsidRPr="00B26CA9" w:rsidDel="009F52F4">
            <w:rPr>
              <w:strike/>
              <w:spacing w:val="-4"/>
              <w:cs/>
              <w:lang w:val="ca-ES"/>
              <w:rPrChange w:id="3070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កិច្ចប្រជុំគណៈកម្មការចំពោះកិច្ចនេះដឹកនាំដោយ លោក............។ យោងតាមរបាយការណ៍កំណត់ហេតុនៃកិច្ចប្រជុំវាយតម្លៃរបស់</w:delText>
          </w:r>
          <w:r w:rsidRPr="00B26CA9" w:rsidDel="009F52F4">
            <w:rPr>
              <w:strike/>
              <w:cs/>
              <w:rPrChange w:id="3070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គណៈកម្មការចំពោះកិច្ចលើសេ​ច​ក្ដី​​ព្រាងរបាយការណ៍សវនកម្មអនុលោមភាពរបស់សវនករទទួលបន្ទុក </w:delText>
          </w:r>
          <w:r w:rsidRPr="00B26CA9" w:rsidDel="009F52F4">
            <w:rPr>
              <w:strike/>
              <w:spacing w:val="-4"/>
              <w:cs/>
              <w:lang w:val="ca-ES"/>
              <w:rPrChange w:id="307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ដែលជាលទ្ធផលនៃ គឺ ៖ </w:delText>
          </w:r>
        </w:del>
      </w:ins>
    </w:p>
    <w:p w14:paraId="6C99FC67" w14:textId="2894F494" w:rsidR="00B27355" w:rsidRPr="00B26CA9" w:rsidDel="009F52F4" w:rsidRDefault="00B27355">
      <w:pPr>
        <w:spacing w:after="0" w:line="218" w:lineRule="auto"/>
        <w:ind w:left="634"/>
        <w:rPr>
          <w:ins w:id="30710" w:author="Sethvannak Sam" w:date="2022-08-20T18:31:00Z"/>
          <w:del w:id="30711" w:author="sakaria fa" w:date="2022-09-13T23:23:00Z"/>
          <w:strike/>
          <w:lang w:val="ca-ES"/>
          <w:rPrChange w:id="30712" w:author="Sopheak Phorn" w:date="2023-08-25T15:04:00Z">
            <w:rPr>
              <w:ins w:id="30713" w:author="Sethvannak Sam" w:date="2022-08-20T18:31:00Z"/>
              <w:del w:id="30714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71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716" w:author="Sethvannak Sam" w:date="2022-08-20T18:31:00Z">
        <w:del w:id="30717" w:author="sakaria fa" w:date="2022-09-13T23:23:00Z">
          <w:r w:rsidRPr="00B26CA9" w:rsidDel="009F52F4">
            <w:rPr>
              <w:strike/>
              <w:lang w:val="ca-ES"/>
              <w:rPrChange w:id="30718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071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ការអនុវត្តនីតិវិធីនិងសវនកម្មរបស់សវនករទទួលបន្ទុក............................. </w:delText>
          </w:r>
        </w:del>
      </w:ins>
    </w:p>
    <w:p w14:paraId="6A74FF97" w14:textId="62F0B08F" w:rsidR="00B27355" w:rsidRPr="00B26CA9" w:rsidDel="009F52F4" w:rsidRDefault="00B27355">
      <w:pPr>
        <w:spacing w:after="0" w:line="218" w:lineRule="auto"/>
        <w:ind w:left="634"/>
        <w:rPr>
          <w:ins w:id="30720" w:author="Sethvannak Sam" w:date="2022-08-20T18:31:00Z"/>
          <w:del w:id="30721" w:author="sakaria fa" w:date="2022-09-13T23:23:00Z"/>
          <w:strike/>
          <w:lang w:val="ca-ES"/>
          <w:rPrChange w:id="30722" w:author="Sopheak Phorn" w:date="2023-08-25T15:04:00Z">
            <w:rPr>
              <w:ins w:id="30723" w:author="Sethvannak Sam" w:date="2022-08-20T18:31:00Z"/>
              <w:del w:id="30724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72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726" w:author="Sethvannak Sam" w:date="2022-08-20T18:31:00Z">
        <w:del w:id="30727" w:author="sakaria fa" w:date="2022-09-13T23:23:00Z">
          <w:r w:rsidRPr="00B26CA9" w:rsidDel="009F52F4">
            <w:rPr>
              <w:strike/>
              <w:lang w:val="ca-ES"/>
              <w:rPrChange w:id="30728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072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ដំណើរការអង្កេតរបស់សវនករទទួលបន្ទុក............................. </w:delText>
          </w:r>
        </w:del>
      </w:ins>
    </w:p>
    <w:p w14:paraId="257E2D95" w14:textId="1FE2AD26" w:rsidR="00B27355" w:rsidRPr="00B26CA9" w:rsidDel="009F52F4" w:rsidRDefault="00B27355">
      <w:pPr>
        <w:spacing w:after="0" w:line="218" w:lineRule="auto"/>
        <w:ind w:left="634"/>
        <w:rPr>
          <w:ins w:id="30730" w:author="Sethvannak Sam" w:date="2022-08-20T18:31:00Z"/>
          <w:del w:id="30731" w:author="sakaria fa" w:date="2022-09-13T23:23:00Z"/>
          <w:strike/>
          <w:lang w:val="ca-ES"/>
          <w:rPrChange w:id="30732" w:author="Sopheak Phorn" w:date="2023-08-25T15:04:00Z">
            <w:rPr>
              <w:ins w:id="30733" w:author="Sethvannak Sam" w:date="2022-08-20T18:31:00Z"/>
              <w:del w:id="30734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73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736" w:author="Sethvannak Sam" w:date="2022-08-20T18:31:00Z">
        <w:del w:id="30737" w:author="sakaria fa" w:date="2022-09-13T23:23:00Z">
          <w:r w:rsidRPr="00B26CA9" w:rsidDel="009F52F4">
            <w:rPr>
              <w:strike/>
              <w:lang w:val="ca-ES"/>
              <w:rPrChange w:id="30738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073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ភស្តុតាងស្ដីពីអនុលោមភាពទៅតាមប្រធានបទសវនកម្មនីមួយៗ............................</w:delText>
          </w:r>
        </w:del>
      </w:ins>
    </w:p>
    <w:p w14:paraId="74A76BEA" w14:textId="3533F180" w:rsidR="00B27355" w:rsidRPr="00B26CA9" w:rsidDel="009F52F4" w:rsidRDefault="00B27355">
      <w:pPr>
        <w:spacing w:after="0" w:line="218" w:lineRule="auto"/>
        <w:ind w:left="634"/>
        <w:rPr>
          <w:ins w:id="30740" w:author="Sethvannak Sam" w:date="2022-08-20T18:31:00Z"/>
          <w:del w:id="30741" w:author="sakaria fa" w:date="2022-09-13T23:23:00Z"/>
          <w:strike/>
          <w:lang w:val="ca-ES"/>
          <w:rPrChange w:id="30742" w:author="Sopheak Phorn" w:date="2023-08-25T15:04:00Z">
            <w:rPr>
              <w:ins w:id="30743" w:author="Sethvannak Sam" w:date="2022-08-20T18:31:00Z"/>
              <w:del w:id="30744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74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746" w:author="Sethvannak Sam" w:date="2022-08-20T18:31:00Z">
        <w:del w:id="30747" w:author="sakaria fa" w:date="2022-09-13T23:23:00Z">
          <w:r w:rsidRPr="00B26CA9" w:rsidDel="009F52F4">
            <w:rPr>
              <w:strike/>
              <w:lang w:val="ca-ES"/>
              <w:rPrChange w:id="30748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074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ការសន្និដ្ឋានរបស់សវនករទទួលបន្ទុកទៅតាមប្រធានបទសវនកម្មនីមួយៗ.......................</w:delText>
          </w:r>
        </w:del>
      </w:ins>
    </w:p>
    <w:p w14:paraId="30A60789" w14:textId="42381FDC" w:rsidR="0032227A" w:rsidRPr="00B26CA9" w:rsidDel="009F52F4" w:rsidRDefault="00B27355">
      <w:pPr>
        <w:spacing w:after="0" w:line="218" w:lineRule="auto"/>
        <w:ind w:left="634"/>
        <w:rPr>
          <w:ins w:id="30750" w:author="Sethvannak Sam" w:date="2022-08-20T18:31:00Z"/>
          <w:del w:id="30751" w:author="sakaria fa" w:date="2022-09-13T23:23:00Z"/>
          <w:strike/>
          <w:lang w:val="ca-ES"/>
          <w:rPrChange w:id="30752" w:author="Sopheak Phorn" w:date="2023-08-25T15:04:00Z">
            <w:rPr>
              <w:ins w:id="30753" w:author="Sethvannak Sam" w:date="2022-08-20T18:31:00Z"/>
              <w:del w:id="30754" w:author="sakaria fa" w:date="2022-09-13T23:23:00Z"/>
              <w:rFonts w:ascii="Khmer MEF1" w:hAnsi="Khmer MEF1" w:cs="Khmer MEF1"/>
              <w:sz w:val="24"/>
              <w:szCs w:val="24"/>
            </w:rPr>
          </w:rPrChange>
        </w:rPr>
        <w:pPrChange w:id="30755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0756" w:author="Sethvannak Sam" w:date="2022-08-20T18:31:00Z">
        <w:del w:id="30757" w:author="sakaria fa" w:date="2022-09-13T23:23:00Z">
          <w:r w:rsidRPr="00B26CA9" w:rsidDel="009F52F4">
            <w:rPr>
              <w:strike/>
              <w:lang w:val="ca-ES"/>
              <w:rPrChange w:id="30758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B26CA9" w:rsidDel="009F52F4">
            <w:rPr>
              <w:strike/>
              <w:cs/>
              <w:rPrChange w:id="3075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អនុសាសន៍របស់សវនករទទួលបន្ទុកទៅតាមប្រធានបទសវនកម្មនីមួយៗ........</w:delText>
          </w:r>
        </w:del>
      </w:ins>
      <w:ins w:id="30760" w:author="Voeun Kuyeng" w:date="2022-08-05T17:17:00Z">
        <w:del w:id="30761" w:author="sakaria fa" w:date="2022-09-13T23:23:00Z">
          <w:r w:rsidR="005A7AE4" w:rsidRPr="00B26CA9" w:rsidDel="009F52F4">
            <w:rPr>
              <w:strike/>
              <w:spacing w:val="6"/>
              <w:cs/>
              <w:rPrChange w:id="30762" w:author="Sopheak Phorn" w:date="2023-08-25T15:04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ា</w:delText>
          </w:r>
        </w:del>
      </w:ins>
      <w:ins w:id="30763" w:author="Voeun Kuyeng" w:date="2022-08-05T17:18:00Z">
        <w:del w:id="30764" w:author="sakaria fa" w:date="2022-09-13T23:23:00Z">
          <w:r w:rsidR="005A7AE4" w:rsidRPr="00B26CA9" w:rsidDel="009F52F4">
            <w:rPr>
              <w:strike/>
              <w:spacing w:val="4"/>
              <w:cs/>
              <w:rPrChange w:id="3076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...</w:delText>
          </w:r>
          <w:r w:rsidR="005A7AE4" w:rsidRPr="00B26CA9" w:rsidDel="009F52F4">
            <w:rPr>
              <w:strike/>
              <w:spacing w:val="6"/>
              <w:cs/>
              <w:rPrChange w:id="3076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)))</w:delText>
          </w:r>
        </w:del>
      </w:ins>
      <w:ins w:id="30767" w:author="Voeun Kuyeng" w:date="2022-08-05T17:19:00Z">
        <w:del w:id="30768" w:author="sakaria fa" w:date="2022-09-13T23:23:00Z">
          <w:r w:rsidR="005A7AE4" w:rsidRPr="00B26CA9" w:rsidDel="009F52F4">
            <w:rPr>
              <w:strike/>
              <w:spacing w:val="6"/>
              <w:cs/>
              <w:rPrChange w:id="3076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៤) និង៥).</w:delText>
          </w:r>
        </w:del>
      </w:ins>
      <w:ins w:id="30770" w:author="Voeun Kuyeng" w:date="2022-08-05T17:20:00Z">
        <w:del w:id="30771" w:author="sakaria fa" w:date="2022-09-13T23:23:00Z">
          <w:r w:rsidR="005A7AE4" w:rsidRPr="00B26CA9" w:rsidDel="009F52F4">
            <w:rPr>
              <w:strike/>
              <w:cs/>
              <w:rPrChange w:id="3077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6C62DB" w:rsidRPr="00B26CA9" w:rsidDel="009F52F4">
            <w:rPr>
              <w:strike/>
              <w:cs/>
              <w:rPrChange w:id="3077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នៅ....</w:delText>
          </w:r>
          <w:r w:rsidR="00000401" w:rsidRPr="00B26CA9" w:rsidDel="009F52F4">
            <w:rPr>
              <w:strike/>
              <w:cs/>
              <w:rPrChange w:id="30774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</w:delText>
          </w:r>
          <w:r w:rsidR="006C62DB" w:rsidRPr="00B26CA9" w:rsidDel="009F52F4">
            <w:rPr>
              <w:strike/>
              <w:cs/>
              <w:rPrChange w:id="3077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  <w:r w:rsidR="00000401" w:rsidRPr="00B26CA9" w:rsidDel="009F52F4">
            <w:rPr>
              <w:strike/>
              <w:cs/>
              <w:rPrChange w:id="30776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777" w:author="Voeun Kuyeng" w:date="2022-08-05T17:21:00Z">
        <w:del w:id="30778" w:author="sakaria fa" w:date="2022-09-13T23:23:00Z">
          <w:r w:rsidR="00000401" w:rsidRPr="00B26CA9" w:rsidDel="009F52F4">
            <w:rPr>
              <w:strike/>
              <w:cs/>
              <w:rPrChange w:id="3077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780" w:author="Voeun Kuyeng" w:date="2022-08-05T17:22:00Z">
        <w:del w:id="30781" w:author="sakaria fa" w:date="2022-09-13T23:23:00Z">
          <w:r w:rsidR="00E32F96" w:rsidRPr="00B26CA9" w:rsidDel="009F52F4">
            <w:rPr>
              <w:strike/>
              <w:cs/>
              <w:rPrChange w:id="3078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7351C4DC" w14:textId="7E2B0579" w:rsidR="00B27355" w:rsidRPr="00B26CA9" w:rsidDel="009F52F4" w:rsidRDefault="00B27355">
      <w:pPr>
        <w:spacing w:after="0" w:line="218" w:lineRule="auto"/>
        <w:ind w:left="634"/>
        <w:rPr>
          <w:ins w:id="30783" w:author="Sethvannak Sam" w:date="2022-08-04T13:16:00Z"/>
          <w:del w:id="30784" w:author="sakaria fa" w:date="2022-09-13T23:23:00Z"/>
          <w:strike/>
          <w:lang w:val="ca-ES"/>
          <w:rPrChange w:id="30785" w:author="Sopheak Phorn" w:date="2023-08-25T15:04:00Z">
            <w:rPr>
              <w:ins w:id="30786" w:author="Sethvannak Sam" w:date="2022-08-04T13:16:00Z"/>
              <w:del w:id="30787" w:author="sakaria fa" w:date="2022-09-13T23:23:00Z"/>
              <w:rFonts w:ascii="Khmer MEF1" w:hAnsi="Khmer MEF1" w:cs="Khmer MEF1"/>
              <w:sz w:val="8"/>
              <w:szCs w:val="8"/>
            </w:rPr>
          </w:rPrChange>
        </w:rPr>
        <w:pPrChange w:id="30788" w:author="Sopheak Phorn" w:date="2023-08-25T15:13:00Z">
          <w:pPr>
            <w:spacing w:after="0" w:line="232" w:lineRule="auto"/>
            <w:jc w:val="both"/>
          </w:pPr>
        </w:pPrChange>
      </w:pPr>
    </w:p>
    <w:p w14:paraId="6C7BD561" w14:textId="205C6F70" w:rsidR="0032227A" w:rsidRPr="00B26CA9" w:rsidDel="009F52F4" w:rsidRDefault="0032227A">
      <w:pPr>
        <w:spacing w:after="0" w:line="218" w:lineRule="auto"/>
        <w:ind w:left="634"/>
        <w:rPr>
          <w:ins w:id="30789" w:author="Sethvannak Sam" w:date="2022-08-04T13:16:00Z"/>
          <w:del w:id="30790" w:author="sakaria fa" w:date="2022-09-13T23:23:00Z"/>
          <w:rFonts w:ascii="Khmer MEF2" w:hAnsi="Khmer MEF2" w:cs="Khmer MEF2"/>
          <w:strike/>
          <w:spacing w:val="-4"/>
          <w:lang w:val="ca-ES"/>
          <w:rPrChange w:id="30791" w:author="Sopheak Phorn" w:date="2023-08-25T15:04:00Z">
            <w:rPr>
              <w:ins w:id="30792" w:author="Sethvannak Sam" w:date="2022-08-04T13:16:00Z"/>
              <w:del w:id="30793" w:author="sakaria fa" w:date="2022-09-13T23:23:00Z"/>
              <w:rFonts w:ascii="Khmer MEF2" w:hAnsi="Khmer MEF2" w:cs="Khmer MEF2"/>
              <w:spacing w:val="-4"/>
              <w:sz w:val="24"/>
              <w:szCs w:val="24"/>
            </w:rPr>
          </w:rPrChange>
        </w:rPr>
        <w:pPrChange w:id="30794" w:author="Sopheak Phorn" w:date="2023-08-25T15:13:00Z">
          <w:pPr>
            <w:spacing w:after="0" w:line="232" w:lineRule="auto"/>
            <w:ind w:firstLine="720"/>
          </w:pPr>
        </w:pPrChange>
      </w:pPr>
      <w:ins w:id="30795" w:author="Sethvannak Sam" w:date="2022-08-04T13:16:00Z">
        <w:del w:id="30796" w:author="sakaria fa" w:date="2022-09-13T23:23:00Z">
          <w:r w:rsidRPr="00B26CA9" w:rsidDel="009F52F4">
            <w:rPr>
              <w:rFonts w:ascii="Khmer MEF2" w:hAnsi="Khmer MEF2" w:cs="Khmer MEF2"/>
              <w:strike/>
              <w:spacing w:val="-4"/>
              <w:cs/>
              <w:rPrChange w:id="30797" w:author="Sopheak Phorn" w:date="2023-08-25T15:04:00Z">
                <w:rPr>
                  <w:rFonts w:ascii="Khmer MEF2" w:hAnsi="Khmer MEF2" w:cs="Khmer MEF2"/>
                  <w:spacing w:val="-4"/>
                  <w:sz w:val="24"/>
                  <w:szCs w:val="24"/>
                  <w:cs/>
                </w:rPr>
              </w:rPrChange>
            </w:rPr>
            <w:delText>១៣.មតិយោបល់ និងសំណូមពររបស់សវនដ្ឋាន</w:delText>
          </w:r>
        </w:del>
      </w:ins>
    </w:p>
    <w:p w14:paraId="65B5D66F" w14:textId="7C39F60C" w:rsidR="0032227A" w:rsidRPr="00B26CA9" w:rsidDel="009F52F4" w:rsidRDefault="0032227A">
      <w:pPr>
        <w:spacing w:after="0" w:line="218" w:lineRule="auto"/>
        <w:ind w:left="634"/>
        <w:rPr>
          <w:ins w:id="30798" w:author="Sethvannak Sam" w:date="2022-08-04T13:16:00Z"/>
          <w:del w:id="30799" w:author="sakaria fa" w:date="2022-09-13T23:23:00Z"/>
          <w:strike/>
          <w:lang w:val="ca-ES"/>
          <w:rPrChange w:id="30800" w:author="Sopheak Phorn" w:date="2023-08-25T15:04:00Z">
            <w:rPr>
              <w:ins w:id="30801" w:author="Sethvannak Sam" w:date="2022-08-04T13:16:00Z"/>
              <w:del w:id="30802" w:author="sakaria fa" w:date="2022-09-13T23:23:00Z"/>
              <w:rFonts w:ascii="Khmer MEF1" w:hAnsi="Khmer MEF1" w:cs="Khmer MEF1"/>
              <w:lang w:val="ca-ES"/>
            </w:rPr>
          </w:rPrChange>
        </w:rPr>
        <w:pPrChange w:id="30803" w:author="Sopheak Phorn" w:date="2023-08-25T15:13:00Z">
          <w:pPr>
            <w:pStyle w:val="NormalWeb"/>
            <w:spacing w:before="0" w:beforeAutospacing="0" w:after="0" w:afterAutospacing="0" w:line="230" w:lineRule="auto"/>
            <w:ind w:firstLine="720"/>
            <w:jc w:val="both"/>
          </w:pPr>
        </w:pPrChange>
      </w:pPr>
      <w:ins w:id="30804" w:author="Sethvannak Sam" w:date="2022-08-04T13:16:00Z">
        <w:del w:id="30805" w:author="sakaria fa" w:date="2022-09-13T23:23:00Z">
          <w:r w:rsidRPr="00B26CA9" w:rsidDel="009F52F4">
            <w:rPr>
              <w:rFonts w:eastAsia="Times New Roman"/>
              <w:strike/>
              <w:cs/>
              <w:rPrChange w:id="30806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មតិយោបល់ និងសំណូមពររបស់សវនដ្ឋាន គឺជាការសរសរបង្ហាញ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0807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អ្នកអានអំ</w:delText>
          </w:r>
          <w:r w:rsidRPr="00B26CA9" w:rsidDel="009F52F4">
            <w:rPr>
              <w:rFonts w:eastAsia="Times New Roman"/>
              <w:strike/>
              <w:cs/>
              <w:rPrChange w:id="30808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ពីការឆ្លើយតប </w:delText>
          </w:r>
          <w:r w:rsidRPr="00B26CA9" w:rsidDel="009F52F4">
            <w:rPr>
              <w:rFonts w:eastAsia="Times New Roman"/>
              <w:strike/>
              <w:spacing w:val="4"/>
              <w:cs/>
              <w:rPrChange w:id="30809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ឬការ</w:delText>
          </w:r>
          <w:r w:rsidRPr="00B26CA9" w:rsidDel="009F52F4">
            <w:rPr>
              <w:rFonts w:eastAsia="Times New Roman"/>
              <w:strike/>
              <w:cs/>
              <w:rPrChange w:id="30810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មិនឆ្លើយតបរបស់សវនដ្ឋានលើសេចក្ដីព្រាងរបាយការណ៍សវនកម្មអនុលោមភាព សំណូមពរ ឬការបង្ហាញ</w:delText>
          </w:r>
        </w:del>
      </w:ins>
      <w:ins w:id="30811" w:author="socheata.ol@hotmail.com" w:date="2022-09-04T18:29:00Z">
        <w:del w:id="30812" w:author="sakaria fa" w:date="2022-09-13T23:23:00Z">
          <w:r w:rsidR="008A34BB" w:rsidRPr="00B26CA9" w:rsidDel="009F52F4">
            <w:rPr>
              <w:rFonts w:eastAsia="Times New Roman"/>
              <w:strike/>
              <w:spacing w:val="2"/>
              <w:cs/>
              <w:rPrChange w:id="30813" w:author="Sopheak Phorn" w:date="2023-08-25T15:04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​</w:delText>
          </w:r>
        </w:del>
      </w:ins>
      <w:ins w:id="30814" w:author="Sethvannak Sam" w:date="2022-08-04T13:16:00Z">
        <w:del w:id="30815" w:author="sakaria fa" w:date="2022-09-13T23:23:00Z">
          <w:r w:rsidRPr="00B26CA9" w:rsidDel="009F52F4">
            <w:rPr>
              <w:rFonts w:eastAsia="Times New Roman"/>
              <w:strike/>
              <w:spacing w:val="2"/>
              <w:cs/>
              <w:rPrChange w:id="30816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ភស្តុតាងផ្ទុយរបស់សវនដ្ឋាន និងសំណូមពរលើលទ្ធភាពសម្រាប់ការអនុវត្តអនុសាសន៍ ដូចនេះ</w:delText>
          </w:r>
          <w:r w:rsidRPr="00B26CA9" w:rsidDel="009F52F4">
            <w:rPr>
              <w:rFonts w:eastAsia="Times New Roman"/>
              <w:strike/>
              <w:cs/>
              <w:rPrChange w:id="30817" w:author="Sopheak Phorn" w:date="2023-08-25T15:04:00Z">
                <w:rPr>
                  <w:rFonts w:ascii="Khmer MEF1" w:hAnsi="Khmer MEF1" w:cs="Khmer MEF1"/>
                  <w:cs/>
                </w:rPr>
              </w:rPrChange>
            </w:rPr>
            <w:delText xml:space="preserve"> 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0818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ត្រូវបានរៀបចំឡើងដោយបែងចែកជា</w:delText>
          </w:r>
          <w:r w:rsidRPr="00B26CA9" w:rsidDel="009F52F4">
            <w:rPr>
              <w:rFonts w:eastAsia="Times New Roman"/>
              <w:strike/>
              <w:cs/>
              <w:rPrChange w:id="30819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 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0820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២ ករណីផ្សេងគ្នា ដូចមានរៀបរាប់ខាងក្រោម៖</w:delText>
          </w:r>
        </w:del>
      </w:ins>
    </w:p>
    <w:p w14:paraId="0BF04542" w14:textId="526AAD90" w:rsidR="0032227A" w:rsidRPr="00B26CA9" w:rsidDel="009F52F4" w:rsidRDefault="0032227A">
      <w:pPr>
        <w:spacing w:after="0" w:line="218" w:lineRule="auto"/>
        <w:ind w:left="634"/>
        <w:rPr>
          <w:ins w:id="30821" w:author="Sethvannak Sam" w:date="2022-08-04T13:16:00Z"/>
          <w:del w:id="30822" w:author="sakaria fa" w:date="2022-09-13T23:23:00Z"/>
          <w:strike/>
          <w:lang w:val="ca-ES"/>
          <w:rPrChange w:id="30823" w:author="Sopheak Phorn" w:date="2023-08-25T15:04:00Z">
            <w:rPr>
              <w:ins w:id="30824" w:author="Sethvannak Sam" w:date="2022-08-04T13:16:00Z"/>
              <w:del w:id="30825" w:author="sakaria fa" w:date="2022-09-13T23:23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0826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0827" w:author="Sethvannak Sam" w:date="2022-08-04T13:16:00Z">
        <w:del w:id="30828" w:author="sakaria fa" w:date="2022-09-13T23:23:00Z">
          <w:r w:rsidRPr="00B26CA9" w:rsidDel="009F52F4">
            <w:rPr>
              <w:strike/>
              <w:cs/>
              <w:rPrChange w:id="3082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-ករណី</w:delText>
          </w:r>
        </w:del>
      </w:ins>
      <w:ins w:id="30830" w:author="Voeun Kuyeng" w:date="2022-08-05T17:23:00Z">
        <w:del w:id="30831" w:author="sakaria fa" w:date="2022-09-13T23:23:00Z">
          <w:r w:rsidR="00E32F96" w:rsidRPr="00B26CA9" w:rsidDel="009F52F4">
            <w:rPr>
              <w:strike/>
              <w:cs/>
              <w:rPrChange w:id="3083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មានការឆ្លើយតបពី</w:delText>
          </w:r>
        </w:del>
      </w:ins>
      <w:ins w:id="30833" w:author="Sethvannak Sam" w:date="2022-08-04T13:16:00Z">
        <w:del w:id="30834" w:author="sakaria fa" w:date="2022-09-13T23:23:00Z">
          <w:r w:rsidRPr="00B26CA9" w:rsidDel="009F52F4">
            <w:rPr>
              <w:strike/>
              <w:cs/>
              <w:rPrChange w:id="30835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ទី ១ សវនដ្ឋានមានការឆ្លើយតប ៖ ត្រូវរៀបរាប់អំពីកាលបរិច្ឆេទនៃការប្រគល់សេចក្ដីព្រាងដល់</w:delText>
          </w:r>
          <w:r w:rsidRPr="00B26CA9" w:rsidDel="009F52F4">
            <w:rPr>
              <w:strike/>
              <w:spacing w:val="-2"/>
              <w:cs/>
              <w:rPrChange w:id="3083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សវនដ្ឋាន យោបល់ និងសំណូមពររបស់សវនដ្ឋាន​​ជាលាយលក្ខណ៍អក្សរ  ឬការបង្ហាញភស្តុតាងផ្ទុយផ្សេ</w:delText>
          </w:r>
          <w:r w:rsidRPr="00B26CA9" w:rsidDel="009F52F4">
            <w:rPr>
              <w:strike/>
              <w:cs/>
              <w:rPrChange w:id="3083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ងៗ</w:delText>
          </w:r>
          <w:r w:rsidRPr="00B26CA9" w:rsidDel="009F52F4">
            <w:rPr>
              <w:strike/>
              <w:cs/>
              <w:rPrChange w:id="30838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ទៅក្នុងរបាយការណ៍សវនកម្មនេះ ដោយជៀសវាងនូវការបញ្ចូលមតិយោបល់និ​ង​ការយល់ឃើញរបស់សវនករ</w:delText>
          </w:r>
          <w:r w:rsidRPr="00B26CA9" w:rsidDel="009F52F4">
            <w:rPr>
              <w:strike/>
              <w:spacing w:val="2"/>
              <w:cs/>
              <w:rPrChange w:id="3083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ទទួលបន្ទុក។ ក្នុងនោះផងដែរ ត្រូវរៀបរាប់បង្ហាញសំណូមពរលើលទ្ធភាពសម្រាប់ការអនុវត្តអនុសាសន៍។</w:delText>
          </w:r>
          <w:r w:rsidRPr="00B26CA9" w:rsidDel="009F52F4">
            <w:rPr>
              <w:strike/>
              <w:cs/>
              <w:rPrChange w:id="30840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សវនករទទួលបន្ទុក អាចរៀបរាប់អំពីករណីទី១ នេះ ដូចគំរូខាងក្រោម៖</w:delText>
          </w:r>
        </w:del>
      </w:ins>
    </w:p>
    <w:p w14:paraId="1B9D9BCB" w14:textId="731EC5DF" w:rsidR="0032227A" w:rsidRPr="00B26CA9" w:rsidDel="009F52F4" w:rsidRDefault="0032227A">
      <w:pPr>
        <w:spacing w:after="0" w:line="218" w:lineRule="auto"/>
        <w:ind w:left="634"/>
        <w:rPr>
          <w:ins w:id="30841" w:author="Sethvannak Sam" w:date="2022-08-04T13:16:00Z"/>
          <w:del w:id="30842" w:author="sakaria fa" w:date="2022-09-13T23:23:00Z"/>
          <w:strike/>
          <w:spacing w:val="-12"/>
          <w:rPrChange w:id="30843" w:author="Sopheak Phorn" w:date="2023-08-25T15:04:00Z">
            <w:rPr>
              <w:ins w:id="30844" w:author="Sethvannak Sam" w:date="2022-08-04T13:16:00Z"/>
              <w:del w:id="30845" w:author="sakaria fa" w:date="2022-09-13T23:2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0846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0847" w:author="Sethvannak Sam" w:date="2022-08-04T13:16:00Z">
        <w:del w:id="30848" w:author="sakaria fa" w:date="2022-09-13T23:23:00Z">
          <w:r w:rsidRPr="00B26CA9" w:rsidDel="009F52F4">
            <w:rPr>
              <w:strike/>
              <w:spacing w:val="-4"/>
              <w:lang w:val="ca-ES"/>
              <w:rPrChange w:id="3084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  <w:r w:rsidRPr="00B26CA9" w:rsidDel="009F52F4">
            <w:rPr>
              <w:strike/>
              <w:spacing w:val="-4"/>
              <w:cs/>
              <w:rPrChange w:id="308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អង្គភាពសវនកម្មផ្ទៃក្នុងនៃ អ.ស.ហ. បានប្រគល់សេចក្ដីព្រាងរបាយការណ៍សវនកម្មអនុលោម</w:delText>
          </w:r>
          <w:r w:rsidRPr="00B26CA9" w:rsidDel="009F52F4">
            <w:rPr>
              <w:strike/>
              <w:cs/>
              <w:rPrChange w:id="3085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ភាព  </w:delText>
          </w:r>
          <w:r w:rsidRPr="00B26CA9" w:rsidDel="009F52F4">
            <w:rPr>
              <w:strike/>
              <w:spacing w:val="-2"/>
              <w:cs/>
              <w:rPrChange w:id="3085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ជូន លោក/លោកស្រី....ដែលជាបុគ្គលទទួលបន្ទុកសម្របសម្រួលការងារសវនកម្មរបស់</w:delText>
          </w:r>
        </w:del>
      </w:ins>
      <w:ins w:id="30853" w:author="Voeun Kuyeng" w:date="2022-09-06T18:08:00Z">
        <w:del w:id="30854" w:author="sakaria fa" w:date="2022-09-13T23:23:00Z">
          <w:r w:rsidR="00274760" w:rsidRPr="00B26CA9" w:rsidDel="009F52F4">
            <w:rPr>
              <w:strike/>
              <w:spacing w:val="-2"/>
              <w:cs/>
              <w:rPrChange w:id="3085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74760" w:rsidRPr="00B26CA9" w:rsidDel="009F52F4">
            <w:rPr>
              <w:strike/>
              <w:spacing w:val="-2"/>
              <w:rPrChange w:id="30856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[</w:delText>
          </w:r>
        </w:del>
      </w:ins>
      <w:ins w:id="30857" w:author="Sethvannak Sam" w:date="2022-08-04T13:16:00Z">
        <w:del w:id="30858" w:author="sakaria fa" w:date="2022-09-13T23:23:00Z">
          <w:r w:rsidRPr="00B26CA9" w:rsidDel="009F52F4">
            <w:rPr>
              <w:strike/>
              <w:spacing w:val="-2"/>
              <w:cs/>
              <w:rPrChange w:id="308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(សវនដ្ឋាន)</w:delText>
          </w:r>
        </w:del>
      </w:ins>
      <w:ins w:id="30860" w:author="Voeun Kuyeng" w:date="2022-09-06T18:08:00Z">
        <w:del w:id="30861" w:author="sakaria fa" w:date="2022-09-13T23:23:00Z">
          <w:r w:rsidR="00274760" w:rsidRPr="00B26CA9" w:rsidDel="009F52F4">
            <w:rPr>
              <w:strike/>
              <w:spacing w:val="-2"/>
              <w:rPrChange w:id="30862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]</w:delText>
          </w:r>
        </w:del>
      </w:ins>
      <w:ins w:id="30863" w:author="User" w:date="2022-09-10T16:43:00Z">
        <w:del w:id="30864" w:author="sakaria fa" w:date="2022-09-13T23:23:00Z">
          <w:r w:rsidR="00037905" w:rsidRPr="00B26CA9" w:rsidDel="009F52F4">
            <w:rPr>
              <w:strike/>
              <w:spacing w:val="-2"/>
              <w:cs/>
              <w:rPrChange w:id="30865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0866" w:author="Sethvannak Sam" w:date="2022-08-04T13:16:00Z">
        <w:del w:id="30867" w:author="sakaria fa" w:date="2022-09-13T23:23:00Z">
          <w:r w:rsidRPr="00B26CA9" w:rsidDel="009F52F4">
            <w:rPr>
              <w:strike/>
              <w:cs/>
              <w:rPrChange w:id="3086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កាល</w:delText>
          </w:r>
          <w:r w:rsidRPr="00B26CA9" w:rsidDel="009F52F4">
            <w:rPr>
              <w:strike/>
              <w:spacing w:val="6"/>
              <w:cs/>
              <w:rPrChange w:id="3086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ពីថ្ងៃទី... ខែ...ឆ្នាំ២០២២។ បន្ទាប់ពីបានប្រគល់នូវរបាយការណ៍សវនកម្មរបស់សវនករទទួលបន្ទុកក្នុង</w:delText>
          </w:r>
          <w:r w:rsidRPr="00B26CA9" w:rsidDel="009F52F4">
            <w:rPr>
              <w:strike/>
              <w:spacing w:val="4"/>
              <w:cs/>
              <w:rPrChange w:id="3087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រយៈពេល......</w:delText>
          </w:r>
        </w:del>
      </w:ins>
      <w:ins w:id="30871" w:author="Voeun Kuyeng" w:date="2022-09-06T18:08:00Z">
        <w:del w:id="30872" w:author="sakaria fa" w:date="2022-09-13T23:23:00Z">
          <w:r w:rsidR="00274760" w:rsidRPr="00B26CA9" w:rsidDel="009F52F4">
            <w:rPr>
              <w:strike/>
              <w:spacing w:val="4"/>
              <w:rPrChange w:id="3087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....</w:delText>
          </w:r>
        </w:del>
      </w:ins>
      <w:ins w:id="30874" w:author="Sethvannak Sam" w:date="2022-08-04T13:16:00Z">
        <w:del w:id="30875" w:author="sakaria fa" w:date="2022-09-13T23:23:00Z">
          <w:r w:rsidRPr="00B26CA9" w:rsidDel="009F52F4">
            <w:rPr>
              <w:strike/>
              <w:spacing w:val="4"/>
              <w:cs/>
              <w:rPrChange w:id="3087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. (ក្រោម ២០ថ្ងៃ នៃថ្ងៃធ្វើការ) ថ្ងៃ ដោយ</w:delText>
          </w:r>
        </w:del>
      </w:ins>
      <w:ins w:id="30877" w:author="Voeun Kuyeng" w:date="2022-08-05T17:25:00Z">
        <w:del w:id="30878" w:author="sakaria fa" w:date="2022-09-13T23:23:00Z">
          <w:r w:rsidR="007A4D01" w:rsidRPr="00B26CA9" w:rsidDel="009F52F4">
            <w:rPr>
              <w:strike/>
              <w:spacing w:val="4"/>
              <w:rPrChange w:id="30879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[</w:delText>
          </w:r>
        </w:del>
      </w:ins>
      <w:ins w:id="30880" w:author="Sethvannak Sam" w:date="2022-08-04T13:16:00Z">
        <w:del w:id="30881" w:author="sakaria fa" w:date="2022-09-13T23:23:00Z">
          <w:r w:rsidRPr="00B26CA9" w:rsidDel="009F52F4">
            <w:rPr>
              <w:strike/>
              <w:spacing w:val="4"/>
              <w:cs/>
              <w:rPrChange w:id="30882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(សវនដ្ឋាន</w:delText>
          </w:r>
        </w:del>
      </w:ins>
      <w:ins w:id="30883" w:author="Voeun Kuyeng" w:date="2022-08-05T17:25:00Z">
        <w:del w:id="30884" w:author="sakaria fa" w:date="2022-09-13T23:23:00Z">
          <w:r w:rsidR="007A4D01" w:rsidRPr="00B26CA9" w:rsidDel="009F52F4">
            <w:rPr>
              <w:strike/>
              <w:spacing w:val="4"/>
              <w:rPrChange w:id="30885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</w:rPr>
              </w:rPrChange>
            </w:rPr>
            <w:delText>]</w:delText>
          </w:r>
        </w:del>
      </w:ins>
      <w:ins w:id="30886" w:author="User" w:date="2022-09-10T16:44:00Z">
        <w:del w:id="30887" w:author="sakaria fa" w:date="2022-09-13T23:23:00Z">
          <w:r w:rsidR="00037905" w:rsidRPr="00B26CA9" w:rsidDel="009F52F4">
            <w:rPr>
              <w:strike/>
              <w:spacing w:val="4"/>
              <w:cs/>
              <w:rPrChange w:id="3088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0889" w:author="Sethvannak Sam" w:date="2022-08-04T13:16:00Z">
        <w:del w:id="30890" w:author="sakaria fa" w:date="2022-09-13T23:23:00Z">
          <w:r w:rsidRPr="00B26CA9" w:rsidDel="009F52F4">
            <w:rPr>
              <w:strike/>
              <w:spacing w:val="4"/>
              <w:cs/>
              <w:rPrChange w:id="30891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) បានលើកឡើងនូវមតិយោបល់ និង</w:delText>
          </w:r>
          <w:r w:rsidRPr="00B26CA9" w:rsidDel="009F52F4">
            <w:rPr>
              <w:strike/>
              <w:spacing w:val="-4"/>
              <w:cs/>
              <w:rPrChange w:id="30892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សំណូមពរ លើ...............</w:delText>
          </w:r>
        </w:del>
      </w:ins>
      <w:ins w:id="30893" w:author="Voeun Kuyeng" w:date="2022-08-05T17:26:00Z">
        <w:del w:id="30894" w:author="sakaria fa" w:date="2022-09-13T23:23:00Z">
          <w:r w:rsidR="007A4D01" w:rsidRPr="00B26CA9" w:rsidDel="009F52F4">
            <w:rPr>
              <w:strike/>
              <w:spacing w:val="-4"/>
              <w:cs/>
              <w:lang w:val="ca-ES"/>
              <w:rPrChange w:id="3089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ឬ</w:delText>
          </w:r>
        </w:del>
      </w:ins>
      <w:ins w:id="30896" w:author="Sethvannak Sam" w:date="2022-08-04T13:16:00Z">
        <w:del w:id="30897" w:author="sakaria fa" w:date="2022-09-13T23:23:00Z">
          <w:r w:rsidRPr="00B26CA9" w:rsidDel="009F52F4">
            <w:rPr>
              <w:strike/>
              <w:spacing w:val="-4"/>
              <w:cs/>
              <w:rPrChange w:id="30898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 xml:space="preserve">/ </w:delText>
          </w:r>
        </w:del>
      </w:ins>
      <w:ins w:id="30899" w:author="Voeun Kuyeng" w:date="2022-08-05T17:26:00Z">
        <w:del w:id="30900" w:author="sakaria fa" w:date="2022-09-13T23:23:00Z">
          <w:r w:rsidR="007A4D01" w:rsidRPr="00B26CA9" w:rsidDel="009F52F4">
            <w:rPr>
              <w:strike/>
              <w:spacing w:val="-4"/>
              <w:rPrChange w:id="3090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="007A4D01" w:rsidRPr="00B26CA9" w:rsidDel="009F52F4">
            <w:rPr>
              <w:strike/>
              <w:spacing w:val="-4"/>
              <w:cs/>
              <w:rPrChange w:id="3090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7A4D01" w:rsidRPr="00B26CA9" w:rsidDel="009F52F4">
            <w:rPr>
              <w:strike/>
              <w:spacing w:val="-4"/>
              <w:rPrChange w:id="3090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0904" w:author="User" w:date="2022-09-10T16:44:00Z">
        <w:del w:id="30905" w:author="sakaria fa" w:date="2022-09-13T23:23:00Z">
          <w:r w:rsidR="00037905" w:rsidRPr="00B26CA9" w:rsidDel="009F52F4">
            <w:rPr>
              <w:strike/>
              <w:spacing w:val="-4"/>
              <w:cs/>
              <w:rPrChange w:id="3090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0907" w:author="Voeun Kuyeng" w:date="2022-08-05T17:26:00Z">
        <w:del w:id="30908" w:author="sakaria fa" w:date="2022-09-13T23:23:00Z">
          <w:r w:rsidR="007A4D01" w:rsidRPr="00B26CA9" w:rsidDel="009F52F4">
            <w:rPr>
              <w:strike/>
              <w:spacing w:val="-4"/>
              <w:cs/>
              <w:rPrChange w:id="3090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910" w:author="Sethvannak Sam" w:date="2022-08-04T13:16:00Z">
        <w:del w:id="30911" w:author="sakaria fa" w:date="2022-09-13T23:23:00Z">
          <w:r w:rsidRPr="00B26CA9" w:rsidDel="009F52F4">
            <w:rPr>
              <w:strike/>
              <w:spacing w:val="-4"/>
              <w:cs/>
              <w:rPrChange w:id="30912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(សវនដ្ឋាន) បានបង្ហាញនូវភស្តុតាងផ្ទុយលើការសន្និដ្ឋានរបស់សវនករទទួលបន្ទុកលើប្រធានបទទី...</w:delText>
          </w:r>
        </w:del>
      </w:ins>
      <w:ins w:id="30913" w:author="Voeun Kuyeng" w:date="2022-08-05T17:26:00Z">
        <w:del w:id="30914" w:author="sakaria fa" w:date="2022-09-13T23:23:00Z">
          <w:r w:rsidR="007A4D01" w:rsidRPr="00B26CA9" w:rsidDel="009F52F4">
            <w:rPr>
              <w:strike/>
              <w:spacing w:val="-4"/>
              <w:cs/>
              <w:rPrChange w:id="30915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</w:delText>
          </w:r>
        </w:del>
      </w:ins>
      <w:ins w:id="30916" w:author="Sethvannak Sam" w:date="2022-08-04T13:16:00Z">
        <w:del w:id="30917" w:author="sakaria fa" w:date="2022-09-13T23:23:00Z">
          <w:r w:rsidRPr="00B26CA9" w:rsidDel="009F52F4">
            <w:rPr>
              <w:strike/>
              <w:spacing w:val="-4"/>
              <w:cs/>
              <w:rPrChange w:id="30918" w:author="Sopheak Phorn" w:date="2023-08-25T15:04:00Z">
                <w:rPr>
                  <w:rFonts w:ascii="Khmer MEF1" w:hAnsi="Khmer MEF1" w:cs="Khmer MEF1"/>
                  <w:b/>
                  <w:bCs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 xml:space="preserve"> ដែលក្នុងនោះ.</w:delText>
          </w:r>
        </w:del>
      </w:ins>
      <w:ins w:id="30919" w:author="Voeun Kuyeng" w:date="2022-08-05T17:26:00Z">
        <w:del w:id="30920" w:author="sakaria fa" w:date="2022-09-13T23:23:00Z">
          <w:r w:rsidR="007A4D01" w:rsidRPr="00B26CA9" w:rsidDel="009F52F4">
            <w:rPr>
              <w:strike/>
              <w:spacing w:val="-4"/>
              <w:cs/>
              <w:rPrChange w:id="3092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.....</w:delText>
          </w:r>
        </w:del>
      </w:ins>
      <w:ins w:id="30922" w:author="Sethvannak Sam" w:date="2022-08-04T13:16:00Z">
        <w:del w:id="30923" w:author="sakaria fa" w:date="2022-09-13T23:23:00Z">
          <w:r w:rsidRPr="00B26CA9" w:rsidDel="009F52F4">
            <w:rPr>
              <w:strike/>
              <w:spacing w:val="-4"/>
              <w:cs/>
              <w:rPrChange w:id="3092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......។ បន្ថែមពីនេះ ពាក់ព័ន្ធនឹងអនុសាសន៍របស់សវនករ</w:delText>
          </w:r>
          <w:r w:rsidRPr="00B26CA9" w:rsidDel="009F52F4">
            <w:rPr>
              <w:strike/>
              <w:cs/>
              <w:rPrChange w:id="3092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</w:delText>
          </w:r>
          <w:r w:rsidRPr="00B26CA9" w:rsidDel="009F52F4">
            <w:rPr>
              <w:strike/>
              <w:spacing w:val="-12"/>
              <w:cs/>
              <w:rPrChange w:id="3092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ប្រធានបទទី..... </w:delText>
          </w:r>
        </w:del>
      </w:ins>
      <w:ins w:id="30927" w:author="Voeun Kuyeng" w:date="2022-08-05T17:26:00Z">
        <w:del w:id="30928" w:author="sakaria fa" w:date="2022-09-13T23:23:00Z">
          <w:r w:rsidR="007A4D01" w:rsidRPr="00B26CA9" w:rsidDel="009F52F4">
            <w:rPr>
              <w:strike/>
              <w:spacing w:val="-12"/>
              <w:rPrChange w:id="30929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[</w:delText>
          </w:r>
        </w:del>
      </w:ins>
      <w:ins w:id="30930" w:author="Sethvannak Sam" w:date="2022-08-04T13:16:00Z">
        <w:del w:id="30931" w:author="sakaria fa" w:date="2022-09-13T23:23:00Z">
          <w:r w:rsidRPr="00B26CA9" w:rsidDel="009F52F4">
            <w:rPr>
              <w:strike/>
              <w:spacing w:val="-12"/>
              <w:cs/>
              <w:rPrChange w:id="3093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(សវនដ្ឋាន</w:delText>
          </w:r>
        </w:del>
      </w:ins>
      <w:ins w:id="30933" w:author="Voeun Kuyeng" w:date="2022-08-05T17:26:00Z">
        <w:del w:id="30934" w:author="sakaria fa" w:date="2022-09-13T23:23:00Z">
          <w:r w:rsidR="007A4D01" w:rsidRPr="00B26CA9" w:rsidDel="009F52F4">
            <w:rPr>
              <w:strike/>
              <w:spacing w:val="-12"/>
              <w:rPrChange w:id="30935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]</w:delText>
          </w:r>
        </w:del>
      </w:ins>
      <w:ins w:id="30936" w:author="Sethvannak Sam" w:date="2022-08-04T13:16:00Z">
        <w:del w:id="30937" w:author="sakaria fa" w:date="2022-09-13T23:23:00Z">
          <w:r w:rsidRPr="00B26CA9" w:rsidDel="009F52F4">
            <w:rPr>
              <w:strike/>
              <w:spacing w:val="-12"/>
              <w:cs/>
              <w:rPrChange w:id="3093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) បានស្នើសុំកំណត់ការតាមដានអនុសាសន៍ទៅ </w:delText>
          </w:r>
        </w:del>
      </w:ins>
      <w:ins w:id="30939" w:author="Voeun Kuyeng" w:date="2022-09-06T18:09:00Z">
        <w:del w:id="30940" w:author="sakaria fa" w:date="2022-09-13T23:23:00Z">
          <w:r w:rsidR="00274760" w:rsidRPr="00B26CA9" w:rsidDel="009F52F4">
            <w:rPr>
              <w:strike/>
              <w:spacing w:val="-12"/>
              <w:rPrChange w:id="30941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[</w:delText>
          </w:r>
        </w:del>
      </w:ins>
      <w:ins w:id="30942" w:author="Sethvannak Sam" w:date="2022-08-04T13:16:00Z">
        <w:del w:id="30943" w:author="sakaria fa" w:date="2022-09-13T23:23:00Z">
          <w:r w:rsidRPr="00B26CA9" w:rsidDel="009F52F4">
            <w:rPr>
              <w:strike/>
              <w:spacing w:val="-12"/>
              <w:cs/>
              <w:rPrChange w:id="3094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(សប្ដាហ៍ណាមួយ ក្នុងខែណាមួយ)</w:delText>
          </w:r>
        </w:del>
      </w:ins>
      <w:ins w:id="30945" w:author="Voeun Kuyeng" w:date="2022-09-06T18:09:00Z">
        <w:del w:id="30946" w:author="sakaria fa" w:date="2022-09-13T23:23:00Z">
          <w:r w:rsidR="00274760" w:rsidRPr="00B26CA9" w:rsidDel="009F52F4">
            <w:rPr>
              <w:strike/>
              <w:spacing w:val="-12"/>
              <w:rPrChange w:id="30947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]</w:delText>
          </w:r>
        </w:del>
      </w:ins>
      <w:ins w:id="30948" w:author="Sethvannak Sam" w:date="2022-08-04T13:16:00Z">
        <w:del w:id="30949" w:author="sakaria fa" w:date="2022-09-13T23:23:00Z">
          <w:r w:rsidRPr="00B26CA9" w:rsidDel="009F52F4">
            <w:rPr>
              <w:strike/>
              <w:spacing w:val="-12"/>
              <w:cs/>
              <w:rPrChange w:id="3095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0951" w:author="socheata.ol@hotmail.com" w:date="2022-09-04T18:30:00Z">
        <w:del w:id="30952" w:author="sakaria fa" w:date="2022-09-13T23:23:00Z">
          <w:r w:rsidR="008A34BB" w:rsidRPr="00B26CA9" w:rsidDel="009F52F4">
            <w:rPr>
              <w:strike/>
              <w:spacing w:val="-12"/>
              <w:rPrChange w:id="30953" w:author="Sopheak Phorn" w:date="2023-08-25T15:04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]</w:delText>
          </w:r>
        </w:del>
      </w:ins>
      <w:ins w:id="30954" w:author="Sethvannak Sam" w:date="2022-08-04T13:16:00Z">
        <w:del w:id="30955" w:author="sakaria fa" w:date="2022-09-13T23:23:00Z">
          <w:r w:rsidRPr="00B26CA9" w:rsidDel="009F52F4">
            <w:rPr>
              <w:strike/>
              <w:spacing w:val="-12"/>
              <w:cs/>
              <w:rPrChange w:id="3095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086E71AC" w14:textId="4E813EF3" w:rsidR="0032227A" w:rsidRPr="00B26CA9" w:rsidDel="009F52F4" w:rsidRDefault="0032227A">
      <w:pPr>
        <w:spacing w:after="0" w:line="218" w:lineRule="auto"/>
        <w:ind w:left="634"/>
        <w:rPr>
          <w:ins w:id="30957" w:author="Sethvannak Sam" w:date="2022-08-04T13:16:00Z"/>
          <w:del w:id="30958" w:author="sakaria fa" w:date="2022-09-13T23:23:00Z"/>
          <w:strike/>
          <w:cs/>
          <w:rPrChange w:id="30959" w:author="Sopheak Phorn" w:date="2023-08-25T15:04:00Z">
            <w:rPr>
              <w:ins w:id="30960" w:author="Sethvannak Sam" w:date="2022-08-04T13:16:00Z"/>
              <w:del w:id="30961" w:author="sakaria fa" w:date="2022-09-13T23:23:00Z"/>
              <w:rFonts w:ascii="Khmer MEF1" w:hAnsi="Khmer MEF1" w:cs="Khmer MEF1"/>
              <w:cs/>
            </w:rPr>
          </w:rPrChange>
        </w:rPr>
        <w:pPrChange w:id="30962" w:author="Sopheak Phorn" w:date="2023-08-25T15:13:00Z">
          <w:pPr>
            <w:pStyle w:val="NormalWeb"/>
            <w:ind w:firstLine="720"/>
            <w:jc w:val="both"/>
          </w:pPr>
        </w:pPrChange>
      </w:pPr>
      <w:ins w:id="30963" w:author="Sethvannak Sam" w:date="2022-08-04T13:16:00Z">
        <w:del w:id="30964" w:author="sakaria fa" w:date="2022-09-13T23:23:00Z">
          <w:r w:rsidRPr="00B26CA9" w:rsidDel="009F52F4">
            <w:rPr>
              <w:rFonts w:eastAsia="Times New Roman"/>
              <w:strike/>
              <w:spacing w:val="2"/>
              <w:cs/>
              <w:rPrChange w:id="30965" w:author="Sopheak Phorn" w:date="2023-08-25T15:04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-ករណី</w:delText>
          </w:r>
        </w:del>
      </w:ins>
      <w:ins w:id="30966" w:author="Voeun Kuyeng" w:date="2022-08-05T17:29:00Z">
        <w:del w:id="30967" w:author="sakaria fa" w:date="2022-09-13T23:23:00Z">
          <w:r w:rsidR="007A4D01" w:rsidRPr="00B26CA9" w:rsidDel="009F52F4">
            <w:rPr>
              <w:rFonts w:eastAsia="Times New Roman"/>
              <w:strike/>
              <w:spacing w:val="2"/>
              <w:cs/>
              <w:rPrChange w:id="30968" w:author="Sopheak Phorn" w:date="2023-08-25T15:04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មិនមានការឆ្លើយតប</w:delText>
          </w:r>
          <w:r w:rsidR="007A4D01" w:rsidRPr="00B26CA9" w:rsidDel="009F52F4">
            <w:rPr>
              <w:rFonts w:eastAsia="Times New Roman"/>
              <w:strike/>
              <w:spacing w:val="2"/>
              <w:cs/>
              <w:lang w:val="ca-ES"/>
              <w:rPrChange w:id="30969" w:author="Sopheak Phorn" w:date="2023-08-25T15:04:00Z">
                <w:rPr>
                  <w:rFonts w:ascii="Khmer MEF1" w:hAnsi="Khmer MEF1" w:cs="Khmer MEF1"/>
                  <w:b/>
                  <w:bCs/>
                  <w:cs/>
                  <w:lang w:val="ca-ES"/>
                </w:rPr>
              </w:rPrChange>
            </w:rPr>
            <w:delText>ពី</w:delText>
          </w:r>
        </w:del>
      </w:ins>
      <w:ins w:id="30970" w:author="Sethvannak Sam" w:date="2022-08-04T13:16:00Z">
        <w:del w:id="30971" w:author="sakaria fa" w:date="2022-09-13T23:23:00Z">
          <w:r w:rsidRPr="00B26CA9" w:rsidDel="009F52F4">
            <w:rPr>
              <w:rFonts w:eastAsia="Times New Roman"/>
              <w:strike/>
              <w:spacing w:val="2"/>
              <w:cs/>
              <w:rPrChange w:id="30972" w:author="Sopheak Phorn" w:date="2023-08-25T15:04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ទី ២ សវនដ្ឋានមិនមានការឆ្លើយតប ៖ ត្រូវសរសេរអំពីកាលបរិច្ឆេទនៃការទទួលរបាយការណ៍</w:delText>
          </w:r>
          <w:r w:rsidRPr="00B26CA9" w:rsidDel="009F52F4">
            <w:rPr>
              <w:rFonts w:eastAsia="Times New Roman"/>
              <w:strike/>
              <w:spacing w:val="-4"/>
              <w:cs/>
              <w:rPrChange w:id="30973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សវនកម្មរបស់សវនករទទួលបន្ទុក ការមិនមានមតិយោបល់ឬសំណូមពររបស់សវនដ្ឋាន ឬការមិនទទួលបាន</w:delText>
          </w:r>
          <w:r w:rsidRPr="00B26CA9" w:rsidDel="009F52F4">
            <w:rPr>
              <w:rFonts w:eastAsia="Times New Roman"/>
              <w:strike/>
              <w:cs/>
              <w:rPrChange w:id="30974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ការផ្ដល់មតិយោបល់ ឬសំណូរមពរ ក្នុងរយៈពេល ២០ ថ្ងៃ ដែលសន្មត់បានថា​ សវនដ្ឋានឯកភាព លើខ្លឹម</w:delText>
          </w:r>
          <w:r w:rsidRPr="00B26CA9" w:rsidDel="009F52F4">
            <w:rPr>
              <w:rFonts w:eastAsia="Times New Roman"/>
              <w:strike/>
              <w:spacing w:val="-4"/>
              <w:cs/>
              <w:rPrChange w:id="30975" w:author="Sopheak Phorn" w:date="2023-08-25T15:04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 xml:space="preserve">សារនៃរបាយការណ៍សវនកម្ម​។ 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0976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សវនករទទួលបន្ទុក អាចរៀបរាប់អំពី</w:delText>
          </w:r>
          <w:r w:rsidRPr="00B26CA9" w:rsidDel="009F52F4">
            <w:rPr>
              <w:rFonts w:eastAsia="Times New Roman"/>
              <w:strike/>
              <w:cs/>
              <w:rPrChange w:id="30977" w:author="Sopheak Phorn" w:date="2023-08-25T15:04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ករណី</w:delText>
          </w:r>
          <w:r w:rsidRPr="00B26CA9" w:rsidDel="009F52F4">
            <w:rPr>
              <w:rFonts w:eastAsia="Times New Roman"/>
              <w:strike/>
              <w:cs/>
              <w:lang w:val="ca-ES"/>
              <w:rPrChange w:id="30978" w:author="Sopheak Phorn" w:date="2023-08-25T15:04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ទី២ នេះ ដូចគំរូខាងក្រោម៖</w:delText>
          </w:r>
        </w:del>
      </w:ins>
    </w:p>
    <w:p w14:paraId="100B8C6F" w14:textId="2AAD084C" w:rsidR="0032227A" w:rsidRPr="00B26CA9" w:rsidDel="00FF3DA9" w:rsidRDefault="0032227A">
      <w:pPr>
        <w:spacing w:after="0" w:line="218" w:lineRule="auto"/>
        <w:ind w:left="634"/>
        <w:rPr>
          <w:del w:id="30979" w:author="Kem Sereyboth" w:date="2023-07-11T11:10:00Z"/>
          <w:rFonts w:ascii="Khmer MEF2" w:hAnsi="Khmer MEF2" w:cs="Khmer MEF2"/>
          <w:lang w:val="ca-ES"/>
          <w:rPrChange w:id="30980" w:author="Sopheak Phorn" w:date="2023-08-25T15:04:00Z">
            <w:rPr>
              <w:del w:id="30981" w:author="Kem Sereyboth" w:date="2023-07-11T11:10:00Z"/>
              <w:rFonts w:ascii="Khmer MEF2" w:hAnsi="Khmer MEF2" w:cs="Khmer MEF2"/>
              <w:lang w:val="ca-ES"/>
            </w:rPr>
          </w:rPrChange>
        </w:rPr>
        <w:pPrChange w:id="30982" w:author="Sopheak Phorn" w:date="2023-08-25T15:13:00Z">
          <w:pPr>
            <w:pStyle w:val="Heading1"/>
          </w:pPr>
        </w:pPrChange>
      </w:pPr>
      <w:ins w:id="30983" w:author="Sethvannak Sam" w:date="2022-08-04T13:16:00Z">
        <w:del w:id="30984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rPrChange w:id="30985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</w:rPr>
              </w:rPrChange>
            </w:rPr>
            <w:delText>[</w:delText>
          </w:r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0986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របាយការណ៍សវនកម្មរបស់សវនករទទួលបន្ទុក បានប្រគល់ជូន លោក/លោកស្រី....ដែលជាមន្រ្តីទទួលបន្ទុកការងារសវនកម្មរបស់</w:delText>
          </w:r>
        </w:del>
      </w:ins>
      <w:ins w:id="30987" w:author="Voeun Kuyeng" w:date="2022-08-05T17:30:00Z">
        <w:del w:id="30988" w:author="Kem Sereyboth" w:date="2023-07-11T11:10:00Z">
          <w:r w:rsidR="007A4D01" w:rsidRPr="00B26CA9" w:rsidDel="00FF3DA9">
            <w:rPr>
              <w:rFonts w:eastAsiaTheme="majorEastAsia"/>
              <w:strike/>
              <w:spacing w:val="-4"/>
              <w:sz w:val="28"/>
              <w:szCs w:val="45"/>
              <w:rPrChange w:id="30989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</w:rPr>
              </w:rPrChange>
            </w:rPr>
            <w:delText xml:space="preserve"> </w:delText>
          </w:r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0990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[</w:delText>
          </w:r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0991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0992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0993" w:author="User" w:date="2022-09-10T16:45:00Z">
        <w:del w:id="30994" w:author="Kem Sereyboth" w:date="2023-07-11T11:10:00Z">
          <w:r w:rsidR="00810CA8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0995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0996" w:author="Voeun Kuyeng" w:date="2022-08-05T17:30:00Z">
        <w:del w:id="30997" w:author="Kem Sereyboth" w:date="2023-07-11T11:10:00Z">
          <w:r w:rsidR="007A4D01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0998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0999" w:author="Sethvannak Sam" w:date="2022-08-04T13:16:00Z">
        <w:del w:id="31000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001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 xml:space="preserve">(សវនដ្ឋាន) កាលពីថ្ងៃទី... ខែ...ឆ្នាំ២០២២។ បន្ទាប់ពីបាន ប្រគល់នូវរបាយការណ៍សវនកម្មរបស់សវនករទទួលបន្ទុកក្នុងរយៈពេល....... (ក្រោម ២០ថ្ងៃ នៃថ្ងៃធ្វើការ) ថ្ងៃ សវនដ្ឋានបានបញ្ជាក់ថាមិនមានមតិយោបល់ ឬសំណូមពរនោះទេ </w:delText>
          </w:r>
        </w:del>
      </w:ins>
      <w:ins w:id="31002" w:author="Voeun Kuyeng" w:date="2022-08-05T17:31:00Z">
        <w:del w:id="31003" w:author="Kem Sereyboth" w:date="2023-07-11T11:10:00Z">
          <w:r w:rsidR="00F3372C"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004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ឬ</w:delText>
          </w:r>
        </w:del>
      </w:ins>
      <w:ins w:id="31005" w:author="Sethvannak Sam" w:date="2022-08-04T13:16:00Z">
        <w:del w:id="31006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rPrChange w:id="31007" w:author="Sopheak Phorn" w:date="2023-08-25T15:04:00Z">
                <w:rPr>
                  <w:rFonts w:ascii="Khmer MEF1" w:hAnsi="Khmer MEF1" w:cs="Khmer MEF1"/>
                  <w:b w:val="0"/>
                  <w:bCs w:val="0"/>
                  <w:i/>
                  <w:iCs/>
                  <w:spacing w:val="-4"/>
                  <w:sz w:val="24"/>
                  <w:szCs w:val="24"/>
                </w:rPr>
              </w:rPrChange>
            </w:rPr>
            <w:delText xml:space="preserve">/ </w:delText>
          </w:r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008" w:author="Sopheak Phorn" w:date="2023-08-25T15:04:00Z">
                <w:rPr>
                  <w:rFonts w:ascii="Khmer MEF1" w:hAnsi="Khmer MEF1" w:cs="Khmer MEF1"/>
                  <w:b w:val="0"/>
                  <w:bCs w:val="0"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 xml:space="preserve">សវនករទទួលបន្ទុកមិនបានទទួលនូវមតិយោបល់ ឬសំណូមពរណាមួយពី </w:delText>
          </w:r>
        </w:del>
      </w:ins>
      <w:ins w:id="31009" w:author="Voeun Kuyeng" w:date="2022-08-05T17:31:00Z">
        <w:del w:id="31010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011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[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012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013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014" w:author="User" w:date="2022-09-10T16:46:00Z">
        <w:del w:id="31015" w:author="Kem Sereyboth" w:date="2023-07-11T11:10:00Z">
          <w:r w:rsidR="00810CA8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016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017" w:author="Voeun Kuyeng" w:date="2022-08-05T17:31:00Z">
        <w:del w:id="31018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019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020" w:author="Sethvannak Sam" w:date="2022-08-04T13:16:00Z">
        <w:del w:id="31021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022" w:author="Sopheak Phorn" w:date="2023-08-25T15:04:00Z">
                <w:rPr>
                  <w:rFonts w:ascii="Khmer MEF1" w:hAnsi="Khmer MEF1" w:cs="Khmer MEF1"/>
                  <w:b w:val="0"/>
                  <w:bCs w:val="0"/>
                  <w:i/>
                  <w:iCs/>
                  <w:spacing w:val="-4"/>
                  <w:sz w:val="24"/>
                  <w:szCs w:val="24"/>
                  <w:cs/>
                </w:rPr>
              </w:rPrChange>
            </w:rPr>
            <w:delText>(សវនដ្ឋាន) នោះទេ ដែលនេះ</w:delText>
          </w:r>
        </w:del>
      </w:ins>
      <w:ins w:id="31023" w:author="Voeun Kuyeng" w:date="2022-08-05T17:32:00Z">
        <w:del w:id="31024" w:author="Kem Sereyboth" w:date="2023-07-11T11:10:00Z">
          <w:r w:rsidR="00F3372C"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025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សវនករទទួលបន្ទុកអាច</w:delText>
          </w:r>
        </w:del>
      </w:ins>
      <w:ins w:id="31026" w:author="Sethvannak Sam" w:date="2022-08-04T13:16:00Z">
        <w:del w:id="31027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028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 xml:space="preserve">សន្មតបានថា </w:delText>
          </w:r>
        </w:del>
      </w:ins>
      <w:ins w:id="31029" w:author="Voeun Kuyeng" w:date="2022-08-05T17:31:00Z">
        <w:del w:id="31030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031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[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032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rPrChange w:id="31033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1034" w:author="User" w:date="2022-09-10T16:46:00Z">
        <w:del w:id="31035" w:author="Kem Sereyboth" w:date="2023-07-11T11:10:00Z">
          <w:r w:rsidR="00810CA8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036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1037" w:author="Voeun Kuyeng" w:date="2022-08-05T17:31:00Z">
        <w:del w:id="31038" w:author="Kem Sereyboth" w:date="2023-07-11T11:10:00Z">
          <w:r w:rsidR="00F3372C" w:rsidRPr="00B26CA9" w:rsidDel="00FF3DA9">
            <w:rPr>
              <w:rFonts w:eastAsiaTheme="majorEastAsia"/>
              <w:strike/>
              <w:spacing w:val="4"/>
              <w:sz w:val="28"/>
              <w:szCs w:val="45"/>
              <w:cs/>
              <w:rPrChange w:id="31039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040" w:author="Sethvannak Sam" w:date="2022-08-04T13:16:00Z">
        <w:del w:id="31041" w:author="Kem Sereyboth" w:date="2023-07-11T11:10:00Z">
          <w:r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042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(សវនដ្ឋាន) ឯកភាពលើសេចក្ដីព្រាងរបាយការណ៍សវនកម្មរបស់សវនករទទួលបន្ទុក។</w:delText>
          </w:r>
        </w:del>
      </w:ins>
      <w:ins w:id="31043" w:author="Voeun Kuyeng" w:date="2022-08-05T17:32:00Z">
        <w:del w:id="31044" w:author="Kem Sereyboth" w:date="2023-07-11T11:10:00Z">
          <w:r w:rsidR="00F3372C" w:rsidRPr="00B26CA9" w:rsidDel="00FF3DA9">
            <w:rPr>
              <w:rFonts w:eastAsiaTheme="majorEastAsia"/>
              <w:strike/>
              <w:spacing w:val="-4"/>
              <w:sz w:val="28"/>
              <w:szCs w:val="45"/>
              <w:cs/>
              <w:rPrChange w:id="31045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>ខ្លួន។</w:delText>
          </w:r>
        </w:del>
      </w:ins>
      <w:ins w:id="31046" w:author="sakaria fa" w:date="2022-09-13T23:23:00Z">
        <w:del w:id="31047" w:author="Kem Sereyboth" w:date="2023-07-11T11:10:00Z">
          <w:r w:rsidR="009F52F4" w:rsidRPr="00B26CA9" w:rsidDel="00FF3DA9">
            <w:rPr>
              <w:spacing w:val="-2"/>
              <w:cs/>
              <w:lang w:val="ca-ES"/>
              <w:rPrChange w:id="31048" w:author="Sopheak Phorn" w:date="2023-08-25T15:04:00Z">
                <w:rPr>
                  <w:spacing w:val="-2"/>
                  <w:cs/>
                  <w:lang w:val="ca-ES"/>
                </w:rPr>
              </w:rPrChange>
            </w:rPr>
            <w:tab/>
          </w:r>
        </w:del>
      </w:ins>
      <w:ins w:id="31049" w:author="User" w:date="2022-10-04T14:34:00Z">
        <w:del w:id="31050" w:author="Kem Sereyboth" w:date="2023-07-11T11:10:00Z">
          <w:r w:rsidR="003D4EB6" w:rsidRPr="00B26CA9" w:rsidDel="00FF3DA9">
            <w:rPr>
              <w:rFonts w:ascii="Khmer MEF2" w:eastAsiaTheme="majorEastAsia" w:hAnsi="Khmer MEF2" w:cs="Khmer MEF2"/>
              <w:cs/>
              <w:rPrChange w:id="31051" w:author="Sopheak Phorn" w:date="2023-08-25T15:04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១២.</w:delText>
          </w:r>
          <w:r w:rsidR="003D4EB6" w:rsidRPr="00B26CA9" w:rsidDel="00FF3DA9">
            <w:rPr>
              <w:rFonts w:ascii="Khmer MEF2" w:eastAsiaTheme="majorEastAsia" w:hAnsi="Khmer MEF2" w:cs="Khmer MEF2"/>
              <w:cs/>
              <w:rPrChange w:id="31052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ការ</w:delText>
          </w:r>
        </w:del>
      </w:ins>
      <w:ins w:id="31053" w:author="User" w:date="2022-10-09T07:56:00Z">
        <w:del w:id="31054" w:author="Kem Sereyboth" w:date="2023-07-11T11:10:00Z">
          <w:r w:rsidR="00251A2C" w:rsidRPr="00B26CA9" w:rsidDel="00FF3DA9">
            <w:rPr>
              <w:rFonts w:ascii="Khmer MEF2" w:eastAsiaTheme="majorEastAsia" w:hAnsi="Khmer MEF2" w:cs="Khmer MEF2"/>
              <w:cs/>
              <w:rPrChange w:id="31055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</w:rPr>
              </w:rPrChange>
            </w:rPr>
            <w:delText>ពិនិត្យ</w:delText>
          </w:r>
        </w:del>
      </w:ins>
      <w:ins w:id="31056" w:author="User" w:date="2022-10-04T14:34:00Z">
        <w:del w:id="31057" w:author="Kem Sereyboth" w:date="2023-07-11T11:10:00Z">
          <w:r w:rsidR="003D4EB6" w:rsidRPr="00B26CA9" w:rsidDel="00FF3DA9">
            <w:rPr>
              <w:rFonts w:ascii="Khmer MEF2" w:eastAsiaTheme="majorEastAsia" w:hAnsi="Khmer MEF2" w:cs="Khmer MEF2"/>
              <w:cs/>
              <w:rPrChange w:id="31058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និង</w:delText>
          </w:r>
        </w:del>
      </w:ins>
      <w:ins w:id="31059" w:author="User" w:date="2022-10-04T14:35:00Z">
        <w:del w:id="31060" w:author="Kem Sereyboth" w:date="2023-07-11T11:10:00Z">
          <w:r w:rsidR="00E819FD" w:rsidRPr="00B26CA9" w:rsidDel="00FF3DA9">
            <w:rPr>
              <w:rFonts w:ascii="Khmer MEF2" w:eastAsiaTheme="majorEastAsia" w:hAnsi="Khmer MEF2" w:cs="Khmer MEF2"/>
              <w:cs/>
              <w:rPrChange w:id="31061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វាយតម្លៃ</w:delText>
          </w:r>
        </w:del>
      </w:ins>
      <w:ins w:id="31062" w:author="User" w:date="2022-10-04T14:34:00Z">
        <w:del w:id="31063" w:author="Kem Sereyboth" w:date="2023-07-11T11:10:00Z">
          <w:r w:rsidR="003D4EB6" w:rsidRPr="00B26CA9" w:rsidDel="00FF3DA9">
            <w:rPr>
              <w:rFonts w:ascii="Khmer MEF2" w:eastAsiaTheme="majorEastAsia" w:hAnsi="Khmer MEF2" w:cs="Khmer MEF2"/>
              <w:cs/>
              <w:rPrChange w:id="31064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របស់</w:delText>
          </w:r>
        </w:del>
      </w:ins>
      <w:ins w:id="31065" w:author="User" w:date="2022-10-04T14:35:00Z">
        <w:del w:id="31066" w:author="Kem Sereyboth" w:date="2023-07-11T11:10:00Z">
          <w:r w:rsidR="00E819FD" w:rsidRPr="00B26CA9" w:rsidDel="00FF3DA9">
            <w:rPr>
              <w:rFonts w:ascii="Khmer MEF2" w:eastAsiaTheme="majorEastAsia" w:hAnsi="Khmer MEF2" w:cs="Khmer MEF2"/>
              <w:cs/>
              <w:rPrChange w:id="31067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គណៈកម្មការ</w:delText>
          </w:r>
        </w:del>
      </w:ins>
      <w:ins w:id="31068" w:author="User" w:date="2022-10-04T14:36:00Z">
        <w:del w:id="31069" w:author="Kem Sereyboth" w:date="2023-07-11T11:10:00Z">
          <w:r w:rsidR="00E819FD" w:rsidRPr="00B26CA9" w:rsidDel="00FF3DA9">
            <w:rPr>
              <w:rFonts w:ascii="Khmer MEF2" w:eastAsiaTheme="majorEastAsia" w:hAnsi="Khmer MEF2" w:cs="Khmer MEF2"/>
              <w:cs/>
              <w:rPrChange w:id="31070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ចំពោះកិច្ច</w:delText>
          </w:r>
        </w:del>
      </w:ins>
      <w:ins w:id="31071" w:author="socheata.ol@hotmail.com" w:date="2022-09-04T18:31:00Z">
        <w:del w:id="31072" w:author="Kem Sereyboth" w:date="2023-07-11T11:10:00Z">
          <w:r w:rsidR="008A34BB" w:rsidRPr="00B26CA9" w:rsidDel="00FF3DA9">
            <w:rPr>
              <w:rFonts w:ascii="Khmer MEF2" w:eastAsiaTheme="majorEastAsia" w:hAnsi="Khmer MEF2" w:cs="Khmer MEF2"/>
              <w:lang w:val="ca-ES"/>
              <w:rPrChange w:id="31073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</w:rPr>
              </w:rPrChange>
            </w:rPr>
            <w:delText>]</w:delText>
          </w:r>
        </w:del>
      </w:ins>
      <w:ins w:id="31074" w:author="Sethvannak Sam" w:date="2022-08-04T13:16:00Z">
        <w:del w:id="31075" w:author="Kem Sereyboth" w:date="2023-07-11T11:10:00Z">
          <w:r w:rsidRPr="00B26CA9" w:rsidDel="00FF3DA9">
            <w:rPr>
              <w:rFonts w:ascii="Khmer MEF2" w:eastAsiaTheme="majorEastAsia" w:hAnsi="Khmer MEF2" w:cs="Khmer MEF2"/>
              <w:cs/>
              <w:lang w:val="ca-ES"/>
              <w:rPrChange w:id="31076" w:author="Sopheak Phorn" w:date="2023-08-25T15:04:00Z">
                <w:rPr>
                  <w:rFonts w:ascii="Khmer MEF1" w:hAnsi="Khmer MEF1" w:cs="Khmer MEF1"/>
                  <w:b w:val="0"/>
                  <w:bCs w:val="0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322AB0E4" w14:textId="4B242214" w:rsidR="009E2F5A" w:rsidRPr="00B26CA9" w:rsidDel="00FF3DA9" w:rsidRDefault="009E2F5A">
      <w:pPr>
        <w:spacing w:after="0" w:line="218" w:lineRule="auto"/>
        <w:ind w:left="634"/>
        <w:rPr>
          <w:ins w:id="31077" w:author="User" w:date="2022-10-04T15:01:00Z"/>
          <w:del w:id="31078" w:author="Kem Sereyboth" w:date="2023-07-11T11:10:00Z"/>
          <w:lang w:val="ca-ES"/>
          <w:rPrChange w:id="31079" w:author="Sopheak Phorn" w:date="2023-08-25T15:04:00Z">
            <w:rPr>
              <w:ins w:id="31080" w:author="User" w:date="2022-10-04T15:01:00Z"/>
              <w:del w:id="31081" w:author="Kem Sereyboth" w:date="2023-07-11T11:10:00Z"/>
              <w:rFonts w:ascii="Khmer MEF2" w:hAnsi="Khmer MEF2" w:cs="Khmer MEF2"/>
              <w:spacing w:val="-2"/>
              <w:sz w:val="24"/>
              <w:szCs w:val="24"/>
              <w:lang w:val="ca-ES"/>
            </w:rPr>
          </w:rPrChange>
        </w:rPr>
        <w:pPrChange w:id="31082" w:author="Sopheak Phorn" w:date="2023-08-25T15:13:00Z">
          <w:pPr>
            <w:pStyle w:val="Heading1"/>
            <w:spacing w:before="160" w:line="240" w:lineRule="auto"/>
            <w:ind w:firstLine="547"/>
          </w:pPr>
        </w:pPrChange>
      </w:pPr>
    </w:p>
    <w:p w14:paraId="20C762BA" w14:textId="00AD7C6C" w:rsidR="00C91DD5" w:rsidRPr="00B26CA9" w:rsidDel="00FF3DA9" w:rsidRDefault="00C91DD5">
      <w:pPr>
        <w:spacing w:after="0" w:line="218" w:lineRule="auto"/>
        <w:ind w:left="634"/>
        <w:rPr>
          <w:ins w:id="31083" w:author="User" w:date="2022-10-06T10:25:00Z"/>
          <w:del w:id="31084" w:author="Kem Sereyboth" w:date="2023-07-11T11:10:00Z"/>
          <w:lang w:val="ca-ES"/>
        </w:rPr>
        <w:pPrChange w:id="31085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086" w:author="User" w:date="2022-10-04T15:05:00Z">
        <w:del w:id="31087" w:author="Kem Sereyboth" w:date="2023-07-11T11:10:00Z">
          <w:r w:rsidRPr="00B26CA9" w:rsidDel="00FF3DA9">
            <w:rPr>
              <w:spacing w:val="4"/>
              <w:cs/>
              <w:lang w:val="ca-ES"/>
              <w:rPrChange w:id="31088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យោងតាមផ្នែកទី</w:delText>
          </w:r>
        </w:del>
      </w:ins>
      <w:ins w:id="31089" w:author="LENOVO" w:date="2022-10-08T10:16:00Z">
        <w:del w:id="31090" w:author="Kem Sereyboth" w:date="2023-07-11T11:10:00Z">
          <w:r w:rsidR="00880855" w:rsidRPr="00B26CA9" w:rsidDel="00FF3DA9">
            <w:rPr>
              <w:spacing w:val="4"/>
              <w:lang w:val="ca-ES"/>
              <w:rPrChange w:id="3109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1092" w:author="User" w:date="2022-10-04T15:05:00Z">
        <w:del w:id="31093" w:author="Kem Sereyboth" w:date="2023-07-11T11:10:00Z">
          <w:r w:rsidRPr="00B26CA9" w:rsidDel="00FF3DA9">
            <w:rPr>
              <w:spacing w:val="4"/>
              <w:cs/>
              <w:lang w:val="ca-ES"/>
              <w:rPrChange w:id="3109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៧ នៃសេចក្ដីណែនាំស្ដីពីយន្តការ និងនីតិវិធីសវនកម្មអនុលោមភាព </w:delText>
          </w:r>
          <w:r w:rsidRPr="00B26CA9" w:rsidDel="00FF3DA9">
            <w:rPr>
              <w:spacing w:val="4"/>
              <w:rPrChange w:id="31095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“</w:delText>
          </w:r>
        </w:del>
      </w:ins>
      <w:ins w:id="31096" w:author="User" w:date="2022-10-04T15:06:00Z">
        <w:del w:id="31097" w:author="Kem Sereyboth" w:date="2023-07-11T11:10:00Z">
          <w:r w:rsidRPr="00B26CA9" w:rsidDel="00FF3DA9">
            <w:rPr>
              <w:rFonts w:ascii="Khmer MEF2" w:hAnsi="Khmer MEF2" w:cs="Khmer MEF2"/>
              <w:spacing w:val="4"/>
              <w:cs/>
              <w:lang w:val="ca-ES"/>
              <w:rPrChange w:id="31098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ឯកឧត្តម</w:delText>
          </w:r>
        </w:del>
      </w:ins>
      <w:ins w:id="31099" w:author="User" w:date="2022-10-04T15:05:00Z">
        <w:del w:id="31100" w:author="Kem Sereyboth" w:date="2023-07-11T11:10:00Z">
          <w:r w:rsidRPr="00B26CA9" w:rsidDel="00FF3DA9">
            <w:rPr>
              <w:rFonts w:ascii="Khmer MEF2" w:hAnsi="Khmer MEF2" w:cs="Khmer MEF2"/>
              <w:cs/>
              <w:lang w:val="ca-ES"/>
              <w:rPrChange w:id="31101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ប្រធាន</w:delText>
          </w:r>
        </w:del>
      </w:ins>
      <w:ins w:id="31102" w:author="User" w:date="2022-10-04T15:07:00Z">
        <w:del w:id="31103" w:author="Kem Sereyboth" w:date="2023-07-11T11:10:00Z">
          <w:r w:rsidRPr="00B26CA9" w:rsidDel="00FF3DA9">
            <w:rPr>
              <w:rFonts w:ascii="Khmer MEF2" w:hAnsi="Khmer MEF2" w:cs="Khmer MEF2"/>
              <w:spacing w:val="-8"/>
              <w:cs/>
              <w:lang w:val="ca-ES"/>
              <w:rPrChange w:id="31104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B26CA9" w:rsidDel="00FF3DA9">
            <w:rPr>
              <w:spacing w:val="-8"/>
              <w:cs/>
              <w:rPrChange w:id="31105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អង្គ</w:delText>
          </w:r>
        </w:del>
      </w:ins>
      <w:ins w:id="31106" w:author="User" w:date="2022-10-04T15:05:00Z">
        <w:del w:id="31107" w:author="Kem Sereyboth" w:date="2023-07-11T11:10:00Z">
          <w:r w:rsidRPr="00B26CA9" w:rsidDel="00FF3DA9">
            <w:rPr>
              <w:spacing w:val="-8"/>
              <w:cs/>
            </w:rPr>
            <w:delText>ភាព</w:delText>
          </w:r>
          <w:r w:rsidRPr="00B26CA9" w:rsidDel="00FF3DA9">
            <w:rPr>
              <w:spacing w:val="-8"/>
              <w:cs/>
              <w:rPrChange w:id="3110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​សវនកម្មផ្ទៃក្នុងនៃ </w:delText>
          </w:r>
          <w:r w:rsidRPr="00B26CA9" w:rsidDel="00FF3DA9">
            <w:rPr>
              <w:spacing w:val="-8"/>
              <w:cs/>
              <w:rPrChange w:id="3110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អ.ស.ហ.</w:delText>
          </w:r>
          <w:r w:rsidRPr="00B26CA9" w:rsidDel="00FF3DA9">
            <w:rPr>
              <w:spacing w:val="-8"/>
              <w:cs/>
              <w:rPrChange w:id="3111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ត្រូវបង្កើតគណៈកម្មការចំពោះកិច្ច ដើម្បីពិនិត្យ និងវាយតម្លៃលើ</w:delText>
          </w:r>
          <w:r w:rsidRPr="00B26CA9" w:rsidDel="00FF3DA9">
            <w:rPr>
              <w:cs/>
              <w:rPrChange w:id="31111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របាយការណ៍សវនកម្មអនុលោមរបស់សវនករទទួលបន្ទុក</w:delText>
          </w:r>
          <w:r w:rsidRPr="00B26CA9" w:rsidDel="00FF3DA9">
            <w:rPr>
              <w:rPrChange w:id="3111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”</w:delText>
          </w:r>
        </w:del>
      </w:ins>
      <w:ins w:id="31113" w:author="User" w:date="2022-10-05T13:01:00Z">
        <w:del w:id="31114" w:author="Kem Sereyboth" w:date="2023-07-11T11:10:00Z">
          <w:r w:rsidR="00161854" w:rsidRPr="00B26CA9" w:rsidDel="00FF3DA9">
            <w:rPr>
              <w:cs/>
              <w:rPrChange w:id="31115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1116" w:author="User" w:date="2022-10-04T15:05:00Z">
        <w:del w:id="31117" w:author="Kem Sereyboth" w:date="2023-07-11T11:10:00Z">
          <w:r w:rsidRPr="00B26CA9" w:rsidDel="00FF3DA9">
            <w:rPr>
              <w:cs/>
              <w:rPrChange w:id="3111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B26CA9" w:rsidDel="00FF3DA9">
            <w:rPr>
              <w:rFonts w:ascii="Khmer MEF2" w:hAnsi="Khmer MEF2" w:cs="Khmer MEF2"/>
              <w:cs/>
              <w:rPrChange w:id="31119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Pr="00B26CA9" w:rsidDel="00FF3DA9">
            <w:rPr>
              <w:strike/>
              <w:highlight w:val="yellow"/>
              <w:cs/>
              <w:rPrChange w:id="3112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បាន</w:delText>
          </w:r>
        </w:del>
      </w:ins>
      <w:ins w:id="31121" w:author="User" w:date="2022-10-05T13:02:00Z">
        <w:del w:id="31122" w:author="Kem Sereyboth" w:date="2023-07-11T11:10:00Z">
          <w:r w:rsidR="00161854" w:rsidRPr="00B26CA9" w:rsidDel="00FF3DA9">
            <w:rPr>
              <w:strike/>
              <w:highlight w:val="yellow"/>
              <w:cs/>
              <w:rPrChange w:id="31123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ដាក់</w:delText>
          </w:r>
        </w:del>
      </w:ins>
      <w:ins w:id="31124" w:author="User" w:date="2022-10-04T15:05:00Z">
        <w:del w:id="31125" w:author="Kem Sereyboth" w:date="2023-07-11T11:10:00Z">
          <w:r w:rsidRPr="00B26CA9" w:rsidDel="00FF3DA9">
            <w:rPr>
              <w:strike/>
              <w:highlight w:val="yellow"/>
              <w:cs/>
              <w:rPrChange w:id="3112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ចេញ</w:delText>
          </w:r>
          <w:r w:rsidRPr="00B26CA9" w:rsidDel="00FF3DA9">
            <w:rPr>
              <w:strike/>
              <w:highlight w:val="yellow"/>
              <w:cs/>
              <w:lang w:val="ca-ES"/>
              <w:rPrChange w:id="3112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សេច</w:delText>
          </w:r>
        </w:del>
      </w:ins>
      <w:ins w:id="31128" w:author="User" w:date="2022-10-05T13:12:00Z">
        <w:del w:id="31129" w:author="Kem Sereyboth" w:date="2023-07-11T11:10:00Z">
          <w:r w:rsidR="00034EE6" w:rsidRPr="00B26CA9" w:rsidDel="00FF3DA9">
            <w:rPr>
              <w:strike/>
              <w:highlight w:val="yellow"/>
              <w:cs/>
              <w:lang w:val="ca-ES"/>
              <w:rPrChange w:id="3113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31131" w:author="User" w:date="2022-10-04T15:05:00Z">
        <w:del w:id="31132" w:author="Kem Sereyboth" w:date="2023-07-11T11:10:00Z">
          <w:r w:rsidRPr="00B26CA9" w:rsidDel="00FF3DA9">
            <w:rPr>
              <w:strike/>
              <w:highlight w:val="yellow"/>
              <w:cs/>
              <w:lang w:val="ca-ES"/>
              <w:rPrChange w:id="3113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ក្ដីសម្រេចលេខ ២២៦/២២ អ.ស.ផ. ចុះថ្ងៃទី១១ ខែសីហា ឆ្នាំ២០២២</w:delText>
          </w:r>
          <w:r w:rsidRPr="00B26CA9" w:rsidDel="00FF3DA9">
            <w:rPr>
              <w:cs/>
              <w:lang w:val="ca-ES"/>
              <w:rPrChange w:id="3113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ស្ដីពីការបង្កើតគណៈកម្មការចំ</w:delText>
          </w:r>
        </w:del>
      </w:ins>
      <w:ins w:id="31135" w:author="User" w:date="2022-10-05T13:11:00Z">
        <w:del w:id="31136" w:author="Kem Sereyboth" w:date="2023-07-11T11:10:00Z">
          <w:r w:rsidR="00034EE6" w:rsidRPr="00B26CA9" w:rsidDel="00FF3DA9">
            <w:rPr>
              <w:cs/>
              <w:lang w:val="ca-ES"/>
              <w:rPrChange w:id="3113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31138" w:author="User" w:date="2022-10-04T15:05:00Z">
        <w:del w:id="31139" w:author="Kem Sereyboth" w:date="2023-07-11T11:10:00Z">
          <w:r w:rsidRPr="00B26CA9" w:rsidDel="00FF3DA9">
            <w:rPr>
              <w:cs/>
              <w:lang w:val="ca-ES"/>
              <w:rPrChange w:id="31140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ពោះកិច្ច</w:delText>
          </w:r>
          <w:r w:rsidRPr="00B26CA9" w:rsidDel="00FF3DA9">
            <w:rPr>
              <w:spacing w:val="-10"/>
              <w:cs/>
              <w:lang w:val="ca-ES"/>
            </w:rPr>
            <w:delText xml:space="preserve"> </w:delText>
          </w:r>
          <w:r w:rsidRPr="00B26CA9" w:rsidDel="00FF3DA9">
            <w:rPr>
              <w:cs/>
              <w:lang w:val="ca-ES"/>
              <w:rPrChange w:id="31141" w:author="Sopheak Phorn" w:date="2023-08-25T15:04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ដើម្បីត្រួតពិនិត្យ</w:delText>
          </w:r>
          <w:r w:rsidRPr="00B26CA9" w:rsidDel="00FF3DA9">
            <w:rPr>
              <w:cs/>
              <w:lang w:val="ca-ES"/>
            </w:rPr>
            <w:delText xml:space="preserve"> និងវាយតម្លៃលើរបាយការណ៍</w:delText>
          </w:r>
          <w:r w:rsidRPr="00B26CA9" w:rsidDel="00FF3DA9">
            <w:rPr>
              <w:cs/>
              <w:lang w:val="ca-ES"/>
              <w:rPrChange w:id="31142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សវនកម្មអនុលោមភាពរបស់សវនករទទួលបន្ទុក​នៃអង្គភាព</w:delText>
          </w:r>
          <w:r w:rsidRPr="00B26CA9" w:rsidDel="00FF3DA9">
            <w:rPr>
              <w:spacing w:val="-8"/>
              <w:cs/>
              <w:lang w:val="ca-ES"/>
            </w:rPr>
            <w:delText>សវនកម្មផ្ទៃក្នុងនៃ</w:delText>
          </w:r>
        </w:del>
      </w:ins>
      <w:ins w:id="31143" w:author="User" w:date="2022-10-04T15:08:00Z">
        <w:del w:id="31144" w:author="Kem Sereyboth" w:date="2023-07-11T11:10:00Z">
          <w:r w:rsidRPr="00B26CA9" w:rsidDel="00FF3DA9">
            <w:rPr>
              <w:spacing w:val="-8"/>
              <w:cs/>
              <w:lang w:val="ca-ES"/>
            </w:rPr>
            <w:delText xml:space="preserve"> </w:delText>
          </w:r>
        </w:del>
      </w:ins>
      <w:ins w:id="31145" w:author="User" w:date="2022-10-04T15:05:00Z">
        <w:del w:id="31146" w:author="Kem Sereyboth" w:date="2023-07-11T11:10:00Z">
          <w:r w:rsidRPr="00B26CA9" w:rsidDel="00FF3DA9">
            <w:rPr>
              <w:spacing w:val="-8"/>
              <w:cs/>
              <w:lang w:val="ca-ES"/>
            </w:rPr>
            <w:delText>អ.ស.ហ. សមាសភាពនៃគណៈកម្មការចំពោះកិច្ច</w:delText>
          </w:r>
          <w:r w:rsidRPr="00B26CA9" w:rsidDel="00FF3DA9">
            <w:rPr>
              <w:cs/>
              <w:lang w:val="ca-ES"/>
            </w:rPr>
            <w:delText xml:space="preserve"> មានសមាសភាពដូចខាងក្រោម៖</w:delText>
          </w:r>
        </w:del>
      </w:ins>
    </w:p>
    <w:p w14:paraId="0CAF6389" w14:textId="1A8AFE39" w:rsidR="00D75D16" w:rsidRPr="00B26CA9" w:rsidDel="00FF3DA9" w:rsidRDefault="00D75D16">
      <w:pPr>
        <w:spacing w:after="0" w:line="218" w:lineRule="auto"/>
        <w:ind w:left="634"/>
        <w:rPr>
          <w:ins w:id="31147" w:author="User" w:date="2022-10-04T15:05:00Z"/>
          <w:del w:id="31148" w:author="Kem Sereyboth" w:date="2023-07-11T11:10:00Z"/>
          <w:lang w:val="ca-ES"/>
        </w:rPr>
        <w:pPrChange w:id="31149" w:author="Sopheak Phorn" w:date="2023-08-25T15:13:00Z">
          <w:pPr>
            <w:spacing w:after="0" w:line="221" w:lineRule="auto"/>
            <w:ind w:firstLine="720"/>
            <w:jc w:val="both"/>
          </w:pPr>
        </w:pPrChange>
      </w:pPr>
    </w:p>
    <w:p w14:paraId="1C232D59" w14:textId="378D074B" w:rsidR="00C91DD5" w:rsidRPr="00B26CA9" w:rsidDel="005C3437" w:rsidRDefault="00C91DD5">
      <w:pPr>
        <w:spacing w:after="0" w:line="218" w:lineRule="auto"/>
        <w:ind w:left="634"/>
        <w:rPr>
          <w:del w:id="31150" w:author="Kem Sereyboth" w:date="2023-06-20T14:47:00Z"/>
          <w:spacing w:val="-4"/>
          <w:lang w:val="ca-ES"/>
        </w:rPr>
        <w:pPrChange w:id="31151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152" w:author="User" w:date="2022-10-04T15:05:00Z">
        <w:del w:id="31153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១.</w:delText>
          </w:r>
        </w:del>
      </w:ins>
      <w:ins w:id="31154" w:author="LENOVO" w:date="2022-10-06T12:03:00Z">
        <w:del w:id="31155" w:author="Kem Sereyboth" w:date="2023-06-20T14:47:00Z">
          <w:r w:rsidR="00BC1E15" w:rsidRPr="00B26CA9" w:rsidDel="005C3437">
            <w:rPr>
              <w:rFonts w:ascii="Khmer MEF2" w:hAnsi="Khmer MEF2" w:cs="Khmer MEF2"/>
              <w:spacing w:val="-4"/>
              <w:cs/>
              <w:lang w:val="ca-ES"/>
            </w:rPr>
            <w:delText>ឯកឧត្តម ឈុន សម្បត្តិ</w:delText>
          </w:r>
        </w:del>
      </w:ins>
      <w:ins w:id="31156" w:author="User" w:date="2022-10-04T15:05:00Z">
        <w:del w:id="3115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ឯកឧត្តម ឈុន សម្បត្តិ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ប្រធានអង្គភាពសវនកម្មផ្ទៃក្នុង                 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</w:delText>
          </w:r>
        </w:del>
      </w:ins>
    </w:p>
    <w:p w14:paraId="0C8F7684" w14:textId="5343460E" w:rsidR="00C91DD5" w:rsidRPr="00B26CA9" w:rsidDel="005C3437" w:rsidRDefault="00C91DD5">
      <w:pPr>
        <w:spacing w:after="0" w:line="218" w:lineRule="auto"/>
        <w:ind w:left="634"/>
        <w:rPr>
          <w:ins w:id="31158" w:author="User" w:date="2022-10-04T15:05:00Z"/>
          <w:del w:id="31159" w:author="Kem Sereyboth" w:date="2023-06-20T14:47:00Z"/>
          <w:spacing w:val="-4"/>
          <w:lang w:val="ca-ES"/>
        </w:rPr>
        <w:pPrChange w:id="3116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161" w:author="User" w:date="2022-10-04T15:05:00Z">
        <w:del w:id="3116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២.លោក ឈុំ សេរីវុធ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>អនុប្រធានអង្គភាពសវនកម្មផ្ទៃក្នុង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</w:delText>
          </w:r>
        </w:del>
      </w:ins>
    </w:p>
    <w:p w14:paraId="76C26EDB" w14:textId="3A0194E4" w:rsidR="00C91DD5" w:rsidRPr="00B26CA9" w:rsidDel="005C3437" w:rsidRDefault="00C91DD5">
      <w:pPr>
        <w:spacing w:after="0" w:line="218" w:lineRule="auto"/>
        <w:ind w:left="634"/>
        <w:rPr>
          <w:ins w:id="31163" w:author="User" w:date="2022-10-04T15:05:00Z"/>
          <w:del w:id="31164" w:author="Kem Sereyboth" w:date="2023-06-20T14:47:00Z"/>
          <w:spacing w:val="-4"/>
          <w:lang w:val="ca-ES"/>
        </w:rPr>
        <w:pPrChange w:id="3116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166" w:author="User" w:date="2022-10-04T15:05:00Z">
        <w:del w:id="3116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៣.លោក លឹម ចាន់ណា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ប្រធាននាយកដ្ឋានកិច្ចការទូទៅ ​ 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1C23BDA6" w14:textId="44C22426" w:rsidR="00C91DD5" w:rsidRPr="00B26CA9" w:rsidDel="005C3437" w:rsidRDefault="00C91DD5">
      <w:pPr>
        <w:spacing w:after="0" w:line="218" w:lineRule="auto"/>
        <w:ind w:left="634"/>
        <w:rPr>
          <w:ins w:id="31168" w:author="User" w:date="2022-10-04T15:05:00Z"/>
          <w:del w:id="31169" w:author="Kem Sereyboth" w:date="2023-06-20T14:47:00Z"/>
          <w:spacing w:val="-4"/>
          <w:lang w:val="ca-ES"/>
        </w:rPr>
        <w:pPrChange w:id="31170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171" w:author="User" w:date="2022-10-04T15:05:00Z">
        <w:del w:id="31172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៤.លោក អ៊ួន រិទ្ធី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ប្រធាននាយកដ្ឋានសវនកម្មទី១  ​       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222F46F9" w14:textId="40CD506B" w:rsidR="00C91DD5" w:rsidRPr="00B26CA9" w:rsidDel="005C3437" w:rsidRDefault="00C91DD5">
      <w:pPr>
        <w:spacing w:after="0" w:line="218" w:lineRule="auto"/>
        <w:ind w:left="634"/>
        <w:rPr>
          <w:ins w:id="31173" w:author="User" w:date="2022-10-04T15:05:00Z"/>
          <w:del w:id="31174" w:author="Kem Sereyboth" w:date="2023-06-20T14:47:00Z"/>
          <w:spacing w:val="-4"/>
          <w:lang w:val="ca-ES"/>
        </w:rPr>
        <w:pPrChange w:id="31175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176" w:author="User" w:date="2022-10-04T15:05:00Z">
        <w:del w:id="31177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៥.លោក អ៊</w:delText>
          </w:r>
        </w:del>
      </w:ins>
      <w:ins w:id="31178" w:author="User" w:date="2022-10-05T20:06:00Z">
        <w:del w:id="31179" w:author="Kem Sereyboth" w:date="2023-06-20T14:47:00Z">
          <w:r w:rsidR="00B24F39" w:rsidRPr="00B26CA9" w:rsidDel="005C3437">
            <w:rPr>
              <w:spacing w:val="-4"/>
              <w:cs/>
              <w:lang w:val="ca-ES"/>
            </w:rPr>
            <w:delText>ឹ</w:delText>
          </w:r>
        </w:del>
      </w:ins>
      <w:ins w:id="31180" w:author="User" w:date="2022-10-04T15:05:00Z">
        <w:del w:id="31181" w:author="Kem Sereyboth" w:date="2023-06-20T14:47:00Z">
          <w:r w:rsidRPr="00B26CA9" w:rsidDel="005C3437">
            <w:rPr>
              <w:spacing w:val="-4"/>
              <w:cs/>
              <w:lang w:val="ca-ES"/>
            </w:rPr>
            <w:delText>ម សុផល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 xml:space="preserve">ប្រធាននាយកដ្ឋានសវនកម្មទី​១ </w:delText>
          </w:r>
          <w:r w:rsidRPr="00B26CA9" w:rsidDel="005C3437">
            <w:rPr>
              <w:spacing w:val="-4"/>
              <w:lang w:val="ca-ES"/>
            </w:rPr>
            <w:delText>​​</w:delText>
          </w:r>
          <w:r w:rsidRPr="00B26CA9" w:rsidDel="005C3437">
            <w:rPr>
              <w:spacing w:val="-4"/>
              <w:cs/>
              <w:lang w:val="ca-ES"/>
            </w:rPr>
            <w:delText xml:space="preserve">   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0AC284BE" w14:textId="106994E6" w:rsidR="00C91DD5" w:rsidRPr="00B26CA9" w:rsidDel="005C3437" w:rsidRDefault="00C91DD5">
      <w:pPr>
        <w:spacing w:after="0" w:line="218" w:lineRule="auto"/>
        <w:ind w:left="634"/>
        <w:rPr>
          <w:ins w:id="31182" w:author="User" w:date="2022-10-04T15:05:00Z"/>
          <w:del w:id="31183" w:author="Kem Sereyboth" w:date="2023-06-20T14:47:00Z"/>
          <w:spacing w:val="-4"/>
          <w:lang w:val="ca-ES"/>
        </w:rPr>
        <w:pPrChange w:id="31184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185" w:author="User" w:date="2022-10-04T15:05:00Z">
        <w:del w:id="31186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៦.លោក នួន សំរតនា</w:delText>
          </w:r>
          <w:r w:rsidRPr="00B26CA9" w:rsidDel="005C3437">
            <w:rPr>
              <w:spacing w:val="-4"/>
              <w:cs/>
              <w:lang w:val="ca-ES"/>
            </w:rPr>
            <w:tab/>
            <w:delText xml:space="preserve">អនុប្រធាននាយកដ្ឋានកិច្ចការទូទៅ </w:delText>
          </w:r>
          <w:r w:rsidRPr="00B26CA9" w:rsidDel="005C3437">
            <w:rPr>
              <w:spacing w:val="-4"/>
              <w:cs/>
              <w:lang w:val="ca-ES"/>
            </w:rPr>
            <w:tab/>
            <w:delText>សមាជិក</w:delText>
          </w:r>
        </w:del>
      </w:ins>
    </w:p>
    <w:p w14:paraId="636B2F09" w14:textId="6445218F" w:rsidR="00C91DD5" w:rsidRPr="00B26CA9" w:rsidDel="005C3437" w:rsidRDefault="00C91DD5">
      <w:pPr>
        <w:spacing w:after="0" w:line="218" w:lineRule="auto"/>
        <w:ind w:left="634"/>
        <w:rPr>
          <w:ins w:id="31187" w:author="User" w:date="2022-10-04T15:05:00Z"/>
          <w:del w:id="31188" w:author="Kem Sereyboth" w:date="2023-06-20T14:47:00Z"/>
          <w:spacing w:val="-4"/>
          <w:lang w:val="ca-ES"/>
        </w:rPr>
        <w:pPrChange w:id="31189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190" w:author="User" w:date="2022-10-04T15:05:00Z">
        <w:del w:id="31191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៧.លោក យឹម វីរៈ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អនុប្រធានប្រធាននាយកដ្ឋានសវនកម្មទី១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>សមាជិក</w:delText>
          </w:r>
        </w:del>
      </w:ins>
    </w:p>
    <w:p w14:paraId="21F84716" w14:textId="45923558" w:rsidR="00C91DD5" w:rsidRPr="00B26CA9" w:rsidDel="005C3437" w:rsidRDefault="00C91DD5">
      <w:pPr>
        <w:spacing w:after="0" w:line="218" w:lineRule="auto"/>
        <w:ind w:left="634"/>
        <w:rPr>
          <w:ins w:id="31192" w:author="User" w:date="2022-10-04T15:05:00Z"/>
          <w:del w:id="31193" w:author="Kem Sereyboth" w:date="2023-06-20T14:47:00Z"/>
          <w:spacing w:val="-4"/>
          <w:lang w:val="ca-ES"/>
        </w:rPr>
        <w:pPrChange w:id="31194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195" w:author="User" w:date="2022-10-04T15:05:00Z">
        <w:del w:id="31196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៨.លោក ស្រ៊ុន ច័ន្ទសិត្ថា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អនុប្រធាននាយកដ្ឋានសវនកម្មទី២</w:delText>
          </w:r>
          <w:r w:rsidRPr="00B26CA9" w:rsidDel="005C3437">
            <w:rPr>
              <w:spacing w:val="-4"/>
              <w:lang w:val="ca-ES"/>
            </w:rPr>
            <w:tab/>
          </w:r>
          <w:r w:rsidRPr="00B26CA9" w:rsidDel="005C3437">
            <w:rPr>
              <w:spacing w:val="-4"/>
              <w:cs/>
              <w:lang w:val="ca-ES"/>
            </w:rPr>
            <w:delText>សមាជិក</w:delText>
          </w:r>
        </w:del>
      </w:ins>
    </w:p>
    <w:p w14:paraId="4CCBD029" w14:textId="5A8F76E5" w:rsidR="00C91DD5" w:rsidRPr="00B26CA9" w:rsidDel="005C3437" w:rsidRDefault="00C91DD5">
      <w:pPr>
        <w:spacing w:after="0" w:line="218" w:lineRule="auto"/>
        <w:ind w:left="634"/>
        <w:rPr>
          <w:ins w:id="31197" w:author="User" w:date="2022-10-04T15:05:00Z"/>
          <w:del w:id="31198" w:author="Kem Sereyboth" w:date="2023-06-20T14:47:00Z"/>
          <w:spacing w:val="-4"/>
          <w:lang w:val="ca-ES"/>
        </w:rPr>
        <w:pPrChange w:id="31199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200" w:author="User" w:date="2022-10-04T15:05:00Z">
        <w:del w:id="31201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៩.លោក ឆាយ វណ្ណរិទ្ធ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ប្រធានការិយាល័យផែនការនិងបណ្ដុះបណ្ដាល</w:delText>
          </w:r>
          <w:r w:rsidRPr="00B26CA9" w:rsidDel="005C3437">
            <w:rPr>
              <w:spacing w:val="-4"/>
              <w:cs/>
              <w:lang w:val="ca-ES"/>
            </w:rPr>
            <w:tab/>
            <w:delText xml:space="preserve">លេខាធិការ </w:delText>
          </w:r>
        </w:del>
      </w:ins>
    </w:p>
    <w:p w14:paraId="41FDA570" w14:textId="277B6104" w:rsidR="00C91DD5" w:rsidRPr="00B26CA9" w:rsidDel="005C3437" w:rsidRDefault="00C91DD5">
      <w:pPr>
        <w:spacing w:after="0" w:line="218" w:lineRule="auto"/>
        <w:ind w:left="634"/>
        <w:rPr>
          <w:ins w:id="31202" w:author="User" w:date="2022-10-04T15:05:00Z"/>
          <w:del w:id="31203" w:author="Kem Sereyboth" w:date="2023-06-20T14:47:00Z"/>
          <w:spacing w:val="-4"/>
          <w:lang w:val="ca-ES"/>
        </w:rPr>
        <w:pPrChange w:id="31204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205" w:author="User" w:date="2022-10-04T15:05:00Z">
        <w:del w:id="31206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១០.លោក សេង ឈាងឡាយ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ប្រធានការិយាល័យសវនកម្មទី១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3AC08CC9" w14:textId="5D6393D2" w:rsidR="00C91DD5" w:rsidRPr="00B26CA9" w:rsidDel="005C3437" w:rsidRDefault="00C91DD5">
      <w:pPr>
        <w:spacing w:after="0" w:line="218" w:lineRule="auto"/>
        <w:ind w:left="634"/>
        <w:rPr>
          <w:ins w:id="31207" w:author="User" w:date="2022-10-04T15:05:00Z"/>
          <w:del w:id="31208" w:author="Kem Sereyboth" w:date="2023-06-20T14:47:00Z"/>
          <w:spacing w:val="-4"/>
          <w:lang w:val="ca-ES"/>
        </w:rPr>
        <w:pPrChange w:id="31209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210" w:author="User" w:date="2022-10-04T15:05:00Z">
        <w:del w:id="31211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១១.កញ្ញា ឌុំ ផានិត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ប្រធានការិយាល័យសវនកម្មទី១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07E5BF5C" w14:textId="60BD68DE" w:rsidR="00C91DD5" w:rsidRPr="00B26CA9" w:rsidDel="005C3437" w:rsidRDefault="00C91DD5">
      <w:pPr>
        <w:spacing w:after="0" w:line="218" w:lineRule="auto"/>
        <w:ind w:left="634"/>
        <w:rPr>
          <w:ins w:id="31212" w:author="User" w:date="2022-10-04T15:05:00Z"/>
          <w:del w:id="31213" w:author="Kem Sereyboth" w:date="2023-06-20T14:47:00Z"/>
          <w:spacing w:val="-4"/>
          <w:lang w:val="ca-ES"/>
        </w:rPr>
        <w:pPrChange w:id="31214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215" w:author="User" w:date="2022-10-04T15:05:00Z">
        <w:del w:id="31216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១២.លោក សុខ ចិត្រា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ប្រធានការិយាល័យសវនកម្មទី៣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13EAD2B7" w14:textId="682AED1A" w:rsidR="00C91DD5" w:rsidRPr="00B26CA9" w:rsidDel="005C3437" w:rsidRDefault="00C91DD5">
      <w:pPr>
        <w:spacing w:after="0" w:line="218" w:lineRule="auto"/>
        <w:ind w:left="634"/>
        <w:rPr>
          <w:ins w:id="31217" w:author="User" w:date="2022-10-04T15:05:00Z"/>
          <w:del w:id="31218" w:author="Kem Sereyboth" w:date="2023-06-20T14:47:00Z"/>
          <w:spacing w:val="-4"/>
          <w:lang w:val="ca-ES"/>
        </w:rPr>
        <w:pPrChange w:id="31219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220" w:author="User" w:date="2022-10-04T15:05:00Z">
        <w:del w:id="31221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១៣.លោក ទេព សុភ័គ</w:delText>
          </w:r>
          <w:r w:rsidRPr="00B26CA9" w:rsidDel="005C3437">
            <w:rPr>
              <w:spacing w:val="-4"/>
              <w:cs/>
              <w:lang w:val="ca-ES"/>
            </w:rPr>
            <w:tab/>
            <w:delText>ប្រធានការិយាល័យសវនកម្មទី៤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32A262FD" w14:textId="320CAFF6" w:rsidR="00C91DD5" w:rsidRPr="00B26CA9" w:rsidDel="005C3437" w:rsidRDefault="00C91DD5">
      <w:pPr>
        <w:spacing w:after="0" w:line="218" w:lineRule="auto"/>
        <w:ind w:left="634"/>
        <w:rPr>
          <w:ins w:id="31222" w:author="User" w:date="2022-10-04T15:05:00Z"/>
          <w:del w:id="31223" w:author="Kem Sereyboth" w:date="2023-06-20T14:47:00Z"/>
          <w:spacing w:val="-4"/>
          <w:lang w:val="ca-ES"/>
        </w:rPr>
        <w:pPrChange w:id="31224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225" w:author="User" w:date="2022-10-04T15:05:00Z">
        <w:del w:id="31226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១៤.លោកស្រី កែម សិរីបុត្រ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អនុប្រធានការិយាល័យសវនកម្មទី១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1ABC59B5" w14:textId="00F76000" w:rsidR="00C91DD5" w:rsidRPr="00B26CA9" w:rsidDel="005C3437" w:rsidRDefault="00C91DD5">
      <w:pPr>
        <w:spacing w:after="0" w:line="218" w:lineRule="auto"/>
        <w:ind w:left="634"/>
        <w:rPr>
          <w:ins w:id="31227" w:author="User" w:date="2022-10-04T15:05:00Z"/>
          <w:del w:id="31228" w:author="Kem Sereyboth" w:date="2023-06-20T14:47:00Z"/>
          <w:spacing w:val="-4"/>
          <w:lang w:val="ca-ES"/>
        </w:rPr>
        <w:pPrChange w:id="31229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230" w:author="User" w:date="2022-10-04T15:05:00Z">
        <w:del w:id="31231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១៥.កញ្ញា ព្រេម លីណា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អនុប្រធានការិយាល័យសវនកម្មទី២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46CA2768" w14:textId="66C3221F" w:rsidR="00C91DD5" w:rsidRPr="00B26CA9" w:rsidDel="005C3437" w:rsidRDefault="00C91DD5">
      <w:pPr>
        <w:spacing w:after="0" w:line="218" w:lineRule="auto"/>
        <w:ind w:left="634"/>
        <w:rPr>
          <w:ins w:id="31232" w:author="User" w:date="2022-10-04T15:05:00Z"/>
          <w:del w:id="31233" w:author="Kem Sereyboth" w:date="2023-06-20T14:47:00Z"/>
          <w:spacing w:val="-4"/>
          <w:lang w:val="ca-ES"/>
        </w:rPr>
        <w:pPrChange w:id="31234" w:author="Sopheak Phorn" w:date="2023-08-25T15:13:00Z">
          <w:pPr>
            <w:tabs>
              <w:tab w:val="left" w:pos="3600"/>
              <w:tab w:val="left" w:pos="7740"/>
            </w:tabs>
            <w:spacing w:after="0" w:line="221" w:lineRule="auto"/>
            <w:ind w:firstLine="907"/>
            <w:jc w:val="both"/>
          </w:pPr>
        </w:pPrChange>
      </w:pPr>
      <w:ins w:id="31235" w:author="User" w:date="2022-10-04T15:05:00Z">
        <w:del w:id="31236" w:author="Kem Sereyboth" w:date="2023-06-20T14:47:00Z">
          <w:r w:rsidRPr="00B26CA9" w:rsidDel="005C3437">
            <w:rPr>
              <w:spacing w:val="-4"/>
              <w:cs/>
              <w:lang w:val="ca-ES"/>
            </w:rPr>
            <w:delText>១៦.លោក ថន សំណាង</w:delText>
          </w:r>
          <w:r w:rsidRPr="00B26CA9" w:rsidDel="005C3437">
            <w:rPr>
              <w:spacing w:val="-4"/>
              <w:cs/>
              <w:lang w:val="ca-ES"/>
            </w:rPr>
            <w:tab/>
            <w:delText>អនុប្រធានការិយាល័យសវនកម្មទី៣</w:delText>
          </w:r>
          <w:r w:rsidRPr="00B26CA9" w:rsidDel="005C3437">
            <w:rPr>
              <w:spacing w:val="-4"/>
              <w:cs/>
              <w:lang w:val="ca-ES"/>
            </w:rPr>
            <w:tab/>
          </w:r>
          <w:r w:rsidRPr="00B26CA9" w:rsidDel="005C3437">
            <w:rPr>
              <w:spacing w:val="-16"/>
              <w:cs/>
              <w:lang w:val="ca-ES"/>
            </w:rPr>
            <w:delText>សវនករទទួលបន្ទុក</w:delText>
          </w:r>
        </w:del>
      </w:ins>
    </w:p>
    <w:p w14:paraId="54569287" w14:textId="30D8FBAD" w:rsidR="00C91DD5" w:rsidRPr="00B26CA9" w:rsidDel="005C3437" w:rsidRDefault="00C91DD5">
      <w:pPr>
        <w:spacing w:after="0" w:line="218" w:lineRule="auto"/>
        <w:ind w:left="634"/>
        <w:rPr>
          <w:ins w:id="31237" w:author="User" w:date="2022-10-04T15:05:00Z"/>
          <w:del w:id="31238" w:author="Kem Sereyboth" w:date="2023-06-20T14:48:00Z"/>
        </w:rPr>
        <w:pPrChange w:id="31239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240" w:author="User" w:date="2022-10-04T15:05:00Z">
        <w:del w:id="31241" w:author="Kem Sereyboth" w:date="2023-06-20T14:48:00Z">
          <w:r w:rsidRPr="00B26CA9" w:rsidDel="005C3437">
            <w:rPr>
              <w:spacing w:val="-2"/>
              <w:cs/>
              <w:lang w:val="ca-ES"/>
            </w:rPr>
            <w:delText>គណៈកម្មការចំពោះកិច្ច ពិនិត្យ និងវាយតម្លៃលើរបាយការណ៍សវនកម្មអនុលោមភាពរបស់សវនករ</w:delText>
          </w:r>
          <w:r w:rsidRPr="00B26CA9" w:rsidDel="005C3437">
            <w:rPr>
              <w:spacing w:val="6"/>
              <w:cs/>
              <w:lang w:val="ca-ES"/>
            </w:rPr>
            <w:delText>ទទួលបន្ទុកផ្អែកលើគោលការណ៍ណែនាំស្ដីពីការសវនកម្មអនុលោមភាព និងសេចក្ដីណែនាំស្ដីពីយន្តការ</w:delText>
          </w:r>
          <w:r w:rsidRPr="00B26CA9" w:rsidDel="005C3437">
            <w:rPr>
              <w:spacing w:val="-4"/>
              <w:cs/>
              <w:lang w:val="ca-ES"/>
            </w:rPr>
            <w:delText xml:space="preserve"> និងនីតិវិធីសវនកម្មអនុលោមភាព ដោយពិនិត្យលើចំណុចមួយចំនួន</w:delText>
          </w:r>
        </w:del>
      </w:ins>
      <w:ins w:id="31242" w:author="User" w:date="2022-10-04T15:08:00Z">
        <w:del w:id="31243" w:author="Kem Sereyboth" w:date="2023-06-20T14:48:00Z">
          <w:r w:rsidRPr="00B26CA9" w:rsidDel="005C3437">
            <w:rPr>
              <w:spacing w:val="-4"/>
              <w:cs/>
              <w:lang w:val="ca-ES"/>
            </w:rPr>
            <w:delText>រួមមាន</w:delText>
          </w:r>
        </w:del>
      </w:ins>
      <w:ins w:id="31244" w:author="User" w:date="2022-10-04T15:05:00Z">
        <w:del w:id="31245" w:author="Kem Sereyboth" w:date="2023-06-20T14:48:00Z">
          <w:r w:rsidRPr="00B26CA9" w:rsidDel="005C3437">
            <w:rPr>
              <w:spacing w:val="-4"/>
              <w:cs/>
              <w:lang w:val="ca-ES"/>
            </w:rPr>
            <w:delText xml:space="preserve">៖ </w:delText>
          </w:r>
          <w:r w:rsidRPr="00B26CA9" w:rsidDel="005C3437">
            <w:rPr>
              <w:spacing w:val="-4"/>
              <w:cs/>
            </w:rPr>
            <w:delText>ការអនុវត្តនីតិវិធី</w:delText>
          </w:r>
          <w:r w:rsidRPr="00B26CA9" w:rsidDel="005C3437">
            <w:rPr>
              <w:spacing w:val="-4"/>
            </w:rPr>
            <w:delText xml:space="preserve">​ </w:delText>
          </w:r>
          <w:r w:rsidRPr="00B26CA9" w:rsidDel="005C3437">
            <w:rPr>
              <w:spacing w:val="-4"/>
              <w:cs/>
            </w:rPr>
            <w:delText>និងសវនកម្ម</w:delText>
          </w:r>
          <w:r w:rsidRPr="00B26CA9" w:rsidDel="005C3437">
            <w:rPr>
              <w:spacing w:val="2"/>
              <w:cs/>
            </w:rPr>
            <w:delText>របស់សវនករទទួលបន្ទុក ដំណើរការអង្កេតរបស់សវនករទទួលបន្ទុក</w:delText>
          </w:r>
          <w:r w:rsidRPr="00B26CA9" w:rsidDel="005C3437">
            <w:rPr>
              <w:spacing w:val="2"/>
              <w:cs/>
              <w:lang w:val="ca-ES"/>
            </w:rPr>
            <w:delText xml:space="preserve"> </w:delText>
          </w:r>
          <w:r w:rsidRPr="00B26CA9" w:rsidDel="005C3437">
            <w:rPr>
              <w:spacing w:val="2"/>
              <w:cs/>
            </w:rPr>
            <w:delText>ភស្តុតាងស្ដីពីអនុលោមភាពទៅតាម</w:delText>
          </w:r>
          <w:r w:rsidRPr="00B26CA9" w:rsidDel="005C3437">
            <w:rPr>
              <w:spacing w:val="6"/>
              <w:cs/>
            </w:rPr>
            <w:delText>ប្រធានបទសវន​កម្មនីមួ​យ​ៗ ការសន្និដ្ឋានរបស់សវនករទទួលបន្ទុកទៅតាមប្រធានបទសវនកម្មនីមួយៗ</w:delText>
          </w:r>
          <w:r w:rsidRPr="00B26CA9" w:rsidDel="005C3437">
            <w:rPr>
              <w:cs/>
            </w:rPr>
            <w:delText xml:space="preserve"> ការ</w:delText>
          </w:r>
          <w:r w:rsidRPr="00B26CA9" w:rsidDel="005C3437">
            <w:rPr>
              <w:spacing w:val="-18"/>
              <w:cs/>
            </w:rPr>
            <w:delText>សន្និដ្ឋាន</w:delText>
          </w:r>
          <w:r w:rsidRPr="00B26CA9" w:rsidDel="005C3437">
            <w:rPr>
              <w:spacing w:val="-14"/>
              <w:cs/>
            </w:rPr>
            <w:delText xml:space="preserve"> និ​ង</w:delText>
          </w:r>
          <w:r w:rsidRPr="00B26CA9" w:rsidDel="005C3437">
            <w:rPr>
              <w:spacing w:val="6"/>
              <w:cs/>
            </w:rPr>
            <w:delText>អនុសាសន៍</w:delText>
          </w:r>
          <w:r w:rsidRPr="00B26CA9" w:rsidDel="005C3437">
            <w:rPr>
              <w:cs/>
            </w:rPr>
            <w:delText>របស់សវនករទទួលបន្ទុកទៅតាមប្រធានបទសវនកម្មនីមួយៗ។</w:delText>
          </w:r>
        </w:del>
      </w:ins>
    </w:p>
    <w:p w14:paraId="202DCC58" w14:textId="48C1DA81" w:rsidR="002636E6" w:rsidRPr="00B26CA9" w:rsidDel="00FF3DA9" w:rsidRDefault="00C91DD5">
      <w:pPr>
        <w:spacing w:after="0" w:line="218" w:lineRule="auto"/>
        <w:ind w:left="634"/>
        <w:rPr>
          <w:ins w:id="31246" w:author="User" w:date="2022-10-04T15:28:00Z"/>
          <w:del w:id="31247" w:author="Kem Sereyboth" w:date="2023-07-11T11:10:00Z"/>
          <w:spacing w:val="6"/>
        </w:rPr>
        <w:pPrChange w:id="31248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249" w:author="User" w:date="2022-10-04T15:05:00Z">
        <w:del w:id="31250" w:author="Kem Sereyboth" w:date="2023-07-11T11:10:00Z">
          <w:r w:rsidRPr="00B26CA9" w:rsidDel="00FF3DA9">
            <w:rPr>
              <w:spacing w:val="-2"/>
              <w:highlight w:val="yellow"/>
              <w:cs/>
              <w:rPrChange w:id="3125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កិច្ចប្រជុំគណៈកម្មការចំពោះកិច្ចលើសេចក្ដីព្រាងរបាយការណ៍សវនកម្មអនុលោមភាព</w:delText>
          </w:r>
        </w:del>
      </w:ins>
      <w:ins w:id="31252" w:author="User" w:date="2022-10-04T15:10:00Z">
        <w:del w:id="31253" w:author="Kem Sereyboth" w:date="2023-07-11T11:10:00Z">
          <w:r w:rsidRPr="00B26CA9" w:rsidDel="00FF3DA9">
            <w:rPr>
              <w:spacing w:val="-2"/>
              <w:highlight w:val="yellow"/>
              <w:cs/>
              <w:rPrChange w:id="3125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នៅ ន.ស.ស. </w:delText>
          </w:r>
          <w:r w:rsidRPr="00B26CA9" w:rsidDel="00FF3DA9">
            <w:rPr>
              <w:spacing w:val="-10"/>
              <w:highlight w:val="yellow"/>
              <w:cs/>
              <w:rPrChange w:id="3125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ត្រូវ</w:delText>
          </w:r>
        </w:del>
      </w:ins>
      <w:ins w:id="31256" w:author="User" w:date="2022-10-04T15:05:00Z">
        <w:del w:id="31257" w:author="Kem Sereyboth" w:date="2023-07-11T11:10:00Z">
          <w:r w:rsidRPr="00B26CA9" w:rsidDel="00FF3DA9">
            <w:rPr>
              <w:spacing w:val="-10"/>
              <w:highlight w:val="yellow"/>
              <w:cs/>
              <w:rPrChange w:id="3125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បានរៀបចំ</w:delText>
          </w:r>
        </w:del>
      </w:ins>
      <w:ins w:id="31259" w:author="User" w:date="2022-10-04T15:11:00Z">
        <w:del w:id="31260" w:author="Kem Sereyboth" w:date="2023-07-11T11:10:00Z">
          <w:r w:rsidRPr="00B26CA9" w:rsidDel="00FF3DA9">
            <w:rPr>
              <w:spacing w:val="-10"/>
              <w:highlight w:val="yellow"/>
              <w:cs/>
              <w:rPrChange w:id="3126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ឡើងកាលពី</w:delText>
          </w:r>
        </w:del>
      </w:ins>
      <w:ins w:id="31262" w:author="User" w:date="2022-10-04T15:05:00Z">
        <w:del w:id="31263" w:author="Kem Sereyboth" w:date="2023-07-11T11:10:00Z">
          <w:r w:rsidRPr="00B26CA9" w:rsidDel="00FF3DA9">
            <w:rPr>
              <w:spacing w:val="-10"/>
              <w:highlight w:val="yellow"/>
              <w:cs/>
              <w:rPrChange w:id="312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ថ្ងៃទី</w:delText>
          </w:r>
        </w:del>
      </w:ins>
      <w:ins w:id="31265" w:author="User" w:date="2022-10-04T15:11:00Z">
        <w:del w:id="31266" w:author="Kem Sereyboth" w:date="2023-07-11T11:10:00Z">
          <w:r w:rsidRPr="00B26CA9" w:rsidDel="00FF3DA9">
            <w:rPr>
              <w:spacing w:val="-10"/>
              <w:highlight w:val="yellow"/>
              <w:cs/>
              <w:rPrChange w:id="3126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1268" w:author="User" w:date="2022-10-04T15:05:00Z">
        <w:del w:id="31269" w:author="Kem Sereyboth" w:date="2023-07-11T11:10:00Z">
          <w:r w:rsidRPr="00B26CA9" w:rsidDel="00FF3DA9">
            <w:rPr>
              <w:spacing w:val="-10"/>
              <w:highlight w:val="yellow"/>
              <w:cs/>
              <w:rPrChange w:id="3127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ខែ</w:delText>
          </w:r>
        </w:del>
      </w:ins>
      <w:ins w:id="31271" w:author="User" w:date="2022-10-04T15:11:00Z">
        <w:del w:id="31272" w:author="Kem Sereyboth" w:date="2023-07-11T11:10:00Z">
          <w:r w:rsidRPr="00B26CA9" w:rsidDel="00FF3DA9">
            <w:rPr>
              <w:spacing w:val="-10"/>
              <w:highlight w:val="yellow"/>
              <w:cs/>
              <w:rPrChange w:id="3127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តុលា </w:delText>
          </w:r>
        </w:del>
      </w:ins>
      <w:ins w:id="31274" w:author="User" w:date="2022-10-04T15:05:00Z">
        <w:del w:id="31275" w:author="Kem Sereyboth" w:date="2023-07-11T11:10:00Z">
          <w:r w:rsidRPr="00B26CA9" w:rsidDel="00FF3DA9">
            <w:rPr>
              <w:spacing w:val="-10"/>
              <w:highlight w:val="yellow"/>
              <w:cs/>
              <w:rPrChange w:id="3127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ឆ្នាំ២០២២ នៅបន្ទប់ប្រជុំ​របស់​អង្គភាព​សវនកម្ម​ផ្ទៃ​ក្នុង​​នៃ</w:delText>
          </w:r>
          <w:r w:rsidRPr="00B26CA9" w:rsidDel="00FF3DA9">
            <w:rPr>
              <w:spacing w:val="-10"/>
              <w:highlight w:val="yellow"/>
              <w:rPrChange w:id="31277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​ </w:delText>
          </w:r>
          <w:r w:rsidRPr="00B26CA9" w:rsidDel="00FF3DA9">
            <w:rPr>
              <w:spacing w:val="-10"/>
              <w:highlight w:val="yellow"/>
              <w:cs/>
              <w:rPrChange w:id="3127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អ.ស.ហ.</w:delText>
          </w:r>
          <w:r w:rsidRPr="00B26CA9" w:rsidDel="00FF3DA9">
            <w:rPr>
              <w:spacing w:val="6"/>
              <w:highlight w:val="yellow"/>
              <w:cs/>
              <w:rPrChange w:id="3127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​</w:delText>
          </w:r>
          <w:r w:rsidRPr="00B26CA9" w:rsidDel="00FF3DA9">
            <w:rPr>
              <w:spacing w:val="8"/>
              <w:highlight w:val="yellow"/>
              <w:cs/>
              <w:rPrChange w:id="31280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វេលាម៉ោង ៩</w:delText>
          </w:r>
        </w:del>
      </w:ins>
      <w:ins w:id="31281" w:author="User" w:date="2022-10-04T16:25:00Z">
        <w:del w:id="31282" w:author="Kem Sereyboth" w:date="2023-07-11T11:10:00Z">
          <w:r w:rsidR="002E5FBD" w:rsidRPr="00B26CA9" w:rsidDel="00FF3DA9">
            <w:rPr>
              <w:spacing w:val="8"/>
              <w:highlight w:val="yellow"/>
              <w:cs/>
              <w:rPrChange w:id="3128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284" w:author="User" w:date="2022-10-04T15:05:00Z">
        <w:del w:id="31285" w:author="Kem Sereyboth" w:date="2023-07-11T11:10:00Z">
          <w:r w:rsidRPr="00B26CA9" w:rsidDel="00FF3DA9">
            <w:rPr>
              <w:spacing w:val="8"/>
              <w:highlight w:val="yellow"/>
              <w:rPrChange w:id="31286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:</w:delText>
          </w:r>
          <w:r w:rsidRPr="00B26CA9" w:rsidDel="00FF3DA9">
            <w:rPr>
              <w:spacing w:val="8"/>
              <w:highlight w:val="yellow"/>
              <w:cs/>
              <w:rPrChange w:id="31287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៣០ នាទី​ព្រឹក ក្រោមការដឹកនាំរបស់ </w:delText>
          </w:r>
          <w:r w:rsidRPr="00B26CA9" w:rsidDel="00FF3DA9">
            <w:rPr>
              <w:rFonts w:ascii="Khmer MEF2" w:hAnsi="Khmer MEF2" w:cs="Khmer MEF2"/>
              <w:spacing w:val="8"/>
              <w:highlight w:val="yellow"/>
              <w:cs/>
              <w:rPrChange w:id="31288" w:author="Sopheak Phorn" w:date="2023-08-25T15:04:00Z">
                <w:rPr>
                  <w:rFonts w:ascii="Khmer MEF2" w:hAnsi="Khmer MEF2" w:cs="Khmer MEF2"/>
                  <w:sz w:val="24"/>
                  <w:szCs w:val="24"/>
                  <w:cs/>
                  <w:lang w:val="ca-ES"/>
                </w:rPr>
              </w:rPrChange>
            </w:rPr>
            <w:delText>ឯកឧត្តម ឈុន សម្បត្តិ</w:delText>
          </w:r>
          <w:r w:rsidRPr="00B26CA9" w:rsidDel="00FF3DA9">
            <w:rPr>
              <w:spacing w:val="8"/>
              <w:highlight w:val="yellow"/>
              <w:cs/>
              <w:rPrChange w:id="31289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ប្រធានអង្គភាពសវនកម្មផ្ទៃក្នុង</w:delText>
          </w:r>
        </w:del>
      </w:ins>
      <w:ins w:id="31290" w:author="User" w:date="2022-10-05T13:15:00Z">
        <w:del w:id="31291" w:author="Kem Sereyboth" w:date="2023-07-11T11:10:00Z">
          <w:r w:rsidR="00EF37CC" w:rsidRPr="00B26CA9" w:rsidDel="00FF3DA9">
            <w:rPr>
              <w:spacing w:val="8"/>
              <w:highlight w:val="yellow"/>
              <w:cs/>
              <w:rPrChange w:id="3129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នៃ </w:delText>
          </w:r>
          <w:r w:rsidR="00EF37CC" w:rsidRPr="00B26CA9" w:rsidDel="00FF3DA9">
            <w:rPr>
              <w:spacing w:val="8"/>
              <w:highlight w:val="yellow"/>
              <w:cs/>
              <w:rPrChange w:id="31293" w:author="Sopheak Phorn" w:date="2023-08-25T15:04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1294" w:author="User" w:date="2022-10-05T13:16:00Z">
        <w:del w:id="31295" w:author="Kem Sereyboth" w:date="2023-07-11T11:10:00Z">
          <w:r w:rsidR="00EF37CC" w:rsidRPr="00B26CA9" w:rsidDel="00FF3DA9">
            <w:rPr>
              <w:spacing w:val="8"/>
              <w:highlight w:val="yellow"/>
              <w:cs/>
              <w:rPrChange w:id="31296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297" w:author="User" w:date="2022-10-04T15:05:00Z">
        <w:del w:id="31298" w:author="Kem Sereyboth" w:date="2023-07-11T11:10:00Z">
          <w:r w:rsidRPr="00B26CA9" w:rsidDel="00FF3DA9">
            <w:rPr>
              <w:spacing w:val="8"/>
              <w:highlight w:val="yellow"/>
              <w:cs/>
              <w:rPrChange w:id="31299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និងជាប្រធានគណៈកម្មការចំពោះកិច្ច។ </w:delText>
          </w:r>
        </w:del>
      </w:ins>
      <w:ins w:id="31300" w:author="User" w:date="2022-10-04T15:13:00Z">
        <w:del w:id="31301" w:author="Kem Sereyboth" w:date="2023-07-11T11:10:00Z">
          <w:r w:rsidRPr="00B26CA9" w:rsidDel="00FF3DA9">
            <w:rPr>
              <w:spacing w:val="8"/>
              <w:highlight w:val="yellow"/>
              <w:cs/>
              <w:rPrChange w:id="313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ជាកិច្ចចាប់ផ្តើម </w:delText>
          </w:r>
        </w:del>
      </w:ins>
      <w:ins w:id="31303" w:author="User" w:date="2022-10-04T15:14:00Z">
        <w:del w:id="31304" w:author="Kem Sereyboth" w:date="2023-07-11T11:10:00Z">
          <w:r w:rsidRPr="00B26CA9" w:rsidDel="00FF3DA9">
            <w:rPr>
              <w:rFonts w:ascii="Khmer MEF2" w:hAnsi="Khmer MEF2" w:cs="Khmer MEF2"/>
              <w:spacing w:val="8"/>
              <w:highlight w:val="yellow"/>
              <w:cs/>
              <w:rPrChange w:id="31305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>ឯកឧត្តមប្រធានអង្គភាព</w:delText>
          </w:r>
          <w:r w:rsidRPr="00B26CA9" w:rsidDel="00FF3DA9">
            <w:rPr>
              <w:rFonts w:ascii="Khmer MEF2" w:hAnsi="Khmer MEF2" w:cs="Khmer MEF2"/>
              <w:spacing w:val="4"/>
              <w:highlight w:val="yellow"/>
              <w:cs/>
              <w:rPrChange w:id="31306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307" w:author="User" w:date="2022-10-04T15:15:00Z">
        <w:del w:id="31308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30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បានសម</w:delText>
          </w:r>
        </w:del>
      </w:ins>
      <w:ins w:id="31310" w:author="User" w:date="2022-10-04T15:16:00Z">
        <w:del w:id="31311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31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្តែងការកោ</w:delText>
          </w:r>
        </w:del>
      </w:ins>
      <w:ins w:id="31313" w:author="User" w:date="2022-10-04T15:17:00Z">
        <w:del w:id="31314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31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ត</w:delText>
          </w:r>
        </w:del>
      </w:ins>
      <w:ins w:id="31316" w:author="User" w:date="2022-10-04T15:20:00Z">
        <w:del w:id="31317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318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សរសើរ</w:delText>
          </w:r>
        </w:del>
      </w:ins>
      <w:ins w:id="31319" w:author="User" w:date="2022-10-04T15:21:00Z">
        <w:del w:id="31320" w:author="Kem Sereyboth" w:date="2023-07-11T11:10:00Z">
          <w:r w:rsidR="00525F53" w:rsidRPr="00B26CA9" w:rsidDel="00FF3DA9">
            <w:rPr>
              <w:spacing w:val="-8"/>
              <w:highlight w:val="yellow"/>
              <w:cs/>
              <w:rPrChange w:id="3132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ចំពោះសវនករទទួល</w:delText>
          </w:r>
          <w:r w:rsidR="00525F53" w:rsidRPr="00B26CA9" w:rsidDel="00FF3DA9">
            <w:rPr>
              <w:highlight w:val="yellow"/>
              <w:cs/>
              <w:rPrChange w:id="31322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បន្ទុកដែលបានខិតខំ</w:delText>
          </w:r>
          <w:r w:rsidR="00525F53" w:rsidRPr="00B26CA9" w:rsidDel="00FF3DA9">
            <w:rPr>
              <w:spacing w:val="-8"/>
              <w:highlight w:val="yellow"/>
              <w:cs/>
              <w:rPrChange w:id="31323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ប្រឹងប្រែង</w:delText>
          </w:r>
          <w:r w:rsidR="00525F53" w:rsidRPr="00B26CA9" w:rsidDel="00FF3DA9">
            <w:rPr>
              <w:highlight w:val="yellow"/>
              <w:cs/>
              <w:rPrChange w:id="31324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រៀបចំរបាយការណ៍</w:delText>
          </w:r>
          <w:r w:rsidR="00525F53" w:rsidRPr="00B26CA9" w:rsidDel="00FF3DA9">
            <w:rPr>
              <w:spacing w:val="-8"/>
              <w:highlight w:val="yellow"/>
              <w:cs/>
              <w:rPrChange w:id="31325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សវនកម្ម</w:delText>
          </w:r>
          <w:r w:rsidR="00525F53" w:rsidRPr="00B26CA9" w:rsidDel="00FF3DA9">
            <w:rPr>
              <w:spacing w:val="2"/>
              <w:highlight w:val="yellow"/>
              <w:cs/>
              <w:rPrChange w:id="3132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អនុ</w:delText>
          </w:r>
        </w:del>
      </w:ins>
      <w:ins w:id="31327" w:author="User" w:date="2022-10-04T15:22:00Z">
        <w:del w:id="31328" w:author="Kem Sereyboth" w:date="2023-07-11T11:10:00Z">
          <w:r w:rsidR="00525F53" w:rsidRPr="00B26CA9" w:rsidDel="00FF3DA9">
            <w:rPr>
              <w:spacing w:val="2"/>
              <w:highlight w:val="yellow"/>
              <w:cs/>
              <w:rPrChange w:id="31329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លោម</w:delText>
          </w:r>
          <w:r w:rsidR="00525F53" w:rsidRPr="00B26CA9" w:rsidDel="00FF3DA9">
            <w:rPr>
              <w:spacing w:val="4"/>
              <w:highlight w:val="yellow"/>
              <w:cs/>
              <w:rPrChange w:id="3133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ភាព</w:delText>
          </w:r>
          <w:r w:rsidR="006E7928" w:rsidRPr="00B26CA9" w:rsidDel="00FF3DA9">
            <w:rPr>
              <w:spacing w:val="4"/>
              <w:highlight w:val="yellow"/>
              <w:cs/>
              <w:rPrChange w:id="31331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នៅ ន.ស.ស.</w:delText>
          </w:r>
          <w:r w:rsidR="006E7928" w:rsidRPr="00B26CA9" w:rsidDel="00FF3DA9">
            <w:rPr>
              <w:spacing w:val="4"/>
              <w:highlight w:val="yellow"/>
              <w:cs/>
              <w:rPrChange w:id="3133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សម្រាប់ការិយបរិច្ឆេទ២០២២ បានទាន់</w:delText>
          </w:r>
          <w:r w:rsidR="006E7928" w:rsidRPr="00B26CA9" w:rsidDel="00FF3DA9">
            <w:rPr>
              <w:spacing w:val="2"/>
              <w:highlight w:val="yellow"/>
              <w:cs/>
              <w:rPrChange w:id="3133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ពេល</w:delText>
          </w:r>
        </w:del>
      </w:ins>
      <w:ins w:id="31334" w:author="User" w:date="2022-10-04T15:23:00Z">
        <w:del w:id="31335" w:author="Kem Sereyboth" w:date="2023-07-11T11:10:00Z">
          <w:r w:rsidR="006E7928" w:rsidRPr="00B26CA9" w:rsidDel="00FF3DA9">
            <w:rPr>
              <w:spacing w:val="2"/>
              <w:highlight w:val="yellow"/>
              <w:cs/>
              <w:rPrChange w:id="3133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វេលា និងគោរពទៅតាមទម្រង់</w:delText>
          </w:r>
          <w:r w:rsidR="006E7928" w:rsidRPr="00B26CA9" w:rsidDel="00FF3DA9">
            <w:rPr>
              <w:highlight w:val="yellow"/>
              <w:cs/>
              <w:rPrChange w:id="3133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ដែលបានកំណត់ត្រឹមត្រូវ។ តាមការត្រួតពិនិត្យលើរបាយការណ៍</w:delText>
          </w:r>
        </w:del>
      </w:ins>
      <w:ins w:id="31338" w:author="User" w:date="2022-10-04T15:24:00Z">
        <w:del w:id="31339" w:author="Kem Sereyboth" w:date="2023-07-11T11:10:00Z">
          <w:r w:rsidR="006E7928" w:rsidRPr="00B26CA9" w:rsidDel="00FF3DA9">
            <w:rPr>
              <w:highlight w:val="yellow"/>
              <w:cs/>
              <w:rPrChange w:id="3134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 </w:delText>
          </w:r>
          <w:r w:rsidR="006E7928" w:rsidRPr="00B26CA9" w:rsidDel="00FF3DA9">
            <w:rPr>
              <w:rFonts w:ascii="Khmer MEF2" w:hAnsi="Khmer MEF2" w:cs="Khmer MEF2"/>
              <w:highlight w:val="yellow"/>
              <w:cs/>
              <w:rPrChange w:id="31341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="006E7928" w:rsidRPr="00B26CA9" w:rsidDel="00FF3DA9">
            <w:rPr>
              <w:highlight w:val="yellow"/>
              <w:cs/>
              <w:rPrChange w:id="3134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និង</w:delText>
          </w:r>
          <w:r w:rsidR="006E7928" w:rsidRPr="00B26CA9" w:rsidDel="00FF3DA9">
            <w:rPr>
              <w:spacing w:val="6"/>
              <w:highlight w:val="yellow"/>
              <w:cs/>
              <w:rPrChange w:id="3134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ជា</w:delText>
          </w:r>
          <w:r w:rsidR="006E7928" w:rsidRPr="00B26CA9" w:rsidDel="00FF3DA9">
            <w:rPr>
              <w:spacing w:val="-4"/>
              <w:highlight w:val="yellow"/>
              <w:cs/>
              <w:rPrChange w:id="3134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ប្រធានគណៈកម្មការចំពោះកិច្ច</w:delText>
          </w:r>
        </w:del>
      </w:ins>
      <w:ins w:id="31345" w:author="User" w:date="2022-10-04T15:25:00Z">
        <w:del w:id="31346" w:author="Kem Sereyboth" w:date="2023-07-11T11:10:00Z">
          <w:r w:rsidR="006E7928" w:rsidRPr="00B26CA9" w:rsidDel="00FF3DA9">
            <w:rPr>
              <w:spacing w:val="-4"/>
              <w:highlight w:val="yellow"/>
              <w:cs/>
              <w:rPrChange w:id="3134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ព្រមទាំងសមាជិក</w:delText>
          </w:r>
          <w:r w:rsidR="006E7928" w:rsidRPr="00B26CA9" w:rsidDel="00FF3DA9">
            <w:rPr>
              <w:spacing w:val="-4"/>
              <w:highlight w:val="yellow"/>
              <w:rPrChange w:id="3134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/</w:delText>
          </w:r>
          <w:r w:rsidR="006E7928" w:rsidRPr="00B26CA9" w:rsidDel="00FF3DA9">
            <w:rPr>
              <w:spacing w:val="-4"/>
              <w:highlight w:val="yellow"/>
              <w:cs/>
              <w:rPrChange w:id="3134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សមាជិកា នៃ</w:delText>
          </w:r>
          <w:r w:rsidR="002636E6" w:rsidRPr="00B26CA9" w:rsidDel="00FF3DA9">
            <w:rPr>
              <w:spacing w:val="-4"/>
              <w:highlight w:val="yellow"/>
              <w:cs/>
              <w:rPrChange w:id="3135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គណៈកម្មការចំពោះកិច្ចបានពិនិត្យ</w:delText>
          </w:r>
        </w:del>
      </w:ins>
      <w:ins w:id="31351" w:author="User" w:date="2022-10-05T13:19:00Z">
        <w:del w:id="31352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35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ឃើ</w:delText>
          </w:r>
        </w:del>
      </w:ins>
      <w:ins w:id="31354" w:author="User" w:date="2022-10-05T13:21:00Z">
        <w:del w:id="31355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35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357" w:author="User" w:date="2022-10-05T13:19:00Z">
        <w:del w:id="31358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35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ញ</w:delText>
          </w:r>
        </w:del>
      </w:ins>
      <w:ins w:id="31360" w:author="User" w:date="2022-10-05T13:21:00Z">
        <w:del w:id="31361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36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363" w:author="User" w:date="2022-10-05T13:19:00Z">
        <w:del w:id="31364" w:author="Kem Sereyboth" w:date="2023-07-11T11:10:00Z">
          <w:r w:rsidR="00EF37CC" w:rsidRPr="00B26CA9" w:rsidDel="00FF3DA9">
            <w:rPr>
              <w:spacing w:val="-4"/>
              <w:highlight w:val="yellow"/>
              <w:cs/>
              <w:rPrChange w:id="3136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នូវ</w:delText>
          </w:r>
          <w:r w:rsidR="00EF37CC" w:rsidRPr="00B26CA9" w:rsidDel="00FF3DA9">
            <w:rPr>
              <w:spacing w:val="-2"/>
              <w:highlight w:val="yellow"/>
              <w:cs/>
              <w:rPrChange w:id="3136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ចំណុ</w:delText>
          </w:r>
        </w:del>
      </w:ins>
      <w:ins w:id="31367" w:author="User" w:date="2022-10-06T04:27:00Z">
        <w:del w:id="31368" w:author="Kem Sereyboth" w:date="2023-07-11T11:10:00Z">
          <w:r w:rsidR="0059514E" w:rsidRPr="00B26CA9" w:rsidDel="00FF3DA9">
            <w:rPr>
              <w:spacing w:val="-2"/>
              <w:highlight w:val="yellow"/>
              <w:cs/>
              <w:rPrChange w:id="3136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ច</w:delText>
          </w:r>
        </w:del>
      </w:ins>
      <w:ins w:id="31370" w:author="User" w:date="2022-10-05T13:20:00Z">
        <w:del w:id="31371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37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ខ្វះខាតមួយចំនួនពាក់ព័ន្ធខ្លឹមសារ ពាក</w:delText>
          </w:r>
        </w:del>
      </w:ins>
      <w:ins w:id="31373" w:author="User" w:date="2022-10-05T13:21:00Z">
        <w:del w:id="31374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37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្យពេ</w:delText>
          </w:r>
        </w:del>
      </w:ins>
      <w:ins w:id="31376" w:author="User" w:date="2022-10-06T04:30:00Z">
        <w:del w:id="31377" w:author="Kem Sereyboth" w:date="2023-07-11T11:10:00Z">
          <w:r w:rsidR="00C16DDD" w:rsidRPr="00B26CA9" w:rsidDel="00FF3DA9">
            <w:rPr>
              <w:spacing w:val="-2"/>
              <w:highlight w:val="yellow"/>
              <w:cs/>
              <w:rPrChange w:id="3137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ច</w:delText>
          </w:r>
        </w:del>
      </w:ins>
      <w:ins w:id="31379" w:author="User" w:date="2022-10-05T13:21:00Z">
        <w:del w:id="31380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38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ន៍ និងអក្ខរាវិរុទ្ធ។ ជាលទ្ធ</w:delText>
          </w:r>
        </w:del>
      </w:ins>
      <w:ins w:id="31382" w:author="User" w:date="2022-10-05T13:22:00Z">
        <w:del w:id="31383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38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ផលគណៈកម្មការចំ</w:delText>
          </w:r>
        </w:del>
      </w:ins>
      <w:ins w:id="31385" w:author="User" w:date="2022-10-05T13:23:00Z">
        <w:del w:id="31386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387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388" w:author="User" w:date="2022-10-05T13:22:00Z">
        <w:del w:id="31389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390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ពោះ</w:delText>
          </w:r>
        </w:del>
      </w:ins>
      <w:ins w:id="31391" w:author="User" w:date="2022-10-05T13:23:00Z">
        <w:del w:id="31392" w:author="Kem Sereyboth" w:date="2023-07-11T11:10:00Z">
          <w:r w:rsidR="00EF37CC" w:rsidRPr="00B26CA9" w:rsidDel="00FF3DA9">
            <w:rPr>
              <w:spacing w:val="-2"/>
              <w:highlight w:val="yellow"/>
              <w:rPrChange w:id="31393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>​​</w:delText>
          </w:r>
        </w:del>
      </w:ins>
      <w:ins w:id="31394" w:author="User" w:date="2022-10-05T13:22:00Z">
        <w:del w:id="31395" w:author="Kem Sereyboth" w:date="2023-07-11T11:10:00Z">
          <w:r w:rsidR="00EF37CC" w:rsidRPr="00B26CA9" w:rsidDel="00FF3DA9">
            <w:rPr>
              <w:spacing w:val="-2"/>
              <w:highlight w:val="yellow"/>
              <w:cs/>
              <w:rPrChange w:id="31396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កិច្ច</w:delText>
          </w:r>
          <w:r w:rsidR="00EF37CC" w:rsidRPr="00B26CA9" w:rsidDel="00FF3DA9">
            <w:rPr>
              <w:spacing w:val="2"/>
              <w:highlight w:val="yellow"/>
              <w:cs/>
              <w:rPrChange w:id="31397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បានពិនិត្យ និងវាយ</w:delText>
          </w:r>
        </w:del>
      </w:ins>
      <w:ins w:id="31398" w:author="User" w:date="2022-10-04T15:26:00Z">
        <w:del w:id="31399" w:author="Kem Sereyboth" w:date="2023-07-11T11:10:00Z">
          <w:r w:rsidR="002636E6" w:rsidRPr="00B26CA9" w:rsidDel="00FF3DA9">
            <w:rPr>
              <w:spacing w:val="6"/>
              <w:highlight w:val="yellow"/>
              <w:cs/>
              <w:rPrChange w:id="3140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តម្លៃទទួលយកនូវលទ្ធផលរកឃើញរបស់សវនករទទួលបន្ទុកចំនួន ៥ រួមមាន</w:delText>
          </w:r>
        </w:del>
      </w:ins>
      <w:ins w:id="31401" w:author="User" w:date="2022-10-04T15:27:00Z">
        <w:del w:id="31402" w:author="Kem Sereyboth" w:date="2023-07-11T11:10:00Z">
          <w:r w:rsidR="002636E6" w:rsidRPr="00B26CA9" w:rsidDel="00FF3DA9">
            <w:rPr>
              <w:spacing w:val="6"/>
              <w:highlight w:val="yellow"/>
              <w:cs/>
              <w:rPrChange w:id="3140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664E4398" w14:textId="54D328AC" w:rsidR="00556EC6" w:rsidRPr="00B26CA9" w:rsidDel="00FF3DA9" w:rsidRDefault="00556EC6">
      <w:pPr>
        <w:spacing w:after="0" w:line="218" w:lineRule="auto"/>
        <w:ind w:left="634"/>
        <w:rPr>
          <w:ins w:id="31404" w:author="User" w:date="2022-10-07T16:22:00Z"/>
          <w:del w:id="31405" w:author="Kem Sereyboth" w:date="2023-07-11T11:10:00Z"/>
          <w:spacing w:val="-8"/>
          <w:highlight w:val="yellow"/>
          <w:lang w:val="ca-ES"/>
          <w:rPrChange w:id="31406" w:author="Sopheak Phorn" w:date="2023-08-25T15:04:00Z">
            <w:rPr>
              <w:ins w:id="31407" w:author="User" w:date="2022-10-07T16:22:00Z"/>
              <w:del w:id="31408" w:author="Kem Sereyboth" w:date="2023-07-11T11:10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1409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410" w:author="User" w:date="2022-10-07T16:22:00Z">
        <w:del w:id="31411" w:author="Kem Sereyboth" w:date="2023-07-11T11:10:00Z">
          <w:r w:rsidRPr="00B26CA9" w:rsidDel="00FF3DA9">
            <w:rPr>
              <w:spacing w:val="-8"/>
              <w:highlight w:val="yellow"/>
              <w:cs/>
              <w:lang w:val="ca-ES"/>
              <w:rPrChange w:id="31412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១.លទ្ធផលរកឃើញទី១៖ ពុំទាន់បានបំពេញរចនាសម្ព័ន្ធគ្រប់គ្រងស្របទៅតាមបទប្បញ្ញត្តិជាធរមាន។</w:delText>
          </w:r>
        </w:del>
      </w:ins>
    </w:p>
    <w:p w14:paraId="63841248" w14:textId="62715455" w:rsidR="00556EC6" w:rsidRPr="00B26CA9" w:rsidDel="00FF3DA9" w:rsidRDefault="00556EC6">
      <w:pPr>
        <w:spacing w:after="0" w:line="218" w:lineRule="auto"/>
        <w:ind w:left="634"/>
        <w:rPr>
          <w:ins w:id="31413" w:author="User" w:date="2022-10-07T16:22:00Z"/>
          <w:del w:id="31414" w:author="Kem Sereyboth" w:date="2023-07-11T11:10:00Z"/>
          <w:highlight w:val="yellow"/>
        </w:rPr>
        <w:pPrChange w:id="31415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416" w:author="User" w:date="2022-10-07T16:22:00Z">
        <w:del w:id="31417" w:author="Kem Sereyboth" w:date="2023-07-11T11:10:00Z">
          <w:r w:rsidRPr="00B26CA9" w:rsidDel="00FF3DA9">
            <w:rPr>
              <w:highlight w:val="yellow"/>
              <w:cs/>
              <w:lang w:val="ca-ES"/>
            </w:rPr>
            <w:delText xml:space="preserve">២.លទ្ធផលរកឃើញទី២៖ </w:delText>
          </w:r>
          <w:r w:rsidRPr="00B26CA9" w:rsidDel="00FF3DA9">
            <w:rPr>
              <w:highlight w:val="yellow"/>
              <w:cs/>
              <w:lang w:val="ca-ES"/>
              <w:rPrChange w:id="31418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ពុំទាន់អនុវត្តការប្រមូលចំណូលស្របតាមបទប្បញ្ញត្តិជាធរមាន។</w:delText>
          </w:r>
        </w:del>
      </w:ins>
    </w:p>
    <w:p w14:paraId="5CBE3BDB" w14:textId="1FFA3980" w:rsidR="00556EC6" w:rsidRPr="00B26CA9" w:rsidDel="00FF3DA9" w:rsidRDefault="00556EC6">
      <w:pPr>
        <w:spacing w:after="0" w:line="218" w:lineRule="auto"/>
        <w:ind w:left="634"/>
        <w:rPr>
          <w:ins w:id="31419" w:author="User" w:date="2022-10-07T16:22:00Z"/>
          <w:del w:id="31420" w:author="Kem Sereyboth" w:date="2023-07-11T11:10:00Z"/>
          <w:highlight w:val="yellow"/>
          <w:lang w:val="ca-ES"/>
          <w:rPrChange w:id="31421" w:author="Sopheak Phorn" w:date="2023-08-25T15:04:00Z">
            <w:rPr>
              <w:ins w:id="31422" w:author="User" w:date="2022-10-07T16:22:00Z"/>
              <w:del w:id="31423" w:author="Kem Sereyboth" w:date="2023-07-11T11:10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1424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425" w:author="User" w:date="2022-10-07T16:22:00Z">
        <w:del w:id="31426" w:author="Kem Sereyboth" w:date="2023-07-11T11:10:00Z">
          <w:r w:rsidRPr="00B26CA9" w:rsidDel="00FF3DA9">
            <w:rPr>
              <w:spacing w:val="2"/>
              <w:highlight w:val="yellow"/>
              <w:cs/>
              <w:lang w:val="ca-ES"/>
              <w:rPrChange w:id="31427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៣.លទ្ធផលរកឃើញទី៣៖ ពុំទាន់បាន</w:delText>
          </w:r>
        </w:del>
      </w:ins>
      <w:ins w:id="31428" w:author="Un Seakamey" w:date="2022-11-14T11:30:00Z">
        <w:del w:id="31429" w:author="Kem Sereyboth" w:date="2023-07-11T11:10:00Z">
          <w:r w:rsidR="000E042F" w:rsidRPr="00B26CA9" w:rsidDel="00FF3DA9">
            <w:rPr>
              <w:spacing w:val="2"/>
              <w:highlight w:val="yellow"/>
              <w:cs/>
              <w:lang w:val="ca-ES"/>
              <w:rPrChange w:id="31430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31431" w:author="User" w:date="2022-10-07T16:22:00Z">
        <w:del w:id="31432" w:author="Kem Sereyboth" w:date="2023-07-11T11:10:00Z">
          <w:r w:rsidRPr="00B26CA9" w:rsidDel="00FF3DA9">
            <w:rPr>
              <w:spacing w:val="2"/>
              <w:highlight w:val="yellow"/>
              <w:cs/>
              <w:lang w:val="ca-ES"/>
              <w:rPrChange w:id="31433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បង់ភាគទាន ១០% ជូនអគ្គលេខា​ធិ​ការដ្ឋាននៃ អ.ស.ហ.</w:delText>
          </w:r>
          <w:r w:rsidRPr="00B26CA9" w:rsidDel="00FF3DA9">
            <w:rPr>
              <w:highlight w:val="yellow"/>
              <w:cs/>
              <w:lang w:val="ca-ES"/>
              <w:rPrChange w:id="31434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ស្របតាមបទប្បញ្ញត្តិជាធរមាន។</w:delText>
          </w:r>
        </w:del>
      </w:ins>
    </w:p>
    <w:p w14:paraId="090B2963" w14:textId="089D1B17" w:rsidR="00556EC6" w:rsidRPr="00B26CA9" w:rsidDel="00FF3DA9" w:rsidRDefault="00556EC6">
      <w:pPr>
        <w:spacing w:after="0" w:line="218" w:lineRule="auto"/>
        <w:ind w:left="634"/>
        <w:rPr>
          <w:ins w:id="31435" w:author="User" w:date="2022-10-07T16:22:00Z"/>
          <w:del w:id="31436" w:author="Kem Sereyboth" w:date="2023-07-11T11:10:00Z"/>
          <w:highlight w:val="yellow"/>
          <w:lang w:val="ca-ES"/>
        </w:rPr>
        <w:pPrChange w:id="31437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438" w:author="User" w:date="2022-10-07T16:22:00Z">
        <w:del w:id="31439" w:author="Kem Sereyboth" w:date="2023-07-11T11:10:00Z">
          <w:r w:rsidRPr="00B26CA9" w:rsidDel="00FF3DA9">
            <w:rPr>
              <w:highlight w:val="yellow"/>
              <w:cs/>
              <w:lang w:val="ca-ES"/>
            </w:rPr>
            <w:delText xml:space="preserve">៤.លទ្ធផលរកឃើញទី៤៖ </w:delText>
          </w:r>
          <w:r w:rsidRPr="00B26CA9" w:rsidDel="00FF3DA9">
            <w:rPr>
              <w:highlight w:val="yellow"/>
              <w:cs/>
              <w:lang w:val="ca-ES"/>
              <w:rPrChange w:id="3144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ពុំទាន់អនុវត្តប្រព័ន្ធលើកទឹកចិត្តមន្រ្តីស្របតាមបទប្បញ្ញត្តិជាធរមាន។</w:delText>
          </w:r>
        </w:del>
      </w:ins>
    </w:p>
    <w:p w14:paraId="753A401A" w14:textId="3222E47A" w:rsidR="00625B10" w:rsidRPr="00B26CA9" w:rsidDel="00FF3DA9" w:rsidRDefault="00556EC6">
      <w:pPr>
        <w:spacing w:after="0" w:line="218" w:lineRule="auto"/>
        <w:ind w:left="634"/>
        <w:rPr>
          <w:ins w:id="31441" w:author="User" w:date="2022-10-07T16:23:00Z"/>
          <w:del w:id="31442" w:author="Kem Sereyboth" w:date="2023-07-11T11:10:00Z"/>
          <w:highlight w:val="yellow"/>
          <w:lang w:val="ca-ES"/>
          <w:rPrChange w:id="31443" w:author="Sopheak Phorn" w:date="2023-08-25T15:04:00Z">
            <w:rPr>
              <w:ins w:id="31444" w:author="User" w:date="2022-10-07T16:23:00Z"/>
              <w:del w:id="31445" w:author="Kem Sereyboth" w:date="2023-07-11T11:10:00Z"/>
              <w:rFonts w:ascii="Khmer MEF1" w:hAnsi="Khmer MEF1" w:cs="Khmer MEF1"/>
              <w:b/>
              <w:bCs/>
              <w:sz w:val="24"/>
              <w:szCs w:val="24"/>
              <w:highlight w:val="yellow"/>
              <w:lang w:val="ca-ES"/>
            </w:rPr>
          </w:rPrChange>
        </w:rPr>
        <w:pPrChange w:id="31446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1447" w:author="User" w:date="2022-10-07T16:22:00Z">
        <w:del w:id="31448" w:author="Kem Sereyboth" w:date="2023-07-11T11:10:00Z">
          <w:r w:rsidRPr="00B26CA9" w:rsidDel="00FF3DA9">
            <w:rPr>
              <w:highlight w:val="yellow"/>
              <w:cs/>
              <w:lang w:val="ca-ES"/>
            </w:rPr>
            <w:delText xml:space="preserve">៥.លទ្ធផលរកឃើញទី៥៖ </w:delText>
          </w:r>
          <w:r w:rsidRPr="00B26CA9" w:rsidDel="00FF3DA9">
            <w:rPr>
              <w:highlight w:val="yellow"/>
              <w:cs/>
              <w:lang w:val="ca-ES"/>
              <w:rPrChange w:id="31449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ពុំទាន់មានបទប្បញ្ញត្តិសម្រាប់ត្រួតពិនិត្យលើប្រតិបត្តិការរបស់ប្រតិបត្តិករសន្តិសុខសង្គម</w:delText>
          </w:r>
        </w:del>
      </w:ins>
      <w:ins w:id="31450" w:author="Un Seakamey" w:date="2022-11-14T11:23:00Z">
        <w:del w:id="31451" w:author="Kem Sereyboth" w:date="2023-07-11T11:10:00Z">
          <w:r w:rsidR="00CD3A38" w:rsidRPr="00B26CA9" w:rsidDel="00FF3DA9">
            <w:rPr>
              <w:highlight w:val="yellow"/>
              <w:cs/>
              <w:lang w:val="ca-ES"/>
              <w:rPrChange w:id="3145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គ្រប់គ្រាន់</w:delText>
          </w:r>
        </w:del>
      </w:ins>
      <w:ins w:id="31453" w:author="Un Seakamey" w:date="2022-11-14T14:00:00Z">
        <w:del w:id="31454" w:author="Kem Sereyboth" w:date="2023-07-11T11:10:00Z">
          <w:r w:rsidR="00A80ECC" w:rsidRPr="00B26CA9" w:rsidDel="00FF3DA9">
            <w:rPr>
              <w:highlight w:val="yellow"/>
              <w:cs/>
              <w:lang w:val="ca-ES"/>
              <w:rPrChange w:id="31455" w:author="Sopheak Phorn" w:date="2023-08-25T15:04:00Z">
                <w:rPr>
                  <w:rFonts w:cs="MoolBoran"/>
                  <w:spacing w:val="-4"/>
                  <w:szCs w:val="22"/>
                  <w:cs/>
                </w:rPr>
              </w:rPrChange>
            </w:rPr>
            <w:delText>ដោយសារ​មានអនុក្រឹត្យលេខ១៦០</w:delText>
          </w:r>
          <w:r w:rsidR="00A80ECC" w:rsidRPr="00B26CA9" w:rsidDel="00FF3DA9">
            <w:rPr>
              <w:highlight w:val="yellow"/>
              <w:cs/>
              <w:lang w:val="ca-ES"/>
              <w:rPrChange w:id="31456" w:author="Sopheak Phorn" w:date="2023-08-25T15:04:00Z">
                <w:rPr>
                  <w:rFonts w:cs="MoolBoran"/>
                  <w:spacing w:val="-10"/>
                  <w:szCs w:val="22"/>
                  <w:cs/>
                </w:rPr>
              </w:rPrChange>
            </w:rPr>
            <w:delText xml:space="preserve"> អន</w:delText>
          </w:r>
          <w:r w:rsidR="00A80ECC" w:rsidRPr="00B26CA9" w:rsidDel="00FF3DA9">
            <w:rPr>
              <w:spacing w:val="-4"/>
              <w:highlight w:val="yellow"/>
              <w:cs/>
              <w:lang w:val="ca-ES"/>
              <w:rPrChange w:id="31457" w:author="Sopheak Phorn" w:date="2023-08-25T15:04:00Z">
                <w:rPr>
                  <w:rFonts w:cs="MoolBoran"/>
                  <w:spacing w:val="-10"/>
                  <w:szCs w:val="22"/>
                  <w:cs/>
                </w:rPr>
              </w:rPrChange>
            </w:rPr>
            <w:delText>ក្រ.បក ចុះថ្ងៃទី៨​ ខែសីហា ឆ្នាំ២០២២ ស្តីពីនិយ័តកម្មប្រព័ន្ធសន្តិសុខសង្គម។</w:delText>
          </w:r>
        </w:del>
      </w:ins>
      <w:ins w:id="31458" w:author="User" w:date="2022-10-07T16:22:00Z">
        <w:del w:id="31459" w:author="Kem Sereyboth" w:date="2023-07-11T11:10:00Z">
          <w:r w:rsidRPr="00B26CA9" w:rsidDel="00FF3DA9">
            <w:rPr>
              <w:highlight w:val="yellow"/>
              <w:cs/>
              <w:lang w:val="ca-ES"/>
              <w:rPrChange w:id="31460" w:author="Sopheak Phorn" w:date="2023-08-25T15:04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 xml:space="preserve">។ </w:delText>
          </w:r>
        </w:del>
      </w:ins>
    </w:p>
    <w:p w14:paraId="319207B9" w14:textId="77E0920B" w:rsidR="003D4EB6" w:rsidRPr="00B26CA9" w:rsidDel="005C3437" w:rsidRDefault="00B50F57">
      <w:pPr>
        <w:spacing w:after="0" w:line="218" w:lineRule="auto"/>
        <w:ind w:left="634"/>
        <w:rPr>
          <w:ins w:id="31461" w:author="User" w:date="2022-11-03T23:10:00Z"/>
          <w:del w:id="31462" w:author="Kem Sereyboth" w:date="2023-06-20T14:50:00Z"/>
          <w:spacing w:val="6"/>
        </w:rPr>
        <w:pPrChange w:id="31463" w:author="Sopheak Phorn" w:date="2023-08-25T15:13:00Z">
          <w:pPr>
            <w:spacing w:after="0" w:line="216" w:lineRule="auto"/>
            <w:ind w:firstLine="720"/>
            <w:jc w:val="both"/>
          </w:pPr>
        </w:pPrChange>
      </w:pPr>
      <w:ins w:id="31464" w:author="LENOVO" w:date="2022-10-06T12:14:00Z">
        <w:del w:id="31465" w:author="Kem Sereyboth" w:date="2023-07-11T11:10:00Z">
          <w:r w:rsidRPr="00B26CA9" w:rsidDel="00FF3DA9">
            <w:rPr>
              <w:highlight w:val="yellow"/>
              <w:cs/>
              <w:lang w:val="ca-ES"/>
              <w:rPrChange w:id="31466" w:author="Sopheak Phorn" w:date="2023-08-25T15:0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B26CA9" w:rsidDel="00FF3DA9">
            <w:rPr>
              <w:spacing w:val="7"/>
              <w:highlight w:val="yellow"/>
              <w:cs/>
              <w:rPrChange w:id="31467" w:author="Sopheak Phorn" w:date="2023-08-25T15:04:00Z">
                <w:rPr>
                  <w:rFonts w:ascii="Khmer MEF1" w:hAnsi="Khmer MEF1" w:cs="Khmer MEF1"/>
                  <w:spacing w:val="7"/>
                  <w:sz w:val="24"/>
                  <w:szCs w:val="24"/>
                  <w:cs/>
                </w:rPr>
              </w:rPrChange>
            </w:rPr>
            <w:delText>។</w:delText>
          </w:r>
          <w:r w:rsidRPr="00B26CA9" w:rsidDel="00FF3DA9">
            <w:rPr>
              <w:highlight w:val="yellow"/>
              <w:cs/>
              <w:lang w:val="ca-ES"/>
              <w:rPrChange w:id="31468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B26CA9" w:rsidDel="00FF3DA9">
            <w:rPr>
              <w:spacing w:val="4"/>
              <w:highlight w:val="yellow"/>
              <w:cs/>
              <w:lang w:val="ca-ES"/>
              <w:rPrChange w:id="31469" w:author="Sopheak Phorn" w:date="2023-08-25T15:04:00Z">
                <w:rPr>
                  <w:rFonts w:ascii="Khmer MEF1" w:hAnsi="Khmer MEF1" w:cs="Khmer MEF1"/>
                  <w:b/>
                  <w:bCs/>
                  <w:spacing w:val="4"/>
                  <w:cs/>
                  <w:lang w:val="ca-ES"/>
                </w:rPr>
              </w:rPrChange>
            </w:rPr>
            <w:delText>។</w:delText>
          </w:r>
        </w:del>
      </w:ins>
      <w:ins w:id="31470" w:author="User" w:date="2022-10-04T15:31:00Z">
        <w:del w:id="31471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47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highlight w:val="yellow"/>
                  <w:cs/>
                </w:rPr>
              </w:rPrChange>
            </w:rPr>
            <w:delText xml:space="preserve">ជារួម </w:delText>
          </w:r>
          <w:r w:rsidR="002636E6" w:rsidRPr="00B26CA9" w:rsidDel="005C3437">
            <w:rPr>
              <w:rFonts w:ascii="Khmer MEF2" w:hAnsi="Khmer MEF2" w:cs="Khmer MEF2"/>
              <w:spacing w:val="-4"/>
              <w:highlight w:val="yellow"/>
              <w:cs/>
              <w:rPrChange w:id="31473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ឯកឧត្តមប្រធានអង្គភាព </w:delText>
          </w:r>
          <w:r w:rsidR="002636E6" w:rsidRPr="00B26CA9" w:rsidDel="005C3437">
            <w:rPr>
              <w:spacing w:val="-4"/>
              <w:highlight w:val="yellow"/>
              <w:cs/>
              <w:rPrChange w:id="31474" w:author="Sopheak Phorn" w:date="2023-08-25T15:04:00Z">
                <w:rPr>
                  <w:rFonts w:ascii="Khmer MEF2" w:hAnsi="Khmer MEF2" w:cs="Khmer MEF2"/>
                  <w:spacing w:val="4"/>
                  <w:sz w:val="24"/>
                  <w:szCs w:val="24"/>
                  <w:cs/>
                </w:rPr>
              </w:rPrChange>
            </w:rPr>
            <w:delText xml:space="preserve">និងជាប្រធានគណៈកម្មការចំពោះកិច្ច </w:delText>
          </w:r>
        </w:del>
      </w:ins>
      <w:ins w:id="31475" w:author="User" w:date="2022-10-04T15:32:00Z">
        <w:del w:id="31476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47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បានណែនាំឱ្យសវនករទ</w:delText>
          </w:r>
        </w:del>
      </w:ins>
      <w:ins w:id="31478" w:author="User" w:date="2022-10-05T13:28:00Z">
        <w:del w:id="31479" w:author="Kem Sereyboth" w:date="2023-06-20T14:50:00Z">
          <w:r w:rsidR="001E2955" w:rsidRPr="00B26CA9" w:rsidDel="005C3437">
            <w:rPr>
              <w:spacing w:val="-4"/>
              <w:highlight w:val="yellow"/>
              <w:cs/>
              <w:rPrChange w:id="31480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481" w:author="User" w:date="2022-10-04T15:32:00Z">
        <w:del w:id="31482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48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ទួ</w:delText>
          </w:r>
        </w:del>
      </w:ins>
      <w:ins w:id="31484" w:author="User" w:date="2022-10-05T13:28:00Z">
        <w:del w:id="31485" w:author="Kem Sereyboth" w:date="2023-06-20T14:50:00Z">
          <w:r w:rsidR="001E2955" w:rsidRPr="00B26CA9" w:rsidDel="005C3437">
            <w:rPr>
              <w:spacing w:val="-4"/>
              <w:highlight w:val="yellow"/>
              <w:cs/>
              <w:rPrChange w:id="31486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487" w:author="User" w:date="2022-10-04T15:32:00Z">
        <w:del w:id="31488" w:author="Kem Sereyboth" w:date="2023-06-20T14:50:00Z">
          <w:r w:rsidR="002636E6" w:rsidRPr="00B26CA9" w:rsidDel="005C3437">
            <w:rPr>
              <w:spacing w:val="-4"/>
              <w:highlight w:val="yellow"/>
              <w:cs/>
              <w:rPrChange w:id="3148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ល</w:delText>
          </w:r>
        </w:del>
      </w:ins>
      <w:ins w:id="31490" w:author="User" w:date="2022-10-05T13:28:00Z">
        <w:del w:id="31491" w:author="Kem Sereyboth" w:date="2023-06-20T14:50:00Z">
          <w:r w:rsidR="001E2955" w:rsidRPr="00B26CA9" w:rsidDel="005C3437">
            <w:rPr>
              <w:spacing w:val="-4"/>
              <w:highlight w:val="yellow"/>
              <w:cs/>
              <w:rPrChange w:id="31492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493" w:author="User" w:date="2022-10-04T15:32:00Z">
        <w:del w:id="31494" w:author="Kem Sereyboth" w:date="2023-06-20T14:50:00Z">
          <w:r w:rsidR="002636E6" w:rsidRPr="00B26CA9" w:rsidDel="005C3437">
            <w:rPr>
              <w:spacing w:val="-14"/>
              <w:highlight w:val="yellow"/>
              <w:cs/>
              <w:rPrChange w:id="3149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បន្ទុក</w:delText>
          </w:r>
        </w:del>
      </w:ins>
      <w:ins w:id="31496" w:author="User" w:date="2022-10-05T13:28:00Z">
        <w:del w:id="31497" w:author="Kem Sereyboth" w:date="2023-06-20T14:50:00Z">
          <w:r w:rsidR="001E2955" w:rsidRPr="00B26CA9" w:rsidDel="005C3437">
            <w:rPr>
              <w:spacing w:val="-14"/>
              <w:highlight w:val="yellow"/>
              <w:cs/>
              <w:rPrChange w:id="31498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រៀបចំកែសម្រួល</w:delText>
          </w:r>
        </w:del>
      </w:ins>
      <w:ins w:id="31499" w:author="User" w:date="2022-10-04T15:32:00Z">
        <w:del w:id="31500" w:author="Kem Sereyboth" w:date="2023-06-20T14:50:00Z">
          <w:r w:rsidR="002636E6" w:rsidRPr="00B26CA9" w:rsidDel="005C3437">
            <w:rPr>
              <w:spacing w:val="-14"/>
              <w:highlight w:val="yellow"/>
              <w:cs/>
              <w:rPrChange w:id="3150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របាយ</w:delText>
          </w:r>
          <w:r w:rsidR="002636E6" w:rsidRPr="00B26CA9" w:rsidDel="005C3437">
            <w:rPr>
              <w:spacing w:val="-12"/>
              <w:highlight w:val="yellow"/>
              <w:cs/>
              <w:rPrChange w:id="3150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1503" w:author="User" w:date="2022-10-04T15:33:00Z">
        <w:del w:id="31504" w:author="Kem Sereyboth" w:date="2023-06-20T14:50:00Z">
          <w:r w:rsidR="002636E6" w:rsidRPr="00B26CA9" w:rsidDel="005C3437">
            <w:rPr>
              <w:spacing w:val="-12"/>
              <w:highlight w:val="yellow"/>
              <w:cs/>
              <w:rPrChange w:id="3150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ណ៍សវនកម្មអនុលោមភាពនេះទៅតាមការណែ</w:delText>
          </w:r>
        </w:del>
      </w:ins>
      <w:ins w:id="31506" w:author="User" w:date="2022-10-04T16:39:00Z">
        <w:del w:id="31507" w:author="Kem Sereyboth" w:date="2023-06-20T14:50:00Z">
          <w:r w:rsidR="00B47EFF" w:rsidRPr="00B26CA9" w:rsidDel="005C3437">
            <w:rPr>
              <w:spacing w:val="-14"/>
              <w:highlight w:val="yellow"/>
              <w:cs/>
              <w:rPrChange w:id="31508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509" w:author="User" w:date="2022-10-04T15:33:00Z">
        <w:del w:id="31510" w:author="Kem Sereyboth" w:date="2023-06-20T14:50:00Z">
          <w:r w:rsidR="002636E6" w:rsidRPr="00B26CA9" w:rsidDel="005C3437">
            <w:rPr>
              <w:spacing w:val="-14"/>
              <w:highlight w:val="yellow"/>
              <w:cs/>
              <w:rPrChange w:id="3151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នាំរបស់</w:delText>
          </w:r>
          <w:r w:rsidR="002636E6" w:rsidRPr="00B26CA9" w:rsidDel="005C3437">
            <w:rPr>
              <w:spacing w:val="-12"/>
              <w:highlight w:val="yellow"/>
              <w:cs/>
              <w:rPrChange w:id="3151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គណៈកម្មការចំពោះកិច្ច</w:delText>
          </w:r>
          <w:r w:rsidR="002636E6" w:rsidRPr="00B26CA9" w:rsidDel="005C3437">
            <w:rPr>
              <w:spacing w:val="10"/>
              <w:highlight w:val="yellow"/>
              <w:cs/>
              <w:rPrChange w:id="3151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636E6" w:rsidRPr="00B26CA9" w:rsidDel="005C3437">
            <w:rPr>
              <w:highlight w:val="yellow"/>
              <w:cs/>
              <w:rPrChange w:id="3151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និងចំណុច</w:delText>
          </w:r>
        </w:del>
      </w:ins>
      <w:ins w:id="31515" w:author="User" w:date="2022-10-04T15:34:00Z">
        <w:del w:id="31516" w:author="Kem Sereyboth" w:date="2023-06-20T14:50:00Z">
          <w:r w:rsidR="002636E6" w:rsidRPr="00B26CA9" w:rsidDel="005C3437">
            <w:rPr>
              <w:highlight w:val="yellow"/>
              <w:cs/>
              <w:rPrChange w:id="3151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1518" w:author="User" w:date="2022-10-09T08:03:00Z">
        <w:del w:id="31519" w:author="Kem Sereyboth" w:date="2023-06-20T14:50:00Z">
          <w:r w:rsidR="00F41F87" w:rsidRPr="00B26CA9" w:rsidDel="005C3437">
            <w:rPr>
              <w:highlight w:val="yellow"/>
              <w:cs/>
              <w:rPrChange w:id="3152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ពិនិត្យ</w:delText>
          </w:r>
        </w:del>
      </w:ins>
      <w:ins w:id="31521" w:author="User" w:date="2022-10-04T15:34:00Z">
        <w:del w:id="31522" w:author="Kem Sereyboth" w:date="2023-06-20T14:50:00Z">
          <w:r w:rsidR="002636E6" w:rsidRPr="00B26CA9" w:rsidDel="005C3437">
            <w:rPr>
              <w:highlight w:val="yellow"/>
              <w:cs/>
              <w:rPrChange w:id="3152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</w:delText>
          </w:r>
        </w:del>
      </w:ins>
      <w:ins w:id="31524" w:author="User" w:date="2022-10-04T15:35:00Z">
        <w:del w:id="31525" w:author="Kem Sereyboth" w:date="2023-06-20T14:50:00Z">
          <w:r w:rsidR="002636E6" w:rsidRPr="00B26CA9" w:rsidDel="005C3437">
            <w:rPr>
              <w:highlight w:val="yellow"/>
              <w:cs/>
              <w:rPrChange w:id="3152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ិងវាយតម្លៃរបស់គណៈកម្មការចំពោះកិច្ចចូលក្នុងរបាយការណ៍សវនកម្ម</w:delText>
          </w:r>
          <w:r w:rsidR="002159EC" w:rsidRPr="00B26CA9" w:rsidDel="005C3437">
            <w:rPr>
              <w:highlight w:val="yellow"/>
              <w:cs/>
              <w:rPrChange w:id="3152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អនុ</w:delText>
          </w:r>
        </w:del>
      </w:ins>
      <w:ins w:id="31528" w:author="User" w:date="2022-10-05T13:30:00Z">
        <w:del w:id="31529" w:author="Kem Sereyboth" w:date="2023-06-20T14:50:00Z">
          <w:r w:rsidR="001E2955" w:rsidRPr="00B26CA9" w:rsidDel="005C3437">
            <w:rPr>
              <w:highlight w:val="yellow"/>
              <w:cs/>
              <w:rPrChange w:id="31530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531" w:author="User" w:date="2022-10-04T15:35:00Z">
        <w:del w:id="31532" w:author="Kem Sereyboth" w:date="2023-06-20T14:50:00Z">
          <w:r w:rsidR="002159EC" w:rsidRPr="00B26CA9" w:rsidDel="005C3437">
            <w:rPr>
              <w:highlight w:val="yellow"/>
              <w:cs/>
              <w:rPrChange w:id="3153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លោ</w:delText>
          </w:r>
        </w:del>
      </w:ins>
      <w:ins w:id="31534" w:author="User" w:date="2022-10-05T13:30:00Z">
        <w:del w:id="31535" w:author="Kem Sereyboth" w:date="2023-06-20T14:50:00Z">
          <w:r w:rsidR="001E2955" w:rsidRPr="00B26CA9" w:rsidDel="005C3437">
            <w:rPr>
              <w:highlight w:val="yellow"/>
              <w:cs/>
              <w:rPrChange w:id="31536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537" w:author="User" w:date="2022-10-04T15:35:00Z">
        <w:del w:id="31538" w:author="Kem Sereyboth" w:date="2023-06-20T14:50:00Z">
          <w:r w:rsidR="002159EC" w:rsidRPr="00B26CA9" w:rsidDel="005C3437">
            <w:rPr>
              <w:highlight w:val="yellow"/>
              <w:cs/>
              <w:rPrChange w:id="3153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</w:delText>
          </w:r>
        </w:del>
      </w:ins>
      <w:ins w:id="31540" w:author="User" w:date="2022-10-05T13:30:00Z">
        <w:del w:id="31541" w:author="Kem Sereyboth" w:date="2023-06-20T14:50:00Z">
          <w:r w:rsidR="001E2955" w:rsidRPr="00B26CA9" w:rsidDel="005C3437">
            <w:rPr>
              <w:highlight w:val="yellow"/>
              <w:cs/>
              <w:rPrChange w:id="31542" w:author="Sopheak Phorn" w:date="2023-08-25T15:04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543" w:author="User" w:date="2022-10-04T15:35:00Z">
        <w:del w:id="31544" w:author="Kem Sereyboth" w:date="2023-06-20T14:50:00Z">
          <w:r w:rsidR="002159EC" w:rsidRPr="00B26CA9" w:rsidDel="005C3437">
            <w:rPr>
              <w:highlight w:val="yellow"/>
              <w:cs/>
              <w:rPrChange w:id="3154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ភាព</w:delText>
          </w:r>
          <w:r w:rsidR="002159EC" w:rsidRPr="00B26CA9" w:rsidDel="005C3437">
            <w:rPr>
              <w:spacing w:val="-2"/>
              <w:highlight w:val="yellow"/>
              <w:cs/>
              <w:rPrChange w:id="3154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នៅ ន.ស.ស.</w:delText>
          </w:r>
        </w:del>
      </w:ins>
      <w:ins w:id="31547" w:author="User" w:date="2022-10-04T15:36:00Z">
        <w:del w:id="31548" w:author="Kem Sereyboth" w:date="2023-06-20T14:50:00Z">
          <w:r w:rsidR="002159EC" w:rsidRPr="00B26CA9" w:rsidDel="005C3437">
            <w:rPr>
              <w:spacing w:val="-2"/>
              <w:highlight w:val="yellow"/>
              <w:cs/>
              <w:rPrChange w:id="3154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ព្រមទាំងបន្តរៀបចំ</w:delText>
          </w:r>
          <w:r w:rsidR="002159EC" w:rsidRPr="00B26CA9" w:rsidDel="005C3437">
            <w:rPr>
              <w:highlight w:val="yellow"/>
              <w:cs/>
              <w:rPrChange w:id="3155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នីតិវិធីដើម្បីបញ្ជូនរបាយ</w:delText>
          </w:r>
          <w:r w:rsidR="002159EC" w:rsidRPr="00B26CA9" w:rsidDel="005C3437">
            <w:rPr>
              <w:spacing w:val="-2"/>
              <w:highlight w:val="yellow"/>
              <w:cs/>
              <w:rPrChange w:id="3155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ការណ៍</w:delText>
          </w:r>
        </w:del>
      </w:ins>
      <w:ins w:id="31552" w:author="User" w:date="2022-10-04T15:37:00Z">
        <w:del w:id="31553" w:author="Kem Sereyboth" w:date="2023-06-20T14:50:00Z">
          <w:r w:rsidR="002159EC" w:rsidRPr="00B26CA9" w:rsidDel="005C3437">
            <w:rPr>
              <w:spacing w:val="-2"/>
              <w:highlight w:val="yellow"/>
              <w:cs/>
              <w:rPrChange w:id="3155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សវនកម្មអនុលោមភាពនេះជូន </w:delText>
          </w:r>
          <w:r w:rsidR="002159EC" w:rsidRPr="00B26CA9" w:rsidDel="005C3437">
            <w:rPr>
              <w:spacing w:val="-2"/>
              <w:highlight w:val="yellow"/>
              <w:cs/>
              <w:rPrChange w:id="31555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ន.ស.ស.</w:delText>
          </w:r>
          <w:r w:rsidR="002159EC" w:rsidRPr="00B26CA9" w:rsidDel="005C3437">
            <w:rPr>
              <w:spacing w:val="8"/>
              <w:highlight w:val="yellow"/>
              <w:cs/>
              <w:rPrChange w:id="31556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ពិនិត្យ និងផ្តល់នូវមតិយោបល់ ក៏ដូច</w:delText>
          </w:r>
        </w:del>
      </w:ins>
      <w:ins w:id="31557" w:author="User" w:date="2022-10-04T15:38:00Z">
        <w:del w:id="31558" w:author="Kem Sereyboth" w:date="2023-06-20T14:50:00Z">
          <w:r w:rsidR="002159EC" w:rsidRPr="00B26CA9" w:rsidDel="005C3437">
            <w:rPr>
              <w:spacing w:val="8"/>
              <w:highlight w:val="yellow"/>
              <w:cs/>
              <w:rPrChange w:id="3155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ជាសំណូមពរជាលា</w:delText>
          </w:r>
        </w:del>
      </w:ins>
      <w:ins w:id="31560" w:author="User" w:date="2022-10-04T16:41:00Z">
        <w:del w:id="31561" w:author="Kem Sereyboth" w:date="2023-06-20T14:50:00Z">
          <w:r w:rsidR="00B47EFF" w:rsidRPr="00B26CA9" w:rsidDel="005C3437">
            <w:rPr>
              <w:spacing w:val="8"/>
              <w:highlight w:val="yellow"/>
              <w:cs/>
              <w:rPrChange w:id="3156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1563" w:author="User" w:date="2022-10-04T15:38:00Z">
        <w:del w:id="31564" w:author="Kem Sereyboth" w:date="2023-06-20T14:50:00Z">
          <w:r w:rsidR="002159EC" w:rsidRPr="00B26CA9" w:rsidDel="005C3437">
            <w:rPr>
              <w:spacing w:val="8"/>
              <w:highlight w:val="yellow"/>
              <w:cs/>
              <w:rPrChange w:id="3156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យលក្ខណ៍</w:delText>
          </w:r>
          <w:r w:rsidR="002159EC" w:rsidRPr="00B26CA9" w:rsidDel="005C3437">
            <w:rPr>
              <w:spacing w:val="6"/>
              <w:highlight w:val="yellow"/>
              <w:cs/>
              <w:rPrChange w:id="3156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អក្សរមកអង្គភាពសវនកម្មផ្ទៃក្នុងនៃ </w:delText>
          </w:r>
          <w:r w:rsidR="002159EC" w:rsidRPr="00B26CA9" w:rsidDel="005C3437">
            <w:rPr>
              <w:spacing w:val="6"/>
              <w:highlight w:val="yellow"/>
              <w:cs/>
              <w:rPrChange w:id="31567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អ.ស.ហ. </w:delText>
          </w:r>
        </w:del>
      </w:ins>
      <w:ins w:id="31568" w:author="User" w:date="2022-10-04T15:39:00Z">
        <w:del w:id="31569" w:author="Kem Sereyboth" w:date="2023-06-20T14:50:00Z">
          <w:r w:rsidR="002159EC" w:rsidRPr="00B26CA9" w:rsidDel="005C3437">
            <w:rPr>
              <w:spacing w:val="6"/>
              <w:highlight w:val="yellow"/>
              <w:cs/>
              <w:rPrChange w:id="31570" w:author="Sopheak Phorn" w:date="2023-08-25T15:04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វិញ។</w:delText>
          </w:r>
        </w:del>
      </w:ins>
      <w:ins w:id="31571" w:author="User" w:date="2022-10-04T15:38:00Z">
        <w:del w:id="31572" w:author="Kem Sereyboth" w:date="2023-06-20T14:50:00Z">
          <w:r w:rsidR="002159EC" w:rsidRPr="00B26CA9" w:rsidDel="005C3437">
            <w:rPr>
              <w:spacing w:val="6"/>
              <w:cs/>
            </w:rPr>
            <w:delText xml:space="preserve"> </w:delText>
          </w:r>
        </w:del>
      </w:ins>
      <w:ins w:id="31573" w:author="User" w:date="2022-10-04T15:37:00Z">
        <w:del w:id="31574" w:author="Kem Sereyboth" w:date="2023-06-20T14:50:00Z">
          <w:r w:rsidR="002159EC" w:rsidRPr="00B26CA9" w:rsidDel="005C3437">
            <w:rPr>
              <w:spacing w:val="6"/>
              <w:cs/>
            </w:rPr>
            <w:delText xml:space="preserve"> </w:delText>
          </w:r>
        </w:del>
      </w:ins>
    </w:p>
    <w:p w14:paraId="561C6A19" w14:textId="7B967702" w:rsidR="00CE39A2" w:rsidRPr="00B26CA9" w:rsidDel="00EB62BA" w:rsidRDefault="00CE39A2">
      <w:pPr>
        <w:spacing w:after="0" w:line="218" w:lineRule="auto"/>
        <w:ind w:left="634"/>
        <w:rPr>
          <w:ins w:id="31575" w:author="User" w:date="2022-11-03T23:10:00Z"/>
          <w:del w:id="31576" w:author="Kem Sereyboth" w:date="2023-07-13T14:48:00Z"/>
          <w:rFonts w:ascii="Khmer MEF2" w:eastAsiaTheme="majorEastAsia" w:hAnsi="Khmer MEF2" w:cs="Khmer MEF2"/>
          <w:lang w:val="ca-ES"/>
          <w:rPrChange w:id="31577" w:author="Sopheak Phorn" w:date="2023-08-25T15:04:00Z">
            <w:rPr>
              <w:ins w:id="31578" w:author="User" w:date="2022-11-03T23:10:00Z"/>
              <w:del w:id="31579" w:author="Kem Sereyboth" w:date="2023-07-13T14:48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1580" w:author="Sopheak Phorn" w:date="2023-08-25T15:13:00Z">
          <w:pPr>
            <w:spacing w:after="0" w:line="216" w:lineRule="auto"/>
            <w:ind w:firstLine="720"/>
            <w:jc w:val="both"/>
          </w:pPr>
        </w:pPrChange>
      </w:pPr>
      <w:ins w:id="31581" w:author="User" w:date="2022-11-03T23:10:00Z">
        <w:del w:id="31582" w:author="Kem Sereyboth" w:date="2023-07-13T14:48:00Z">
          <w:r w:rsidRPr="00B26CA9" w:rsidDel="00EB62BA">
            <w:rPr>
              <w:rFonts w:ascii="Khmer MEF2" w:eastAsiaTheme="majorEastAsia" w:hAnsi="Khmer MEF2" w:cs="Khmer MEF2"/>
              <w:cs/>
              <w:lang w:val="ca-ES"/>
              <w:rPrChange w:id="3158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១៣.មតិយោបល់ និងសំណូមពររបស់ ន.ស.ស.</w:delText>
          </w:r>
        </w:del>
      </w:ins>
    </w:p>
    <w:p w14:paraId="7EE16F6E" w14:textId="4FC2A735" w:rsidR="00A87616" w:rsidRPr="00B26CA9" w:rsidDel="005C3437" w:rsidRDefault="00CE39A2">
      <w:pPr>
        <w:spacing w:after="0" w:line="218" w:lineRule="auto"/>
        <w:ind w:left="634"/>
        <w:rPr>
          <w:ins w:id="31584" w:author="Un Seakamey" w:date="2022-11-15T09:17:00Z"/>
          <w:del w:id="31585" w:author="Kem Sereyboth" w:date="2023-06-20T14:51:00Z"/>
          <w:spacing w:val="2"/>
          <w:highlight w:val="yellow"/>
          <w:rPrChange w:id="31586" w:author="Sopheak Phorn" w:date="2023-08-25T15:04:00Z">
            <w:rPr>
              <w:ins w:id="31587" w:author="Un Seakamey" w:date="2022-11-15T09:17:00Z"/>
              <w:del w:id="31588" w:author="Kem Sereyboth" w:date="2023-06-20T14:51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31589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590" w:author="User" w:date="2022-11-03T23:10:00Z">
        <w:del w:id="31591" w:author="Kem Sereyboth" w:date="2023-07-13T14:30:00Z">
          <w:r w:rsidRPr="00B26CA9" w:rsidDel="000D4822">
            <w:rPr>
              <w:strike/>
              <w:highlight w:val="yellow"/>
              <w:cs/>
              <w:rPrChange w:id="31592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របាយការណ៍សវនកម្មរបស់សវនករ</w:delText>
          </w:r>
          <w:r w:rsidRPr="00B26CA9" w:rsidDel="000D4822">
            <w:rPr>
              <w:strike/>
              <w:spacing w:val="2"/>
              <w:highlight w:val="yellow"/>
              <w:cs/>
              <w:rPrChange w:id="31593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ទទួលបន្ទុកបានប្រគល់ជូន</w:delText>
          </w:r>
          <w:r w:rsidRPr="00B26CA9" w:rsidDel="000D4822">
            <w:rPr>
              <w:strike/>
              <w:highlight w:val="yellow"/>
              <w:cs/>
              <w:rPrChange w:id="31594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 ជាមន្ត្រីទទួលបន្ទុកការងារសវនកម្ម ន.ស.ស. កាលពីថ្ងៃទី១០ ខែតុលា </w:delText>
          </w:r>
          <w:r w:rsidRPr="00B26CA9" w:rsidDel="000D4822">
            <w:rPr>
              <w:strike/>
              <w:spacing w:val="2"/>
              <w:highlight w:val="yellow"/>
              <w:cs/>
              <w:rPrChange w:id="31595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ឆ្នាំ២០២២។ បន្ទាប់ពីបានប្រគល់នូវរបាយការណ៍សវនកម្មរបស់សវនករ</w:delText>
          </w:r>
        </w:del>
      </w:ins>
      <w:ins w:id="31596" w:author="User" w:date="2022-11-03T23:13:00Z">
        <w:del w:id="31597" w:author="Kem Sereyboth" w:date="2023-07-13T14:30:00Z">
          <w:r w:rsidR="00AD6BC5" w:rsidRPr="00B26CA9" w:rsidDel="000D4822">
            <w:rPr>
              <w:strike/>
              <w:spacing w:val="2"/>
              <w:highlight w:val="yellow"/>
              <w:cs/>
              <w:rPrChange w:id="31598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31599" w:author="User" w:date="2022-11-03T23:10:00Z">
        <w:del w:id="31600" w:author="Kem Sereyboth" w:date="2023-07-13T14:30:00Z">
          <w:r w:rsidRPr="00B26CA9" w:rsidDel="000D4822">
            <w:rPr>
              <w:strike/>
              <w:spacing w:val="2"/>
              <w:highlight w:val="yellow"/>
              <w:cs/>
              <w:rPrChange w:id="31601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ទទួលបន្ទុកក្នុងរយៈពេល ២០ថ្ងៃ</w:delText>
          </w:r>
          <w:r w:rsidRPr="00B26CA9" w:rsidDel="000D4822">
            <w:rPr>
              <w:strike/>
              <w:highlight w:val="yellow"/>
              <w:cs/>
              <w:rPrChange w:id="31602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  <w:r w:rsidRPr="00B26CA9" w:rsidDel="000D4822">
            <w:rPr>
              <w:strike/>
              <w:spacing w:val="-8"/>
              <w:highlight w:val="yellow"/>
              <w:cs/>
              <w:rPrChange w:id="31603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នៃថ្ងៃធ្វើការ សវនករទទួលបន្ទុកមិនបានទទួលនូវមតិយោបល់ ឬសំណូមពរ</w:delText>
          </w:r>
        </w:del>
      </w:ins>
      <w:ins w:id="31604" w:author="User" w:date="2022-11-03T23:13:00Z">
        <w:del w:id="31605" w:author="Kem Sereyboth" w:date="2023-07-13T14:30:00Z">
          <w:r w:rsidR="00AD6BC5" w:rsidRPr="00B26CA9" w:rsidDel="000D4822">
            <w:rPr>
              <w:strike/>
              <w:spacing w:val="-8"/>
              <w:highlight w:val="yellow"/>
              <w:cs/>
              <w:rPrChange w:id="31606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31607" w:author="User" w:date="2022-11-03T23:10:00Z">
        <w:del w:id="31608" w:author="Kem Sereyboth" w:date="2023-07-13T14:30:00Z">
          <w:r w:rsidRPr="00B26CA9" w:rsidDel="000D4822">
            <w:rPr>
              <w:strike/>
              <w:spacing w:val="-8"/>
              <w:highlight w:val="yellow"/>
              <w:cs/>
              <w:rPrChange w:id="31609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ពី ន.ស.ស. នោះទេ សវនករទទួល</w:delText>
          </w:r>
          <w:r w:rsidRPr="00B26CA9" w:rsidDel="000D4822">
            <w:rPr>
              <w:strike/>
              <w:spacing w:val="-2"/>
              <w:highlight w:val="yellow"/>
              <w:cs/>
              <w:rPrChange w:id="31610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បន្ទុកអាចសន្មតបានថា ន.ស.ស. ឯកភាពលើសេចក្ដីព្រាងរបាយការណ៍</w:delText>
          </w:r>
        </w:del>
      </w:ins>
      <w:ins w:id="31611" w:author="User" w:date="2022-11-03T23:14:00Z">
        <w:del w:id="31612" w:author="Kem Sereyboth" w:date="2023-07-13T14:30:00Z">
          <w:r w:rsidR="00AC7CFD" w:rsidRPr="00B26CA9" w:rsidDel="000D4822">
            <w:rPr>
              <w:strike/>
              <w:spacing w:val="6"/>
              <w:highlight w:val="yellow"/>
              <w:cs/>
              <w:rPrChange w:id="31613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 xml:space="preserve"> </w:delText>
          </w:r>
        </w:del>
      </w:ins>
      <w:ins w:id="31614" w:author="User" w:date="2022-11-03T23:10:00Z">
        <w:del w:id="31615" w:author="Kem Sereyboth" w:date="2023-07-13T14:30:00Z">
          <w:r w:rsidRPr="00B26CA9" w:rsidDel="000D4822">
            <w:rPr>
              <w:strike/>
              <w:spacing w:val="6"/>
              <w:highlight w:val="yellow"/>
              <w:cs/>
              <w:rPrChange w:id="31616" w:author="Sopheak Phorn" w:date="2023-08-25T15:04:00Z">
                <w:rPr>
                  <w:rFonts w:ascii="Khmer MEF1" w:hAnsi="Khmer MEF1" w:cs="Khmer MEF1"/>
                  <w:spacing w:val="6"/>
                  <w:cs/>
                </w:rPr>
              </w:rPrChange>
            </w:rPr>
            <w:delText>សវនកម្មអនុលោមភាពរបស់ខ្លួន។</w:delText>
          </w:r>
        </w:del>
      </w:ins>
      <w:ins w:id="31617" w:author="Un Seakamey" w:date="2022-11-14T12:00:00Z">
        <w:del w:id="31618" w:author="Kem Sereyboth" w:date="2023-06-20T14:51:00Z">
          <w:r w:rsidR="00A87616" w:rsidRPr="00B26CA9" w:rsidDel="005C3437">
            <w:rPr>
              <w:highlight w:val="yellow"/>
              <w:cs/>
              <w:rPrChange w:id="3161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អង្គភាពសវនកម្មផ្ទៃក្នុងនៃ អ.ស.ហ. បានប្រគល់សេចក្ដីព្រាងរបាយការណ៍សវនកម្មអនុលោមភាព</w:delText>
          </w:r>
          <w:r w:rsidR="00A87616" w:rsidRPr="00B26CA9" w:rsidDel="005C3437">
            <w:rPr>
              <w:spacing w:val="6"/>
              <w:highlight w:val="yellow"/>
              <w:cs/>
              <w:rPrChange w:id="3162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 ជូន ន.ស.ស. កាលពីថ្ងៃទី១០ ខែតុលា ឆ្នាំ២០២២។ បន្ទាប់ពីបានប្រគល់នូវសេចក្ដីព្រាងរបាយការណ៍</w:delText>
          </w:r>
          <w:r w:rsidR="00A87616" w:rsidRPr="00B26CA9" w:rsidDel="005C3437">
            <w:rPr>
              <w:spacing w:val="-4"/>
              <w:highlight w:val="yellow"/>
              <w:cs/>
              <w:rPrChange w:id="3162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សវនកម្មអនុលោមភាពក្នុងរយៈពេល </w:delText>
          </w:r>
        </w:del>
      </w:ins>
      <w:ins w:id="31622" w:author="Un Seakamey" w:date="2022-11-14T12:01:00Z">
        <w:del w:id="31623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162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២០</w:delText>
          </w:r>
        </w:del>
      </w:ins>
      <w:ins w:id="31625" w:author="Un Seakamey" w:date="2022-11-14T12:00:00Z">
        <w:del w:id="31626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162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ថ្ងៃ ដោយ ន.</w:delText>
          </w:r>
        </w:del>
      </w:ins>
      <w:ins w:id="31628" w:author="Un Seakamey" w:date="2022-11-14T12:01:00Z">
        <w:del w:id="31629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163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1631" w:author="Un Seakamey" w:date="2022-11-14T12:00:00Z">
        <w:del w:id="31632" w:author="Kem Sereyboth" w:date="2023-06-20T14:51:00Z">
          <w:r w:rsidR="00A87616" w:rsidRPr="00B26CA9" w:rsidDel="005C3437">
            <w:rPr>
              <w:spacing w:val="-4"/>
              <w:highlight w:val="yellow"/>
              <w:cs/>
              <w:rPrChange w:id="3163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.ស. បានលើកឡើងនូវមតិយោបល់ និងសំណូមពរ</w:delText>
          </w:r>
        </w:del>
      </w:ins>
      <w:ins w:id="31634" w:author="Un Seakamey" w:date="2022-11-14T13:13:00Z">
        <w:del w:id="31635" w:author="Kem Sereyboth" w:date="2023-06-20T14:51:00Z">
          <w:r w:rsidR="006E25D9" w:rsidRPr="00B26CA9" w:rsidDel="005C3437">
            <w:rPr>
              <w:spacing w:val="6"/>
              <w:highlight w:val="yellow"/>
              <w:cs/>
              <w:rPrChange w:id="3163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637" w:author="Un Seakamey" w:date="2022-11-14T12:00:00Z">
        <w:del w:id="31638" w:author="Kem Sereyboth" w:date="2023-06-20T14:51:00Z">
          <w:r w:rsidR="00A87616" w:rsidRPr="00B26CA9" w:rsidDel="005C3437">
            <w:rPr>
              <w:spacing w:val="4"/>
              <w:highlight w:val="yellow"/>
              <w:cs/>
              <w:rPrChange w:id="3163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មួយចំនួនដូចមានក្នុង</w:delText>
          </w:r>
        </w:del>
      </w:ins>
      <w:ins w:id="31640" w:author="Un Seakamey" w:date="2022-11-14T13:13:00Z">
        <w:del w:id="31641" w:author="Kem Sereyboth" w:date="2023-06-20T14:51:00Z">
          <w:r w:rsidR="006E25D9" w:rsidRPr="00B26CA9" w:rsidDel="005C3437">
            <w:rPr>
              <w:spacing w:val="4"/>
              <w:highlight w:val="yellow"/>
              <w:cs/>
              <w:rPrChange w:id="3164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តារាងផ្តល់ធាតុចូលទៅលើសេចក្តីព្រាងស្តីពី </w:delText>
          </w:r>
          <w:r w:rsidR="006E25D9" w:rsidRPr="00B26CA9" w:rsidDel="005C3437">
            <w:rPr>
              <w:spacing w:val="4"/>
              <w:highlight w:val="yellow"/>
              <w:rPrChange w:id="3164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“</w:delText>
          </w:r>
          <w:r w:rsidR="006E25D9" w:rsidRPr="00B26CA9" w:rsidDel="005C3437">
            <w:rPr>
              <w:spacing w:val="4"/>
              <w:highlight w:val="yellow"/>
              <w:cs/>
              <w:rPrChange w:id="3164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របាយការណ៍សវនកម្មអនុលោមភាព</w:delText>
          </w:r>
        </w:del>
      </w:ins>
      <w:ins w:id="31645" w:author="Un Seakamey" w:date="2022-11-14T13:14:00Z">
        <w:del w:id="31646" w:author="Kem Sereyboth" w:date="2023-06-20T14:51:00Z">
          <w:r w:rsidR="006E25D9" w:rsidRPr="00B26CA9" w:rsidDel="005C3437">
            <w:rPr>
              <w:spacing w:val="6"/>
              <w:highlight w:val="yellow"/>
              <w:cs/>
              <w:rPrChange w:id="3164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648" w:author="Un Seakamey" w:date="2022-11-14T13:13:00Z">
        <w:del w:id="31649" w:author="Kem Sereyboth" w:date="2023-06-20T14:51:00Z">
          <w:r w:rsidR="006E25D9" w:rsidRPr="00B26CA9" w:rsidDel="005C3437">
            <w:rPr>
              <w:spacing w:val="2"/>
              <w:highlight w:val="yellow"/>
              <w:cs/>
              <w:rPrChange w:id="3165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នៅនិយ័តករសន្តិសុខសង្គម នៃអ</w:delText>
          </w:r>
        </w:del>
      </w:ins>
      <w:ins w:id="31651" w:author="Un Seakamey" w:date="2022-11-14T13:15:00Z">
        <w:del w:id="31652" w:author="Kem Sereyboth" w:date="2023-06-20T14:51:00Z">
          <w:r w:rsidR="00C316FB" w:rsidRPr="00B26CA9" w:rsidDel="005C3437">
            <w:rPr>
              <w:spacing w:val="2"/>
              <w:highlight w:val="yellow"/>
              <w:cs/>
              <w:rPrChange w:id="316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ា</w:delText>
          </w:r>
        </w:del>
      </w:ins>
      <w:ins w:id="31654" w:author="Un Seakamey" w:date="2022-11-14T13:13:00Z">
        <w:del w:id="31655" w:author="Kem Sereyboth" w:date="2023-06-20T14:51:00Z">
          <w:r w:rsidR="006E25D9" w:rsidRPr="00B26CA9" w:rsidDel="005C3437">
            <w:rPr>
              <w:spacing w:val="2"/>
              <w:highlight w:val="yellow"/>
              <w:cs/>
              <w:rPrChange w:id="3165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ជ្ញាធរសេវាហិរញ្ញវត្ថុមិនមែនធនាគារ (អ.ស.ហ</w:delText>
          </w:r>
        </w:del>
      </w:ins>
      <w:ins w:id="31657" w:author="Un Seakamey" w:date="2022-11-14T13:15:00Z">
        <w:del w:id="31658" w:author="Kem Sereyboth" w:date="2023-06-20T14:51:00Z">
          <w:r w:rsidR="00C316FB" w:rsidRPr="00B26CA9" w:rsidDel="005C3437">
            <w:rPr>
              <w:spacing w:val="2"/>
              <w:highlight w:val="yellow"/>
              <w:cs/>
              <w:rPrChange w:id="3165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1660" w:author="Un Seakamey" w:date="2022-11-14T13:13:00Z">
        <w:del w:id="31661" w:author="Kem Sereyboth" w:date="2023-06-20T14:51:00Z">
          <w:r w:rsidR="006E25D9" w:rsidRPr="00B26CA9" w:rsidDel="005C3437">
            <w:rPr>
              <w:spacing w:val="2"/>
              <w:highlight w:val="yellow"/>
              <w:cs/>
              <w:rPrChange w:id="3166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)</w:delText>
          </w:r>
          <w:r w:rsidR="006E25D9" w:rsidRPr="00B26CA9" w:rsidDel="005C3437">
            <w:rPr>
              <w:spacing w:val="2"/>
              <w:highlight w:val="yellow"/>
              <w:rPrChange w:id="3166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”</w:delText>
          </w:r>
        </w:del>
      </w:ins>
      <w:ins w:id="31664" w:author="Un Seakamey" w:date="2022-11-14T13:55:00Z">
        <w:del w:id="31665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166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1667" w:author="Un Seakamey" w:date="2022-11-14T13:56:00Z">
        <w:del w:id="31668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166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បន្ទាប់ពី</w:delText>
          </w:r>
        </w:del>
      </w:ins>
      <w:ins w:id="31670" w:author="Un Seakamey" w:date="2022-11-14T13:57:00Z">
        <w:del w:id="31671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167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បានពិនិត្យលើមតិយោបល់ និងសំណូមពររបស់ ន.ស.ស. សវនករទទួលបន្ទុកបានធ្វើការកែសម្រួលតាមការស្នើ</w:delText>
          </w:r>
        </w:del>
      </w:ins>
      <w:ins w:id="31673" w:author="Un Seakamey" w:date="2022-11-14T13:58:00Z">
        <w:del w:id="31674" w:author="Kem Sereyboth" w:date="2023-06-20T14:51:00Z">
          <w:r w:rsidR="00A80ECC" w:rsidRPr="00B26CA9" w:rsidDel="005C3437">
            <w:rPr>
              <w:spacing w:val="2"/>
              <w:highlight w:val="yellow"/>
              <w:cs/>
              <w:rPrChange w:id="31675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សុំ។</w:delText>
          </w:r>
        </w:del>
      </w:ins>
      <w:ins w:id="31676" w:author="Un Seakamey" w:date="2022-11-15T09:16:00Z">
        <w:del w:id="31677" w:author="Kem Sereyboth" w:date="2023-06-20T14:51:00Z">
          <w:r w:rsidR="00DA29C9" w:rsidRPr="00B26CA9" w:rsidDel="005C3437">
            <w:rPr>
              <w:spacing w:val="2"/>
              <w:highlight w:val="yellow"/>
              <w:rPrChange w:id="31678" w:author="Sopheak Phorn" w:date="2023-08-25T15:04:00Z">
                <w:rPr>
                  <w:rFonts w:ascii="Khmer MEF1" w:hAnsi="Khmer MEF1" w:cs="Khmer MEF1"/>
                  <w:spacing w:val="2"/>
                  <w:sz w:val="24"/>
                  <w:szCs w:val="24"/>
                </w:rPr>
              </w:rPrChange>
            </w:rPr>
            <w:delText xml:space="preserve"> </w:delText>
          </w:r>
        </w:del>
      </w:ins>
    </w:p>
    <w:p w14:paraId="537B7B15" w14:textId="42C102EC" w:rsidR="001F201E" w:rsidRPr="00B26CA9" w:rsidDel="005C3437" w:rsidRDefault="001F201E">
      <w:pPr>
        <w:spacing w:after="0" w:line="218" w:lineRule="auto"/>
        <w:ind w:left="634"/>
        <w:rPr>
          <w:ins w:id="31679" w:author="Un Seakamey" w:date="2022-11-14T12:09:00Z"/>
          <w:del w:id="31680" w:author="Kem Sereyboth" w:date="2023-06-20T14:51:00Z"/>
          <w:spacing w:val="6"/>
          <w:cs/>
        </w:rPr>
        <w:pPrChange w:id="31681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682" w:author="Un Seakamey" w:date="2022-11-15T09:23:00Z">
        <w:del w:id="31683" w:author="Kem Sereyboth" w:date="2023-06-20T14:51:00Z">
          <w:r w:rsidRPr="00B26CA9" w:rsidDel="005C3437">
            <w:rPr>
              <w:spacing w:val="6"/>
              <w:highlight w:val="yellow"/>
              <w:cs/>
              <w:rPrChange w:id="3168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គណៈកម្មការចំពោះកិច្ចបានទទួលយក</w:delText>
          </w:r>
        </w:del>
      </w:ins>
      <w:ins w:id="31685" w:author="Un Seakamey" w:date="2022-11-15T09:25:00Z">
        <w:del w:id="31686" w:author="Kem Sereyboth" w:date="2023-06-20T14:51:00Z">
          <w:r w:rsidRPr="00B26CA9" w:rsidDel="005C3437">
            <w:rPr>
              <w:spacing w:val="6"/>
              <w:highlight w:val="yellow"/>
              <w:cs/>
              <w:rPrChange w:id="3168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នូវ</w:delText>
          </w:r>
        </w:del>
      </w:ins>
      <w:ins w:id="31688" w:author="Un Seakamey" w:date="2022-11-15T09:23:00Z">
        <w:del w:id="31689" w:author="Kem Sereyboth" w:date="2023-06-20T14:51:00Z">
          <w:r w:rsidRPr="00B26CA9" w:rsidDel="005C3437">
            <w:rPr>
              <w:spacing w:val="6"/>
              <w:highlight w:val="yellow"/>
              <w:cs/>
              <w:rPrChange w:id="3169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រាល់មតិយោបល់ និងសំណូមពររបស់ ន.ស.ស. និង</w:delText>
          </w:r>
          <w:r w:rsidRPr="00B26CA9" w:rsidDel="005C3437">
            <w:rPr>
              <w:spacing w:val="4"/>
              <w:highlight w:val="yellow"/>
              <w:cs/>
              <w:rPrChange w:id="31691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បានណែនាំឱ្យសវនករទទួលបន្ទុកធ្វើការកែសម្រួលរបាយការ</w:delText>
          </w:r>
        </w:del>
      </w:ins>
      <w:ins w:id="31692" w:author="Un Seakamey" w:date="2022-11-15T09:24:00Z">
        <w:del w:id="31693" w:author="Kem Sereyboth" w:date="2023-06-20T14:51:00Z">
          <w:r w:rsidRPr="00B26CA9" w:rsidDel="005C3437">
            <w:rPr>
              <w:spacing w:val="4"/>
              <w:highlight w:val="yellow"/>
              <w:cs/>
              <w:rPrChange w:id="31694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ណ៍</w:delText>
          </w:r>
        </w:del>
      </w:ins>
      <w:ins w:id="31695" w:author="Un Seakamey" w:date="2022-11-15T09:23:00Z">
        <w:del w:id="31696" w:author="Kem Sereyboth" w:date="2023-06-20T14:51:00Z">
          <w:r w:rsidRPr="00B26CA9" w:rsidDel="005C3437">
            <w:rPr>
              <w:spacing w:val="4"/>
              <w:highlight w:val="yellow"/>
              <w:cs/>
              <w:rPrChange w:id="31697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សវនកម្មអនុលោមភាព</w:delText>
          </w:r>
        </w:del>
      </w:ins>
      <w:ins w:id="31698" w:author="Un Seakamey" w:date="2022-11-15T09:26:00Z">
        <w:del w:id="31699" w:author="Kem Sereyboth" w:date="2023-06-20T14:51:00Z">
          <w:r w:rsidRPr="00B26CA9" w:rsidDel="005C3437">
            <w:rPr>
              <w:spacing w:val="4"/>
              <w:highlight w:val="yellow"/>
              <w:cs/>
              <w:rPrChange w:id="31700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របស់ខ្លួន</w:delText>
          </w:r>
        </w:del>
      </w:ins>
      <w:ins w:id="31701" w:author="Un Seakamey" w:date="2022-11-15T09:28:00Z">
        <w:del w:id="31702" w:author="Kem Sereyboth" w:date="2023-06-20T14:51:00Z">
          <w:r w:rsidR="00F34EB7" w:rsidRPr="00B26CA9" w:rsidDel="005C3437">
            <w:rPr>
              <w:spacing w:val="4"/>
              <w:highlight w:val="yellow"/>
              <w:cs/>
              <w:rPrChange w:id="31703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704" w:author="Un Seakamey" w:date="2022-11-15T09:23:00Z">
        <w:del w:id="31705" w:author="Kem Sereyboth" w:date="2023-06-20T14:51:00Z">
          <w:r w:rsidRPr="00B26CA9" w:rsidDel="005C3437">
            <w:rPr>
              <w:spacing w:val="4"/>
              <w:highlight w:val="yellow"/>
              <w:cs/>
              <w:rPrChange w:id="31706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ដោយ</w:delText>
          </w:r>
        </w:del>
      </w:ins>
      <w:ins w:id="31707" w:author="Un Seakamey" w:date="2022-11-15T09:30:00Z">
        <w:del w:id="31708" w:author="Kem Sereyboth" w:date="2023-06-20T14:51:00Z">
          <w:r w:rsidR="00F34EB7" w:rsidRPr="00B26CA9" w:rsidDel="005C3437">
            <w:rPr>
              <w:spacing w:val="6"/>
              <w:highlight w:val="yellow"/>
              <w:cs/>
              <w:rPrChange w:id="31709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1710" w:author="Un Seakamey" w:date="2022-11-15T09:23:00Z">
        <w:del w:id="31711" w:author="Kem Sereyboth" w:date="2023-06-20T14:51:00Z">
          <w:r w:rsidRPr="00B26CA9" w:rsidDel="005C3437">
            <w:rPr>
              <w:spacing w:val="6"/>
              <w:highlight w:val="yellow"/>
              <w:cs/>
              <w:rPrChange w:id="31712" w:author="Sopheak Phorn" w:date="2023-08-25T15:04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បញ្ចូលនូវមតិយោបល់ និងសំណូមពរទាំងនោះរួចរាល់ហើយ។</w:delText>
          </w:r>
        </w:del>
      </w:ins>
    </w:p>
    <w:p w14:paraId="2031D8ED" w14:textId="46DF4722" w:rsidR="000F7977" w:rsidRPr="00B26CA9" w:rsidDel="00A80ECC" w:rsidRDefault="000F7977">
      <w:pPr>
        <w:spacing w:after="0" w:line="218" w:lineRule="auto"/>
        <w:ind w:left="634"/>
        <w:rPr>
          <w:ins w:id="31713" w:author="User" w:date="2022-10-04T14:34:00Z"/>
          <w:del w:id="31714" w:author="Un Seakamey" w:date="2022-11-14T13:55:00Z"/>
          <w:spacing w:val="6"/>
          <w:rPrChange w:id="31715" w:author="Sopheak Phorn" w:date="2023-08-25T15:04:00Z">
            <w:rPr>
              <w:ins w:id="31716" w:author="User" w:date="2022-10-04T14:34:00Z"/>
              <w:del w:id="31717" w:author="Un Seakamey" w:date="2022-11-14T13:55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1718" w:author="Sopheak Phorn" w:date="2023-08-25T15:13:00Z">
          <w:pPr>
            <w:spacing w:after="0" w:line="232" w:lineRule="auto"/>
            <w:ind w:firstLine="720"/>
            <w:jc w:val="both"/>
          </w:pPr>
        </w:pPrChange>
      </w:pPr>
    </w:p>
    <w:p w14:paraId="2617339A" w14:textId="17BD91A9" w:rsidR="0032227A" w:rsidRPr="00B26CA9" w:rsidDel="009F52F4" w:rsidRDefault="00E819FD">
      <w:pPr>
        <w:spacing w:after="0" w:line="218" w:lineRule="auto"/>
        <w:ind w:left="634"/>
        <w:rPr>
          <w:ins w:id="31719" w:author="Sethvannak Sam" w:date="2022-08-04T13:16:00Z"/>
          <w:del w:id="31720" w:author="sakaria fa" w:date="2022-09-13T23:23:00Z"/>
          <w:rFonts w:ascii="Khmer MEF2" w:hAnsi="Khmer MEF2" w:cs="Khmer MEF2"/>
          <w:lang w:val="ca-ES"/>
          <w:rPrChange w:id="31721" w:author="Sopheak Phorn" w:date="2023-08-25T15:04:00Z">
            <w:rPr>
              <w:ins w:id="31722" w:author="Sethvannak Sam" w:date="2022-08-04T13:16:00Z"/>
              <w:del w:id="31723" w:author="sakaria fa" w:date="2022-09-13T23:23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1724" w:author="Sopheak Phorn" w:date="2023-08-25T15:13:00Z">
          <w:pPr>
            <w:spacing w:after="0" w:line="232" w:lineRule="auto"/>
            <w:ind w:firstLine="720"/>
            <w:jc w:val="both"/>
          </w:pPr>
        </w:pPrChange>
      </w:pPr>
      <w:ins w:id="31725" w:author="User" w:date="2022-10-04T14:36:00Z">
        <w:del w:id="31726" w:author="Kem Sereyboth" w:date="2023-07-13T14:48:00Z">
          <w:r w:rsidRPr="00B26CA9" w:rsidDel="00EB62BA">
            <w:rPr>
              <w:rFonts w:ascii="Khmer MEF2" w:hAnsi="Khmer MEF2" w:cs="Khmer MEF2"/>
              <w:cs/>
              <w:lang w:val="ca-ES"/>
            </w:rPr>
            <w:tab/>
          </w:r>
        </w:del>
      </w:ins>
    </w:p>
    <w:p w14:paraId="42C6B402" w14:textId="172FE6F5" w:rsidR="002322E6" w:rsidRPr="00B26CA9" w:rsidDel="00482393" w:rsidRDefault="00125B0C">
      <w:pPr>
        <w:spacing w:after="0" w:line="218" w:lineRule="auto"/>
        <w:ind w:left="634"/>
        <w:rPr>
          <w:ins w:id="31727" w:author="sakaria fa" w:date="2022-09-30T22:32:00Z"/>
          <w:del w:id="31728" w:author="Un Seakamey" w:date="2022-10-03T18:00:00Z"/>
          <w:rFonts w:ascii="Khmer MEF2" w:hAnsi="Khmer MEF2" w:cs="Khmer MEF2"/>
          <w:lang w:val="ca-ES"/>
          <w:rPrChange w:id="31729" w:author="Sopheak Phorn" w:date="2023-08-25T15:04:00Z">
            <w:rPr>
              <w:ins w:id="31730" w:author="sakaria fa" w:date="2022-09-30T22:32:00Z"/>
              <w:del w:id="31731" w:author="Un Seakamey" w:date="2022-10-03T18:00:00Z"/>
              <w:rFonts w:ascii="Khmer MEF2" w:hAnsi="Khmer MEF2" w:cs="Khmer MEF2"/>
              <w:color w:val="auto"/>
              <w:sz w:val="24"/>
              <w:szCs w:val="24"/>
            </w:rPr>
          </w:rPrChange>
        </w:rPr>
        <w:pPrChange w:id="31732" w:author="Sopheak Phorn" w:date="2023-08-25T15:13:00Z">
          <w:pPr>
            <w:pStyle w:val="Heading1"/>
          </w:pPr>
        </w:pPrChange>
      </w:pPr>
      <w:ins w:id="31733" w:author="Voeun Kuyeng" w:date="2022-08-31T11:11:00Z">
        <w:del w:id="31734" w:author="Un Seakamey" w:date="2022-10-03T18:00:00Z">
          <w:r w:rsidRPr="00B26CA9" w:rsidDel="00482393">
            <w:rPr>
              <w:rFonts w:ascii="Khmer MEF2" w:eastAsiaTheme="majorEastAsia" w:hAnsi="Khmer MEF2" w:cs="Khmer MEF2"/>
              <w:cs/>
              <w:lang w:val="ca-ES"/>
              <w:rPrChange w:id="31735" w:author="Sopheak Phorn" w:date="2023-08-25T15:04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1736" w:author="Kem Sereiboth" w:date="2022-09-19T11:40:00Z">
        <w:del w:id="31737" w:author="Un Seakamey" w:date="2022-10-03T18:00:00Z">
          <w:r w:rsidR="0082772F" w:rsidRPr="00B26CA9" w:rsidDel="00482393">
            <w:rPr>
              <w:rFonts w:ascii="Khmer MEF2" w:eastAsiaTheme="majorEastAsia" w:hAnsi="Khmer MEF2" w:cs="Khmer MEF2"/>
              <w:cs/>
              <w:lang w:val="ca-ES"/>
              <w:rPrChange w:id="31738" w:author="Sopheak Phorn" w:date="2023-08-25T15:04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1739" w:author="Voeun Kuyeng" w:date="2022-08-31T11:11:00Z">
        <w:del w:id="31740" w:author="Un Seakamey" w:date="2022-10-03T18:00:00Z">
          <w:r w:rsidRPr="00B26CA9" w:rsidDel="00482393">
            <w:rPr>
              <w:rFonts w:ascii="Khmer MEF2" w:eastAsiaTheme="majorEastAsia" w:hAnsi="Khmer MEF2" w:cs="Khmer MEF2"/>
              <w:cs/>
              <w:lang w:val="ca-ES"/>
              <w:rPrChange w:id="31741" w:author="Sopheak Phorn" w:date="2023-08-25T15:04:00Z">
                <w:rPr>
                  <w:rFonts w:ascii="Khmer MEF2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៤.</w:delText>
          </w:r>
        </w:del>
      </w:ins>
      <w:ins w:id="31742" w:author="sakaria fa" w:date="2022-09-30T22:32:00Z">
        <w:del w:id="31743" w:author="Un Seakamey" w:date="2022-10-03T18:00:00Z">
          <w:r w:rsidR="002322E6" w:rsidRPr="00B26CA9" w:rsidDel="00482393">
            <w:rPr>
              <w:rFonts w:ascii="Khmer MEF2" w:eastAsiaTheme="majorEastAsia" w:hAnsi="Khmer MEF2" w:cs="Khmer MEF2"/>
              <w:cs/>
              <w:lang w:val="ca-ES"/>
              <w:rPrChange w:id="31744" w:author="Sopheak Phorn" w:date="2023-08-25T15:04:00Z">
                <w:rPr>
                  <w:rFonts w:ascii="Khmer MEF2" w:hAnsi="Khmer MEF2" w:cs="Khmer MEF2"/>
                  <w:b w:val="0"/>
                  <w:bCs w:val="0"/>
                  <w:sz w:val="24"/>
                  <w:szCs w:val="24"/>
                  <w:cs/>
                </w:rPr>
              </w:rPrChange>
            </w:rPr>
            <w:delText>.ការវិភាគ និងវាយតម្លៃរបស់គណៈកម្មការចំពោះកិច្ច</w:delText>
          </w:r>
        </w:del>
      </w:ins>
    </w:p>
    <w:p w14:paraId="304735E0" w14:textId="63345F53" w:rsidR="00D73534" w:rsidRPr="00B26CA9" w:rsidDel="00482393" w:rsidRDefault="00D73534">
      <w:pPr>
        <w:spacing w:after="0" w:line="218" w:lineRule="auto"/>
        <w:ind w:left="634"/>
        <w:rPr>
          <w:ins w:id="31745" w:author="LENOVO" w:date="2022-10-02T12:57:00Z"/>
          <w:del w:id="31746" w:author="Un Seakamey" w:date="2022-10-03T18:00:00Z"/>
          <w:rFonts w:ascii="Khmer MEF2" w:hAnsi="Khmer MEF2" w:cs="Khmer MEF2"/>
          <w:lang w:val="ca-ES"/>
          <w:rPrChange w:id="31747" w:author="Sopheak Phorn" w:date="2023-08-25T15:04:00Z">
            <w:rPr>
              <w:ins w:id="31748" w:author="LENOVO" w:date="2022-10-02T12:57:00Z"/>
              <w:del w:id="31749" w:author="Un Seakamey" w:date="2022-10-03T18:00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1750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1751" w:author="LENOVO" w:date="2022-10-02T12:57:00Z">
        <w:del w:id="31752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753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 xml:space="preserve">យោងតាមផ្នែកទី ៧ នៃសេចក្ដីណែនាំស្ដីពីយន្តការ និងនីតិវិធីសវនកម្មអនុលោមភាព </w:delText>
          </w:r>
          <w:r w:rsidRPr="00B26CA9" w:rsidDel="00482393">
            <w:rPr>
              <w:rFonts w:ascii="Khmer MEF2" w:hAnsi="Khmer MEF2" w:cs="Khmer MEF2"/>
              <w:lang w:val="ca-ES"/>
              <w:rPrChange w:id="31754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“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755" w:author="Sopheak Phorn" w:date="2023-08-25T15:04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ប្រធានអង្គភាព​សវនកម្មផ្ទៃក្នុងនៃ អ.ស.ហ. ត្រូវបង្កើតគណៈកម្មការចំពោះកិច្ច ដើម្បីពិនិត្យ និងវាយតម្លៃលើរបាយការណ៍សវនកម្មអនុលោមរបស់សវនករទទួលបន្ទុក</w:delText>
          </w:r>
          <w:r w:rsidRPr="00B26CA9" w:rsidDel="00482393">
            <w:rPr>
              <w:rFonts w:ascii="Khmer MEF2" w:hAnsi="Khmer MEF2" w:cs="Khmer MEF2"/>
              <w:lang w:val="ca-ES"/>
              <w:rPrChange w:id="31756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”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757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ឯកឧត្តមប្រធានអង្គភាព បានចេញសេចក្ដីសម្រេចលេខ ២២៦/២២ អ.ស.ផ. ចុះថ្ងៃទី១១ ខែសីហា ឆ្នាំ២០២២ ស្ដីពីការបង្កើតគណៈកម្មការចំពោះកិច្ច ដើម្បីត្រួតពិនិត្យ និងវាយតម្លៃលើរបាយការណ៍សវនកម្មអនុលោមភាពរបស់សវនករទទួលបន្ទុក​នៃអង្គភាពសវនកម្មផ្ទៃក្នុងនៃអ.ស.ហ. សមាសភាពនៃគណៈកម្មការចំពោះកិច្ច មានសមាសភាពដូចខាងក្រោម៖</w:delText>
          </w:r>
        </w:del>
      </w:ins>
    </w:p>
    <w:p w14:paraId="36EA913E" w14:textId="26CB8FEF" w:rsidR="00D73534" w:rsidRPr="00B26CA9" w:rsidDel="00482393" w:rsidRDefault="00D73534">
      <w:pPr>
        <w:spacing w:after="0" w:line="218" w:lineRule="auto"/>
        <w:ind w:left="634"/>
        <w:rPr>
          <w:ins w:id="31758" w:author="LENOVO" w:date="2022-10-02T12:57:00Z"/>
          <w:del w:id="31759" w:author="Un Seakamey" w:date="2022-10-03T18:00:00Z"/>
          <w:rFonts w:ascii="Khmer MEF2" w:hAnsi="Khmer MEF2" w:cs="Khmer MEF2"/>
          <w:lang w:val="ca-ES"/>
          <w:rPrChange w:id="31760" w:author="Sopheak Phorn" w:date="2023-08-25T15:04:00Z">
            <w:rPr>
              <w:ins w:id="31761" w:author="LENOVO" w:date="2022-10-02T12:57:00Z"/>
              <w:del w:id="31762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763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764" w:author="LENOVO" w:date="2022-10-02T12:57:00Z">
        <w:del w:id="31765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76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១.ឯកឧត្តម ឈុន សម្បត្តិ</w:delText>
          </w:r>
          <w:r w:rsidRPr="00B26CA9" w:rsidDel="00482393">
            <w:rPr>
              <w:rFonts w:ascii="Khmer MEF2" w:hAnsi="Khmer MEF2" w:cs="Khmer MEF2"/>
              <w:lang w:val="ca-ES"/>
              <w:rPrChange w:id="3176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176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ប្រធានអង្គភាពសវនកម្មផ្ទៃក្នុង               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76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</w:delText>
          </w:r>
        </w:del>
      </w:ins>
    </w:p>
    <w:p w14:paraId="5FD2BA35" w14:textId="5718FECF" w:rsidR="00D73534" w:rsidRPr="00B26CA9" w:rsidDel="00482393" w:rsidRDefault="00D73534">
      <w:pPr>
        <w:spacing w:after="0" w:line="218" w:lineRule="auto"/>
        <w:ind w:left="634"/>
        <w:rPr>
          <w:ins w:id="31770" w:author="LENOVO" w:date="2022-10-02T12:57:00Z"/>
          <w:del w:id="31771" w:author="Un Seakamey" w:date="2022-10-03T18:00:00Z"/>
          <w:rFonts w:ascii="Khmer MEF2" w:hAnsi="Khmer MEF2" w:cs="Khmer MEF2"/>
          <w:lang w:val="ca-ES"/>
          <w:rPrChange w:id="31772" w:author="Sopheak Phorn" w:date="2023-08-25T15:04:00Z">
            <w:rPr>
              <w:ins w:id="31773" w:author="LENOVO" w:date="2022-10-02T12:57:00Z"/>
              <w:del w:id="31774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775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776" w:author="LENOVO" w:date="2022-10-02T12:57:00Z">
        <w:del w:id="31777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77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២.លោក ឈុំ សេរីវុធ</w:delText>
          </w:r>
          <w:r w:rsidRPr="00B26CA9" w:rsidDel="00482393">
            <w:rPr>
              <w:rFonts w:ascii="Khmer MEF2" w:hAnsi="Khmer MEF2" w:cs="Khmer MEF2"/>
              <w:lang w:val="ca-ES"/>
              <w:rPrChange w:id="3177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178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អនុប្រធានអង្គភាពសវនកម្មផ្ទៃក្នុង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78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</w:delText>
          </w:r>
        </w:del>
      </w:ins>
    </w:p>
    <w:p w14:paraId="323E766B" w14:textId="328644BF" w:rsidR="00D73534" w:rsidRPr="00B26CA9" w:rsidDel="00482393" w:rsidRDefault="00D73534">
      <w:pPr>
        <w:spacing w:after="0" w:line="218" w:lineRule="auto"/>
        <w:ind w:left="634"/>
        <w:rPr>
          <w:ins w:id="31782" w:author="LENOVO" w:date="2022-10-02T12:57:00Z"/>
          <w:del w:id="31783" w:author="Un Seakamey" w:date="2022-10-03T18:00:00Z"/>
          <w:rFonts w:ascii="Khmer MEF2" w:hAnsi="Khmer MEF2" w:cs="Khmer MEF2"/>
          <w:lang w:val="ca-ES"/>
          <w:rPrChange w:id="31784" w:author="Sopheak Phorn" w:date="2023-08-25T15:04:00Z">
            <w:rPr>
              <w:ins w:id="31785" w:author="LENOVO" w:date="2022-10-02T12:57:00Z"/>
              <w:del w:id="31786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787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788" w:author="LENOVO" w:date="2022-10-02T12:57:00Z">
        <w:del w:id="31789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79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៣.លោក លឹម ចាន់ណា</w:delText>
          </w:r>
          <w:r w:rsidRPr="00B26CA9" w:rsidDel="00482393">
            <w:rPr>
              <w:rFonts w:ascii="Khmer MEF2" w:hAnsi="Khmer MEF2" w:cs="Khmer MEF2"/>
              <w:lang w:val="ca-ES"/>
              <w:rPrChange w:id="3179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179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ប្រធាននាយកដ្ឋានកិច្ចការទូទៅ ​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79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2151C7AE" w14:textId="6C83D4DD" w:rsidR="00D73534" w:rsidRPr="00B26CA9" w:rsidDel="00482393" w:rsidRDefault="00D73534">
      <w:pPr>
        <w:spacing w:after="0" w:line="218" w:lineRule="auto"/>
        <w:ind w:left="634"/>
        <w:rPr>
          <w:ins w:id="31794" w:author="LENOVO" w:date="2022-10-02T12:57:00Z"/>
          <w:del w:id="31795" w:author="Un Seakamey" w:date="2022-10-03T18:00:00Z"/>
          <w:rFonts w:ascii="Khmer MEF2" w:hAnsi="Khmer MEF2" w:cs="Khmer MEF2"/>
          <w:lang w:val="ca-ES"/>
          <w:rPrChange w:id="31796" w:author="Sopheak Phorn" w:date="2023-08-25T15:04:00Z">
            <w:rPr>
              <w:ins w:id="31797" w:author="LENOVO" w:date="2022-10-02T12:57:00Z"/>
              <w:del w:id="31798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799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800" w:author="LENOVO" w:date="2022-10-02T12:57:00Z">
        <w:del w:id="31801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80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៤.លោក អ៊ួន រិទ្ធី</w:delText>
          </w:r>
          <w:r w:rsidRPr="00B26CA9" w:rsidDel="00482393">
            <w:rPr>
              <w:rFonts w:ascii="Khmer MEF2" w:hAnsi="Khmer MEF2" w:cs="Khmer MEF2"/>
              <w:lang w:val="ca-ES"/>
              <w:rPrChange w:id="3180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180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ប្រធាននាយកដ្ឋានសវនកម្មទី១  ​      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0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59662BC3" w14:textId="2AB116AD" w:rsidR="00D73534" w:rsidRPr="00B26CA9" w:rsidDel="00482393" w:rsidRDefault="00D73534">
      <w:pPr>
        <w:spacing w:after="0" w:line="218" w:lineRule="auto"/>
        <w:ind w:left="634"/>
        <w:rPr>
          <w:ins w:id="31806" w:author="LENOVO" w:date="2022-10-02T12:57:00Z"/>
          <w:del w:id="31807" w:author="Un Seakamey" w:date="2022-10-03T18:00:00Z"/>
          <w:rFonts w:ascii="Khmer MEF2" w:hAnsi="Khmer MEF2" w:cs="Khmer MEF2"/>
          <w:lang w:val="ca-ES"/>
          <w:rPrChange w:id="31808" w:author="Sopheak Phorn" w:date="2023-08-25T15:04:00Z">
            <w:rPr>
              <w:ins w:id="31809" w:author="LENOVO" w:date="2022-10-02T12:57:00Z"/>
              <w:del w:id="31810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811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812" w:author="LENOVO" w:date="2022-10-02T12:57:00Z">
        <w:del w:id="31813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81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៥.លោក អ៊ឺម សុផល</w:delText>
          </w:r>
          <w:r w:rsidRPr="00B26CA9" w:rsidDel="00482393">
            <w:rPr>
              <w:rFonts w:ascii="Khmer MEF2" w:hAnsi="Khmer MEF2" w:cs="Khmer MEF2"/>
              <w:lang w:val="ca-ES"/>
              <w:rPrChange w:id="3181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181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ប្រធាននាយកដ្ឋានសវនកម្មទី​១ </w:delText>
          </w:r>
          <w:r w:rsidRPr="00B26CA9" w:rsidDel="00482393">
            <w:rPr>
              <w:rFonts w:ascii="Khmer MEF2" w:hAnsi="Khmer MEF2" w:cs="Khmer MEF2"/>
              <w:lang w:val="ca-ES"/>
              <w:rPrChange w:id="3181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delText>​​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 xml:space="preserve">   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1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3FA9B19B" w14:textId="26604540" w:rsidR="00D73534" w:rsidRPr="00B26CA9" w:rsidDel="00482393" w:rsidRDefault="00D73534">
      <w:pPr>
        <w:spacing w:after="0" w:line="218" w:lineRule="auto"/>
        <w:ind w:left="634"/>
        <w:rPr>
          <w:ins w:id="31820" w:author="LENOVO" w:date="2022-10-02T12:57:00Z"/>
          <w:del w:id="31821" w:author="Un Seakamey" w:date="2022-10-03T18:00:00Z"/>
          <w:rFonts w:ascii="Khmer MEF2" w:hAnsi="Khmer MEF2" w:cs="Khmer MEF2"/>
          <w:lang w:val="ca-ES"/>
          <w:rPrChange w:id="31822" w:author="Sopheak Phorn" w:date="2023-08-25T15:04:00Z">
            <w:rPr>
              <w:ins w:id="31823" w:author="LENOVO" w:date="2022-10-02T12:57:00Z"/>
              <w:del w:id="31824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825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826" w:author="LENOVO" w:date="2022-10-02T12:57:00Z">
        <w:del w:id="31827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82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៦.លោក នួន សំរតនា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2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 xml:space="preserve">អនុប្រធាននាយកដ្ឋានកិច្ចការទូទៅ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3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សមាជិក</w:delText>
          </w:r>
        </w:del>
      </w:ins>
    </w:p>
    <w:p w14:paraId="6C0F5202" w14:textId="3B26B2CF" w:rsidR="00D73534" w:rsidRPr="00B26CA9" w:rsidDel="00482393" w:rsidRDefault="00D73534">
      <w:pPr>
        <w:spacing w:after="0" w:line="218" w:lineRule="auto"/>
        <w:ind w:left="634"/>
        <w:rPr>
          <w:ins w:id="31831" w:author="LENOVO" w:date="2022-10-02T12:57:00Z"/>
          <w:del w:id="31832" w:author="Un Seakamey" w:date="2022-10-03T18:00:00Z"/>
          <w:rFonts w:ascii="Khmer MEF2" w:hAnsi="Khmer MEF2" w:cs="Khmer MEF2"/>
          <w:lang w:val="ca-ES"/>
          <w:rPrChange w:id="31833" w:author="Sopheak Phorn" w:date="2023-08-25T15:04:00Z">
            <w:rPr>
              <w:ins w:id="31834" w:author="LENOVO" w:date="2022-10-02T12:57:00Z"/>
              <w:del w:id="31835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836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837" w:author="LENOVO" w:date="2022-10-02T12:57:00Z">
        <w:del w:id="31838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83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៧.លោក យឹម វីរៈ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4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អនុប្រធានប្រធាននាយកដ្ឋានសវនកម្មទី១</w:delText>
          </w:r>
          <w:r w:rsidRPr="00B26CA9" w:rsidDel="00482393">
            <w:rPr>
              <w:rFonts w:ascii="Khmer MEF2" w:hAnsi="Khmer MEF2" w:cs="Khmer MEF2"/>
              <w:lang w:val="ca-ES"/>
              <w:rPrChange w:id="318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184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22CA1A9A" w14:textId="7E878257" w:rsidR="00D73534" w:rsidRPr="00B26CA9" w:rsidDel="00482393" w:rsidRDefault="00D73534">
      <w:pPr>
        <w:spacing w:after="0" w:line="218" w:lineRule="auto"/>
        <w:ind w:left="634"/>
        <w:rPr>
          <w:ins w:id="31843" w:author="LENOVO" w:date="2022-10-02T12:57:00Z"/>
          <w:del w:id="31844" w:author="Un Seakamey" w:date="2022-10-03T18:00:00Z"/>
          <w:rFonts w:ascii="Khmer MEF2" w:hAnsi="Khmer MEF2" w:cs="Khmer MEF2"/>
          <w:lang w:val="ca-ES"/>
          <w:rPrChange w:id="31845" w:author="Sopheak Phorn" w:date="2023-08-25T15:04:00Z">
            <w:rPr>
              <w:ins w:id="31846" w:author="LENOVO" w:date="2022-10-02T12:57:00Z"/>
              <w:del w:id="31847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848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849" w:author="LENOVO" w:date="2022-10-02T12:57:00Z">
        <w:del w:id="31850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85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៨.លោក ស្រ៊ុន ច័ន្ទសិត្ថា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5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អនុប្រធាននាយកដ្ឋានសវនកម្មទី២</w:delText>
          </w:r>
          <w:r w:rsidRPr="00B26CA9" w:rsidDel="00482393">
            <w:rPr>
              <w:rFonts w:ascii="Khmer MEF2" w:hAnsi="Khmer MEF2" w:cs="Khmer MEF2"/>
              <w:lang w:val="ca-ES"/>
              <w:rPrChange w:id="318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lang w:val="ca-ES"/>
                </w:rPr>
              </w:rPrChange>
            </w:rPr>
            <w:tab/>
          </w:r>
          <w:r w:rsidRPr="00B26CA9" w:rsidDel="00482393">
            <w:rPr>
              <w:rFonts w:ascii="Khmer MEF2" w:hAnsi="Khmer MEF2" w:cs="Khmer MEF2"/>
              <w:cs/>
              <w:lang w:val="ca-ES"/>
              <w:rPrChange w:id="3185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សមាជិក</w:delText>
          </w:r>
        </w:del>
      </w:ins>
    </w:p>
    <w:p w14:paraId="3E6B53CC" w14:textId="72554BC4" w:rsidR="00D73534" w:rsidRPr="00B26CA9" w:rsidDel="00482393" w:rsidRDefault="00D73534">
      <w:pPr>
        <w:spacing w:after="0" w:line="218" w:lineRule="auto"/>
        <w:ind w:left="634"/>
        <w:rPr>
          <w:ins w:id="31855" w:author="LENOVO" w:date="2022-10-02T12:57:00Z"/>
          <w:del w:id="31856" w:author="Un Seakamey" w:date="2022-10-03T18:00:00Z"/>
          <w:rFonts w:ascii="Khmer MEF2" w:hAnsi="Khmer MEF2" w:cs="Khmer MEF2"/>
          <w:lang w:val="ca-ES"/>
          <w:rPrChange w:id="31857" w:author="Sopheak Phorn" w:date="2023-08-25T15:04:00Z">
            <w:rPr>
              <w:ins w:id="31858" w:author="LENOVO" w:date="2022-10-02T12:57:00Z"/>
              <w:del w:id="31859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860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861" w:author="LENOVO" w:date="2022-10-02T12:57:00Z">
        <w:del w:id="31862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86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៩.លោក ឆាយ វណ្ណរិទ្ធ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6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ប្រធានការិយាល័យផែនការនិងបណ្ដុះបណ្ដាល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6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 xml:space="preserve">លេខាធិការ </w:delText>
          </w:r>
        </w:del>
      </w:ins>
    </w:p>
    <w:p w14:paraId="367A8862" w14:textId="6D06CBAA" w:rsidR="00D73534" w:rsidRPr="00B26CA9" w:rsidDel="00482393" w:rsidRDefault="00D73534">
      <w:pPr>
        <w:spacing w:after="0" w:line="218" w:lineRule="auto"/>
        <w:ind w:left="634"/>
        <w:rPr>
          <w:ins w:id="31866" w:author="LENOVO" w:date="2022-10-02T12:57:00Z"/>
          <w:del w:id="31867" w:author="Un Seakamey" w:date="2022-10-03T18:00:00Z"/>
          <w:rFonts w:ascii="Khmer MEF2" w:hAnsi="Khmer MEF2" w:cs="Khmer MEF2"/>
          <w:lang w:val="ca-ES"/>
          <w:rPrChange w:id="31868" w:author="Sopheak Phorn" w:date="2023-08-25T15:04:00Z">
            <w:rPr>
              <w:ins w:id="31869" w:author="LENOVO" w:date="2022-10-02T12:57:00Z"/>
              <w:del w:id="31870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871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872" w:author="LENOVO" w:date="2022-10-02T12:57:00Z">
        <w:del w:id="31873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874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១០.លោក សេង ឈាងឡាយ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7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ប្រធានការិយាល័យសវនកម្មទី១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7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15CEF830" w14:textId="61174DC3" w:rsidR="00D73534" w:rsidRPr="00B26CA9" w:rsidDel="00482393" w:rsidRDefault="00D73534">
      <w:pPr>
        <w:spacing w:after="0" w:line="218" w:lineRule="auto"/>
        <w:ind w:left="634"/>
        <w:rPr>
          <w:ins w:id="31877" w:author="LENOVO" w:date="2022-10-02T12:57:00Z"/>
          <w:del w:id="31878" w:author="Un Seakamey" w:date="2022-10-03T18:00:00Z"/>
          <w:rFonts w:ascii="Khmer MEF2" w:hAnsi="Khmer MEF2" w:cs="Khmer MEF2"/>
          <w:lang w:val="ca-ES"/>
          <w:rPrChange w:id="31879" w:author="Sopheak Phorn" w:date="2023-08-25T15:04:00Z">
            <w:rPr>
              <w:ins w:id="31880" w:author="LENOVO" w:date="2022-10-02T12:57:00Z"/>
              <w:del w:id="31881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882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883" w:author="LENOVO" w:date="2022-10-02T12:57:00Z">
        <w:del w:id="31884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885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១១.កញ្ញា ឌុំ ផានិត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8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ប្រធានការិយាល័យសវនកម្មទី១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8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40140215" w14:textId="4158F2EC" w:rsidR="00D73534" w:rsidRPr="00B26CA9" w:rsidDel="00482393" w:rsidRDefault="00D73534">
      <w:pPr>
        <w:spacing w:after="0" w:line="218" w:lineRule="auto"/>
        <w:ind w:left="634"/>
        <w:rPr>
          <w:ins w:id="31888" w:author="LENOVO" w:date="2022-10-02T12:57:00Z"/>
          <w:del w:id="31889" w:author="Un Seakamey" w:date="2022-10-03T18:00:00Z"/>
          <w:rFonts w:ascii="Khmer MEF2" w:hAnsi="Khmer MEF2" w:cs="Khmer MEF2"/>
          <w:lang w:val="ca-ES"/>
          <w:rPrChange w:id="31890" w:author="Sopheak Phorn" w:date="2023-08-25T15:04:00Z">
            <w:rPr>
              <w:ins w:id="31891" w:author="LENOVO" w:date="2022-10-02T12:57:00Z"/>
              <w:del w:id="31892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893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894" w:author="LENOVO" w:date="2022-10-02T12:57:00Z">
        <w:del w:id="31895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896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១២.លោក សុខ ចិត្រា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9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ប្រធានការិយាល័យសវនកម្មទី៣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89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5AA0C5C1" w14:textId="4AF3E432" w:rsidR="00D73534" w:rsidRPr="00B26CA9" w:rsidDel="00482393" w:rsidRDefault="00D73534">
      <w:pPr>
        <w:spacing w:after="0" w:line="218" w:lineRule="auto"/>
        <w:ind w:left="634"/>
        <w:rPr>
          <w:ins w:id="31899" w:author="LENOVO" w:date="2022-10-02T12:57:00Z"/>
          <w:del w:id="31900" w:author="Un Seakamey" w:date="2022-10-03T18:00:00Z"/>
          <w:rFonts w:ascii="Khmer MEF2" w:hAnsi="Khmer MEF2" w:cs="Khmer MEF2"/>
          <w:lang w:val="ca-ES"/>
          <w:rPrChange w:id="31901" w:author="Sopheak Phorn" w:date="2023-08-25T15:04:00Z">
            <w:rPr>
              <w:ins w:id="31902" w:author="LENOVO" w:date="2022-10-02T12:57:00Z"/>
              <w:del w:id="31903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904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905" w:author="LENOVO" w:date="2022-10-02T12:57:00Z">
        <w:del w:id="31906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907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១៣.លោក ទេព សុភ័គ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0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ប្រធានការិយាល័យសវនកម្មទី៤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0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64CF6D0E" w14:textId="492311AE" w:rsidR="00D73534" w:rsidRPr="00B26CA9" w:rsidDel="00482393" w:rsidRDefault="00D73534">
      <w:pPr>
        <w:spacing w:after="0" w:line="218" w:lineRule="auto"/>
        <w:ind w:left="634"/>
        <w:rPr>
          <w:ins w:id="31910" w:author="LENOVO" w:date="2022-10-02T12:57:00Z"/>
          <w:del w:id="31911" w:author="Un Seakamey" w:date="2022-10-03T18:00:00Z"/>
          <w:rFonts w:ascii="Khmer MEF2" w:hAnsi="Khmer MEF2" w:cs="Khmer MEF2"/>
          <w:lang w:val="ca-ES"/>
          <w:rPrChange w:id="31912" w:author="Sopheak Phorn" w:date="2023-08-25T15:04:00Z">
            <w:rPr>
              <w:ins w:id="31913" w:author="LENOVO" w:date="2022-10-02T12:57:00Z"/>
              <w:del w:id="31914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915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916" w:author="LENOVO" w:date="2022-10-02T12:57:00Z">
        <w:del w:id="31917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918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១៤.លោកស្រី កែម សិរីបុត្រ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1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អនុប្រធានការិយាល័យសវនកម្មទី១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2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04979A2A" w14:textId="277DC75B" w:rsidR="00D73534" w:rsidRPr="00B26CA9" w:rsidDel="00482393" w:rsidRDefault="00D73534">
      <w:pPr>
        <w:spacing w:after="0" w:line="218" w:lineRule="auto"/>
        <w:ind w:left="634"/>
        <w:rPr>
          <w:ins w:id="31921" w:author="LENOVO" w:date="2022-10-02T12:57:00Z"/>
          <w:del w:id="31922" w:author="Un Seakamey" w:date="2022-10-03T18:00:00Z"/>
          <w:rFonts w:ascii="Khmer MEF2" w:hAnsi="Khmer MEF2" w:cs="Khmer MEF2"/>
          <w:lang w:val="ca-ES"/>
          <w:rPrChange w:id="31923" w:author="Sopheak Phorn" w:date="2023-08-25T15:04:00Z">
            <w:rPr>
              <w:ins w:id="31924" w:author="LENOVO" w:date="2022-10-02T12:57:00Z"/>
              <w:del w:id="31925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926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927" w:author="LENOVO" w:date="2022-10-02T12:57:00Z">
        <w:del w:id="31928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929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១៥.កញ្ញា ព្រេម លីណា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3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អនុប្រធានការិយាល័យសវនកម្មទី២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3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4701FC33" w14:textId="3A29440F" w:rsidR="00D73534" w:rsidRPr="00B26CA9" w:rsidDel="00482393" w:rsidRDefault="00D73534">
      <w:pPr>
        <w:spacing w:after="0" w:line="218" w:lineRule="auto"/>
        <w:ind w:left="634"/>
        <w:rPr>
          <w:ins w:id="31932" w:author="LENOVO" w:date="2022-10-02T12:57:00Z"/>
          <w:del w:id="31933" w:author="Un Seakamey" w:date="2022-10-03T18:00:00Z"/>
          <w:rFonts w:ascii="Khmer MEF2" w:hAnsi="Khmer MEF2" w:cs="Khmer MEF2"/>
          <w:lang w:val="ca-ES"/>
          <w:rPrChange w:id="31934" w:author="Sopheak Phorn" w:date="2023-08-25T15:04:00Z">
            <w:rPr>
              <w:ins w:id="31935" w:author="LENOVO" w:date="2022-10-02T12:57:00Z"/>
              <w:del w:id="31936" w:author="Un Seakamey" w:date="2022-10-03T18:00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1937" w:author="Sopheak Phorn" w:date="2023-08-25T15:13:00Z">
          <w:pPr>
            <w:tabs>
              <w:tab w:val="left" w:pos="3600"/>
              <w:tab w:val="left" w:pos="7740"/>
            </w:tabs>
            <w:spacing w:after="0" w:line="233" w:lineRule="auto"/>
            <w:ind w:firstLine="907"/>
            <w:jc w:val="both"/>
          </w:pPr>
        </w:pPrChange>
      </w:pPr>
      <w:ins w:id="31938" w:author="LENOVO" w:date="2022-10-02T12:57:00Z">
        <w:del w:id="31939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940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១៦.លោក ថន សំណាង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41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អនុប្រធានការិយាល័យសវនកម្មទី៣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4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tab/>
            <w:delText>សវនករទទួលបន្ទុក</w:delText>
          </w:r>
        </w:del>
      </w:ins>
    </w:p>
    <w:p w14:paraId="3234FA2F" w14:textId="71C27911" w:rsidR="00D73534" w:rsidRPr="00B26CA9" w:rsidDel="00482393" w:rsidRDefault="00D73534">
      <w:pPr>
        <w:spacing w:after="0" w:line="218" w:lineRule="auto"/>
        <w:ind w:left="634"/>
        <w:rPr>
          <w:ins w:id="31943" w:author="LENOVO" w:date="2022-10-02T12:57:00Z"/>
          <w:del w:id="31944" w:author="Un Seakamey" w:date="2022-10-03T18:00:00Z"/>
          <w:rFonts w:ascii="Khmer MEF2" w:hAnsi="Khmer MEF2" w:cs="Khmer MEF2"/>
          <w:lang w:val="ca-ES"/>
          <w:rPrChange w:id="31945" w:author="Sopheak Phorn" w:date="2023-08-25T15:04:00Z">
            <w:rPr>
              <w:ins w:id="31946" w:author="LENOVO" w:date="2022-10-02T12:57:00Z"/>
              <w:del w:id="31947" w:author="Un Seakamey" w:date="2022-10-03T18:00:00Z"/>
              <w:rFonts w:ascii="Khmer MEF1" w:hAnsi="Khmer MEF1" w:cs="Khmer MEF1"/>
              <w:sz w:val="24"/>
              <w:szCs w:val="24"/>
            </w:rPr>
          </w:rPrChange>
        </w:rPr>
        <w:pPrChange w:id="31948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949" w:author="LENOVO" w:date="2022-10-02T12:57:00Z">
        <w:del w:id="31950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951" w:author="Sopheak Phorn" w:date="2023-08-25T15:04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គណៈកម្មការចំពោះកិច្ច ពិនិត្យ និងវាយតម្លៃលើរបាយការណ៍សវនកម្មអនុលោមភាពរបស់សវនករទទួលបន្ទុកផ្អែកលើគោលការណ៍ណែនាំស្ដីពីការសវនកម្មអនុលោមភាព និងសេចក្ដីណែនាំស្ដីពីយន្តការ និងនីតិវិធីសវនកម្មអនុលោមភាព ដោយពិនិត្យលើចំណុចមួយចំនួនដូចជា៖ ការអនុវត្តនីតិវិធី</w:delText>
          </w:r>
          <w:r w:rsidRPr="00B26CA9" w:rsidDel="00482393">
            <w:rPr>
              <w:rFonts w:ascii="Khmer MEF2" w:hAnsi="Khmer MEF2" w:cs="Khmer MEF2"/>
              <w:lang w:val="ca-ES"/>
              <w:rPrChange w:id="31952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​ 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53" w:author="Sopheak Phorn" w:date="2023-08-25T15:04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និងសវនកម្មរបស់សវនករទទួលបន្ទុក ដំណើរការអង្កេតរបស់សវនករទទួលបន្ទុក ភស្តុតាងស្ដីពីអនុលោមភាពទៅតាមប្រធានបទសវន​កម្មនីមួ​យ​ៗ ការសន្និដ្ឋានរបស់សវនករទទួលបន្ទុកទៅតាមប្រធានបទសវនកម្មនីមួយៗ ការសន្និដ្ឋាន និ​ងអនុសាសន៍របស់សវនករទទួលបន្ទុកទៅតាមប្រធានបទសវនកម្មនីមួយៗ។</w:delText>
          </w:r>
        </w:del>
      </w:ins>
    </w:p>
    <w:p w14:paraId="356EA5C1" w14:textId="4FB28C5D" w:rsidR="00D73534" w:rsidRPr="00B26CA9" w:rsidDel="00482393" w:rsidRDefault="00D73534">
      <w:pPr>
        <w:spacing w:after="0" w:line="218" w:lineRule="auto"/>
        <w:ind w:left="634"/>
        <w:rPr>
          <w:del w:id="31954" w:author="Un Seakamey" w:date="2022-10-03T18:00:00Z"/>
          <w:rFonts w:ascii="Khmer MEF2" w:hAnsi="Khmer MEF2" w:cs="Khmer MEF2"/>
          <w:lang w:val="ca-ES"/>
          <w:rPrChange w:id="31955" w:author="Sopheak Phorn" w:date="2023-08-25T15:04:00Z">
            <w:rPr>
              <w:del w:id="31956" w:author="Un Seakamey" w:date="2022-10-03T18:00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1957" w:author="Sopheak Phorn" w:date="2023-08-25T15:13:00Z">
          <w:pPr>
            <w:spacing w:after="0" w:line="228" w:lineRule="auto"/>
            <w:ind w:firstLine="720"/>
            <w:jc w:val="both"/>
          </w:pPr>
        </w:pPrChange>
      </w:pPr>
      <w:ins w:id="31958" w:author="LENOVO" w:date="2022-10-02T12:57:00Z">
        <w:del w:id="31959" w:author="Un Seakamey" w:date="2022-10-03T18:00:00Z">
          <w:r w:rsidRPr="00B26CA9" w:rsidDel="00482393">
            <w:rPr>
              <w:rFonts w:ascii="Khmer MEF2" w:hAnsi="Khmer MEF2" w:cs="Khmer MEF2"/>
              <w:cs/>
              <w:lang w:val="ca-ES"/>
              <w:rPrChange w:id="31960" w:author="Sopheak Phorn" w:date="2023-08-25T15:0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កិច្ចប្រជុំរបស់គណៈកម្មការចំពោះកិច្ចលើសេចក្ដីព្រាងរបាយការណ៍សវនកម្មអនុលោមភាពរបស់សវនករទទួលបន្ទុក បានរៀបចំនៅថ្ងៃទី២៩ ខែកញ្ញា ឆ្នាំ២០២២ នៅបន្ទប់ប្រជុំ​របស់​អង្គភាព​សវនកម្ម​ផ្ទៃ​ក្នុង​​នៃ​ អ.ស.ហ. ​វេលាម៉ោង ៩</w:delText>
          </w:r>
          <w:r w:rsidRPr="00B26CA9" w:rsidDel="00482393">
            <w:rPr>
              <w:rFonts w:ascii="Khmer MEF2" w:hAnsi="Khmer MEF2" w:cs="Khmer MEF2"/>
              <w:lang w:val="ca-ES"/>
              <w:rPrChange w:id="31961" w:author="Sopheak Phorn" w:date="2023-08-25T15:04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: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62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៣០ នាទី​ព្រឹក ក្រោមការដឹកនាំរបស់ </w:delText>
          </w:r>
          <w:r w:rsidRPr="00B26CA9" w:rsidDel="00482393">
            <w:rPr>
              <w:rFonts w:ascii="Khmer MEF2" w:hAnsi="Khmer MEF2" w:cs="Khmer MEF2"/>
              <w:cs/>
              <w:lang w:val="ca-ES"/>
            </w:rPr>
            <w:delText>ឯកឧត្តម ឈុន សម្បត្តិ</w:delText>
          </w:r>
          <w:r w:rsidRPr="00B26CA9" w:rsidDel="00482393">
            <w:rPr>
              <w:rFonts w:ascii="Khmer MEF2" w:hAnsi="Khmer MEF2" w:cs="Khmer MEF2"/>
              <w:cs/>
              <w:lang w:val="ca-ES"/>
              <w:rPrChange w:id="31963" w:author="Sopheak Phorn" w:date="2023-08-25T15:04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ប្រធានអង្គភាពសវនកម្មផ្ទៃក្នុង និងជាប្រធានគណៈកម្មការចំពោះកិច្ច។ យោងតាមកំណត់ហេតុនៃកិច្ចប្រជុំ​វាយតម្លៃរបស់​គណៈកម្មការចំពោះកិច្ចលើសេ​ច​ក្ដី​​ព្រាងរបាយការណ៍សវនកម្មអនុលោមភាពរបស់សវនករទទួលបន្ទុក ដែល​ជា លទ្ធផលគឺ៖គណៈកម្មការចំពោះកិច្ចបាន​ឯកភាពលើខ្លឹមសារនៃសេចក្ដីព្រាងរបាយការណ៍សវនកម្មអនុលោមភាពនៅ ន.អ.ប. នៃ អ.ស.ហ.ទាំងស្រុង ព្រមទាំងបានណែនាំ​ឱ្យ​សវនករទទួលបន្ទុកពិនិត្យ​​ និងកែ​សម្រួល​ពាក្យពេចន៍​មួយចំនួន​។</w:delText>
          </w:r>
        </w:del>
      </w:ins>
    </w:p>
    <w:p w14:paraId="3FEF04A2" w14:textId="0FBF9A51" w:rsidR="00986EE8" w:rsidRPr="00B26CA9" w:rsidDel="00482393" w:rsidRDefault="00986EE8">
      <w:pPr>
        <w:spacing w:after="0" w:line="218" w:lineRule="auto"/>
        <w:ind w:left="634"/>
        <w:rPr>
          <w:ins w:id="31964" w:author="User" w:date="2022-10-03T09:55:00Z"/>
          <w:del w:id="31965" w:author="Un Seakamey" w:date="2022-10-03T18:00:00Z"/>
          <w:rFonts w:ascii="Khmer MEF2" w:hAnsi="Khmer MEF2" w:cs="Khmer MEF2"/>
          <w:lang w:val="ca-ES"/>
          <w:rPrChange w:id="31966" w:author="Sopheak Phorn" w:date="2023-08-25T15:04:00Z">
            <w:rPr>
              <w:ins w:id="31967" w:author="User" w:date="2022-10-03T09:55:00Z"/>
              <w:del w:id="31968" w:author="Un Seakamey" w:date="2022-10-03T18:00:00Z"/>
              <w:rFonts w:ascii="Khmer MEF1" w:hAnsi="Khmer MEF1" w:cs="Khmer MEF1"/>
              <w:spacing w:val="2"/>
              <w:sz w:val="24"/>
              <w:szCs w:val="24"/>
              <w:lang w:val="ca-ES"/>
            </w:rPr>
          </w:rPrChange>
        </w:rPr>
        <w:pPrChange w:id="31969" w:author="Sopheak Phorn" w:date="2023-08-25T15:13:00Z">
          <w:pPr>
            <w:spacing w:after="0" w:line="228" w:lineRule="auto"/>
            <w:ind w:firstLine="720"/>
            <w:jc w:val="both"/>
          </w:pPr>
        </w:pPrChange>
      </w:pPr>
    </w:p>
    <w:p w14:paraId="6260FF3D" w14:textId="0019E299" w:rsidR="002322E6" w:rsidRPr="00B26CA9" w:rsidDel="00C75F98" w:rsidRDefault="00986EE8">
      <w:pPr>
        <w:spacing w:after="0" w:line="218" w:lineRule="auto"/>
        <w:ind w:left="634"/>
        <w:rPr>
          <w:ins w:id="31970" w:author="sakaria fa" w:date="2022-09-30T22:32:00Z"/>
          <w:del w:id="31971" w:author="User" w:date="2022-10-03T05:34:00Z"/>
          <w:rFonts w:ascii="Khmer MEF2" w:eastAsiaTheme="majorEastAsia" w:hAnsi="Khmer MEF2" w:cs="Khmer MEF2"/>
          <w:lang w:val="ca-ES"/>
          <w:rPrChange w:id="31972" w:author="Sopheak Phorn" w:date="2023-08-25T15:04:00Z">
            <w:rPr>
              <w:ins w:id="31973" w:author="sakaria fa" w:date="2022-09-30T22:32:00Z"/>
              <w:del w:id="31974" w:author="User" w:date="2022-10-03T05:34:00Z"/>
              <w:rFonts w:ascii="Khmer MEF2" w:eastAsiaTheme="majorEastAsia" w:hAnsi="Khmer MEF2" w:cs="Khmer MEF2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31975" w:author="Sopheak Phorn" w:date="2023-08-25T15:13:00Z">
          <w:pPr>
            <w:pStyle w:val="NoSpacing"/>
            <w:spacing w:after="120"/>
          </w:pPr>
        </w:pPrChange>
      </w:pPr>
      <w:ins w:id="31976" w:author="User" w:date="2022-10-03T09:56:00Z">
        <w:del w:id="31977" w:author="Un Seakamey" w:date="2022-10-03T18:00:00Z">
          <w:r w:rsidRPr="00B26CA9" w:rsidDel="00482393">
            <w:rPr>
              <w:rFonts w:ascii="Khmer MEF2" w:hAnsi="Khmer MEF2" w:cs="Khmer MEF2"/>
              <w:lang w:val="ca-ES"/>
              <w:rPrChange w:id="31978" w:author="Sopheak Phorn" w:date="2023-08-25T15:04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tab/>
          </w:r>
        </w:del>
      </w:ins>
    </w:p>
    <w:p w14:paraId="751CE182" w14:textId="66EE670D" w:rsidR="00125B0C" w:rsidRPr="00183788" w:rsidDel="00891768" w:rsidRDefault="002322E6">
      <w:pPr>
        <w:pStyle w:val="Heading1"/>
        <w:spacing w:before="0" w:line="218" w:lineRule="auto"/>
        <w:rPr>
          <w:ins w:id="31979" w:author="Voeun Kuyeng" w:date="2022-08-31T11:11:00Z"/>
          <w:del w:id="31980" w:author="User" w:date="2022-09-22T16:28:00Z"/>
          <w:rFonts w:ascii="Khmer MEF2" w:hAnsi="Khmer MEF2" w:cs="Khmer MEF2"/>
          <w:color w:val="000000" w:themeColor="text1"/>
          <w:sz w:val="24"/>
          <w:szCs w:val="24"/>
          <w:cs/>
          <w:lang w:val="ca-ES"/>
          <w:rPrChange w:id="31981" w:author="Sopheak Phorn" w:date="2023-08-18T12:35:00Z">
            <w:rPr>
              <w:ins w:id="31982" w:author="Voeun Kuyeng" w:date="2022-08-31T11:11:00Z"/>
              <w:del w:id="31983" w:author="User" w:date="2022-09-22T16:28:00Z"/>
              <w:rFonts w:ascii="Khmer MEF2" w:hAnsi="Khmer MEF2" w:cs="Khmer MEF2"/>
              <w:spacing w:val="-2"/>
              <w:sz w:val="24"/>
              <w:szCs w:val="24"/>
              <w:cs/>
              <w:lang w:val="ca-ES"/>
            </w:rPr>
          </w:rPrChange>
        </w:rPr>
        <w:pPrChange w:id="31984" w:author="Sopheak Phorn" w:date="2023-08-25T15:13:00Z">
          <w:pPr>
            <w:spacing w:after="0" w:line="240" w:lineRule="auto"/>
            <w:ind w:firstLine="720"/>
          </w:pPr>
        </w:pPrChange>
      </w:pPr>
      <w:bookmarkStart w:id="31985" w:name="_Toc143872990"/>
      <w:ins w:id="31986" w:author="sakaria fa" w:date="2022-09-30T22:33:00Z">
        <w:r w:rsidRPr="00B26CA9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31987" w:author="Sopheak Phorn" w:date="2023-08-25T15:04:00Z">
              <w:rPr>
                <w:rFonts w:ascii="Khmer MEF2" w:hAnsi="Khmer MEF2" w:cs="Khmer MEF2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១</w:t>
        </w:r>
      </w:ins>
      <w:ins w:id="31988" w:author="Sopheak Phorn" w:date="2023-08-25T15:04:00Z">
        <w:r w:rsidR="00B26CA9" w:rsidRPr="00627928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</w:rPr>
          <w:t>៤</w:t>
        </w:r>
      </w:ins>
      <w:ins w:id="31989" w:author="Kem Sereyboth" w:date="2023-07-26T14:12:00Z">
        <w:del w:id="31990" w:author="Sopheak Phorn" w:date="2023-08-18T10:11:00Z">
          <w:r w:rsidR="00876B59" w:rsidRPr="00183788" w:rsidDel="00540D87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31991" w:author="Sopheak Phorn" w:date="2023-08-18T12:35:00Z">
                <w:rPr>
                  <w:cs/>
                  <w:lang w:val="ca-ES"/>
                </w:rPr>
              </w:rPrChange>
            </w:rPr>
            <w:delText>២</w:delText>
          </w:r>
        </w:del>
      </w:ins>
      <w:ins w:id="31992" w:author="sakaria fa" w:date="2022-09-30T22:33:00Z">
        <w:del w:id="31993" w:author="Un Seakamey" w:date="2022-10-03T18:01:00Z">
          <w:r w:rsidRPr="00183788" w:rsidDel="00D3643B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31994" w:author="Sopheak Phorn" w:date="2023-08-18T12:35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1995" w:author="User" w:date="2022-11-03T23:10:00Z">
        <w:del w:id="31996" w:author="Kem Sereyboth" w:date="2023-07-26T14:12:00Z">
          <w:r w:rsidR="00CE39A2" w:rsidRPr="00183788" w:rsidDel="00876B59">
            <w:rPr>
              <w:rFonts w:ascii="Khmer MEF2" w:hAnsi="Khmer MEF2" w:cs="Khmer MEF2"/>
              <w:b w:val="0"/>
              <w:bCs w:val="0"/>
              <w:color w:val="000000" w:themeColor="text1"/>
              <w:sz w:val="24"/>
              <w:szCs w:val="24"/>
              <w:cs/>
              <w:lang w:val="ca-ES"/>
              <w:rPrChange w:id="31997" w:author="Sopheak Phorn" w:date="2023-08-18T12:35:00Z">
                <w:rPr>
                  <w:rFonts w:ascii="Khmer MEF2" w:eastAsiaTheme="majorEastAsia" w:hAnsi="Khmer MEF2" w:cs="Khmer MEF2"/>
                  <w:b/>
                  <w:bCs/>
                  <w:color w:val="000000" w:themeColor="text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1998" w:author="Un Seakamey" w:date="2022-10-03T18:01:00Z">
        <w:del w:id="31999" w:author="User" w:date="2022-10-04T14:34:00Z">
          <w:r w:rsidR="00D3643B" w:rsidRPr="00183788" w:rsidDel="003D4EB6">
            <w:rPr>
              <w:rFonts w:ascii="Khmer MEF2" w:hAnsi="Khmer MEF2" w:cs="Khmer MEF2"/>
              <w:color w:val="000000" w:themeColor="text1"/>
              <w:sz w:val="24"/>
              <w:szCs w:val="24"/>
              <w:cs/>
              <w:lang w:val="ca-ES"/>
              <w:rPrChange w:id="32000" w:author="Sopheak Phorn" w:date="2023-08-18T12:35:00Z">
                <w:rPr>
                  <w:rFonts w:ascii="Khmer MEF2" w:hAnsi="Khmer MEF2" w:cs="Khmer MEF2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2001" w:author="sakaria fa" w:date="2022-09-30T22:33:00Z">
        <w:r w:rsidRPr="00183788">
          <w:rPr>
            <w:rFonts w:ascii="Khmer MEF2" w:hAnsi="Khmer MEF2" w:cs="Khmer MEF2"/>
            <w:color w:val="000000" w:themeColor="text1"/>
            <w:sz w:val="24"/>
            <w:szCs w:val="24"/>
            <w:cs/>
            <w:lang w:val="ca-ES"/>
            <w:rPrChange w:id="32002" w:author="Sopheak Phorn" w:date="2023-08-18T12:35:00Z">
              <w:rPr>
                <w:rFonts w:ascii="Khmer MEF2" w:hAnsi="Khmer MEF2" w:cs="Khmer MEF2"/>
                <w:color w:val="171717" w:themeColor="background2" w:themeShade="1A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32003" w:author="Voeun Kuyeng" w:date="2022-08-31T11:11:00Z">
        <w:r w:rsidR="00125B0C" w:rsidRPr="00183788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32004" w:author="Sopheak Phorn" w:date="2023-08-18T12:35:00Z">
              <w:rPr>
                <w:rFonts w:ascii="Khmer MEF2" w:hAnsi="Khmer MEF2" w:cs="Khmer MEF2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ការសន្និដ្ឋាន និងអនុសាសន៍របស់សវនករទទួលបន្ទុក</w:t>
        </w:r>
        <w:bookmarkEnd w:id="31985"/>
      </w:ins>
    </w:p>
    <w:p w14:paraId="700420E6" w14:textId="4CFE3965" w:rsidR="00125B0C" w:rsidRPr="00E33574" w:rsidDel="00913214" w:rsidRDefault="00125B0C">
      <w:pPr>
        <w:pStyle w:val="Heading1"/>
        <w:spacing w:before="0" w:line="218" w:lineRule="auto"/>
        <w:rPr>
          <w:ins w:id="32005" w:author="Voeun Kuyeng" w:date="2022-08-31T16:06:00Z"/>
          <w:del w:id="32006" w:author="User" w:date="2022-09-16T11:28:00Z"/>
          <w:lang w:val="ca-ES"/>
          <w:rPrChange w:id="32007" w:author="Kem Sereyboth" w:date="2023-07-19T16:59:00Z">
            <w:rPr>
              <w:ins w:id="32008" w:author="Voeun Kuyeng" w:date="2022-08-31T16:06:00Z"/>
              <w:del w:id="32009" w:author="User" w:date="2022-09-16T11:28:00Z"/>
              <w:rFonts w:ascii="Khmer MEF1" w:hAnsi="Khmer MEF1" w:cs="Khmer MEF1"/>
              <w:spacing w:val="-2"/>
            </w:rPr>
          </w:rPrChange>
        </w:rPr>
        <w:pPrChange w:id="32010" w:author="Sopheak Phorn" w:date="2023-08-25T15:13:00Z">
          <w:pPr>
            <w:pStyle w:val="NormalWeb"/>
            <w:spacing w:after="0"/>
            <w:ind w:firstLine="720"/>
            <w:jc w:val="both"/>
          </w:pPr>
        </w:pPrChange>
      </w:pPr>
      <w:ins w:id="32011" w:author="Voeun Kuyeng" w:date="2022-08-31T11:11:00Z">
        <w:del w:id="32012" w:author="User" w:date="2022-09-22T16:28:00Z">
          <w:r w:rsidRPr="00E33574" w:rsidDel="00891768">
            <w:rPr>
              <w:sz w:val="22"/>
              <w:szCs w:val="36"/>
              <w:cs/>
              <w:lang w:val="ca-ES"/>
              <w:rPrChange w:id="32013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ការសន្និដ្ឋាន និងអនុសាសន៍របស់សវនករទទួលបន្ទុក គឺជាការសរសេរបង្ហាញពីការសន្និដ្ឋានរបស់សវនករទទួលបន្ទុក ដោយរៀបរាប់ពីបទដ្ឋានដែលប្រើប្រាស់សម្រាប់ធ្វើការសន្និដ្ឋាន គុណសម្បត្តិ ឬសមិទ្ធផលការងាររបស់សវនដ្ឋាន សង្ខេបពីចំណុចខ្វះចន្លោះឬបញ្ហាមិនអនុលោម ឬការផ្ដល់អនុសាសន៍និងវិបាកនៃការមិនអនុវត្តតាមអនុសាសន៍ ដូចនេះ ត្រូវរៀបចំឡើងដោយបែងចែកជា ៤ ចំណុចសំខាន់ៗ ដូចមានរៀបរាប់ខាងក្រោម៖</w:delText>
          </w:r>
        </w:del>
      </w:ins>
    </w:p>
    <w:p w14:paraId="0CE36AE3" w14:textId="4FECC682" w:rsidR="00756A09" w:rsidRPr="00E33574" w:rsidDel="00891768" w:rsidRDefault="00756A09">
      <w:pPr>
        <w:pStyle w:val="Heading1"/>
        <w:spacing w:before="0" w:line="218" w:lineRule="auto"/>
        <w:rPr>
          <w:ins w:id="32014" w:author="Voeun Kuyeng" w:date="2022-08-31T11:11:00Z"/>
          <w:del w:id="32015" w:author="User" w:date="2022-09-22T16:28:00Z"/>
          <w:lang w:val="ca-ES"/>
          <w:rPrChange w:id="32016" w:author="Kem Sereyboth" w:date="2023-07-19T16:59:00Z">
            <w:rPr>
              <w:ins w:id="32017" w:author="Voeun Kuyeng" w:date="2022-08-31T11:11:00Z"/>
              <w:del w:id="32018" w:author="User" w:date="2022-09-22T16:28:00Z"/>
              <w:rFonts w:ascii="Khmer MEF1" w:hAnsi="Khmer MEF1" w:cs="Khmer MEF1"/>
              <w:spacing w:val="-2"/>
            </w:rPr>
          </w:rPrChange>
        </w:rPr>
        <w:pPrChange w:id="32019" w:author="Sopheak Phorn" w:date="2023-08-25T15:13:00Z">
          <w:pPr>
            <w:pStyle w:val="NormalWeb"/>
            <w:spacing w:after="0"/>
            <w:ind w:firstLine="720"/>
            <w:jc w:val="both"/>
          </w:pPr>
        </w:pPrChange>
      </w:pPr>
    </w:p>
    <w:p w14:paraId="696F0E50" w14:textId="05AC04D9" w:rsidR="00125B0C" w:rsidRPr="00E33574" w:rsidRDefault="00C34129">
      <w:pPr>
        <w:pStyle w:val="Heading1"/>
        <w:spacing w:before="0" w:line="218" w:lineRule="auto"/>
        <w:rPr>
          <w:ins w:id="32020" w:author="Voeun Kuyeng" w:date="2022-08-31T11:11:00Z"/>
          <w:lang w:val="ca-ES"/>
          <w:rPrChange w:id="32021" w:author="Kem Sereyboth" w:date="2023-07-19T16:59:00Z">
            <w:rPr>
              <w:ins w:id="32022" w:author="Voeun Kuyeng" w:date="2022-08-31T11:11:00Z"/>
              <w:rFonts w:ascii="Khmer MEF1" w:hAnsi="Khmer MEF1" w:cs="Khmer MEF1"/>
              <w:lang w:val="ca-ES"/>
            </w:rPr>
          </w:rPrChange>
        </w:rPr>
        <w:pPrChange w:id="32023" w:author="Sopheak Phorn" w:date="2023-08-25T15:13:00Z">
          <w:pPr>
            <w:pStyle w:val="NormalWeb"/>
            <w:spacing w:after="0"/>
            <w:ind w:firstLine="720"/>
            <w:jc w:val="both"/>
          </w:pPr>
        </w:pPrChange>
      </w:pPr>
      <w:ins w:id="32024" w:author="Voeun Kuyeng" w:date="2022-08-31T11:26:00Z">
        <w:del w:id="32025" w:author="User" w:date="2022-09-22T16:28:00Z">
          <w:r w:rsidRPr="00E33574" w:rsidDel="00891768">
            <w:rPr>
              <w:sz w:val="22"/>
              <w:szCs w:val="36"/>
              <w:cs/>
              <w:lang w:val="ca-ES"/>
              <w:rPrChange w:id="32026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</w:rPr>
              </w:rPrChange>
            </w:rPr>
            <w:delText>ក-</w:delText>
          </w:r>
        </w:del>
      </w:ins>
      <w:ins w:id="32027" w:author="socheata.ol@hotmail.com" w:date="2022-09-04T18:31:00Z">
        <w:del w:id="32028" w:author="User" w:date="2022-09-22T16:28:00Z">
          <w:r w:rsidR="008A34BB" w:rsidRPr="00E33574" w:rsidDel="00891768">
            <w:rPr>
              <w:sz w:val="22"/>
              <w:szCs w:val="36"/>
              <w:cs/>
              <w:lang w:val="ca-ES"/>
              <w:rPrChange w:id="32029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16"/>
                  <w:cs/>
                </w:rPr>
              </w:rPrChange>
            </w:rPr>
            <w:delText>ចំណុចទី១</w:delText>
          </w:r>
          <w:r w:rsidR="008A34BB" w:rsidRPr="00E33574" w:rsidDel="00891768">
            <w:rPr>
              <w:sz w:val="22"/>
              <w:szCs w:val="36"/>
              <w:lang w:val="ca-ES"/>
              <w:rPrChange w:id="32030" w:author="Kem Sereyboth" w:date="2023-07-19T16:59:00Z">
                <w:rPr>
                  <w:rFonts w:ascii="Khmer MEF1" w:hAnsi="Khmer MEF1" w:cs="Khmer MEF1"/>
                  <w:spacing w:val="4"/>
                  <w:szCs w:val="40"/>
                  <w:lang w:val="ca-ES"/>
                </w:rPr>
              </w:rPrChange>
            </w:rPr>
            <w:delText>:</w:delText>
          </w:r>
        </w:del>
      </w:ins>
      <w:ins w:id="32031" w:author="Voeun Kuyeng" w:date="2022-08-31T11:11:00Z">
        <w:del w:id="32032" w:author="User" w:date="2022-09-22T16:28:00Z">
          <w:r w:rsidR="00125B0C" w:rsidRPr="00E33574" w:rsidDel="00891768">
            <w:rPr>
              <w:sz w:val="22"/>
              <w:szCs w:val="36"/>
              <w:cs/>
              <w:lang w:val="ca-ES"/>
              <w:rPrChange w:id="32033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cs/>
                </w:rPr>
              </w:rPrChange>
            </w:rPr>
            <w:delText>ចំណុចទី១៖ ត្រូវរៀបរាប់អំពីបទដ្ឋានដែលសវនករប្រើប្រាស់សម្រាប់ធ្វើការសន្និដ្ឋានលើភាពអនុលោម ឬមិនអនុលោម</w:delText>
          </w:r>
        </w:del>
        <w:del w:id="32034" w:author="Kem Sereiboth" w:date="2022-09-15T16:21:00Z">
          <w:r w:rsidR="00125B0C" w:rsidRPr="00E33574" w:rsidDel="00194602">
            <w:rPr>
              <w:sz w:val="22"/>
              <w:szCs w:val="36"/>
              <w:cs/>
              <w:lang w:val="ca-ES"/>
              <w:rPrChange w:id="32035" w:author="Kem Sereyboth" w:date="2023-07-19T16:59:00Z">
                <w:rPr>
                  <w:rFonts w:ascii="Khmer MEF1" w:hAnsi="Khmer MEF1" w:cs="Khmer MEF1"/>
                  <w:spacing w:val="2"/>
                  <w:cs/>
                </w:rPr>
              </w:rPrChange>
            </w:rPr>
            <w:delText>របស់សវនដ្ឋាននីមួយៗ ដែលសវនករទទួលបន្ទុកនោះ។​ ​សវនករទទួលបន្ទុក អាចរៀបរាប់អំពីចំណុចទី១ នេះ</w:delText>
          </w:r>
        </w:del>
        <w:del w:id="32036" w:author="Kem Sereiboth" w:date="2022-09-15T16:22:00Z">
          <w:r w:rsidR="00125B0C" w:rsidRPr="00E33574" w:rsidDel="00194602">
            <w:rPr>
              <w:sz w:val="22"/>
              <w:szCs w:val="36"/>
              <w:cs/>
              <w:lang w:val="ca-ES"/>
              <w:rPrChange w:id="32037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ដូចគំរូខាងក្រោម៖</w:delText>
          </w:r>
        </w:del>
      </w:ins>
    </w:p>
    <w:p w14:paraId="376696B5" w14:textId="4FBEEAFB" w:rsidR="00DA268B" w:rsidRPr="006E6058" w:rsidRDefault="00DA268B">
      <w:pPr>
        <w:spacing w:after="0" w:line="218" w:lineRule="auto"/>
        <w:ind w:firstLine="634"/>
        <w:jc w:val="both"/>
        <w:rPr>
          <w:ins w:id="32038" w:author="Kem Sereyboth" w:date="2023-07-19T16:10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32039" w:author="Sopheak Phorn" w:date="2023-07-28T09:16:00Z">
            <w:rPr>
              <w:ins w:id="32040" w:author="Kem Sereyboth" w:date="2023-07-19T16:10:00Z"/>
              <w:rFonts w:ascii="Khmer MEF1" w:hAnsi="Khmer MEF1" w:cs="Khmer MEF1"/>
              <w:spacing w:val="2"/>
              <w:sz w:val="24"/>
              <w:szCs w:val="24"/>
            </w:rPr>
          </w:rPrChange>
        </w:rPr>
        <w:pPrChange w:id="32041" w:author="Sopheak Phorn" w:date="2023-08-25T15:13:00Z">
          <w:pPr>
            <w:spacing w:after="0" w:line="240" w:lineRule="auto"/>
            <w:ind w:firstLine="634"/>
            <w:jc w:val="both"/>
          </w:pPr>
        </w:pPrChange>
      </w:pPr>
      <w:ins w:id="32042" w:author="Kem Sereyboth" w:date="2023-07-19T16:10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32043" w:author="Kem Sereyboth" w:date="2023-07-26T16:28:00Z">
              <w:rPr>
                <w:rFonts w:ascii="Khmer MEF2" w:hAnsi="Khmer MEF2" w:cs="Khmer MEF2"/>
                <w:color w:val="FF0000"/>
                <w:sz w:val="24"/>
                <w:szCs w:val="24"/>
                <w:cs/>
              </w:rPr>
            </w:rPrChange>
          </w:rPr>
          <w:t>ក.សវនកម្មអនុលោមភាព</w:t>
        </w:r>
      </w:ins>
    </w:p>
    <w:p w14:paraId="0BA973E3" w14:textId="7CFB81E9" w:rsidR="00CA4271" w:rsidRPr="00F55550" w:rsidRDefault="00EE2CEE">
      <w:pPr>
        <w:spacing w:after="0" w:line="218" w:lineRule="auto"/>
        <w:ind w:firstLine="634"/>
        <w:jc w:val="both"/>
        <w:rPr>
          <w:ins w:id="32044" w:author="Kem Sereyboth" w:date="2023-07-19T16:02:00Z"/>
          <w:rFonts w:ascii="Khmer MEF1" w:hAnsi="Khmer MEF1" w:cs="Khmer MEF1"/>
          <w:sz w:val="24"/>
          <w:szCs w:val="24"/>
        </w:rPr>
        <w:pPrChange w:id="32045" w:author="Sopheak Phorn" w:date="2023-08-25T15:13:00Z">
          <w:pPr>
            <w:spacing w:after="0" w:line="240" w:lineRule="auto"/>
            <w:ind w:firstLine="634"/>
            <w:jc w:val="both"/>
          </w:pPr>
        </w:pPrChange>
      </w:pPr>
      <w:ins w:id="32046" w:author="Kem Sereyboth" w:date="2023-07-20T09:57:00Z">
        <w:r w:rsidRPr="00EE2CEE">
          <w:rPr>
            <w:rFonts w:ascii="Khmer MEF1" w:eastAsia="Times New Roman" w:hAnsi="Khmer MEF1" w:cs="Khmer MEF1"/>
            <w:spacing w:val="-4"/>
            <w:sz w:val="24"/>
            <w:szCs w:val="24"/>
            <w:cs/>
            <w:lang w:val="ca-ES"/>
            <w:rPrChange w:id="32047" w:author="Kem Sereyboth" w:date="2023-07-20T09:58:00Z">
              <w:rPr>
                <w:rFonts w:ascii="Khmer MEF1" w:eastAsia="Times New Roman" w:hAnsi="Khmer MEF1" w:cs="Khmer MEF1"/>
                <w:sz w:val="24"/>
                <w:szCs w:val="24"/>
                <w:cs/>
                <w:lang w:val="ca-ES"/>
              </w:rPr>
            </w:rPrChange>
          </w:rPr>
          <w:t>យោងតាម</w:t>
        </w:r>
        <w:r w:rsidRPr="00EE2CEE">
          <w:rPr>
            <w:rFonts w:ascii="Khmer MEF1" w:eastAsia="Times New Roman" w:hAnsi="Khmer MEF1" w:cs="Khmer MEF1"/>
            <w:spacing w:val="-4"/>
            <w:sz w:val="24"/>
            <w:szCs w:val="24"/>
            <w:cs/>
            <w:rPrChange w:id="32048" w:author="Kem Sereyboth" w:date="2023-07-20T09:58:00Z">
              <w:rPr>
                <w:rFonts w:ascii="Khmer MEF1" w:eastAsia="Times New Roman" w:hAnsi="Khmer MEF1" w:cs="Khmer MEF1"/>
                <w:sz w:val="24"/>
                <w:szCs w:val="24"/>
                <w:cs/>
              </w:rPr>
            </w:rPrChange>
          </w:rPr>
          <w:t>គោលការណ៍ណែនាំស្តីពីសវនកម្មអនុលោមភាព ដែលបានដាក់ឱ្យអនុវត្តដោយ</w:t>
        </w:r>
      </w:ins>
      <w:ins w:id="32049" w:author="Kem Sereyboth" w:date="2023-07-19T16:02:00Z">
        <w:r w:rsidR="00CA4271" w:rsidRPr="00EE2CEE">
          <w:rPr>
            <w:rFonts w:ascii="Khmer MEF1" w:hAnsi="Khmer MEF1" w:cs="Khmer MEF1"/>
            <w:spacing w:val="-4"/>
            <w:sz w:val="24"/>
            <w:szCs w:val="24"/>
            <w:cs/>
            <w:rPrChange w:id="32050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យោងតា</w:t>
        </w:r>
      </w:ins>
      <w:ins w:id="32051" w:author="Kem Sereyboth" w:date="2023-07-20T09:58:00Z">
        <w:r w:rsidRPr="00EE2CEE">
          <w:rPr>
            <w:rFonts w:ascii="Khmer MEF1" w:hAnsi="Khmer MEF1" w:cs="Khmer MEF1"/>
            <w:spacing w:val="-4"/>
            <w:sz w:val="24"/>
            <w:szCs w:val="24"/>
            <w:cs/>
            <w:rPrChange w:id="32052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32053" w:author="Kem Sereyboth" w:date="2023-07-19T16:02:00Z">
        <w:r w:rsidR="00CA4271" w:rsidRPr="00EE2CEE">
          <w:rPr>
            <w:rFonts w:ascii="Khmer MEF1" w:hAnsi="Khmer MEF1" w:cs="Khmer MEF1"/>
            <w:spacing w:val="-4"/>
            <w:sz w:val="24"/>
            <w:szCs w:val="24"/>
            <w:cs/>
            <w:rPrChange w:id="32054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ម</w:t>
        </w:r>
      </w:ins>
      <w:ins w:id="32055" w:author="Kem Sereyboth" w:date="2023-07-20T09:58:00Z">
        <w:r w:rsidRPr="00EE2CEE">
          <w:rPr>
            <w:rFonts w:ascii="Khmer MEF1" w:hAnsi="Khmer MEF1" w:cs="Khmer MEF1"/>
            <w:spacing w:val="-4"/>
            <w:sz w:val="24"/>
            <w:szCs w:val="24"/>
            <w:cs/>
            <w:rPrChange w:id="32056" w:author="Kem Sereyboth" w:date="2023-07-20T09:5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32057" w:author="Kem Sereyboth" w:date="2023-07-20T09:52:00Z">
        <w:r w:rsidRPr="004E0B33">
          <w:rPr>
            <w:rFonts w:ascii="Khmer MEF1" w:hAnsi="Khmer MEF1" w:cs="Khmer MEF1"/>
            <w:spacing w:val="-4"/>
            <w:sz w:val="24"/>
            <w:szCs w:val="24"/>
            <w:cs/>
            <w:rPrChange w:id="32058" w:author="Sopheak" w:date="2023-07-28T22:3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ប្រកាស</w:t>
        </w:r>
        <w:r w:rsidRPr="004E0B33">
          <w:rPr>
            <w:rFonts w:ascii="Khmer MEF1" w:hAnsi="Khmer MEF1" w:cs="Khmer MEF1"/>
            <w:spacing w:val="-4"/>
            <w:sz w:val="24"/>
            <w:szCs w:val="24"/>
            <w:lang w:val="ca-ES"/>
            <w:rPrChange w:id="32059" w:author="Sopheak" w:date="2023-07-28T22:37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Pr="004E0B33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លេខ​ ០៣៥ អ.ស.ហ.ប្រ.ក ចុះថ្ងៃទី០៤ ខែសីហា ឆ្នាំ២០២២ </w:t>
        </w:r>
      </w:ins>
      <w:ins w:id="32060" w:author="Kem Sereyboth" w:date="2023-07-20T09:54:00Z">
        <w:r w:rsidRPr="004E0B3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061" w:author="Sopheak" w:date="2023-07-28T22:3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ស្តីពីការ​ដាក់​ឱ្យ​</w:t>
        </w:r>
        <w:r w:rsidRPr="004E0B33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062" w:author="Sopheak" w:date="2023-07-28T22:37:00Z">
              <w:rPr>
                <w:rFonts w:ascii="Khmer MEF1" w:hAnsi="Khmer MEF1" w:cs="Khmer MEF1"/>
                <w:spacing w:val="-14"/>
                <w:sz w:val="24"/>
                <w:szCs w:val="24"/>
                <w:cs/>
                <w:lang w:val="ca-ES"/>
              </w:rPr>
            </w:rPrChange>
          </w:rPr>
          <w:t>អនុវត្ត​នូវ</w:t>
        </w:r>
        <w:r w:rsidRPr="004E0B33">
          <w:rPr>
            <w:rFonts w:ascii="Khmer MEF1" w:hAnsi="Khmer MEF1" w:cs="Khmer MEF1"/>
            <w:spacing w:val="-4"/>
            <w:sz w:val="24"/>
            <w:szCs w:val="24"/>
            <w:cs/>
            <w:rPrChange w:id="32063" w:author="Sopheak" w:date="2023-07-28T22:37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គោលការណ៍</w:t>
        </w:r>
        <w:r w:rsidRPr="00F55550">
          <w:rPr>
            <w:rFonts w:ascii="Khmer MEF1" w:hAnsi="Khmer MEF1" w:cs="Khmer MEF1"/>
            <w:spacing w:val="-14"/>
            <w:sz w:val="24"/>
            <w:szCs w:val="24"/>
            <w:cs/>
          </w:rPr>
          <w:t>ណែនាំស្ដីពី​សវនកម្មអនុលោមភាពរបស់​អង្គភាពសវនកម្មផ្ទៃក្នុង​នៃអាជ្ញាធរ​សេវា​ហិរញ្ញវត្ថុ</w:t>
        </w:r>
        <w:r w:rsidRPr="00F55550">
          <w:rPr>
            <w:rFonts w:ascii="Khmer MEF1" w:hAnsi="Khmer MEF1" w:cs="Khmer MEF1"/>
            <w:spacing w:val="-12"/>
            <w:sz w:val="24"/>
            <w:szCs w:val="24"/>
            <w:cs/>
          </w:rPr>
          <w:t>​</w:t>
        </w:r>
        <w:r w:rsidRPr="00F55550">
          <w:rPr>
            <w:rFonts w:ascii="Khmer MEF1" w:hAnsi="Khmer MEF1" w:cs="Khmer MEF1"/>
            <w:sz w:val="24"/>
            <w:szCs w:val="24"/>
          </w:rPr>
          <w:t>​​</w:t>
        </w:r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មិនមែនធនាគារ</w:t>
        </w:r>
      </w:ins>
      <w:ins w:id="32064" w:author="Kem Sereyboth" w:date="2023-07-19T16:02:00Z">
        <w:r w:rsidR="00CA4271" w:rsidRPr="00F55550">
          <w:rPr>
            <w:rFonts w:ascii="Khmer MEF1" w:hAnsi="Khmer MEF1" w:cs="Khmer MEF1"/>
            <w:spacing w:val="2"/>
            <w:sz w:val="24"/>
            <w:szCs w:val="24"/>
            <w:cs/>
          </w:rPr>
          <w:t xml:space="preserve"> ​</w:t>
        </w:r>
        <w:r w:rsidR="00CA4271"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បាន</w:t>
        </w:r>
        <w:r w:rsidR="00CA4271" w:rsidRPr="00C93A0C">
          <w:rPr>
            <w:rFonts w:ascii="Khmer MEF1" w:hAnsi="Khmer MEF1" w:cs="Khmer MEF1"/>
            <w:spacing w:val="-10"/>
            <w:sz w:val="24"/>
            <w:szCs w:val="24"/>
            <w:cs/>
            <w:rPrChange w:id="32065" w:author="Kem Sereyboth" w:date="2023-07-26T13:18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កំណត់យ៉ាងច្បាស់ថា សវនករទទួលបន្ទុក</w:t>
        </w:r>
        <w:r w:rsidR="00CA4271" w:rsidRPr="00C93A0C">
          <w:rPr>
            <w:rFonts w:ascii="Khmer MEF1" w:hAnsi="Khmer MEF1" w:cs="Khmer MEF1"/>
            <w:spacing w:val="-10"/>
            <w:sz w:val="24"/>
            <w:szCs w:val="24"/>
            <w:rPrChange w:id="32066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  <w:r w:rsidR="00CA4271" w:rsidRPr="00C93A0C">
          <w:rPr>
            <w:rFonts w:ascii="Khmer MEF1" w:hAnsi="Khmer MEF1" w:cs="Khmer MEF1"/>
            <w:spacing w:val="-10"/>
            <w:sz w:val="24"/>
            <w:szCs w:val="24"/>
            <w:cs/>
            <w:rPrChange w:id="32067" w:author="Kem Sereyboth" w:date="2023-07-26T13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ត្រូវ​ប្រើប្រាស់មូលដ្ឋាននៃការសន្និដ្ឋានចំនួន ៤ (បួន) ដូចមានបង្ហា</w:t>
        </w:r>
      </w:ins>
      <w:ins w:id="32068" w:author="Kem Sereyboth" w:date="2023-07-26T13:18:00Z">
        <w:r w:rsidR="00C93A0C" w:rsidRPr="00C93A0C">
          <w:rPr>
            <w:rFonts w:ascii="Khmer MEF1" w:hAnsi="Khmer MEF1" w:cs="Khmer MEF1"/>
            <w:spacing w:val="-10"/>
            <w:sz w:val="24"/>
            <w:szCs w:val="24"/>
            <w:rPrChange w:id="32069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</w:ins>
      <w:ins w:id="32070" w:author="Kem Sereyboth" w:date="2023-07-20T09:58:00Z">
        <w:r w:rsidRPr="00C93A0C">
          <w:rPr>
            <w:rFonts w:ascii="Khmer MEF1" w:hAnsi="Khmer MEF1" w:cs="Khmer MEF1"/>
            <w:spacing w:val="-10"/>
            <w:sz w:val="24"/>
            <w:szCs w:val="24"/>
            <w:rPrChange w:id="32071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​​​​</w:t>
        </w:r>
      </w:ins>
      <w:ins w:id="32072" w:author="Kem Sereyboth" w:date="2023-07-26T13:18:00Z">
        <w:r w:rsidR="00C93A0C" w:rsidRPr="00C93A0C">
          <w:rPr>
            <w:rFonts w:ascii="Khmer MEF1" w:hAnsi="Khmer MEF1" w:cs="Khmer MEF1"/>
            <w:spacing w:val="-10"/>
            <w:sz w:val="24"/>
            <w:szCs w:val="24"/>
            <w:rPrChange w:id="32073" w:author="Kem Sereyboth" w:date="2023-07-26T13:18:00Z">
              <w:rPr>
                <w:rFonts w:ascii="Khmer MEF1" w:hAnsi="Khmer MEF1" w:cs="Khmer MEF1"/>
                <w:sz w:val="24"/>
                <w:szCs w:val="24"/>
              </w:rPr>
            </w:rPrChange>
          </w:rPr>
          <w:t>​​</w:t>
        </w:r>
      </w:ins>
      <w:ins w:id="32074" w:author="Kem Sereyboth" w:date="2023-07-19T16:02:00Z">
        <w:r w:rsidR="00CA4271" w:rsidRPr="00C93A0C">
          <w:rPr>
            <w:rFonts w:ascii="Khmer MEF1" w:hAnsi="Khmer MEF1" w:cs="Khmer MEF1"/>
            <w:spacing w:val="-10"/>
            <w:sz w:val="24"/>
            <w:szCs w:val="24"/>
            <w:cs/>
            <w:rPrChange w:id="32075" w:author="Kem Sereyboth" w:date="2023-07-26T13:18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ញ</w:t>
        </w:r>
        <w:r w:rsidR="00CA4271" w:rsidRPr="00F55550">
          <w:rPr>
            <w:rFonts w:ascii="Khmer MEF1" w:hAnsi="Khmer MEF1" w:cs="Khmer MEF1"/>
            <w:sz w:val="24"/>
            <w:szCs w:val="24"/>
            <w:cs/>
          </w:rPr>
          <w:t>ខាងក្រោម៖</w:t>
        </w:r>
      </w:ins>
    </w:p>
    <w:p w14:paraId="7ECF7918" w14:textId="77777777" w:rsidR="00CA4271" w:rsidRPr="00F55550" w:rsidRDefault="00CA4271">
      <w:pPr>
        <w:spacing w:after="0" w:line="218" w:lineRule="auto"/>
        <w:ind w:left="851" w:hanging="284"/>
        <w:jc w:val="both"/>
        <w:rPr>
          <w:ins w:id="32076" w:author="Kem Sereyboth" w:date="2023-07-19T16:02:00Z"/>
          <w:rFonts w:ascii="Khmer MEF1" w:hAnsi="Khmer MEF1" w:cs="Khmer MEF1"/>
          <w:sz w:val="24"/>
          <w:szCs w:val="24"/>
        </w:rPr>
        <w:pPrChange w:id="32077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078" w:author="Kem Sereyboth" w:date="2023-07-19T16:02:00Z">
        <w:r w:rsidRPr="003E0E68">
          <w:rPr>
            <w:rFonts w:ascii="Khmer MEF1" w:hAnsi="Khmer MEF1" w:cs="Khmer MEF1"/>
            <w:spacing w:val="4"/>
            <w:sz w:val="24"/>
            <w:szCs w:val="24"/>
            <w:cs/>
            <w:rPrChange w:id="32079" w:author="Sopheak" w:date="2023-07-28T22:3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១.</w:t>
        </w:r>
        <w:r w:rsidRPr="003E0E68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2080" w:author="Sopheak" w:date="2023-07-28T22:3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សេចក្ដីសន្និដ្ឋានត្រឹមត្រូវទាំងស្រុង</w:t>
        </w:r>
        <w:r w:rsidRPr="003E0E68">
          <w:rPr>
            <w:rFonts w:ascii="Khmer MEF1" w:hAnsi="Khmer MEF1" w:cs="Khmer MEF1"/>
            <w:spacing w:val="4"/>
            <w:sz w:val="24"/>
            <w:szCs w:val="24"/>
            <w:cs/>
            <w:rPrChange w:id="32081" w:author="Sopheak" w:date="2023-07-28T22:3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៖ </w:t>
        </w:r>
        <w:r w:rsidRPr="003E0E68">
          <w:rPr>
            <w:rFonts w:ascii="Khmer MEF1" w:hAnsi="Khmer MEF1" w:cs="Khmer MEF1"/>
            <w:spacing w:val="4"/>
            <w:sz w:val="24"/>
            <w:szCs w:val="24"/>
            <w:cs/>
            <w:rPrChange w:id="32082" w:author="Sopheak" w:date="2023-07-28T22:3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អាចត្រូវបានផ្ដល់បន្ទាប់ពីការធ្វើសវនកម្ម​មិនមាន​រកឃើញ</w:t>
        </w:r>
        <w:r w:rsidRPr="00F55550">
          <w:rPr>
            <w:rFonts w:ascii="Khmer MEF1" w:hAnsi="Khmer MEF1" w:cs="Khmer MEF1"/>
            <w:sz w:val="24"/>
            <w:szCs w:val="24"/>
            <w:cs/>
          </w:rPr>
          <w:t>​បណ្ដា​បញ្ហាដែលមិនអនុលោមតាមជាសារវ័ន្ត។</w:t>
        </w:r>
      </w:ins>
    </w:p>
    <w:p w14:paraId="78657F4F" w14:textId="77777777" w:rsidR="00CA4271" w:rsidRPr="00F55550" w:rsidRDefault="00CA4271">
      <w:pPr>
        <w:spacing w:after="0" w:line="218" w:lineRule="auto"/>
        <w:ind w:left="851" w:hanging="284"/>
        <w:jc w:val="both"/>
        <w:rPr>
          <w:ins w:id="32083" w:author="Kem Sereyboth" w:date="2023-07-19T16:02:00Z"/>
          <w:rFonts w:ascii="Khmer MEF1" w:hAnsi="Khmer MEF1" w:cs="Khmer MEF1"/>
          <w:sz w:val="24"/>
          <w:szCs w:val="24"/>
        </w:rPr>
        <w:pPrChange w:id="32084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085" w:author="Kem Sereyboth" w:date="2023-07-19T16:02:00Z">
        <w:r w:rsidRPr="003E0E68">
          <w:rPr>
            <w:rFonts w:ascii="Khmer MEF1" w:hAnsi="Khmer MEF1" w:cs="Khmer MEF1"/>
            <w:sz w:val="24"/>
            <w:szCs w:val="24"/>
            <w:cs/>
            <w:rPrChange w:id="32086" w:author="Sopheak" w:date="2023-07-28T22:3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២.</w:t>
        </w:r>
        <w:r w:rsidRPr="003E0E68">
          <w:rPr>
            <w:rFonts w:ascii="Khmer MEF1" w:hAnsi="Khmer MEF1" w:cs="Khmer MEF1"/>
            <w:b/>
            <w:bCs/>
            <w:sz w:val="24"/>
            <w:szCs w:val="24"/>
            <w:cs/>
            <w:rPrChange w:id="32087" w:author="Sopheak" w:date="2023-07-28T22:3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សេចក្ដីសន្និដ្ឋានត្រឹមត្រូវទាំងស្រុងតែលើកលែង</w:t>
        </w:r>
        <w:r w:rsidRPr="003E0E68">
          <w:rPr>
            <w:rFonts w:ascii="Khmer MEF1" w:hAnsi="Khmer MEF1" w:cs="Khmer MEF1"/>
            <w:sz w:val="24"/>
            <w:szCs w:val="24"/>
            <w:cs/>
            <w:rPrChange w:id="32088" w:author="Sopheak" w:date="2023-07-28T22:39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៖ </w:t>
        </w:r>
        <w:r w:rsidRPr="003E0E68">
          <w:rPr>
            <w:rFonts w:ascii="Khmer MEF1" w:hAnsi="Khmer MEF1" w:cs="Khmer MEF1"/>
            <w:sz w:val="24"/>
            <w:szCs w:val="24"/>
            <w:cs/>
            <w:rPrChange w:id="32089" w:author="Sopheak" w:date="2023-07-28T22:3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អាចត្រូវបានផ្ដល់បន្ទាប់ពីបណ្ដាបញ្ហាដែល​មិន</w:t>
        </w:r>
        <w:r w:rsidRPr="00F55550">
          <w:rPr>
            <w:rFonts w:ascii="Khmer MEF1" w:hAnsi="Khmer MEF1" w:cs="Khmer MEF1"/>
            <w:sz w:val="24"/>
            <w:szCs w:val="24"/>
          </w:rPr>
          <w:t>​​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អនុលោមតាមជាសារវ័ន្ត លើកលែងតែចំណុចខ្វះខាតមិនសូវមានសារៈសំខាន់។ </w:t>
        </w:r>
      </w:ins>
    </w:p>
    <w:p w14:paraId="68D1E19F" w14:textId="77777777" w:rsidR="00CA4271" w:rsidRPr="00F55550" w:rsidRDefault="00CA4271">
      <w:pPr>
        <w:spacing w:after="0" w:line="218" w:lineRule="auto"/>
        <w:ind w:left="851" w:hanging="284"/>
        <w:jc w:val="both"/>
        <w:rPr>
          <w:ins w:id="32090" w:author="Kem Sereyboth" w:date="2023-07-19T16:02:00Z"/>
          <w:rFonts w:ascii="Khmer MEF1" w:hAnsi="Khmer MEF1" w:cs="Khmer MEF1"/>
          <w:sz w:val="24"/>
          <w:szCs w:val="24"/>
        </w:rPr>
        <w:pPrChange w:id="32091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092" w:author="Kem Sereyboth" w:date="2023-07-19T16:02:00Z">
        <w:r w:rsidRPr="003E0E68">
          <w:rPr>
            <w:rFonts w:ascii="Khmer MEF1" w:hAnsi="Khmer MEF1" w:cs="Khmer MEF1"/>
            <w:spacing w:val="8"/>
            <w:sz w:val="24"/>
            <w:szCs w:val="24"/>
            <w:cs/>
            <w:rPrChange w:id="32093" w:author="Sopheak" w:date="2023-07-28T22:3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៣.</w:t>
        </w:r>
        <w:r w:rsidRPr="003E0E68">
          <w:rPr>
            <w:rFonts w:ascii="Khmer MEF1" w:hAnsi="Khmer MEF1" w:cs="Khmer MEF1"/>
            <w:b/>
            <w:bCs/>
            <w:spacing w:val="8"/>
            <w:sz w:val="24"/>
            <w:szCs w:val="24"/>
            <w:cs/>
            <w:rPrChange w:id="32094" w:author="Sopheak" w:date="2023-07-28T22:3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សេចក្ដីសន្និដ្ឋានមិនត្រឹមត្រូវ</w:t>
        </w:r>
        <w:r w:rsidRPr="003E0E68">
          <w:rPr>
            <w:rFonts w:ascii="Khmer MEF1" w:hAnsi="Khmer MEF1" w:cs="Khmer MEF1"/>
            <w:spacing w:val="8"/>
            <w:sz w:val="24"/>
            <w:szCs w:val="24"/>
            <w:cs/>
            <w:rPrChange w:id="32095" w:author="Sopheak" w:date="2023-07-28T22:39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៖ អាចត្រូវផ្ដល់បន្ទាប់ពីការ​ធ្វើសវនកម្ម​បានឃើញ​បញ្ហា​ដែលមិន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​អនុលោម​តាមជាសារវ័ន្ត។ </w:t>
        </w:r>
      </w:ins>
    </w:p>
    <w:p w14:paraId="56C98E91" w14:textId="77777777" w:rsidR="00CA4271" w:rsidRPr="00F55550" w:rsidRDefault="00CA4271">
      <w:pPr>
        <w:spacing w:after="0" w:line="218" w:lineRule="auto"/>
        <w:ind w:firstLine="720"/>
        <w:jc w:val="both"/>
        <w:rPr>
          <w:ins w:id="32096" w:author="Kem Sereyboth" w:date="2023-07-19T16:02:00Z"/>
          <w:rFonts w:ascii="Khmer MEF1" w:eastAsia="Times New Roman" w:hAnsi="Khmer MEF1" w:cs="Khmer MEF1"/>
          <w:sz w:val="24"/>
          <w:szCs w:val="24"/>
          <w:lang w:val="ca-ES"/>
        </w:rPr>
        <w:pPrChange w:id="32097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098" w:author="Kem Sereyboth" w:date="2023-07-19T16:02:00Z">
        <w:r w:rsidRPr="00D04CE1">
          <w:rPr>
            <w:rFonts w:ascii="Khmer MEF1" w:hAnsi="Khmer MEF1" w:cs="Khmer MEF1"/>
            <w:sz w:val="24"/>
            <w:szCs w:val="24"/>
            <w:cs/>
          </w:rPr>
          <w:lastRenderedPageBreak/>
          <w:t>៤.</w:t>
        </w:r>
        <w:r w:rsidRPr="00C93A0C">
          <w:rPr>
            <w:rFonts w:ascii="Khmer MEF1" w:hAnsi="Khmer MEF1" w:cs="Khmer MEF1"/>
            <w:b/>
            <w:bCs/>
            <w:sz w:val="24"/>
            <w:szCs w:val="24"/>
            <w:cs/>
            <w:rPrChange w:id="32099" w:author="Kem Sereyboth" w:date="2023-07-26T13:1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សេចក្ដីសន្និដ្ឋានបដិសេធ</w:t>
        </w:r>
        <w:r w:rsidRPr="00F55550">
          <w:rPr>
            <w:rFonts w:ascii="Khmer MEF1" w:hAnsi="Khmer MEF1" w:cs="Khmer MEF1"/>
            <w:sz w:val="24"/>
            <w:szCs w:val="24"/>
            <w:cs/>
          </w:rPr>
          <w:t>៖ អាចត្រូវបានផ្ដល់បន្តបន្ទាប់ពីការធ្វើសវនកម្មមិនអាចធ្វើបាន។</w:t>
        </w:r>
      </w:ins>
    </w:p>
    <w:p w14:paraId="0D6F298B" w14:textId="2B324C78" w:rsidR="00CA4271" w:rsidRPr="006E6058" w:rsidRDefault="00CA4271">
      <w:pPr>
        <w:spacing w:after="0" w:line="218" w:lineRule="auto"/>
        <w:jc w:val="both"/>
        <w:rPr>
          <w:ins w:id="32100" w:author="Kem Sereyboth" w:date="2023-07-19T16:02:00Z"/>
          <w:rFonts w:ascii="Khmer MEF1" w:hAnsi="Khmer MEF1" w:cs="Khmer MEF1"/>
          <w:spacing w:val="-6"/>
          <w:sz w:val="24"/>
          <w:szCs w:val="24"/>
          <w:lang w:val="ca-ES"/>
          <w:rPrChange w:id="32101" w:author="Sopheak Phorn" w:date="2023-07-28T09:16:00Z">
            <w:rPr>
              <w:ins w:id="32102" w:author="Kem Sereyboth" w:date="2023-07-19T16:02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2103" w:author="Sopheak Phorn" w:date="2023-08-25T15:13:00Z">
          <w:pPr>
            <w:spacing w:after="0" w:line="240" w:lineRule="auto"/>
            <w:jc w:val="both"/>
          </w:pPr>
        </w:pPrChange>
      </w:pPr>
      <w:ins w:id="32104" w:author="Kem Sereyboth" w:date="2023-07-19T16:02:00Z">
        <w:r w:rsidRPr="00F55550">
          <w:rPr>
            <w:rFonts w:ascii="Khmer MEF1" w:eastAsia="Times New Roman" w:hAnsi="Khmer MEF1" w:cs="Khmer MEF1"/>
            <w:spacing w:val="10"/>
            <w:sz w:val="24"/>
            <w:szCs w:val="24"/>
            <w:cs/>
          </w:rPr>
          <w:tab/>
        </w:r>
        <w:r w:rsidRPr="00C93A0C">
          <w:rPr>
            <w:rFonts w:ascii="Khmer MEF1" w:eastAsia="Times New Roman" w:hAnsi="Khmer MEF1" w:cs="Khmer MEF1"/>
            <w:sz w:val="24"/>
            <w:szCs w:val="24"/>
            <w:lang w:val="ca-ES"/>
            <w:rPrChange w:id="32105" w:author="Kem Sereyboth" w:date="2023-07-26T13:20:00Z">
              <w:rPr>
                <w:rFonts w:ascii="Khmer MEF1" w:eastAsia="Times New Roman" w:hAnsi="Khmer MEF1" w:cs="Khmer MEF1"/>
                <w:spacing w:val="10"/>
                <w:sz w:val="24"/>
                <w:szCs w:val="24"/>
                <w:lang w:val="ca-ES"/>
              </w:rPr>
            </w:rPrChange>
          </w:rPr>
          <w:t>​​​​​​</w:t>
        </w:r>
        <w:r w:rsidRPr="004E0B33">
          <w:rPr>
            <w:rFonts w:ascii="Khmer MEF1" w:hAnsi="Khmer MEF1" w:cs="Khmer MEF1"/>
            <w:sz w:val="24"/>
            <w:szCs w:val="24"/>
            <w:cs/>
            <w:rPrChange w:id="32106" w:author="Sopheak" w:date="2023-07-28T22:3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បន្ទាប់ពីបានចុះអនុវត្តការ</w:t>
        </w:r>
        <w:r w:rsidRPr="009C0BDF">
          <w:rPr>
            <w:rFonts w:ascii="Khmer MEF1" w:hAnsi="Khmer MEF1" w:cs="Khmer MEF1"/>
            <w:spacing w:val="2"/>
            <w:sz w:val="24"/>
            <w:szCs w:val="24"/>
            <w:cs/>
            <w:rPrChange w:id="32107" w:author="Sopheak Phorn" w:date="2023-08-03T11:0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ប្រមូលទិន្នន័យនិងព័ត៌មាននៅ </w:t>
        </w:r>
        <w:r w:rsidRPr="009C0BD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108" w:author="Sopheak Phorn" w:date="2023-08-03T11:01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109" w:author="Sopheak" w:date="2023-07-28T22:36:00Z">
        <w:r w:rsidR="004E0B33" w:rsidRPr="009C0BD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110" w:author="Sopheak Phorn" w:date="2023-08-03T11:01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111" w:author="Kem Sereyboth" w:date="2023-07-19T16:02:00Z">
        <w:del w:id="32112" w:author="Sopheak" w:date="2023-07-28T22:36:00Z">
          <w:r w:rsidRPr="009C0BDF" w:rsidDel="004E0B33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113" w:author="Sopheak Phorn" w:date="2023-08-03T11:01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Pr="009C0BDF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114" w:author="Sopheak Phorn" w:date="2023-08-03T11:01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Pr="009C0BDF">
          <w:rPr>
            <w:rFonts w:ascii="Khmer MEF1" w:hAnsi="Khmer MEF1" w:cs="Khmer MEF1"/>
            <w:spacing w:val="2"/>
            <w:sz w:val="24"/>
            <w:szCs w:val="24"/>
            <w:cs/>
            <w:rPrChange w:id="32115" w:author="Sopheak Phorn" w:date="2023-08-03T11:01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សវនករទទួលបន្ទុកបានពិនិត្យ</w:t>
        </w:r>
        <w:r w:rsidRPr="003D7029">
          <w:rPr>
            <w:rFonts w:ascii="Khmer MEF1" w:hAnsi="Khmer MEF1" w:cs="Khmer MEF1"/>
            <w:sz w:val="24"/>
            <w:szCs w:val="24"/>
            <w:cs/>
            <w:rPrChange w:id="32116" w:author="Sopheak" w:date="2023-07-28T22:48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ឃើញថា </w:t>
        </w:r>
        <w:r w:rsidRPr="003D7029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117" w:author="Sopheak" w:date="2023-07-28T22:48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118" w:author="Sopheak" w:date="2023-07-28T22:36:00Z">
        <w:r w:rsidR="004E0B33" w:rsidRPr="003D7029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119" w:author="Sopheak" w:date="2023-07-28T22:48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120" w:author="Kem Sereyboth" w:date="2023-07-19T16:02:00Z">
        <w:del w:id="32121" w:author="Sopheak" w:date="2023-07-28T22:36:00Z">
          <w:r w:rsidRPr="003D7029" w:rsidDel="004E0B33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2122" w:author="Sopheak" w:date="2023-07-28T22:48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Pr="003D7029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32123" w:author="Sopheak" w:date="2023-07-28T22:48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  <w:lang w:val="ca-ES"/>
              </w:rPr>
            </w:rPrChange>
          </w:rPr>
          <w:t>.ស.</w:t>
        </w:r>
        <w:r w:rsidRPr="003D7029">
          <w:rPr>
            <w:rFonts w:ascii="Khmer MEF1" w:hAnsi="Khmer MEF1" w:cs="Khmer MEF1"/>
            <w:sz w:val="24"/>
            <w:szCs w:val="24"/>
            <w:lang w:val="ca-ES"/>
            <w:rPrChange w:id="32124" w:author="Sopheak" w:date="2023-07-28T22:48:00Z">
              <w:rPr>
                <w:rFonts w:ascii="Khmer MEF1" w:hAnsi="Khmer MEF1" w:cs="Khmer MEF1"/>
                <w:spacing w:val="-2"/>
                <w:sz w:val="24"/>
                <w:szCs w:val="24"/>
                <w:lang w:val="ca-ES"/>
              </w:rPr>
            </w:rPrChange>
          </w:rPr>
          <w:t xml:space="preserve"> </w:t>
        </w:r>
        <w:r w:rsidRPr="003D7029">
          <w:rPr>
            <w:rFonts w:ascii="Khmer MEF1" w:hAnsi="Khmer MEF1" w:cs="Khmer MEF1"/>
            <w:sz w:val="24"/>
            <w:szCs w:val="24"/>
            <w:cs/>
            <w:rPrChange w:id="32125" w:author="Sopheak" w:date="2023-07-28T22:4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បានខិតខំប្រឹងប្រែងលើការរៀបចំសមិទ្ធផលការងារជាច្រើនដូចជា៖ ការរៀបចំផែន​ការ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អភិវឌ្ឍន៍​ស្ថាប័ន ច្បាប់ និង​បទប្បញ្ញត្តិពាក់ព័ន្ធផ្សេងៗ ដោយស្មារតីទទួលខុសត្រូវខ្ពស់ និងស្របទៅតាមច្បាប់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បទប្បញ្ញត្តិ និង​គោលការណ៍​ដែលបានកំណត់ ដែលនាំឱ្យសម្រេចបានលទ្ធផលគួរជាទីមោទនៈ។</w:t>
        </w:r>
      </w:ins>
    </w:p>
    <w:p w14:paraId="7C997D4E" w14:textId="0750C2FF" w:rsidR="00CA4271" w:rsidRPr="00E33574" w:rsidRDefault="00CA4271">
      <w:pPr>
        <w:pStyle w:val="NormalWeb"/>
        <w:spacing w:before="0" w:beforeAutospacing="0" w:after="0" w:afterAutospacing="0" w:line="218" w:lineRule="auto"/>
        <w:ind w:firstLine="720"/>
        <w:jc w:val="both"/>
        <w:rPr>
          <w:ins w:id="32126" w:author="Kem Sereyboth" w:date="2023-07-19T16:02:00Z"/>
          <w:rFonts w:ascii="Khmer MEF1" w:hAnsi="Khmer MEF1" w:cs="Khmer MEF1"/>
          <w:spacing w:val="-2"/>
          <w:lang w:val="ca-ES"/>
          <w:rPrChange w:id="32127" w:author="Kem Sereyboth" w:date="2023-07-19T16:59:00Z">
            <w:rPr>
              <w:ins w:id="32128" w:author="Kem Sereyboth" w:date="2023-07-19T16:02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2129" w:author="Sopheak Phorn" w:date="2023-08-25T15:13:00Z">
          <w:pPr>
            <w:spacing w:after="0" w:line="240" w:lineRule="auto"/>
            <w:ind w:firstLine="720"/>
            <w:jc w:val="both"/>
          </w:pPr>
        </w:pPrChange>
      </w:pPr>
      <w:ins w:id="32130" w:author="Kem Sereyboth" w:date="2023-07-19T16:02:00Z">
        <w:r w:rsidRPr="00E33574">
          <w:rPr>
            <w:rFonts w:ascii="Khmer MEF1" w:eastAsiaTheme="minorHAnsi" w:hAnsi="Khmer MEF1" w:cs="Khmer MEF1"/>
            <w:spacing w:val="6"/>
            <w:cs/>
          </w:rPr>
          <w:t>ឆ្លងតាមការពិនិត្យ និងវាយតម្លៃ បន្ទាប់ពីប្រមូលទិន្នន័យ</w:t>
        </w:r>
        <w:r w:rsidRPr="00F55550">
          <w:rPr>
            <w:rFonts w:ascii="Khmer MEF1" w:hAnsi="Khmer MEF1" w:cs="Khmer MEF1"/>
            <w:spacing w:val="6"/>
            <w:cs/>
          </w:rPr>
          <w:t xml:space="preserve"> និងព័ត៌មាន</w:t>
        </w:r>
        <w:r w:rsidRPr="00E33574">
          <w:rPr>
            <w:rFonts w:ascii="Khmer MEF1" w:eastAsiaTheme="minorHAnsi" w:hAnsi="Khmer MEF1" w:cs="Khmer MEF1"/>
            <w:spacing w:val="6"/>
            <w:cs/>
          </w:rPr>
          <w:t xml:space="preserve"> សវនករទទួលបន្ទុក</w:t>
        </w:r>
        <w:r w:rsidRPr="00F55550">
          <w:rPr>
            <w:rFonts w:ascii="Khmer MEF1" w:hAnsi="Khmer MEF1" w:cs="Khmer MEF1"/>
            <w:spacing w:val="6"/>
            <w:cs/>
          </w:rPr>
          <w:t>ធ្វើការ</w:t>
        </w:r>
        <w:r w:rsidRPr="00F55550">
          <w:rPr>
            <w:rFonts w:ascii="Khmer MEF1" w:hAnsi="Khmer MEF1" w:cs="Khmer MEF1"/>
            <w:spacing w:val="-12"/>
            <w:cs/>
          </w:rPr>
          <w:t>សន្និដ្ឋានយោងតាមប្រកាសលេខ ០៣៥ អ.ស.ហ.ប្រ.ក ចុះថ្ងៃទី០៤ ខែសីហា ឆ្នាំ២០២២ ស្តីពីការដាក់ឱ្យអនុវត្ត</w:t>
        </w:r>
        <w:r w:rsidRPr="00F55550">
          <w:rPr>
            <w:rFonts w:ascii="Khmer MEF1" w:hAnsi="Khmer MEF1" w:cs="Khmer MEF1"/>
            <w:spacing w:val="-6"/>
            <w:cs/>
          </w:rPr>
          <w:t xml:space="preserve">នូវគោលការណ៍ណែនាំស្តីពីសវនកម្មអនុលោមភាពរបស់អង្គភាពសវនកម្មផ្ទៃក្នុងនៃ </w:t>
        </w:r>
        <w:r w:rsidRPr="00F55550">
          <w:rPr>
            <w:rFonts w:ascii="Khmer MEF1" w:hAnsi="Khmer MEF1" w:cs="Khmer MEF1"/>
            <w:b/>
            <w:bCs/>
            <w:spacing w:val="-6"/>
            <w:cs/>
          </w:rPr>
          <w:t xml:space="preserve">អ.ស.ហ. </w:t>
        </w:r>
        <w:r w:rsidRPr="00F55550">
          <w:rPr>
            <w:rFonts w:ascii="Khmer MEF1" w:hAnsi="Khmer MEF1" w:cs="Khmer MEF1"/>
            <w:spacing w:val="-6"/>
            <w:cs/>
          </w:rPr>
          <w:t>ដូចមានកំណត់</w:t>
        </w:r>
        <w:r w:rsidRPr="00F55550">
          <w:rPr>
            <w:rFonts w:ascii="Khmer MEF1" w:hAnsi="Khmer MEF1" w:cs="Khmer MEF1"/>
            <w:spacing w:val="2"/>
            <w:cs/>
          </w:rPr>
          <w:t xml:space="preserve">នូវចំណុចទី </w:t>
        </w:r>
        <w:r w:rsidRPr="00F55550">
          <w:rPr>
            <w:rFonts w:ascii="Khmer MEF1" w:hAnsi="Khmer MEF1" w:cs="Khmer MEF1"/>
            <w:spacing w:val="2"/>
          </w:rPr>
          <w:t xml:space="preserve">V </w:t>
        </w:r>
        <w:r w:rsidRPr="00F55550">
          <w:rPr>
            <w:rFonts w:ascii="Khmer MEF1" w:hAnsi="Khmer MEF1" w:cs="Khmer MEF1"/>
            <w:spacing w:val="2"/>
            <w:cs/>
          </w:rPr>
          <w:t>(២) ទម្រង់ និងមាតិកានៃរបាយការណ៍សវនកម្មអនុលោមភាព ត្រង់សេចក្តីសន្និដ្ឋានដោយ</w:t>
        </w:r>
        <w:r w:rsidRPr="009C0BDF">
          <w:rPr>
            <w:rFonts w:ascii="Khmer MEF1" w:hAnsi="Khmer MEF1" w:cs="Khmer MEF1"/>
            <w:spacing w:val="4"/>
            <w:cs/>
            <w:rPrChange w:id="32131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>សវនករទទួលបន្ទុកប្រើប្រាស់ការសន្និដ្ឋាន</w:t>
        </w:r>
        <w:r w:rsidRPr="009C0BDF">
          <w:rPr>
            <w:rFonts w:ascii="Khmer MEF1" w:eastAsiaTheme="minorHAnsi" w:hAnsi="Khmer MEF1" w:cs="Khmer MEF1"/>
            <w:spacing w:val="4"/>
            <w:cs/>
            <w:rPrChange w:id="32132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>ថា</w:t>
        </w:r>
        <w:r w:rsidRPr="009C0BDF">
          <w:rPr>
            <w:rFonts w:ascii="Khmer MEF1" w:hAnsi="Khmer MEF1" w:cs="Khmer MEF1"/>
            <w:spacing w:val="4"/>
            <w:cs/>
            <w:rPrChange w:id="32133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 xml:space="preserve"> 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134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8"/>
                <w:cs/>
              </w:rPr>
            </w:rPrChange>
          </w:rPr>
          <w:t>សេចក្តី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135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6"/>
                <w:cs/>
              </w:rPr>
            </w:rPrChange>
          </w:rPr>
          <w:t>សន្និដ្ឋានត្រឹមត្រូវទាំងស្រុង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136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8"/>
                <w:cs/>
              </w:rPr>
            </w:rPrChange>
          </w:rPr>
          <w:t>តែលើក</w:t>
        </w:r>
        <w:r w:rsidRPr="009C0BDF">
          <w:rPr>
            <w:rFonts w:ascii="Khmer MEF1" w:hAnsi="Khmer MEF1" w:cs="Khmer MEF1"/>
            <w:b/>
            <w:bCs/>
            <w:i/>
            <w:iCs/>
            <w:spacing w:val="4"/>
            <w:cs/>
            <w:rPrChange w:id="32137" w:author="Sopheak Phorn" w:date="2023-08-03T11:01:00Z">
              <w:rPr>
                <w:rFonts w:ascii="Khmer MEF1" w:hAnsi="Khmer MEF1" w:cs="Khmer MEF1"/>
                <w:b/>
                <w:bCs/>
                <w:i/>
                <w:iCs/>
                <w:spacing w:val="-12"/>
                <w:cs/>
              </w:rPr>
            </w:rPrChange>
          </w:rPr>
          <w:t>លែង</w:t>
        </w:r>
        <w:r w:rsidRPr="009C0BDF">
          <w:rPr>
            <w:rFonts w:ascii="Khmer MEF1" w:hAnsi="Khmer MEF1" w:cs="Khmer MEF1"/>
            <w:spacing w:val="4"/>
            <w:cs/>
            <w:rPrChange w:id="32138" w:author="Sopheak Phorn" w:date="2023-08-03T11:01:00Z">
              <w:rPr>
                <w:rFonts w:ascii="Khmer MEF1" w:hAnsi="Khmer MEF1" w:cs="Khmer MEF1"/>
                <w:spacing w:val="-12"/>
                <w:cs/>
              </w:rPr>
            </w:rPrChange>
          </w:rPr>
          <w:t>។ ដូច</w:t>
        </w:r>
        <w:r w:rsidRPr="009C0BDF">
          <w:rPr>
            <w:rFonts w:ascii="Khmer MEF1" w:hAnsi="Khmer MEF1" w:cs="Khmer MEF1"/>
            <w:spacing w:val="4"/>
            <w:cs/>
            <w:rPrChange w:id="32139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>នេះ</w:t>
        </w:r>
        <w:r w:rsidRPr="009C0BDF">
          <w:rPr>
            <w:rFonts w:ascii="Khmer MEF1" w:hAnsi="Khmer MEF1" w:cs="Khmer MEF1"/>
            <w:spacing w:val="2"/>
            <w:cs/>
            <w:rPrChange w:id="32140" w:author="Sopheak Phorn" w:date="2023-08-03T11:01:00Z">
              <w:rPr>
                <w:rFonts w:ascii="Khmer MEF1" w:hAnsi="Khmer MEF1" w:cs="Khmer MEF1"/>
                <w:spacing w:val="-18"/>
                <w:cs/>
              </w:rPr>
            </w:rPrChange>
          </w:rPr>
          <w:t xml:space="preserve"> </w:t>
        </w:r>
        <w:r w:rsidRPr="009C0BDF">
          <w:rPr>
            <w:rFonts w:ascii="Khmer MEF1" w:hAnsi="Khmer MEF1" w:cs="Khmer MEF1"/>
            <w:spacing w:val="-8"/>
            <w:cs/>
            <w:rPrChange w:id="32141" w:author="Sopheak Phorn" w:date="2023-08-03T11:02:00Z">
              <w:rPr>
                <w:rFonts w:ascii="Khmer MEF1" w:hAnsi="Khmer MEF1" w:cs="Khmer MEF1"/>
                <w:spacing w:val="-18"/>
                <w:cs/>
              </w:rPr>
            </w:rPrChange>
          </w:rPr>
          <w:t>សវនករ</w:t>
        </w:r>
        <w:r w:rsidRPr="009C0BDF">
          <w:rPr>
            <w:rFonts w:ascii="Khmer MEF1" w:hAnsi="Khmer MEF1" w:cs="Khmer MEF1"/>
            <w:spacing w:val="-8"/>
            <w:cs/>
            <w:rPrChange w:id="32142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>ទទួលន្ទុកសន្និដ្ឋានថា</w:t>
        </w:r>
        <w:r w:rsidRPr="009C0BDF">
          <w:rPr>
            <w:rFonts w:ascii="Khmer MEF1" w:eastAsiaTheme="minorHAnsi" w:hAnsi="Khmer MEF1" w:cs="Khmer MEF1"/>
            <w:spacing w:val="-8"/>
            <w:cs/>
            <w:rPrChange w:id="32143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>៖</w:t>
        </w:r>
        <w:r w:rsidRPr="009C0BDF">
          <w:rPr>
            <w:rFonts w:ascii="Khmer MEF1" w:hAnsi="Khmer MEF1" w:cs="Khmer MEF1"/>
            <w:spacing w:val="-8"/>
            <w:cs/>
            <w:rPrChange w:id="32144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 xml:space="preserve"> </w:t>
        </w:r>
        <w:r w:rsidRPr="009C0BDF">
          <w:rPr>
            <w:rFonts w:ascii="Khmer MEF1" w:hAnsi="Khmer MEF1" w:cs="Khmer MEF1"/>
            <w:b/>
            <w:bCs/>
            <w:spacing w:val="-8"/>
            <w:cs/>
            <w:rPrChange w:id="32145" w:author="Sopheak Phorn" w:date="2023-08-03T11:02:00Z">
              <w:rPr>
                <w:rFonts w:ascii="Khmer MEF1" w:hAnsi="Khmer MEF1" w:cs="Khmer MEF1"/>
                <w:b/>
                <w:bCs/>
                <w:spacing w:val="6"/>
                <w:cs/>
              </w:rPr>
            </w:rPrChange>
          </w:rPr>
          <w:t>ន.</w:t>
        </w:r>
      </w:ins>
      <w:ins w:id="32146" w:author="Sopheak" w:date="2023-07-28T22:39:00Z">
        <w:r w:rsidR="003E0E68" w:rsidRPr="009C0BDF">
          <w:rPr>
            <w:rFonts w:ascii="Khmer MEF1" w:hAnsi="Khmer MEF1" w:cs="Khmer MEF1"/>
            <w:b/>
            <w:bCs/>
            <w:spacing w:val="-8"/>
            <w:cs/>
            <w:rPrChange w:id="32147" w:author="Sopheak Phorn" w:date="2023-08-03T11:02:00Z">
              <w:rPr>
                <w:rFonts w:ascii="Khmer MEF1" w:hAnsi="Khmer MEF1" w:cs="Khmer MEF1"/>
                <w:b/>
                <w:bCs/>
                <w:spacing w:val="-2"/>
                <w:cs/>
              </w:rPr>
            </w:rPrChange>
          </w:rPr>
          <w:t>គ</w:t>
        </w:r>
      </w:ins>
      <w:ins w:id="32148" w:author="Kem Sereyboth" w:date="2023-07-19T16:02:00Z">
        <w:del w:id="32149" w:author="Sopheak" w:date="2023-07-28T22:39:00Z">
          <w:r w:rsidRPr="009C0BDF" w:rsidDel="003E0E68">
            <w:rPr>
              <w:rFonts w:ascii="Khmer MEF1" w:hAnsi="Khmer MEF1" w:cs="Khmer MEF1"/>
              <w:b/>
              <w:bCs/>
              <w:spacing w:val="-8"/>
              <w:cs/>
              <w:rPrChange w:id="32150" w:author="Sopheak Phorn" w:date="2023-08-03T11:02:00Z">
                <w:rPr>
                  <w:rFonts w:ascii="Khmer MEF1" w:hAnsi="Khmer MEF1" w:cs="Khmer MEF1"/>
                  <w:b/>
                  <w:bCs/>
                  <w:spacing w:val="6"/>
                  <w:cs/>
                </w:rPr>
              </w:rPrChange>
            </w:rPr>
            <w:delText>ស</w:delText>
          </w:r>
        </w:del>
        <w:r w:rsidRPr="009C0BDF">
          <w:rPr>
            <w:rFonts w:ascii="Khmer MEF1" w:hAnsi="Khmer MEF1" w:cs="Khmer MEF1"/>
            <w:b/>
            <w:bCs/>
            <w:spacing w:val="-8"/>
            <w:cs/>
            <w:rPrChange w:id="32151" w:author="Sopheak Phorn" w:date="2023-08-03T11:02:00Z">
              <w:rPr>
                <w:rFonts w:ascii="Khmer MEF1" w:hAnsi="Khmer MEF1" w:cs="Khmer MEF1"/>
                <w:b/>
                <w:bCs/>
                <w:spacing w:val="6"/>
                <w:cs/>
              </w:rPr>
            </w:rPrChange>
          </w:rPr>
          <w:t xml:space="preserve">.ស. </w:t>
        </w:r>
        <w:r w:rsidRPr="009C0BDF">
          <w:rPr>
            <w:rFonts w:ascii="Khmer MEF1" w:hAnsi="Khmer MEF1" w:cs="Khmer MEF1"/>
            <w:spacing w:val="-8"/>
            <w:cs/>
            <w:rPrChange w:id="32152" w:author="Sopheak Phorn" w:date="2023-08-03T11:02:00Z">
              <w:rPr>
                <w:rFonts w:ascii="Khmer MEF1" w:hAnsi="Khmer MEF1" w:cs="Khmer MEF1"/>
                <w:spacing w:val="6"/>
                <w:cs/>
              </w:rPr>
            </w:rPrChange>
          </w:rPr>
          <w:t>គឺបានអនុលោម</w:t>
        </w:r>
        <w:r w:rsidRPr="009C0BDF">
          <w:rPr>
            <w:rFonts w:ascii="Khmer MEF1" w:hAnsi="Khmer MEF1" w:cs="Khmer MEF1"/>
            <w:spacing w:val="-8"/>
            <w:cs/>
            <w:rPrChange w:id="32153" w:author="Sopheak Phorn" w:date="2023-08-03T11:02:00Z">
              <w:rPr>
                <w:rFonts w:ascii="Khmer MEF1" w:hAnsi="Khmer MEF1" w:cs="Khmer MEF1"/>
                <w:spacing w:val="4"/>
                <w:cs/>
              </w:rPr>
            </w:rPrChange>
          </w:rPr>
          <w:t>លើក</w:t>
        </w:r>
        <w:r w:rsidRPr="009C0BDF">
          <w:rPr>
            <w:rFonts w:ascii="Khmer MEF1" w:hAnsi="Khmer MEF1" w:cs="Khmer MEF1"/>
            <w:spacing w:val="-8"/>
            <w:cs/>
            <w:rPrChange w:id="32154" w:author="Sopheak Phorn" w:date="2023-08-03T11:02:00Z">
              <w:rPr>
                <w:rFonts w:ascii="Khmer MEF1" w:hAnsi="Khmer MEF1" w:cs="Khmer MEF1"/>
                <w:spacing w:val="8"/>
                <w:cs/>
              </w:rPr>
            </w:rPrChange>
          </w:rPr>
          <w:t>លែងតែ</w:t>
        </w:r>
      </w:ins>
      <w:ins w:id="32155" w:author="Sopheak" w:date="2023-07-28T22:51:00Z">
        <w:r w:rsidR="003D7029" w:rsidRPr="009C0BDF">
          <w:rPr>
            <w:rFonts w:ascii="Khmer MEF1" w:hAnsi="Khmer MEF1" w:cs="Khmer MEF1"/>
            <w:spacing w:val="-8"/>
            <w:cs/>
            <w:rPrChange w:id="32156" w:author="Sopheak Phorn" w:date="2023-08-03T11:02:00Z">
              <w:rPr>
                <w:rFonts w:ascii="Khmer MEF1" w:hAnsi="Khmer MEF1" w:cs="Khmer MEF1"/>
                <w:spacing w:val="-2"/>
                <w:cs/>
              </w:rPr>
            </w:rPrChange>
          </w:rPr>
          <w:t xml:space="preserve"> </w:t>
        </w:r>
        <w:r w:rsidR="003D7029" w:rsidRPr="009C0BDF">
          <w:rPr>
            <w:rFonts w:ascii="Khmer MEF1" w:hAnsi="Khmer MEF1" w:cs="Khmer MEF1"/>
            <w:b/>
            <w:bCs/>
            <w:spacing w:val="-8"/>
            <w:cs/>
            <w:rPrChange w:id="32157" w:author="Sopheak Phorn" w:date="2023-08-03T11:02:00Z">
              <w:rPr>
                <w:rFonts w:ascii="Khmer MEF1" w:hAnsi="Khmer MEF1" w:cs="Khmer MEF1"/>
                <w:b/>
                <w:bCs/>
                <w:spacing w:val="4"/>
                <w:cs/>
              </w:rPr>
            </w:rPrChange>
          </w:rPr>
          <w:t>ន</w:t>
        </w:r>
        <w:r w:rsidR="003D7029" w:rsidRPr="009C0BDF">
          <w:rPr>
            <w:rFonts w:ascii="Khmer MEF1" w:hAnsi="Khmer MEF1" w:cs="Khmer MEF1"/>
            <w:b/>
            <w:bCs/>
            <w:color w:val="000000"/>
            <w:spacing w:val="-8"/>
            <w:cs/>
            <w:lang w:val="en-GB"/>
            <w:rPrChange w:id="32158" w:author="Sopheak Phorn" w:date="2023-08-03T11:02:00Z">
              <w:rPr>
                <w:rFonts w:ascii="Khmer MEF1" w:hAnsi="Khmer MEF1" w:cs="Khmer MEF1"/>
                <w:b/>
                <w:bCs/>
                <w:color w:val="000000"/>
                <w:spacing w:val="10"/>
                <w:cs/>
                <w:lang w:val="en-GB"/>
              </w:rPr>
            </w:rPrChange>
          </w:rPr>
          <w:t>.គ.ស.</w:t>
        </w:r>
        <w:r w:rsidR="003D7029" w:rsidRPr="009C0BDF">
          <w:rPr>
            <w:rFonts w:ascii="Khmer MEF1" w:hAnsi="Khmer MEF1" w:cs="Khmer MEF1"/>
            <w:color w:val="000000"/>
            <w:spacing w:val="-8"/>
            <w:cs/>
            <w:lang w:val="en-GB"/>
            <w:rPrChange w:id="32159" w:author="Sopheak Phorn" w:date="2023-08-03T11:02:00Z">
              <w:rPr>
                <w:rFonts w:ascii="Khmer MEF1" w:hAnsi="Khmer MEF1" w:cs="Khmer MEF1"/>
                <w:color w:val="000000"/>
                <w:spacing w:val="10"/>
                <w:cs/>
                <w:lang w:val="en-GB"/>
              </w:rPr>
            </w:rPrChange>
          </w:rPr>
          <w:t xml:space="preserve"> ពុំទាន់បានបង្កើត</w:t>
        </w:r>
        <w:r w:rsidR="003D7029" w:rsidRPr="009C0BDF">
          <w:rPr>
            <w:rFonts w:ascii="Khmer MEF1" w:hAnsi="Khmer MEF1" w:cs="Khmer MEF1"/>
            <w:color w:val="000000"/>
            <w:spacing w:val="-8"/>
            <w:highlight w:val="yellow"/>
            <w:cs/>
            <w:lang w:val="en-GB"/>
            <w:rPrChange w:id="32160" w:author="Sopheak Phorn" w:date="2023-08-03T11:02:00Z">
              <w:rPr>
                <w:rFonts w:ascii="Khmer MEF1" w:hAnsi="Khmer MEF1" w:cs="Khmer MEF1"/>
                <w:color w:val="000000"/>
                <w:spacing w:val="10"/>
                <w:highlight w:val="yellow"/>
                <w:cs/>
                <w:lang w:val="en-GB"/>
              </w:rPr>
            </w:rPrChange>
          </w:rPr>
          <w:t>​</w:t>
        </w:r>
        <w:r w:rsidR="003D7029" w:rsidRPr="009C0BDF">
          <w:rPr>
            <w:rFonts w:ascii="Khmer MEF1" w:hAnsi="Khmer MEF1" w:cs="Khmer MEF1"/>
            <w:color w:val="000000"/>
            <w:spacing w:val="-8"/>
            <w:cs/>
            <w:lang w:val="en-GB"/>
            <w:rPrChange w:id="32161" w:author="Sopheak Phorn" w:date="2023-08-03T11:02:00Z">
              <w:rPr>
                <w:rFonts w:ascii="Khmer MEF1" w:hAnsi="Khmer MEF1" w:cs="Khmer MEF1"/>
                <w:color w:val="000000"/>
                <w:spacing w:val="10"/>
                <w:cs/>
                <w:lang w:val="en-GB"/>
              </w:rPr>
            </w:rPrChange>
          </w:rPr>
          <w:t>ក្រុម</w:t>
        </w:r>
        <w:r w:rsidR="003D7029" w:rsidRPr="009C0BDF">
          <w:rPr>
            <w:rFonts w:ascii="Khmer MEF1" w:hAnsi="Khmer MEF1" w:cs="Khmer MEF1"/>
            <w:color w:val="000000"/>
            <w:spacing w:val="-8"/>
            <w:cs/>
            <w:lang w:val="en-GB"/>
            <w:rPrChange w:id="32162" w:author="Sopheak Phorn" w:date="2023-08-03T11:02:00Z">
              <w:rPr>
                <w:rFonts w:ascii="Khmer MEF1" w:hAnsi="Khmer MEF1" w:cs="Khmer MEF1"/>
                <w:color w:val="000000"/>
                <w:spacing w:val="2"/>
                <w:cs/>
                <w:lang w:val="en-GB"/>
              </w:rPr>
            </w:rPrChange>
          </w:rPr>
          <w:t>ប្រឹក្សា</w:t>
        </w:r>
        <w:r w:rsidR="003D7029" w:rsidRPr="00CC4BC9">
          <w:rPr>
            <w:rFonts w:ascii="Khmer MEF1" w:hAnsi="Khmer MEF1" w:cs="Khmer MEF1"/>
            <w:color w:val="000000"/>
            <w:spacing w:val="-4"/>
            <w:lang w:val="en-GB"/>
            <w:rPrChange w:id="32163" w:author="Sopheak" w:date="2023-07-28T22:54:00Z">
              <w:rPr>
                <w:rFonts w:ascii="Khmer MEF1" w:hAnsi="Khmer MEF1" w:cs="Khmer MEF1"/>
                <w:color w:val="000000"/>
                <w:spacing w:val="2"/>
                <w:lang w:val="en-GB"/>
              </w:rPr>
            </w:rPrChange>
          </w:rPr>
          <w:t>​​</w:t>
        </w:r>
        <w:r w:rsidR="003D7029" w:rsidRPr="009C0BDF">
          <w:rPr>
            <w:rFonts w:ascii="Khmer MEF1" w:hAnsi="Khmer MEF1" w:cs="Khmer MEF1"/>
            <w:color w:val="000000"/>
            <w:spacing w:val="-4"/>
            <w:cs/>
            <w:lang w:val="en-GB"/>
            <w:rPrChange w:id="32164" w:author="Sopheak Phorn" w:date="2023-08-03T11:02:00Z">
              <w:rPr>
                <w:rFonts w:ascii="Khmer MEF1" w:hAnsi="Khmer MEF1" w:cs="Khmer MEF1"/>
                <w:color w:val="000000"/>
                <w:spacing w:val="2"/>
                <w:cs/>
                <w:lang w:val="en-GB"/>
              </w:rPr>
            </w:rPrChange>
          </w:rPr>
          <w:t xml:space="preserve">វិន័យស្របតាមប្រកាសដាក់ឱ្យអនុវត្តបទបញ្ជាផ្ទៃក្នុង </w:t>
        </w:r>
        <w:r w:rsidR="003D7029" w:rsidRPr="00DD2C45">
          <w:rPr>
            <w:rFonts w:ascii="Khmer MEF1" w:hAnsi="Khmer MEF1" w:cs="Khmer MEF1"/>
            <w:b/>
            <w:bCs/>
            <w:color w:val="000000"/>
            <w:spacing w:val="-2"/>
            <w:cs/>
            <w:lang w:val="en-GB"/>
            <w:rPrChange w:id="32165" w:author="Sopheak Phorn" w:date="2023-08-03T11:03:00Z">
              <w:rPr>
                <w:rFonts w:ascii="Khmer MEF1" w:hAnsi="Khmer MEF1" w:cs="Khmer MEF1"/>
                <w:b/>
                <w:bCs/>
                <w:color w:val="000000"/>
                <w:spacing w:val="2"/>
                <w:cs/>
                <w:lang w:val="en-GB"/>
              </w:rPr>
            </w:rPrChange>
          </w:rPr>
          <w:t xml:space="preserve">អ.ស.ហ. </w:t>
        </w:r>
        <w:r w:rsidR="003D7029" w:rsidRPr="00DD2C45">
          <w:rPr>
            <w:rFonts w:ascii="Khmer MEF1" w:hAnsi="Khmer MEF1" w:cs="Khmer MEF1"/>
            <w:color w:val="000000"/>
            <w:spacing w:val="-2"/>
            <w:cs/>
            <w:lang w:val="en-GB"/>
            <w:rPrChange w:id="32166" w:author="Sopheak Phorn" w:date="2023-08-03T11:03:00Z">
              <w:rPr>
                <w:rFonts w:ascii="Khmer MEF1" w:hAnsi="Khmer MEF1" w:cs="Khmer MEF1"/>
                <w:b/>
                <w:bCs/>
                <w:color w:val="000000"/>
                <w:spacing w:val="2"/>
                <w:cs/>
                <w:lang w:val="en-GB"/>
              </w:rPr>
            </w:rPrChange>
          </w:rPr>
          <w:t>និង</w:t>
        </w:r>
      </w:ins>
      <w:ins w:id="32167" w:author="Kem Sereyboth" w:date="2023-07-19T16:05:00Z">
        <w:del w:id="32168" w:author="Sopheak" w:date="2023-07-28T22:51:00Z"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169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ការអនុវត្តបទបញ្ជាផ្ទៃក្នុងសម្រាប់គ្រប់</w:delText>
          </w:r>
        </w:del>
      </w:ins>
      <w:ins w:id="32170" w:author="Kem Sereyboth" w:date="2023-07-26T13:21:00Z">
        <w:del w:id="32171" w:author="Sopheak" w:date="2023-07-28T22:51:00Z">
          <w:r w:rsidR="00C93A0C"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172" w:author="Sopheak Phorn" w:date="2023-08-03T11:0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32173" w:author="Kem Sereyboth" w:date="2023-07-19T16:05:00Z">
        <w:del w:id="32174" w:author="Sopheak" w:date="2023-07-28T22:51:00Z"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175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>គ្រ</w:delText>
          </w:r>
        </w:del>
      </w:ins>
      <w:ins w:id="32176" w:author="Kem Sereyboth" w:date="2023-07-26T13:21:00Z">
        <w:del w:id="32177" w:author="Sopheak" w:date="2023-07-28T22:51:00Z">
          <w:r w:rsidR="00C93A0C"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178" w:author="Sopheak Phorn" w:date="2023-08-03T11:03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​</w:delText>
          </w:r>
        </w:del>
      </w:ins>
      <w:ins w:id="32179" w:author="Kem Sereyboth" w:date="2023-07-19T16:05:00Z">
        <w:del w:id="32180" w:author="Sopheak" w:date="2023-07-28T22:51:00Z"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181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ងមន្ត្រីរបស់ </w:delText>
          </w:r>
          <w:r w:rsidRPr="00DD2C45" w:rsidDel="003D702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182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អ.ស.ហ.</w:delText>
          </w:r>
          <w:r w:rsidRPr="00DD2C45" w:rsidDel="003D7029">
            <w:rPr>
              <w:rFonts w:ascii="Khmer MEF1" w:hAnsi="Khmer MEF1" w:cs="Khmer MEF1"/>
              <w:spacing w:val="-2"/>
              <w:cs/>
              <w:lang w:val="ca-ES"/>
              <w:rPrChange w:id="32183" w:author="Sopheak Phorn" w:date="2023-08-03T11:03:00Z">
                <w:rPr>
                  <w:rFonts w:ascii="Khmer MEF1" w:hAnsi="Khmer MEF1" w:cs="Khmer MEF1"/>
                  <w:color w:val="FF0000"/>
                  <w:cs/>
                  <w:lang w:val="ca-ES"/>
                </w:rPr>
              </w:rPrChange>
            </w:rPr>
            <w:delText xml:space="preserve"> ដែលបម្រើការនៅ </w:delText>
          </w:r>
          <w:r w:rsidRPr="00DD2C45" w:rsidDel="003D702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184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ន.</w:delText>
          </w:r>
        </w:del>
        <w:del w:id="32185" w:author="Sopheak" w:date="2023-07-28T22:40:00Z">
          <w:r w:rsidRPr="00DD2C45" w:rsidDel="003E0E68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186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ស</w:delText>
          </w:r>
        </w:del>
        <w:del w:id="32187" w:author="Sopheak" w:date="2023-07-28T22:51:00Z">
          <w:r w:rsidRPr="00DD2C45" w:rsidDel="003D7029">
            <w:rPr>
              <w:rFonts w:ascii="Khmer MEF1" w:hAnsi="Khmer MEF1" w:cs="Khmer MEF1"/>
              <w:b/>
              <w:bCs/>
              <w:spacing w:val="-2"/>
              <w:cs/>
              <w:lang w:val="ca-ES"/>
              <w:rPrChange w:id="32188" w:author="Sopheak Phorn" w:date="2023-08-03T11:03:00Z">
                <w:rPr>
                  <w:rFonts w:ascii="Khmer MEF1" w:hAnsi="Khmer MEF1" w:cs="Khmer MEF1"/>
                  <w:b/>
                  <w:bCs/>
                  <w:color w:val="FF0000"/>
                  <w:cs/>
                  <w:lang w:val="ca-ES"/>
                </w:rPr>
              </w:rPrChange>
            </w:rPr>
            <w:delText>.ស.</w:delText>
          </w:r>
        </w:del>
        <w:r w:rsidRPr="00DD2C45">
          <w:rPr>
            <w:rFonts w:ascii="Khmer MEF1" w:hAnsi="Khmer MEF1" w:cs="Khmer MEF1"/>
            <w:spacing w:val="-2"/>
            <w:cs/>
            <w:lang w:val="ca-ES"/>
            <w:rPrChange w:id="32189" w:author="Sopheak Phorn" w:date="2023-08-03T11:03:00Z">
              <w:rPr>
                <w:rFonts w:ascii="Khmer MEF1" w:hAnsi="Khmer MEF1" w:cs="Khmer MEF1"/>
                <w:color w:val="FF0000"/>
                <w:cs/>
                <w:lang w:val="ca-ES"/>
              </w:rPr>
            </w:rPrChange>
          </w:rPr>
          <w:t xml:space="preserve"> </w:t>
        </w:r>
      </w:ins>
      <w:ins w:id="32190" w:author="Sopheak" w:date="2023-07-28T22:51:00Z">
        <w:r w:rsidR="003D7029" w:rsidRPr="00DD2C45">
          <w:rPr>
            <w:rFonts w:ascii="Khmer MEF1" w:hAnsi="Khmer MEF1" w:cs="Khmer MEF1"/>
            <w:b/>
            <w:bCs/>
            <w:spacing w:val="-2"/>
            <w:cs/>
            <w:rPrChange w:id="32191" w:author="Sopheak Phorn" w:date="2023-08-03T11:03:00Z">
              <w:rPr>
                <w:rFonts w:ascii="Khmer MEF1" w:hAnsi="Khmer MEF1" w:cs="Khmer MEF1"/>
                <w:b/>
                <w:bCs/>
                <w:spacing w:val="-4"/>
                <w:cs/>
              </w:rPr>
            </w:rPrChange>
          </w:rPr>
          <w:t>ន.គ.ស.</w:t>
        </w:r>
        <w:r w:rsidR="003D7029" w:rsidRPr="00DD2C45">
          <w:rPr>
            <w:rFonts w:ascii="Khmer MEF1" w:hAnsi="Khmer MEF1" w:cs="Khmer MEF1"/>
            <w:spacing w:val="-2"/>
            <w:cs/>
            <w:rPrChange w:id="32192" w:author="Sopheak Phorn" w:date="2023-08-03T11:03:00Z">
              <w:rPr>
                <w:rFonts w:ascii="Khmer MEF1" w:hAnsi="Khmer MEF1" w:cs="Khmer MEF1"/>
                <w:spacing w:val="-4"/>
                <w:cs/>
              </w:rPr>
            </w:rPrChange>
          </w:rPr>
          <w:t xml:space="preserve"> </w:t>
        </w:r>
        <w:r w:rsidR="003D7029" w:rsidRPr="00DD2C45">
          <w:rPr>
            <w:rFonts w:ascii="Khmer MEF1" w:hAnsi="Khmer MEF1" w:cs="Khmer MEF1"/>
            <w:color w:val="000000"/>
            <w:spacing w:val="-2"/>
            <w:cs/>
            <w:lang w:val="en-GB"/>
            <w:rPrChange w:id="32193" w:author="Sopheak Phorn" w:date="2023-08-03T11:03:00Z">
              <w:rPr>
                <w:rFonts w:ascii="Khmer MEF1" w:hAnsi="Khmer MEF1" w:cs="Khmer MEF1"/>
                <w:color w:val="000000"/>
                <w:spacing w:val="-4"/>
                <w:cs/>
                <w:lang w:val="en-GB"/>
              </w:rPr>
            </w:rPrChange>
          </w:rPr>
          <w:t>បានតម្រូវឱ្យមន្ត្រីធ្វើកម្មសិក្សា</w:t>
        </w:r>
        <w:r w:rsidR="003D7029" w:rsidRPr="002E3AB7">
          <w:rPr>
            <w:rFonts w:ascii="Khmer MEF1" w:hAnsi="Khmer MEF1" w:cs="Khmer MEF1"/>
            <w:color w:val="000000"/>
            <w:cs/>
            <w:lang w:val="en-GB"/>
            <w:rPrChange w:id="32194" w:author="Sopheak" w:date="2023-07-28T22:54:00Z">
              <w:rPr>
                <w:rFonts w:ascii="Khmer MEF1" w:hAnsi="Khmer MEF1" w:cs="Khmer MEF1"/>
                <w:color w:val="000000"/>
                <w:spacing w:val="-4"/>
                <w:cs/>
                <w:lang w:val="en-GB"/>
              </w:rPr>
            </w:rPrChange>
          </w:rPr>
          <w:t>រយៈ</w:t>
        </w:r>
        <w:r w:rsidR="003D7029" w:rsidRPr="00D16BA3">
          <w:rPr>
            <w:rFonts w:ascii="Khmer MEF1" w:hAnsi="Khmer MEF1" w:cs="Khmer MEF1"/>
            <w:color w:val="000000"/>
            <w:spacing w:val="-4"/>
            <w:cs/>
            <w:lang w:val="en-GB"/>
          </w:rPr>
          <w:t>ពេល ៣ខែ បន្ទាប់</w:t>
        </w:r>
        <w:r w:rsidR="003D7029" w:rsidRPr="00F1517F">
          <w:rPr>
            <w:rFonts w:ascii="Khmer MEF1" w:hAnsi="Khmer MEF1" w:cs="Khmer MEF1"/>
            <w:color w:val="000000"/>
            <w:spacing w:val="2"/>
            <w:cs/>
            <w:lang w:val="en-GB"/>
          </w:rPr>
          <w:t>ពីទទួលបានប្រកាសទទួលស្គាល់ជាមន្ត្រីលក្ខន្តិកៈប្រភេទក្រមការរួច</w:t>
        </w:r>
      </w:ins>
      <w:ins w:id="32195" w:author="Kem Sereyboth" w:date="2023-07-19T16:04:00Z">
        <w:del w:id="32196" w:author="Sopheak" w:date="2023-07-28T22:51:00Z">
          <w:r w:rsidRPr="00C93A0C" w:rsidDel="00CC4BC9">
            <w:rPr>
              <w:rFonts w:ascii="Khmer MEF1" w:hAnsi="Khmer MEF1" w:cs="Khmer MEF1"/>
              <w:spacing w:val="-8"/>
              <w:cs/>
              <w:rPrChange w:id="32197" w:author="Kem Sereyboth" w:date="2023-07-26T13:22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</w:delText>
          </w:r>
        </w:del>
      </w:ins>
      <w:ins w:id="32198" w:author="Kem Sereyboth" w:date="2023-07-26T13:22:00Z">
        <w:del w:id="32199" w:author="Sopheak" w:date="2023-07-28T22:51:00Z">
          <w:r w:rsidR="00C93A0C" w:rsidRPr="00C93A0C" w:rsidDel="00CC4BC9">
            <w:rPr>
              <w:rFonts w:ascii="Khmer MEF1" w:hAnsi="Khmer MEF1" w:cs="Khmer MEF1"/>
              <w:spacing w:val="-8"/>
              <w:cs/>
              <w:rPrChange w:id="32200" w:author="Kem Sereyboth" w:date="2023-07-26T13:22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​</w:delText>
          </w:r>
        </w:del>
      </w:ins>
      <w:ins w:id="32201" w:author="Kem Sereyboth" w:date="2023-07-19T16:04:00Z">
        <w:del w:id="32202" w:author="Sopheak" w:date="2023-07-28T22:51:00Z">
          <w:r w:rsidRPr="00C93A0C" w:rsidDel="00CC4BC9">
            <w:rPr>
              <w:rFonts w:ascii="Khmer MEF1" w:hAnsi="Khmer MEF1" w:cs="Khmer MEF1"/>
              <w:spacing w:val="-8"/>
              <w:cs/>
              <w:rPrChange w:id="32203" w:author="Kem Sereyboth" w:date="2023-07-26T13:22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ញ្ជា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ផ្ទៃក្នុ​ង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ស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ម្រា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​​​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ប់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គ្រប់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គ្រ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spacing w:val="-2"/>
              <w:cs/>
            </w:rPr>
            <w:delText>ង</w:delText>
          </w:r>
          <w:r w:rsidRPr="00F55550" w:rsidDel="00CC4BC9">
            <w:rPr>
              <w:rFonts w:ascii="Khmer MEF1" w:hAnsi="Khmer MEF1" w:cs="Khmer MEF1" w:hint="cs"/>
              <w:spacing w:val="-2"/>
              <w:cs/>
            </w:rPr>
            <w:delText>​</w:delText>
          </w:r>
          <w:r w:rsidRPr="00F55550" w:rsidDel="00CC4BC9">
            <w:rPr>
              <w:rFonts w:ascii="Khmer MEF1" w:hAnsi="Khmer MEF1" w:cs="Khmer MEF1"/>
              <w:cs/>
            </w:rPr>
            <w:delText>មន្រ្តីរបស់អាជ្ញា​ធរ​សេ​​​វាហិ​រញ្ញ​វ​ត្ថុមិនមែនធនាគារ ឱ្យបានពេញលេញ</w:delText>
          </w:r>
        </w:del>
      </w:ins>
      <w:ins w:id="32204" w:author="Kem Sereyboth" w:date="2023-07-19T16:02:00Z">
        <w:del w:id="32205" w:author="Sopheak" w:date="2023-07-28T22:51:00Z">
          <w:r w:rsidRPr="00F55550" w:rsidDel="00CC4BC9">
            <w:rPr>
              <w:rFonts w:ascii="Khmer MEF1" w:hAnsi="Khmer MEF1" w:cs="Khmer MEF1"/>
              <w:spacing w:val="-8"/>
              <w:cs/>
              <w:lang w:val="ca-ES"/>
            </w:rPr>
            <w:delText>នៅឡើយទេ</w:delText>
          </w:r>
        </w:del>
        <w:r w:rsidRPr="00F55550">
          <w:rPr>
            <w:rFonts w:ascii="Khmer MEF1" w:hAnsi="Khmer MEF1" w:cs="Khmer MEF1"/>
            <w:spacing w:val="-8"/>
            <w:cs/>
            <w:lang w:val="ca-ES"/>
          </w:rPr>
          <w:t>។</w:t>
        </w:r>
      </w:ins>
    </w:p>
    <w:p w14:paraId="276901F0" w14:textId="42348F5D" w:rsidR="00CA4271" w:rsidRPr="00F55550" w:rsidRDefault="00CA4271">
      <w:pPr>
        <w:spacing w:after="0" w:line="218" w:lineRule="auto"/>
        <w:ind w:firstLine="720"/>
        <w:jc w:val="both"/>
        <w:rPr>
          <w:ins w:id="32206" w:author="Kem Sereyboth" w:date="2023-07-19T16:02:00Z"/>
          <w:rFonts w:ascii="Khmer MEF1" w:hAnsi="Khmer MEF1" w:cs="Khmer MEF1"/>
          <w:sz w:val="24"/>
          <w:szCs w:val="24"/>
        </w:rPr>
        <w:pPrChange w:id="32207" w:author="Sopheak Phorn" w:date="2023-08-25T15:13:00Z">
          <w:pPr>
            <w:spacing w:after="0" w:line="221" w:lineRule="auto"/>
            <w:ind w:firstLine="720"/>
            <w:jc w:val="both"/>
          </w:pPr>
        </w:pPrChange>
      </w:pPr>
      <w:ins w:id="32208" w:author="Kem Sereyboth" w:date="2023-07-19T16:02:00Z"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ជាមួយគ្នានេះ 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t>ផ្អែកតាម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បញ្ហាមិនអនុលោមនៃប្រធានបទដែលបានលើកឡើង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សវនករទទួលបន្ទុក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បានផ្ដល់ជូនអនុសាសន៍មួយចំនួនដែល</w:t>
        </w:r>
        <w:r w:rsidRPr="00F55550">
          <w:rPr>
            <w:rFonts w:ascii="Khmer MEF1" w:hAnsi="Khmer MEF1" w:cs="Khmer MEF1"/>
            <w:spacing w:val="6"/>
            <w:sz w:val="24"/>
            <w:szCs w:val="24"/>
            <w:cs/>
          </w:rPr>
          <w:t xml:space="preserve">អនុសាសន៍ទាំងនេះ </w:t>
        </w:r>
        <w:r w:rsidRPr="00CB1A43">
          <w:rPr>
            <w:rFonts w:ascii="Khmer MEF1" w:hAnsi="Khmer MEF1" w:cs="Khmer MEF1"/>
            <w:spacing w:val="6"/>
            <w:sz w:val="24"/>
            <w:szCs w:val="24"/>
            <w:cs/>
          </w:rPr>
          <w:t>នឹងផ្ដល់គុណតម្លៃ</w:t>
        </w:r>
        <w:r w:rsidRPr="00CB1A43">
          <w:rPr>
            <w:rFonts w:ascii="Khmer MEF1" w:hAnsi="Khmer MEF1" w:cs="Khmer MEF1"/>
            <w:spacing w:val="6"/>
            <w:sz w:val="24"/>
            <w:szCs w:val="24"/>
            <w:cs/>
            <w:rPrChange w:id="32209" w:author="Sopheak" w:date="2023-07-28T22:54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យ៉ាងច្រើនដល់ </w:t>
        </w:r>
        <w:r w:rsidRPr="00CB1A4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32210" w:author="Sopheak" w:date="2023-07-28T22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211" w:author="Sopheak" w:date="2023-07-28T22:40:00Z">
        <w:r w:rsidR="003E0E68" w:rsidRPr="00CB1A4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32212" w:author="Sopheak" w:date="2023-07-28T22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213" w:author="Kem Sereyboth" w:date="2023-07-19T16:02:00Z">
        <w:del w:id="32214" w:author="Sopheak" w:date="2023-07-28T22:40:00Z">
          <w:r w:rsidRPr="00CB1A43" w:rsidDel="003E0E68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lang w:val="ca-ES"/>
              <w:rPrChange w:id="32215" w:author="Sopheak" w:date="2023-07-28T22:54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Pr="00CB1A43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32216" w:author="Sopheak" w:date="2023-07-28T22:5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  <w:r w:rsidRPr="00F55550">
          <w:rPr>
            <w:rFonts w:ascii="Khmer MEF1" w:hAnsi="Khmer MEF1" w:cs="Khmer MEF1"/>
            <w:sz w:val="24"/>
            <w:szCs w:val="24"/>
            <w:cs/>
          </w:rPr>
          <w:t xml:space="preserve"> តាមរយៈ៖ </w:t>
        </w:r>
      </w:ins>
    </w:p>
    <w:p w14:paraId="3A059D63" w14:textId="77777777" w:rsidR="00DA268B" w:rsidRPr="00F55550" w:rsidRDefault="00DA268B">
      <w:pPr>
        <w:spacing w:after="0" w:line="218" w:lineRule="auto"/>
        <w:ind w:firstLine="720"/>
        <w:jc w:val="both"/>
        <w:rPr>
          <w:ins w:id="32217" w:author="Kem Sereyboth" w:date="2023-07-19T16:08:00Z"/>
          <w:rFonts w:ascii="Khmer MEF1" w:hAnsi="Khmer MEF1" w:cs="Khmer MEF1"/>
          <w:sz w:val="24"/>
          <w:szCs w:val="24"/>
        </w:rPr>
        <w:pPrChange w:id="32218" w:author="Sopheak Phorn" w:date="2023-08-25T15:13:00Z">
          <w:pPr>
            <w:spacing w:after="0" w:line="223" w:lineRule="auto"/>
            <w:ind w:firstLine="720"/>
            <w:jc w:val="both"/>
          </w:pPr>
        </w:pPrChange>
      </w:pPr>
      <w:ins w:id="32219" w:author="Kem Sereyboth" w:date="2023-07-19T16:08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ក. ធានាបាននូវប្រសិទ្ធភាពក្នុងការអនុវត្តការងារកាន់តែប្រសើរឡើង </w:t>
        </w:r>
      </w:ins>
    </w:p>
    <w:p w14:paraId="0473A76D" w14:textId="77777777" w:rsidR="00DA268B" w:rsidRPr="00F55550" w:rsidRDefault="00DA268B">
      <w:pPr>
        <w:spacing w:after="0" w:line="218" w:lineRule="auto"/>
        <w:ind w:left="720" w:hanging="11"/>
        <w:jc w:val="both"/>
        <w:rPr>
          <w:ins w:id="32220" w:author="Kem Sereyboth" w:date="2023-07-19T16:08:00Z"/>
          <w:rFonts w:ascii="Khmer MEF1" w:hAnsi="Khmer MEF1" w:cs="Khmer MEF1"/>
          <w:sz w:val="24"/>
          <w:szCs w:val="24"/>
        </w:rPr>
        <w:pPrChange w:id="32221" w:author="Sopheak Phorn" w:date="2023-08-25T15:13:00Z">
          <w:pPr>
            <w:spacing w:after="0" w:line="223" w:lineRule="auto"/>
            <w:ind w:left="720" w:hanging="11"/>
            <w:jc w:val="both"/>
          </w:pPr>
        </w:pPrChange>
      </w:pPr>
      <w:ins w:id="32222" w:author="Kem Sereyboth" w:date="2023-07-19T16:08:00Z">
        <w:r w:rsidRPr="00F55550">
          <w:rPr>
            <w:rFonts w:ascii="Khmer MEF1" w:hAnsi="Khmer MEF1" w:cs="Khmer MEF1"/>
            <w:sz w:val="24"/>
            <w:szCs w:val="24"/>
            <w:cs/>
          </w:rPr>
          <w:t xml:space="preserve">ខ. មានការទទួលខុសត្រូវការងារច្បាស់លាស់ និងមាន​អភិបាលកិច្ច​រឹងមាំ </w:t>
        </w:r>
      </w:ins>
    </w:p>
    <w:p w14:paraId="63EAA682" w14:textId="77777777" w:rsidR="00DA268B" w:rsidRPr="00F55550" w:rsidRDefault="00DA268B">
      <w:pPr>
        <w:spacing w:after="0" w:line="218" w:lineRule="auto"/>
        <w:ind w:left="720" w:hanging="11"/>
        <w:jc w:val="both"/>
        <w:rPr>
          <w:ins w:id="32223" w:author="Kem Sereyboth" w:date="2023-07-19T16:08:00Z"/>
          <w:rFonts w:ascii="Khmer MEF1" w:hAnsi="Khmer MEF1" w:cs="Khmer MEF1"/>
          <w:sz w:val="24"/>
          <w:szCs w:val="24"/>
        </w:rPr>
        <w:pPrChange w:id="32224" w:author="Sopheak Phorn" w:date="2023-08-25T15:13:00Z">
          <w:pPr>
            <w:spacing w:after="0" w:line="223" w:lineRule="auto"/>
            <w:ind w:left="720" w:hanging="11"/>
            <w:jc w:val="both"/>
          </w:pPr>
        </w:pPrChange>
      </w:pPr>
      <w:ins w:id="32225" w:author="Kem Sereyboth" w:date="2023-07-19T16:08:00Z">
        <w:r w:rsidRPr="00F55550">
          <w:rPr>
            <w:rFonts w:ascii="Khmer MEF1" w:hAnsi="Khmer MEF1" w:cs="Khmer MEF1"/>
            <w:sz w:val="24"/>
            <w:szCs w:val="24"/>
            <w:cs/>
          </w:rPr>
          <w:t>គ. អនុលោមទៅតាមបទប្បញ្ញត្តិដែលបានកំណត់</w:t>
        </w:r>
        <w:r w:rsidRPr="00F55550">
          <w:rPr>
            <w:rFonts w:ascii="Khmer MEF1" w:hAnsi="Khmer MEF1" w:cs="Khmer MEF1" w:hint="cs"/>
            <w:sz w:val="24"/>
            <w:szCs w:val="24"/>
            <w:cs/>
          </w:rPr>
          <w:t>។</w:t>
        </w:r>
      </w:ins>
    </w:p>
    <w:p w14:paraId="7BAB4332" w14:textId="77777777" w:rsidR="00CA4271" w:rsidRPr="00F55550" w:rsidRDefault="00CA4271">
      <w:pPr>
        <w:spacing w:after="0" w:line="218" w:lineRule="auto"/>
        <w:ind w:firstLine="720"/>
        <w:jc w:val="both"/>
        <w:rPr>
          <w:ins w:id="32226" w:author="Kem Sereyboth" w:date="2023-07-19T16:02:00Z"/>
          <w:rFonts w:ascii="Khmer MEF1" w:hAnsi="Khmer MEF1" w:cs="Khmer MEF1"/>
          <w:sz w:val="4"/>
          <w:szCs w:val="4"/>
        </w:rPr>
        <w:pPrChange w:id="32227" w:author="Sopheak Phorn" w:date="2023-08-25T13:12:00Z">
          <w:pPr>
            <w:spacing w:after="0" w:line="223" w:lineRule="auto"/>
            <w:ind w:firstLine="720"/>
            <w:jc w:val="both"/>
          </w:pPr>
        </w:pPrChange>
      </w:pPr>
    </w:p>
    <w:p w14:paraId="743DC82D" w14:textId="77777777" w:rsidR="00CA4271" w:rsidRPr="00F55550" w:rsidRDefault="00CA4271">
      <w:pPr>
        <w:spacing w:after="0" w:line="216" w:lineRule="auto"/>
        <w:ind w:firstLine="720"/>
        <w:jc w:val="both"/>
        <w:rPr>
          <w:ins w:id="32228" w:author="Kem Sereyboth" w:date="2023-07-19T16:02:00Z"/>
          <w:rFonts w:ascii="Khmer MEF1" w:hAnsi="Khmer MEF1" w:cs="Khmer MEF1"/>
          <w:sz w:val="24"/>
          <w:szCs w:val="24"/>
        </w:rPr>
        <w:pPrChange w:id="32229" w:author="Sopheak Phorn" w:date="2023-08-25T15:14:00Z">
          <w:pPr>
            <w:spacing w:after="0" w:line="223" w:lineRule="auto"/>
            <w:ind w:firstLine="720"/>
            <w:jc w:val="both"/>
          </w:pPr>
        </w:pPrChange>
      </w:pPr>
      <w:ins w:id="32230" w:author="Kem Sereyboth" w:date="2023-07-19T16:02:00Z">
        <w:r w:rsidRPr="00F55550">
          <w:rPr>
            <w:rFonts w:ascii="Khmer MEF1" w:hAnsi="Khmer MEF1" w:cs="Khmer MEF1"/>
            <w:spacing w:val="2"/>
            <w:sz w:val="24"/>
            <w:szCs w:val="24"/>
            <w:cs/>
          </w:rPr>
          <w:t>បន្ថែមពីនេះ សវនករទទួលបន្ទុកបានផ្ដល់អនុសាសន៍ទៅតាមប្រធានបទ និងហានិភ័យ ប្រសិនបើ</w:t>
        </w:r>
        <w:r w:rsidRPr="00F55550">
          <w:rPr>
            <w:rFonts w:ascii="Khmer MEF1" w:hAnsi="Khmer MEF1" w:cs="Khmer MEF1"/>
            <w:sz w:val="24"/>
            <w:szCs w:val="24"/>
            <w:cs/>
          </w:rPr>
          <w:t>អនុសាសន៍មិនត្រូវបានអនុវត្ត មានដូចខាងក្រោម៖</w:t>
        </w:r>
      </w:ins>
    </w:p>
    <w:p w14:paraId="2C773FEE" w14:textId="460BF762" w:rsidR="002D163D" w:rsidRPr="002D163D" w:rsidRDefault="002D163D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231" w:author="Sopheak" w:date="2023-07-28T22:55:00Z"/>
          <w:rFonts w:ascii="Khmer MEF1" w:hAnsi="Khmer MEF1" w:cs="Khmer MEF1"/>
          <w:sz w:val="24"/>
          <w:szCs w:val="24"/>
          <w:rPrChange w:id="32232" w:author="Sopheak" w:date="2023-07-28T22:55:00Z">
            <w:rPr>
              <w:ins w:id="32233" w:author="Sopheak" w:date="2023-07-28T22:55:00Z"/>
              <w:rFonts w:ascii="Khmer MEF1" w:hAnsi="Khmer MEF1" w:cs="Khmer MEF1"/>
              <w:b/>
              <w:bCs/>
              <w:color w:val="000000"/>
              <w:spacing w:val="2"/>
              <w:sz w:val="24"/>
              <w:szCs w:val="24"/>
              <w:lang w:val="en-GB"/>
            </w:rPr>
          </w:rPrChange>
        </w:rPr>
        <w:pPrChange w:id="32234" w:author="Sopheak Phorn" w:date="2023-08-25T15:14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2235" w:author="Sopheak" w:date="2023-07-28T22:55:00Z">
        <w:r w:rsidRPr="00DD2C45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32236" w:author="Sopheak Phorn" w:date="2023-08-03T11:0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លទ្ធផលនៃការរកឃើញទី១</w:t>
        </w:r>
        <w:r w:rsidRPr="00DD2C45">
          <w:rPr>
            <w:rFonts w:ascii="Khmer MEF1" w:hAnsi="Khmer MEF1" w:cs="Khmer MEF1"/>
            <w:spacing w:val="-2"/>
            <w:sz w:val="24"/>
            <w:szCs w:val="24"/>
            <w:cs/>
            <w:rPrChange w:id="32237" w:author="Sopheak Phorn" w:date="2023-08-03T11:0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៖</w:t>
        </w:r>
        <w:r w:rsidRPr="00DD2C45">
          <w:rPr>
            <w:rFonts w:ascii="Khmer MEF1" w:hAnsi="Khmer MEF1" w:cs="Khmer MEF1"/>
            <w:b/>
            <w:bCs/>
            <w:spacing w:val="-2"/>
            <w:sz w:val="24"/>
            <w:szCs w:val="24"/>
            <w:cs/>
            <w:rPrChange w:id="32238" w:author="Sopheak Phorn" w:date="2023-08-03T11:0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 xml:space="preserve"> ន</w:t>
        </w:r>
        <w:r w:rsidRPr="00DD2C45">
          <w:rPr>
            <w:rFonts w:ascii="Khmer MEF1" w:hAnsi="Khmer MEF1" w:cs="Khmer MEF1"/>
            <w:b/>
            <w:bCs/>
            <w:color w:val="000000"/>
            <w:spacing w:val="-2"/>
            <w:sz w:val="24"/>
            <w:szCs w:val="24"/>
            <w:cs/>
            <w:lang w:val="en-GB"/>
            <w:rPrChange w:id="32239" w:author="Sopheak Phorn" w:date="2023-08-03T11:03:00Z">
              <w:rPr>
                <w:rFonts w:ascii="Khmer MEF1" w:hAnsi="Khmer MEF1" w:cs="Khmer MEF1"/>
                <w:b/>
                <w:bCs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.គ.ស.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  <w:rPrChange w:id="32240" w:author="Sopheak Phorn" w:date="2023-08-03T11:03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 xml:space="preserve"> ពុំទាន់បានបង្កើត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highlight w:val="yellow"/>
            <w:cs/>
            <w:lang w:val="en-GB"/>
            <w:rPrChange w:id="32241" w:author="Sopheak Phorn" w:date="2023-08-03T11:03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highlight w:val="yellow"/>
                <w:cs/>
                <w:lang w:val="en-GB"/>
              </w:rPr>
            </w:rPrChange>
          </w:rPr>
          <w:t>​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  <w:rPrChange w:id="32242" w:author="Sopheak Phorn" w:date="2023-08-03T11:03:00Z">
              <w:rPr>
                <w:rFonts w:ascii="Khmer MEF1" w:hAnsi="Khmer MEF1" w:cs="Khmer MEF1"/>
                <w:color w:val="000000"/>
                <w:spacing w:val="10"/>
                <w:sz w:val="24"/>
                <w:szCs w:val="24"/>
                <w:cs/>
                <w:lang w:val="en-GB"/>
              </w:rPr>
            </w:rPrChange>
          </w:rPr>
          <w:t>ក្រុម</w:t>
        </w:r>
        <w:r w:rsidRPr="00DD2C45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  <w:rPrChange w:id="32243" w:author="Sopheak Phorn" w:date="2023-08-03T11:03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ប្រឹក្សា​​វិន័យស្របតាមប្រកាស</w:t>
        </w:r>
      </w:ins>
      <w:ins w:id="32244" w:author="Sopheak Phorn" w:date="2023-08-03T11:03:00Z">
        <w:r w:rsidR="00DD2C45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>​​​​</w:t>
        </w:r>
      </w:ins>
      <w:ins w:id="32245" w:author="Sopheak" w:date="2023-07-28T22:55:00Z">
        <w:r w:rsidRPr="00F1517F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ដាក់ឱ្យអនុវត្តបទបញ្ជាផ្ទៃក្នុង</w:t>
        </w:r>
      </w:ins>
      <w:ins w:id="32246" w:author="Sopheak Phorn" w:date="2023-08-04T11:46:00Z">
        <w:r w:rsidR="00A96773" w:rsidRPr="006903E4">
          <w:rPr>
            <w:rFonts w:ascii="Khmer MEF1" w:hAnsi="Khmer MEF1" w:cs="Khmer MEF1"/>
            <w:spacing w:val="10"/>
            <w:sz w:val="24"/>
            <w:szCs w:val="24"/>
            <w:cs/>
          </w:rPr>
          <w:t>សម្រាប់​គ្រប់​គ្រង​មន្រ្តី​រប​ស់</w:t>
        </w:r>
        <w:r w:rsidR="00A96773">
          <w:rPr>
            <w:rFonts w:ascii="Khmer MEF1" w:hAnsi="Khmer MEF1" w:cs="Khmer MEF1" w:hint="cs"/>
            <w:color w:val="000000"/>
            <w:spacing w:val="2"/>
            <w:sz w:val="24"/>
            <w:szCs w:val="24"/>
            <w:cs/>
            <w:lang w:val="en-GB"/>
          </w:rPr>
          <w:t xml:space="preserve"> </w:t>
        </w:r>
      </w:ins>
      <w:ins w:id="32247" w:author="Sopheak" w:date="2023-07-28T22:55:00Z">
        <w:del w:id="32248" w:author="Sopheak Phorn" w:date="2023-08-04T11:46:00Z">
          <w:r w:rsidRPr="00F1517F" w:rsidDel="00A96773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lang w:val="en-GB"/>
            </w:rPr>
            <w:delText xml:space="preserve"> </w:delText>
          </w:r>
        </w:del>
        <w:r w:rsidRPr="00F1517F">
          <w:rPr>
            <w:rFonts w:ascii="Khmer MEF1" w:hAnsi="Khmer MEF1" w:cs="Khmer MEF1"/>
            <w:b/>
            <w:bCs/>
            <w:color w:val="000000"/>
            <w:spacing w:val="2"/>
            <w:sz w:val="24"/>
            <w:szCs w:val="24"/>
            <w:cs/>
            <w:lang w:val="en-GB"/>
          </w:rPr>
          <w:t xml:space="preserve">អ.ស.ហ. </w:t>
        </w:r>
      </w:ins>
    </w:p>
    <w:p w14:paraId="7597E0BC" w14:textId="69819D2A" w:rsidR="00DA268B" w:rsidRPr="00F55550" w:rsidDel="002D163D" w:rsidRDefault="00DA268B">
      <w:pPr>
        <w:spacing w:after="0" w:line="216" w:lineRule="auto"/>
        <w:ind w:firstLine="720"/>
        <w:jc w:val="both"/>
        <w:rPr>
          <w:ins w:id="32249" w:author="Kem Sereyboth" w:date="2023-07-19T16:08:00Z"/>
          <w:del w:id="32250" w:author="Sopheak" w:date="2023-07-28T22:55:00Z"/>
          <w:rFonts w:ascii="Khmer MEF1" w:hAnsi="Khmer MEF1" w:cs="Khmer MEF1"/>
          <w:sz w:val="24"/>
          <w:szCs w:val="24"/>
        </w:rPr>
        <w:pPrChange w:id="32251" w:author="Sopheak Phorn" w:date="2023-08-25T15:14:00Z">
          <w:pPr>
            <w:spacing w:after="0" w:line="240" w:lineRule="auto"/>
            <w:jc w:val="both"/>
          </w:pPr>
        </w:pPrChange>
      </w:pPr>
      <w:ins w:id="32252" w:author="Kem Sereyboth" w:date="2023-07-19T16:08:00Z">
        <w:del w:id="32253" w:author="Sopheak" w:date="2023-07-28T22:55:00Z">
          <w:r w:rsidRPr="001C7AF9" w:rsidDel="002D163D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2254" w:author="Sopheak" w:date="2023-07-28T22:43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លទ្ធផល</w:delText>
          </w:r>
        </w:del>
      </w:ins>
      <w:ins w:id="32255" w:author="Kem Sereyboth" w:date="2023-07-26T13:24:00Z">
        <w:del w:id="32256" w:author="Sopheak" w:date="2023-07-28T22:55:00Z">
          <w:r w:rsidR="00D04CE1" w:rsidRPr="001C7AF9" w:rsidDel="002D163D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2257" w:author="Sopheak" w:date="2023-07-28T22:43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នៃការ</w:delText>
          </w:r>
        </w:del>
      </w:ins>
      <w:ins w:id="32258" w:author="Kem Sereyboth" w:date="2023-07-19T16:08:00Z">
        <w:del w:id="32259" w:author="Sopheak" w:date="2023-07-28T22:55:00Z">
          <w:r w:rsidRPr="001C7AF9" w:rsidDel="002D163D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2260" w:author="Sopheak" w:date="2023-07-28T22:43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 xml:space="preserve">រកឃើញទី១៖ ន.ស.ស. </w:delText>
          </w:r>
          <w:r w:rsidRPr="001C7AF9" w:rsidDel="002D163D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2261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ពុំទាន់អាចអនុវត្តតាមប្រកាសស្ដីពីការដាក់ឱ្យអនុវត្តបទបញ្ជា</w:delText>
          </w:r>
        </w:del>
      </w:ins>
      <w:ins w:id="32262" w:author="Kem Sereyboth" w:date="2023-07-26T13:25:00Z">
        <w:del w:id="32263" w:author="Sopheak" w:date="2023-07-28T22:55:00Z">
          <w:r w:rsidR="00D04CE1" w:rsidRPr="001C7AF9" w:rsidDel="002D163D">
            <w:rPr>
              <w:rFonts w:ascii="Khmer MEF1" w:hAnsi="Khmer MEF1" w:cs="Khmer MEF1"/>
              <w:spacing w:val="-8"/>
              <w:sz w:val="24"/>
              <w:szCs w:val="24"/>
              <w:highlight w:val="yellow"/>
              <w:rPrChange w:id="32264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​​​</w:delText>
          </w:r>
        </w:del>
      </w:ins>
      <w:ins w:id="32265" w:author="Kem Sereyboth" w:date="2023-07-19T16:08:00Z">
        <w:del w:id="32266" w:author="Sopheak" w:date="2023-07-28T22:55:00Z">
          <w:r w:rsidRPr="001C7AF9" w:rsidDel="002D163D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rPrChange w:id="32267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ផ្ទៃក្នុ​ង​ស​ម្រា</w:delText>
          </w:r>
          <w:r w:rsidRPr="001C7AF9" w:rsidDel="002D163D">
            <w:rPr>
              <w:rFonts w:ascii="Khmer MEF1" w:hAnsi="Khmer MEF1" w:cs="Khmer MEF1"/>
              <w:spacing w:val="-2"/>
              <w:sz w:val="24"/>
              <w:szCs w:val="24"/>
              <w:highlight w:val="yellow"/>
              <w:rPrChange w:id="32268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​​​</w:delText>
          </w:r>
          <w:r w:rsidRPr="001C7AF9" w:rsidDel="002D163D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rPrChange w:id="32269" w:author="Sopheak" w:date="2023-07-28T22:43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ប់​គ្រប់​គ្រ​ង​</w:delText>
          </w:r>
          <w:r w:rsidRPr="001C7AF9" w:rsidDel="002D163D">
            <w:rPr>
              <w:rFonts w:ascii="Khmer MEF1" w:hAnsi="Khmer MEF1" w:cs="Khmer MEF1"/>
              <w:sz w:val="24"/>
              <w:szCs w:val="24"/>
              <w:highlight w:val="yellow"/>
              <w:cs/>
              <w:rPrChange w:id="32270" w:author="Sopheak" w:date="2023-07-28T22:4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មន្រ្តីរបស់អាជ្ញា​ធរ​សេ​​​វាហិ​រញ្ញ​វ​ត្ថុមិនមែនធនាគារ ឱ្យបានពេញលេញ</w:delText>
          </w:r>
        </w:del>
      </w:ins>
    </w:p>
    <w:p w14:paraId="6BF9FFFB" w14:textId="55DA1C3A" w:rsidR="00E663FE" w:rsidRPr="00F55550" w:rsidRDefault="00E663FE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271" w:author="Kem Sereyboth" w:date="2023-07-19T16:29:00Z"/>
          <w:rFonts w:ascii="Khmer MEF1" w:hAnsi="Khmer MEF1" w:cs="Khmer MEF1"/>
          <w:b/>
          <w:bCs/>
          <w:sz w:val="24"/>
          <w:szCs w:val="24"/>
        </w:rPr>
        <w:pPrChange w:id="32272" w:author="Sopheak Phorn" w:date="2023-08-25T15:14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2273" w:author="Kem Sereyboth" w:date="2023-07-19T16:29:00Z">
        <w:r w:rsidRPr="00DD2C45">
          <w:rPr>
            <w:rFonts w:ascii="Khmer MEF1" w:hAnsi="Khmer MEF1" w:cs="Khmer MEF1"/>
            <w:b/>
            <w:bCs/>
            <w:sz w:val="24"/>
            <w:szCs w:val="24"/>
            <w:cs/>
            <w:rPrChange w:id="32274" w:author="Sopheak Phorn" w:date="2023-08-03T11:04:00Z">
              <w:rPr>
                <w:rFonts w:ascii="Khmer MEF1" w:hAnsi="Khmer MEF1" w:cs="Khmer MEF1"/>
                <w:b/>
                <w:bCs/>
                <w:spacing w:val="-14"/>
                <w:sz w:val="24"/>
                <w:szCs w:val="24"/>
                <w:cs/>
              </w:rPr>
            </w:rPrChange>
          </w:rPr>
          <w:t xml:space="preserve">អនុសាសន៍៖ </w:t>
        </w:r>
      </w:ins>
      <w:ins w:id="32275" w:author="Sopheak" w:date="2023-07-28T23:14:00Z">
        <w:r w:rsidR="00E11453" w:rsidRPr="00DD2C45">
          <w:rPr>
            <w:rFonts w:ascii="Khmer MEF1" w:hAnsi="Khmer MEF1" w:cs="Khmer MEF1"/>
            <w:b/>
            <w:bCs/>
            <w:color w:val="000000"/>
            <w:sz w:val="24"/>
            <w:szCs w:val="24"/>
            <w:cs/>
            <w:lang w:val="en-GB"/>
            <w:rPrChange w:id="32276" w:author="Sopheak Phorn" w:date="2023-08-03T11:04:00Z">
              <w:rPr>
                <w:rFonts w:ascii="Khmer MEF1" w:hAnsi="Khmer MEF1" w:cs="Khmer MEF1"/>
                <w:b/>
                <w:bCs/>
                <w:color w:val="000000"/>
                <w:spacing w:val="-16"/>
                <w:sz w:val="24"/>
                <w:szCs w:val="24"/>
                <w:cs/>
                <w:lang w:val="en-GB"/>
              </w:rPr>
            </w:rPrChange>
          </w:rPr>
          <w:t xml:space="preserve">ន.គ.ស. </w:t>
        </w:r>
        <w:r w:rsidR="00E11453" w:rsidRPr="00DD2C45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277" w:author="Sopheak Phorn" w:date="2023-08-03T11:04:00Z">
              <w:rPr>
                <w:rFonts w:ascii="Khmer MEF1" w:hAnsi="Khmer MEF1" w:cs="Khmer MEF1"/>
                <w:color w:val="000000"/>
                <w:spacing w:val="-16"/>
                <w:sz w:val="24"/>
                <w:szCs w:val="24"/>
                <w:cs/>
                <w:lang w:val="en-GB"/>
              </w:rPr>
            </w:rPrChange>
          </w:rPr>
          <w:t>គួរជំរុញឱ្យបង្កើតក្រុមប្រឹក្សាវិន័យយ៉ាងយូរត្រឹមត្រី​មាសទី៤</w:t>
        </w:r>
        <w:r w:rsidR="00E11453" w:rsidRPr="00DD2C45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278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ក្នុងឆ្នាំ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279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២០២៣ ដើម្បីឱ្យ </w:t>
        </w:r>
        <w:r w:rsidR="00E11453" w:rsidRPr="00DD2C45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32280" w:author="Sopheak Phorn" w:date="2023-08-03T11:04:00Z">
              <w:rPr>
                <w:rFonts w:ascii="Khmer MEF1" w:hAnsi="Khmer MEF1" w:cs="Khmer MEF1"/>
                <w:b/>
                <w:bCs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ន.គ.ស.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281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អនុវត្តបទបញ្ជាផ្ទៃក្នុងនៃ </w:t>
        </w:r>
        <w:r w:rsidR="00E11453" w:rsidRPr="00DD2C45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32282" w:author="Sopheak Phorn" w:date="2023-08-03T11:04:00Z">
              <w:rPr>
                <w:rFonts w:ascii="Khmer MEF1" w:hAnsi="Khmer MEF1" w:cs="Khmer MEF1"/>
                <w:b/>
                <w:bCs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អ.ស.ហ.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283" w:author="Sopheak Phorn" w:date="2023-08-03T11:0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284" w:author="Sopheak Phorn" w:date="2023-08-03T11:04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ប្រកបដោយភាពរលូន</w:t>
        </w:r>
        <w:r w:rsidR="00E11453" w:rsidRPr="00DD2C45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285" w:author="Sopheak Phorn" w:date="2023-08-03T11:04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 xml:space="preserve"> មាន</w:t>
        </w:r>
      </w:ins>
      <w:ins w:id="32286" w:author="Sopheak Phorn" w:date="2023-08-03T11:04:00Z">
        <w:r w:rsidR="00DD2C45">
          <w:rPr>
            <w:rFonts w:ascii="Khmer MEF1" w:hAnsi="Khmer MEF1" w:cs="Khmer MEF1" w:hint="cs"/>
            <w:color w:val="000000"/>
            <w:spacing w:val="-10"/>
            <w:sz w:val="24"/>
            <w:szCs w:val="24"/>
            <w:cs/>
            <w:lang w:val="en-GB"/>
          </w:rPr>
          <w:t>​</w:t>
        </w:r>
      </w:ins>
      <w:ins w:id="32287" w:author="Sopheak" w:date="2023-07-28T23:14:00Z">
        <w:r w:rsidR="00E11453" w:rsidRPr="00D16BA3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en-GB"/>
          </w:rPr>
          <w:t>សណ្ដាប់ធ្នាប់ វិន័យការងារ សាមគ្គីផ្ទៃក្នុង និងសំដៅរក្សាឱ្យបាននូវសេចក្តីថ្លៃថ្នូរ</w:t>
        </w:r>
        <w:r w:rsidR="00E11453" w:rsidRPr="00D04CE1" w:rsidDel="002D163D">
          <w:rPr>
            <w:rFonts w:ascii="Khmer MEF1" w:hAnsi="Khmer MEF1" w:cs="Khmer MEF1"/>
            <w:spacing w:val="2"/>
            <w:sz w:val="24"/>
            <w:szCs w:val="24"/>
            <w:cs/>
          </w:rPr>
          <w:t xml:space="preserve"> </w:t>
        </w:r>
      </w:ins>
      <w:ins w:id="32288" w:author="Kem Sereyboth" w:date="2023-07-19T16:29:00Z">
        <w:del w:id="32289" w:author="Sopheak" w:date="2023-07-28T22:55:00Z"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290" w:author="Kem Sereyboth" w:date="2023-07-26T13:2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មន្រ្តីលក្ខន្តិកៈ </w:delText>
          </w:r>
          <w:r w:rsidRPr="00D04CE1" w:rsidDel="002D163D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2291" w:author="Kem Sereyboth" w:date="2023-07-26T13:26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292" w:author="Kem Sereyboth" w:date="2023-07-26T13:2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ដែលបានកំណត់ជាមន្រ្តីរបស់ </w:delText>
          </w:r>
          <w:r w:rsidRPr="00D04CE1" w:rsidDel="002D163D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2293" w:author="Kem Sereyboth" w:date="2023-07-26T13:26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294" w:author="Kem Sereyboth" w:date="2023-07-26T13:26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គួ​រ​អ​នុ​វត្ត​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295" w:author="Kem Sereyboth" w:date="2023-07-26T13:27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បទ​ប​ញ្ជា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rPrChange w:id="32296" w:author="Kem Sereyboth" w:date="2023-07-26T13:27:00Z">
                <w:rPr>
                  <w:rFonts w:ascii="Khmer MEF1" w:hAnsi="Khmer MEF1" w:cs="Khmer MEF1"/>
                  <w:spacing w:val="-14"/>
                  <w:sz w:val="24"/>
                  <w:szCs w:val="24"/>
                </w:rPr>
              </w:rPrChange>
            </w:rPr>
            <w:delText>​​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297" w:author="Kem Sereyboth" w:date="2023-07-26T13:27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ផ្ទៃក្នុងស​ម្រា​ប់</w:delText>
          </w:r>
          <w:r w:rsidRPr="00D04CE1" w:rsidDel="002D163D">
            <w:rPr>
              <w:rFonts w:ascii="Khmer MEF1" w:hAnsi="Khmer MEF1" w:cs="Khmer MEF1"/>
              <w:spacing w:val="2"/>
              <w:sz w:val="24"/>
              <w:szCs w:val="24"/>
              <w:cs/>
              <w:rPrChange w:id="32298" w:author="Kem Sereyboth" w:date="2023-07-26T13:27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គ្រប់គ្រងមន្រ្តីរបស់</w:delText>
          </w:r>
          <w:r w:rsidRPr="00D04CE1" w:rsidDel="002D163D">
            <w:rPr>
              <w:rFonts w:ascii="Khmer MEF1" w:hAnsi="Khmer MEF1" w:cs="Khmer MEF1"/>
              <w:sz w:val="24"/>
              <w:szCs w:val="24"/>
              <w:cs/>
              <w:rPrChange w:id="32299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04CE1" w:rsidDel="002D163D">
            <w:rPr>
              <w:rFonts w:ascii="Khmer MEF1" w:hAnsi="Khmer MEF1" w:cs="Khmer MEF1"/>
              <w:b/>
              <w:bCs/>
              <w:sz w:val="24"/>
              <w:szCs w:val="24"/>
              <w:cs/>
              <w:rPrChange w:id="32300" w:author="Kem Sereyboth" w:date="2023-07-26T13:2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Pr="00D04CE1" w:rsidDel="002D163D">
            <w:rPr>
              <w:rFonts w:ascii="Khmer MEF1" w:hAnsi="Khmer MEF1" w:cs="Khmer MEF1"/>
              <w:sz w:val="24"/>
              <w:szCs w:val="24"/>
              <w:rPrChange w:id="32301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​ </w:delText>
          </w:r>
          <w:r w:rsidRPr="00D04CE1" w:rsidDel="002D163D">
            <w:rPr>
              <w:rFonts w:ascii="Khmer MEF1" w:hAnsi="Khmer MEF1" w:cs="Khmer MEF1"/>
              <w:sz w:val="24"/>
              <w:szCs w:val="24"/>
              <w:cs/>
              <w:rPrChange w:id="32302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នៅពេលដែល </w:delText>
          </w:r>
          <w:r w:rsidRPr="00D04CE1" w:rsidDel="002D163D">
            <w:rPr>
              <w:rFonts w:ascii="Khmer MEF1" w:hAnsi="Khmer MEF1" w:cs="Khmer MEF1"/>
              <w:b/>
              <w:bCs/>
              <w:sz w:val="24"/>
              <w:szCs w:val="24"/>
              <w:cs/>
              <w:rPrChange w:id="32303" w:author="Kem Sereyboth" w:date="2023-07-26T13:26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  <w:r w:rsidRPr="00D04CE1" w:rsidDel="002D163D">
            <w:rPr>
              <w:rFonts w:ascii="Khmer MEF1" w:hAnsi="Khmer MEF1" w:cs="Khmer MEF1"/>
              <w:sz w:val="24"/>
              <w:szCs w:val="24"/>
              <w:cs/>
              <w:rPrChange w:id="32304" w:author="Kem Sereyboth" w:date="2023-07-26T13:2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រៀបចំ​រចនា​</w:delText>
          </w:r>
          <w:r w:rsidRPr="00F55550" w:rsidDel="002D163D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</w:delText>
          </w:r>
        </w:del>
      </w:ins>
      <w:ins w:id="32305" w:author="Kem Sereyboth" w:date="2023-07-26T13:26:00Z">
        <w:del w:id="32306" w:author="Sopheak" w:date="2023-07-28T22:55:00Z">
          <w:r w:rsidR="00D04CE1" w:rsidDel="002D163D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​​</w:delText>
          </w:r>
        </w:del>
      </w:ins>
      <w:ins w:id="32307" w:author="Kem Sereyboth" w:date="2023-07-19T16:29:00Z">
        <w:del w:id="32308" w:author="Sopheak" w:date="2023-07-28T22:55:00Z">
          <w:r w:rsidRPr="00F55550" w:rsidDel="002D163D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ម្ព័</w:delText>
          </w:r>
          <w:r w:rsidRPr="00F55550" w:rsidDel="002D163D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Pr="00F55550" w:rsidDel="002D163D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ន្ធ</w:delText>
          </w:r>
          <w:r w:rsidRPr="00F55550" w:rsidDel="002D163D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ដា​ច់​ដោ​យ​ឡែ​ក​</w:delText>
          </w:r>
          <w:r w:rsidRPr="00F55550" w:rsidDel="002D163D">
            <w:rPr>
              <w:rFonts w:ascii="Khmer MEF1" w:hAnsi="Khmer MEF1" w:cs="Khmer MEF1"/>
              <w:spacing w:val="-12"/>
              <w:sz w:val="24"/>
              <w:szCs w:val="24"/>
              <w:cs/>
            </w:rPr>
            <w:delText xml:space="preserve">ពី </w:delText>
          </w:r>
          <w:r w:rsidRPr="00F55550" w:rsidDel="002D163D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</w:rPr>
            <w:delText>អ.ក.គ.</w:delText>
          </w:r>
        </w:del>
      </w:ins>
    </w:p>
    <w:p w14:paraId="0B9A990B" w14:textId="7E3852FE" w:rsidR="00E663FE" w:rsidRPr="00E11453" w:rsidRDefault="00E663FE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309" w:author="Sopheak" w:date="2023-07-28T23:12:00Z"/>
          <w:rFonts w:ascii="Khmer MEF1" w:hAnsi="Khmer MEF1" w:cs="Khmer MEF1"/>
          <w:b/>
          <w:bCs/>
          <w:sz w:val="24"/>
          <w:szCs w:val="24"/>
          <w:rPrChange w:id="32310" w:author="Sopheak" w:date="2023-07-28T23:12:00Z">
            <w:rPr>
              <w:ins w:id="32311" w:author="Sopheak" w:date="2023-07-28T23:12:00Z"/>
              <w:rFonts w:ascii="Khmer MEF1" w:hAnsi="Khmer MEF1" w:cs="Khmer MEF1"/>
              <w:sz w:val="24"/>
              <w:szCs w:val="24"/>
            </w:rPr>
          </w:rPrChange>
        </w:rPr>
        <w:pPrChange w:id="32312" w:author="Sopheak Phorn" w:date="2023-08-25T15:14:00Z">
          <w:pPr>
            <w:pStyle w:val="ListParagraph"/>
            <w:spacing w:after="0" w:line="245" w:lineRule="auto"/>
            <w:jc w:val="both"/>
          </w:pPr>
        </w:pPrChange>
      </w:pPr>
      <w:ins w:id="32313" w:author="Kem Sereyboth" w:date="2023-07-19T16:29:00Z">
        <w:r w:rsidRPr="00354BC3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2314" w:author="Sopheak Phorn" w:date="2023-08-04T11:51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ផលវិបាក៖ </w:t>
        </w:r>
      </w:ins>
      <w:ins w:id="32315" w:author="Sopheak" w:date="2023-07-28T23:14:00Z">
        <w:r w:rsidR="00E11453" w:rsidRPr="00354BC3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32316" w:author="Sopheak Phorn" w:date="2023-08-04T11:51:00Z">
              <w:rPr>
                <w:rFonts w:ascii="Khmer MEF1" w:hAnsi="Khmer MEF1" w:cs="Khmer MEF1"/>
                <w:b/>
                <w:bCs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>ន.គ.ស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317" w:author="Sopheak Phorn" w:date="2023-08-04T11:51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  <w:lang w:val="en-GB"/>
              </w:rPr>
            </w:rPrChange>
          </w:rPr>
          <w:t xml:space="preserve">. 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318" w:author="Sopheak Phorn" w:date="2023-08-04T11:51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ពុំមានបញ្ហាទេព្រោះបច្ចុប្បន្ន </w:t>
        </w:r>
        <w:r w:rsidR="00E11453" w:rsidRPr="00354BC3">
          <w:rPr>
            <w:rFonts w:ascii="Khmer MEF1" w:hAnsi="Khmer MEF1" w:cs="Khmer MEF1"/>
            <w:b/>
            <w:bCs/>
            <w:color w:val="000000"/>
            <w:spacing w:val="-4"/>
            <w:sz w:val="24"/>
            <w:szCs w:val="24"/>
            <w:cs/>
            <w:lang w:val="en-GB"/>
            <w:rPrChange w:id="32319" w:author="Sopheak Phorn" w:date="2023-08-04T11:51:00Z">
              <w:rPr>
                <w:rFonts w:ascii="Khmer MEF1" w:hAnsi="Khmer MEF1" w:cs="Khmer MEF1"/>
                <w:b/>
                <w:bCs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>ន.គ.ស.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320" w:author="Sopheak Phorn" w:date="2023-08-04T11:51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  <w:lang w:val="en-GB"/>
              </w:rPr>
            </w:rPrChange>
          </w:rPr>
          <w:t xml:space="preserve"> ពុំមានមន្ត្រីប្រព្រឹត្តកំហុស</w:t>
        </w:r>
        <w:r w:rsidR="00E11453" w:rsidRPr="00354BC3">
          <w:rPr>
            <w:rFonts w:ascii="Khmer MEF1" w:hAnsi="Khmer MEF1" w:cs="Khmer MEF1"/>
            <w:color w:val="000000"/>
            <w:spacing w:val="-4"/>
            <w:sz w:val="24"/>
            <w:szCs w:val="24"/>
            <w:cs/>
            <w:lang w:val="en-GB"/>
            <w:rPrChange w:id="32321" w:author="Sopheak Phorn" w:date="2023-08-04T11:51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  <w:lang w:val="en-GB"/>
              </w:rPr>
            </w:rPrChange>
          </w:rPr>
          <w:t>ធ្ងន់ធ្ងរ</w:t>
        </w:r>
        <w:r w:rsidR="00E11453" w:rsidRPr="00D16BA3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</w:rPr>
          <w:t>ដែលចាំបាច់ត្រូវការក្រុមប្រឹក្សាវិន័យ</w:t>
        </w:r>
        <w:r w:rsidR="00E11453" w:rsidRPr="00D16BA3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en-GB"/>
          </w:rPr>
          <w:t>មានចំណាត់ការនៅឡើយទេ</w:t>
        </w:r>
      </w:ins>
      <w:ins w:id="32322" w:author="Kem Sereyboth" w:date="2023-07-19T16:29:00Z">
        <w:del w:id="32323" w:author="Sopheak" w:date="2023-07-28T23:12:00Z">
          <w:r w:rsidRPr="00F55550" w:rsidDel="008F58F2">
            <w:rPr>
              <w:rFonts w:ascii="Khmer MEF1" w:hAnsi="Khmer MEF1" w:cs="Khmer MEF1"/>
              <w:sz w:val="24"/>
              <w:szCs w:val="24"/>
              <w:cs/>
            </w:rPr>
            <w:delText xml:space="preserve">មន្រ្តីក្រោមឱវាទ </w:delText>
          </w:r>
          <w:r w:rsidRPr="00F55550" w:rsidDel="008F58F2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>អ.ស.ហ.</w:delText>
          </w:r>
          <w:r w:rsidRPr="00F55550" w:rsidDel="008F58F2">
            <w:rPr>
              <w:rFonts w:ascii="Khmer MEF1" w:hAnsi="Khmer MEF1" w:cs="Khmer MEF1"/>
              <w:sz w:val="24"/>
              <w:szCs w:val="24"/>
              <w:cs/>
            </w:rPr>
            <w:delText xml:space="preserve"> តែមួយ</w:delText>
          </w:r>
        </w:del>
      </w:ins>
      <w:ins w:id="32324" w:author="Kem Sereyboth" w:date="2023-07-26T13:27:00Z">
        <w:del w:id="32325" w:author="Sopheak" w:date="2023-07-28T23:12:00Z">
          <w:r w:rsidR="00D04CE1" w:rsidDel="008F58F2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</w:del>
      </w:ins>
      <w:ins w:id="32326" w:author="Kem Sereyboth" w:date="2023-07-19T16:29:00Z">
        <w:del w:id="32327" w:author="Sopheak" w:date="2023-07-28T23:12:00Z">
          <w:r w:rsidRPr="00F55550" w:rsidDel="008F58F2">
            <w:rPr>
              <w:rFonts w:ascii="Khmer MEF1" w:hAnsi="Khmer MEF1" w:cs="Khmer MEF1"/>
              <w:sz w:val="24"/>
              <w:szCs w:val="24"/>
              <w:cs/>
            </w:rPr>
            <w:delText>អនុ​វត្តប​ទ​បញ្ជា​ផ្ទៃក្នុ​ងពី​រ​ផ្សេ​​​ង​គ្នា</w:delText>
          </w:r>
        </w:del>
        <w:r w:rsidRPr="00E33574">
          <w:rPr>
            <w:rFonts w:ascii="Khmer MEF1" w:hAnsi="Khmer MEF1" w:cs="Khmer MEF1"/>
            <w:sz w:val="24"/>
            <w:szCs w:val="24"/>
            <w:cs/>
            <w:rPrChange w:id="32328" w:author="Kem Sereyboth" w:date="2023-07-19T16:59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។</w:t>
        </w:r>
      </w:ins>
    </w:p>
    <w:p w14:paraId="3A209123" w14:textId="426BC9C2" w:rsidR="00E11453" w:rsidRPr="00E11453" w:rsidRDefault="00E11453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329" w:author="Sopheak" w:date="2023-07-28T23:13:00Z"/>
          <w:rFonts w:ascii="Khmer MEF1" w:hAnsi="Khmer MEF1" w:cs="Khmer MEF1"/>
          <w:b/>
          <w:bCs/>
          <w:sz w:val="24"/>
          <w:szCs w:val="24"/>
          <w:rPrChange w:id="32330" w:author="Sopheak" w:date="2023-07-28T23:13:00Z">
            <w:rPr>
              <w:ins w:id="32331" w:author="Sopheak" w:date="2023-07-28T23:13:00Z"/>
              <w:rFonts w:ascii="Khmer MEF1" w:hAnsi="Khmer MEF1" w:cs="Khmer MEF1"/>
              <w:spacing w:val="4"/>
              <w:sz w:val="24"/>
              <w:szCs w:val="24"/>
            </w:rPr>
          </w:rPrChange>
        </w:rPr>
        <w:pPrChange w:id="32332" w:author="Sopheak Phorn" w:date="2023-08-25T15:14:00Z">
          <w:pPr>
            <w:pStyle w:val="ListParagraph"/>
            <w:spacing w:after="0" w:line="245" w:lineRule="auto"/>
            <w:jc w:val="both"/>
          </w:pPr>
        </w:pPrChange>
      </w:pPr>
      <w:ins w:id="32333" w:author="Sopheak" w:date="2023-07-28T23:12:00Z">
        <w:r w:rsidRPr="00E11453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2334" w:author="Sopheak" w:date="2023-07-28T23:13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</w:rPr>
            </w:rPrChange>
          </w:rPr>
          <w:t>លទ្ធផលនៃការរកឃើញទី២</w:t>
        </w:r>
        <w:r w:rsidRPr="00E11453">
          <w:rPr>
            <w:rFonts w:ascii="Khmer MEF1" w:hAnsi="Khmer MEF1" w:cs="Khmer MEF1"/>
            <w:spacing w:val="-6"/>
            <w:sz w:val="24"/>
            <w:szCs w:val="24"/>
            <w:cs/>
            <w:rPrChange w:id="32335" w:author="Sopheak" w:date="2023-07-28T23:1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៖</w:t>
        </w:r>
      </w:ins>
      <w:ins w:id="32336" w:author="Sopheak" w:date="2023-07-28T23:13:00Z">
        <w:r w:rsidRPr="00E11453">
          <w:rPr>
            <w:rFonts w:ascii="Khmer MEF1" w:hAnsi="Khmer MEF1" w:cs="Khmer MEF1"/>
            <w:spacing w:val="-6"/>
            <w:sz w:val="24"/>
            <w:szCs w:val="24"/>
            <w:cs/>
            <w:rPrChange w:id="32337" w:author="Sopheak" w:date="2023-07-28T23:13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មន្រ្តីលក្ខន្តិកៈប្រភេទក្រមការ ត្រូវបានឱ្យធ្វើកម្មសិក្សារយៈពេល</w:t>
        </w:r>
        <w:r>
          <w:rPr>
            <w:rFonts w:ascii="Khmer MEF1" w:hAnsi="Khmer MEF1" w:cs="Khmer MEF1" w:hint="cs"/>
            <w:spacing w:val="-8"/>
            <w:sz w:val="24"/>
            <w:szCs w:val="24"/>
            <w:cs/>
          </w:rPr>
          <w:t xml:space="preserve"> ៣ខែ ទៀត បន្ទាប់ពីទទួលបានប្រកាសទទួលស្គាល់</w:t>
        </w:r>
      </w:ins>
    </w:p>
    <w:p w14:paraId="0A5CD890" w14:textId="77777777" w:rsidR="00E11453" w:rsidRPr="00F55550" w:rsidRDefault="00E11453">
      <w:pPr>
        <w:pStyle w:val="ListParagraph"/>
        <w:numPr>
          <w:ilvl w:val="0"/>
          <w:numId w:val="71"/>
        </w:numPr>
        <w:spacing w:after="0" w:line="216" w:lineRule="auto"/>
        <w:ind w:hanging="153"/>
        <w:rPr>
          <w:ins w:id="32338" w:author="Sopheak" w:date="2023-07-28T23:13:00Z"/>
          <w:rFonts w:ascii="Khmer MEF1" w:hAnsi="Khmer MEF1" w:cs="Khmer MEF1"/>
          <w:b/>
          <w:bCs/>
          <w:sz w:val="24"/>
          <w:szCs w:val="24"/>
        </w:rPr>
        <w:pPrChange w:id="32339" w:author="Sopheak Phorn" w:date="2023-08-25T15:14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32340" w:author="Sopheak" w:date="2023-07-28T23:13:00Z">
        <w:r w:rsidRPr="00DD2C45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32341" w:author="Sopheak Phorn" w:date="2023-08-03T11:0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 xml:space="preserve">អនុសាសន៍៖ </w:t>
        </w:r>
        <w:r w:rsidRPr="00DD2C45">
          <w:rPr>
            <w:rFonts w:ascii="Khmer MEF1" w:hAnsi="Khmer MEF1" w:cs="Khmer MEF1"/>
            <w:b/>
            <w:bCs/>
            <w:spacing w:val="10"/>
            <w:sz w:val="24"/>
            <w:szCs w:val="24"/>
            <w:cs/>
            <w:rPrChange w:id="32342" w:author="Sopheak Phorn" w:date="2023-08-03T11:05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 xml:space="preserve">ន.គ.ស. </w:t>
        </w:r>
        <w:r w:rsidRPr="00DD2C45">
          <w:rPr>
            <w:rFonts w:ascii="Khmer MEF1" w:hAnsi="Khmer MEF1" w:cs="Khmer MEF1"/>
            <w:spacing w:val="10"/>
            <w:sz w:val="24"/>
            <w:szCs w:val="24"/>
            <w:cs/>
            <w:rPrChange w:id="32343" w:author="Sopheak Phorn" w:date="2023-08-03T11:05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គួរអនុវត្តនីតិវិធី</w:t>
        </w:r>
        <w:r w:rsidRPr="00DD2C45">
          <w:rPr>
            <w:rFonts w:ascii="Khmer MEF1" w:hAnsi="Khmer MEF1" w:cs="Khmer MEF1"/>
            <w:spacing w:val="10"/>
            <w:sz w:val="24"/>
            <w:szCs w:val="24"/>
            <w:cs/>
            <w:rPrChange w:id="32344" w:author="Sopheak Phorn" w:date="2023-08-03T11:05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នៃការទទួលស្គាល់មន្ត្រីលក្ខន្តិកៈអនុលោមតាម</w:t>
        </w:r>
        <w:r w:rsidRPr="00DD2C45">
          <w:rPr>
            <w:rFonts w:ascii="Khmer MEF1" w:hAnsi="Khmer MEF1" w:cs="Khmer MEF1"/>
            <w:spacing w:val="8"/>
            <w:sz w:val="24"/>
            <w:szCs w:val="24"/>
            <w:cs/>
            <w:rPrChange w:id="32345" w:author="Sopheak Phorn" w:date="2023-08-03T11:05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ប្រកាស</w:t>
        </w:r>
        <w:r w:rsidRPr="00D16BA3">
          <w:rPr>
            <w:rFonts w:ascii="Khmer MEF1" w:hAnsi="Khmer MEF1" w:cs="Khmer MEF1"/>
            <w:spacing w:val="6"/>
            <w:sz w:val="24"/>
            <w:szCs w:val="24"/>
            <w:cs/>
          </w:rPr>
          <w:t>ស្ដីពីលក្ខន្តិកៈនៃមន្ត្រីលក្ខន្តិកៈរបស់</w:t>
        </w:r>
        <w:r w:rsidRPr="00D16BA3">
          <w:rPr>
            <w:rFonts w:ascii="Khmer MEF1" w:hAnsi="Khmer MEF1" w:cs="Khmer MEF1"/>
            <w:spacing w:val="6"/>
            <w:sz w:val="24"/>
            <w:szCs w:val="24"/>
          </w:rPr>
          <w:t>​​</w:t>
        </w:r>
        <w:r w:rsidRPr="00D16BA3">
          <w:rPr>
            <w:rFonts w:ascii="Khmer MEF1" w:hAnsi="Khmer MEF1" w:cs="Khmer MEF1"/>
            <w:sz w:val="24"/>
            <w:szCs w:val="24"/>
            <w:cs/>
          </w:rPr>
          <w:t>អាជ្ញាធរសេវាហិរញ្ញវត្ថុមិនមែនធនាគារ</w:t>
        </w:r>
      </w:ins>
    </w:p>
    <w:p w14:paraId="71A8ABA9" w14:textId="7BD12F5F" w:rsidR="00E11453" w:rsidRPr="00E11453" w:rsidRDefault="00E11453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32346" w:author="Kem Sereyboth" w:date="2023-07-19T16:29:00Z"/>
          <w:rFonts w:ascii="Khmer MEF1" w:hAnsi="Khmer MEF1" w:cs="Khmer MEF1"/>
          <w:b/>
          <w:bCs/>
          <w:sz w:val="24"/>
          <w:szCs w:val="24"/>
          <w:rPrChange w:id="32347" w:author="Sopheak" w:date="2023-07-28T23:13:00Z">
            <w:rPr>
              <w:ins w:id="32348" w:author="Kem Sereyboth" w:date="2023-07-19T16:29:00Z"/>
            </w:rPr>
          </w:rPrChange>
        </w:rPr>
        <w:pPrChange w:id="32349" w:author="Sopheak Phorn" w:date="2023-08-25T16:21:00Z">
          <w:pPr>
            <w:pStyle w:val="ListParagraph"/>
            <w:spacing w:after="0" w:line="245" w:lineRule="auto"/>
            <w:jc w:val="both"/>
          </w:pPr>
        </w:pPrChange>
      </w:pPr>
      <w:ins w:id="32350" w:author="Sopheak" w:date="2023-07-28T23:13:00Z">
        <w:r w:rsidRPr="00B40DF6">
          <w:rPr>
            <w:rFonts w:ascii="Khmer MEF1" w:hAnsi="Khmer MEF1" w:cs="Khmer MEF1"/>
            <w:b/>
            <w:bCs/>
            <w:sz w:val="24"/>
            <w:szCs w:val="24"/>
            <w:cs/>
          </w:rPr>
          <w:lastRenderedPageBreak/>
          <w:t xml:space="preserve">ផលវិបាក៖ </w:t>
        </w:r>
        <w:r w:rsidRPr="00DD2C45">
          <w:rPr>
            <w:rFonts w:ascii="Khmer MEF1" w:hAnsi="Khmer MEF1" w:cs="Khmer MEF1"/>
            <w:b/>
            <w:bCs/>
            <w:color w:val="000000"/>
            <w:sz w:val="24"/>
            <w:szCs w:val="24"/>
            <w:cs/>
            <w:lang w:val="en-GB"/>
            <w:rPrChange w:id="32351" w:author="Sopheak Phorn" w:date="2023-08-03T11:05:00Z">
              <w:rPr>
                <w:rFonts w:ascii="Khmer MEF1" w:hAnsi="Khmer MEF1" w:cs="Khmer MEF1"/>
                <w:b/>
                <w:bCs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>ន.គ.ស.</w:t>
        </w:r>
        <w:r w:rsidRPr="00DD2C45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352" w:author="Sopheak Phorn" w:date="2023-08-03T11:05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DD2C45">
          <w:rPr>
            <w:rFonts w:ascii="Khmer MEF1" w:hAnsi="Khmer MEF1" w:cs="Khmer MEF1"/>
            <w:sz w:val="24"/>
            <w:szCs w:val="24"/>
            <w:cs/>
            <w:rPrChange w:id="32353" w:author="Sopheak Phorn" w:date="2023-08-03T11:05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ប្រឈមនឹងការអនុវត្តមិនអនុលោម</w:t>
        </w:r>
        <w:r w:rsidRPr="00DD2C45">
          <w:rPr>
            <w:rFonts w:ascii="Khmer MEF1" w:hAnsi="Khmer MEF1" w:cs="Khmer MEF1"/>
            <w:sz w:val="24"/>
            <w:szCs w:val="24"/>
            <w:cs/>
            <w:rPrChange w:id="32354" w:author="Sopheak Phorn" w:date="2023-08-03T11:05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តាមប្រកាសស្ដីពីលក្ខន្តិកៈនៃមន្ត្រី</w:t>
        </w:r>
        <w:r w:rsidRPr="009B750F">
          <w:rPr>
            <w:rFonts w:ascii="Khmer MEF1" w:hAnsi="Khmer MEF1" w:cs="Khmer MEF1" w:hint="cs"/>
            <w:spacing w:val="-2"/>
            <w:sz w:val="24"/>
            <w:szCs w:val="24"/>
            <w:cs/>
          </w:rPr>
          <w:t>លក្ខន្តិកៈរបស់</w:t>
        </w:r>
        <w:r w:rsidRPr="00483885">
          <w:rPr>
            <w:rFonts w:ascii="Khmer MEF1" w:hAnsi="Khmer MEF1" w:cs="Khmer MEF1" w:hint="cs"/>
            <w:sz w:val="24"/>
            <w:szCs w:val="24"/>
            <w:cs/>
          </w:rPr>
          <w:t>អាជ្ញាធរសេវាហិរញ្ញវត្ថុមិនមែនធនាគារ</w:t>
        </w:r>
        <w:r w:rsidRPr="00D16BA3">
          <w:rPr>
            <w:rFonts w:ascii="Khmer MEF1" w:hAnsi="Khmer MEF1" w:cs="Khmer MEF1"/>
            <w:sz w:val="24"/>
            <w:szCs w:val="24"/>
            <w:cs/>
          </w:rPr>
          <w:t>។</w:t>
        </w:r>
      </w:ins>
    </w:p>
    <w:p w14:paraId="065E5E10" w14:textId="78311813" w:rsidR="00DA268B" w:rsidRPr="00C532AE" w:rsidRDefault="00DA268B">
      <w:pPr>
        <w:pStyle w:val="ListParagraph"/>
        <w:spacing w:after="0" w:line="226" w:lineRule="auto"/>
        <w:jc w:val="both"/>
        <w:rPr>
          <w:ins w:id="32355" w:author="Kem Sereyboth" w:date="2023-07-19T16:10:00Z"/>
          <w:rFonts w:ascii="Khmer MEF1" w:hAnsi="Khmer MEF1" w:cs="Khmer MEF1"/>
          <w:b/>
          <w:bCs/>
          <w:spacing w:val="6"/>
          <w:sz w:val="24"/>
          <w:szCs w:val="24"/>
          <w:rPrChange w:id="32356" w:author="Kem Sereyboth" w:date="2023-07-26T16:28:00Z">
            <w:rPr>
              <w:ins w:id="32357" w:author="Kem Sereyboth" w:date="2023-07-19T16:10:00Z"/>
              <w:rFonts w:ascii="Khmer MEF1" w:eastAsia="Times New Roman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2358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359" w:author="Kem Sereyboth" w:date="2023-07-19T16:10:00Z">
        <w:r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32360" w:author="Kem Sereyboth" w:date="2023-07-26T16:28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ខ.សវនកម្មសមិទ្ធ</w:t>
        </w:r>
      </w:ins>
      <w:ins w:id="32361" w:author="Kem Sereyboth" w:date="2023-07-19T16:58:00Z">
        <w:r w:rsidR="00D337E7" w:rsidRPr="00C532AE">
          <w:rPr>
            <w:rFonts w:ascii="Khmer MEF1" w:hAnsi="Khmer MEF1" w:cs="Khmer MEF1"/>
            <w:b/>
            <w:bCs/>
            <w:sz w:val="24"/>
            <w:szCs w:val="24"/>
            <w:cs/>
            <w:rPrChange w:id="32362" w:author="Kem Sereyboth" w:date="2023-07-26T16:28:00Z">
              <w:rPr>
                <w:rFonts w:ascii="Khmer MEF2" w:hAnsi="Khmer MEF2" w:cs="Khmer MEF2"/>
                <w:sz w:val="24"/>
                <w:szCs w:val="24"/>
                <w:cs/>
              </w:rPr>
            </w:rPrChange>
          </w:rPr>
          <w:t>កម្ម</w:t>
        </w:r>
      </w:ins>
    </w:p>
    <w:p w14:paraId="63CB8E0F" w14:textId="01A9AF55" w:rsidR="005C3437" w:rsidRPr="00F55550" w:rsidDel="007E231E" w:rsidRDefault="005C3437">
      <w:pPr>
        <w:spacing w:after="0" w:line="226" w:lineRule="auto"/>
        <w:ind w:firstLine="720"/>
        <w:jc w:val="both"/>
        <w:rPr>
          <w:ins w:id="32363" w:author="Kem Sereyboth" w:date="2023-06-20T14:52:00Z"/>
          <w:del w:id="32364" w:author="Sopheak Phorn" w:date="2023-08-03T14:32:00Z"/>
          <w:rFonts w:ascii="Khmer MEF1" w:hAnsi="Khmer MEF1" w:cs="Khmer MEF1"/>
          <w:sz w:val="24"/>
          <w:szCs w:val="24"/>
          <w:lang w:val="ca-ES"/>
        </w:rPr>
        <w:pPrChange w:id="32365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366" w:author="Kem Sereyboth" w:date="2023-06-20T14:52:00Z">
        <w:r w:rsidRPr="00F55550">
          <w:rPr>
            <w:rFonts w:ascii="Khmer MEF1" w:eastAsia="Times New Roman" w:hAnsi="Khmer MEF1" w:cs="Khmer MEF1"/>
            <w:sz w:val="24"/>
            <w:szCs w:val="24"/>
            <w:cs/>
            <w:lang w:val="ca-ES"/>
          </w:rPr>
          <w:t>យោងតាម</w:t>
        </w:r>
        <w:r w:rsidRPr="00F55550">
          <w:rPr>
            <w:rFonts w:ascii="Khmer MEF1" w:eastAsia="Times New Roman" w:hAnsi="Khmer MEF1" w:cs="Khmer MEF1"/>
            <w:sz w:val="24"/>
            <w:szCs w:val="24"/>
            <w:cs/>
          </w:rPr>
          <w:t>គោលការណ៍ណែនាំស្តីពីសវនកម្មសមិទ្ធកម្ម ដែលបានដាក់ឱ្យអនុវត្តដោយ</w:t>
        </w:r>
      </w:ins>
      <w:ins w:id="32367" w:author="Kem Sereyboth" w:date="2023-07-19T16:13:00Z">
        <w:r w:rsidR="00C85098" w:rsidRPr="00E33574">
          <w:rPr>
            <w:rFonts w:ascii="Khmer MEF1" w:hAnsi="Khmer MEF1" w:cs="Khmer MEF1"/>
            <w:spacing w:val="-16"/>
            <w:sz w:val="24"/>
            <w:szCs w:val="24"/>
            <w:cs/>
            <w:lang w:val="ca-ES"/>
            <w:rPrChange w:id="32368" w:author="Kem Sereyboth" w:date="2023-07-19T16:59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>ប្រកាសលេខ ០១៥ អ.ស.ហ. ប្រក ចុះថ្ងៃទី២៨ ខែមីនា ឆ្នាំ២០២៣ ស្តីពីការ​ដាក់​ឱ្យ​អនុវត្ត​</w:t>
        </w:r>
        <w:r w:rsidR="00C85098" w:rsidRPr="00E33574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369" w:author="Kem Sereyboth" w:date="2023-07-19T16:59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នូវ</w:t>
        </w:r>
        <w:r w:rsidR="00C85098" w:rsidRPr="00E33574">
          <w:rPr>
            <w:rFonts w:ascii="Khmer MEF1" w:hAnsi="Khmer MEF1" w:cs="Khmer MEF1"/>
            <w:spacing w:val="-8"/>
            <w:sz w:val="24"/>
            <w:szCs w:val="24"/>
            <w:cs/>
            <w:rPrChange w:id="32370" w:author="Kem Sereyboth" w:date="2023-07-19T16:59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គោលការណ៍ណែនាំស្ដីពី​សវនកម្ម</w:t>
        </w:r>
        <w:r w:rsidR="00C85098" w:rsidRPr="00D04CE1">
          <w:rPr>
            <w:rFonts w:ascii="Khmer MEF1" w:hAnsi="Khmer MEF1" w:cs="Khmer MEF1"/>
            <w:spacing w:val="-2"/>
            <w:sz w:val="24"/>
            <w:szCs w:val="24"/>
            <w:cs/>
            <w:rPrChange w:id="32371" w:author="Kem Sereyboth" w:date="2023-07-26T13:29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</w:rPr>
            </w:rPrChange>
          </w:rPr>
          <w:t>សមិទ្ធកម្មរបស់អង្គភាពសវនកម្មផ្ទៃក្នុងនៃអាជ្ញាធរសេវាហិរញ្ញវត្ថុមិនមែ​ន</w:t>
        </w:r>
        <w:r w:rsidR="00C85098" w:rsidRPr="00D04CE1">
          <w:rPr>
            <w:rFonts w:ascii="Khmer MEF1" w:hAnsi="Khmer MEF1" w:cs="Khmer MEF1"/>
            <w:spacing w:val="-2"/>
            <w:sz w:val="24"/>
            <w:szCs w:val="24"/>
            <w:cs/>
            <w:rPrChange w:id="32372" w:author="Kem Sereyboth" w:date="2023-07-26T13:29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​ធនាគារ</w:t>
        </w:r>
      </w:ins>
      <w:ins w:id="32373" w:author="Kem Sereyboth" w:date="2023-06-20T14:52:00Z">
        <w:r w:rsidRPr="00D04CE1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32374" w:author="Kem Sereyboth" w:date="2023-07-26T13:2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D04CE1">
          <w:rPr>
            <w:rFonts w:ascii="Khmer MEF1" w:hAnsi="Khmer MEF1" w:cs="Khmer MEF1"/>
            <w:spacing w:val="4"/>
            <w:sz w:val="24"/>
            <w:szCs w:val="24"/>
            <w:cs/>
            <w:lang w:val="ca-ES"/>
            <w:rPrChange w:id="32375" w:author="Kem Sereyboth" w:date="2023-07-26T13:2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បានកំណត់យ៉ាងច្បាស់ថា</w:t>
        </w:r>
        <w:r w:rsidRPr="00F55550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សវនករទទួលបន្ទុកត្រូវប្រើប្រាស់មូលដ្ឋាននៃការសន្និដ្ឋាន ចំនួន ៤ (បួន) ដូចមានបង្ហាញខាងក្រោម៖</w:t>
        </w:r>
      </w:ins>
    </w:p>
    <w:p w14:paraId="341CF8C8" w14:textId="77777777" w:rsidR="00B40DF6" w:rsidRDefault="00B40DF6">
      <w:pPr>
        <w:spacing w:after="0" w:line="226" w:lineRule="auto"/>
        <w:ind w:firstLine="720"/>
        <w:jc w:val="both"/>
        <w:rPr>
          <w:ins w:id="32376" w:author="Sopheak Phorn" w:date="2023-08-03T11:08:00Z"/>
          <w:rFonts w:ascii="Khmer MEF1" w:hAnsi="Khmer MEF1" w:cs="Khmer MEF1"/>
          <w:b/>
          <w:bCs/>
          <w:sz w:val="24"/>
          <w:szCs w:val="24"/>
        </w:rPr>
        <w:pPrChange w:id="32377" w:author="Sopheak Phorn" w:date="2023-08-25T16:21:00Z">
          <w:pPr>
            <w:spacing w:after="0" w:line="240" w:lineRule="auto"/>
            <w:ind w:left="634" w:firstLine="86"/>
            <w:jc w:val="both"/>
          </w:pPr>
        </w:pPrChange>
      </w:pPr>
    </w:p>
    <w:p w14:paraId="7552FE62" w14:textId="77777777" w:rsidR="00B40DF6" w:rsidRDefault="00B40DF6">
      <w:pPr>
        <w:spacing w:after="0" w:line="226" w:lineRule="auto"/>
        <w:ind w:firstLine="720"/>
        <w:jc w:val="both"/>
        <w:rPr>
          <w:ins w:id="32378" w:author="Sopheak Phorn" w:date="2023-08-03T11:08:00Z"/>
          <w:rFonts w:ascii="Khmer MEF1" w:hAnsi="Khmer MEF1" w:cs="Khmer MEF1"/>
          <w:spacing w:val="-6"/>
          <w:sz w:val="24"/>
          <w:szCs w:val="24"/>
          <w:lang w:val="ca-ES"/>
        </w:rPr>
        <w:pPrChange w:id="32379" w:author="Sopheak Phorn" w:date="2023-08-25T16:21:00Z">
          <w:pPr>
            <w:spacing w:after="0" w:line="216" w:lineRule="auto"/>
            <w:ind w:firstLine="720"/>
            <w:jc w:val="both"/>
          </w:pPr>
        </w:pPrChange>
      </w:pPr>
      <w:ins w:id="32380" w:author="Sopheak Phorn" w:date="2023-08-03T11:08:00Z">
        <w:r>
          <w:rPr>
            <w:rFonts w:ascii="Khmer MEF1" w:eastAsia="Times New Roman" w:hAnsi="Khmer MEF1" w:cs="Khmer MEF1"/>
            <w:b/>
            <w:bCs/>
            <w:spacing w:val="-4"/>
            <w:sz w:val="24"/>
            <w:szCs w:val="24"/>
            <w:cs/>
            <w:lang w:val="ca-ES"/>
          </w:rPr>
          <w:t>១.</w:t>
        </w:r>
        <w:r>
          <w:rPr>
            <w:rFonts w:ascii="Khmer MEF1" w:hAnsi="Khmer MEF1" w:cs="Khmer MEF1"/>
            <w:b/>
            <w:bCs/>
            <w:i/>
            <w:iCs/>
            <w:spacing w:val="-4"/>
            <w:sz w:val="24"/>
            <w:szCs w:val="24"/>
            <w:cs/>
          </w:rPr>
          <w:t>សេចក្ដីសន្និដ្ឋាន៖ សមិទ្ធកម្មមានភាពសន្សំសំចៃ ឬប្រសិទ្ធភាព ឬប្រសិទ្ធផលទាំងស្រុង</w:t>
        </w:r>
        <w:r>
          <w:rPr>
            <w:rFonts w:ascii="Khmer MEF1" w:eastAsia="Times New Roman" w:hAnsi="Khmer MEF1" w:cs="Khmer MEF1"/>
            <w:spacing w:val="-4"/>
            <w:sz w:val="24"/>
            <w:szCs w:val="24"/>
            <w:cs/>
            <w:lang w:val="ca-ES"/>
          </w:rPr>
          <w:t xml:space="preserve">៖ </w:t>
        </w:r>
        <w:r>
          <w:rPr>
            <w:rFonts w:ascii="Khmer MEF1" w:hAnsi="Khmer MEF1" w:cs="Khmer MEF1"/>
            <w:spacing w:val="-4"/>
            <w:sz w:val="24"/>
            <w:szCs w:val="24"/>
            <w:cs/>
          </w:rPr>
          <w:t>អាចត្រូវ</w:t>
        </w:r>
        <w:r>
          <w:rPr>
            <w:rFonts w:ascii="Khmer MEF1" w:hAnsi="Khmer MEF1" w:cs="Khmer MEF1"/>
            <w:sz w:val="24"/>
            <w:szCs w:val="24"/>
            <w:cs/>
          </w:rPr>
          <w:t>បានផ្តល់បន្ទាប់ពីការធ្វើសវនកម្មមិនមានរកឃើញបណ្ដាបញ្ហាដែលមិនមានភាពសន្សំសំចៃ ឬប្រសិទ្ធភាព ឬ</w:t>
        </w:r>
        <w:r>
          <w:rPr>
            <w:rFonts w:ascii="Khmer MEF1" w:hAnsi="Khmer MEF1" w:cs="Khmer MEF1"/>
            <w:spacing w:val="-6"/>
            <w:sz w:val="24"/>
            <w:szCs w:val="24"/>
            <w:cs/>
          </w:rPr>
          <w:t>ប្រសិទ្ធផល ជាសារវ័ន្ត។</w:t>
        </w:r>
      </w:ins>
    </w:p>
    <w:p w14:paraId="0BF5E2C7" w14:textId="77777777" w:rsidR="00B40DF6" w:rsidRDefault="00B40DF6">
      <w:pPr>
        <w:spacing w:after="0" w:line="226" w:lineRule="auto"/>
        <w:ind w:firstLine="720"/>
        <w:jc w:val="both"/>
        <w:rPr>
          <w:ins w:id="32381" w:author="Sopheak Phorn" w:date="2023-08-03T11:08:00Z"/>
          <w:rFonts w:ascii="Khmer MEF1" w:hAnsi="Khmer MEF1" w:cs="Khmer MEF1"/>
          <w:sz w:val="24"/>
          <w:szCs w:val="24"/>
          <w:lang w:val="ca-ES"/>
        </w:rPr>
        <w:pPrChange w:id="32382" w:author="Sopheak Phorn" w:date="2023-08-25T16:21:00Z">
          <w:pPr>
            <w:spacing w:after="0" w:line="225" w:lineRule="auto"/>
            <w:ind w:firstLine="720"/>
            <w:jc w:val="both"/>
          </w:pPr>
        </w:pPrChange>
      </w:pPr>
      <w:ins w:id="32383" w:author="Sopheak Phorn" w:date="2023-08-03T11:08:00Z">
        <w:r>
          <w:rPr>
            <w:rFonts w:ascii="Khmer MEF1" w:eastAsia="Times New Roman" w:hAnsi="Khmer MEF1" w:cs="Khmer MEF1"/>
            <w:b/>
            <w:bCs/>
            <w:spacing w:val="6"/>
            <w:sz w:val="24"/>
            <w:szCs w:val="24"/>
            <w:cs/>
            <w:lang w:val="ca-ES"/>
          </w:rPr>
          <w:t>២.</w:t>
        </w:r>
        <w:r>
          <w:rPr>
            <w:rFonts w:ascii="Khmer MEF1" w:hAnsi="Khmer MEF1" w:cs="Khmer MEF1"/>
            <w:b/>
            <w:bCs/>
            <w:i/>
            <w:iCs/>
            <w:spacing w:val="6"/>
            <w:sz w:val="24"/>
            <w:szCs w:val="24"/>
            <w:cs/>
          </w:rPr>
          <w:t>សេចក្ដីសន្និដ្ឋាន៖ សមិទ្ធកម្មមានភាពសន្សំសំចៃ ឬប្រសិទ្ធភាព ឬប្រសិទ្ធផលលើកលែងតែ</w:t>
        </w:r>
        <w:r>
          <w:rPr>
            <w:rFonts w:ascii="Khmer MEF1" w:eastAsia="Times New Roman" w:hAnsi="Khmer MEF1" w:cs="Khmer MEF1"/>
            <w:spacing w:val="6"/>
            <w:sz w:val="24"/>
            <w:szCs w:val="24"/>
            <w:cs/>
            <w:lang w:val="ca-ES"/>
          </w:rPr>
          <w:t xml:space="preserve">៖​ </w:t>
        </w:r>
        <w:r>
          <w:rPr>
            <w:rFonts w:ascii="Khmer MEF1" w:hAnsi="Khmer MEF1" w:cs="Khmer MEF1"/>
            <w:spacing w:val="10"/>
            <w:sz w:val="24"/>
            <w:szCs w:val="24"/>
            <w:cs/>
          </w:rPr>
          <w:t>អាចត្រូវបានផ្តល់បន្ទាប់ពីការធ្វើសវនកម្មមិនមានរកឃើញបណ្ដាបញ្ហា ដែលមិនមានភាពសន្សំសំចៃ ឬ</w:t>
        </w:r>
        <w:r>
          <w:rPr>
            <w:rFonts w:ascii="Khmer MEF1" w:hAnsi="Khmer MEF1" w:cs="Khmer MEF1"/>
            <w:spacing w:val="6"/>
            <w:sz w:val="24"/>
            <w:szCs w:val="24"/>
            <w:cs/>
          </w:rPr>
          <w:t>ប្រ​</w:t>
        </w:r>
        <w:r>
          <w:rPr>
            <w:rFonts w:ascii="Khmer MEF1" w:hAnsi="Khmer MEF1" w:cs="Khmer MEF1"/>
            <w:sz w:val="24"/>
            <w:szCs w:val="24"/>
            <w:cs/>
          </w:rPr>
          <w:t>សិ​</w:t>
        </w:r>
        <w:r>
          <w:rPr>
            <w:rFonts w:ascii="Khmer MEF1" w:hAnsi="Khmer MEF1" w:cs="Khmer MEF1"/>
            <w:spacing w:val="-8"/>
            <w:sz w:val="24"/>
            <w:szCs w:val="24"/>
            <w:cs/>
          </w:rPr>
          <w:t>ទ្ធភា​ព ឬប្រសិទ្ធផលជាសារវ័ន្ត លើកលែងតែ​ចំណុចខ្វះខាតមិន</w:t>
        </w:r>
        <w:r>
          <w:rPr>
            <w:rFonts w:ascii="Khmer MEF1" w:hAnsi="Khmer MEF1" w:cs="Khmer MEF1"/>
            <w:spacing w:val="4"/>
            <w:sz w:val="24"/>
            <w:szCs w:val="24"/>
            <w:cs/>
          </w:rPr>
          <w:t>សូវមានសារៈសំខាន់។</w:t>
        </w:r>
        <w:r>
          <w:rPr>
            <w:rFonts w:ascii="Khmer MEF1" w:hAnsi="Khmer MEF1" w:cs="Khmer MEF1"/>
            <w:sz w:val="24"/>
            <w:szCs w:val="24"/>
            <w:cs/>
          </w:rPr>
          <w:t xml:space="preserve"> </w:t>
        </w:r>
      </w:ins>
    </w:p>
    <w:p w14:paraId="7309926E" w14:textId="77777777" w:rsidR="00B40DF6" w:rsidRDefault="00B40DF6">
      <w:pPr>
        <w:spacing w:after="0" w:line="226" w:lineRule="auto"/>
        <w:ind w:firstLine="720"/>
        <w:jc w:val="both"/>
        <w:rPr>
          <w:ins w:id="32384" w:author="Sopheak Phorn" w:date="2023-08-03T11:08:00Z"/>
          <w:rFonts w:ascii="Khmer MEF1" w:eastAsia="Times New Roman" w:hAnsi="Khmer MEF1" w:cs="Khmer MEF1"/>
          <w:sz w:val="24"/>
          <w:szCs w:val="24"/>
          <w:lang w:val="ca-ES"/>
        </w:rPr>
        <w:pPrChange w:id="32385" w:author="Sopheak Phorn" w:date="2023-08-25T16:21:00Z">
          <w:pPr>
            <w:spacing w:after="0" w:line="225" w:lineRule="auto"/>
            <w:ind w:firstLine="720"/>
            <w:jc w:val="both"/>
          </w:pPr>
        </w:pPrChange>
      </w:pPr>
      <w:ins w:id="32386" w:author="Sopheak Phorn" w:date="2023-08-03T11:08:00Z">
        <w:r>
          <w:rPr>
            <w:rFonts w:ascii="Khmer MEF1" w:eastAsia="Times New Roman" w:hAnsi="Khmer MEF1" w:cs="Khmer MEF1"/>
            <w:b/>
            <w:bCs/>
            <w:spacing w:val="-10"/>
            <w:sz w:val="24"/>
            <w:szCs w:val="24"/>
            <w:cs/>
            <w:lang w:val="ca-ES"/>
          </w:rPr>
          <w:t>៣</w:t>
        </w:r>
        <w:r>
          <w:rPr>
            <w:rFonts w:ascii="Khmer MEF1" w:eastAsia="Times New Roman" w:hAnsi="Khmer MEF1" w:cs="Khmer MEF1"/>
            <w:spacing w:val="-10"/>
            <w:sz w:val="24"/>
            <w:szCs w:val="24"/>
            <w:cs/>
            <w:lang w:val="ca-ES"/>
          </w:rPr>
          <w:t>.</w:t>
        </w:r>
        <w:r>
          <w:rPr>
            <w:rFonts w:ascii="Khmer MEF1" w:hAnsi="Khmer MEF1" w:cs="Khmer MEF1"/>
            <w:b/>
            <w:bCs/>
            <w:i/>
            <w:iCs/>
            <w:spacing w:val="-10"/>
            <w:sz w:val="24"/>
            <w:szCs w:val="24"/>
            <w:cs/>
          </w:rPr>
          <w:t>សេចក្ដីសន្និដ្ឋាន៖ សមិទ្ធកម្មពុំមានភាពសន្សំសំចៃ ឬប្រសិទ្ធភាព ឬប្រសិទ្ធផល</w:t>
        </w:r>
        <w:r>
          <w:rPr>
            <w:rFonts w:ascii="Khmer MEF1" w:eastAsia="Times New Roman" w:hAnsi="Khmer MEF1" w:cs="Khmer MEF1"/>
            <w:spacing w:val="-10"/>
            <w:sz w:val="24"/>
            <w:szCs w:val="24"/>
            <w:cs/>
            <w:lang w:val="ca-ES"/>
          </w:rPr>
          <w:t xml:space="preserve">៖ </w:t>
        </w:r>
        <w:r>
          <w:rPr>
            <w:rFonts w:ascii="Khmer MEF1" w:hAnsi="Khmer MEF1" w:cs="Khmer MEF1"/>
            <w:spacing w:val="-10"/>
            <w:sz w:val="24"/>
            <w:szCs w:val="24"/>
            <w:cs/>
          </w:rPr>
          <w:t>អាចត្រូវបានផ្ត​ល់</w:t>
        </w:r>
        <w:r>
          <w:rPr>
            <w:rFonts w:ascii="Khmer MEF1" w:hAnsi="Khmer MEF1" w:cs="Khmer MEF1"/>
            <w:spacing w:val="-4"/>
            <w:sz w:val="24"/>
            <w:szCs w:val="24"/>
            <w:cs/>
          </w:rPr>
          <w:t>បន្ទាប់ពីការធ្វើសវនកម្មបានរកឃើញបណ្តាបញ្ហាដែលមិនមានភាពសន្សំសំចៃ ឬប្រសិទ្ធភាព ឬប្រសិទ្ធផលជា</w:t>
        </w:r>
        <w:r>
          <w:rPr>
            <w:rFonts w:ascii="Khmer MEF1" w:hAnsi="Khmer MEF1" w:cs="Khmer MEF1"/>
            <w:spacing w:val="-4"/>
            <w:sz w:val="24"/>
            <w:szCs w:val="24"/>
            <w:lang w:val="ca-ES"/>
          </w:rPr>
          <w:t>​​​</w:t>
        </w:r>
        <w:r>
          <w:rPr>
            <w:rFonts w:ascii="Khmer MEF1" w:hAnsi="Khmer MEF1" w:cs="Khmer MEF1"/>
            <w:spacing w:val="2"/>
            <w:sz w:val="24"/>
            <w:szCs w:val="24"/>
            <w:cs/>
          </w:rPr>
          <w:t>សារវ័ន្ត។</w:t>
        </w:r>
        <w:r>
          <w:rPr>
            <w:rFonts w:ascii="Khmer MEF1" w:eastAsia="Times New Roman" w:hAnsi="Khmer MEF1" w:cs="Khmer MEF1"/>
            <w:sz w:val="24"/>
            <w:szCs w:val="24"/>
            <w:cs/>
            <w:lang w:val="ca-ES"/>
          </w:rPr>
          <w:t xml:space="preserve"> </w:t>
        </w:r>
      </w:ins>
    </w:p>
    <w:p w14:paraId="6A1A1981" w14:textId="2D458A2A" w:rsidR="00B40DF6" w:rsidRPr="00B40DF6" w:rsidRDefault="00B40DF6">
      <w:pPr>
        <w:spacing w:after="0" w:line="226" w:lineRule="auto"/>
        <w:ind w:firstLine="720"/>
        <w:jc w:val="both"/>
        <w:rPr>
          <w:ins w:id="32387" w:author="Sopheak Phorn" w:date="2023-08-03T11:08:00Z"/>
          <w:rFonts w:ascii="Khmer MEF1" w:eastAsia="Times New Roman" w:hAnsi="Khmer MEF1" w:cs="Khmer MEF1"/>
          <w:sz w:val="24"/>
          <w:szCs w:val="24"/>
          <w:lang w:val="ca-ES"/>
          <w:rPrChange w:id="32388" w:author="Sopheak Phorn" w:date="2023-08-03T11:08:00Z">
            <w:rPr>
              <w:ins w:id="32389" w:author="Sopheak Phorn" w:date="2023-08-03T11:0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32390" w:author="Sopheak Phorn" w:date="2023-08-25T16:21:00Z">
          <w:pPr>
            <w:spacing w:after="0" w:line="240" w:lineRule="auto"/>
            <w:ind w:left="634" w:firstLine="86"/>
            <w:jc w:val="both"/>
          </w:pPr>
        </w:pPrChange>
      </w:pPr>
      <w:ins w:id="32391" w:author="Sopheak Phorn" w:date="2023-08-03T11:08:00Z">
        <w:r>
          <w:rPr>
            <w:rFonts w:ascii="Khmer MEF1" w:eastAsia="Times New Roman" w:hAnsi="Khmer MEF1" w:cs="Khmer MEF1"/>
            <w:b/>
            <w:bCs/>
            <w:sz w:val="24"/>
            <w:szCs w:val="24"/>
            <w:cs/>
            <w:lang w:val="ca-ES"/>
          </w:rPr>
          <w:t>៤.</w:t>
        </w:r>
        <w:r>
          <w:rPr>
            <w:rFonts w:ascii="Khmer MEF1" w:hAnsi="Khmer MEF1" w:cs="Khmer MEF1"/>
            <w:b/>
            <w:bCs/>
            <w:i/>
            <w:iCs/>
            <w:sz w:val="24"/>
            <w:szCs w:val="24"/>
            <w:cs/>
          </w:rPr>
          <w:t>សេចក្ដីសន្និដ្ឋាន៖ បដិសេធ</w:t>
        </w:r>
        <w:r>
          <w:rPr>
            <w:rFonts w:ascii="Khmer MEF1" w:eastAsia="Times New Roman" w:hAnsi="Khmer MEF1" w:cs="Khmer MEF1"/>
            <w:sz w:val="24"/>
            <w:szCs w:val="24"/>
            <w:cs/>
            <w:lang w:val="ca-ES"/>
          </w:rPr>
          <w:t xml:space="preserve">៖ </w:t>
        </w:r>
        <w:r>
          <w:rPr>
            <w:rFonts w:ascii="Khmer MEF1" w:hAnsi="Khmer MEF1" w:cs="Khmer MEF1"/>
            <w:spacing w:val="2"/>
            <w:sz w:val="24"/>
            <w:szCs w:val="24"/>
            <w:cs/>
          </w:rPr>
          <w:t>អាចត្រូវបានផ្តល់បន្ទាប់ពីការធ្វើសវនកម្មមិនអាចធ្វើបាន។</w:t>
        </w:r>
      </w:ins>
    </w:p>
    <w:p w14:paraId="1315B416" w14:textId="3254C4D1" w:rsidR="005C3437" w:rsidDel="00B40DF6" w:rsidRDefault="005C3437" w:rsidP="00627928">
      <w:pPr>
        <w:spacing w:after="0" w:line="226" w:lineRule="auto"/>
        <w:ind w:firstLine="720"/>
        <w:jc w:val="both"/>
        <w:rPr>
          <w:del w:id="32392" w:author="Sopheak Phorn" w:date="2023-08-03T11:07:00Z"/>
          <w:rFonts w:ascii="Khmer MEF1" w:eastAsia="Times New Roman" w:hAnsi="Khmer MEF1" w:cs="Khmer MEF1"/>
          <w:spacing w:val="-4"/>
          <w:sz w:val="24"/>
          <w:szCs w:val="24"/>
          <w:lang w:val="ca-ES"/>
        </w:rPr>
      </w:pPr>
      <w:ins w:id="32393" w:author="Kem Sereyboth" w:date="2023-06-20T14:52:00Z">
        <w:del w:id="32394" w:author="Sopheak Phorn" w:date="2023-08-03T11:07:00Z">
          <w:r w:rsidRPr="00D04CE1" w:rsidDel="00B40DF6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2395" w:author="Kem Sereyboth" w:date="2023-07-26T13:30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១.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2396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>សេចក្ដីសន្និដ្ឋាន៖ សមិទ្ធកម្មមានភាពសន្សំសំចៃ ឬប្រសិទ្ធភាព ឬប្រសិទ្ធផលទាំងស្រុង</w:delText>
          </w:r>
          <w:r w:rsidRPr="00D04CE1" w:rsidDel="00B40DF6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  <w:rPrChange w:id="32397" w:author="Kem Sereyboth" w:date="2023-07-26T13:30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៖ </w:delText>
          </w:r>
          <w:r w:rsidRPr="00D04CE1" w:rsidDel="00B40DF6">
            <w:rPr>
              <w:rFonts w:ascii="Khmer MEF1" w:hAnsi="Khmer MEF1" w:cs="Khmer MEF1"/>
              <w:spacing w:val="-4"/>
              <w:sz w:val="24"/>
              <w:szCs w:val="24"/>
              <w:cs/>
              <w:rPrChange w:id="32398" w:author="Kem Sereyboth" w:date="2023-07-26T13:3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អាចត្រូវ</w:delText>
          </w:r>
          <w:r w:rsidRPr="00D04CE1" w:rsidDel="00B40DF6">
            <w:rPr>
              <w:rFonts w:ascii="Khmer MEF1" w:hAnsi="Khmer MEF1" w:cs="Khmer MEF1"/>
              <w:sz w:val="24"/>
              <w:szCs w:val="24"/>
              <w:cs/>
              <w:rPrChange w:id="32399" w:author="Kem Sereyboth" w:date="2023-07-26T13:30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បានផ្តល់បន្ទាប់ពីការធ្វើសវនកម្មមិនមានរកឃើញបណ្ដាបញ្ហាដែលមិនមានភាពសន្សំសំចៃ</w:delText>
          </w:r>
          <w:r w:rsidRPr="00D04CE1" w:rsidDel="00B40DF6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  <w:r w:rsidRPr="00D04CE1" w:rsidDel="00B40DF6">
            <w:rPr>
              <w:rFonts w:ascii="Khmer MEF1" w:hAnsi="Khmer MEF1" w:cs="Khmer MEF1"/>
              <w:sz w:val="24"/>
              <w:szCs w:val="24"/>
              <w:cs/>
              <w:rPrChange w:id="32400" w:author="Kem Sereyboth" w:date="2023-07-26T13:30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ឬប្រសិទ្ធភាព ឬ</w:delText>
          </w:r>
          <w:r w:rsidRPr="00F55550" w:rsidDel="00B40DF6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ប្រសិទ្ធផល </w:delText>
          </w:r>
          <w:r w:rsidRPr="00F55550" w:rsidDel="00B40DF6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ជាសារវ័ន្ត។</w:delText>
          </w:r>
        </w:del>
      </w:ins>
    </w:p>
    <w:p w14:paraId="442DBCFB" w14:textId="5B98936C" w:rsidR="00FF3DA9" w:rsidRPr="00F55550" w:rsidDel="00B40DF6" w:rsidRDefault="00FF3DA9" w:rsidP="00627928">
      <w:pPr>
        <w:spacing w:after="0" w:line="226" w:lineRule="auto"/>
        <w:ind w:firstLine="720"/>
        <w:jc w:val="both"/>
        <w:rPr>
          <w:ins w:id="32401" w:author="Kem Sereyboth" w:date="2023-07-11T11:14:00Z"/>
          <w:del w:id="32402" w:author="Sopheak Phorn" w:date="2023-08-03T11:07:00Z"/>
          <w:rFonts w:ascii="Khmer MEF1" w:hAnsi="Khmer MEF1" w:cs="Khmer MEF1"/>
          <w:sz w:val="24"/>
          <w:szCs w:val="24"/>
        </w:rPr>
      </w:pPr>
      <w:ins w:id="32403" w:author="Kem Sereyboth" w:date="2023-07-11T11:14:00Z">
        <w:del w:id="32404" w:author="Sopheak Phorn" w:date="2023-08-03T11:07:00Z">
          <w:r w:rsidRPr="00D04CE1" w:rsidDel="00B40DF6">
            <w:rPr>
              <w:rFonts w:ascii="Khmer MEF1" w:eastAsia="Times New Roman" w:hAnsi="Khmer MEF1" w:cs="Khmer MEF1"/>
              <w:spacing w:val="2"/>
              <w:sz w:val="24"/>
              <w:szCs w:val="24"/>
              <w:cs/>
              <w:lang w:val="ca-ES"/>
              <w:rPrChange w:id="32405" w:author="Kem Sereyboth" w:date="2023-07-26T13:30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406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 xml:space="preserve">សេចក្ដីសន្និដ្ឋាន៖ 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407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>ប្រតិបត្តិការរបស់</w:delText>
          </w:r>
          <w:r w:rsidRPr="006E6058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lang w:val="ca-ES"/>
              <w:rPrChange w:id="32408" w:author="Sopheak Phorn" w:date="2023-07-28T09:16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</w:rPr>
              </w:rPrChange>
            </w:rPr>
            <w:delText xml:space="preserve"> [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409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>អង្គភាពក្រោមឱវាទ អ.ស.ហ.</w:delText>
          </w:r>
          <w:r w:rsidRPr="006E6058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lang w:val="ca-ES"/>
              <w:rPrChange w:id="32410" w:author="Sopheak Phorn" w:date="2023-07-28T09:16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</w:rPr>
              </w:rPrChange>
            </w:rPr>
            <w:delText>]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411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04CE1" w:rsidDel="00B40DF6">
            <w:rPr>
              <w:rFonts w:ascii="Khmer MEF1" w:hAnsi="Khmer MEF1" w:cs="Khmer MEF1"/>
              <w:b/>
              <w:bCs/>
              <w:i/>
              <w:iCs/>
              <w:spacing w:val="2"/>
              <w:sz w:val="24"/>
              <w:szCs w:val="24"/>
              <w:cs/>
              <w:rPrChange w:id="32412" w:author="Kem Sereyboth" w:date="2023-07-26T13:30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មានភាពសន្សំសំចៃ ឬ</w:delText>
          </w:r>
          <w:r w:rsidRPr="00D04CE1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ប្រសិទ្ធភា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ព ឬប្រសិទ្ធផលលើកលែងតែ</w:delText>
          </w:r>
          <w:r w:rsidRPr="00F55550" w:rsidDel="00B40DF6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៖​ </w:delText>
          </w:r>
          <w:r w:rsidRPr="00F55550" w:rsidDel="00B40DF6">
            <w:rPr>
              <w:rFonts w:ascii="Khmer MEF1" w:hAnsi="Khmer MEF1" w:cs="Khmer MEF1"/>
              <w:sz w:val="24"/>
              <w:szCs w:val="24"/>
              <w:cs/>
            </w:rPr>
            <w:delText>អាចត្រូវបានផ្តល់បន្ទាប់ពីការធ្វើសវនកម្មមិនមានរកឃើញបណ្ដា</w:delText>
          </w:r>
          <w:r w:rsidRPr="00F55550" w:rsidDel="00B40DF6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បញ្ហា ដែលមិនមានភាពសន្សំសំចៃ ឬប្រសិទ្ធភាព ឬប្រសិទ្ធផលជាសារវ័ន្ត លើកលែងតែ​ចំណុចខ្វះខាតមិន</w:delText>
          </w:r>
          <w:r w:rsidRPr="00F55550" w:rsidDel="00B40DF6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សូវមានសារៈសំខាន់។</w:delText>
          </w:r>
          <w:r w:rsidRPr="00F55550" w:rsidDel="00B40DF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29B7D156" w14:textId="56C9E968" w:rsidR="00FF3DA9" w:rsidRPr="00F55550" w:rsidDel="00B40DF6" w:rsidRDefault="00FF3DA9">
      <w:pPr>
        <w:spacing w:after="0" w:line="226" w:lineRule="auto"/>
        <w:ind w:firstLine="720"/>
        <w:jc w:val="both"/>
        <w:rPr>
          <w:ins w:id="32413" w:author="Kem Sereyboth" w:date="2023-07-11T11:14:00Z"/>
          <w:del w:id="32414" w:author="Sopheak Phorn" w:date="2023-08-03T11:07:00Z"/>
          <w:rFonts w:ascii="Khmer MEF1" w:eastAsia="Times New Roman" w:hAnsi="Khmer MEF1" w:cs="Khmer MEF1"/>
          <w:sz w:val="24"/>
          <w:szCs w:val="24"/>
          <w:lang w:val="ca-ES"/>
        </w:rPr>
      </w:pPr>
      <w:ins w:id="32415" w:author="Kem Sereyboth" w:date="2023-07-11T11:14:00Z">
        <w:del w:id="32416" w:author="Sopheak Phorn" w:date="2023-08-03T11:07:00Z">
          <w:r w:rsidRPr="00F55550" w:rsidDel="00B40DF6">
            <w:rPr>
              <w:rFonts w:ascii="Khmer MEF1" w:eastAsia="Times New Roman" w:hAnsi="Khmer MEF1" w:cs="Khmer MEF1"/>
              <w:b/>
              <w:bCs/>
              <w:spacing w:val="4"/>
              <w:sz w:val="24"/>
              <w:szCs w:val="24"/>
              <w:cs/>
              <w:lang w:val="ca-ES"/>
            </w:rPr>
            <w:delText>៣</w:delText>
          </w:r>
          <w:r w:rsidRPr="00F55550" w:rsidDel="00B40DF6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</w:rPr>
            <w:delText>.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សេចក្ដីសន្និដ្ឋាន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៖ ប្រតិបត្តិការរបស់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</w:rPr>
            <w:delText xml:space="preserve"> [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>អង្គភាពក្រោមឱវាទ អ.ស.ហ.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</w:rPr>
            <w:delText>]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 xml:space="preserve"> ពុំមានភាពសន្សំសំចៃ ឬ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</w:rPr>
            <w:delText>ប្រសិទ្ធភាព ឬប្រសិទ្ធផល</w:delText>
          </w:r>
          <w:r w:rsidRPr="00F55550" w:rsidDel="00B40DF6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lang w:val="ca-ES"/>
            </w:rPr>
            <w:delText xml:space="preserve">៖ </w:delText>
          </w:r>
          <w:r w:rsidRPr="00F55550" w:rsidDel="00B40DF6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អាចត្រូវបានផ្តល់បន្ទាប់ពីការធ្វើសវនកម្មបានរកឃើញបណ្តាបញ្ហាដែលមិន</w:delText>
          </w:r>
          <w:r w:rsidRPr="00F55550" w:rsidDel="00B40DF6">
            <w:rPr>
              <w:rFonts w:ascii="Khmer MEF1" w:hAnsi="Khmer MEF1" w:cs="Khmer MEF1" w:hint="cs"/>
              <w:sz w:val="24"/>
              <w:szCs w:val="24"/>
              <w:cs/>
            </w:rPr>
            <w:delText xml:space="preserve">មានភាពសន្សំសំចៃ </w:delText>
          </w:r>
          <w:r w:rsidRPr="00F55550" w:rsidDel="00B40DF6">
            <w:rPr>
              <w:rFonts w:ascii="Khmer MEF1" w:hAnsi="Khmer MEF1" w:cs="Khmer MEF1" w:hint="cs"/>
              <w:spacing w:val="2"/>
              <w:sz w:val="24"/>
              <w:szCs w:val="24"/>
              <w:cs/>
            </w:rPr>
            <w:delText>ឬប្រសិទ្ធភាព ឬប្រសិទ្ធផល</w:delText>
          </w:r>
          <w:r w:rsidRPr="00F55550" w:rsidDel="00B40DF6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ជាសារវ័ន្ត។</w:delText>
          </w:r>
          <w:r w:rsidRPr="00F55550" w:rsidDel="00B40DF6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</w:ins>
    </w:p>
    <w:p w14:paraId="0BE69627" w14:textId="0EF18246" w:rsidR="00FF3DA9" w:rsidRPr="00F55550" w:rsidDel="00B40DF6" w:rsidRDefault="00FF3DA9">
      <w:pPr>
        <w:spacing w:after="0" w:line="226" w:lineRule="auto"/>
        <w:ind w:firstLine="720"/>
        <w:jc w:val="both"/>
        <w:rPr>
          <w:ins w:id="32417" w:author="Kem Sereyboth" w:date="2023-07-11T11:14:00Z"/>
          <w:del w:id="32418" w:author="Sopheak Phorn" w:date="2023-08-03T11:07:00Z"/>
          <w:rFonts w:ascii="Khmer MEF1" w:eastAsia="Times New Roman" w:hAnsi="Khmer MEF1" w:cs="Khmer MEF1"/>
          <w:sz w:val="24"/>
          <w:szCs w:val="24"/>
          <w:lang w:val="ca-ES"/>
        </w:rPr>
      </w:pPr>
      <w:ins w:id="32419" w:author="Kem Sereyboth" w:date="2023-07-11T11:14:00Z">
        <w:del w:id="32420" w:author="Sopheak Phorn" w:date="2023-08-03T11:07:00Z">
          <w:r w:rsidRPr="00F55550" w:rsidDel="00B40DF6">
            <w:rPr>
              <w:rFonts w:ascii="Khmer MEF1" w:eastAsia="Times New Roman" w:hAnsi="Khmer MEF1" w:cs="Khmer MEF1"/>
              <w:b/>
              <w:bCs/>
              <w:sz w:val="24"/>
              <w:szCs w:val="24"/>
              <w:cs/>
              <w:lang w:val="ca-ES"/>
            </w:rPr>
            <w:delText>៤.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សេចក្ដីសន្និដ្ឋាន</w:delText>
          </w:r>
          <w:r w:rsidRPr="00F55550" w:rsidDel="00B40DF6">
            <w:rPr>
              <w:rFonts w:ascii="Khmer MEF1" w:hAnsi="Khmer MEF1" w:cs="Khmer MEF1" w:hint="cs"/>
              <w:b/>
              <w:bCs/>
              <w:i/>
              <w:iCs/>
              <w:sz w:val="24"/>
              <w:szCs w:val="24"/>
              <w:cs/>
            </w:rPr>
            <w:delText xml:space="preserve">៖ </w:delText>
          </w:r>
          <w:r w:rsidRPr="00F55550" w:rsidDel="00B40DF6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បដិសេធ</w:delText>
          </w:r>
          <w:r w:rsidRPr="00F55550" w:rsidDel="00B40DF6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៖ </w:delText>
          </w:r>
          <w:r w:rsidRPr="00F55550" w:rsidDel="00B40DF6">
            <w:rPr>
              <w:rFonts w:ascii="Khmer MEF1" w:hAnsi="Khmer MEF1" w:cs="Khmer MEF1" w:hint="cs"/>
              <w:spacing w:val="2"/>
              <w:sz w:val="24"/>
              <w:szCs w:val="24"/>
              <w:cs/>
            </w:rPr>
            <w:delText>អាចត្រូវបានផ្តល់បន្ទាប់ពីការធ្វើសវនកម្មមិនអាចធ្វើបាន។</w:delText>
          </w:r>
        </w:del>
      </w:ins>
    </w:p>
    <w:p w14:paraId="1A9798B5" w14:textId="50226333" w:rsidR="00EF610E" w:rsidRPr="00F55550" w:rsidDel="005C3437" w:rsidRDefault="00EF610E">
      <w:pPr>
        <w:spacing w:after="0" w:line="226" w:lineRule="auto"/>
        <w:ind w:firstLine="634"/>
        <w:jc w:val="both"/>
        <w:rPr>
          <w:ins w:id="32421" w:author="LENOVO" w:date="2022-10-02T12:21:00Z"/>
          <w:del w:id="32422" w:author="Kem Sereyboth" w:date="2023-06-20T14:52:00Z"/>
          <w:rFonts w:ascii="Khmer MEF1" w:hAnsi="Khmer MEF1" w:cs="Khmer MEF1"/>
          <w:sz w:val="24"/>
          <w:szCs w:val="24"/>
        </w:rPr>
        <w:pPrChange w:id="32423" w:author="Sopheak Phorn" w:date="2023-08-25T16:21:00Z">
          <w:pPr>
            <w:spacing w:after="0" w:line="235" w:lineRule="auto"/>
            <w:ind w:firstLine="567"/>
            <w:jc w:val="both"/>
          </w:pPr>
        </w:pPrChange>
      </w:pPr>
      <w:ins w:id="32424" w:author="LENOVO" w:date="2022-10-02T12:21:00Z">
        <w:del w:id="32425" w:author="Kem Sereyboth" w:date="2023-06-20T14:52:00Z">
          <w:r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242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យោងតាមគោលការណ៍ណែនាំស្តីពីសវនកម្មអនុលោមភាព ដែលបានដាក់​ឱ្យអនុវត្ត​ដោយ​ប្រកាស</w:delText>
          </w:r>
          <w:r w:rsidRPr="00F55550" w:rsidDel="005C3437">
            <w:rPr>
              <w:rFonts w:ascii="Khmer MEF1" w:hAnsi="Khmer MEF1" w:cs="Khmer MEF1"/>
              <w:sz w:val="24"/>
              <w:szCs w:val="24"/>
            </w:rPr>
            <w:delText>​​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លេខ​</w:delText>
          </w:r>
        </w:del>
      </w:ins>
      <w:ins w:id="32427" w:author="User" w:date="2022-10-05T13:33:00Z">
        <w:del w:id="32428" w:author="Kem Sereyboth" w:date="2023-06-20T14:52:00Z">
          <w:r w:rsidR="00D03E8E"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  <w:ins w:id="32429" w:author="LENOVO" w:date="2022-10-02T12:21:00Z">
        <w:del w:id="32430" w:author="Kem Sereyboth" w:date="2023-06-20T14:52:00Z"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០៣៥ អ.ស.ហ.ប្រ.ក ចុះថ្ងៃទី០៤ ខែសីហា ឆ្នាំ២០២២ បានកំណត់យ៉ាងច្បាស់ថា សវនករទទួលបន្ទុក</w:delText>
          </w:r>
          <w:r w:rsidRPr="00F55550" w:rsidDel="005C3437">
            <w:rPr>
              <w:rFonts w:ascii="Khmer MEF1" w:hAnsi="Khmer MEF1" w:cs="Khmer MEF1"/>
              <w:sz w:val="24"/>
              <w:szCs w:val="24"/>
            </w:rPr>
            <w:delText>​​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>ត្រូវ​ប្រើប្រាស់មូលដ្ឋាននៃការសន្និដ្ឋានចំនួន ៤ (បួន) ដូចមានបង្ហាញខាងក្រោម៖</w:delText>
          </w:r>
        </w:del>
      </w:ins>
    </w:p>
    <w:p w14:paraId="44CA10B3" w14:textId="7C6FE61C" w:rsidR="00EF610E" w:rsidRPr="00F55550" w:rsidDel="005C3437" w:rsidRDefault="00EF610E">
      <w:pPr>
        <w:spacing w:after="0" w:line="226" w:lineRule="auto"/>
        <w:ind w:firstLine="720"/>
        <w:jc w:val="both"/>
        <w:rPr>
          <w:ins w:id="32431" w:author="LENOVO" w:date="2022-10-02T12:21:00Z"/>
          <w:del w:id="32432" w:author="Kem Sereyboth" w:date="2023-06-20T14:52:00Z"/>
          <w:rFonts w:ascii="Khmer MEF1" w:hAnsi="Khmer MEF1" w:cs="Khmer MEF1"/>
          <w:sz w:val="24"/>
          <w:szCs w:val="24"/>
        </w:rPr>
        <w:pPrChange w:id="32433" w:author="Sopheak Phorn" w:date="2023-08-25T16:21:00Z">
          <w:pPr>
            <w:spacing w:after="0" w:line="235" w:lineRule="auto"/>
            <w:ind w:firstLine="720"/>
            <w:jc w:val="both"/>
          </w:pPr>
        </w:pPrChange>
      </w:pPr>
      <w:ins w:id="32434" w:author="LENOVO" w:date="2022-10-02T12:21:00Z">
        <w:del w:id="32435" w:author="Kem Sereyboth" w:date="2023-06-20T14:52:00Z"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១.សេចក្ដីសន្និដ្ឋានត្រឹមត្រូវទាំងស្រុង៖ </w:delText>
          </w:r>
          <w:r w:rsidRPr="00F55550" w:rsidDel="005C3437">
            <w:rPr>
              <w:rFonts w:ascii="Khmer MEF1" w:hAnsi="Khmer MEF1" w:cs="Khmer MEF1"/>
              <w:spacing w:val="2"/>
              <w:sz w:val="24"/>
              <w:szCs w:val="24"/>
              <w:cs/>
            </w:rPr>
            <w:delText>អាចត្រូវបានផ្ដល់បន្ទាប់ពីការធ្វើសវនកម្ម​មិនមាន​រកឃើញ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>​បណ្ដា​បញ្ហាដែលមិនអនុលោមតាមជាសារវ័ន្ត។</w:delText>
          </w:r>
        </w:del>
      </w:ins>
    </w:p>
    <w:p w14:paraId="16EF7EAB" w14:textId="5872234B" w:rsidR="00EF610E" w:rsidRPr="00F55550" w:rsidDel="005C3437" w:rsidRDefault="00EF610E">
      <w:pPr>
        <w:spacing w:after="0" w:line="226" w:lineRule="auto"/>
        <w:ind w:firstLine="720"/>
        <w:jc w:val="both"/>
        <w:rPr>
          <w:ins w:id="32436" w:author="LENOVO" w:date="2022-10-02T12:21:00Z"/>
          <w:del w:id="32437" w:author="Kem Sereyboth" w:date="2023-06-20T14:52:00Z"/>
          <w:rFonts w:ascii="Khmer MEF1" w:hAnsi="Khmer MEF1" w:cs="Khmer MEF1"/>
          <w:sz w:val="24"/>
          <w:szCs w:val="24"/>
        </w:rPr>
        <w:pPrChange w:id="32438" w:author="Sopheak Phorn" w:date="2023-08-25T16:21:00Z">
          <w:pPr>
            <w:spacing w:after="0" w:line="235" w:lineRule="auto"/>
            <w:ind w:firstLine="720"/>
            <w:jc w:val="both"/>
          </w:pPr>
        </w:pPrChange>
      </w:pPr>
      <w:ins w:id="32439" w:author="LENOVO" w:date="2022-10-02T12:21:00Z">
        <w:del w:id="32440" w:author="Kem Sereyboth" w:date="2023-06-20T14:52:00Z">
          <w:r w:rsidRPr="00F55550" w:rsidDel="005C3437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២.សេចក្ដីសន្និដ្ឋានត្រឹមត្រូវទាំងស្រុងតែលើកលែង៖ </w:delText>
          </w:r>
          <w:r w:rsidRPr="00F55550" w:rsidDel="005C3437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អាចត្រូវបានផ្ដល់បន្ទាប់ពីបណ្ដាបញ្ហាដែល​មិន</w:delText>
          </w:r>
          <w:r w:rsidRPr="00F55550" w:rsidDel="005C3437">
            <w:rPr>
              <w:rFonts w:ascii="Khmer MEF1" w:hAnsi="Khmer MEF1" w:cs="Khmer MEF1"/>
              <w:sz w:val="24"/>
              <w:szCs w:val="24"/>
            </w:rPr>
            <w:delText>​​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អនុលោមតាមជាសារវ័ន្ត លើកលែងតែចំណុចខ្វះខាតមិនសូវមានសារៈសំខាន់។ </w:delText>
          </w:r>
        </w:del>
      </w:ins>
    </w:p>
    <w:p w14:paraId="7CDB1F37" w14:textId="52BF81B9" w:rsidR="00EF610E" w:rsidRPr="00F55550" w:rsidDel="005C3437" w:rsidRDefault="00EF610E">
      <w:pPr>
        <w:spacing w:after="0" w:line="226" w:lineRule="auto"/>
        <w:ind w:firstLine="720"/>
        <w:jc w:val="both"/>
        <w:rPr>
          <w:ins w:id="32441" w:author="LENOVO" w:date="2022-10-02T12:21:00Z"/>
          <w:del w:id="32442" w:author="Kem Sereyboth" w:date="2023-06-20T14:52:00Z"/>
          <w:rFonts w:ascii="Khmer MEF1" w:hAnsi="Khmer MEF1" w:cs="Khmer MEF1"/>
          <w:sz w:val="24"/>
          <w:szCs w:val="24"/>
        </w:rPr>
        <w:pPrChange w:id="32443" w:author="Sopheak Phorn" w:date="2023-08-25T16:21:00Z">
          <w:pPr>
            <w:spacing w:after="0" w:line="235" w:lineRule="auto"/>
            <w:ind w:firstLine="720"/>
            <w:jc w:val="both"/>
          </w:pPr>
        </w:pPrChange>
      </w:pPr>
      <w:ins w:id="32444" w:author="LENOVO" w:date="2022-10-02T12:21:00Z">
        <w:del w:id="32445" w:author="Kem Sereyboth" w:date="2023-06-20T14:52:00Z">
          <w:r w:rsidRPr="00F55550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៣.សេចក្ដីសន្និដ្ឋានមិនត្រឹមត្រូវ៖ អាចត្រូវផ្ដល់បន្ទាប់ពីការ​ធ្វើសវនកម្ម​បានឃើញ​បញ្ហា​ដែលមិន</w:delText>
          </w:r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 xml:space="preserve">​អនុលោម​តាមជាសារវ័ន្ត។ </w:delText>
          </w:r>
        </w:del>
      </w:ins>
    </w:p>
    <w:p w14:paraId="64850F84" w14:textId="6DEAEB59" w:rsidR="00125B0C" w:rsidRPr="00F55550" w:rsidDel="005C3437" w:rsidRDefault="00EF610E">
      <w:pPr>
        <w:spacing w:after="0" w:line="226" w:lineRule="auto"/>
        <w:ind w:firstLine="720"/>
        <w:jc w:val="both"/>
        <w:rPr>
          <w:ins w:id="32446" w:author="Voeun Kuyeng" w:date="2022-08-31T11:11:00Z"/>
          <w:del w:id="32447" w:author="Kem Sereyboth" w:date="2023-06-20T14:52:00Z"/>
          <w:rFonts w:ascii="Khmer MEF1" w:hAnsi="Khmer MEF1" w:cs="Khmer MEF1"/>
          <w:sz w:val="24"/>
          <w:szCs w:val="24"/>
          <w:lang w:val="ca-ES"/>
        </w:rPr>
        <w:pPrChange w:id="32448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449" w:author="LENOVO" w:date="2022-10-02T12:21:00Z">
        <w:del w:id="32450" w:author="Kem Sereyboth" w:date="2023-06-20T14:52:00Z">
          <w:r w:rsidRPr="00F55550" w:rsidDel="005C3437">
            <w:rPr>
              <w:rFonts w:ascii="Khmer MEF1" w:hAnsi="Khmer MEF1" w:cs="Khmer MEF1"/>
              <w:sz w:val="24"/>
              <w:szCs w:val="24"/>
              <w:cs/>
            </w:rPr>
            <w:delText>៤.សេចក្ដីសន្និដ្ឋានបដិសេធ៖ អាចត្រូវបានផ្ដល់បន្តបន្ទាប់ពីការធ្វើសវនកម្មមិនអាចធ្វើបាន។</w:delText>
          </w:r>
        </w:del>
      </w:ins>
      <w:ins w:id="32451" w:author="Voeun Kuyeng" w:date="2022-08-31T11:11:00Z">
        <w:del w:id="32452" w:author="Kem Sereyboth" w:date="2023-06-20T14:52:00Z">
          <w:r w:rsidR="00125B0C"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យោងតាម</w:delText>
          </w:r>
          <w:r w:rsidR="00125B0C"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</w:rPr>
            <w:delText>គោលការណ៍ណែនាំស្តីពីសវនកម្មអនុលោមភាព ដែលបានដាក់ឱ្យអនុវត្តដោយ</w:delText>
          </w:r>
          <w:r w:rsidR="00125B0C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ប្រកាសលេខ ០៣៥ អ.ស.ហ.ប្រ.ក ចុះថ្ងៃទី០៤ ខែសីហា ឆ្នាំ២០២២ បានកំណត់យ៉ាងច្បាស់ថា សវនករទទួលបន្ទុកត្រូវប្រើប្រាស់មូលដ្ឋាននៃការសន្និដ្ឋាន ចំនួន ៤ (បួន) </w:delText>
          </w:r>
        </w:del>
      </w:ins>
      <w:ins w:id="32453" w:author="sakaria fa" w:date="2022-09-30T22:34:00Z">
        <w:del w:id="32454" w:author="Kem Sereyboth" w:date="2023-06-20T14:52:00Z">
          <w:r w:rsidR="002322E6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ចំនួន ៤ (បួន) ដូចមានបង្ហាញខាងក្រោម៖</w:delText>
          </w:r>
        </w:del>
      </w:ins>
      <w:ins w:id="32455" w:author="Voeun Kuyeng" w:date="2022-08-31T11:11:00Z">
        <w:del w:id="32456" w:author="Kem Sereyboth" w:date="2023-06-20T14:52:00Z">
          <w:r w:rsidR="00125B0C" w:rsidRPr="00F55550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ដូចមានបង្ហាញខាងក្រោម៖</w:delText>
          </w:r>
        </w:del>
      </w:ins>
    </w:p>
    <w:p w14:paraId="5FB12FD7" w14:textId="6BA4FA54" w:rsidR="00125B0C" w:rsidRPr="00F55550" w:rsidDel="005C3437" w:rsidRDefault="00125B0C">
      <w:pPr>
        <w:spacing w:after="0" w:line="226" w:lineRule="auto"/>
        <w:ind w:firstLine="720"/>
        <w:jc w:val="both"/>
        <w:rPr>
          <w:ins w:id="32457" w:author="Voeun Kuyeng" w:date="2022-08-31T11:11:00Z"/>
          <w:del w:id="32458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459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460" w:author="Voeun Kuyeng" w:date="2022-08-31T11:11:00Z">
        <w:del w:id="32461" w:author="Kem Sereyboth" w:date="2023-06-20T14:52:00Z"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១.សេចក្ដីសន្និដ្ឋានត្រឹមត្រូវទាំងស្រុង៖ អាចត្រូវបានផ្ដល់បន្ទាប់ពីការធ្វើសវនកម្មមិនមានរកឃើញបណ្ដាបញ្ហា ដែលមិនអនុលោមតាមជាសារវ័ន្ត។</w:delText>
          </w:r>
        </w:del>
      </w:ins>
    </w:p>
    <w:p w14:paraId="2B8532BC" w14:textId="6D12FDF9" w:rsidR="00125B0C" w:rsidRPr="00F55550" w:rsidDel="005C3437" w:rsidRDefault="00125B0C">
      <w:pPr>
        <w:spacing w:after="0" w:line="226" w:lineRule="auto"/>
        <w:ind w:firstLine="720"/>
        <w:jc w:val="both"/>
        <w:rPr>
          <w:ins w:id="32462" w:author="Voeun Kuyeng" w:date="2022-08-31T11:11:00Z"/>
          <w:del w:id="32463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464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465" w:author="Voeun Kuyeng" w:date="2022-08-31T11:11:00Z">
        <w:del w:id="32466" w:author="Kem Sereyboth" w:date="2023-06-20T14:52:00Z"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២.សេចក្ដីសន្និដ្ឋានត្រឹមត្រូវទាំងស្រុងតែលើកលែង៖​ អាចត្រូវបានផ្ដល់បន្ទាប់ពីបណ្ដាបញ្ហា ដែលមិនអនុលោមតាមជាសារវ័ន្ត លើកលែងតែចំណុចខ្វះខាតមិនសូវមានសារៈសំខាន់។ </w:delText>
          </w:r>
        </w:del>
      </w:ins>
    </w:p>
    <w:p w14:paraId="2FF811CB" w14:textId="4D5ACD96" w:rsidR="00125B0C" w:rsidRPr="00F55550" w:rsidDel="005C3437" w:rsidRDefault="00125B0C">
      <w:pPr>
        <w:spacing w:after="0" w:line="226" w:lineRule="auto"/>
        <w:ind w:firstLine="720"/>
        <w:jc w:val="both"/>
        <w:rPr>
          <w:ins w:id="32467" w:author="Voeun Kuyeng" w:date="2022-08-31T11:11:00Z"/>
          <w:del w:id="32468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469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470" w:author="Voeun Kuyeng" w:date="2022-08-31T11:11:00Z">
        <w:del w:id="32471" w:author="Kem Sereyboth" w:date="2023-06-20T14:52:00Z">
          <w:r w:rsidRPr="00F55550" w:rsidDel="005C3437">
            <w:rPr>
              <w:rFonts w:ascii="Khmer MEF1" w:eastAsia="Times New Roman" w:hAnsi="Khmer MEF1" w:cs="Khmer MEF1"/>
              <w:spacing w:val="4"/>
              <w:sz w:val="24"/>
              <w:szCs w:val="24"/>
              <w:cs/>
              <w:lang w:val="ca-ES"/>
            </w:rPr>
            <w:delText>៣.សេចក្ដីសន្និដ្ឋានមិនត្រឹមត្រូវ៖ អាចត្រូវផ្ដល់បន្ទាប់ពីការធ្វើសវនកម្មបានឃើញបញ្ហាដែលមិន</w:delText>
          </w:r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 xml:space="preserve">អនុលោមតាមជាសារវ័ន្ត។ </w:delText>
          </w:r>
        </w:del>
      </w:ins>
    </w:p>
    <w:p w14:paraId="5ACF54C3" w14:textId="53C6E75C" w:rsidR="00125B0C" w:rsidRPr="00F55550" w:rsidDel="005C3437" w:rsidRDefault="00125B0C">
      <w:pPr>
        <w:spacing w:after="0" w:line="226" w:lineRule="auto"/>
        <w:ind w:firstLine="720"/>
        <w:jc w:val="both"/>
        <w:rPr>
          <w:ins w:id="32472" w:author="Voeun Kuyeng" w:date="2022-08-31T11:26:00Z"/>
          <w:del w:id="32473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474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2475" w:author="Voeun Kuyeng" w:date="2022-08-31T11:11:00Z">
        <w:del w:id="32476" w:author="Kem Sereyboth" w:date="2023-06-20T14:52:00Z">
          <w:r w:rsidRPr="00F55550" w:rsidDel="005C3437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៤.សេចក្ដីសន្និដ្ឋានបដិសេធ៖ អាចត្រូវបានផ្ដល់បន្តបន្ទាប់ពីការធ្វើសវនកម្មមិនអាចធ្វើបាន។</w:delText>
          </w:r>
        </w:del>
      </w:ins>
    </w:p>
    <w:p w14:paraId="4802C759" w14:textId="10A6A318" w:rsidR="00C34129" w:rsidRPr="00F55550" w:rsidDel="005C3437" w:rsidRDefault="00C34129">
      <w:pPr>
        <w:spacing w:after="0" w:line="226" w:lineRule="auto"/>
        <w:ind w:firstLine="720"/>
        <w:jc w:val="both"/>
        <w:rPr>
          <w:ins w:id="32477" w:author="Voeun Kuyeng" w:date="2022-08-31T11:11:00Z"/>
          <w:del w:id="32478" w:author="Kem Sereyboth" w:date="2023-06-20T14:52:00Z"/>
          <w:rFonts w:ascii="Khmer MEF1" w:eastAsia="Times New Roman" w:hAnsi="Khmer MEF1" w:cs="Khmer MEF1"/>
          <w:sz w:val="24"/>
          <w:szCs w:val="24"/>
          <w:lang w:val="ca-ES"/>
        </w:rPr>
        <w:pPrChange w:id="32479" w:author="Sopheak Phorn" w:date="2023-08-25T16:21:00Z">
          <w:pPr>
            <w:spacing w:after="0" w:line="240" w:lineRule="auto"/>
            <w:ind w:firstLine="720"/>
            <w:jc w:val="both"/>
          </w:pPr>
        </w:pPrChange>
      </w:pPr>
    </w:p>
    <w:p w14:paraId="6DCEC875" w14:textId="2087872D" w:rsidR="00B1425C" w:rsidRPr="00F55550" w:rsidRDefault="00B1425C" w:rsidP="00AA5B49">
      <w:pPr>
        <w:spacing w:after="0" w:line="226" w:lineRule="auto"/>
        <w:ind w:firstLine="720"/>
        <w:jc w:val="both"/>
        <w:rPr>
          <w:ins w:id="32480" w:author="Kem Sereyboth" w:date="2023-07-11T11:15:00Z"/>
          <w:rFonts w:ascii="Khmer MEF1" w:hAnsi="Khmer MEF1" w:cs="Khmer MEF1"/>
          <w:spacing w:val="-2"/>
          <w:sz w:val="24"/>
          <w:szCs w:val="24"/>
        </w:rPr>
      </w:pPr>
      <w:ins w:id="32481" w:author="Kem Sereyboth" w:date="2023-07-11T11:15:00Z">
        <w:r w:rsidRPr="00354BC3">
          <w:rPr>
            <w:rFonts w:ascii="Khmer MEF1" w:hAnsi="Khmer MEF1" w:cs="Khmer MEF1"/>
            <w:sz w:val="24"/>
            <w:szCs w:val="24"/>
            <w:cs/>
            <w:rPrChange w:id="32482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បន្ទាប់ពីបានចុះអនុវត្តការប្រមូលទិន្នន័យនិងព័ត៌មាននៅ</w:t>
        </w:r>
        <w:r w:rsidRPr="00354BC3">
          <w:rPr>
            <w:rFonts w:ascii="Khmer MEF1" w:hAnsi="Khmer MEF1" w:cs="Khmer MEF1"/>
            <w:sz w:val="24"/>
            <w:szCs w:val="24"/>
            <w:lang w:val="ca-ES"/>
            <w:rPrChange w:id="32483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 xml:space="preserve"> </w:t>
        </w:r>
      </w:ins>
      <w:ins w:id="32484" w:author="Kem Sereyboth" w:date="2023-07-19T16:13:00Z"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2485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ន.</w:t>
        </w:r>
      </w:ins>
      <w:ins w:id="32486" w:author="Sopheak Phorn" w:date="2023-08-03T11:08:00Z">
        <w:r w:rsidR="006E6A40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2487" w:author="Sopheak Phorn" w:date="2023-08-04T11:52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គ</w:t>
        </w:r>
      </w:ins>
      <w:ins w:id="32488" w:author="Kem Sereyboth" w:date="2023-07-19T16:13:00Z">
        <w:del w:id="32489" w:author="Sopheak Phorn" w:date="2023-08-03T11:08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2490" w:author="Sopheak Phorn" w:date="2023-08-04T11:52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2491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.ស.</w:t>
        </w:r>
      </w:ins>
      <w:ins w:id="32492" w:author="Kem Sereyboth" w:date="2023-07-11T11:15:00Z">
        <w:r w:rsidRPr="00354BC3">
          <w:rPr>
            <w:rFonts w:ascii="Khmer MEF1" w:hAnsi="Khmer MEF1" w:cs="Khmer MEF1"/>
            <w:spacing w:val="2"/>
            <w:sz w:val="24"/>
            <w:szCs w:val="24"/>
            <w:cs/>
            <w:rPrChange w:id="32493" w:author="Sopheak Phorn" w:date="2023-08-04T11:5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សវនករ</w:t>
        </w:r>
        <w:r w:rsidRPr="00354BC3">
          <w:rPr>
            <w:rFonts w:ascii="Khmer MEF1" w:hAnsi="Khmer MEF1" w:cs="Khmer MEF1"/>
            <w:spacing w:val="2"/>
            <w:sz w:val="24"/>
            <w:szCs w:val="24"/>
            <w:cs/>
            <w:rPrChange w:id="32494" w:author="Sopheak Phorn" w:date="2023-08-04T11:52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ទទួលបន្ទុកបានពិនិត្យឃើញថា </w:t>
        </w:r>
      </w:ins>
      <w:ins w:id="32495" w:author="Kem Sereyboth" w:date="2023-07-19T16:14:00Z"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496" w:author="Sopheak Phorn" w:date="2023-08-04T11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497" w:author="Sopheak Phorn" w:date="2023-08-03T11:08:00Z">
        <w:r w:rsidR="006E6A40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498" w:author="Sopheak Phorn" w:date="2023-08-04T11:52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499" w:author="Kem Sereyboth" w:date="2023-07-19T16:14:00Z">
        <w:del w:id="32500" w:author="Sopheak Phorn" w:date="2023-08-03T11:08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501" w:author="Sopheak Phorn" w:date="2023-08-04T11:52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02" w:author="Sopheak Phorn" w:date="2023-08-04T11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2503" w:author="Kem Sereyboth" w:date="2023-07-11T11:15:00Z">
        <w:r w:rsidRPr="00354BC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504" w:author="Sopheak Phorn" w:date="2023-08-04T11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ក្រោមការដឹកនាំដ៏ខ្ពង់ខ្ពស់របស់ </w:t>
        </w:r>
        <w:r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05" w:author="Sopheak Phorn" w:date="2023-08-04T11:52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ឯកឧត្តម</w:t>
        </w:r>
      </w:ins>
      <w:ins w:id="32506" w:author="Kem Sereyboth" w:date="2023-07-19T16:15:00Z">
        <w:del w:id="32507" w:author="Sopheak Phorn" w:date="2023-08-03T11:09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508" w:author="Sopheak Phorn" w:date="2023-08-04T11:5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អនុ</w:delText>
          </w:r>
        </w:del>
      </w:ins>
      <w:ins w:id="32509" w:author="Kem Sereyboth" w:date="2023-07-11T11:15:00Z">
        <w:del w:id="32510" w:author="Sopheak Phorn" w:date="2023-08-03T11:09:00Z">
          <w:r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511" w:author="Sopheak Phorn" w:date="2023-08-04T11:5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អគ្គ</w:delText>
          </w:r>
          <w:r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512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លេខាធិការ</w:delText>
          </w:r>
        </w:del>
      </w:ins>
      <w:ins w:id="32513" w:author="Kem Sereyboth" w:date="2023-07-19T16:15:00Z">
        <w:del w:id="32514" w:author="Sopheak Phorn" w:date="2023-08-03T11:09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515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2516" w:author="Kem Sereyboth" w:date="2023-07-19T16:16:00Z">
        <w:del w:id="32517" w:author="Sopheak Phorn" w:date="2023-08-03T11:09:00Z">
          <w:r w:rsidR="00C85098" w:rsidRPr="00354BC3" w:rsidDel="006E6A4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518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ទទួលបន្ទុកជា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19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អគ្គនាយ</w:t>
        </w:r>
      </w:ins>
      <w:ins w:id="32520" w:author="Kem Sereyboth" w:date="2023-07-26T13:43:00Z">
        <w:r w:rsidR="00D04CE1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21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522" w:author="Kem Sereyboth" w:date="2023-07-19T16:16:00Z"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23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ក</w:t>
        </w:r>
      </w:ins>
      <w:ins w:id="32524" w:author="Kem Sereyboth" w:date="2023-07-26T13:43:00Z">
        <w:r w:rsidR="00D04CE1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25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​</w:t>
        </w:r>
      </w:ins>
      <w:ins w:id="32526" w:author="Sopheak Phorn" w:date="2023-08-03T11:09:00Z">
        <w:r w:rsidR="006E6A40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27" w:author="Sopheak Phorn" w:date="2023-08-04T11:52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32528" w:author="Kem Sereyboth" w:date="2023-07-19T16:16:00Z">
        <w:r w:rsidR="00C85098" w:rsidRPr="00354BC3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529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នៃ </w:t>
        </w:r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30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531" w:author="S_Chhenglay" w:date="2023-08-04T09:15:00Z">
        <w:r w:rsidR="007A26A4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32" w:author="Sopheak Phorn" w:date="2023-08-04T11:52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  <w:lang w:val="ca-ES"/>
              </w:rPr>
            </w:rPrChange>
          </w:rPr>
          <w:t>គ</w:t>
        </w:r>
      </w:ins>
      <w:ins w:id="32533" w:author="Kem Sereyboth" w:date="2023-07-19T16:16:00Z">
        <w:del w:id="32534" w:author="S_Chhenglay" w:date="2023-08-04T09:15:00Z">
          <w:r w:rsidR="00C85098" w:rsidRPr="00354BC3" w:rsidDel="007A26A4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lang w:val="ca-ES"/>
              <w:rPrChange w:id="32535" w:author="Sopheak Phorn" w:date="2023-08-04T11:52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C85098"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36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2537" w:author="Kem Sereyboth" w:date="2023-07-11T11:15:00Z">
        <w:r w:rsidRPr="00354BC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32538" w:author="Sopheak Phorn" w:date="2023-08-04T11:52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354BC3">
          <w:rPr>
            <w:rFonts w:ascii="Khmer MEF1" w:hAnsi="Khmer MEF1" w:cs="Khmer MEF1"/>
            <w:spacing w:val="2"/>
            <w:sz w:val="24"/>
            <w:szCs w:val="24"/>
            <w:cs/>
            <w:rPrChange w:id="32539" w:author="Sopheak Phorn" w:date="2023-08-04T11:52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បានខិតខំប្រឹងប្រែង</w:t>
        </w:r>
        <w:r w:rsidRPr="00DB5A9B">
          <w:rPr>
            <w:rFonts w:ascii="Khmer MEF1" w:hAnsi="Khmer MEF1" w:cs="Khmer MEF1"/>
            <w:spacing w:val="-2"/>
            <w:sz w:val="24"/>
            <w:szCs w:val="24"/>
            <w:cs/>
            <w:rPrChange w:id="32540" w:author="Sopheak Phorn" w:date="2023-08-03T13:13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ដឹកនាំការអនុវត្តការងាររបស់មន្ត្រីជំនាញទាំងអស់</w:t>
        </w:r>
        <w:r w:rsidRPr="00DB5A9B">
          <w:rPr>
            <w:rFonts w:ascii="Khmer MEF1" w:hAnsi="Khmer MEF1" w:cs="Khmer MEF1"/>
            <w:spacing w:val="-2"/>
            <w:sz w:val="24"/>
            <w:szCs w:val="24"/>
            <w:cs/>
            <w:rPrChange w:id="32541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រហូតសម្រេចបានសមិទ្ធផ</w:t>
        </w:r>
      </w:ins>
      <w:ins w:id="32542" w:author="Kem Sereyboth" w:date="2023-07-26T13:43:00Z">
        <w:r w:rsidR="00D04CE1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43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</w:t>
        </w:r>
      </w:ins>
      <w:ins w:id="32544" w:author="Kem Sereyboth" w:date="2023-07-11T11:15:00Z">
        <w:r w:rsidRPr="00DB5A9B">
          <w:rPr>
            <w:rFonts w:ascii="Khmer MEF1" w:hAnsi="Khmer MEF1" w:cs="Khmer MEF1"/>
            <w:spacing w:val="-2"/>
            <w:sz w:val="24"/>
            <w:szCs w:val="24"/>
            <w:cs/>
            <w:rPrChange w:id="32545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លការងារជាច្រើនដូចជា៖</w:t>
        </w:r>
      </w:ins>
      <w:ins w:id="32546" w:author="Kem Sereyboth" w:date="2023-07-19T16:36:00Z">
        <w:r w:rsidR="009C1540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47" w:author="Sopheak Phorn" w:date="2023-08-03T13:1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</w:ins>
      <w:ins w:id="32548" w:author="Sopheak Phorn" w:date="2023-08-03T12:36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49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បានអនុវត្ត</w:t>
        </w:r>
      </w:ins>
      <w:ins w:id="32550" w:author="Sopheak Phorn" w:date="2023-08-03T13:12:00Z">
        <w:r w:rsidR="00DB5A9B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51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​</w:t>
        </w:r>
      </w:ins>
      <w:ins w:id="32552" w:author="Sopheak Phorn" w:date="2023-08-03T12:36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53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ការប្រមូលចំណូល</w:t>
        </w:r>
      </w:ins>
      <w:ins w:id="32554" w:author="Sopheak Phorn" w:date="2023-08-03T12:37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55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អាជ្ញាបណ្ណ ចំណូល</w:t>
        </w:r>
      </w:ins>
      <w:ins w:id="32556" w:author="Sopheak Phorn" w:date="2023-08-03T12:38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57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សេវា</w:t>
        </w:r>
      </w:ins>
      <w:ins w:id="32558" w:author="Sopheak Phorn" w:date="2023-08-03T12:40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59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រក្សាទុក</w:t>
        </w:r>
      </w:ins>
      <w:ins w:id="32560" w:author="Sopheak Phorn" w:date="2023-08-03T12:38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61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របាយការណ៍ហិរញ្ញវត្ថុ ចំណូលពិន័យអន្តរក</w:t>
        </w:r>
      </w:ins>
      <w:ins w:id="32562" w:author="Sopheak Phorn" w:date="2023-08-03T12:39:00Z">
        <w:r w:rsidR="00B54666" w:rsidRPr="00DB5A9B">
          <w:rPr>
            <w:rFonts w:ascii="Khmer MEF1" w:hAnsi="Khmer MEF1" w:cs="Khmer MEF1"/>
            <w:spacing w:val="-2"/>
            <w:sz w:val="24"/>
            <w:szCs w:val="24"/>
            <w:cs/>
            <w:rPrChange w:id="32563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ារណ៍</w:t>
        </w:r>
      </w:ins>
      <w:ins w:id="32564" w:author="Sopheak Phorn" w:date="2023-08-03T12:40:00Z">
        <w:r w:rsidR="00B54666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និងកម្រៃពីកម្មវិធីសិក្សាគណនេយ្យករជំនាញកម្ពុជា,</w:t>
        </w:r>
      </w:ins>
      <w:ins w:id="32565" w:author="Sopheak Phorn" w:date="2023-08-03T12:39:00Z">
        <w:r w:rsidR="00B54666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ins w:id="32566" w:author="Sopheak Phorn" w:date="2023-08-03T11:40:00Z">
        <w:r w:rsidR="002E6B28">
          <w:rPr>
            <w:rFonts w:ascii="Khmer MEF1" w:hAnsi="Khmer MEF1" w:cs="Khmer MEF1" w:hint="cs"/>
            <w:spacing w:val="2"/>
            <w:sz w:val="24"/>
            <w:szCs w:val="24"/>
            <w:cs/>
          </w:rPr>
          <w:t>រៀបចំប្រព័ន្ធ</w:t>
        </w:r>
      </w:ins>
      <w:ins w:id="32567" w:author="Sopheak Phorn" w:date="2023-08-03T11:41:00Z">
        <w:r w:rsidR="002E6B28">
          <w:rPr>
            <w:rFonts w:ascii="Khmer MEF1" w:hAnsi="Khmer MEF1" w:cs="Khmer MEF1" w:hint="cs"/>
            <w:spacing w:val="2"/>
            <w:sz w:val="24"/>
            <w:szCs w:val="24"/>
            <w:cs/>
          </w:rPr>
          <w:t>គ្រប់គ្រងការដាក់របាយការណ៍ហិរញ្ញវត្ថុ</w:t>
        </w:r>
        <w:r w:rsidR="002E6B28" w:rsidRPr="00DB5A9B">
          <w:rPr>
            <w:rFonts w:ascii="Khmer MEF1" w:hAnsi="Khmer MEF1" w:cs="Khmer MEF1"/>
            <w:spacing w:val="-4"/>
            <w:sz w:val="24"/>
            <w:szCs w:val="24"/>
            <w:cs/>
            <w:rPrChange w:id="32568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សម្រាប់</w:t>
        </w:r>
      </w:ins>
      <w:ins w:id="32569" w:author="Sopheak Phorn" w:date="2023-08-03T12:32:00Z">
        <w:r w:rsidR="00B54666" w:rsidRPr="00DB5A9B">
          <w:rPr>
            <w:rFonts w:ascii="Khmer MEF1" w:hAnsi="Khmer MEF1" w:cs="Khmer MEF1"/>
            <w:spacing w:val="-4"/>
            <w:sz w:val="24"/>
            <w:szCs w:val="24"/>
            <w:cs/>
            <w:rPrChange w:id="32570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អង្គភាពមិនស្វែងរកប្រាក់ចំណេញ</w:t>
        </w:r>
        <w:r w:rsidR="00B54666" w:rsidRPr="00DB5A9B">
          <w:rPr>
            <w:rFonts w:ascii="Khmer MEF1" w:hAnsi="Khmer MEF1" w:cs="Khmer MEF1"/>
            <w:spacing w:val="-4"/>
            <w:sz w:val="24"/>
            <w:szCs w:val="24"/>
            <w:rPrChange w:id="32571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 xml:space="preserve">, </w:t>
        </w:r>
      </w:ins>
      <w:ins w:id="32572" w:author="Sopheak Phorn" w:date="2023-08-03T11:14:00Z">
        <w:r w:rsidR="00425B0A" w:rsidRPr="00DB5A9B">
          <w:rPr>
            <w:rFonts w:ascii="Khmer MEF1" w:hAnsi="Khmer MEF1" w:cs="Khmer MEF1"/>
            <w:spacing w:val="-4"/>
            <w:sz w:val="24"/>
            <w:szCs w:val="24"/>
            <w:cs/>
            <w:rPrChange w:id="32573" w:author="Sopheak Phorn" w:date="2023-08-03T13:13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គោលការណ៍ បែបបទ យន្តការ និងនីតិវិធីការគ្រប់គ្រងគុណភាព</w:t>
        </w:r>
        <w:r w:rsidR="00425B0A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574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សវនកម្ម</w:t>
        </w:r>
        <w:r w:rsidR="00425B0A" w:rsidRPr="00DB5A9B">
          <w:rPr>
            <w:rFonts w:ascii="Khmer MEF1" w:hAnsi="Khmer MEF1" w:cs="Khmer MEF1"/>
            <w:spacing w:val="-12"/>
            <w:sz w:val="24"/>
            <w:szCs w:val="24"/>
            <w:rPrChange w:id="32575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 xml:space="preserve">, </w:t>
        </w:r>
      </w:ins>
      <w:ins w:id="32576" w:author="Sopheak Phorn" w:date="2023-08-03T11:15:00Z">
        <w:r w:rsidR="00425B0A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577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ប្រកាសស្ដីពីការគ្រប់គ្រងអាជ្ញាបណ្ណគណនេយ្យនិងសវនកម្ម</w:t>
        </w:r>
      </w:ins>
      <w:ins w:id="32578" w:author="Sopheak Phorn" w:date="2023-08-03T13:14:00Z">
        <w:r w:rsidR="00DB5A9B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579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បានដាក់</w:t>
        </w:r>
      </w:ins>
      <w:ins w:id="32580" w:author="Sopheak Phorn" w:date="2023-08-03T13:16:00Z">
        <w:r w:rsidR="00DB5A9B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581" w:author="Sopheak Phorn" w:date="2023-08-03T13:1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ឆ្លង</w:t>
        </w:r>
      </w:ins>
      <w:ins w:id="32582" w:author="Sopheak Phorn" w:date="2023-08-03T13:14:00Z">
        <w:r w:rsidR="00DB5A9B" w:rsidRPr="00DB5A9B">
          <w:rPr>
            <w:rFonts w:ascii="Khmer MEF1" w:hAnsi="Khmer MEF1" w:cs="Khmer MEF1"/>
            <w:spacing w:val="-12"/>
            <w:sz w:val="24"/>
            <w:szCs w:val="24"/>
            <w:cs/>
            <w:rPrChange w:id="32583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ក្រុមបច្ចេកទេស </w:t>
        </w:r>
        <w:r w:rsidR="00DB5A9B" w:rsidRPr="00DB5A9B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rPrChange w:id="32584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អ.ស.ហ.</w:t>
        </w:r>
      </w:ins>
      <w:ins w:id="32585" w:author="Sopheak Phorn" w:date="2023-08-03T11:15:00Z">
        <w:r w:rsidR="00425B0A" w:rsidRPr="00DB5A9B">
          <w:rPr>
            <w:rFonts w:ascii="Khmer MEF1" w:hAnsi="Khmer MEF1" w:cs="Khmer MEF1"/>
            <w:spacing w:val="-12"/>
            <w:sz w:val="24"/>
            <w:szCs w:val="24"/>
            <w:rPrChange w:id="32586" w:author="Sopheak Phorn" w:date="2023-08-03T13:16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>,</w:t>
        </w:r>
        <w:r w:rsidR="00425B0A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  <w:r w:rsidR="00425B0A" w:rsidRPr="0043176C">
          <w:rPr>
            <w:rFonts w:ascii="Khmer MEF1" w:hAnsi="Khmer MEF1" w:cs="Khmer MEF1"/>
            <w:spacing w:val="2"/>
            <w:sz w:val="24"/>
            <w:szCs w:val="24"/>
            <w:cs/>
          </w:rPr>
          <w:t>ការពិនិត្យ ឬអធិការកិច្ចគុណភាពសវនកម្មក្រុមហ៊ុនសវនកម្ម</w:t>
        </w:r>
        <w:r w:rsidR="00425B0A" w:rsidRPr="00DB5A9B">
          <w:rPr>
            <w:rFonts w:ascii="Khmer MEF1" w:hAnsi="Khmer MEF1" w:cs="Khmer MEF1"/>
            <w:spacing w:val="4"/>
            <w:sz w:val="24"/>
            <w:szCs w:val="24"/>
            <w:cs/>
            <w:rPrChange w:id="32587" w:author="Sopheak Phorn" w:date="2023-08-03T13:15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ដែលទទួលអាជ្ញាបណ្ណពី </w:t>
        </w:r>
        <w:r w:rsidR="00425B0A" w:rsidRPr="00DB5A9B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2588" w:author="Sopheak Phorn" w:date="2023-08-03T13:15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ន.គ.ស.</w:t>
        </w:r>
      </w:ins>
      <w:ins w:id="32589" w:author="Sopheak Phorn" w:date="2023-08-03T13:15:00Z">
        <w:r w:rsidR="00DB5A9B" w:rsidRPr="00DB5A9B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2590" w:author="Sopheak Phorn" w:date="2023-08-03T13:1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 xml:space="preserve"> </w:t>
        </w:r>
        <w:r w:rsidR="00DB5A9B" w:rsidRPr="00DB5A9B">
          <w:rPr>
            <w:rFonts w:ascii="Khmer MEF1" w:hAnsi="Khmer MEF1" w:cs="Khmer MEF1"/>
            <w:spacing w:val="4"/>
            <w:sz w:val="24"/>
            <w:szCs w:val="24"/>
            <w:cs/>
            <w:rPrChange w:id="32591" w:author="Sopheak Phorn" w:date="2023-08-03T13:15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 xml:space="preserve">ចំនួន  ១១ </w:t>
        </w:r>
        <w:r w:rsidR="00DB5A9B" w:rsidRPr="00DB5A9B">
          <w:rPr>
            <w:rFonts w:ascii="Khmer MEF1" w:hAnsi="Khmer MEF1" w:cs="Khmer MEF1"/>
            <w:spacing w:val="4"/>
            <w:sz w:val="24"/>
            <w:szCs w:val="24"/>
            <w:cs/>
            <w:rPrChange w:id="32592" w:author="Sopheak Phorn" w:date="2023-08-03T13:1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</w:rPr>
            </w:rPrChange>
          </w:rPr>
          <w:t>ក្រុមហ៊ុន</w:t>
        </w:r>
      </w:ins>
      <w:ins w:id="32593" w:author="Sopheak Phorn" w:date="2023-08-03T11:15:00Z">
        <w:r w:rsidR="00425B0A" w:rsidRPr="00DB5A9B">
          <w:rPr>
            <w:rFonts w:ascii="Khmer MEF1" w:hAnsi="Khmer MEF1" w:cs="Khmer MEF1"/>
            <w:spacing w:val="4"/>
            <w:sz w:val="24"/>
            <w:szCs w:val="24"/>
            <w:rPrChange w:id="32594" w:author="Sopheak Phorn" w:date="2023-08-03T13:17:00Z"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</w:rPr>
            </w:rPrChange>
          </w:rPr>
          <w:t>,</w:t>
        </w:r>
      </w:ins>
      <w:ins w:id="32595" w:author="Sopheak Phorn" w:date="2023-08-03T11:16:00Z">
        <w:r w:rsidR="00054921" w:rsidRPr="00DB5A9B">
          <w:rPr>
            <w:rFonts w:ascii="Khmer MEF1" w:hAnsi="Khmer MEF1" w:cs="Khmer MEF1"/>
            <w:spacing w:val="4"/>
            <w:sz w:val="24"/>
            <w:szCs w:val="24"/>
            <w:cs/>
            <w:rPrChange w:id="32596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</w:t>
        </w:r>
        <w:r w:rsidR="00054921" w:rsidRPr="004C5D14">
          <w:rPr>
            <w:rFonts w:ascii="Khmer MEF1" w:hAnsi="Khmer MEF1" w:cs="Khmer MEF1"/>
            <w:spacing w:val="4"/>
            <w:sz w:val="24"/>
            <w:szCs w:val="24"/>
            <w:cs/>
            <w:rPrChange w:id="32597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ប្រកាសស្ដីពីវិធាននិងនីតិវិធីនៃការដោះស្រាយបណ្ដឹងតវ៉ា</w:t>
        </w:r>
      </w:ins>
      <w:ins w:id="32598" w:author="Sopheak Phorn" w:date="2023-08-03T13:16:00Z">
        <w:r w:rsidR="00DB5A9B" w:rsidRPr="004C5D14">
          <w:rPr>
            <w:rFonts w:ascii="Khmer MEF1" w:hAnsi="Khmer MEF1" w:cs="Khmer MEF1"/>
            <w:spacing w:val="4"/>
            <w:sz w:val="24"/>
            <w:szCs w:val="24"/>
            <w:cs/>
            <w:rPrChange w:id="32599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 xml:space="preserve"> បានដាក់ឆ្លងបច្ចេកទេស </w:t>
        </w:r>
        <w:r w:rsidR="00DB5A9B" w:rsidRPr="004C5D14">
          <w:rPr>
            <w:rFonts w:ascii="Khmer MEF1" w:hAnsi="Khmer MEF1" w:cs="Khmer MEF1"/>
            <w:b/>
            <w:bCs/>
            <w:spacing w:val="4"/>
            <w:sz w:val="24"/>
            <w:szCs w:val="24"/>
            <w:cs/>
            <w:rPrChange w:id="32600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ន.គ​.ស.</w:t>
        </w:r>
      </w:ins>
      <w:ins w:id="32601" w:author="Sopheak Phorn" w:date="2023-08-03T11:16:00Z">
        <w:r w:rsidR="00054921" w:rsidRPr="004C5D14">
          <w:rPr>
            <w:rFonts w:ascii="Khmer MEF1" w:hAnsi="Khmer MEF1" w:cs="Khmer MEF1"/>
            <w:spacing w:val="4"/>
            <w:sz w:val="24"/>
            <w:szCs w:val="24"/>
            <w:rPrChange w:id="32602" w:author="Sopheak Phorn" w:date="2023-08-03T13:17:00Z">
              <w:rPr>
                <w:rFonts w:ascii="Khmer MEF1" w:hAnsi="Khmer MEF1" w:cs="Khmer MEF1"/>
                <w:spacing w:val="2"/>
                <w:sz w:val="24"/>
                <w:szCs w:val="24"/>
              </w:rPr>
            </w:rPrChange>
          </w:rPr>
          <w:t>,</w:t>
        </w:r>
      </w:ins>
      <w:ins w:id="32603" w:author="Sopheak Phorn" w:date="2023-08-03T11:14:00Z">
        <w:r w:rsidR="00425B0A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ins w:id="32604" w:author="Kem Sereyboth" w:date="2023-07-19T16:36:00Z">
        <w:del w:id="32605" w:author="Sopheak Phorn" w:date="2023-08-03T11:10:00Z"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2606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ការរៀបចំ</w:delText>
          </w:r>
        </w:del>
      </w:ins>
      <w:ins w:id="32607" w:author="Kem Sereyboth" w:date="2023-07-19T16:39:00Z">
        <w:del w:id="32608" w:author="Sopheak Phorn" w:date="2023-08-03T11:10:00Z"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2609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អនុក្រឹត្យស្តីពីនិយ័តកម្ម</w:delText>
          </w:r>
        </w:del>
      </w:ins>
      <w:ins w:id="32610" w:author="Kem Sereyboth" w:date="2023-07-19T16:40:00Z">
        <w:del w:id="32611" w:author="Sopheak Phorn" w:date="2023-08-03T11:10:00Z"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2612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ប្រព័ន្ធសន្តិសុខសង្គម</w:delText>
          </w:r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rPrChange w:id="32613" w:author="Kem Sereyboth" w:date="2023-07-26T13:4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,</w:delText>
          </w:r>
          <w:r w:rsidR="009C1540" w:rsidRPr="00D04CE1" w:rsidDel="00425B0A">
            <w:rPr>
              <w:rFonts w:ascii="Khmer MEF1" w:hAnsi="Khmer MEF1" w:cs="Khmer MEF1"/>
              <w:spacing w:val="2"/>
              <w:sz w:val="24"/>
              <w:szCs w:val="24"/>
              <w:cs/>
              <w:rPrChange w:id="32614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អនុក្រឹត្យស្តីពីគោលការ</w:delText>
          </w:r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615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ណែ</w:delText>
          </w:r>
        </w:del>
      </w:ins>
      <w:ins w:id="32616" w:author="Kem Sereyboth" w:date="2023-07-26T13:45:00Z">
        <w:del w:id="32617" w:author="Sopheak Phorn" w:date="2023-08-03T11:10:00Z">
          <w:r w:rsidR="00D04CE1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618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2619" w:author="Kem Sereyboth" w:date="2023-07-19T16:40:00Z">
        <w:del w:id="32620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621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នាំសម្រាប់ការវិនិយោគមូល</w:delText>
          </w:r>
        </w:del>
      </w:ins>
      <w:ins w:id="32622" w:author="Kem Sereyboth" w:date="2023-07-19T16:41:00Z">
        <w:del w:id="32623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624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និធិសន្តិសុខសង្គម</w:delText>
          </w:r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rPrChange w:id="32625" w:author="Kem Sereyboth" w:date="2023-07-26T13:4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, </w:delText>
          </w:r>
        </w:del>
      </w:ins>
      <w:ins w:id="32626" w:author="Kem Sereyboth" w:date="2023-07-19T16:36:00Z">
        <w:del w:id="32627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628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ផែនការ</w:delText>
          </w:r>
        </w:del>
      </w:ins>
      <w:ins w:id="32629" w:author="Kem Sereyboth" w:date="2023-07-19T16:37:00Z">
        <w:del w:id="32630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631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អភិវឌ្ឍន៍ស្ថាប័នរបស់និយ័តករសន្តិសុខសង្គ</w:delText>
          </w:r>
        </w:del>
      </w:ins>
      <w:ins w:id="32632" w:author="Kem Sereyboth" w:date="2023-07-26T13:46:00Z">
        <w:del w:id="32633" w:author="Sopheak Phorn" w:date="2023-08-03T11:10:00Z">
          <w:r w:rsidR="00D04CE1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634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2635" w:author="Kem Sereyboth" w:date="2023-07-19T16:37:00Z">
        <w:del w:id="32636" w:author="Sopheak Phorn" w:date="2023-08-03T11:10:00Z">
          <w:r w:rsidR="009C1540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637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</w:delText>
          </w:r>
        </w:del>
      </w:ins>
      <w:ins w:id="32638" w:author="Kem Sereyboth" w:date="2023-07-26T13:46:00Z">
        <w:del w:id="32639" w:author="Sopheak Phorn" w:date="2023-08-03T11:10:00Z">
          <w:r w:rsidR="00D04CE1" w:rsidRPr="00D04CE1" w:rsidDel="00425B0A">
            <w:rPr>
              <w:rFonts w:ascii="Khmer MEF1" w:hAnsi="Khmer MEF1" w:cs="Khmer MEF1"/>
              <w:spacing w:val="-2"/>
              <w:sz w:val="24"/>
              <w:szCs w:val="24"/>
              <w:cs/>
              <w:rPrChange w:id="32640" w:author="Kem Sereyboth" w:date="2023-07-26T13:46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  <w:r w:rsidR="00D04CE1" w:rsidDel="00425B0A">
            <w:rPr>
              <w:rFonts w:ascii="Khmer MEF1" w:hAnsi="Khmer MEF1" w:cs="Khmer MEF1" w:hint="cs"/>
              <w:sz w:val="24"/>
              <w:szCs w:val="24"/>
              <w:cs/>
            </w:rPr>
            <w:delText xml:space="preserve"> </w:delText>
          </w:r>
        </w:del>
      </w:ins>
      <w:ins w:id="32641" w:author="Kem Sereyboth" w:date="2023-07-19T16:38:00Z">
        <w:del w:id="32642" w:author="Sopheak Phorn" w:date="2023-08-03T11:10:00Z">
          <w:r w:rsidR="009C1540" w:rsidRPr="00F55550" w:rsidDel="00425B0A">
            <w:rPr>
              <w:rFonts w:ascii="Khmer MEF1" w:hAnsi="Khmer MEF1" w:cs="Khmer MEF1" w:hint="cs"/>
              <w:sz w:val="24"/>
              <w:szCs w:val="24"/>
              <w:cs/>
            </w:rPr>
            <w:delText>២០២២-២០២៦</w:delText>
          </w:r>
        </w:del>
      </w:ins>
      <w:ins w:id="32643" w:author="Kem Sereyboth" w:date="2023-07-19T16:41:00Z">
        <w:del w:id="32644" w:author="Sopheak Phorn" w:date="2023-08-03T11:10:00Z">
          <w:r w:rsidR="009C1540" w:rsidRPr="00F55550" w:rsidDel="00425B0A">
            <w:rPr>
              <w:rFonts w:ascii="Khmer MEF1" w:hAnsi="Khmer MEF1" w:cs="Khmer MEF1" w:hint="cs"/>
              <w:sz w:val="24"/>
              <w:szCs w:val="24"/>
              <w:cs/>
            </w:rPr>
            <w:delText>, សេចក្តីណ</w:delText>
          </w:r>
        </w:del>
      </w:ins>
      <w:ins w:id="32645" w:author="Kem Sereyboth" w:date="2023-07-19T16:42:00Z">
        <w:del w:id="32646" w:author="Sopheak Phorn" w:date="2023-08-03T11:10:00Z">
          <w:r w:rsidR="009C1540" w:rsidRPr="00F55550" w:rsidDel="00425B0A">
            <w:rPr>
              <w:rFonts w:ascii="Khmer MEF1" w:hAnsi="Khmer MEF1" w:cs="Khmer MEF1" w:hint="cs"/>
              <w:sz w:val="24"/>
              <w:szCs w:val="24"/>
              <w:cs/>
            </w:rPr>
            <w:delText>ែនាំស្តីពីការកំណត់ប្រភេទ និងទម្រង់របាយការណ៍របស់ប្រតិបត្តិករសន្តិសង្គម</w:delText>
          </w:r>
          <w:r w:rsidR="009C1540" w:rsidRPr="00D04CE1" w:rsidDel="00425B0A">
            <w:rPr>
              <w:rFonts w:ascii="Khmer MEF1" w:hAnsi="Khmer MEF1" w:cs="Khmer MEF1"/>
              <w:spacing w:val="6"/>
              <w:sz w:val="24"/>
              <w:szCs w:val="24"/>
              <w:cs/>
              <w:rPrChange w:id="32647" w:author="Kem Sereyboth" w:date="2023-07-26T13:47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សង្គម និងភាគីពាក់ព័ន្ធ</w:delText>
          </w:r>
        </w:del>
      </w:ins>
      <w:ins w:id="32648" w:author="Kem Sereyboth" w:date="2023-07-19T16:43:00Z">
        <w:del w:id="32649" w:author="Sopheak Phorn" w:date="2023-08-03T11:10:00Z">
          <w:r w:rsidR="009C1540" w:rsidRPr="00D04CE1" w:rsidDel="00425B0A">
            <w:rPr>
              <w:rFonts w:ascii="Khmer MEF1" w:hAnsi="Khmer MEF1" w:cs="Khmer MEF1"/>
              <w:spacing w:val="6"/>
              <w:sz w:val="24"/>
              <w:szCs w:val="24"/>
              <w:cs/>
              <w:rPrChange w:id="32650" w:author="Kem Sereyboth" w:date="2023-07-26T13:47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="009C1540" w:rsidRPr="00354BC3">
          <w:rPr>
            <w:rFonts w:ascii="Khmer MEF1" w:hAnsi="Khmer MEF1" w:cs="Khmer MEF1"/>
            <w:spacing w:val="8"/>
            <w:sz w:val="24"/>
            <w:szCs w:val="24"/>
            <w:cs/>
            <w:rPrChange w:id="32651" w:author="Sopheak Phorn" w:date="2023-08-04T11:5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និងបទប្បញ្ញត្តិជាច្រើនទៀត </w:t>
        </w:r>
      </w:ins>
      <w:ins w:id="32652" w:author="Kem Sereyboth" w:date="2023-07-11T11:15:00Z">
        <w:r w:rsidRPr="00354BC3">
          <w:rPr>
            <w:rFonts w:ascii="Khmer MEF1" w:hAnsi="Khmer MEF1" w:cs="Khmer MEF1"/>
            <w:spacing w:val="8"/>
            <w:sz w:val="24"/>
            <w:szCs w:val="24"/>
            <w:cs/>
            <w:rPrChange w:id="32653" w:author="Sopheak Phorn" w:date="2023-08-04T11:5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​​ប្រកបដោយស្មារ​តី</w:t>
        </w:r>
        <w:r w:rsidRPr="00354BC3">
          <w:rPr>
            <w:rFonts w:ascii="Khmer MEF1" w:hAnsi="Khmer MEF1" w:cs="Khmer MEF1"/>
            <w:spacing w:val="8"/>
            <w:sz w:val="24"/>
            <w:szCs w:val="24"/>
            <w:rPrChange w:id="32654" w:author="Sopheak Phorn" w:date="2023-08-04T11:53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</w:t>
        </w:r>
        <w:r w:rsidRPr="00354BC3">
          <w:rPr>
            <w:rFonts w:ascii="Khmer MEF1" w:hAnsi="Khmer MEF1" w:cs="Khmer MEF1"/>
            <w:spacing w:val="8"/>
            <w:sz w:val="24"/>
            <w:szCs w:val="24"/>
            <w:cs/>
            <w:rPrChange w:id="32655" w:author="Sopheak Phorn" w:date="2023-08-04T11:53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ទទួលខុសត្រូវខ្ពស់ និងស្រប</w:t>
        </w:r>
        <w:r w:rsidRPr="00354BC3">
          <w:rPr>
            <w:rFonts w:ascii="Khmer MEF1" w:hAnsi="Khmer MEF1" w:cs="Khmer MEF1"/>
            <w:spacing w:val="8"/>
            <w:sz w:val="24"/>
            <w:szCs w:val="24"/>
            <w:cs/>
            <w:rPrChange w:id="32656" w:author="Sopheak Phorn" w:date="2023-08-04T11:53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ទៅតាមផែនការដែលបាន</w:t>
        </w:r>
        <w:r w:rsidRPr="00F55550">
          <w:rPr>
            <w:rFonts w:ascii="Khmer MEF1" w:hAnsi="Khmer MEF1" w:cs="Khmer MEF1"/>
            <w:spacing w:val="4"/>
            <w:sz w:val="24"/>
            <w:szCs w:val="24"/>
            <w:cs/>
          </w:rPr>
          <w:t>កំណត់ដែលបាននាំឱ្យ</w:t>
        </w:r>
        <w:r w:rsidRPr="00F55550">
          <w:rPr>
            <w:rFonts w:ascii="Khmer MEF1" w:hAnsi="Khmer MEF1" w:cs="Khmer MEF1"/>
            <w:sz w:val="24"/>
            <w:szCs w:val="24"/>
            <w:cs/>
          </w:rPr>
          <w:t>ស</w:t>
        </w:r>
        <w:r w:rsidRPr="00F55550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ម្រេច​បានលទ្ធផលគួរជាទីមោទនៈ។ </w:t>
        </w:r>
      </w:ins>
    </w:p>
    <w:p w14:paraId="52CE3BA6" w14:textId="367CF6C6" w:rsidR="00B1425C" w:rsidRPr="00E33574" w:rsidRDefault="00B1425C">
      <w:pPr>
        <w:spacing w:after="0" w:line="226" w:lineRule="auto"/>
        <w:ind w:firstLine="709"/>
        <w:jc w:val="both"/>
        <w:rPr>
          <w:ins w:id="32657" w:author="Kem Sereyboth" w:date="2023-07-11T11:17:00Z"/>
          <w:rFonts w:ascii="Khmer MEF1" w:hAnsi="Khmer MEF1" w:cs="Khmer MEF1"/>
          <w:spacing w:val="-6"/>
          <w:sz w:val="24"/>
          <w:szCs w:val="24"/>
          <w:rPrChange w:id="32658" w:author="Kem Sereyboth" w:date="2023-07-19T16:59:00Z">
            <w:rPr>
              <w:ins w:id="32659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2660" w:author="Sopheak Phorn" w:date="2023-08-25T16:21:00Z">
          <w:pPr>
            <w:spacing w:after="0" w:line="226" w:lineRule="auto"/>
            <w:jc w:val="both"/>
          </w:pPr>
        </w:pPrChange>
      </w:pPr>
      <w:ins w:id="32661" w:author="Kem Sereyboth" w:date="2023-07-11T11:15:00Z">
        <w:r w:rsidRPr="00D04CE1">
          <w:rPr>
            <w:rFonts w:ascii="Khmer MEF1" w:hAnsi="Khmer MEF1" w:cs="Khmer MEF1"/>
            <w:spacing w:val="8"/>
            <w:sz w:val="24"/>
            <w:szCs w:val="24"/>
            <w:cs/>
            <w:rPrChange w:id="32662" w:author="Kem Sereyboth" w:date="2023-07-26T13:48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ឆ្លងតាម</w:t>
        </w:r>
      </w:ins>
      <w:ins w:id="32663" w:author="Kem Sereyboth" w:date="2023-07-26T13:48:00Z">
        <w:r w:rsidR="00D04CE1" w:rsidRPr="00D04CE1">
          <w:rPr>
            <w:rFonts w:ascii="Khmer MEF1" w:hAnsi="Khmer MEF1" w:cs="Khmer MEF1"/>
            <w:spacing w:val="8"/>
            <w:sz w:val="24"/>
            <w:szCs w:val="24"/>
            <w:rPrChange w:id="32664" w:author="Kem Sereyboth" w:date="2023-07-26T13:48:00Z">
              <w:rPr>
                <w:rFonts w:ascii="Khmer MEF1" w:hAnsi="Khmer MEF1" w:cs="Khmer MEF1"/>
                <w:spacing w:val="6"/>
                <w:sz w:val="24"/>
                <w:szCs w:val="24"/>
              </w:rPr>
            </w:rPrChange>
          </w:rPr>
          <w:t>​​​</w:t>
        </w:r>
      </w:ins>
      <w:ins w:id="32665" w:author="Kem Sereyboth" w:date="2023-07-11T11:15:00Z">
        <w:r w:rsidRPr="00D04CE1">
          <w:rPr>
            <w:rFonts w:ascii="Khmer MEF1" w:hAnsi="Khmer MEF1" w:cs="Khmer MEF1"/>
            <w:spacing w:val="8"/>
            <w:sz w:val="24"/>
            <w:szCs w:val="24"/>
            <w:cs/>
            <w:rPrChange w:id="32666" w:author="Kem Sereyboth" w:date="2023-07-26T13:48:00Z">
              <w:rPr>
                <w:rFonts w:ascii="Khmer MEF1" w:hAnsi="Khmer MEF1" w:cs="Khmer MEF1"/>
                <w:spacing w:val="6"/>
                <w:sz w:val="24"/>
                <w:szCs w:val="24"/>
                <w:cs/>
              </w:rPr>
            </w:rPrChange>
          </w:rPr>
          <w:t>ការពិនិត្យនិងវាយតម្លៃ បន្ទាប់ពីប្រមូលទិន្នន័យនិងព័ត៌មាន សវនករទទួលបន្ទុកធ្វើការ</w:t>
        </w:r>
        <w:r w:rsidRPr="00D04CE1">
          <w:rPr>
            <w:rFonts w:ascii="Khmer MEF1" w:hAnsi="Khmer MEF1" w:cs="Khmer MEF1"/>
            <w:spacing w:val="-10"/>
            <w:sz w:val="24"/>
            <w:szCs w:val="24"/>
            <w:cs/>
            <w:rPrChange w:id="32667" w:author="Kem Sereyboth" w:date="2023-07-26T13:49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សន្និដ្ឋានយោងតាមប្រកាសលេខ </w:t>
        </w:r>
      </w:ins>
      <w:ins w:id="32668" w:author="Kem Sereyboth" w:date="2023-07-19T16:17:00Z">
        <w:r w:rsidR="00C85098" w:rsidRPr="00D04CE1">
          <w:rPr>
            <w:rFonts w:ascii="Khmer MEF1" w:hAnsi="Khmer MEF1" w:cs="Khmer MEF1"/>
            <w:spacing w:val="-10"/>
            <w:sz w:val="24"/>
            <w:szCs w:val="24"/>
            <w:cs/>
            <w:lang w:val="ca-ES"/>
            <w:rPrChange w:id="32669" w:author="Kem Sereyboth" w:date="2023-07-26T13:49:00Z">
              <w:rPr>
                <w:rFonts w:ascii="Khmer MEF1" w:hAnsi="Khmer MEF1" w:cs="Khmer MEF1"/>
                <w:color w:val="FF0000"/>
                <w:spacing w:val="-16"/>
                <w:sz w:val="24"/>
                <w:szCs w:val="24"/>
                <w:cs/>
                <w:lang w:val="ca-ES"/>
              </w:rPr>
            </w:rPrChange>
          </w:rPr>
          <w:t xml:space="preserve">០១៥ អ.ស.ហ. ប្រក ចុះថ្ងៃទី២៨ ខែមីនា ឆ្នាំ២០២៣ </w:t>
        </w:r>
      </w:ins>
      <w:ins w:id="32670" w:author="Kem Sereyboth" w:date="2023-07-11T11:15:00Z">
        <w:r w:rsidRPr="00D04CE1">
          <w:rPr>
            <w:rFonts w:ascii="Khmer MEF1" w:hAnsi="Khmer MEF1" w:cs="Khmer MEF1"/>
            <w:spacing w:val="-10"/>
            <w:sz w:val="24"/>
            <w:szCs w:val="24"/>
            <w:cs/>
            <w:lang w:val="en-GB"/>
            <w:rPrChange w:id="32671" w:author="Kem Sereyboth" w:date="2023-07-26T13:49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Pr="00D04CE1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32672" w:author="Kem Sereyboth" w:date="2023-07-26T13:49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>ស្តីពីការដាក់ឱ្យ</w:t>
        </w:r>
        <w:r w:rsidRPr="00D04CE1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32673" w:author="Kem Sereyboth" w:date="2023-07-26T13:49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អនុវត្ត</w:t>
        </w:r>
        <w:r w:rsidRPr="00D04CE1">
          <w:rPr>
            <w:rFonts w:ascii="Khmer MEF1" w:hAnsi="Khmer MEF1" w:cs="Khmer MEF1"/>
            <w:spacing w:val="-6"/>
            <w:sz w:val="24"/>
            <w:szCs w:val="24"/>
            <w:cs/>
            <w:lang w:val="en-GB"/>
            <w:rPrChange w:id="32674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នូ</w:t>
        </w:r>
        <w:r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675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វ</w:t>
        </w:r>
      </w:ins>
      <w:ins w:id="32676" w:author="Kem Sereyboth" w:date="2023-07-26T13:48:00Z">
        <w:r w:rsidR="00D04CE1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677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2678" w:author="Kem Sereyboth" w:date="2023-07-11T11:15:00Z">
        <w:r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679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គោលការណ៍ណែនាំស្តីពីសវនកម្មសមិទ្ធកម្មរបស់អង្គភាពសវនកម្មផ្ទៃក្នុងនៃ</w:t>
        </w:r>
      </w:ins>
      <w:ins w:id="32680" w:author="Kem Sereyboth" w:date="2023-07-19T16:34:00Z">
        <w:r w:rsidR="009C1540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681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អាជ្ញាធរសេវាហិរញ្ញវត្ថ</w:t>
        </w:r>
      </w:ins>
      <w:ins w:id="32682" w:author="Kem Sereyboth" w:date="2023-07-19T16:35:00Z">
        <w:r w:rsidR="009C1540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683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ុមិនមែ</w:t>
        </w:r>
      </w:ins>
      <w:ins w:id="32684" w:author="Kem Sereyboth" w:date="2023-07-26T13:49:00Z">
        <w:r w:rsidR="00D04CE1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685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​</w:t>
        </w:r>
      </w:ins>
      <w:ins w:id="32686" w:author="Kem Sereyboth" w:date="2023-07-19T16:35:00Z">
        <w:r w:rsidR="009C1540" w:rsidRPr="00D04CE1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687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t>ន</w:t>
        </w:r>
      </w:ins>
      <w:ins w:id="32688" w:author="Kem Sereyboth" w:date="2023-07-26T13:50:00Z">
        <w:r w:rsidR="00D04CE1" w:rsidRPr="00D04CE1">
          <w:rPr>
            <w:rFonts w:ascii="Khmer MEF1" w:hAnsi="Khmer MEF1" w:cs="Khmer MEF1"/>
            <w:spacing w:val="-8"/>
            <w:sz w:val="24"/>
            <w:szCs w:val="24"/>
            <w:lang w:val="en-GB"/>
            <w:rPrChange w:id="32689" w:author="Kem Sereyboth" w:date="2023-07-26T13:50:00Z">
              <w:rPr>
                <w:rFonts w:ascii="Khmer MEF1" w:hAnsi="Khmer MEF1" w:cs="Khmer MEF1"/>
                <w:spacing w:val="4"/>
                <w:sz w:val="24"/>
                <w:szCs w:val="24"/>
                <w:lang w:val="en-GB"/>
              </w:rPr>
            </w:rPrChange>
          </w:rPr>
          <w:t>​​​​</w:t>
        </w:r>
      </w:ins>
      <w:ins w:id="32690" w:author="Kem Sereyboth" w:date="2023-07-19T16:35:00Z">
        <w:r w:rsidR="009C1540" w:rsidRPr="0043176C">
          <w:rPr>
            <w:rFonts w:ascii="Khmer MEF1" w:hAnsi="Khmer MEF1" w:cs="Khmer MEF1"/>
            <w:spacing w:val="-10"/>
            <w:sz w:val="24"/>
            <w:szCs w:val="24"/>
            <w:cs/>
            <w:lang w:val="en-GB"/>
            <w:rPrChange w:id="32691" w:author="Sopheak Phorn" w:date="2023-08-03T13:18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en-GB"/>
              </w:rPr>
            </w:rPrChange>
          </w:rPr>
          <w:lastRenderedPageBreak/>
          <w:t>ធនាគារ</w:t>
        </w:r>
      </w:ins>
      <w:ins w:id="32692" w:author="Kem Sereyboth" w:date="2023-07-11T11:15:00Z">
        <w:r w:rsidRPr="0043176C">
          <w:rPr>
            <w:rFonts w:ascii="Khmer MEF1" w:hAnsi="Khmer MEF1" w:cs="Khmer MEF1"/>
            <w:spacing w:val="-10"/>
            <w:sz w:val="24"/>
            <w:szCs w:val="24"/>
            <w:lang w:val="en-GB"/>
            <w:rPrChange w:id="32693" w:author="Sopheak Phorn" w:date="2023-08-03T13:18:00Z">
              <w:rPr>
                <w:rFonts w:ascii="Khmer MEF1" w:hAnsi="Khmer MEF1" w:cs="Khmer MEF1"/>
                <w:spacing w:val="4"/>
                <w:sz w:val="24"/>
                <w:szCs w:val="24"/>
                <w:lang w:val="en-GB"/>
              </w:rPr>
            </w:rPrChange>
          </w:rPr>
          <w:t xml:space="preserve"> </w:t>
        </w:r>
      </w:ins>
      <w:ins w:id="32694" w:author="Sopheak Phorn" w:date="2023-08-03T13:07:00Z">
        <w:r w:rsidR="00CC7C31" w:rsidRPr="0043176C">
          <w:rPr>
            <w:rFonts w:ascii="Khmer MEF1" w:hAnsi="Khmer MEF1" w:cs="Khmer MEF1"/>
            <w:spacing w:val="-10"/>
            <w:sz w:val="24"/>
            <w:szCs w:val="24"/>
            <w:cs/>
            <w:rPrChange w:id="32695" w:author="Sopheak Phorn" w:date="2023-08-03T13:1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ដូចមាន​កំណត់នូវចំណុចទី </w:t>
        </w:r>
        <w:r w:rsidR="00CC7C31" w:rsidRPr="0043176C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32696" w:author="Sopheak Phorn" w:date="2023-08-03T13:1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៥.៣</w:t>
        </w:r>
        <w:r w:rsidR="00CC7C31" w:rsidRPr="0043176C">
          <w:rPr>
            <w:rFonts w:ascii="Khmer MEF1" w:hAnsi="Khmer MEF1" w:cs="Khmer MEF1"/>
            <w:spacing w:val="-10"/>
            <w:sz w:val="24"/>
            <w:szCs w:val="24"/>
            <w:cs/>
            <w:rPrChange w:id="32697" w:author="Sopheak Phorn" w:date="2023-08-03T13:1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 xml:space="preserve"> របាយការណ៍សវនកម្មសិទ្ធកម្មដែលល្អ និងអាចប្រើប្រាស់បាន</w:t>
        </w:r>
        <w:r w:rsidR="00CC7C31" w:rsidRPr="0043176C">
          <w:rPr>
            <w:rFonts w:ascii="Khmer MEF1" w:hAnsi="Khmer MEF1" w:cs="Khmer MEF1"/>
            <w:spacing w:val="-10"/>
            <w:sz w:val="24"/>
            <w:szCs w:val="24"/>
            <w:cs/>
            <w:lang w:val="en-GB"/>
            <w:rPrChange w:id="32698" w:author="Sopheak Phorn" w:date="2023-08-03T13:18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en-GB"/>
              </w:rPr>
            </w:rPrChange>
          </w:rPr>
          <w:t xml:space="preserve"> ត្រ​ង់</w:t>
        </w:r>
        <w:r w:rsidR="00CC7C31">
          <w:rPr>
            <w:rFonts w:ascii="Khmer MEF1" w:hAnsi="Khmer MEF1" w:cs="Khmer MEF1"/>
            <w:spacing w:val="-8"/>
            <w:sz w:val="24"/>
            <w:szCs w:val="24"/>
            <w:cs/>
            <w:lang w:val="en-GB"/>
          </w:rPr>
          <w:t>​</w:t>
        </w:r>
        <w:r w:rsidR="00CC7C31">
          <w:rPr>
            <w:rFonts w:ascii="Khmer MEF1" w:hAnsi="Khmer MEF1" w:cs="Khmer MEF1"/>
            <w:spacing w:val="-12"/>
            <w:sz w:val="24"/>
            <w:szCs w:val="24"/>
            <w:cs/>
            <w:lang w:val="en-GB"/>
          </w:rPr>
          <w:t xml:space="preserve">សេចក្តីសន្និដ្ឋានដោយសវនករទទួលបន្ទុកប្រើប្រាស់ការសន្និដ្ឋានថា </w:t>
        </w:r>
        <w:r w:rsidR="00CC7C31">
          <w:rPr>
            <w:rFonts w:ascii="Khmer MEF1" w:eastAsia="Times New Roman" w:hAnsi="Khmer MEF1" w:cs="Khmer MEF1"/>
            <w:b/>
            <w:bCs/>
            <w:i/>
            <w:iCs/>
            <w:spacing w:val="-8"/>
            <w:sz w:val="24"/>
            <w:szCs w:val="24"/>
            <w:cs/>
            <w:lang w:val="ca-ES"/>
          </w:rPr>
          <w:t>សេចក្ដីសន្និដ្ឋានសមិទ្ធកម្មមានប្រសិទ្ធ​ភា​ព</w:t>
        </w:r>
        <w:r w:rsidR="00CC7C31" w:rsidRPr="006A3D92">
          <w:rPr>
            <w:rFonts w:ascii="Khmer MEF1" w:eastAsia="Times New Roman" w:hAnsi="Khmer MEF1" w:cs="Khmer MEF1"/>
            <w:b/>
            <w:bCs/>
            <w:i/>
            <w:iCs/>
            <w:spacing w:val="-8"/>
            <w:sz w:val="24"/>
            <w:szCs w:val="24"/>
            <w:cs/>
            <w:lang w:val="ca-ES"/>
            <w:rPrChange w:id="32699" w:author="Sopheak Phorn" w:date="2023-08-04T11:54:00Z">
              <w:rPr>
                <w:rFonts w:ascii="Khmer MEF1" w:eastAsia="Times New Roman" w:hAnsi="Khmer MEF1" w:cs="Khmer MEF1"/>
                <w:b/>
                <w:bCs/>
                <w:i/>
                <w:iCs/>
                <w:sz w:val="24"/>
                <w:szCs w:val="24"/>
                <w:cs/>
                <w:lang w:val="ca-ES"/>
              </w:rPr>
            </w:rPrChange>
          </w:rPr>
          <w:t>តែលើកលែង</w:t>
        </w:r>
        <w:r w:rsidR="00CC7C31" w:rsidRPr="006A3D92">
          <w:rPr>
            <w:rFonts w:ascii="Khmer MEF1" w:eastAsia="Times New Roman" w:hAnsi="Khmer MEF1" w:cs="Khmer MEF1"/>
            <w:spacing w:val="-8"/>
            <w:sz w:val="24"/>
            <w:szCs w:val="24"/>
            <w:cs/>
            <w:lang w:val="ca-ES"/>
            <w:rPrChange w:id="32700" w:author="Sopheak Phorn" w:date="2023-08-04T11:54:00Z">
              <w:rPr>
                <w:rFonts w:ascii="Khmer MEF1" w:eastAsia="Times New Roman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  <w:r w:rsidR="00CC7C31" w:rsidRPr="006A3D92">
          <w:rPr>
            <w:rFonts w:ascii="Khmer MEF1" w:hAnsi="Khmer MEF1" w:cs="Khmer MEF1"/>
            <w:b/>
            <w:bCs/>
            <w:i/>
            <w:iCs/>
            <w:spacing w:val="-8"/>
            <w:sz w:val="24"/>
            <w:szCs w:val="24"/>
            <w:cs/>
            <w:lang w:val="en-GB"/>
            <w:rPrChange w:id="32701" w:author="Sopheak Phorn" w:date="2023-08-04T11:54:00Z">
              <w:rPr>
                <w:rFonts w:ascii="Khmer MEF1" w:hAnsi="Khmer MEF1" w:cs="Khmer MEF1"/>
                <w:b/>
                <w:bCs/>
                <w:i/>
                <w:iCs/>
                <w:sz w:val="24"/>
                <w:szCs w:val="24"/>
                <w:cs/>
                <w:lang w:val="en-GB"/>
              </w:rPr>
            </w:rPrChange>
          </w:rPr>
          <w:t xml:space="preserve"> 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lang w:val="en-GB"/>
            <w:rPrChange w:id="32702" w:author="Sopheak Phorn" w:date="2023-08-04T11:54:00Z">
              <w:rPr>
                <w:rFonts w:ascii="Khmer MEF1" w:hAnsi="Khmer MEF1" w:cs="Khmer MEF1"/>
                <w:sz w:val="24"/>
                <w:szCs w:val="24"/>
                <w:cs/>
                <w:lang w:val="en-GB"/>
              </w:rPr>
            </w:rPrChange>
          </w:rPr>
          <w:t xml:space="preserve">ដូចនេះ សវនករទទួលបន្ទុកសន្និដ្ឋានថា៖ </w:t>
        </w:r>
        <w:r w:rsidR="00CC7C31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en-GB"/>
            <w:rPrChange w:id="32703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en-GB"/>
              </w:rPr>
            </w:rPrChange>
          </w:rPr>
          <w:t>ន</w:t>
        </w:r>
        <w:r w:rsidR="00CC7C31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704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.</w:t>
        </w:r>
      </w:ins>
      <w:ins w:id="32705" w:author="Sopheak Phorn" w:date="2023-08-03T13:18:00Z">
        <w:r w:rsidR="0043176C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706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32707" w:author="Sopheak Phorn" w:date="2023-08-03T13:07:00Z">
        <w:r w:rsidR="00CC7C31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708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.ស.</w:t>
        </w:r>
        <w:r w:rsidR="00CC7C31" w:rsidRPr="006A3D92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2709" w:author="Sopheak Phorn" w:date="2023-08-04T11:54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32710" w:author="Sopheak Phorn" w:date="2023-08-04T11:5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គឺ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rPrChange w:id="32711" w:author="Sopheak Phorn" w:date="2023-08-04T11:54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សមិទ្ធកម្មមានប្រសិទ្ធភា​ព</w:t>
        </w:r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rPrChange w:id="32712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លើកលែង</w:t>
        </w:r>
      </w:ins>
      <w:ins w:id="32713" w:author="Sopheak Phorn" w:date="2023-08-04T11:54:00Z">
        <w:r w:rsidR="006A3D92" w:rsidRPr="006A3D92">
          <w:rPr>
            <w:rFonts w:ascii="Khmer MEF1" w:hAnsi="Khmer MEF1" w:cs="Khmer MEF1"/>
            <w:spacing w:val="-8"/>
            <w:sz w:val="24"/>
            <w:szCs w:val="24"/>
            <w:rPrChange w:id="32714" w:author="Sopheak Phorn" w:date="2023-08-04T11:54:00Z">
              <w:rPr>
                <w:rFonts w:ascii="Khmer MEF1" w:hAnsi="Khmer MEF1" w:cs="Khmer MEF1"/>
                <w:spacing w:val="-10"/>
                <w:sz w:val="24"/>
                <w:szCs w:val="24"/>
              </w:rPr>
            </w:rPrChange>
          </w:rPr>
          <w:t>​​​​​​</w:t>
        </w:r>
      </w:ins>
      <w:ins w:id="32715" w:author="Sopheak Phorn" w:date="2023-08-03T13:07:00Z">
        <w:r w:rsidR="00CC7C31" w:rsidRPr="006A3D92">
          <w:rPr>
            <w:rFonts w:ascii="Khmer MEF1" w:hAnsi="Khmer MEF1" w:cs="Khmer MEF1"/>
            <w:spacing w:val="-8"/>
            <w:sz w:val="24"/>
            <w:szCs w:val="24"/>
            <w:cs/>
            <w:rPrChange w:id="32716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តែ</w:t>
        </w:r>
      </w:ins>
      <w:ins w:id="32717" w:author="Sopheak Phorn" w:date="2023-08-04T11:54:00Z">
        <w:r w:rsidR="006A3D92">
          <w:rPr>
            <w:rFonts w:ascii="Khmer MEF1" w:hAnsi="Khmer MEF1" w:cs="Khmer MEF1" w:hint="cs"/>
            <w:spacing w:val="-10"/>
            <w:sz w:val="24"/>
            <w:szCs w:val="24"/>
            <w:cs/>
          </w:rPr>
          <w:t>​</w:t>
        </w:r>
      </w:ins>
      <w:ins w:id="32718" w:author="Sopheak Phorn" w:date="2023-08-03T13:07:00Z">
        <w:r w:rsidR="00CC7C31" w:rsidRPr="00C2423C">
          <w:rPr>
            <w:rFonts w:ascii="Khmer MEF1" w:hAnsi="Khmer MEF1" w:cs="Khmer MEF1"/>
            <w:spacing w:val="2"/>
            <w:sz w:val="24"/>
            <w:szCs w:val="24"/>
            <w:cs/>
            <w:rPrChange w:id="32719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ចំណុចមួ​យចំនួនរួមមាន</w:t>
        </w:r>
        <w:r w:rsidR="00CC7C31" w:rsidRPr="00C2423C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32720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៖</w:t>
        </w:r>
      </w:ins>
      <w:ins w:id="32721" w:author="Kem Sereyboth" w:date="2023-07-11T11:15:00Z">
        <w:del w:id="32722" w:author="Sopheak Phorn" w:date="2023-08-03T13:07:00Z">
          <w:r w:rsidRPr="00C2423C" w:rsidDel="00CC7C3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en-GB"/>
              <w:rPrChange w:id="32723" w:author="Sopheak Phorn" w:date="2023-08-04T11:5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en-GB"/>
                </w:rPr>
              </w:rPrChange>
            </w:rPr>
            <w:delText>ដូច</w:delText>
          </w:r>
          <w:r w:rsidRPr="00C2423C" w:rsidDel="00CC7C3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en-GB"/>
              <w:rPrChange w:id="32724" w:author="Sopheak Phorn" w:date="2023-08-04T11:54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en-GB"/>
                </w:rPr>
              </w:rPrChange>
            </w:rPr>
            <w:delText>មានកំណត់នូវ</w:delText>
          </w:r>
          <w:r w:rsidRPr="00C2423C" w:rsidDel="00CC7C31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lang w:val="en-GB"/>
              <w:rPrChange w:id="32725" w:author="Sopheak Phorn" w:date="2023-08-04T11:54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ចំណុចទី.. ផ្នែកទី... ទម្រង់ និងមាតិកានៃរបាយការណ៍សវនកម្មសមិទ្ធកម្ម</w:delText>
          </w:r>
        </w:del>
        <w:r w:rsidRPr="00C2423C">
          <w:rPr>
            <w:rFonts w:ascii="Khmer MEF1" w:hAnsi="Khmer MEF1" w:cs="Khmer MEF1"/>
            <w:spacing w:val="2"/>
            <w:sz w:val="24"/>
            <w:szCs w:val="24"/>
            <w:cs/>
            <w:lang w:val="en-GB"/>
            <w:rPrChange w:id="32726" w:author="Sopheak Phorn" w:date="2023-08-04T11:54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en-GB"/>
              </w:rPr>
            </w:rPrChange>
          </w:rPr>
          <w:t xml:space="preserve"> </w:t>
        </w:r>
      </w:ins>
      <w:ins w:id="32727" w:author="Sopheak Phorn" w:date="2023-08-03T13:11:00Z">
        <w:r w:rsidR="00CC7C31" w:rsidRPr="00C2423C">
          <w:rPr>
            <w:rFonts w:ascii="Khmer MEF1" w:hAnsi="Khmer MEF1" w:cs="Khmer MEF1"/>
            <w:color w:val="000000"/>
            <w:spacing w:val="2"/>
            <w:sz w:val="24"/>
            <w:szCs w:val="24"/>
            <w:cs/>
            <w:lang w:val="en-GB"/>
            <w:rPrChange w:id="32728" w:author="Sopheak Phorn" w:date="2023-08-04T11:54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="00CC7C31" w:rsidRPr="00C2423C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2729" w:author="Sopheak Phorn" w:date="2023-08-04T11:54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ព្រាងប្រកាសស្ដីពីការដាក់ឱ្យអនុវត្តស្ដង់ដាគណនេយ្យសម្រាប់</w:t>
        </w:r>
      </w:ins>
      <w:ins w:id="32730" w:author="Sopheak Phorn" w:date="2023-08-03T13:19:00Z">
        <w:r w:rsidR="0043176C" w:rsidRPr="00C2423C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2731" w:author="Sopheak Phorn" w:date="2023-08-04T11:54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​</w:t>
        </w:r>
      </w:ins>
      <w:ins w:id="32732" w:author="Sopheak Phorn" w:date="2023-08-03T13:11:00Z">
        <w:r w:rsidR="00CC7C31" w:rsidRPr="00C2423C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2733" w:author="Sopheak Phorn" w:date="2023-08-04T11:54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គ្រឹះស្ថាន</w:t>
        </w:r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734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 xml:space="preserve">សាធារណៈរដ្ឋបាល </w:t>
        </w:r>
        <w:r w:rsidR="00CC7C31" w:rsidRPr="00C2423C">
          <w:rPr>
            <w:rFonts w:ascii="Khmer MEF1" w:hAnsi="Khmer MEF1" w:cs="Khmer MEF1"/>
            <w:b/>
            <w:bCs/>
            <w:color w:val="000000" w:themeColor="text1"/>
            <w:spacing w:val="-10"/>
            <w:sz w:val="24"/>
            <w:szCs w:val="24"/>
            <w:cs/>
            <w:rPrChange w:id="32735" w:author="Sopheak Phorn" w:date="2023-08-04T11:55:00Z">
              <w:rPr>
                <w:rFonts w:ascii="Khmer MEF1" w:hAnsi="Khmer MEF1" w:cs="Khmer MEF1"/>
                <w:b/>
                <w:bCs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ន.គ.ស.</w:t>
        </w:r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736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 xml:space="preserve"> ពុំទាន់អាចដាក់ឱ្យអនុវត្តស្របតាមផែនការសកម្មភាពឆ្នាំ២០២២</w:t>
        </w:r>
        <w:r w:rsidR="00CC7C31" w:rsidRPr="00C2423C" w:rsidDel="004A69EC">
          <w:rPr>
            <w:rFonts w:ascii="Khmer MEF1" w:hAnsi="Khmer MEF1" w:cs="Khmer MEF1"/>
            <w:spacing w:val="-10"/>
            <w:sz w:val="24"/>
            <w:szCs w:val="24"/>
            <w:cs/>
            <w:rPrChange w:id="32737" w:author="Sopheak Phorn" w:date="2023-08-04T11:55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</w:ins>
      <w:ins w:id="32738" w:author="Sopheak Phorn" w:date="2023-08-03T13:09:00Z"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739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និង</w:t>
        </w:r>
      </w:ins>
      <w:ins w:id="32740" w:author="Sopheak Phorn" w:date="2023-08-03T13:12:00Z">
        <w:r w:rsidR="00CC7C31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741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សេចក្ដីព្រាង</w:t>
        </w:r>
      </w:ins>
      <w:ins w:id="32742" w:author="Sopheak Phorn" w:date="2023-08-04T11:55:00Z">
        <w:r w:rsidR="00C2423C" w:rsidRPr="00C2423C">
          <w:rPr>
            <w:rFonts w:ascii="Khmer MEF1" w:hAnsi="Khmer MEF1" w:cs="Khmer MEF1"/>
            <w:color w:val="000000" w:themeColor="text1"/>
            <w:spacing w:val="-10"/>
            <w:sz w:val="24"/>
            <w:szCs w:val="24"/>
            <w:cs/>
            <w:rPrChange w:id="32743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​</w:t>
        </w:r>
      </w:ins>
      <w:ins w:id="32744" w:author="Sopheak Phorn" w:date="2023-08-03T13:12:00Z"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2745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ប្រកាសស្ដីពីការដាក់ឱ្យអនុវត្តស្ដង់ដាគណនេយ្យសាម​ញ្ញ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rPrChange w:id="32746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</w:rPr>
            </w:rPrChange>
          </w:rPr>
          <w:t>​​​​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2747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កម្ពុជា </w:t>
        </w:r>
        <w:r w:rsidR="00CC7C31" w:rsidRPr="00C2423C">
          <w:rPr>
            <w:rFonts w:ascii="Khmer MEF1" w:hAnsi="Khmer MEF1" w:cs="Khmer MEF1"/>
            <w:b/>
            <w:bCs/>
            <w:color w:val="000000" w:themeColor="text1"/>
            <w:spacing w:val="-2"/>
            <w:sz w:val="24"/>
            <w:szCs w:val="24"/>
            <w:cs/>
            <w:rPrChange w:id="32748" w:author="Sopheak Phorn" w:date="2023-08-04T11:55:00Z">
              <w:rPr>
                <w:rFonts w:ascii="Khmer MEF1" w:hAnsi="Khmer MEF1" w:cs="Khmer MEF1"/>
                <w:b/>
                <w:bCs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ន.គ.ស.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2749" w:author="Sopheak Phorn" w:date="2023-08-04T11:55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 ពុំទាន់</w:t>
        </w:r>
        <w:r w:rsidR="00CC7C31" w:rsidRPr="00C2423C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2750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អាចដាក់ឱ្យអនុវត្តស្របតាម</w:t>
        </w:r>
        <w:r w:rsidR="00CC7C31" w:rsidRPr="00C2423C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2751" w:author="Sopheak Phorn" w:date="2023-08-04T11:55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ផែនការសកម្មភាពឆ្នាំ២០២២</w:t>
        </w:r>
      </w:ins>
      <w:ins w:id="32752" w:author="Kem Sereyboth" w:date="2023-07-11T11:15:00Z">
        <w:del w:id="32753" w:author="Sopheak Phorn" w:date="2023-08-03T13:08:00Z">
          <w:r w:rsidRPr="00C2423C" w:rsidDel="00CC7C31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2754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en-GB"/>
                </w:rPr>
              </w:rPrChange>
            </w:rPr>
            <w:delText>ត្រង់សេចក្តីសន្និដ្ឋានដោយសវន</w:delText>
          </w:r>
          <w:r w:rsidRPr="00C2423C" w:rsidDel="00CC7C31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2755" w:author="Sopheak Phorn" w:date="2023-08-04T11:5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>ករ</w:delText>
          </w:r>
          <w:r w:rsidRPr="00C2423C" w:rsidDel="00CC7C31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2756" w:author="Sopheak Phorn" w:date="2023-08-04T11:5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en-GB"/>
                </w:rPr>
              </w:rPrChange>
            </w:rPr>
            <w:delText xml:space="preserve">ទទួលបន្ទុកប្រើប្រាស់ការសន្និដ្ឋានថា </w:delText>
          </w:r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2757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ប្រតិបត្តិការរបស់</w:delText>
          </w:r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rPrChange w:id="32758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2759" w:author="Kem Sereyboth" w:date="2023-07-19T16:18:00Z">
        <w:del w:id="32760" w:author="Sopheak Phorn" w:date="2023-08-03T13:08:00Z">
          <w:r w:rsidR="00C85098"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2761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2762" w:author="Kem Sereyboth" w:date="2023-07-11T11:15:00Z">
        <w:del w:id="32763" w:author="Sopheak Phorn" w:date="2023-08-03T13:08:00Z"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2764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 xml:space="preserve"> មានភាពសន្សំសំចៃ ឬ</w:delText>
          </w:r>
          <w:r w:rsidRPr="00C2423C" w:rsidDel="00CC7C31">
            <w:rPr>
              <w:rFonts w:ascii="Khmer MEF1" w:hAnsi="Khmer MEF1" w:cs="Khmer MEF1"/>
              <w:b/>
              <w:bCs/>
              <w:i/>
              <w:iCs/>
              <w:spacing w:val="-4"/>
              <w:sz w:val="24"/>
              <w:szCs w:val="24"/>
              <w:cs/>
              <w:rPrChange w:id="32765" w:author="Sopheak Phorn" w:date="2023-08-04T11:55:00Z">
                <w:rPr>
                  <w:rFonts w:ascii="Khmer MEF1" w:hAnsi="Khmer MEF1" w:cs="Khmer MEF1"/>
                  <w:b/>
                  <w:bCs/>
                  <w:i/>
                  <w:iCs/>
                  <w:spacing w:val="-10"/>
                  <w:sz w:val="24"/>
                  <w:szCs w:val="24"/>
                  <w:cs/>
                </w:rPr>
              </w:rPrChange>
            </w:rPr>
            <w:delText>ប្រសិទ្ធភាព ឬប្រសិទ្ធផលលើកលែងតែ</w:delText>
          </w:r>
        </w:del>
        <w:r w:rsidRPr="00C2423C">
          <w:rPr>
            <w:rFonts w:ascii="Khmer MEF1" w:hAnsi="Khmer MEF1" w:cs="Khmer MEF1"/>
            <w:spacing w:val="-4"/>
            <w:sz w:val="24"/>
            <w:szCs w:val="24"/>
            <w:cs/>
            <w:lang w:val="en-GB"/>
            <w:rPrChange w:id="32766" w:author="Sopheak Phorn" w:date="2023-08-04T11:55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en-GB"/>
              </w:rPr>
            </w:rPrChange>
          </w:rPr>
          <w:t>។</w:t>
        </w:r>
      </w:ins>
      <w:ins w:id="32767" w:author="Sopheak Phorn" w:date="2023-08-03T13:21:00Z">
        <w:r w:rsidR="0043176C" w:rsidRPr="00F13A93">
          <w:rPr>
            <w:rFonts w:ascii="Khmer MEF1" w:hAnsi="Khmer MEF1" w:cs="Khmer MEF1" w:hint="cs"/>
            <w:spacing w:val="-4"/>
            <w:sz w:val="24"/>
            <w:szCs w:val="24"/>
            <w:cs/>
            <w:lang w:val="en-GB"/>
          </w:rPr>
          <w:t xml:space="preserve"> </w:t>
        </w:r>
      </w:ins>
      <w:ins w:id="32768" w:author="Kem Sereyboth" w:date="2023-07-11T11:15:00Z">
        <w:del w:id="32769" w:author="Sopheak Phorn" w:date="2023-08-03T13:21:00Z"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2770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 xml:space="preserve"> </w:delText>
          </w:r>
        </w:del>
        <w:del w:id="32771" w:author="Sopheak Phorn" w:date="2023-08-03T13:20:00Z"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2772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>ដូចនេះ សវនករទទួលបន្ទុកសន្និដ្ឋានថា៖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2773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ប្រតិបត្តិការរបស់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en-GB"/>
              <w:rPrChange w:id="32774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 xml:space="preserve"> </w:delText>
          </w:r>
        </w:del>
      </w:ins>
      <w:ins w:id="32775" w:author="Kem Sereyboth" w:date="2023-07-19T16:18:00Z">
        <w:del w:id="32776" w:author="Sopheak Phorn" w:date="2023-08-03T13:20:00Z">
          <w:r w:rsidR="00C85098"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en-GB"/>
              <w:rPrChange w:id="32777" w:author="Sopheak Phorn" w:date="2023-08-04T11:55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en-GB"/>
                </w:rPr>
              </w:rPrChange>
            </w:rPr>
            <w:delText>ន</w:delText>
          </w:r>
        </w:del>
      </w:ins>
      <w:ins w:id="32778" w:author="Kem Sereyboth" w:date="2023-07-11T11:15:00Z">
        <w:del w:id="32779" w:author="Sopheak Phorn" w:date="2023-08-03T13:20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2780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  <w:del w:id="32781" w:author="Sopheak Phorn" w:date="2023-08-03T13:19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2782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  <w:del w:id="32783" w:author="Sopheak Phorn" w:date="2023-08-03T13:20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2784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2785" w:author="Kem Sereyboth" w:date="2023-07-19T16:18:00Z">
        <w:del w:id="32786" w:author="Sopheak Phorn" w:date="2023-08-03T13:20:00Z">
          <w:r w:rsidR="00C85098"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2787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2788" w:author="Kem Sereyboth" w:date="2023-07-11T11:15:00Z">
        <w:del w:id="32789" w:author="Sopheak Phorn" w:date="2023-08-03T13:20:00Z"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2790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.</w:delText>
          </w:r>
          <w:r w:rsidRPr="00C2423C" w:rsidDel="0043176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  <w:rPrChange w:id="32791" w:author="Sopheak Phorn" w:date="2023-08-04T11:55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2792" w:author="Sopheak Phorn" w:date="2023-08-04T11:55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2793" w:author="Sopheak Phorn" w:date="2023-08-04T11:55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មានភាពសន្សំសំចៃ ឬប្រសិទ្ធភាព ឬប្រសិទ្ធផលលើកលែងតែ</w:delText>
          </w:r>
          <w:r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2794" w:author="Sopheak Phorn" w:date="2023-08-04T11:5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៖</w:delText>
          </w:r>
        </w:del>
      </w:ins>
      <w:ins w:id="32795" w:author="Kem Sereyboth" w:date="2023-07-19T16:19:00Z">
        <w:del w:id="32796" w:author="Sopheak Phorn" w:date="2023-08-03T13:20:00Z"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2797" w:author="Sopheak Phorn" w:date="2023-08-04T11:55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សេចក្ដីសម្រេចស្ដីពីការកំណត់លក្ខខណ្ឌក្នុងការជ្រើសរើសក្រុមហ៊ុ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</w:rPr>
            <w:delText>​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នសវនកម្មឯក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</w:rPr>
            <w:delText>​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រាជ្យ</w:delText>
          </w:r>
          <w:r w:rsidR="00C85098" w:rsidRPr="00F13A93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="00C85098" w:rsidRPr="00F13A93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ផ្តល់សេវា</w:delText>
          </w:r>
          <w:r w:rsidR="00C85098" w:rsidRPr="00F13A93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2798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សវនកម្មក្នុងប្រព័ន្ធសន្តិសុខស​ង្គ​ម</w:delText>
          </w:r>
        </w:del>
      </w:ins>
      <w:ins w:id="32799" w:author="Kem Sereyboth" w:date="2023-07-25T09:46:00Z">
        <w:del w:id="32800" w:author="Sopheak Phorn" w:date="2023-08-03T13:20:00Z">
          <w:r w:rsidR="005C3F0D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2801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និង</w:delText>
          </w:r>
          <w:r w:rsidR="005C3F0D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2802" w:author="Sopheak Phorn" w:date="2023-08-04T11:55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សេចក្ដីណែនាំស្ដីពីការកំណត់ធាតុអប្បបរិមានៃយន្តការគ្រប់គ្រងហានិភ័យ </w:delText>
          </w:r>
        </w:del>
      </w:ins>
      <w:ins w:id="32803" w:author="Kem Sereyboth" w:date="2023-07-19T16:19:00Z">
        <w:del w:id="32804" w:author="Sopheak Phorn" w:date="2023-08-03T13:20:00Z"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2805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ពុំទាន់អាចដាក់ឱ្យអនុវត្តស្របតាម​ផែ​ន​កា​រ​​​ស​ក​ម្មភា​ពក្នុងឆ្នាំ២​០​២​២។</w:delText>
          </w:r>
        </w:del>
      </w:ins>
      <w:ins w:id="32806" w:author="Kem Sereyboth" w:date="2023-07-19T16:20:00Z">
        <w:del w:id="32807" w:author="Sopheak Phorn" w:date="2023-08-03T13:20:00Z">
          <w:r w:rsidR="00C85098" w:rsidRPr="00C2423C" w:rsidDel="0043176C">
            <w:rPr>
              <w:rFonts w:ascii="Khmer MEF1" w:hAnsi="Khmer MEF1" w:cs="Khmer MEF1"/>
              <w:spacing w:val="-4"/>
              <w:sz w:val="24"/>
              <w:szCs w:val="24"/>
              <w:cs/>
              <w:rPrChange w:id="32808" w:author="Sopheak Phorn" w:date="2023-08-04T11:5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2809" w:author="Kem Sereyboth" w:date="2023-07-11T11:17:00Z">
        <w:r w:rsidRPr="00C2423C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32810" w:author="Sopheak Phorn" w:date="2023-08-04T11:55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>ជាមួយគ្នានេះ ផ្អែកតាម</w:t>
        </w:r>
        <w:r w:rsidRPr="00C2423C">
          <w:rPr>
            <w:rFonts w:ascii="Khmer MEF1" w:hAnsi="Khmer MEF1" w:cs="Khmer MEF1"/>
            <w:spacing w:val="-4"/>
            <w:sz w:val="24"/>
            <w:szCs w:val="24"/>
            <w:cs/>
            <w:rPrChange w:id="32811" w:author="Sopheak Phorn" w:date="2023-08-04T11:55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>បញ្ហាគម្លាតនៃការអនុវត្តការងារដែលបានលើកឡើង</w:t>
        </w:r>
        <w:r w:rsidRPr="0043176C">
          <w:rPr>
            <w:rFonts w:ascii="Khmer MEF1" w:hAnsi="Khmer MEF1" w:cs="Khmer MEF1"/>
            <w:spacing w:val="-8"/>
            <w:sz w:val="24"/>
            <w:szCs w:val="24"/>
            <w:cs/>
            <w:rPrChange w:id="32812" w:author="Sopheak Phorn" w:date="2023-08-03T13:21:00Z">
              <w:rPr>
                <w:rFonts w:ascii="Khmer MEF1" w:hAnsi="Khmer MEF1" w:cs="Khmer MEF1"/>
                <w:spacing w:val="4"/>
                <w:sz w:val="24"/>
                <w:szCs w:val="24"/>
                <w:cs/>
              </w:rPr>
            </w:rPrChange>
          </w:rPr>
          <w:t xml:space="preserve"> សវនករទទួលបន្ទុក</w:t>
        </w:r>
        <w:r w:rsidRPr="0043176C">
          <w:rPr>
            <w:rFonts w:ascii="Khmer MEF1" w:hAnsi="Khmer MEF1" w:cs="Khmer MEF1"/>
            <w:spacing w:val="-8"/>
            <w:sz w:val="24"/>
            <w:szCs w:val="24"/>
            <w:cs/>
            <w:rPrChange w:id="32813" w:author="Sopheak Phorn" w:date="2023-08-03T13:21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បានផ្ដល់ជូនអនុសាសន៍មួយចំនួនដែលអនុសាសន៍ទាំងនេះនឹងផ្ដល់គុណតម្លៃ</w:t>
        </w:r>
        <w:r w:rsidRPr="00F55550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យ៉ាងច្រើនដល់ </w:t>
        </w:r>
      </w:ins>
      <w:ins w:id="32814" w:author="Kem Sereyboth" w:date="2023-07-19T16:23:00Z">
        <w:r w:rsidR="00C85098" w:rsidRPr="00E33574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2815" w:author="Kem Sereyboth" w:date="2023-07-19T16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ន.</w:t>
        </w:r>
      </w:ins>
      <w:ins w:id="32816" w:author="Sopheak" w:date="2023-08-03T06:14:00Z">
        <w:r w:rsidR="009A269B">
          <w:rPr>
            <w:rFonts w:ascii="Khmer MEF1" w:hAnsi="Khmer MEF1" w:cs="Khmer MEF1" w:hint="cs"/>
            <w:b/>
            <w:bCs/>
            <w:spacing w:val="-10"/>
            <w:sz w:val="24"/>
            <w:szCs w:val="24"/>
            <w:cs/>
            <w:lang w:val="ca-ES"/>
          </w:rPr>
          <w:t>គ</w:t>
        </w:r>
      </w:ins>
      <w:ins w:id="32817" w:author="Kem Sereyboth" w:date="2023-07-19T16:23:00Z">
        <w:del w:id="32818" w:author="Sopheak" w:date="2023-08-03T06:14:00Z">
          <w:r w:rsidR="00C85098" w:rsidRPr="00E33574" w:rsidDel="009A269B">
            <w:rPr>
              <w:rFonts w:ascii="Khmer MEF1" w:hAnsi="Khmer MEF1" w:cs="Khmer MEF1"/>
              <w:b/>
              <w:bCs/>
              <w:spacing w:val="-10"/>
              <w:sz w:val="24"/>
              <w:szCs w:val="24"/>
              <w:cs/>
              <w:lang w:val="ca-ES"/>
              <w:rPrChange w:id="3281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  <w:lang w:val="ca-ES"/>
                </w:rPr>
              </w:rPrChange>
            </w:rPr>
            <w:delText>ស</w:delText>
          </w:r>
        </w:del>
        <w:r w:rsidR="00C85098" w:rsidRPr="00E33574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32820" w:author="Kem Sereyboth" w:date="2023-07-19T16:5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ca-ES"/>
              </w:rPr>
            </w:rPrChange>
          </w:rPr>
          <w:t>.ស.</w:t>
        </w:r>
      </w:ins>
      <w:ins w:id="32821" w:author="Kem Sereyboth" w:date="2023-07-11T11:17:00Z">
        <w:r w:rsidRPr="00F55550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 តាមរយៈ៖ </w:t>
        </w:r>
      </w:ins>
    </w:p>
    <w:p w14:paraId="7B5FC842" w14:textId="77777777" w:rsidR="00C85098" w:rsidRPr="00E33574" w:rsidRDefault="00C85098">
      <w:pPr>
        <w:spacing w:after="0" w:line="226" w:lineRule="auto"/>
        <w:ind w:left="993" w:hanging="284"/>
        <w:jc w:val="both"/>
        <w:rPr>
          <w:ins w:id="32822" w:author="Kem Sereyboth" w:date="2023-07-19T16:24:00Z"/>
          <w:rFonts w:ascii="Khmer MEF1" w:hAnsi="Khmer MEF1" w:cs="Khmer MEF1"/>
          <w:spacing w:val="-6"/>
          <w:sz w:val="24"/>
          <w:szCs w:val="24"/>
          <w:rPrChange w:id="32823" w:author="Kem Sereyboth" w:date="2023-07-19T16:59:00Z">
            <w:rPr>
              <w:ins w:id="32824" w:author="Kem Sereyboth" w:date="2023-07-19T16:24:00Z"/>
              <w:rFonts w:ascii="Khmer MEF1" w:hAnsi="Khmer MEF1" w:cs="Khmer MEF1"/>
              <w:color w:val="000000"/>
              <w:spacing w:val="-6"/>
              <w:sz w:val="24"/>
              <w:szCs w:val="24"/>
            </w:rPr>
          </w:rPrChange>
        </w:rPr>
        <w:pPrChange w:id="32825" w:author="Sopheak Phorn" w:date="2023-08-25T15:20:00Z">
          <w:pPr>
            <w:spacing w:after="0" w:line="216" w:lineRule="auto"/>
            <w:ind w:left="993" w:hanging="284"/>
            <w:jc w:val="both"/>
          </w:pPr>
        </w:pPrChange>
      </w:pPr>
      <w:ins w:id="32826" w:author="Kem Sereyboth" w:date="2023-07-19T16:24:00Z">
        <w:r w:rsidRPr="00E33574">
          <w:rPr>
            <w:rFonts w:ascii="Khmer MEF1" w:hAnsi="Khmer MEF1" w:cs="Khmer MEF1"/>
            <w:sz w:val="24"/>
            <w:szCs w:val="24"/>
            <w:cs/>
            <w:rPrChange w:id="32827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ក.</w:t>
        </w:r>
        <w:del w:id="32828" w:author="Sopheak Phorn" w:date="2023-08-03T13:22:00Z">
          <w:r w:rsidRPr="00E33574" w:rsidDel="0043176C">
            <w:rPr>
              <w:rFonts w:ascii="Khmer MEF1" w:hAnsi="Khmer MEF1" w:cs="Khmer MEF1"/>
              <w:sz w:val="24"/>
              <w:szCs w:val="24"/>
              <w:cs/>
              <w:rPrChange w:id="32829" w:author="Kem Sereyboth" w:date="2023-07-19T16:59:00Z">
                <w:rPr>
                  <w:rFonts w:ascii="Khmer MEF1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3574">
          <w:rPr>
            <w:rFonts w:ascii="Khmer MEF1" w:hAnsi="Khmer MEF1" w:cs="Khmer MEF1"/>
            <w:sz w:val="24"/>
            <w:szCs w:val="24"/>
            <w:cs/>
            <w:rPrChange w:id="32830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មានស្តង់ដា និង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rPrChange w:id="32831" w:author="Kem Sereyboth" w:date="2023-07-19T16:5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 xml:space="preserve">ធានាបាននូវប្រសិទ្ធភាពក្នុងការអនុវត្តការងារកាន់តែប្រសើរឡើង </w:t>
        </w:r>
      </w:ins>
    </w:p>
    <w:p w14:paraId="24928091" w14:textId="77777777" w:rsidR="00C85098" w:rsidRPr="00E33574" w:rsidRDefault="00C85098">
      <w:pPr>
        <w:tabs>
          <w:tab w:val="left" w:pos="851"/>
        </w:tabs>
        <w:spacing w:after="0" w:line="226" w:lineRule="auto"/>
        <w:ind w:left="993" w:hanging="284"/>
        <w:jc w:val="both"/>
        <w:rPr>
          <w:ins w:id="32832" w:author="Kem Sereyboth" w:date="2023-07-19T16:24:00Z"/>
          <w:rFonts w:ascii="Khmer MEF1" w:hAnsi="Khmer MEF1" w:cs="Khmer MEF1"/>
          <w:spacing w:val="-8"/>
          <w:sz w:val="24"/>
          <w:szCs w:val="24"/>
          <w:rPrChange w:id="32833" w:author="Kem Sereyboth" w:date="2023-07-19T16:59:00Z">
            <w:rPr>
              <w:ins w:id="32834" w:author="Kem Sereyboth" w:date="2023-07-19T16:24:00Z"/>
              <w:rFonts w:ascii="Khmer MEF1" w:hAnsi="Khmer MEF1" w:cs="Khmer MEF1"/>
              <w:color w:val="000000"/>
              <w:spacing w:val="-8"/>
              <w:sz w:val="24"/>
              <w:szCs w:val="24"/>
            </w:rPr>
          </w:rPrChange>
        </w:rPr>
        <w:pPrChange w:id="32835" w:author="Sopheak Phorn" w:date="2023-08-25T15:20:00Z">
          <w:pPr>
            <w:tabs>
              <w:tab w:val="left" w:pos="851"/>
            </w:tabs>
            <w:spacing w:after="0" w:line="216" w:lineRule="auto"/>
            <w:ind w:left="993" w:hanging="284"/>
            <w:jc w:val="both"/>
          </w:pPr>
        </w:pPrChange>
      </w:pPr>
      <w:ins w:id="32836" w:author="Kem Sereyboth" w:date="2023-07-19T16:24:00Z">
        <w:r w:rsidRPr="0043176C">
          <w:rPr>
            <w:rFonts w:ascii="Khmer MEF1" w:hAnsi="Khmer MEF1" w:cs="Khmer MEF1"/>
            <w:spacing w:val="8"/>
            <w:sz w:val="24"/>
            <w:szCs w:val="24"/>
            <w:cs/>
            <w:rPrChange w:id="32837" w:author="Sopheak Phorn" w:date="2023-08-03T13:22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ខ.</w:t>
        </w:r>
        <w:del w:id="32838" w:author="Sopheak Phorn" w:date="2023-08-03T13:22:00Z">
          <w:r w:rsidRPr="0043176C" w:rsidDel="0043176C">
            <w:rPr>
              <w:rFonts w:ascii="Khmer MEF1" w:hAnsi="Khmer MEF1" w:cs="Khmer MEF1"/>
              <w:spacing w:val="8"/>
              <w:sz w:val="24"/>
              <w:szCs w:val="24"/>
              <w:cs/>
              <w:rPrChange w:id="32839" w:author="Sopheak Phorn" w:date="2023-08-03T13:22:00Z">
                <w:rPr>
                  <w:rFonts w:ascii="Khmer MEF1" w:hAnsi="Khmer MEF1" w:cs="Khmer MEF1"/>
                  <w:color w:val="000000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43176C">
          <w:rPr>
            <w:rFonts w:ascii="Khmer MEF1" w:hAnsi="Khmer MEF1" w:cs="Khmer MEF1"/>
            <w:spacing w:val="8"/>
            <w:sz w:val="24"/>
            <w:szCs w:val="24"/>
            <w:cs/>
            <w:rPrChange w:id="32840" w:author="Sopheak Phorn" w:date="2023-08-03T13:22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 xml:space="preserve">មានការទទួលខុសត្រូវការងារច្បាស់លាស់ មានយន្តការ </w:t>
        </w:r>
        <w:r w:rsidRPr="0043176C">
          <w:rPr>
            <w:rFonts w:ascii="Khmer MEF1" w:hAnsi="Khmer MEF1" w:cs="Khmer MEF1"/>
            <w:spacing w:val="8"/>
            <w:sz w:val="24"/>
            <w:szCs w:val="24"/>
            <w:cs/>
            <w:rPrChange w:id="32841" w:author="Sopheak Phorn" w:date="2023-08-03T13:22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និងនីតិវិធីក្នុងការអនុវត្តការងារ និង</w:t>
        </w:r>
        <w:r w:rsidRPr="00E33574">
          <w:rPr>
            <w:rFonts w:ascii="Khmer MEF1" w:hAnsi="Khmer MEF1" w:cs="Khmer MEF1"/>
            <w:spacing w:val="4"/>
            <w:sz w:val="24"/>
            <w:szCs w:val="24"/>
            <w:cs/>
            <w:rPrChange w:id="32842" w:author="Kem Sereyboth" w:date="2023-07-19T16:59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មាន</w:t>
        </w:r>
        <w:r w:rsidRPr="00E33574">
          <w:rPr>
            <w:rFonts w:ascii="Khmer MEF1" w:hAnsi="Khmer MEF1" w:cs="Khmer MEF1"/>
            <w:spacing w:val="-4"/>
            <w:sz w:val="24"/>
            <w:szCs w:val="24"/>
            <w:cs/>
            <w:rPrChange w:id="32843" w:author="Kem Sereyboth" w:date="2023-07-19T16:59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​អភិ</w:t>
        </w:r>
        <w:r w:rsidRPr="00E33574">
          <w:rPr>
            <w:rFonts w:ascii="Khmer MEF1" w:hAnsi="Khmer MEF1" w:cs="Khmer MEF1"/>
            <w:sz w:val="24"/>
            <w:szCs w:val="24"/>
            <w:cs/>
            <w:rPrChange w:id="32844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បាល</w:t>
        </w:r>
        <w:r w:rsidRPr="00E33574">
          <w:rPr>
            <w:rFonts w:ascii="Khmer MEF1" w:hAnsi="Khmer MEF1" w:cs="Khmer MEF1"/>
            <w:sz w:val="24"/>
            <w:szCs w:val="24"/>
            <w:rPrChange w:id="32845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</w:rPr>
            </w:rPrChange>
          </w:rPr>
          <w:t>​​​​​</w:t>
        </w:r>
        <w:r w:rsidRPr="00E33574">
          <w:rPr>
            <w:rFonts w:ascii="Khmer MEF1" w:hAnsi="Khmer MEF1" w:cs="Khmer MEF1"/>
            <w:sz w:val="24"/>
            <w:szCs w:val="24"/>
            <w:cs/>
            <w:rPrChange w:id="32846" w:author="Kem Sereyboth" w:date="2023-07-19T16:59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កិច្ច​រឹងមាំ</w:t>
        </w:r>
        <w:r w:rsidRPr="00E33574">
          <w:rPr>
            <w:rFonts w:ascii="Khmer MEF1" w:hAnsi="Khmer MEF1" w:cs="Khmer MEF1"/>
            <w:spacing w:val="-8"/>
            <w:sz w:val="24"/>
            <w:szCs w:val="24"/>
            <w:cs/>
            <w:rPrChange w:id="32847" w:author="Kem Sereyboth" w:date="2023-07-19T16:5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 xml:space="preserve"> </w:t>
        </w:r>
      </w:ins>
    </w:p>
    <w:p w14:paraId="235B066E" w14:textId="68F3B28E" w:rsidR="00C85098" w:rsidRPr="00815556" w:rsidRDefault="00C85098">
      <w:pPr>
        <w:spacing w:after="0" w:line="226" w:lineRule="auto"/>
        <w:ind w:left="993" w:hanging="284"/>
        <w:jc w:val="both"/>
        <w:rPr>
          <w:ins w:id="32848" w:author="Kem Sereyboth" w:date="2023-07-19T16:24:00Z"/>
          <w:rFonts w:ascii="Khmer MEF1" w:hAnsi="Khmer MEF1" w:cs="Khmer MEF1"/>
          <w:spacing w:val="-8"/>
          <w:sz w:val="24"/>
          <w:szCs w:val="24"/>
          <w:rPrChange w:id="32849" w:author="Kem Sereyboth" w:date="2023-07-26T14:06:00Z">
            <w:rPr>
              <w:ins w:id="32850" w:author="Kem Sereyboth" w:date="2023-07-19T16:24:00Z"/>
              <w:rFonts w:ascii="Khmer MEF1" w:hAnsi="Khmer MEF1" w:cs="Khmer MEF1"/>
              <w:color w:val="000000"/>
              <w:spacing w:val="-8"/>
              <w:sz w:val="24"/>
              <w:szCs w:val="24"/>
            </w:rPr>
          </w:rPrChange>
        </w:rPr>
        <w:pPrChange w:id="32851" w:author="Sopheak Phorn" w:date="2023-08-25T15:20:00Z">
          <w:pPr>
            <w:spacing w:after="0" w:line="216" w:lineRule="auto"/>
            <w:ind w:left="993" w:hanging="284"/>
            <w:jc w:val="both"/>
          </w:pPr>
        </w:pPrChange>
      </w:pPr>
      <w:ins w:id="32852" w:author="Kem Sereyboth" w:date="2023-07-19T16:24:00Z">
        <w:r w:rsidRPr="00E33574">
          <w:rPr>
            <w:rFonts w:ascii="Khmer MEF1" w:hAnsi="Khmer MEF1" w:cs="Khmer MEF1"/>
            <w:spacing w:val="-6"/>
            <w:sz w:val="24"/>
            <w:szCs w:val="24"/>
            <w:cs/>
            <w:rPrChange w:id="32853" w:author="Kem Sereyboth" w:date="2023-07-19T16:59:00Z">
              <w:rPr>
                <w:rFonts w:ascii="Khmer MEF1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គ.</w:t>
        </w:r>
      </w:ins>
      <w:ins w:id="32854" w:author="Sopheak Phorn" w:date="2023-08-03T13:22:00Z">
        <w:r w:rsidR="0043176C">
          <w:rPr>
            <w:rFonts w:ascii="Khmer MEF1" w:hAnsi="Khmer MEF1" w:cs="Khmer MEF1" w:hint="cs"/>
            <w:spacing w:val="-6"/>
            <w:sz w:val="24"/>
            <w:szCs w:val="24"/>
            <w:cs/>
          </w:rPr>
          <w:t xml:space="preserve"> </w:t>
        </w:r>
      </w:ins>
      <w:ins w:id="32855" w:author="Kem Sereyboth" w:date="2023-07-19T16:24:00Z">
        <w:del w:id="32856" w:author="Sopheak Phorn" w:date="2023-08-03T13:22:00Z">
          <w:r w:rsidRPr="00E33574" w:rsidDel="0043176C">
            <w:rPr>
              <w:rFonts w:ascii="Khmer MEF1" w:hAnsi="Khmer MEF1" w:cs="Khmer MEF1"/>
              <w:spacing w:val="-6"/>
              <w:sz w:val="24"/>
              <w:szCs w:val="24"/>
              <w:cs/>
              <w:rPrChange w:id="32857" w:author="Kem Sereyboth" w:date="2023-07-19T16:59:00Z">
                <w:rPr>
                  <w:rFonts w:ascii="Khmer MEF1" w:hAnsi="Khmer MEF1" w:cs="Khmer MEF1"/>
                  <w:color w:val="00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3574">
          <w:rPr>
            <w:rFonts w:ascii="Khmer MEF1" w:hAnsi="Khmer MEF1" w:cs="Khmer MEF1"/>
            <w:spacing w:val="-8"/>
            <w:sz w:val="24"/>
            <w:szCs w:val="24"/>
            <w:cs/>
            <w:rPrChange w:id="32858" w:author="Kem Sereyboth" w:date="2023-07-19T16:59:00Z">
              <w:rPr>
                <w:rFonts w:ascii="Khmer MEF1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>បង្កើនទំនុកចិត្តដល់សាធារណជន និងភាគីពាក់ព័ន្ធ។</w:t>
        </w:r>
      </w:ins>
    </w:p>
    <w:p w14:paraId="2569A45E" w14:textId="17D61C05" w:rsidR="00B1425C" w:rsidRPr="00F55550" w:rsidRDefault="00B1425C" w:rsidP="00AA1080">
      <w:pPr>
        <w:spacing w:after="0" w:line="226" w:lineRule="auto"/>
        <w:ind w:firstLine="720"/>
        <w:jc w:val="both"/>
        <w:rPr>
          <w:ins w:id="32859" w:author="Kem Sereyboth" w:date="2023-07-11T11:17:00Z"/>
          <w:rFonts w:ascii="Khmer MEF1" w:hAnsi="Khmer MEF1" w:cs="Khmer MEF1"/>
          <w:spacing w:val="-2"/>
          <w:sz w:val="24"/>
          <w:szCs w:val="24"/>
        </w:rPr>
      </w:pPr>
      <w:ins w:id="32860" w:author="Kem Sereyboth" w:date="2023-07-11T11:17:00Z">
        <w:r w:rsidRPr="00815556">
          <w:rPr>
            <w:rFonts w:ascii="Khmer MEF1" w:hAnsi="Khmer MEF1" w:cs="Khmer MEF1"/>
            <w:spacing w:val="-8"/>
            <w:sz w:val="24"/>
            <w:szCs w:val="24"/>
            <w:cs/>
            <w:rPrChange w:id="32861" w:author="Kem Sereyboth" w:date="2023-07-26T14:06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បន្ថែមពីនេះ សវនករទទួលបន្ទុកបានផ្ដល់អនុសាសន៍ទៅតាម</w:t>
        </w:r>
        <w:r w:rsidRPr="00815556">
          <w:rPr>
            <w:rFonts w:ascii="Khmer MEF1" w:hAnsi="Khmer MEF1" w:cs="Khmer MEF1"/>
            <w:spacing w:val="-8"/>
            <w:sz w:val="24"/>
            <w:szCs w:val="24"/>
            <w:cs/>
            <w:rPrChange w:id="32862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ប្រធានបទ និងហានិភ័យដែលអាចកើ</w:t>
        </w:r>
      </w:ins>
      <w:ins w:id="32863" w:author="Kem Sereyboth" w:date="2023-07-26T13:55:00Z">
        <w:r w:rsidR="00815556" w:rsidRPr="00815556">
          <w:rPr>
            <w:rFonts w:ascii="Khmer MEF1" w:hAnsi="Khmer MEF1" w:cs="Khmer MEF1"/>
            <w:spacing w:val="-8"/>
            <w:sz w:val="24"/>
            <w:szCs w:val="24"/>
            <w:cs/>
            <w:rPrChange w:id="32864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2865" w:author="Kem Sereyboth" w:date="2023-07-11T11:17:00Z">
        <w:r w:rsidRPr="00815556">
          <w:rPr>
            <w:rFonts w:ascii="Khmer MEF1" w:hAnsi="Khmer MEF1" w:cs="Khmer MEF1"/>
            <w:spacing w:val="-8"/>
            <w:sz w:val="24"/>
            <w:szCs w:val="24"/>
            <w:cs/>
            <w:rPrChange w:id="32866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ត</w:t>
        </w:r>
      </w:ins>
      <w:ins w:id="32867" w:author="Kem Sereyboth" w:date="2023-07-26T13:55:00Z">
        <w:r w:rsidR="00815556" w:rsidRPr="00815556">
          <w:rPr>
            <w:rFonts w:ascii="Khmer MEF1" w:hAnsi="Khmer MEF1" w:cs="Khmer MEF1"/>
            <w:spacing w:val="-8"/>
            <w:sz w:val="24"/>
            <w:szCs w:val="24"/>
            <w:cs/>
            <w:rPrChange w:id="32868" w:author="Kem Sereyboth" w:date="2023-07-26T14:06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2869" w:author="Kem Sereyboth" w:date="2023-07-11T11:17:00Z">
        <w:r w:rsidRPr="00F55550">
          <w:rPr>
            <w:rFonts w:ascii="Khmer MEF1" w:hAnsi="Khmer MEF1" w:cs="Khmer MEF1" w:hint="cs"/>
            <w:spacing w:val="-4"/>
            <w:sz w:val="24"/>
            <w:szCs w:val="24"/>
            <w:cs/>
          </w:rPr>
          <w:t>មាន</w:t>
        </w:r>
        <w:r w:rsidRPr="00F55550">
          <w:rPr>
            <w:rFonts w:ascii="Khmer MEF1" w:hAnsi="Khmer MEF1" w:cs="Khmer MEF1"/>
            <w:spacing w:val="-4"/>
            <w:sz w:val="24"/>
            <w:szCs w:val="24"/>
            <w:cs/>
          </w:rPr>
          <w:t>ប្រសិនបើអនុសាសន៍មិនត្រូវបានអនុវត្ត</w:t>
        </w:r>
        <w:r w:rsidRPr="00F55550">
          <w:rPr>
            <w:rFonts w:ascii="Khmer MEF1" w:hAnsi="Khmer MEF1" w:cs="Khmer MEF1"/>
            <w:spacing w:val="-2"/>
            <w:sz w:val="24"/>
            <w:szCs w:val="24"/>
            <w:cs/>
          </w:rPr>
          <w:t xml:space="preserve"> មានដូចខាងក្រោម៖</w:t>
        </w:r>
      </w:ins>
    </w:p>
    <w:p w14:paraId="01E6A150" w14:textId="0B477069" w:rsidR="00C85098" w:rsidRPr="0043176C" w:rsidDel="0043176C" w:rsidRDefault="00C85098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del w:id="32870" w:author="Sopheak Phorn" w:date="2023-08-03T13:23:00Z"/>
          <w:rFonts w:ascii="Khmer MEF1" w:hAnsi="Khmer MEF1" w:cs="Khmer MEF1"/>
          <w:spacing w:val="-6"/>
          <w:sz w:val="24"/>
          <w:szCs w:val="24"/>
          <w:rPrChange w:id="32871" w:author="Sopheak Phorn" w:date="2023-08-03T13:23:00Z">
            <w:rPr>
              <w:del w:id="32872" w:author="Sopheak Phorn" w:date="2023-08-03T13:23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2873" w:author="Sopheak Phorn" w:date="2023-08-25T15:20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32874" w:author="Kem Sereyboth" w:date="2023-07-19T16:25:00Z">
        <w:r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875" w:author="Sopheak Phorn" w:date="2023-08-04T11:5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លទ្ធផល</w:t>
        </w:r>
      </w:ins>
      <w:ins w:id="32876" w:author="Kem Sereyboth" w:date="2023-07-25T09:42:00Z">
        <w:r w:rsidR="005C3F0D"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877" w:author="Sopheak Phorn" w:date="2023-08-04T11:5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នៃការ</w:t>
        </w:r>
      </w:ins>
      <w:ins w:id="32878" w:author="Kem Sereyboth" w:date="2023-07-19T16:25:00Z">
        <w:r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879" w:author="Sopheak Phorn" w:date="2023-08-04T11:56:00Z">
              <w:rPr>
                <w:rFonts w:ascii="Khmer MEF1" w:hAnsi="Khmer MEF1" w:cs="Khmer MEF1"/>
                <w:b/>
                <w:bCs/>
                <w:spacing w:val="-2"/>
                <w:sz w:val="24"/>
                <w:szCs w:val="24"/>
                <w:cs/>
              </w:rPr>
            </w:rPrChange>
          </w:rPr>
          <w:t>រកឃើញទី</w:t>
        </w:r>
      </w:ins>
      <w:ins w:id="32880" w:author="Sopheak Phorn" w:date="2023-08-03T13:23:00Z">
        <w:r w:rsidR="0043176C"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881" w:author="Sopheak Phorn" w:date="2023-08-04T11:56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៣</w:t>
        </w:r>
      </w:ins>
      <w:ins w:id="32882" w:author="Sopheak" w:date="2023-07-28T23:15:00Z">
        <w:del w:id="32883" w:author="Sopheak Phorn" w:date="2023-08-03T13:23:00Z">
          <w:r w:rsidR="00BB6570" w:rsidRPr="00F13A93" w:rsidDel="0043176C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2884" w:author="Sopheak Phorn" w:date="2023-08-04T11:56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2885" w:author="Sopheak" w:date="2023-07-28T23:16:00Z">
        <w:r w:rsidR="00BB6570" w:rsidRPr="00F13A9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2886" w:author="Sopheak Phorn" w:date="2023-08-04T11:56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 xml:space="preserve"> </w:t>
        </w:r>
      </w:ins>
      <w:ins w:id="32887" w:author="Kem Sereyboth" w:date="2023-07-19T16:25:00Z">
        <w:del w:id="32888" w:author="Sopheak" w:date="2023-07-28T23:15:00Z">
          <w:r w:rsidRPr="00F13A93" w:rsidDel="00BB657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2889" w:author="Sopheak Phorn" w:date="2023-08-04T11:5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32890" w:author="Sopheak" w:date="2023-07-28T23:15:00Z">
        <w:r w:rsidR="00BB6570" w:rsidRPr="00F13A93">
          <w:rPr>
            <w:rFonts w:ascii="Khmer MEF1" w:hAnsi="Khmer MEF1" w:cs="Khmer MEF1"/>
            <w:b/>
            <w:bCs/>
            <w:color w:val="000000"/>
            <w:spacing w:val="-8"/>
            <w:sz w:val="24"/>
            <w:szCs w:val="24"/>
            <w:cs/>
            <w:rPrChange w:id="32891" w:author="Sopheak Phorn" w:date="2023-08-04T11:56:00Z">
              <w:rPr>
                <w:rFonts w:ascii="Khmer MEF1" w:hAnsi="Khmer MEF1" w:cs="Khmer MEF1"/>
                <w:b/>
                <w:bCs/>
                <w:color w:val="000000"/>
                <w:spacing w:val="-12"/>
                <w:sz w:val="24"/>
                <w:szCs w:val="24"/>
                <w:cs/>
              </w:rPr>
            </w:rPrChange>
          </w:rPr>
          <w:t>ន.គ.ស.</w:t>
        </w:r>
        <w:r w:rsidR="00BB6570" w:rsidRPr="00F13A93">
          <w:rPr>
            <w:rFonts w:ascii="Khmer MEF1" w:hAnsi="Khmer MEF1" w:cs="Khmer MEF1"/>
            <w:color w:val="000000"/>
            <w:spacing w:val="-8"/>
            <w:sz w:val="16"/>
            <w:szCs w:val="16"/>
            <w:cs/>
            <w:rPrChange w:id="32892" w:author="Sopheak Phorn" w:date="2023-08-04T11:56:00Z">
              <w:rPr>
                <w:rFonts w:ascii="Khmer MEF1" w:hAnsi="Khmer MEF1" w:cs="Khmer MEF1"/>
                <w:color w:val="000000"/>
                <w:spacing w:val="-12"/>
                <w:sz w:val="16"/>
                <w:szCs w:val="16"/>
                <w:cs/>
              </w:rPr>
            </w:rPrChange>
          </w:rPr>
          <w:t xml:space="preserve"> </w:t>
        </w:r>
      </w:ins>
      <w:ins w:id="32893" w:author="Sopheak Phorn" w:date="2023-08-03T13:23:00Z">
        <w:r w:rsidR="0043176C" w:rsidRPr="00F13A93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  <w:rPrChange w:id="32894" w:author="Sopheak Phorn" w:date="2023-08-04T11:56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>សេចក្ដី</w:t>
        </w:r>
        <w:r w:rsidR="0043176C" w:rsidRPr="00F13A93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32895" w:author="Sopheak Phorn" w:date="2023-08-04T11:56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ព្រាងប្រកាសស្ដីពីការដាក់ឱ្យអនុវត្តស្ដង់ដាគណ</w:t>
        </w:r>
      </w:ins>
      <w:ins w:id="32896" w:author="Sopheak Phorn" w:date="2023-08-04T11:56:00Z">
        <w:r w:rsidR="00F13A93" w:rsidRPr="00F13A93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32897" w:author="Sopheak Phorn" w:date="2023-08-04T11:56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-</w:t>
        </w:r>
        <w:r w:rsidR="00F13A93" w:rsidRPr="00F13A93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  <w:rPrChange w:id="32898" w:author="Sopheak Phorn" w:date="2023-08-04T11:56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​</w:t>
        </w:r>
      </w:ins>
      <w:ins w:id="32899" w:author="Sopheak Phorn" w:date="2023-08-03T13:23:00Z"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2900" w:author="Sopheak Phorn" w:date="2023-08-04T11:5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នេយ្យសម្រាប់</w:t>
        </w:r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2901" w:author="Sopheak Phorn" w:date="2023-08-04T11:57:00Z">
              <w:rPr>
                <w:rFonts w:ascii="Khmer MEF1" w:hAnsi="Khmer MEF1" w:cs="Khmer MEF1"/>
                <w:color w:val="000000" w:themeColor="text1"/>
                <w:spacing w:val="-6"/>
                <w:sz w:val="24"/>
                <w:szCs w:val="24"/>
                <w:cs/>
              </w:rPr>
            </w:rPrChange>
          </w:rPr>
          <w:t>​</w:t>
        </w:r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2902" w:author="Sopheak Phorn" w:date="2023-08-04T11:5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គ្រឹះស្ថានសាធារណៈរដ្ឋបាល </w:t>
        </w:r>
        <w:r w:rsidR="0043176C" w:rsidRPr="00F13A93">
          <w:rPr>
            <w:rFonts w:ascii="Khmer MEF1" w:hAnsi="Khmer MEF1" w:cs="Khmer MEF1"/>
            <w:b/>
            <w:bCs/>
            <w:color w:val="000000" w:themeColor="text1"/>
            <w:spacing w:val="-14"/>
            <w:sz w:val="24"/>
            <w:szCs w:val="24"/>
            <w:cs/>
            <w:rPrChange w:id="32903" w:author="Sopheak Phorn" w:date="2023-08-04T11:57:00Z">
              <w:rPr>
                <w:rFonts w:ascii="Khmer MEF1" w:hAnsi="Khmer MEF1" w:cs="Khmer MEF1"/>
                <w:b/>
                <w:bCs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ន.គ.ស.</w:t>
        </w:r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2904" w:author="Sopheak Phorn" w:date="2023-08-04T11:5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 xml:space="preserve"> ពុំទាន់អាចដាក់ឱ្យអនុវត្តស្របតាមផែន</w:t>
        </w:r>
      </w:ins>
      <w:ins w:id="32905" w:author="Sopheak Phorn" w:date="2023-08-04T11:57:00Z">
        <w:r w:rsidR="00F13A93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2906" w:author="Sopheak Phorn" w:date="2023-08-04T11:5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​</w:t>
        </w:r>
      </w:ins>
      <w:ins w:id="32907" w:author="Sopheak Phorn" w:date="2023-08-03T13:23:00Z">
        <w:r w:rsidR="0043176C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2908" w:author="Sopheak Phorn" w:date="2023-08-04T11:57:00Z">
              <w:rPr>
                <w:rFonts w:ascii="Khmer MEF1" w:hAnsi="Khmer MEF1" w:cs="Khmer MEF1"/>
                <w:color w:val="000000" w:themeColor="text1"/>
                <w:spacing w:val="-4"/>
                <w:sz w:val="24"/>
                <w:szCs w:val="24"/>
                <w:cs/>
              </w:rPr>
            </w:rPrChange>
          </w:rPr>
          <w:t>ការ</w:t>
        </w:r>
      </w:ins>
      <w:ins w:id="32909" w:author="Sopheak Phorn" w:date="2023-08-04T11:57:00Z">
        <w:r w:rsidR="00F13A93" w:rsidRPr="00F13A93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rPrChange w:id="32910" w:author="Sopheak Phorn" w:date="2023-08-04T11:57:00Z">
              <w:rPr>
                <w:rFonts w:ascii="Khmer MEF1" w:hAnsi="Khmer MEF1" w:cs="Khmer MEF1"/>
                <w:color w:val="000000" w:themeColor="text1"/>
                <w:spacing w:val="-10"/>
                <w:sz w:val="24"/>
                <w:szCs w:val="24"/>
                <w:cs/>
              </w:rPr>
            </w:rPrChange>
          </w:rPr>
          <w:t>​</w:t>
        </w:r>
      </w:ins>
      <w:ins w:id="32911" w:author="Sopheak Phorn" w:date="2023-08-03T13:23:00Z">
        <w:r w:rsidR="0043176C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សកម្មភាពឆ្នាំ២០២២</w:t>
        </w:r>
        <w:r w:rsidR="0043176C" w:rsidRPr="00BE61DB" w:rsidDel="004A69EC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</w:ins>
      <w:ins w:id="32912" w:author="Sopheak" w:date="2023-07-28T23:15:00Z">
        <w:del w:id="32913" w:author="Sopheak Phorn" w:date="2023-08-03T13:23:00Z">
          <w:r w:rsidR="00BB6570" w:rsidRPr="00BB6570" w:rsidDel="0043176C">
            <w:rPr>
              <w:rFonts w:ascii="Khmer MEF1" w:hAnsi="Khmer MEF1" w:cs="Khmer MEF1"/>
              <w:color w:val="000000"/>
              <w:spacing w:val="-12"/>
              <w:sz w:val="24"/>
              <w:szCs w:val="24"/>
              <w:cs/>
            </w:rPr>
            <w:delText>បានរៀបចំមិនសម្រេចបានតាម</w:delText>
          </w:r>
          <w:r w:rsidR="00BB6570" w:rsidRPr="00BB6570" w:rsidDel="0043176C">
            <w:rPr>
              <w:rFonts w:ascii="Khmer MEF1" w:hAnsi="Khmer MEF1" w:cs="Khmer MEF1"/>
              <w:color w:val="000000"/>
              <w:spacing w:val="-12"/>
              <w:sz w:val="24"/>
              <w:szCs w:val="24"/>
              <w:cs/>
              <w:rPrChange w:id="32914" w:author="Sopheak" w:date="2023-07-28T23:17:00Z">
                <w:rPr>
                  <w:rFonts w:ascii="Khmer MEF1" w:hAnsi="Khmer MEF1" w:cs="Khmer MEF1"/>
                  <w:color w:val="000000"/>
                  <w:spacing w:val="2"/>
                  <w:sz w:val="24"/>
                  <w:szCs w:val="24"/>
                  <w:cs/>
                </w:rPr>
              </w:rPrChange>
            </w:rPr>
            <w:delText>ផែនការកំណត់លើសេចក្ដី</w:delText>
          </w:r>
          <w:r w:rsidR="00BB6570" w:rsidRPr="00D16BA3" w:rsidDel="0043176C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</w:rPr>
            <w:delText>ព្រាងប្រកាសស្ដីពីការដាក់ឱ្យអនុវត្តស្ដង់ដាគណនេយ្យសម្រាប់គ្រឹះ​ស្ថានសាធារណៈ</w:delText>
          </w:r>
          <w:r w:rsidR="00BB6570" w:rsidRPr="00A07565" w:rsidDel="0043176C">
            <w:rPr>
              <w:rFonts w:ascii="Khmer MEF1" w:hAnsi="Khmer MEF1" w:cs="Khmer MEF1"/>
              <w:color w:val="000000"/>
              <w:spacing w:val="-8"/>
              <w:sz w:val="24"/>
              <w:szCs w:val="24"/>
              <w:cs/>
            </w:rPr>
            <w:delText>រដ្ឋបាល</w:delText>
          </w:r>
        </w:del>
      </w:ins>
      <w:ins w:id="32915" w:author="Kem Sereyboth" w:date="2023-07-19T16:25:00Z">
        <w:del w:id="32916" w:author="Sopheak Phorn" w:date="2023-08-03T13:23:00Z">
          <w:r w:rsidRPr="00815556" w:rsidDel="0043176C">
            <w:rPr>
              <w:rFonts w:ascii="Khmer MEF1" w:hAnsi="Khmer MEF1" w:cs="Khmer MEF1"/>
              <w:b/>
              <w:bCs/>
              <w:sz w:val="24"/>
              <w:szCs w:val="24"/>
              <w:cs/>
              <w:rPrChange w:id="32917" w:author="Kem Sereyboth" w:date="2023-07-26T14:06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Pr="00815556" w:rsidDel="0043176C">
            <w:rPr>
              <w:rFonts w:ascii="Khmer MEF1" w:hAnsi="Khmer MEF1" w:cs="Khmer MEF1"/>
              <w:sz w:val="24"/>
              <w:szCs w:val="24"/>
              <w:cs/>
              <w:rPrChange w:id="32918" w:author="Kem Sereyboth" w:date="2023-07-26T14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សេចក្ដីសម្រេចស្ដីពីការកំណត់លក្ខខណ្ឌក្នុងការជ្រើសរើសក្រុមហ៊ុ</w:delText>
          </w:r>
          <w:r w:rsidRPr="00815556" w:rsidDel="0043176C">
            <w:rPr>
              <w:rFonts w:ascii="Khmer MEF1" w:hAnsi="Khmer MEF1" w:cs="Khmer MEF1"/>
              <w:sz w:val="24"/>
              <w:szCs w:val="24"/>
              <w:rPrChange w:id="32919" w:author="Kem Sereyboth" w:date="2023-07-26T14:06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​</w:delText>
          </w:r>
          <w:r w:rsidRPr="00815556" w:rsidDel="0043176C">
            <w:rPr>
              <w:rFonts w:ascii="Khmer MEF1" w:hAnsi="Khmer MEF1" w:cs="Khmer MEF1"/>
              <w:sz w:val="24"/>
              <w:szCs w:val="24"/>
              <w:cs/>
              <w:rPrChange w:id="32920" w:author="Kem Sereyboth" w:date="2023-07-26T14:0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សវនកម្មឯក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</w:rPr>
            <w:delText>​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រាជ្យ</w:delText>
          </w:r>
          <w:r w:rsidRPr="00F55550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ផ្តល់សេវា</w:delText>
          </w:r>
          <w:r w:rsidRPr="00F55550" w:rsidDel="0043176C">
            <w:rPr>
              <w:rFonts w:ascii="Khmer MEF1" w:hAnsi="Khmer MEF1" w:cs="Khmer MEF1" w:hint="cs"/>
              <w:spacing w:val="-4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សវនកម្មក្នុងប្រព័ន្ធសន្តិសុខស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ង្គ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</w:delText>
          </w:r>
          <w:r w:rsidRPr="00F55550" w:rsidDel="0043176C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ម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​របស់ </w:delText>
          </w:r>
          <w:r w:rsidRPr="00F55550" w:rsidDel="0043176C">
            <w:rPr>
              <w:rFonts w:ascii="Khmer MEF1" w:hAnsi="Khmer MEF1" w:cs="Khmer MEF1" w:hint="cs"/>
              <w:b/>
              <w:bCs/>
              <w:spacing w:val="-6"/>
              <w:sz w:val="24"/>
              <w:szCs w:val="24"/>
              <w:cs/>
            </w:rPr>
            <w:delText>ន.ស.ស.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</w:delText>
          </w:r>
          <w:r w:rsidRPr="00815556" w:rsidDel="0043176C">
            <w:rPr>
              <w:rFonts w:ascii="Khmer MEF1" w:hAnsi="Khmer MEF1" w:cs="Khmer MEF1"/>
              <w:sz w:val="24"/>
              <w:szCs w:val="24"/>
              <w:cs/>
              <w:rPrChange w:id="32921" w:author="Kem Sereyboth" w:date="2023-07-26T14:06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ពុំទាន់អាចដាក់ឱ្យអនុវត្តស្រប</w:delText>
          </w:r>
          <w:r w:rsidRPr="00F55550" w:rsidDel="0043176C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តាម​ផែ​ន​កា​រ​​​ស​ក​ម្មភា​ពក្នុងឆ្នាំ២​០​២​២។</w:delText>
          </w:r>
        </w:del>
      </w:ins>
    </w:p>
    <w:p w14:paraId="1883E791" w14:textId="77777777" w:rsidR="0043176C" w:rsidRPr="00F55550" w:rsidRDefault="0043176C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32922" w:author="Sopheak Phorn" w:date="2023-08-03T13:23:00Z"/>
          <w:rFonts w:ascii="Khmer MEF1" w:hAnsi="Khmer MEF1" w:cs="Khmer MEF1"/>
          <w:spacing w:val="-6"/>
          <w:sz w:val="24"/>
          <w:szCs w:val="24"/>
        </w:rPr>
        <w:pPrChange w:id="32923" w:author="Sopheak Phorn" w:date="2023-08-25T15:20:00Z">
          <w:pPr>
            <w:spacing w:after="0" w:line="230" w:lineRule="auto"/>
            <w:jc w:val="both"/>
          </w:pPr>
        </w:pPrChange>
      </w:pPr>
    </w:p>
    <w:p w14:paraId="3160F300" w14:textId="77777777" w:rsidR="00BB6570" w:rsidRPr="0043176C" w:rsidRDefault="00E663FE">
      <w:pPr>
        <w:pStyle w:val="ListParagraph"/>
        <w:numPr>
          <w:ilvl w:val="0"/>
          <w:numId w:val="71"/>
        </w:numPr>
        <w:spacing w:after="0" w:line="226" w:lineRule="auto"/>
        <w:ind w:hanging="153"/>
        <w:rPr>
          <w:ins w:id="32924" w:author="Sopheak" w:date="2023-07-28T23:17:00Z"/>
          <w:rFonts w:ascii="Khmer MEF1" w:hAnsi="Khmer MEF1" w:cs="Khmer MEF1"/>
          <w:spacing w:val="-6"/>
          <w:sz w:val="24"/>
          <w:szCs w:val="24"/>
          <w:rPrChange w:id="32925" w:author="Sopheak" w:date="2023-07-28T23:17:00Z">
            <w:rPr>
              <w:ins w:id="32926" w:author="Sopheak" w:date="2023-07-28T23:17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2927" w:author="Sopheak Phorn" w:date="2023-08-25T15:20:00Z">
          <w:pPr>
            <w:pStyle w:val="ListParagraph"/>
            <w:numPr>
              <w:numId w:val="71"/>
            </w:numPr>
            <w:spacing w:after="0" w:line="228" w:lineRule="auto"/>
            <w:ind w:left="1287" w:hanging="153"/>
          </w:pPr>
        </w:pPrChange>
      </w:pPr>
      <w:ins w:id="32928" w:author="Kem Sereyboth" w:date="2023-07-19T16:26:00Z">
        <w:r w:rsidRPr="0043176C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2929" w:author="Kem Sereyboth" w:date="2023-07-26T11:16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 xml:space="preserve">អនុសាសន៍៖ </w:t>
        </w:r>
      </w:ins>
    </w:p>
    <w:p w14:paraId="1966F9C7" w14:textId="77777777" w:rsidR="00BB6570" w:rsidRPr="00BB6570" w:rsidRDefault="00BB6570">
      <w:pPr>
        <w:pStyle w:val="ListParagraph"/>
        <w:numPr>
          <w:ilvl w:val="0"/>
          <w:numId w:val="101"/>
        </w:numPr>
        <w:spacing w:after="0" w:line="226" w:lineRule="auto"/>
        <w:ind w:left="1701" w:hanging="283"/>
        <w:jc w:val="both"/>
        <w:rPr>
          <w:ins w:id="32930" w:author="Sopheak" w:date="2023-07-28T23:17:00Z"/>
          <w:rFonts w:ascii="Khmer MEF1" w:hAnsi="Khmer MEF1" w:cs="Khmer MEF1"/>
          <w:color w:val="000000"/>
          <w:sz w:val="24"/>
          <w:szCs w:val="24"/>
          <w:lang w:val="en-GB"/>
          <w:rPrChange w:id="32931" w:author="Sopheak" w:date="2023-07-28T23:18:00Z">
            <w:rPr>
              <w:ins w:id="32932" w:author="Sopheak" w:date="2023-07-28T23:17:00Z"/>
              <w:lang w:val="en-GB"/>
            </w:rPr>
          </w:rPrChange>
        </w:rPr>
        <w:pPrChange w:id="32933" w:author="Sopheak Phorn" w:date="2023-08-25T15:20:00Z">
          <w:pPr>
            <w:pStyle w:val="ListParagraph"/>
            <w:numPr>
              <w:numId w:val="71"/>
            </w:numPr>
            <w:spacing w:after="0" w:line="235" w:lineRule="auto"/>
            <w:ind w:left="1287" w:hanging="360"/>
            <w:jc w:val="both"/>
          </w:pPr>
        </w:pPrChange>
      </w:pPr>
      <w:ins w:id="32934" w:author="Sopheak" w:date="2023-07-28T23:17:00Z">
        <w:r w:rsidRPr="00BB6570">
          <w:rPr>
            <w:rFonts w:ascii="Khmer MEF1" w:hAnsi="Khmer MEF1" w:cs="Khmer MEF1"/>
            <w:color w:val="000000"/>
            <w:spacing w:val="6"/>
            <w:sz w:val="24"/>
            <w:szCs w:val="24"/>
            <w:cs/>
            <w:lang w:val="en-GB"/>
            <w:rPrChange w:id="32935" w:author="Sopheak" w:date="2023-07-28T23:20:00Z">
              <w:rPr>
                <w:cs/>
                <w:lang w:val="en-GB"/>
              </w:rPr>
            </w:rPrChange>
          </w:rPr>
          <w:t>កំណត់យន្តការ និងនីតិវិធីក្នុងការអនុវត្តការងារ ដើម្បីជាមូលដ្ឋានតម្រង់ទិសសម្រេចបាន​នូវលទ្ធផលរំពឹងទុកក្នុង និងការកែលម្អទាន់ពេលវេលាក្នុងការអនុវត្តការងារមាន</w:t>
        </w:r>
        <w:r w:rsidRPr="00BB6570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2936" w:author="Sopheak" w:date="2023-07-28T23:18:00Z">
              <w:rPr>
                <w:cs/>
                <w:lang w:val="en-GB"/>
              </w:rPr>
            </w:rPrChange>
          </w:rPr>
          <w:t>ប្រសិទ្ធភាព</w:t>
        </w:r>
      </w:ins>
    </w:p>
    <w:p w14:paraId="1E890676" w14:textId="77777777" w:rsidR="00BB6570" w:rsidRPr="006B2887" w:rsidRDefault="00BB6570">
      <w:pPr>
        <w:pStyle w:val="ListParagraph"/>
        <w:numPr>
          <w:ilvl w:val="0"/>
          <w:numId w:val="101"/>
        </w:numPr>
        <w:spacing w:after="0" w:line="214" w:lineRule="auto"/>
        <w:ind w:left="1701" w:hanging="283"/>
        <w:jc w:val="both"/>
        <w:rPr>
          <w:ins w:id="32937" w:author="Sopheak" w:date="2023-07-28T23:17:00Z"/>
          <w:rFonts w:ascii="Khmer MEF1" w:hAnsi="Khmer MEF1" w:cs="Khmer MEF1"/>
          <w:color w:val="000000"/>
          <w:sz w:val="24"/>
          <w:szCs w:val="24"/>
          <w:lang w:val="en-GB"/>
        </w:rPr>
        <w:pPrChange w:id="32938" w:author="Sopheak Phorn" w:date="2023-08-25T15:19:00Z">
          <w:pPr>
            <w:pStyle w:val="ListParagraph"/>
            <w:numPr>
              <w:numId w:val="71"/>
            </w:numPr>
            <w:spacing w:after="0" w:line="235" w:lineRule="auto"/>
            <w:ind w:left="1287" w:hanging="360"/>
            <w:jc w:val="both"/>
          </w:pPr>
        </w:pPrChange>
      </w:pPr>
      <w:ins w:id="32939" w:author="Sopheak" w:date="2023-07-28T23:17:00Z"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2940" w:author="Sopheak" w:date="2023-07-28T23:20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  <w:lang w:val="en-GB"/>
              </w:rPr>
            </w:rPrChange>
          </w:rPr>
          <w:t>កំណត់លក្ខខណ្ឌយោងការងារសម្រាប់អនុវត្ត ដើម្បីជាមូលដ្ឋានសំខាន់ក្នុងការទទួលខុស</w:t>
        </w:r>
        <w:r w:rsidRPr="006B2887">
          <w:rPr>
            <w:rFonts w:ascii="Khmer MEF1" w:hAnsi="Khmer MEF1" w:cs="Khmer MEF1" w:hint="cs"/>
            <w:color w:val="000000"/>
            <w:sz w:val="24"/>
            <w:szCs w:val="24"/>
            <w:cs/>
            <w:lang w:val="en-GB"/>
          </w:rPr>
          <w:t>ត្រូវរបស់មន្រ្តីទទួលបន្ទុកការងារក្នុងការអនុវត្តការងារមានប្រសិទ្ធភាព</w:t>
        </w:r>
      </w:ins>
    </w:p>
    <w:p w14:paraId="160C55AD" w14:textId="6613356B" w:rsidR="00E92E6D" w:rsidRPr="00994386" w:rsidRDefault="00BB6570">
      <w:pPr>
        <w:pStyle w:val="ListParagraph"/>
        <w:numPr>
          <w:ilvl w:val="0"/>
          <w:numId w:val="101"/>
        </w:numPr>
        <w:spacing w:after="0" w:line="214" w:lineRule="auto"/>
        <w:ind w:left="1701" w:hanging="283"/>
        <w:jc w:val="both"/>
        <w:rPr>
          <w:ins w:id="32941" w:author="Kem Sereyboth" w:date="2023-07-26T11:16:00Z"/>
          <w:rFonts w:ascii="Khmer MEF1" w:hAnsi="Khmer MEF1" w:cs="Khmer MEF1"/>
          <w:sz w:val="24"/>
          <w:szCs w:val="24"/>
          <w:rPrChange w:id="32942" w:author="Sopheak Phorn" w:date="2023-08-03T13:25:00Z">
            <w:rPr>
              <w:ins w:id="32943" w:author="Kem Sereyboth" w:date="2023-07-26T11:16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2944" w:author="Sopheak Phorn" w:date="2023-08-25T15:19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32945" w:author="Sopheak" w:date="2023-07-28T23:17:00Z">
        <w:r w:rsidRPr="00BB6570">
          <w:rPr>
            <w:rFonts w:ascii="Khmer MEF1" w:hAnsi="Khmer MEF1" w:cs="Khmer MEF1"/>
            <w:b/>
            <w:bCs/>
            <w:color w:val="000000"/>
            <w:spacing w:val="-6"/>
            <w:sz w:val="24"/>
            <w:szCs w:val="24"/>
            <w:cs/>
            <w:rPrChange w:id="32946" w:author="Sopheak" w:date="2023-07-28T23:20:00Z">
              <w:rPr>
                <w:rFonts w:ascii="Khmer MEF1" w:hAnsi="Khmer MEF1" w:cs="Khmer MEF1"/>
                <w:b/>
                <w:bCs/>
                <w:color w:val="000000"/>
                <w:spacing w:val="-12"/>
                <w:sz w:val="24"/>
                <w:szCs w:val="24"/>
                <w:cs/>
              </w:rPr>
            </w:rPrChange>
          </w:rPr>
          <w:t>ន.គ.ស.</w:t>
        </w:r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32947" w:author="Sopheak" w:date="2023-07-28T23:20:00Z">
              <w:rPr>
                <w:rFonts w:ascii="Khmer MEF1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 xml:space="preserve"> គួរត្រូវ</w:t>
        </w:r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2948" w:author="Sopheak" w:date="2023-07-28T23:20:00Z">
              <w:rPr>
                <w:rFonts w:ascii="Khmer MEF1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បាន</w:t>
        </w:r>
        <w:r w:rsidRPr="00BB6570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32949" w:author="Sopheak" w:date="2023-07-28T23:20:00Z">
              <w:rPr>
                <w:rFonts w:ascii="Khmer MEF1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លើកទឹកចិត្ត និងធ្វើការសិក្សាបន្ថែមទៅលើផលចំណេញ និងផលប៉ះ</w:t>
        </w:r>
        <w:r w:rsidRPr="00BB6570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32950" w:author="Sopheak" w:date="2023-07-28T23:21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ពាល់ដល់ភាគីពាក់ព័ន្ធ</w:t>
        </w:r>
        <w:r w:rsidRPr="00BB6570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32951" w:author="Sopheak" w:date="2023-07-28T23:21:00Z">
              <w:rPr>
                <w:rFonts w:ascii="Khmer MEF1" w:hAnsi="Khmer MEF1" w:cs="Khmer MEF1"/>
                <w:color w:val="000000"/>
                <w:spacing w:val="-14"/>
                <w:sz w:val="24"/>
                <w:szCs w:val="24"/>
                <w:cs/>
              </w:rPr>
            </w:rPrChange>
          </w:rPr>
          <w:t xml:space="preserve"> ជាពិសេសការគិតគូរអំពីការបណ្តុះបណ្តាលសមត្ថភាពមន្រ្តីជំនាញ​</w:t>
        </w:r>
        <w:r w:rsidRPr="00BB6570">
          <w:rPr>
            <w:rFonts w:ascii="Khmer MEF1" w:hAnsi="Khmer MEF1" w:cs="Khmer MEF1"/>
            <w:color w:val="000000"/>
            <w:spacing w:val="-8"/>
            <w:sz w:val="24"/>
            <w:szCs w:val="24"/>
            <w:cs/>
            <w:rPrChange w:id="32952" w:author="Sopheak" w:date="2023-07-28T23:21:00Z">
              <w:rPr>
                <w:rFonts w:ascii="Khmer MEF1" w:hAnsi="Khmer MEF1" w:cs="Khmer MEF1"/>
                <w:color w:val="000000"/>
                <w:spacing w:val="-18"/>
                <w:sz w:val="24"/>
                <w:szCs w:val="24"/>
                <w:cs/>
              </w:rPr>
            </w:rPrChange>
          </w:rPr>
          <w:t xml:space="preserve"> </w:t>
        </w:r>
        <w:r w:rsidRPr="00994386">
          <w:rPr>
            <w:rFonts w:ascii="Khmer MEF1" w:hAnsi="Khmer MEF1" w:cs="Khmer MEF1"/>
            <w:color w:val="000000"/>
            <w:spacing w:val="-4"/>
            <w:sz w:val="24"/>
            <w:szCs w:val="24"/>
            <w:cs/>
            <w:rPrChange w:id="32953" w:author="Sopheak Phorn" w:date="2023-08-03T13:2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ព្រមទាំងសមត្ថភាពរបស់គណនេយ្យករសាធារណៈ</w:t>
        </w:r>
        <w:r w:rsidRPr="00994386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32954" w:author="Sopheak Phorn" w:date="2023-08-03T13:24:00Z">
              <w:rPr>
                <w:rFonts w:ascii="Khmer MEF1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តាមគ្រឹះស្ថានសាធារណៈរដ្ឋបាល</w:t>
        </w:r>
        <w:r w:rsidRPr="00994386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32955" w:author="Sopheak Phorn" w:date="2023-08-03T13:24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ក្នុង</w:t>
        </w:r>
      </w:ins>
      <w:ins w:id="32956" w:author="Sopheak Phorn" w:date="2023-08-03T13:24:00Z">
        <w:r w:rsidR="00994386">
          <w:rPr>
            <w:rFonts w:ascii="Khmer MEF1" w:hAnsi="Khmer MEF1" w:cs="Khmer MEF1" w:hint="cs"/>
            <w:color w:val="000000"/>
            <w:spacing w:val="10"/>
            <w:sz w:val="24"/>
            <w:szCs w:val="24"/>
            <w:cs/>
          </w:rPr>
          <w:t>​</w:t>
        </w:r>
      </w:ins>
      <w:ins w:id="32957" w:author="Sopheak" w:date="2023-07-28T23:17:00Z"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2958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ការ</w:t>
        </w:r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rPrChange w:id="32959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</w:rPr>
            </w:rPrChange>
          </w:rPr>
          <w:t>​​​​​</w:t>
        </w:r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2960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ប្រើប្រាស់ស្តង់ដាគណនេយ្យក្នុងការធ្វើកិច្ចបញ្ជិកាគណនេយ្យ</w:t>
        </w:r>
      </w:ins>
      <w:ins w:id="32961" w:author="Sopheak Phorn" w:date="2023-08-03T13:26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2962" w:author="Sopheak Phorn" w:date="2023-08-03T13:26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ins w:id="32963" w:author="Sopheak" w:date="2023-07-28T23:17:00Z">
        <w:del w:id="32964" w:author="Sopheak Phorn" w:date="2023-08-03T13:24:00Z">
          <w:r w:rsidRPr="00994386" w:rsidDel="00994386">
            <w:rPr>
              <w:rFonts w:ascii="Khmer MEF1" w:hAnsi="Khmer MEF1" w:cs="Khmer MEF1"/>
              <w:color w:val="000000"/>
              <w:spacing w:val="2"/>
              <w:sz w:val="24"/>
              <w:szCs w:val="24"/>
              <w:cs/>
              <w:rPrChange w:id="32965" w:author="Sopheak Phorn" w:date="2023-08-03T13:26:00Z">
                <w:rPr>
                  <w:rFonts w:ascii="Khmer MEF1" w:hAnsi="Khmer MEF1" w:cs="Khmer MEF1"/>
                  <w:color w:val="000000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2966" w:author="Sopheak Phorn" w:date="2023-08-03T13:26:00Z">
              <w:rPr>
                <w:rFonts w:ascii="Khmer MEF1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និងការរៀបចំ</w:t>
        </w:r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2967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របា</w:t>
        </w:r>
      </w:ins>
      <w:ins w:id="32968" w:author="Sopheak Phorn" w:date="2023-08-03T13:24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2969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2970" w:author="Sopheak" w:date="2023-07-28T23:17:00Z">
        <w:r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2971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យ</w:t>
        </w:r>
      </w:ins>
      <w:ins w:id="32972" w:author="Sopheak Phorn" w:date="2023-08-03T13:24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rPrChange w:id="32973" w:author="Sopheak Phorn" w:date="2023-08-03T13:26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​​​​​</w:t>
        </w:r>
      </w:ins>
      <w:ins w:id="32974" w:author="Sopheak Phorn" w:date="2023-08-03T13:26:00Z">
        <w:r w:rsidR="00994386" w:rsidRPr="00994386">
          <w:rPr>
            <w:rFonts w:ascii="Khmer MEF1" w:hAnsi="Khmer MEF1" w:cs="Khmer MEF1"/>
            <w:color w:val="000000"/>
            <w:spacing w:val="2"/>
            <w:sz w:val="24"/>
            <w:szCs w:val="24"/>
            <w:cs/>
            <w:rPrChange w:id="32975" w:author="Sopheak Phorn" w:date="2023-08-03T13:26:00Z">
              <w:rPr>
                <w:rFonts w:ascii="Khmer MEF1" w:hAnsi="Khmer MEF1" w:cs="Khmer MEF1"/>
                <w:color w:val="000000"/>
                <w:sz w:val="24"/>
                <w:szCs w:val="24"/>
                <w:cs/>
              </w:rPr>
            </w:rPrChange>
          </w:rPr>
          <w:t>-</w:t>
        </w:r>
        <w:r w:rsidR="00994386">
          <w:rPr>
            <w:rFonts w:ascii="Khmer MEF1" w:hAnsi="Khmer MEF1" w:cs="Khmer MEF1"/>
            <w:color w:val="000000"/>
            <w:sz w:val="24"/>
            <w:szCs w:val="24"/>
            <w:cs/>
          </w:rPr>
          <w:br/>
        </w:r>
      </w:ins>
      <w:ins w:id="32976" w:author="Sopheak" w:date="2023-07-28T23:17:00Z">
        <w:r w:rsidRPr="00994386">
          <w:rPr>
            <w:rFonts w:ascii="Khmer MEF1" w:hAnsi="Khmer MEF1" w:cs="Khmer MEF1"/>
            <w:color w:val="000000"/>
            <w:sz w:val="24"/>
            <w:szCs w:val="24"/>
            <w:cs/>
            <w:rPrChange w:id="32977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កា</w:t>
        </w:r>
      </w:ins>
      <w:ins w:id="32978" w:author="Sopheak Phorn" w:date="2023-08-03T13:25:00Z">
        <w:r w:rsidR="00994386" w:rsidRPr="00994386">
          <w:rPr>
            <w:rFonts w:ascii="Khmer MEF1" w:hAnsi="Khmer MEF1" w:cs="Khmer MEF1"/>
            <w:color w:val="000000"/>
            <w:sz w:val="24"/>
            <w:szCs w:val="24"/>
            <w:cs/>
            <w:rPrChange w:id="32979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2980" w:author="Sopheak" w:date="2023-07-28T23:17:00Z">
        <w:r w:rsidRPr="00994386">
          <w:rPr>
            <w:rFonts w:ascii="Khmer MEF1" w:hAnsi="Khmer MEF1" w:cs="Khmer MEF1"/>
            <w:color w:val="000000"/>
            <w:sz w:val="24"/>
            <w:szCs w:val="24"/>
            <w:cs/>
            <w:rPrChange w:id="32981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រ</w:t>
        </w:r>
      </w:ins>
      <w:ins w:id="32982" w:author="Sopheak Phorn" w:date="2023-08-03T13:25:00Z">
        <w:r w:rsidR="00994386" w:rsidRPr="00994386">
          <w:rPr>
            <w:rFonts w:ascii="Khmer MEF1" w:hAnsi="Khmer MEF1" w:cs="Khmer MEF1"/>
            <w:color w:val="000000"/>
            <w:sz w:val="24"/>
            <w:szCs w:val="24"/>
            <w:cs/>
            <w:rPrChange w:id="32983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</w:ins>
      <w:ins w:id="32984" w:author="Sopheak" w:date="2023-07-28T23:17:00Z">
        <w:r w:rsidRPr="00994386">
          <w:rPr>
            <w:rFonts w:ascii="Khmer MEF1" w:hAnsi="Khmer MEF1" w:cs="Khmer MEF1"/>
            <w:color w:val="000000"/>
            <w:sz w:val="24"/>
            <w:szCs w:val="24"/>
            <w:cs/>
            <w:rPrChange w:id="32985" w:author="Sopheak Phorn" w:date="2023-08-03T13:25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ណ៍ហិរញ្ញវត្ថុឱ្យមានតម្លាភាព។</w:t>
        </w:r>
      </w:ins>
      <w:ins w:id="32986" w:author="Kem Sereyboth" w:date="2023-07-19T16:26:00Z">
        <w:del w:id="32987" w:author="Sopheak" w:date="2023-07-28T23:17:00Z">
          <w:r w:rsidR="00E663FE" w:rsidRPr="00994386" w:rsidDel="00BB6570">
            <w:rPr>
              <w:rFonts w:ascii="Khmer MEF1" w:hAnsi="Khmer MEF1" w:cs="Khmer MEF1"/>
              <w:b/>
              <w:bCs/>
              <w:sz w:val="24"/>
              <w:szCs w:val="24"/>
              <w:cs/>
              <w:rPrChange w:id="32988" w:author="Sopheak Phorn" w:date="2023-08-03T13:25:00Z">
                <w:rPr>
                  <w:rFonts w:ascii="Khmer MEF1" w:hAnsi="Khmer MEF1" w:cs="Khmer MEF1"/>
                  <w:b/>
                  <w:bCs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 xml:space="preserve">ន.ស.ស. 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2989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  <w:lang w:val="en-GB"/>
                </w:rPr>
              </w:rPrChange>
            </w:rPr>
            <w:delText>គួរតែ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2990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ជំរុញការដាក់ឱ្យអ​នុវត្តសេចក្ដីសម្រេចស្ដីពី​ការកំណត់ល​ក្ខខ​ណ្ឌ​​ក្នុង​កា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rPrChange w:id="32991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​​​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2992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រ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rPrChange w:id="32993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​​​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2994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ជ្រើស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rPrChange w:id="32995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</w:rPr>
              </w:rPrChange>
            </w:rPr>
            <w:delText>​​​​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2996" w:author="Sopheak Phorn" w:date="2023-08-03T13:25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រើ​ស</w:delText>
          </w:r>
          <w:r w:rsidR="00E663FE" w:rsidRPr="00994386" w:rsidDel="00BB6570">
            <w:rPr>
              <w:rFonts w:ascii="Khmer MEF1" w:hAnsi="Khmer MEF1" w:cs="Khmer MEF1"/>
              <w:sz w:val="24"/>
              <w:szCs w:val="24"/>
              <w:cs/>
              <w:rPrChange w:id="32997" w:author="Sopheak Phorn" w:date="2023-08-03T13:25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ក្រុមហ៊ុនស​វនកម្មឯករាជ្យផ្តល់​សេវាសវនកម្មក្នុងប្រព័ន្ធសន្តិសុខសង្គមជា​ជំ​ហ៊ា​ន​ៗ</w:delText>
          </w:r>
        </w:del>
      </w:ins>
    </w:p>
    <w:p w14:paraId="5EF3A9A2" w14:textId="21637C07" w:rsidR="00125B0C" w:rsidRPr="00E37D30" w:rsidDel="00B1425C" w:rsidRDefault="00E663FE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2998" w:author="Voeun Kuyeng" w:date="2022-08-31T11:11:00Z"/>
          <w:del w:id="32999" w:author="Kem Sereyboth" w:date="2023-07-11T11:15:00Z"/>
          <w:rFonts w:ascii="Khmer MEF1" w:hAnsi="Khmer MEF1" w:cs="Khmer MEF1"/>
        </w:rPr>
        <w:pPrChange w:id="33000" w:author="Sopheak Phorn" w:date="2023-08-25T16:21:00Z">
          <w:pPr>
            <w:pStyle w:val="NormalWeb"/>
            <w:spacing w:after="0"/>
            <w:jc w:val="both"/>
          </w:pPr>
        </w:pPrChange>
      </w:pPr>
      <w:ins w:id="33001" w:author="Kem Sereyboth" w:date="2023-07-19T16:26:00Z">
        <w:r w:rsidRPr="00E92E6D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3002" w:author="Kem Sereyboth" w:date="2023-07-26T11:16:00Z">
              <w:rPr>
                <w:rFonts w:ascii="Khmer MEF1" w:hAnsi="Khmer MEF1" w:cs="Khmer MEF1"/>
                <w:spacing w:val="-6"/>
                <w:cs/>
              </w:rPr>
            </w:rPrChange>
          </w:rPr>
          <w:t>​</w:t>
        </w:r>
        <w:r w:rsidRPr="0099438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003" w:author="Sopheak Phorn" w:date="2023-08-03T13:26:00Z">
              <w:rPr>
                <w:rFonts w:cs="MoolBoran"/>
                <w:b/>
                <w:bCs/>
                <w:cs/>
              </w:rPr>
            </w:rPrChange>
          </w:rPr>
          <w:t>ផលវិបាក៖</w:t>
        </w:r>
      </w:ins>
      <w:ins w:id="33004" w:author="Sopheak Phorn" w:date="2023-08-03T13:26:00Z">
        <w:r w:rsidR="00994386" w:rsidRPr="00994386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3005" w:author="Sopheak Phorn" w:date="2023-08-03T13:26:00Z">
              <w:rPr>
                <w:rFonts w:ascii="Khmer MEF1" w:hAnsi="Khmer MEF1" w:cs="Khmer MEF1"/>
                <w:b/>
                <w:bCs/>
                <w:spacing w:val="-12"/>
                <w:cs/>
              </w:rPr>
            </w:rPrChange>
          </w:rPr>
          <w:t xml:space="preserve"> </w:t>
        </w:r>
      </w:ins>
      <w:ins w:id="33006" w:author="Sopheak" w:date="2023-07-28T23:21:00Z">
        <w:r w:rsidR="00BB6570" w:rsidRPr="00994386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  <w:rPrChange w:id="33007" w:author="Sopheak Phorn" w:date="2023-08-03T13:26:00Z">
              <w:rPr>
                <w:rFonts w:ascii="Khmer MEF1" w:hAnsi="Khmer MEF1" w:cs="Khmer MEF1"/>
                <w:color w:val="000000"/>
                <w:spacing w:val="-6"/>
                <w:cs/>
                <w:lang w:val="en-GB"/>
              </w:rPr>
            </w:rPrChange>
          </w:rPr>
          <w:t>របាយការណ៍ហិរញ្ញវត្ថុរបស់គ្រឹះស្ថានសាធារណ:រដ្ឋបាល នៅបន្តប្រើគោល</w:t>
        </w:r>
        <w:del w:id="33008" w:author="Sopheak Phorn" w:date="2023-08-03T13:26:00Z">
          <w:r w:rsidR="00BB6570" w:rsidRPr="00994386" w:rsidDel="00994386">
            <w:rPr>
              <w:rFonts w:ascii="Khmer MEF1" w:hAnsi="Khmer MEF1" w:cs="Khmer MEF1"/>
              <w:color w:val="000000"/>
              <w:spacing w:val="-8"/>
              <w:sz w:val="24"/>
              <w:szCs w:val="24"/>
              <w:cs/>
              <w:lang w:val="en-GB"/>
              <w:rPrChange w:id="33009" w:author="Sopheak Phorn" w:date="2023-08-03T13:26:00Z">
                <w:rPr>
                  <w:rFonts w:ascii="Khmer MEF1" w:hAnsi="Khmer MEF1" w:cs="Khmer MEF1"/>
                  <w:color w:val="000000"/>
                  <w:spacing w:val="-6"/>
                  <w:cs/>
                  <w:lang w:val="en-GB"/>
                </w:rPr>
              </w:rPrChange>
            </w:rPr>
            <w:delText>-</w:delText>
          </w:r>
        </w:del>
        <w:r w:rsidR="00BB6570" w:rsidRPr="00E37D30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</w:rPr>
          <w:t>ការ</w:t>
        </w:r>
      </w:ins>
      <w:ins w:id="33010" w:author="Sopheak Phorn" w:date="2023-08-03T13:26:00Z">
        <w:r w:rsidR="00994386" w:rsidRPr="00E37D30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lang w:val="en-GB"/>
          </w:rPr>
          <w:t>​</w:t>
        </w:r>
      </w:ins>
      <w:ins w:id="33011" w:author="Sopheak" w:date="2023-07-28T23:21:00Z">
        <w:r w:rsidR="00BB6570" w:rsidRPr="00E37D30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</w:rPr>
          <w:t>ណ៍</w:t>
        </w:r>
      </w:ins>
      <w:ins w:id="33012" w:author="Sopheak Phorn" w:date="2023-08-03T13:26:00Z">
        <w:r w:rsidR="00994386">
          <w:rPr>
            <w:rFonts w:ascii="Khmer MEF1" w:hAnsi="Khmer MEF1" w:cs="Khmer MEF1" w:hint="cs"/>
            <w:color w:val="000000"/>
            <w:spacing w:val="-8"/>
            <w:sz w:val="24"/>
            <w:szCs w:val="24"/>
            <w:cs/>
            <w:lang w:val="en-GB"/>
          </w:rPr>
          <w:t>​​​</w:t>
        </w:r>
      </w:ins>
      <w:ins w:id="33013" w:author="Sopheak" w:date="2023-07-28T23:21:00Z">
        <w:r w:rsidR="00BB6570" w:rsidRPr="00E37D3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014" w:author="Sopheak Phorn" w:date="2023-08-03T13:27:00Z">
              <w:rPr>
                <w:rFonts w:ascii="Khmer MEF1" w:hAnsi="Khmer MEF1" w:cs="Khmer MEF1"/>
                <w:color w:val="000000"/>
                <w:spacing w:val="-8"/>
                <w:cs/>
                <w:lang w:val="en-GB"/>
              </w:rPr>
            </w:rPrChange>
          </w:rPr>
          <w:t>គណនេយ្យដែលមានបច្ចុប្បន្ន ដែលមិនមែនជាស្តង់ដាគណនេយ្យសម្រាប់ឱ្យភាគីពាក់ព័ន្ធ</w:t>
        </w:r>
        <w:r w:rsidR="00BB6570" w:rsidRPr="00E37D30">
          <w:rPr>
            <w:rFonts w:ascii="Khmer MEF1" w:hAnsi="Khmer MEF1" w:cs="Khmer MEF1"/>
            <w:color w:val="000000"/>
            <w:spacing w:val="-6"/>
            <w:sz w:val="24"/>
            <w:szCs w:val="24"/>
            <w:cs/>
            <w:lang w:val="en-GB"/>
            <w:rPrChange w:id="33015" w:author="Sopheak Phorn" w:date="2023-08-03T13:27:00Z">
              <w:rPr>
                <w:rFonts w:ascii="Khmer MEF1" w:hAnsi="Khmer MEF1" w:cs="Khmer MEF1"/>
                <w:color w:val="000000"/>
                <w:spacing w:val="-14"/>
                <w:cs/>
                <w:lang w:val="en-GB"/>
              </w:rPr>
            </w:rPrChange>
          </w:rPr>
          <w:t>អាច</w:t>
        </w:r>
        <w:r w:rsidR="00BB6570" w:rsidRPr="00E37D30">
          <w:rPr>
            <w:rFonts w:ascii="Khmer MEF1" w:hAnsi="Khmer MEF1" w:cs="Khmer MEF1"/>
            <w:color w:val="000000"/>
            <w:spacing w:val="-8"/>
            <w:sz w:val="24"/>
            <w:szCs w:val="24"/>
            <w:cs/>
            <w:lang w:val="en-GB"/>
            <w:rPrChange w:id="33016" w:author="Sopheak Phorn" w:date="2023-08-03T13:27:00Z">
              <w:rPr>
                <w:rFonts w:ascii="Khmer MEF1" w:hAnsi="Khmer MEF1" w:cs="Khmer MEF1"/>
                <w:color w:val="000000"/>
                <w:spacing w:val="-14"/>
                <w:cs/>
                <w:lang w:val="en-GB"/>
              </w:rPr>
            </w:rPrChange>
          </w:rPr>
          <w:lastRenderedPageBreak/>
          <w:t>មើលឃើញច្បាស់នៅឡើយពីមូលដ្ឋានគណនេយ្យជាក់លាក់បម្រើឱ្យការវិភាគ និងប្រៀបធៀប</w:t>
        </w:r>
        <w:r w:rsidR="00BB6570" w:rsidRPr="00E37D30">
          <w:rPr>
            <w:rFonts w:ascii="Khmer MEF1" w:hAnsi="Khmer MEF1" w:cs="Khmer MEF1"/>
            <w:color w:val="000000"/>
            <w:sz w:val="24"/>
            <w:szCs w:val="24"/>
            <w:cs/>
            <w:lang w:val="en-GB"/>
            <w:rPrChange w:id="33017" w:author="Sopheak Phorn" w:date="2023-08-03T13:27:00Z">
              <w:rPr>
                <w:rFonts w:ascii="Khmer MEF1" w:hAnsi="Khmer MEF1" w:cs="Khmer MEF1"/>
                <w:color w:val="000000"/>
                <w:spacing w:val="-10"/>
                <w:cs/>
                <w:lang w:val="en-GB"/>
              </w:rPr>
            </w:rPrChange>
          </w:rPr>
          <w:t>លទ្ធផល និងស្ថានភាពហិរញ្ញវត្ថុក្នុងចំណោមគ្រឹះស្ថានសាធារណ:រដ្ឋបាល។</w:t>
        </w:r>
      </w:ins>
      <w:ins w:id="33018" w:author="Kem Sereyboth" w:date="2023-07-19T16:26:00Z">
        <w:del w:id="33019" w:author="Sopheak" w:date="2023-07-28T23:21:00Z">
          <w:r w:rsidRPr="00E37D30" w:rsidDel="00BB6570">
            <w:rPr>
              <w:rFonts w:ascii="Khmer MEF1" w:hAnsi="Khmer MEF1" w:cs="Khmer MEF1"/>
              <w:b/>
              <w:bCs/>
              <w:sz w:val="24"/>
              <w:szCs w:val="24"/>
              <w:cs/>
              <w:rPrChange w:id="33020" w:author="Sopheak Phorn" w:date="2023-08-03T13:27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021" w:author="Sopheak Phorn" w:date="2023-08-03T13:27:00Z">
                <w:rPr>
                  <w:rFonts w:cs="MoolBoran"/>
                  <w:cs/>
                </w:rPr>
              </w:rPrChange>
            </w:rPr>
            <w:delText>ដោយសារតែសេចក្តីសម្រេចនេះ ស្ថិតនៅក្នុងដំណាក់កាលអន្តរកាល ត្រូវបានដា</w:delText>
          </w:r>
        </w:del>
      </w:ins>
      <w:ins w:id="33022" w:author="Kem Sereyboth" w:date="2023-07-26T14:07:00Z">
        <w:del w:id="33023" w:author="Sopheak" w:date="2023-07-28T23:21:00Z">
          <w:r w:rsidR="00815556" w:rsidRPr="00E37D30" w:rsidDel="00BB6570">
            <w:rPr>
              <w:rFonts w:ascii="Khmer MEF1" w:hAnsi="Khmer MEF1" w:cs="Khmer MEF1"/>
              <w:sz w:val="24"/>
              <w:szCs w:val="24"/>
              <w:cs/>
              <w:rPrChange w:id="33024" w:author="Sopheak Phorn" w:date="2023-08-03T13:27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​</w:delText>
          </w:r>
        </w:del>
      </w:ins>
      <w:ins w:id="33025" w:author="Kem Sereyboth" w:date="2023-07-19T16:26:00Z">
        <w:del w:id="33026" w:author="Sopheak" w:date="2023-07-28T23:21:00Z"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027" w:author="Sopheak Phorn" w:date="2023-08-03T13:27:00Z">
                <w:rPr>
                  <w:rFonts w:cs="MoolBoran"/>
                  <w:cs/>
                </w:rPr>
              </w:rPrChange>
            </w:rPr>
            <w:delText>ក់</w:delText>
          </w:r>
        </w:del>
      </w:ins>
      <w:ins w:id="33028" w:author="Kem Sereyboth" w:date="2023-07-26T14:07:00Z">
        <w:del w:id="33029" w:author="Sopheak" w:date="2023-07-28T23:21:00Z">
          <w:r w:rsidR="00815556" w:rsidRPr="00E37D30" w:rsidDel="00BB6570">
            <w:rPr>
              <w:rFonts w:ascii="Khmer MEF1" w:hAnsi="Khmer MEF1" w:cs="Khmer MEF1"/>
              <w:sz w:val="24"/>
              <w:szCs w:val="24"/>
              <w:cs/>
              <w:rPrChange w:id="33030" w:author="Sopheak Phorn" w:date="2023-08-03T13:27:00Z">
                <w:rPr>
                  <w:rFonts w:ascii="Khmer MEF1" w:hAnsi="Khmer MEF1" w:cs="Khmer MEF1"/>
                  <w:spacing w:val="-8"/>
                  <w:cs/>
                </w:rPr>
              </w:rPrChange>
            </w:rPr>
            <w:delText>​</w:delText>
          </w:r>
        </w:del>
      </w:ins>
      <w:ins w:id="33031" w:author="Kem Sereyboth" w:date="2023-07-19T16:26:00Z">
        <w:del w:id="33032" w:author="Sopheak" w:date="2023-07-28T23:21:00Z"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033" w:author="Sopheak Phorn" w:date="2023-08-03T13:27:00Z">
                <w:rPr>
                  <w:rFonts w:cs="MoolBoran"/>
                  <w:cs/>
                </w:rPr>
              </w:rPrChange>
            </w:rPr>
            <w:delText xml:space="preserve">ឱ្យ </w:delText>
          </w:r>
          <w:r w:rsidRPr="00E37D30" w:rsidDel="00BB6570">
            <w:rPr>
              <w:rFonts w:ascii="Khmer MEF1" w:hAnsi="Khmer MEF1" w:cs="Khmer MEF1"/>
              <w:b/>
              <w:bCs/>
              <w:sz w:val="24"/>
              <w:szCs w:val="24"/>
              <w:cs/>
              <w:rPrChange w:id="33034" w:author="Sopheak Phorn" w:date="2023-08-03T13:27:00Z">
                <w:rPr>
                  <w:rFonts w:cs="MoolBoran"/>
                  <w:b/>
                  <w:bCs/>
                  <w:cs/>
                </w:rPr>
              </w:rPrChange>
            </w:rPr>
            <w:delText>ប.​ស​.ស.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035" w:author="Sopheak Phorn" w:date="2023-08-03T13:27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036" w:author="Sopheak Phorn" w:date="2023-08-03T13:27:00Z">
                <w:rPr>
                  <w:rFonts w:cs="MoolBoran"/>
                  <w:cs/>
                </w:rPr>
              </w:rPrChange>
            </w:rPr>
            <w:delText>រ​ងសវនកម្មឯករាជ្យចំនួន ២លើក ក្នុងរយៈពេល៥ ឆ្នាំដំបូង ដែលជា​ហេ​តុ​ធ្វើ​ឱ្យ</w:delText>
          </w:r>
        </w:del>
      </w:ins>
      <w:ins w:id="33037" w:author="Kem Sereyboth" w:date="2023-07-26T14:08:00Z">
        <w:del w:id="33038" w:author="Sopheak" w:date="2023-07-28T23:21:00Z">
          <w:r w:rsidR="00815556" w:rsidRPr="00E37D30" w:rsidDel="00BB6570">
            <w:rPr>
              <w:rFonts w:ascii="Khmer MEF1" w:hAnsi="Khmer MEF1" w:cs="Khmer MEF1"/>
              <w:sz w:val="24"/>
              <w:szCs w:val="24"/>
              <w:cs/>
              <w:rPrChange w:id="33039" w:author="Sopheak Phorn" w:date="2023-08-03T13:27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​</w:delText>
          </w:r>
        </w:del>
      </w:ins>
      <w:ins w:id="33040" w:author="Kem Sereyboth" w:date="2023-07-19T16:26:00Z">
        <w:del w:id="33041" w:author="Sopheak" w:date="2023-07-28T23:21:00Z"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042" w:author="Sopheak Phorn" w:date="2023-08-03T13:27:00Z">
                <w:rPr>
                  <w:rFonts w:cs="MoolBoran"/>
                  <w:cs/>
                </w:rPr>
              </w:rPrChange>
            </w:rPr>
            <w:delText>កា​រអនុ​វត្ត​សេ​ច​ក្តី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043" w:author="Sopheak Phorn" w:date="2023-08-03T13:27:00Z">
                <w:rPr>
                  <w:rFonts w:cs="MoolBoran"/>
                  <w:spacing w:val="-14"/>
                  <w:cs/>
                </w:rPr>
              </w:rPrChange>
            </w:rPr>
            <w:delText>​សម្រេចនេះពុំទាន់អាចធ្វើទៅបាន។</w:delText>
          </w:r>
          <w:r w:rsidRPr="00E37D30" w:rsidDel="00BB6570">
            <w:rPr>
              <w:rFonts w:ascii="Khmer MEF1" w:hAnsi="Khmer MEF1" w:cs="Khmer MEF1"/>
              <w:sz w:val="24"/>
              <w:szCs w:val="24"/>
              <w:cs/>
              <w:rPrChange w:id="33044" w:author="Sopheak Phorn" w:date="2023-08-03T13:27:00Z">
                <w:rPr>
                  <w:rFonts w:cs="MoolBoran"/>
                  <w:cs/>
                </w:rPr>
              </w:rPrChange>
            </w:rPr>
            <w:delText>​</w:delText>
          </w:r>
        </w:del>
      </w:ins>
      <w:ins w:id="33045" w:author="Voeun Kuyeng" w:date="2022-08-31T11:11:00Z">
        <w:del w:id="33046" w:author="Kem Sereyboth" w:date="2023-07-11T11:14:00Z"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047" w:author="Sopheak Phorn" w:date="2023-08-03T13:27:00Z">
                <w:rPr>
                  <w:rFonts w:ascii="Khmer MEF1" w:hAnsi="Khmer MEF1" w:cs="Khmer MEF1"/>
                  <w:spacing w:val="-2"/>
                  <w:cs/>
                </w:rPr>
              </w:rPrChange>
            </w:rPr>
            <w:tab/>
          </w:r>
        </w:del>
      </w:ins>
      <w:ins w:id="33048" w:author="Voeun Kuyeng" w:date="2022-08-31T11:27:00Z">
        <w:del w:id="33049" w:author="Kem Sereyboth" w:date="2023-07-11T11:14:00Z">
          <w:r w:rsidR="00C34129" w:rsidRPr="00E37D30" w:rsidDel="00FF3DA9">
            <w:rPr>
              <w:rFonts w:ascii="Khmer MEF1" w:hAnsi="Khmer MEF1" w:cs="Khmer MEF1"/>
              <w:sz w:val="24"/>
              <w:szCs w:val="24"/>
              <w:cs/>
              <w:rPrChange w:id="33050" w:author="Sopheak Phorn" w:date="2023-08-03T13:27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ខ</w:delText>
          </w:r>
        </w:del>
      </w:ins>
      <w:ins w:id="33051" w:author="Kem Sereiboth" w:date="2022-09-14T13:53:00Z">
        <w:del w:id="33052" w:author="Kem Sereyboth" w:date="2023-07-11T11:14:00Z">
          <w:r w:rsidR="00E32E6F" w:rsidRPr="00E37D30" w:rsidDel="00FF3DA9">
            <w:rPr>
              <w:rFonts w:ascii="Khmer MEF1" w:hAnsi="Khmer MEF1" w:cs="Khmer MEF1"/>
              <w:sz w:val="24"/>
              <w:szCs w:val="24"/>
              <w:cs/>
              <w:rPrChange w:id="33053" w:author="Sopheak Phorn" w:date="2023-08-03T13:27:00Z">
                <w:rPr>
                  <w:rFonts w:ascii="Khmer MEF1" w:hAnsi="Khmer MEF1" w:cs="Khmer MEF1"/>
                  <w:b/>
                  <w:bCs/>
                  <w:spacing w:val="10"/>
                  <w:sz w:val="16"/>
                  <w:cs/>
                </w:rPr>
              </w:rPrChange>
            </w:rPr>
            <w:delText>.</w:delText>
          </w:r>
        </w:del>
      </w:ins>
      <w:ins w:id="33054" w:author="Voeun Kuyeng" w:date="2022-08-31T11:27:00Z">
        <w:del w:id="33055" w:author="Kem Sereyboth" w:date="2023-07-11T11:14:00Z">
          <w:r w:rsidR="00C34129" w:rsidRPr="00E37D30" w:rsidDel="00FF3DA9">
            <w:rPr>
              <w:rFonts w:ascii="Khmer MEF1" w:hAnsi="Khmer MEF1" w:cs="Khmer MEF1"/>
              <w:sz w:val="24"/>
              <w:szCs w:val="24"/>
              <w:cs/>
              <w:rPrChange w:id="33056" w:author="Sopheak Phorn" w:date="2023-08-03T13:27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-</w:delText>
          </w:r>
        </w:del>
      </w:ins>
      <w:ins w:id="33057" w:author="socheata.ol@hotmail.com" w:date="2022-09-04T18:33:00Z">
        <w:del w:id="33058" w:author="Kem Sereyboth" w:date="2023-07-11T11:14:00Z">
          <w:r w:rsidR="008A34BB" w:rsidRPr="00E37D30" w:rsidDel="00FF3DA9">
            <w:rPr>
              <w:rFonts w:ascii="Khmer MEF1" w:hAnsi="Khmer MEF1" w:cs="Khmer MEF1"/>
              <w:sz w:val="24"/>
              <w:szCs w:val="24"/>
              <w:cs/>
              <w:rPrChange w:id="33059" w:author="Sopheak Phorn" w:date="2023-08-03T13:27:00Z">
                <w:rPr>
                  <w:rFonts w:ascii="Khmer MEF1" w:hAnsi="Khmer MEF1" w:cs="Khmer MEF1"/>
                  <w:b/>
                  <w:bCs/>
                  <w:spacing w:val="4"/>
                  <w:sz w:val="16"/>
                  <w:cs/>
                </w:rPr>
              </w:rPrChange>
            </w:rPr>
            <w:delText>ចំណុចទី២</w:delText>
          </w:r>
          <w:r w:rsidR="008A34BB" w:rsidRPr="00E37D30" w:rsidDel="00FF3DA9">
            <w:rPr>
              <w:rFonts w:ascii="Khmer MEF1" w:hAnsi="Khmer MEF1" w:cs="Khmer MEF1"/>
              <w:sz w:val="24"/>
              <w:szCs w:val="24"/>
              <w:rPrChange w:id="33060" w:author="Sopheak Phorn" w:date="2023-08-03T13:27:00Z">
                <w:rPr>
                  <w:rFonts w:ascii="Khmer MEF1" w:hAnsi="Khmer MEF1" w:cs="Khmer MEF1"/>
                  <w:spacing w:val="4"/>
                  <w:szCs w:val="40"/>
                  <w:lang w:val="ca-ES"/>
                </w:rPr>
              </w:rPrChange>
            </w:rPr>
            <w:delText>:</w:delText>
          </w:r>
          <w:r w:rsidR="008A34BB" w:rsidRPr="00E37D30" w:rsidDel="00FF3DA9">
            <w:rPr>
              <w:rFonts w:ascii="Khmer MEF1" w:hAnsi="Khmer MEF1" w:cs="Khmer MEF1"/>
              <w:sz w:val="24"/>
              <w:szCs w:val="24"/>
              <w:cs/>
              <w:rPrChange w:id="33061" w:author="Sopheak Phorn" w:date="2023-08-03T13:27:00Z">
                <w:rPr>
                  <w:rFonts w:ascii="Khmer MEF1" w:hAnsi="Khmer MEF1" w:cs="Khmer MEF1"/>
                  <w:b/>
                  <w:bCs/>
                  <w:spacing w:val="4"/>
                  <w:sz w:val="16"/>
                  <w:cs/>
                </w:rPr>
              </w:rPrChange>
            </w:rPr>
            <w:delText xml:space="preserve"> </w:delText>
          </w:r>
        </w:del>
      </w:ins>
      <w:ins w:id="33062" w:author="Voeun Kuyeng" w:date="2022-08-31T11:11:00Z">
        <w:del w:id="33063" w:author="Kem Sereyboth" w:date="2023-07-11T11:14:00Z"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064" w:author="Sopheak Phorn" w:date="2023-08-03T13:27:00Z">
                <w:rPr>
                  <w:rFonts w:ascii="Khmer MEF1" w:hAnsi="Khmer MEF1" w:cs="Khmer MEF1"/>
                  <w:b/>
                  <w:bCs/>
                  <w:spacing w:val="-2"/>
                  <w:cs/>
                </w:rPr>
              </w:rPrChange>
            </w:rPr>
            <w:delText>ចំណុចទី២៖</w:delText>
          </w:r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065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ត្រូវរៀបរាប់អំពីលទ្ធផលនៃការពិនិត្យលើសមិទ្ធផលការងា</w:delText>
          </w:r>
          <w:r w:rsidR="00125B0C" w:rsidRPr="00E37D30" w:rsidDel="00FF3DA9">
            <w:rPr>
              <w:rFonts w:ascii="Khmer MEF1" w:hAnsi="Khmer MEF1" w:cs="Khmer MEF1"/>
              <w:sz w:val="24"/>
              <w:szCs w:val="24"/>
              <w:rPrChange w:id="33066" w:author="Sopheak Phorn" w:date="2023-08-03T13:27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​​</w:delText>
          </w:r>
          <w:r w:rsidR="00125B0C" w:rsidRPr="00E37D30" w:rsidDel="00FF3DA9">
            <w:rPr>
              <w:rFonts w:ascii="Khmer MEF1" w:hAnsi="Khmer MEF1" w:cs="Khmer MEF1"/>
              <w:sz w:val="24"/>
              <w:szCs w:val="24"/>
              <w:cs/>
              <w:rPrChange w:id="33067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​​រ</w:delText>
          </w:r>
        </w:del>
      </w:ins>
      <w:ins w:id="33068" w:author="Voeun Kuyeng" w:date="2022-08-31T11:27:00Z">
        <w:del w:id="33069" w:author="Kem Sereyboth" w:date="2023-07-11T11:14:00Z">
          <w:r w:rsidR="00C34129" w:rsidRPr="00E37D30" w:rsidDel="00FF3DA9">
            <w:rPr>
              <w:rFonts w:ascii="Khmer MEF1" w:hAnsi="Khmer MEF1" w:cs="Khmer MEF1"/>
              <w:sz w:val="24"/>
              <w:szCs w:val="24"/>
              <w:cs/>
              <w:rPrChange w:id="33070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33071" w:author="Voeun Kuyeng" w:date="2022-08-31T11:11:00Z">
        <w:del w:id="33072" w:author="Kem Sereyboth" w:date="2023-07-11T11:14:00Z">
          <w:r w:rsidR="00125B0C" w:rsidRPr="00E37D30" w:rsidDel="00FF3DA9">
            <w:rPr>
              <w:rFonts w:ascii="Khmer MEF1" w:hAnsi="Khmer MEF1" w:cs="Khmer MEF1"/>
              <w:sz w:val="24"/>
              <w:szCs w:val="24"/>
              <w:rPrChange w:id="33073" w:author="Sopheak Phorn" w:date="2023-08-03T13:27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​​​​​</w:delText>
          </w:r>
        </w:del>
        <w:del w:id="33074" w:author="Kem Sereyboth" w:date="2023-07-11T11:15:00Z">
          <w:r w:rsidR="00125B0C" w:rsidRPr="00E37D30" w:rsidDel="00B1425C">
            <w:rPr>
              <w:rFonts w:ascii="Khmer MEF1" w:hAnsi="Khmer MEF1" w:cs="Khmer MEF1"/>
              <w:sz w:val="24"/>
              <w:szCs w:val="24"/>
              <w:rPrChange w:id="33075" w:author="Sopheak Phorn" w:date="2023-08-03T13:27:00Z">
                <w:rPr>
                  <w:rFonts w:ascii="Khmer MEF1" w:hAnsi="Khmer MEF1" w:cs="Khmer MEF1"/>
                  <w:spacing w:val="-2"/>
                  <w:lang w:val="ca-ES"/>
                </w:rPr>
              </w:rPrChange>
            </w:rPr>
            <w:delText>​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076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ចំណុចល្អប្រ​សើរ</w:delText>
          </w:r>
        </w:del>
      </w:ins>
      <w:ins w:id="33077" w:author="Voeun Kuyeng" w:date="2022-08-31T11:27:00Z">
        <w:del w:id="33078" w:author="Kem Sereyboth" w:date="2023-07-11T11:15:00Z">
          <w:r w:rsidR="00C34129" w:rsidRPr="00E37D30" w:rsidDel="00B1425C">
            <w:rPr>
              <w:rFonts w:ascii="Khmer MEF1" w:hAnsi="Khmer MEF1" w:cs="Khmer MEF1"/>
              <w:sz w:val="24"/>
              <w:szCs w:val="24"/>
              <w:cs/>
              <w:rPrChange w:id="33079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 xml:space="preserve"> </w:delText>
          </w:r>
        </w:del>
      </w:ins>
      <w:ins w:id="33080" w:author="Voeun Kuyeng" w:date="2022-08-31T11:11:00Z">
        <w:del w:id="33081" w:author="Kem Sereyboth" w:date="2023-07-11T11:15:00Z"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082" w:author="Sopheak Phorn" w:date="2023-08-03T13:27:00Z">
                <w:rPr>
                  <w:rFonts w:ascii="Khmer MEF1" w:hAnsi="Khmer MEF1" w:cs="Khmer MEF1"/>
                  <w:spacing w:val="-2"/>
                  <w:cs/>
                  <w:lang w:val="ca-ES"/>
                </w:rPr>
              </w:rPrChange>
            </w:rPr>
            <w:delText>ការ​ខិតខំប្រឹងប្រែង ការរីកចម្រើនដែលគួរកត់សម្គាល់នានារបស់សវនដ្ឋានទៅលើផ្នែក ឬចំណុចដែលបាន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083" w:author="Sopheak Phorn" w:date="2023-08-03T13:27:00Z">
                <w:rPr>
                  <w:rFonts w:ascii="Khmer MEF1" w:hAnsi="Khmer MEF1" w:cs="Khmer MEF1"/>
                  <w:spacing w:val="-6"/>
                  <w:cs/>
                  <w:lang w:val="ca-ES"/>
                </w:rPr>
              </w:rPrChange>
            </w:rPr>
            <w:delText>ពិនិ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084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ត្យ​ឃើញ ដែលជាទិដ្ឋភាពរួមរបស់សវនដ្ឋាន។ ​សវនករទទួលបន្ទុក អាចរៀបរាប់អំពី</w:delText>
          </w:r>
        </w:del>
      </w:ins>
      <w:ins w:id="33085" w:author="Voeun Kuyeng" w:date="2022-08-31T11:27:00Z">
        <w:del w:id="33086" w:author="Kem Sereyboth" w:date="2023-07-11T11:15:00Z">
          <w:r w:rsidR="00C34129" w:rsidRPr="00E37D30" w:rsidDel="00B1425C">
            <w:rPr>
              <w:rFonts w:ascii="Khmer MEF1" w:hAnsi="Khmer MEF1" w:cs="Khmer MEF1"/>
              <w:sz w:val="24"/>
              <w:szCs w:val="24"/>
              <w:cs/>
              <w:rPrChange w:id="33087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ចំណុច</w:delText>
          </w:r>
        </w:del>
      </w:ins>
      <w:ins w:id="33088" w:author="Voeun Kuyeng" w:date="2022-08-31T11:11:00Z">
        <w:del w:id="33089" w:author="Kem Sereyboth" w:date="2023-07-11T11:15:00Z">
          <w:r w:rsidR="00C34129" w:rsidRPr="00E37D30" w:rsidDel="00B1425C">
            <w:rPr>
              <w:rFonts w:ascii="Khmer MEF1" w:hAnsi="Khmer MEF1" w:cs="Khmer MEF1"/>
              <w:sz w:val="24"/>
              <w:szCs w:val="24"/>
              <w:cs/>
              <w:rPrChange w:id="33090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ទី២</w:delText>
          </w:r>
          <w:r w:rsidR="00125B0C" w:rsidRPr="00E37D30" w:rsidDel="00B1425C">
            <w:rPr>
              <w:rFonts w:ascii="Khmer MEF1" w:hAnsi="Khmer MEF1" w:cs="Khmer MEF1"/>
              <w:sz w:val="24"/>
              <w:szCs w:val="24"/>
              <w:cs/>
              <w:rPrChange w:id="33091" w:author="Sopheak Phorn" w:date="2023-08-03T13:27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 xml:space="preserve"> នេះ ដូចគំរូខាងក្រោម៖</w:delText>
          </w:r>
        </w:del>
      </w:ins>
    </w:p>
    <w:p w14:paraId="56C4F702" w14:textId="3B20A10A" w:rsidR="00FE3434" w:rsidRPr="00E37D30" w:rsidDel="00B1425C" w:rsidRDefault="00125B0C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del w:id="33092" w:author="Kem Sereyboth" w:date="2023-07-11T11:15:00Z"/>
          <w:rFonts w:ascii="Khmer MEF1" w:hAnsi="Khmer MEF1" w:cs="Khmer MEF1"/>
          <w:sz w:val="24"/>
          <w:szCs w:val="24"/>
          <w:rPrChange w:id="33093" w:author="Sopheak Phorn" w:date="2023-08-03T13:27:00Z">
            <w:rPr>
              <w:del w:id="33094" w:author="Kem Sereyboth" w:date="2023-07-11T11:15:00Z"/>
            </w:rPr>
          </w:rPrChange>
        </w:rPr>
        <w:pPrChange w:id="33095" w:author="Sopheak Phorn" w:date="2023-08-25T16:21:00Z">
          <w:pPr>
            <w:spacing w:after="0" w:line="221" w:lineRule="auto"/>
            <w:jc w:val="both"/>
          </w:pPr>
        </w:pPrChange>
      </w:pPr>
      <w:ins w:id="33096" w:author="Voeun Kuyeng" w:date="2022-08-31T11:11:00Z">
        <w:del w:id="33097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098" w:author="Sopheak Phorn" w:date="2023-08-03T13:27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បន្ទាប់ពីបានចុះអនុវត្តការប្រមូលទិន្នន័យ</w:delText>
          </w:r>
        </w:del>
      </w:ins>
      <w:ins w:id="33099" w:author="LENOVO" w:date="2022-10-02T12:22:00Z">
        <w:del w:id="33100" w:author="Kem Sereyboth" w:date="2023-07-11T11:15:00Z">
          <w:r w:rsidR="00A9488B" w:rsidRPr="00E37D30" w:rsidDel="00B1425C">
            <w:rPr>
              <w:rFonts w:ascii="Khmer MEF1" w:hAnsi="Khmer MEF1" w:cs="Khmer MEF1"/>
              <w:sz w:val="24"/>
              <w:szCs w:val="24"/>
              <w:cs/>
              <w:rPrChange w:id="33101" w:author="Sopheak Phorn" w:date="2023-08-03T13:2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និងព័ត៌មាន</w:delText>
          </w:r>
        </w:del>
      </w:ins>
      <w:ins w:id="33102" w:author="Voeun Kuyeng" w:date="2022-08-31T11:11:00Z">
        <w:del w:id="33103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104" w:author="Sopheak Phorn" w:date="2023-08-03T13:27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នៅ</w:delText>
          </w:r>
        </w:del>
      </w:ins>
      <w:ins w:id="33105" w:author="LENOVO" w:date="2022-10-02T12:22:00Z">
        <w:del w:id="33106" w:author="Kem Sereyboth" w:date="2023-07-11T11:15:00Z">
          <w:r w:rsidR="00A9488B" w:rsidRPr="00E37D30" w:rsidDel="00B1425C">
            <w:rPr>
              <w:rFonts w:ascii="Khmer MEF1" w:hAnsi="Khmer MEF1" w:cs="Khmer MEF1"/>
              <w:sz w:val="24"/>
              <w:szCs w:val="24"/>
              <w:cs/>
              <w:rPrChange w:id="33107" w:author="Sopheak Phorn" w:date="2023-08-03T13:27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108" w:author="LENOVO" w:date="2022-10-02T12:21:00Z">
        <w:del w:id="33109" w:author="Kem Sereyboth" w:date="2023-07-11T11:15:00Z">
          <w:r w:rsidR="00A9488B" w:rsidRPr="00E37D30" w:rsidDel="00B1425C">
            <w:rPr>
              <w:rFonts w:ascii="Khmer MEF1" w:hAnsi="Khmer MEF1" w:cs="Khmer MEF1"/>
              <w:sz w:val="24"/>
              <w:szCs w:val="24"/>
              <w:cs/>
              <w:rPrChange w:id="33110" w:author="Sopheak Phorn" w:date="2023-08-03T13:27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</w:del>
      </w:ins>
      <w:ins w:id="33111" w:author="Voeun Kuyeng" w:date="2022-08-31T11:11:00Z">
        <w:del w:id="33112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113" w:author="Sopheak Phorn" w:date="2023-08-03T13:27:00Z">
                <w:rPr>
                  <w:rFonts w:ascii="Khmer MEF1" w:eastAsia="Times New Roman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សវនដ្ឋាន សវនករទទួលបន្ទុកបានពិនិត្យឃើញថា </w:delText>
          </w:r>
          <w:r w:rsidRPr="00E37D30" w:rsidDel="00B1425C">
            <w:rPr>
              <w:rFonts w:ascii="Khmer MEF1" w:hAnsi="Khmer MEF1" w:cs="Khmer MEF1"/>
              <w:sz w:val="24"/>
              <w:szCs w:val="24"/>
              <w:rPrChange w:id="33114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115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Pr="00E37D30" w:rsidDel="00B1425C">
            <w:rPr>
              <w:rFonts w:ascii="Khmer MEF1" w:hAnsi="Khmer MEF1" w:cs="Khmer MEF1"/>
              <w:sz w:val="24"/>
              <w:szCs w:val="24"/>
              <w:rPrChange w:id="33116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3117" w:author="Kem Sereiboth" w:date="2022-09-14T10:46:00Z">
        <w:del w:id="33118" w:author="Kem Sereyboth" w:date="2023-07-11T11:15:00Z">
          <w:r w:rsidR="00872F00" w:rsidRPr="00E37D30" w:rsidDel="00B1425C">
            <w:rPr>
              <w:rFonts w:ascii="Khmer MEF1" w:hAnsi="Khmer MEF1" w:cs="Khmer MEF1"/>
              <w:sz w:val="24"/>
              <w:szCs w:val="24"/>
              <w:cs/>
              <w:rPrChange w:id="33119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  <w:highlight w:val="cyan"/>
                  <w:cs/>
                  <w:lang w:val="ca-ES"/>
                </w:rPr>
              </w:rPrChange>
            </w:rPr>
            <w:delText>ន.ស.ស.</w:delText>
          </w:r>
        </w:del>
      </w:ins>
      <w:ins w:id="33120" w:author="Voeun Kuyeng" w:date="2022-08-31T11:11:00Z">
        <w:del w:id="33121" w:author="Kem Sereyboth" w:date="2023-07-11T11:15:00Z">
          <w:r w:rsidRPr="00E37D30" w:rsidDel="00B1425C">
            <w:rPr>
              <w:rFonts w:ascii="Khmer MEF1" w:hAnsi="Khmer MEF1" w:cs="Khmer MEF1"/>
              <w:sz w:val="24"/>
              <w:szCs w:val="24"/>
              <w:rPrChange w:id="33122" w:author="Sopheak Phorn" w:date="2023-08-03T13:27:00Z">
                <w:rPr>
                  <w:rFonts w:ascii="Khmer MEF1" w:eastAsia="Times New Roman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Pr="00E37D30" w:rsidDel="00B1425C">
            <w:rPr>
              <w:rFonts w:ascii="Khmer MEF1" w:hAnsi="Khmer MEF1" w:cs="Khmer MEF1"/>
              <w:sz w:val="24"/>
              <w:szCs w:val="24"/>
              <w:cs/>
              <w:rPrChange w:id="33123" w:author="Sopheak Phorn" w:date="2023-08-03T13:27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បានខិតខំប្រឹងប្រែងលើការរៀបចំសមិទ្ធផលការងារជាច្រើនដូចជា៖</w:delText>
          </w:r>
        </w:del>
      </w:ins>
      <w:ins w:id="33124" w:author="Kem Sereiboth" w:date="2022-09-20T16:29:00Z">
        <w:del w:id="33125" w:author="Kem Sereyboth" w:date="2023-07-11T11:15:00Z">
          <w:r w:rsidR="00634BC8" w:rsidRPr="00E37D30" w:rsidDel="00B1425C">
            <w:rPr>
              <w:rFonts w:ascii="Khmer MEF1" w:hAnsi="Khmer MEF1" w:cs="Khmer MEF1"/>
              <w:sz w:val="24"/>
              <w:szCs w:val="24"/>
              <w:cs/>
              <w:rPrChange w:id="33126" w:author="Sopheak Phorn" w:date="2023-08-03T13:27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</w:ins>
      <w:ins w:id="33127" w:author="ACER" w:date="2022-10-03T15:14:00Z">
        <w:del w:id="33128" w:author="Kem Sereyboth" w:date="2023-07-11T11:15:00Z">
          <w:r w:rsidR="000A7646" w:rsidRPr="00E37D30" w:rsidDel="00B1425C">
            <w:rPr>
              <w:rFonts w:ascii="Khmer MEF1" w:hAnsi="Khmer MEF1" w:cs="Khmer MEF1"/>
              <w:sz w:val="24"/>
              <w:szCs w:val="24"/>
              <w:cs/>
              <w:rPrChange w:id="33129" w:author="Sopheak Phorn" w:date="2023-08-03T13:2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33130" w:author="LENOVO" w:date="2022-10-02T12:26:00Z">
        <w:del w:id="33131" w:author="Kem Sereyboth" w:date="2023-07-11T11:15:00Z"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132" w:author="Sopheak Phorn" w:date="2023-08-03T13:2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រៀបចំផែន</w:delText>
          </w:r>
        </w:del>
      </w:ins>
      <w:ins w:id="33133" w:author="User" w:date="2022-10-04T14:21:00Z">
        <w:del w:id="33134" w:author="Kem Sereyboth" w:date="2023-07-11T11:15:00Z">
          <w:r w:rsidR="00F531E6" w:rsidRPr="00E37D30" w:rsidDel="00B1425C">
            <w:rPr>
              <w:rFonts w:ascii="Khmer MEF1" w:hAnsi="Khmer MEF1" w:cs="Khmer MEF1"/>
              <w:sz w:val="24"/>
              <w:szCs w:val="24"/>
              <w:cs/>
              <w:rPrChange w:id="33135" w:author="Sopheak Phorn" w:date="2023-08-03T13:2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3136" w:author="LENOVO" w:date="2022-10-02T12:26:00Z">
        <w:del w:id="33137" w:author="Kem Sereyboth" w:date="2023-07-11T11:15:00Z"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138" w:author="Sopheak Phorn" w:date="2023-08-03T13:27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ការអភិវឌ្ឍន៍​ស្ថាប័ន ច្បាប់ និង​បទប្បញ្ញត្តិពាក់ព័ន្ធផ្សេងៗ</w:delText>
          </w:r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</w:rPr>
            <w:delText>ជាដើម ដោយស្មារតីទទួលខុសត្រូវខ្ពស់ និងស្របទៅតាមច្បាប់</w:delText>
          </w:r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139" w:author="Sopheak Phorn" w:date="2023-08-03T13:27:00Z">
                <w:rPr>
                  <w:rFonts w:cs="MoolBoran"/>
                  <w:cs/>
                </w:rPr>
              </w:rPrChange>
            </w:rPr>
            <w:delText xml:space="preserve"> បទប្បញ្ញត្តិ និង​គោលការណ៍​ដែលបានកំណត់</w:delText>
          </w:r>
        </w:del>
      </w:ins>
      <w:ins w:id="33140" w:author="LENOVO" w:date="2022-10-02T12:27:00Z">
        <w:del w:id="33141" w:author="Kem Sereyboth" w:date="2023-07-11T11:15:00Z">
          <w:r w:rsidR="00E56414" w:rsidRPr="00E37D30" w:rsidDel="00B1425C">
            <w:rPr>
              <w:rFonts w:ascii="Khmer MEF1" w:hAnsi="Khmer MEF1" w:cs="Khmer MEF1"/>
              <w:sz w:val="24"/>
              <w:szCs w:val="24"/>
              <w:cs/>
              <w:rPrChange w:id="33142" w:author="Sopheak Phorn" w:date="2023-08-03T13:27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33143" w:author="LENOVO" w:date="2022-10-02T12:26:00Z">
        <w:del w:id="33144" w:author="Kem Sereyboth" w:date="2023-07-11T11:15:00Z">
          <w:r w:rsidR="00FE3434" w:rsidRPr="00E37D30" w:rsidDel="00B1425C">
            <w:rPr>
              <w:rFonts w:ascii="Khmer MEF1" w:hAnsi="Khmer MEF1" w:cs="Khmer MEF1"/>
              <w:sz w:val="24"/>
              <w:szCs w:val="24"/>
              <w:cs/>
              <w:rPrChange w:id="33145" w:author="Sopheak Phorn" w:date="2023-08-03T13:27:00Z">
                <w:rPr>
                  <w:rFonts w:cs="MoolBoran"/>
                  <w:cs/>
                </w:rPr>
              </w:rPrChange>
            </w:rPr>
            <w:delText>ដែលនាំឱ្យសម្រេចបានលទ្ធផលគួរជាទីមោទនៈ។</w:delText>
          </w:r>
        </w:del>
      </w:ins>
    </w:p>
    <w:p w14:paraId="6E34B6D0" w14:textId="77777777" w:rsidR="00FE3434" w:rsidRPr="00E37D30" w:rsidDel="00C75F98" w:rsidRDefault="00FE3434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146" w:author="LENOVO" w:date="2022-10-02T12:26:00Z"/>
          <w:del w:id="33147" w:author="User" w:date="2022-10-03T05:35:00Z"/>
          <w:rFonts w:ascii="Khmer MEF1" w:hAnsi="Khmer MEF1" w:cs="Khmer MEF1"/>
          <w:sz w:val="24"/>
          <w:szCs w:val="24"/>
          <w:rPrChange w:id="33148" w:author="Sopheak Phorn" w:date="2023-08-03T13:27:00Z">
            <w:rPr>
              <w:ins w:id="33149" w:author="LENOVO" w:date="2022-10-02T12:26:00Z"/>
              <w:del w:id="33150" w:author="User" w:date="2022-10-03T05:35:00Z"/>
              <w:rFonts w:ascii="Khmer MEF1" w:hAnsi="Khmer MEF1" w:cs="Khmer MEF1"/>
              <w:spacing w:val="-6"/>
            </w:rPr>
          </w:rPrChange>
        </w:rPr>
        <w:pPrChange w:id="33151" w:author="Sopheak Phorn" w:date="2023-08-25T16:21:00Z">
          <w:pPr>
            <w:spacing w:after="0" w:line="221" w:lineRule="auto"/>
            <w:jc w:val="both"/>
          </w:pPr>
        </w:pPrChange>
      </w:pPr>
    </w:p>
    <w:p w14:paraId="2B0DA737" w14:textId="77777777" w:rsidR="00FE3434" w:rsidRPr="00E37D30" w:rsidRDefault="00FE3434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152" w:author="LENOVO" w:date="2022-10-02T12:26:00Z"/>
          <w:rFonts w:ascii="Khmer MEF1" w:hAnsi="Khmer MEF1" w:cs="Khmer MEF1"/>
          <w:sz w:val="24"/>
          <w:szCs w:val="24"/>
          <w:rPrChange w:id="33153" w:author="Sopheak Phorn" w:date="2023-08-03T13:27:00Z">
            <w:rPr>
              <w:ins w:id="33154" w:author="LENOVO" w:date="2022-10-02T12:26:00Z"/>
              <w:rFonts w:ascii="Khmer MEF1" w:hAnsi="Khmer MEF1" w:cs="Khmer MEF1"/>
              <w:spacing w:val="-6"/>
            </w:rPr>
          </w:rPrChange>
        </w:rPr>
        <w:pPrChange w:id="33155" w:author="Sopheak Phorn" w:date="2023-08-25T16:21:00Z">
          <w:pPr>
            <w:spacing w:after="0" w:line="221" w:lineRule="auto"/>
            <w:jc w:val="both"/>
          </w:pPr>
        </w:pPrChange>
      </w:pPr>
    </w:p>
    <w:p w14:paraId="1062BBF0" w14:textId="7DA55683" w:rsidR="00634BC8" w:rsidRPr="00815556" w:rsidDel="005C3F0D" w:rsidRDefault="00E92E6D">
      <w:pPr>
        <w:pStyle w:val="Heading1"/>
        <w:spacing w:before="0" w:line="240" w:lineRule="auto"/>
        <w:ind w:firstLine="720"/>
        <w:rPr>
          <w:del w:id="33156" w:author="ACER" w:date="2022-10-03T15:15:00Z"/>
          <w:rFonts w:ascii="Khmer MEF1" w:eastAsiaTheme="minorHAnsi" w:hAnsi="Khmer MEF1" w:cs="Khmer MEF1"/>
          <w:spacing w:val="-8"/>
          <w:sz w:val="24"/>
          <w:szCs w:val="24"/>
          <w:rPrChange w:id="33157" w:author="Kem Sereyboth" w:date="2023-07-26T14:09:00Z">
            <w:rPr>
              <w:del w:id="33158" w:author="ACER" w:date="2022-10-03T15:15:00Z"/>
              <w:rFonts w:ascii="Khmer MEF1" w:eastAsiaTheme="minorHAnsi" w:hAnsi="Khmer MEF1" w:cs="Khmer MEF1"/>
              <w:strike/>
              <w:sz w:val="24"/>
              <w:szCs w:val="24"/>
              <w:lang w:val="ca-ES"/>
            </w:rPr>
          </w:rPrChange>
        </w:rPr>
        <w:pPrChange w:id="33159" w:author="Sopheak Phorn" w:date="2023-08-25T16:21:00Z">
          <w:pPr>
            <w:pStyle w:val="Heading1"/>
            <w:spacing w:before="160" w:line="240" w:lineRule="auto"/>
            <w:ind w:firstLine="720"/>
          </w:pPr>
        </w:pPrChange>
      </w:pPr>
      <w:ins w:id="33160" w:author="Kem Sereyboth" w:date="2023-07-26T11:17:00Z">
        <w:r w:rsidRPr="00E92E6D">
          <w:rPr>
            <w:rFonts w:ascii="Khmer MEF1" w:hAnsi="Khmer MEF1" w:cs="Khmer MEF1"/>
            <w:b w:val="0"/>
            <w:bCs w:val="0"/>
            <w:sz w:val="24"/>
            <w:szCs w:val="24"/>
            <w:cs/>
            <w:lang w:val="ca-ES"/>
            <w:rPrChange w:id="33161" w:author="Kem Sereyboth" w:date="2023-07-26T11:17:00Z">
              <w:rPr>
                <w:rFonts w:ascii="Khmer MEF1" w:hAnsi="Khmer MEF1" w:cs="Khmer MEF1"/>
                <w:b w:val="0"/>
                <w:bCs w:val="0"/>
                <w:strike/>
                <w:sz w:val="24"/>
                <w:szCs w:val="24"/>
                <w:cs/>
                <w:lang w:val="ca-ES"/>
              </w:rPr>
            </w:rPrChange>
          </w:rPr>
          <w:tab/>
        </w:r>
      </w:ins>
      <w:ins w:id="33162" w:author="sakaria fa" w:date="2022-09-20T20:39:00Z">
        <w:del w:id="33163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6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នាយកដ្ឋានត្រួតពិនិត្យបានរៀបចំបទប្បញ្ញត្តិចំនួន ៥ រួមមាន៖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16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6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6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សេចក្ដីព្រាងផែនការអភិវឌ្ឍន៍ស្ថាប័ន</w:delText>
          </w:r>
        </w:del>
      </w:ins>
      <w:ins w:id="33168" w:author="User" w:date="2022-09-23T05:39:00Z">
        <w:del w:id="33169" w:author="ACER" w:date="2022-10-03T15:15:00Z">
          <w:r w:rsidR="005430E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7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សម្រាប់</w:delText>
          </w:r>
        </w:del>
      </w:ins>
      <w:ins w:id="33171" w:author="User" w:date="2022-09-22T15:56:00Z">
        <w:del w:id="33172" w:author="ACER" w:date="2022-10-03T15:15:00Z"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7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រយៈពេល ៥ឆ្នាំ </w:delText>
          </w:r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17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7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២០២២-២០២៦</w:delText>
          </w:r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17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)</w:delText>
          </w:r>
          <w:r w:rsidR="00B70DB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7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178" w:author="sakaria fa" w:date="2022-09-20T20:39:00Z">
        <w:del w:id="33179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8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របស់និយ័តករសន្តិសុខសង្គម២០២១-២០២៦ ដែលបានឆ្លងកិច្ចប្រជុំបច្ចេកទេសកាលពីថ្ងៃទី១៩ ខែសីហា ឆ្នាំ២០២២។ ក្រោយពីបានឆ្លងកាត់កិច្ចប្រជុំបច្ចេកទេសសេចក្តីព្រាងផែនការនេះ កំពុងរៀបចំលិខិតជូន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18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82" w:author="Kem Sereyboth" w:date="2023-07-26T14:09:00Z">
                <w:rPr>
                  <w:rFonts w:ascii="Khmer MEF2" w:eastAsia="Times New Roman" w:hAnsi="Khmer MEF2" w:cs="Khmer MEF2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ឯកឧត្តមអគ្គបណ្ឌិតសភាចារ្យឧបនាយករដ្ឋមន្ត្រី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8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8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ដើម្បីដាក់ឆ្លងក្រុមប្រឹក្សា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185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8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33187" w:author="sakaria fa" w:date="2022-09-20T20:40:00Z">
        <w:del w:id="33188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18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3190" w:author="sakaria fa" w:date="2022-09-20T20:39:00Z">
        <w:del w:id="33191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9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២.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9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អនុក្រឹត្យស្ដីពីនិយ័តកម្មប្រព័ន្ធសន្តិសុខសង្គម ក្រោយពីបានបញ្ចប់ការចុះធ្វើសវនក​ម្មអនុលោមភាព</w:delText>
          </w:r>
        </w:del>
      </w:ins>
      <w:ins w:id="33194" w:author="LENOVO" w:date="2022-10-02T12:17:00Z">
        <w:del w:id="33195" w:author="ACER" w:date="2022-10-03T15:15:00Z">
          <w:r w:rsidR="00BB74EC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9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197" w:author="sakaria fa" w:date="2022-09-20T20:39:00Z">
        <w:del w:id="33198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19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សេចក្តីព្រាងនេះ</w:delText>
          </w:r>
        </w:del>
      </w:ins>
      <w:ins w:id="33200" w:author="LENOVO" w:date="2022-10-02T12:18:00Z">
        <w:del w:id="33201" w:author="ACER" w:date="2022-10-03T15:15:00Z">
          <w:r w:rsidR="00BB74EC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0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203" w:author="sakaria fa" w:date="2022-09-20T20:39:00Z">
        <w:del w:id="33204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0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ទើបតែបានចុះហត្ថលេខាដាក់ឱ្យប្រើប្រាស់កាលពីថ្ងៃទី០៨ ខែសីហា ឆ្នាំ២០២២។</w:delText>
          </w:r>
        </w:del>
      </w:ins>
      <w:ins w:id="33206" w:author="sakaria fa" w:date="2022-09-20T20:40:00Z">
        <w:del w:id="33207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20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3209" w:author="sakaria fa" w:date="2022-09-20T20:39:00Z">
        <w:del w:id="33210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1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៣.សេចក្ដីព្រាងអនុក្រឹត្យស្ដីពីគោលការណ៍ណែនាំសម្រាប់ការវិនិយោគមូលនិធិសន្តិសុខសង្គម បានឆ្លងកាត់កម្មវិធីសិក្ខាសាលាស្ដីពីការពិនិត្យបញ្ចប់ខ្លឹមសារនៃសេចក្ដីព្រាងអនុក្រឹត្យចុងក្រោយនៅថ្ងៃទី១៨ ខែកក្កដា ឆ្នាំ២០២២។ បន្ទាប់ពីឆ្លងកាត់កម្មវិធីសិក្ខាសាលារួច ក្រុមការងារកំពុងរៀបចំលិខិតជូនអគ្គ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1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លេខ</w:delText>
          </w:r>
        </w:del>
      </w:ins>
      <w:ins w:id="33213" w:author="User" w:date="2022-09-22T15:58:00Z">
        <w:del w:id="33214" w:author="ACER" w:date="2022-10-03T15:15:00Z">
          <w:r w:rsidR="0092034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1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ា</w:delText>
          </w:r>
        </w:del>
      </w:ins>
      <w:ins w:id="33216" w:author="sakaria fa" w:date="2022-09-20T20:39:00Z">
        <w:del w:id="33217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1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ធិការដ្ឋាន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219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2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ដើម្បីរៀបចំកិច្ចប្រជុំបច្ចេកទេសកម្រិតអគ្គនាយកនិយ័តករក្រោមឱវាទ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221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2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33223" w:author="sakaria fa" w:date="2022-09-20T20:40:00Z">
        <w:del w:id="33224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22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3226" w:author="sakaria fa" w:date="2022-09-20T20:39:00Z">
        <w:del w:id="33227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2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៤.សេចក្តីព្រាងប្រកាសស្តីពីនីតិវិធីក្នុងការជ្រើសរើសក្រុមហ៊ុនផ្តល់សេវាសវនកម្មក្នុងវិស័យសន្តិសុខសង្គម ដែលសេចក្តីព្រាងនេះកំពុងស្ថិតក្នុងកិច្ចពិភាក្សាផ្ទៃក្នុងកម្រិតនាយកដ្ឋាន</w:delText>
          </w:r>
        </w:del>
      </w:ins>
      <w:ins w:id="33229" w:author="sakaria fa" w:date="2022-09-20T20:40:00Z">
        <w:del w:id="33230" w:author="ACER" w:date="2022-10-03T15:15:00Z">
          <w:r w:rsidR="004D552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3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។ និង</w:delText>
          </w:r>
        </w:del>
      </w:ins>
      <w:ins w:id="33232" w:author="sakaria fa" w:date="2022-09-20T20:39:00Z">
        <w:del w:id="33233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3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៥.សេចក្តីព្រាងប្រកាសស្តីពីការកំណត់ប្រភេទ និងទម្រង់របាយការណ៍របស់ប្រតិបត្តិករសន្តិសុខសង្គម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23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 xml:space="preserve">, 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3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ស្ថាប័នបញ្ជាក់ចំណាយសេវាសុខាភិបាល និងមូលដ្ឋានសុខាភិបាលឯកជន ដែលសេចក្តីព្រាងនេះកំពុងស្ថិតក្នុងកិច្ចពិភាក្សាផ្ទៃក្នុងកម្រិតនាយកដ្ឋាន។</w:delText>
          </w:r>
        </w:del>
      </w:ins>
      <w:ins w:id="33237" w:author="sakaria fa" w:date="2022-09-20T20:40:00Z">
        <w:del w:id="33238" w:author="ACER" w:date="2022-10-03T15:15:00Z">
          <w:r w:rsidR="004D552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3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ចំពោះ</w:delText>
          </w:r>
        </w:del>
      </w:ins>
      <w:ins w:id="33240" w:author="sakaria fa" w:date="2022-09-20T20:39:00Z">
        <w:del w:id="33241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4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នាយកដ្ឋានផ្សះផ្សាវិវាទ និងការពារអ្នកទទួលផលបានរៀបចំនូវប្រកាសចំនួន ១ គឺ៖</w:delText>
          </w:r>
        </w:del>
      </w:ins>
      <w:ins w:id="33243" w:author="sakaria fa" w:date="2022-09-20T20:41:00Z">
        <w:del w:id="33244" w:author="ACER" w:date="2022-10-03T15:15:00Z">
          <w:r w:rsidR="004D552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45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246" w:author="sakaria fa" w:date="2022-09-20T20:39:00Z">
        <w:del w:id="33247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4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សេចក្ដីព្រាងប្រកាសស្តីពីការដោះស្រាយវិវាទក្នុងប្រព័ន្ធសន្តិសុខសង្គម ដែលបានឆ្លងកម្មវិធីសិក្ខាសាលាពិគ្រោះយោបល់ជាសាធារណៈ កា​ល​ពីថ្ងៃទី១៦ ខែសីហា ឆ្នាំ២០២២។ នាយកដ្ឋានកំពុងតែរៀបចំស្នើសុំកិច្ចប្រជុំកម្រិតមន្ត្រីបច្ចេកទេសនៃនិយ័តករ</w:delText>
          </w:r>
        </w:del>
      </w:ins>
      <w:ins w:id="33249" w:author="User" w:date="2022-09-22T15:59:00Z">
        <w:del w:id="33250" w:author="ACER" w:date="2022-10-03T15:15:00Z">
          <w:r w:rsidR="0092034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5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ក្រោមឱវាទ</w:delText>
          </w:r>
        </w:del>
      </w:ins>
      <w:ins w:id="33252" w:author="sakaria fa" w:date="2022-09-20T20:39:00Z">
        <w:del w:id="33253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5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C83305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255" w:author="Kem Sereyboth" w:date="2023-07-26T14:09:00Z">
                <w:rPr>
                  <w:rFonts w:ascii="Khmer MEF1" w:eastAsia="Times New Roman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5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។ សម្រាប់</w:delText>
          </w:r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57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>ឆ្នាំ២០២៣</w:delText>
          </w:r>
        </w:del>
      </w:ins>
      <w:ins w:id="33258" w:author="User" w:date="2022-09-22T16:00:00Z">
        <w:del w:id="33259" w:author="ACER" w:date="2022-10-03T15:15:00Z">
          <w:r w:rsidR="0092034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26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</w:rPr>
              </w:rPrChange>
            </w:rPr>
            <w:delText>-</w:delText>
          </w:r>
        </w:del>
      </w:ins>
      <w:ins w:id="33261" w:author="sakaria fa" w:date="2022-09-20T20:39:00Z">
        <w:del w:id="33262" w:author="ACER" w:date="2022-10-03T15:15:00Z">
          <w:r w:rsidR="00C83305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6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២០២៤ នាយកដ្ឋានក៏ត្រៀមរៀបចំជាសេចក្ដីសម្រេចផ្សេងៗ អាចឈានដល់ការបង្កើតគណៈកម្មការវាយតម្លៃ និងអាចមានបង្កើតជាប្រកាសស្ដីពីក្រមសីលធម៌សម្រាប់អ្នកដោះស្រាយវិវាទ។</w:delText>
          </w:r>
        </w:del>
      </w:ins>
      <w:ins w:id="33264" w:author="sakaria fa" w:date="2022-09-20T20:41:00Z">
        <w:del w:id="33265" w:author="ACER" w:date="2022-10-03T15:15:00Z">
          <w:r w:rsidR="004D5523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6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267" w:author="Kem Sereiboth" w:date="2022-09-20T16:31:00Z">
        <w:del w:id="33268" w:author="ACER" w:date="2022-10-03T15:15:00Z">
          <w:r w:rsidR="00B14AF4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69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spacing w:val="-6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</w:del>
      </w:ins>
      <w:ins w:id="33270" w:author="Kem Sereiboth" w:date="2022-09-20T16:29:00Z">
        <w:del w:id="33271" w:author="ACER" w:date="2022-10-03T15:15:00Z"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7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បានរៀបចំអនុក្រឹត្យស្ដីពីនិយ័តកម្មប្រព័ន្ធសន្តិសុខសង្គម ដែលទើបតែទទួលបានការចុះហត្ថលេខារួចរាល់កាលពីថ្ងៃទី០៨ ខែសីហា ឆ្នាំ២០២២។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7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7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បានរៀបចំសេចក្ដីព្រាងអនុក្រឹត្យស្ដីពីគោលការណ៍ណែនាំសម្រាប់ការវិនិយោគមូលនិធិសន្តិសុខសង្គម ដែ​ល​បានឆ្លងកាត់ការប្រជុំចុងក្រោយនៅថ្ងៃទី១៨ ខែកក្កដា ឆ្នាំ២០២២។ បច្ចុប្បន្ន សេចក្តីព្រាងនេះ ជំនាញកំពុងរៀបចំលិខិតជូនអគ្គលេខធិការដ្ឋាន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275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7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ដើម្បីរៀបចំកិច្ចប្រជុំបច្ចេកទេសកម្រិតអគ្គនាយកនិយ័តករក្រោមឱវាទ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277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7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។ បានរៀបចំសេចក្ដីព្រាងប្រកាសស្តីពីការដោះស្រាយវិវាទក្នុងប្រព័ន្ធសន្តិសុខសង្គម ដែលបានឆ្លងកម្មវិធីសិក្ខាសាលាពិគ្រោះយោបល់ជាសាធារណៈ កា​ល​ពីថ្ងៃទី១៦  ខែសីហា ឆ្នាំ២០២២។សេចក្តីព្រាងនេះ កំពុងតែរៀបចំស្នើសុំកិច្ចប្រជុំកម្រិតបច្ចេកទេសនៃនិយ័តករក្រោមឱវាទ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279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80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81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82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បានរៀបចំសេចក្តីព្រាងផែនការអភិវឌ្ឍន៍ស្ថាប័នរបស់និយ័តករសន្តិសង្គម ២០២២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rPrChange w:id="33283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</w:rPr>
              </w:rPrChange>
            </w:rPr>
            <w:delText>-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84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</w:rPr>
              </w:rPrChange>
            </w:rPr>
            <w:delText xml:space="preserve">២០២៦។សេចក្តីព្រាងផែនការនេះ កំពុងរៀបចំលិខិតជូន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85" w:author="Kem Sereyboth" w:date="2023-07-26T14:09:00Z">
                <w:rPr>
                  <w:rFonts w:ascii="Khmer MEF2" w:eastAsia="Times New Roman" w:hAnsi="Khmer MEF2" w:cs="Khmer MEF2"/>
                  <w:b w:val="0"/>
                  <w:bCs w:val="0"/>
                  <w:color w:val="FF0000"/>
                  <w:spacing w:val="-12"/>
                  <w:sz w:val="24"/>
                  <w:szCs w:val="24"/>
                  <w:cs/>
                  <w:lang w:val="ca-ES"/>
                </w:rPr>
              </w:rPrChange>
            </w:rPr>
            <w:delText xml:space="preserve">ឯកឧត្តមអគ្គបណ្ឌិតសភាចារ្យឧបនាយករដ្ឋមន្រ្ដី 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86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z w:val="24"/>
                  <w:szCs w:val="24"/>
                  <w:cs/>
                </w:rPr>
              </w:rPrChange>
            </w:rPr>
            <w:delText xml:space="preserve">ដើម្បីដាក់ឆ្លងក្រុមប្រឹក្សា 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287" w:author="Kem Sereyboth" w:date="2023-07-26T14:09:00Z">
                <w:rPr>
                  <w:rFonts w:ascii="Khmer MEF1" w:eastAsia="Times New Roman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អ.ស.ហ.</w:delText>
          </w:r>
          <w:r w:rsidR="00634BC8" w:rsidRPr="00815556" w:rsidDel="000A7646">
            <w:rPr>
              <w:rFonts w:ascii="Khmer MEF1" w:eastAsiaTheme="minorHAnsi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3288" w:author="Kem Sereyboth" w:date="2023-07-26T14:09:00Z">
                <w:rPr>
                  <w:rFonts w:ascii="Khmer MEF1" w:eastAsia="Times New Roman" w:hAnsi="Khmer MEF1" w:cs="Khmer MEF1"/>
                  <w:b w:val="0"/>
                  <w:bCs w:val="0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>។</w:delText>
          </w:r>
          <w:r w:rsidR="00634BC8" w:rsidRPr="00815556" w:rsidDel="000A7646">
            <w:rPr>
              <w:rFonts w:ascii="Khmer MEF1" w:eastAsiaTheme="minorHAnsi" w:hAnsi="Khmer MEF1" w:cs="Khmer MEF1"/>
              <w:color w:val="auto"/>
              <w:spacing w:val="-8"/>
              <w:sz w:val="24"/>
              <w:szCs w:val="24"/>
              <w:cs/>
              <w:rPrChange w:id="33289" w:author="Kem Sereyboth" w:date="2023-07-26T14:09:00Z">
                <w:rPr>
                  <w:rFonts w:ascii="Khmer MEF1" w:eastAsia="Times New Roman" w:hAnsi="Khmer MEF1" w:cs="Khmer MEF1"/>
                  <w:color w:val="FF0000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1FC8192" w14:textId="26E938FB" w:rsidR="005C3F0D" w:rsidRPr="00F55550" w:rsidRDefault="005C3F0D">
      <w:pPr>
        <w:spacing w:after="0" w:line="240" w:lineRule="auto"/>
        <w:jc w:val="both"/>
        <w:rPr>
          <w:ins w:id="33290" w:author="Kem Sereyboth" w:date="2023-07-25T09:43:00Z"/>
          <w:rFonts w:ascii="Khmer MEF1" w:hAnsi="Khmer MEF1" w:cs="Khmer MEF1"/>
          <w:spacing w:val="-6"/>
          <w:sz w:val="24"/>
          <w:szCs w:val="24"/>
        </w:rPr>
        <w:pPrChange w:id="33291" w:author="Sopheak Phorn" w:date="2023-08-25T16:21:00Z">
          <w:pPr>
            <w:spacing w:after="0" w:line="230" w:lineRule="auto"/>
            <w:jc w:val="both"/>
          </w:pPr>
        </w:pPrChange>
      </w:pPr>
      <w:ins w:id="33292" w:author="Kem Sereyboth" w:date="2023-07-25T09:43:00Z">
        <w:r w:rsidRPr="00E37D3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3293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លទ្ធផលនៃការរកឃើញ</w:t>
        </w:r>
      </w:ins>
      <w:ins w:id="33294" w:author="Kem Sereyboth" w:date="2023-07-26T14:08:00Z">
        <w:r w:rsidR="00815556" w:rsidRPr="00E37D3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3295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ទី</w:t>
        </w:r>
      </w:ins>
      <w:ins w:id="33296" w:author="Sopheak" w:date="2023-07-28T23:15:00Z">
        <w:r w:rsidR="00BB6570" w:rsidRPr="00E37D3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3297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៤</w:t>
        </w:r>
      </w:ins>
      <w:ins w:id="33298" w:author="Kem Sereyboth" w:date="2023-07-25T09:43:00Z">
        <w:del w:id="33299" w:author="Sopheak" w:date="2023-07-28T23:15:00Z">
          <w:r w:rsidRPr="00E37D30" w:rsidDel="00BB657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3300" w:author="Sopheak Phorn" w:date="2023-08-03T13:28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៣</w:delText>
          </w:r>
        </w:del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301" w:author="Sopheak Phorn" w:date="2023-08-03T13:28:00Z">
              <w:rPr>
                <w:rFonts w:ascii="Khmer MEF1" w:hAnsi="Khmer MEF1" w:cs="Khmer MEF1"/>
                <w:b/>
                <w:bCs/>
                <w:spacing w:val="-8"/>
                <w:sz w:val="24"/>
                <w:szCs w:val="24"/>
                <w:cs/>
              </w:rPr>
            </w:rPrChange>
          </w:rPr>
          <w:t>៖</w:t>
        </w:r>
      </w:ins>
      <w:ins w:id="33302" w:author="Sopheak Phorn" w:date="2023-08-03T13:27:00Z">
        <w:r w:rsidR="00E37D30" w:rsidRPr="00E37D30">
          <w:rPr>
            <w:rFonts w:ascii="Khmer MEF1" w:hAnsi="Khmer MEF1" w:cs="Khmer MEF1"/>
            <w:spacing w:val="-4"/>
            <w:sz w:val="24"/>
            <w:szCs w:val="24"/>
            <w:cs/>
            <w:rPrChange w:id="33303" w:author="Sopheak Phorn" w:date="2023-08-03T13:2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 xml:space="preserve"> </w:t>
        </w:r>
      </w:ins>
      <w:ins w:id="33304" w:author="Kem Sereyboth" w:date="2023-07-25T09:43:00Z">
        <w:del w:id="33305" w:author="Sopheak Phorn" w:date="2023-08-03T13:27:00Z">
          <w:r w:rsidRPr="00E37D30" w:rsidDel="00E37D30">
            <w:rPr>
              <w:rFonts w:ascii="Khmer MEF1" w:hAnsi="Khmer MEF1" w:cs="Khmer MEF1"/>
              <w:spacing w:val="-4"/>
              <w:sz w:val="24"/>
              <w:szCs w:val="24"/>
              <w:cs/>
              <w:rPrChange w:id="33306" w:author="Sopheak Phorn" w:date="2023-08-03T13:28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307" w:author="Sopheak Phorn" w:date="2023-08-03T13:27:00Z">
        <w:r w:rsidR="00E37D30" w:rsidRPr="00E37D30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rPrChange w:id="33308" w:author="Sopheak Phorn" w:date="2023-08-03T13:28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សេចក្ដីព្រាងប្រកាសស្ដីពីការដាក់ឱ្យអនុវត្តស្ដង់ដា</w:t>
        </w:r>
        <w:r w:rsidR="00E37D30" w:rsidRPr="00337F6B">
          <w:rPr>
            <w:rFonts w:ascii="Khmer MEF1" w:hAnsi="Khmer MEF1" w:cs="Khmer MEF1"/>
            <w:color w:val="000000" w:themeColor="text1"/>
            <w:spacing w:val="-2"/>
            <w:sz w:val="24"/>
            <w:szCs w:val="24"/>
            <w:cs/>
            <w:rPrChange w:id="33309" w:author="Sopheak Phorn" w:date="2023-08-04T11:58:00Z">
              <w:rPr>
                <w:rFonts w:ascii="Khmer MEF1" w:hAnsi="Khmer MEF1" w:cs="Khmer MEF1"/>
                <w:color w:val="000000" w:themeColor="text1"/>
                <w:spacing w:val="-8"/>
                <w:sz w:val="24"/>
                <w:szCs w:val="24"/>
                <w:cs/>
              </w:rPr>
            </w:rPrChange>
          </w:rPr>
          <w:t>គណនេយ្យសាម​ញ្ញ</w:t>
        </w:r>
        <w:r w:rsidR="00E37D30" w:rsidRPr="00BE61DB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​​​​</w:t>
        </w:r>
        <w:r w:rsidR="00E37D30" w:rsidRPr="00BE61D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កម្ពុជា </w:t>
        </w:r>
        <w:r w:rsidR="00E37D30" w:rsidRPr="00BE61DB">
          <w:rPr>
            <w:rFonts w:ascii="Khmer MEF1" w:hAnsi="Khmer MEF1" w:cs="Khmer MEF1"/>
            <w:b/>
            <w:bCs/>
            <w:color w:val="000000" w:themeColor="text1"/>
            <w:spacing w:val="-8"/>
            <w:sz w:val="24"/>
            <w:szCs w:val="24"/>
            <w:cs/>
          </w:rPr>
          <w:t>ន.គ.ស.</w:t>
        </w:r>
        <w:r w:rsidR="00E37D30" w:rsidRPr="00BE61DB">
          <w:rPr>
            <w:rFonts w:ascii="Khmer MEF1" w:hAnsi="Khmer MEF1" w:cs="Khmer MEF1"/>
            <w:color w:val="000000" w:themeColor="text1"/>
            <w:spacing w:val="-8"/>
            <w:sz w:val="24"/>
            <w:szCs w:val="24"/>
            <w:cs/>
          </w:rPr>
          <w:t xml:space="preserve"> ពុំទាន់</w:t>
        </w:r>
        <w:r w:rsidR="00E37D30" w:rsidRPr="0043176C">
          <w:rPr>
            <w:rFonts w:ascii="Khmer MEF1" w:hAnsi="Khmer MEF1" w:cs="Khmer MEF1" w:hint="cs"/>
            <w:color w:val="000000" w:themeColor="text1"/>
            <w:spacing w:val="-8"/>
            <w:sz w:val="24"/>
            <w:szCs w:val="24"/>
            <w:cs/>
          </w:rPr>
          <w:t>អាចដាក់ឱ្យអនុវត្ត</w:t>
        </w:r>
        <w:r w:rsidR="00E37D30" w:rsidRPr="00BE61DB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ស្របតាម</w:t>
        </w:r>
        <w:r w:rsidR="00E37D30" w:rsidRPr="00BE61DB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</w:rPr>
          <w:t>ផែនការ</w:t>
        </w:r>
        <w:r w:rsidR="00E37D30" w:rsidRPr="00BE61DB">
          <w:rPr>
            <w:rFonts w:ascii="Khmer MEF1" w:hAnsi="Khmer MEF1" w:cs="Khmer MEF1" w:hint="cs"/>
            <w:color w:val="000000" w:themeColor="text1"/>
            <w:spacing w:val="-4"/>
            <w:sz w:val="24"/>
            <w:szCs w:val="24"/>
            <w:cs/>
          </w:rPr>
          <w:t>សកម្មភាពឆ្នាំ២០២២</w:t>
        </w:r>
      </w:ins>
      <w:ins w:id="33310" w:author="Sopheak" w:date="2023-07-28T23:22:00Z">
        <w:del w:id="33311" w:author="Sopheak Phorn" w:date="2023-08-03T13:27:00Z">
          <w:r w:rsidR="00B25E71" w:rsidRPr="00B25E71" w:rsidDel="00E37D30">
            <w:rPr>
              <w:rFonts w:ascii="Khmer MEF1" w:hAnsi="Khmer MEF1" w:cs="Khmer MEF1"/>
              <w:b/>
              <w:bCs/>
              <w:color w:val="000000"/>
              <w:spacing w:val="-14"/>
              <w:sz w:val="24"/>
              <w:szCs w:val="24"/>
              <w:cs/>
              <w:rPrChange w:id="33312" w:author="Sopheak" w:date="2023-07-28T23:22:00Z">
                <w:rPr>
                  <w:rFonts w:ascii="Khmer MEF1" w:hAnsi="Khmer MEF1" w:cs="Khmer MEF1"/>
                  <w:b/>
                  <w:bCs/>
                  <w:color w:val="000000"/>
                  <w:spacing w:val="-10"/>
                  <w:sz w:val="24"/>
                  <w:szCs w:val="24"/>
                  <w:cs/>
                </w:rPr>
              </w:rPrChange>
            </w:rPr>
            <w:delText xml:space="preserve">ន.គ.ស. </w:delText>
          </w:r>
          <w:r w:rsidR="00B25E71" w:rsidRPr="00B25E71" w:rsidDel="00E37D30">
            <w:rPr>
              <w:rFonts w:ascii="Khmer MEF1" w:hAnsi="Khmer MEF1" w:cs="Khmer MEF1"/>
              <w:color w:val="000000"/>
              <w:spacing w:val="-14"/>
              <w:sz w:val="24"/>
              <w:szCs w:val="24"/>
              <w:cs/>
              <w:rPrChange w:id="33313" w:author="Sopheak" w:date="2023-07-28T23:22:00Z">
                <w:rPr>
                  <w:rFonts w:ascii="Khmer MEF1" w:hAnsi="Khmer MEF1" w:cs="Khmer MEF1"/>
                  <w:color w:val="000000"/>
                  <w:spacing w:val="-10"/>
                  <w:sz w:val="24"/>
                  <w:szCs w:val="24"/>
                  <w:cs/>
                </w:rPr>
              </w:rPrChange>
            </w:rPr>
            <w:delText>បានរៀបចំមិនសម្រេចបានតាមផែនការកំណត់លើសេចក្ដីព្រាង</w:delText>
          </w:r>
          <w:r w:rsidR="00B25E71" w:rsidRPr="009820A8" w:rsidDel="00E37D30">
            <w:rPr>
              <w:rFonts w:ascii="Khmer MEF1" w:hAnsi="Khmer MEF1" w:cs="Khmer MEF1" w:hint="cs"/>
              <w:color w:val="000000"/>
              <w:spacing w:val="-10"/>
              <w:sz w:val="24"/>
              <w:szCs w:val="24"/>
              <w:cs/>
            </w:rPr>
            <w:delText>ប្រកាសស្ដីពីការដាក់ឱ្យអនុវត្តស្ដង់ដាគណនេយ្យសាមញ្ញកម្ពុជា</w:delText>
          </w:r>
        </w:del>
        <w:r w:rsidR="00B25E71">
          <w:rPr>
            <w:rFonts w:ascii="Khmer MEF1" w:hAnsi="Khmer MEF1" w:cs="Khmer MEF1" w:hint="cs"/>
            <w:color w:val="000000"/>
            <w:spacing w:val="-10"/>
            <w:sz w:val="24"/>
            <w:szCs w:val="24"/>
            <w:cs/>
          </w:rPr>
          <w:t>។</w:t>
        </w:r>
      </w:ins>
      <w:ins w:id="33314" w:author="Kem Sereyboth" w:date="2023-07-25T09:43:00Z">
        <w:del w:id="33315" w:author="Sopheak" w:date="2023-07-28T23:22:00Z">
          <w:r w:rsidRPr="00815556" w:rsidDel="00B25E71">
            <w:rPr>
              <w:rFonts w:ascii="Khmer MEF1" w:hAnsi="Khmer MEF1" w:cs="Khmer MEF1"/>
              <w:spacing w:val="14"/>
              <w:sz w:val="24"/>
              <w:szCs w:val="24"/>
              <w:cs/>
              <w:rPrChange w:id="33316" w:author="Kem Sereyboth" w:date="2023-07-26T14:0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សេចក្ដីណែនាំស្ដីពីការកំណត់ធាតុអប្បបរិមានៃយន្តការគ្រប់គ្រង</w:delText>
          </w:r>
          <w:r w:rsidRPr="00815556" w:rsidDel="00B25E7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 xml:space="preserve">ហានិភ័យ </w:delText>
          </w:r>
          <w:r w:rsidRPr="000E428F" w:rsidDel="00B25E7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ពុំទាន់</w:delText>
          </w:r>
          <w:r w:rsidRPr="000E428F" w:rsidDel="00B25E7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អា</w:delText>
          </w:r>
          <w:r w:rsidRPr="000E428F" w:rsidDel="00B25E71">
            <w:rPr>
              <w:rFonts w:ascii="Khmer MEF1" w:hAnsi="Khmer MEF1" w:cs="Khmer MEF1" w:hint="cs"/>
              <w:spacing w:val="-8"/>
              <w:sz w:val="24"/>
              <w:szCs w:val="24"/>
              <w:cs/>
            </w:rPr>
            <w:delText>​</w:delText>
          </w:r>
          <w:r w:rsidRPr="000E428F" w:rsidDel="00B25E71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ច</w:delText>
          </w:r>
          <w:r w:rsidDel="00B25E7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>​ដាក់ឱ្យអនុវត្តបាន</w:delText>
          </w:r>
          <w:r w:rsidRPr="00F55550" w:rsidDel="00B25E71">
            <w:rPr>
              <w:rFonts w:ascii="Khmer MEF1" w:hAnsi="Khmer MEF1" w:cs="Khmer MEF1" w:hint="cs"/>
              <w:spacing w:val="-6"/>
              <w:sz w:val="24"/>
              <w:szCs w:val="24"/>
              <w:cs/>
            </w:rPr>
            <w:delText xml:space="preserve"> ស្របតាម​ផែ​ន​កា​រ​​​ស​ក​ម្មភា​ពក្នុងឆ្នាំ២​០​២​២</w:delText>
          </w:r>
        </w:del>
      </w:ins>
    </w:p>
    <w:p w14:paraId="50E96008" w14:textId="77777777" w:rsidR="00B25E71" w:rsidRDefault="005C3F0D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317" w:author="Sopheak" w:date="2023-07-28T23:24:00Z"/>
          <w:rFonts w:ascii="Khmer MEF1" w:hAnsi="Khmer MEF1" w:cs="Khmer MEF1"/>
          <w:spacing w:val="2"/>
          <w:sz w:val="24"/>
          <w:szCs w:val="24"/>
        </w:rPr>
        <w:pPrChange w:id="33318" w:author="Sopheak Phorn" w:date="2023-08-25T16:21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3319" w:author="Kem Sereyboth" w:date="2023-07-25T09:43:00Z">
        <w:r w:rsidRPr="0081555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3320" w:author="Kem Sereyboth" w:date="2023-07-26T14:10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</w:rPr>
            </w:rPrChange>
          </w:rPr>
          <w:t>អនុសាសន៍៖</w:t>
        </w:r>
        <w:r w:rsidRPr="00815556">
          <w:rPr>
            <w:rFonts w:ascii="Khmer MEF1" w:hAnsi="Khmer MEF1" w:cs="Khmer MEF1"/>
            <w:spacing w:val="2"/>
            <w:sz w:val="24"/>
            <w:szCs w:val="24"/>
            <w:cs/>
          </w:rPr>
          <w:t xml:space="preserve"> </w:t>
        </w:r>
      </w:ins>
    </w:p>
    <w:p w14:paraId="004F59A0" w14:textId="77777777" w:rsidR="00B25E71" w:rsidRPr="00725470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321" w:author="Sopheak" w:date="2023-07-28T23:24:00Z"/>
          <w:rFonts w:ascii="Khmer MEF1" w:hAnsi="Khmer MEF1" w:cs="Khmer MEF1"/>
          <w:spacing w:val="-8"/>
          <w:sz w:val="24"/>
          <w:szCs w:val="24"/>
        </w:rPr>
        <w:pPrChange w:id="33322" w:author="Sopheak Phorn" w:date="2023-08-25T16:21:00Z">
          <w:pPr>
            <w:pStyle w:val="ListParagraph"/>
            <w:numPr>
              <w:numId w:val="71"/>
            </w:numPr>
            <w:spacing w:after="0" w:line="216" w:lineRule="auto"/>
            <w:ind w:left="1287" w:hanging="360"/>
            <w:jc w:val="both"/>
          </w:pPr>
        </w:pPrChange>
      </w:pPr>
      <w:ins w:id="33323" w:author="Sopheak" w:date="2023-07-28T23:24:00Z">
        <w:r w:rsidRPr="00E37D30">
          <w:rPr>
            <w:rFonts w:ascii="Khmer MEF1" w:hAnsi="Khmer MEF1" w:cs="Khmer MEF1"/>
            <w:spacing w:val="6"/>
            <w:sz w:val="24"/>
            <w:szCs w:val="24"/>
            <w:cs/>
            <w:lang w:val="en-GB"/>
            <w:rPrChange w:id="33324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 xml:space="preserve">កំណត់យន្តការ </w:t>
        </w:r>
        <w:r w:rsidRPr="00E37D30">
          <w:rPr>
            <w:rFonts w:ascii="Khmer MEF1" w:hAnsi="Khmer MEF1" w:cs="Khmer MEF1"/>
            <w:color w:val="000000"/>
            <w:spacing w:val="6"/>
            <w:sz w:val="24"/>
            <w:szCs w:val="24"/>
            <w:cs/>
            <w:rPrChange w:id="33325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>និង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rPrChange w:id="33326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នីតិវិធី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lang w:val="en-GB"/>
            <w:rPrChange w:id="33327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  <w:lang w:val="en-GB"/>
              </w:rPr>
            </w:rPrChange>
          </w:rPr>
          <w:t>ក្នុងការអនុវត្តការងារ ដើម្បី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rPrChange w:id="33328" w:author="Sopheak Phorn" w:date="2023-08-03T13:28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ជាមូលដ្ឋានតម្រង់ទិសសម្រេច</w:t>
        </w:r>
        <w:r w:rsidRPr="00725470">
          <w:rPr>
            <w:rFonts w:ascii="Khmer MEF1" w:hAnsi="Khmer MEF1" w:cs="Khmer MEF1" w:hint="cs"/>
            <w:spacing w:val="6"/>
            <w:sz w:val="24"/>
            <w:szCs w:val="24"/>
            <w:cs/>
          </w:rPr>
          <w:t>​</w:t>
        </w:r>
        <w:r w:rsidRPr="00E37D30">
          <w:rPr>
            <w:rFonts w:ascii="Khmer MEF1" w:hAnsi="Khmer MEF1" w:cs="Khmer MEF1"/>
            <w:spacing w:val="6"/>
            <w:sz w:val="24"/>
            <w:szCs w:val="24"/>
            <w:cs/>
            <w:rPrChange w:id="33329" w:author="Sopheak Phorn" w:date="2023-08-03T13:29:00Z">
              <w:rPr>
                <w:rFonts w:ascii="Khmer MEF1" w:hAnsi="Khmer MEF1" w:cs="Khmer MEF1"/>
                <w:spacing w:val="2"/>
                <w:sz w:val="24"/>
                <w:szCs w:val="24"/>
                <w:cs/>
              </w:rPr>
            </w:rPrChange>
          </w:rPr>
          <w:t>បាននូវ​លទ្ធផល​​​​រំពឹងទុកក្នុង និងការកែលម្អទាន់ពេលវេលាក្នុងការអនុវត្តការងារមាន</w:t>
        </w:r>
        <w:r w:rsidRPr="00725470">
          <w:rPr>
            <w:rFonts w:ascii="Khmer MEF1" w:hAnsi="Khmer MEF1" w:cs="Khmer MEF1" w:hint="cs"/>
            <w:spacing w:val="-8"/>
            <w:sz w:val="24"/>
            <w:szCs w:val="24"/>
            <w:cs/>
          </w:rPr>
          <w:t>ប្រសិទ្ធភាព</w:t>
        </w:r>
      </w:ins>
    </w:p>
    <w:p w14:paraId="7F2DF483" w14:textId="77777777" w:rsidR="00B25E71" w:rsidRPr="00725470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330" w:author="Sopheak" w:date="2023-07-28T23:24:00Z"/>
          <w:rFonts w:ascii="Khmer MEF1" w:hAnsi="Khmer MEF1" w:cs="Khmer MEF1"/>
          <w:spacing w:val="-8"/>
          <w:sz w:val="24"/>
          <w:szCs w:val="24"/>
        </w:rPr>
        <w:pPrChange w:id="33331" w:author="Sopheak Phorn" w:date="2023-08-25T16:21:00Z">
          <w:pPr>
            <w:pStyle w:val="ListParagraph"/>
            <w:numPr>
              <w:numId w:val="71"/>
            </w:numPr>
            <w:spacing w:after="0" w:line="216" w:lineRule="auto"/>
            <w:ind w:left="1287" w:hanging="360"/>
            <w:jc w:val="both"/>
          </w:pPr>
        </w:pPrChange>
      </w:pPr>
      <w:ins w:id="33332" w:author="Sopheak" w:date="2023-07-28T23:24:00Z">
        <w:r w:rsidRPr="00E37D30">
          <w:rPr>
            <w:rFonts w:ascii="Khmer MEF1" w:hAnsi="Khmer MEF1" w:cs="Khmer MEF1"/>
            <w:spacing w:val="-2"/>
            <w:sz w:val="24"/>
            <w:szCs w:val="24"/>
            <w:cs/>
            <w:rPrChange w:id="33333" w:author="Sopheak Phorn" w:date="2023-08-03T13:29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កំណត់លក្ខខណ្ឌ</w:t>
        </w:r>
        <w:r w:rsidRPr="00E37D30">
          <w:rPr>
            <w:rFonts w:ascii="Khmer MEF1" w:hAnsi="Khmer MEF1" w:cs="Khmer MEF1"/>
            <w:spacing w:val="-2"/>
            <w:sz w:val="24"/>
            <w:szCs w:val="24"/>
            <w:cs/>
            <w:lang w:val="en-GB"/>
            <w:rPrChange w:id="33334" w:author="Sopheak Phorn" w:date="2023-08-03T13:29:00Z">
              <w:rPr>
                <w:rFonts w:ascii="Khmer MEF1" w:hAnsi="Khmer MEF1" w:cs="Khmer MEF1"/>
                <w:spacing w:val="-10"/>
                <w:sz w:val="24"/>
                <w:szCs w:val="24"/>
                <w:cs/>
                <w:lang w:val="en-GB"/>
              </w:rPr>
            </w:rPrChange>
          </w:rPr>
          <w:t>យោង</w:t>
        </w:r>
        <w:r w:rsidRPr="00E37D30">
          <w:rPr>
            <w:rFonts w:ascii="Khmer MEF1" w:hAnsi="Khmer MEF1" w:cs="Khmer MEF1"/>
            <w:spacing w:val="-2"/>
            <w:sz w:val="24"/>
            <w:szCs w:val="24"/>
            <w:cs/>
            <w:rPrChange w:id="33335" w:author="Sopheak Phorn" w:date="2023-08-03T13:29:00Z">
              <w:rPr>
                <w:rFonts w:ascii="Khmer MEF1" w:hAnsi="Khmer MEF1" w:cs="Khmer MEF1"/>
                <w:spacing w:val="-10"/>
                <w:sz w:val="24"/>
                <w:szCs w:val="24"/>
                <w:cs/>
              </w:rPr>
            </w:rPrChange>
          </w:rPr>
          <w:t>ការងារសម្រាប់អនុវត្ត ដើម្បីជាមូលដ្ឋានសំខាន់ក្នុង​ការទទួលខុស</w:t>
        </w:r>
        <w:r w:rsidRPr="00725470">
          <w:rPr>
            <w:rFonts w:ascii="Khmer MEF1" w:hAnsi="Khmer MEF1" w:cs="Khmer MEF1" w:hint="cs"/>
            <w:spacing w:val="-10"/>
            <w:sz w:val="24"/>
            <w:szCs w:val="24"/>
            <w:cs/>
          </w:rPr>
          <w:t>ត្រូវ​របស់​មន្រ្តី</w:t>
        </w:r>
        <w:r w:rsidRPr="00725470">
          <w:rPr>
            <w:rFonts w:ascii="Khmer MEF1" w:hAnsi="Khmer MEF1" w:cs="Khmer MEF1" w:hint="cs"/>
            <w:spacing w:val="-8"/>
            <w:sz w:val="24"/>
            <w:szCs w:val="24"/>
            <w:cs/>
          </w:rPr>
          <w:t>​ទទួលបន្ទុកការងារក្នុងការអនុវត្តការងារមានប្រសិទ្ធភាព</w:t>
        </w:r>
      </w:ins>
    </w:p>
    <w:p w14:paraId="210A37EF" w14:textId="77777777" w:rsidR="00B25E71" w:rsidRPr="00B25E71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336" w:author="Sopheak" w:date="2023-07-28T23:24:00Z"/>
          <w:rFonts w:ascii="Khmer MEF1" w:hAnsi="Khmer MEF1" w:cs="Khmer MEF1"/>
          <w:spacing w:val="-10"/>
          <w:sz w:val="24"/>
          <w:szCs w:val="24"/>
          <w:rPrChange w:id="33337" w:author="Sopheak" w:date="2023-07-28T23:28:00Z">
            <w:rPr>
              <w:ins w:id="33338" w:author="Sopheak" w:date="2023-07-28T23:24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33339" w:author="Sopheak Phorn" w:date="2023-08-25T16:21:00Z">
          <w:pPr>
            <w:pStyle w:val="ListParagraph"/>
            <w:numPr>
              <w:numId w:val="71"/>
            </w:numPr>
            <w:spacing w:after="0" w:line="216" w:lineRule="auto"/>
            <w:ind w:left="1287" w:hanging="360"/>
            <w:jc w:val="both"/>
          </w:pPr>
        </w:pPrChange>
      </w:pPr>
      <w:ins w:id="33340" w:author="Sopheak" w:date="2023-07-28T23:24:00Z">
        <w:r w:rsidRPr="00E37D30">
          <w:rPr>
            <w:rFonts w:ascii="Khmer MEF1" w:hAnsi="Khmer MEF1" w:cs="Khmer MEF1"/>
            <w:spacing w:val="2"/>
            <w:sz w:val="24"/>
            <w:szCs w:val="24"/>
            <w:cs/>
            <w:rPrChange w:id="33341" w:author="Sopheak Phorn" w:date="2023-08-03T13:2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ពង្រឹងសមត្ថភាពបន្ថែមដល់មន្រ្តីអនុវត្តការងារ ដើម្បីជាមូលដ្ឋានសម្រាប់អនុវត្តការងារ</w:t>
        </w:r>
        <w:r w:rsidRPr="00B25E71">
          <w:rPr>
            <w:rFonts w:ascii="Khmer MEF1" w:hAnsi="Khmer MEF1" w:cs="Khmer MEF1"/>
            <w:spacing w:val="-10"/>
            <w:sz w:val="24"/>
            <w:szCs w:val="24"/>
            <w:cs/>
            <w:rPrChange w:id="33342" w:author="Sopheak" w:date="2023-07-28T23:28:00Z">
              <w:rPr>
                <w:rFonts w:ascii="Khmer MEF1" w:hAnsi="Khmer MEF1" w:cs="Khmer MEF1"/>
                <w:spacing w:val="-14"/>
                <w:sz w:val="24"/>
                <w:szCs w:val="24"/>
                <w:cs/>
              </w:rPr>
            </w:rPrChange>
          </w:rPr>
          <w:t>​សម្រេច</w:t>
        </w:r>
        <w:r w:rsidRPr="00B25E71">
          <w:rPr>
            <w:rFonts w:ascii="Khmer MEF1" w:hAnsi="Khmer MEF1" w:cs="Khmer MEF1"/>
            <w:spacing w:val="-10"/>
            <w:sz w:val="24"/>
            <w:szCs w:val="24"/>
            <w:cs/>
            <w:rPrChange w:id="33343" w:author="Sopheak" w:date="2023-07-28T23:28:00Z">
              <w:rPr>
                <w:rFonts w:ascii="Khmer MEF1" w:hAnsi="Khmer MEF1" w:cs="Khmer MEF1"/>
                <w:spacing w:val="-8"/>
                <w:sz w:val="24"/>
                <w:szCs w:val="24"/>
                <w:cs/>
              </w:rPr>
            </w:rPrChange>
          </w:rPr>
          <w:t>​បានប្រសិទ្ធភាព</w:t>
        </w:r>
      </w:ins>
    </w:p>
    <w:p w14:paraId="0C408A2F" w14:textId="5484EBF9" w:rsidR="005C3F0D" w:rsidRPr="00E37D30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344" w:author="Kem Sereyboth" w:date="2023-07-25T09:43:00Z"/>
          <w:rFonts w:ascii="Khmer MEF1" w:hAnsi="Khmer MEF1" w:cs="Khmer MEF1"/>
          <w:sz w:val="24"/>
          <w:szCs w:val="24"/>
          <w:rPrChange w:id="33345" w:author="Sopheak Phorn" w:date="2023-08-03T13:30:00Z">
            <w:rPr>
              <w:ins w:id="33346" w:author="Kem Sereyboth" w:date="2023-07-25T09:43:00Z"/>
            </w:rPr>
          </w:rPrChange>
        </w:rPr>
        <w:pPrChange w:id="33347" w:author="Sopheak Phorn" w:date="2023-08-25T16:21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3348" w:author="Sopheak" w:date="2023-07-28T23:24:00Z">
        <w:r w:rsidRPr="00E37D30">
          <w:rPr>
            <w:rFonts w:ascii="Khmer MEF1" w:hAnsi="Khmer MEF1" w:cs="Khmer MEF1"/>
            <w:spacing w:val="-8"/>
            <w:sz w:val="24"/>
            <w:szCs w:val="24"/>
            <w:cs/>
            <w:rPrChange w:id="33349" w:author="Sopheak Phorn" w:date="2023-08-03T13:29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>ដោយពិនិត្យឃើញថាការងារនេះមានសារៈសំខាន់សម្រាប់សហគ្រាសនៅកម្ពុជាដែល</w:t>
        </w:r>
        <w:r w:rsidRPr="00E37D30">
          <w:rPr>
            <w:rFonts w:ascii="Khmer MEF1" w:hAnsi="Khmer MEF1" w:cs="Khmer MEF1"/>
            <w:spacing w:val="-8"/>
            <w:sz w:val="24"/>
            <w:szCs w:val="24"/>
            <w:rPrChange w:id="33350" w:author="Sopheak Phorn" w:date="2023-08-03T13:29:00Z">
              <w:rPr>
                <w:rFonts w:ascii="Khmer MEF1" w:hAnsi="Khmer MEF1" w:cs="Khmer MEF1"/>
                <w:spacing w:val="-2"/>
                <w:sz w:val="24"/>
                <w:szCs w:val="24"/>
              </w:rPr>
            </w:rPrChange>
          </w:rPr>
          <w:t>​</w:t>
        </w:r>
        <w:r w:rsidRPr="00E37D30">
          <w:rPr>
            <w:rFonts w:ascii="Khmer MEF1" w:hAnsi="Khmer MEF1" w:cs="Khmer MEF1"/>
            <w:spacing w:val="-8"/>
            <w:sz w:val="24"/>
            <w:szCs w:val="24"/>
            <w:cs/>
            <w:rPrChange w:id="33351" w:author="Sopheak Phorn" w:date="2023-08-03T13:29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ភាគ</w:t>
        </w:r>
        <w:r w:rsidRPr="00E37D30">
          <w:rPr>
            <w:rFonts w:ascii="Khmer MEF1" w:hAnsi="Khmer MEF1" w:cs="Khmer MEF1"/>
            <w:spacing w:val="10"/>
            <w:sz w:val="24"/>
            <w:szCs w:val="24"/>
            <w:cs/>
            <w:rPrChange w:id="33352" w:author="Sopheak Phorn" w:date="2023-08-03T13:30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ច្រើនជាសហគ្រាសមានលក្ខណៈគ្រួសារ</w:t>
        </w:r>
      </w:ins>
      <w:ins w:id="33353" w:author="Sopheak Phorn" w:date="2023-08-03T13:30:00Z">
        <w:r w:rsidR="00E37D30" w:rsidRPr="00E37D30">
          <w:rPr>
            <w:rFonts w:ascii="Khmer MEF1" w:hAnsi="Khmer MEF1" w:cs="Khmer MEF1"/>
            <w:spacing w:val="10"/>
            <w:sz w:val="24"/>
            <w:szCs w:val="24"/>
            <w:cs/>
            <w:rPrChange w:id="33354" w:author="Sopheak Phorn" w:date="2023-08-03T13:30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 xml:space="preserve"> </w:t>
        </w:r>
      </w:ins>
      <w:ins w:id="33355" w:author="Sopheak" w:date="2023-07-28T23:24:00Z">
        <w:del w:id="33356" w:author="Sopheak Phorn" w:date="2023-08-03T13:30:00Z">
          <w:r w:rsidRPr="00E37D30" w:rsidDel="00E37D30">
            <w:rPr>
              <w:rFonts w:ascii="Khmer MEF1" w:hAnsi="Khmer MEF1" w:cs="Khmer MEF1"/>
              <w:spacing w:val="10"/>
              <w:sz w:val="24"/>
              <w:szCs w:val="24"/>
              <w:cs/>
              <w:rPrChange w:id="33357" w:author="Sopheak Phorn" w:date="2023-08-03T13:30:00Z">
                <w:rPr>
                  <w:rFonts w:ascii="Khmer MEF1" w:hAnsi="Khmer MEF1" w:cs="Khmer MEF1"/>
                  <w:spacing w:val="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r w:rsidRPr="00E37D30">
          <w:rPr>
            <w:rFonts w:ascii="Khmer MEF1" w:hAnsi="Khmer MEF1" w:cs="Khmer MEF1"/>
            <w:spacing w:val="10"/>
            <w:sz w:val="24"/>
            <w:szCs w:val="24"/>
            <w:cs/>
            <w:rPrChange w:id="33358" w:author="Sopheak Phorn" w:date="2023-08-03T13:30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និងក្នុងគោលដៅកាត់បន្ថយចំណាយ</w:t>
        </w:r>
        <w:r w:rsidRPr="00E37D30">
          <w:rPr>
            <w:rFonts w:ascii="Khmer MEF1" w:hAnsi="Khmer MEF1" w:cs="Khmer MEF1"/>
            <w:spacing w:val="10"/>
            <w:sz w:val="24"/>
            <w:szCs w:val="24"/>
            <w:cs/>
            <w:rPrChange w:id="33359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របស់</w:t>
        </w:r>
        <w:r w:rsidRPr="00E37D30">
          <w:rPr>
            <w:rFonts w:ascii="Khmer MEF1" w:hAnsi="Khmer MEF1" w:cs="Khmer MEF1"/>
            <w:sz w:val="24"/>
            <w:szCs w:val="24"/>
            <w:rPrChange w:id="33360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</w:rPr>
            </w:rPrChange>
          </w:rPr>
          <w:t>​</w:t>
        </w:r>
        <w:r w:rsidRPr="00E37D30">
          <w:rPr>
            <w:rFonts w:ascii="Khmer MEF1" w:hAnsi="Khmer MEF1" w:cs="Khmer MEF1"/>
            <w:spacing w:val="-6"/>
            <w:sz w:val="24"/>
            <w:szCs w:val="24"/>
            <w:cs/>
            <w:rPrChange w:id="33361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សហគ្រាសទាំងនោះ </w:t>
        </w:r>
        <w:r w:rsidRPr="00E37D30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rPrChange w:id="33362" w:author="Sopheak Phorn" w:date="2023-08-03T13:30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</w:rPrChange>
          </w:rPr>
          <w:t>ន.គ.ស.</w:t>
        </w:r>
        <w:r w:rsidRPr="00E37D30">
          <w:rPr>
            <w:rFonts w:ascii="Khmer MEF1" w:hAnsi="Khmer MEF1" w:cs="Khmer MEF1"/>
            <w:spacing w:val="-6"/>
            <w:sz w:val="24"/>
            <w:szCs w:val="24"/>
            <w:cs/>
            <w:rPrChange w:id="33363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គួរធ្វើការសិក្សាឱ្យបានម៉ត់ចត់ និងរៀបចំស្តង់ដាឱ្យ</w:t>
        </w:r>
        <w:r w:rsidRPr="00E37D30">
          <w:rPr>
            <w:rFonts w:ascii="Khmer MEF1" w:hAnsi="Khmer MEF1" w:cs="Khmer MEF1"/>
            <w:spacing w:val="-6"/>
            <w:sz w:val="24"/>
            <w:szCs w:val="24"/>
            <w:rPrChange w:id="33364" w:author="Sopheak Phorn" w:date="2023-08-03T13:30:00Z">
              <w:rPr>
                <w:rFonts w:ascii="Khmer MEF1" w:hAnsi="Khmer MEF1" w:cs="Khmer MEF1"/>
                <w:spacing w:val="-4"/>
                <w:sz w:val="24"/>
                <w:szCs w:val="24"/>
              </w:rPr>
            </w:rPrChange>
          </w:rPr>
          <w:t>​</w:t>
        </w:r>
        <w:r w:rsidRPr="00CF3808">
          <w:rPr>
            <w:rFonts w:ascii="Khmer MEF1" w:hAnsi="Khmer MEF1" w:cs="Khmer MEF1"/>
            <w:spacing w:val="-6"/>
            <w:sz w:val="24"/>
            <w:szCs w:val="24"/>
            <w:cs/>
          </w:rPr>
          <w:t>បានល្អ</w:t>
        </w:r>
        <w:r w:rsidRPr="00E37D30">
          <w:rPr>
            <w:rFonts w:ascii="Khmer MEF1" w:hAnsi="Khmer MEF1" w:cs="Khmer MEF1"/>
            <w:sz w:val="24"/>
            <w:szCs w:val="24"/>
            <w:cs/>
            <w:rPrChange w:id="33365" w:author="Sopheak Phorn" w:date="2023-08-03T13:30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 xml:space="preserve"> </w:t>
        </w:r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366" w:author="Sopheak Phorn" w:date="2023-08-03T13:3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ដើម្បីជាផលប្រយោជន៍ជួយសម្រួលដល់បន្ទុកសហគ្រាស​មានលក្ខណៈគ្រួសារ</w:t>
        </w:r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367" w:author="Sopheak Phorn" w:date="2023-08-03T13:31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 xml:space="preserve"> ព្រមទាំង</w:t>
        </w:r>
      </w:ins>
      <w:ins w:id="33368" w:author="Sopheak Phorn" w:date="2023-08-03T13:31:00Z">
        <w:r w:rsidR="00E37D30" w:rsidRPr="00E37D30">
          <w:rPr>
            <w:rFonts w:ascii="Khmer MEF1" w:hAnsi="Khmer MEF1" w:cs="Khmer MEF1"/>
            <w:spacing w:val="-4"/>
            <w:sz w:val="24"/>
            <w:szCs w:val="24"/>
            <w:rPrChange w:id="33369" w:author="Sopheak Phorn" w:date="2023-08-03T13:31:00Z">
              <w:rPr>
                <w:rFonts w:ascii="Khmer MEF1" w:hAnsi="Khmer MEF1" w:cs="Khmer MEF1"/>
                <w:sz w:val="24"/>
                <w:szCs w:val="24"/>
              </w:rPr>
            </w:rPrChange>
          </w:rPr>
          <w:t>​​​</w:t>
        </w:r>
      </w:ins>
      <w:ins w:id="33370" w:author="Sopheak" w:date="2023-07-28T23:24:00Z"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371" w:author="Sopheak Phorn" w:date="2023-08-03T13:31:00Z">
              <w:rPr>
                <w:rFonts w:ascii="Khmer MEF1" w:hAnsi="Khmer MEF1" w:cs="Khmer MEF1"/>
                <w:spacing w:val="8"/>
                <w:sz w:val="24"/>
                <w:szCs w:val="24"/>
                <w:cs/>
              </w:rPr>
            </w:rPrChange>
          </w:rPr>
          <w:t>គាំទ្រសកម្មភាពធ្វើធុរៈកិច្ចបម្រើដល់សេដ្ឋកិច្ចកម្ពុជា</w:t>
        </w:r>
        <w:r w:rsidRPr="00E37D30">
          <w:rPr>
            <w:rFonts w:ascii="Khmer MEF1" w:hAnsi="Khmer MEF1" w:cs="Khmer MEF1"/>
            <w:spacing w:val="-4"/>
            <w:sz w:val="24"/>
            <w:szCs w:val="24"/>
            <w:cs/>
            <w:rPrChange w:id="33372" w:author="Sopheak Phorn" w:date="2023-08-03T13:31:00Z">
              <w:rPr>
                <w:rFonts w:ascii="Khmer MEF1" w:hAnsi="Khmer MEF1" w:cs="Khmer MEF1"/>
                <w:sz w:val="24"/>
                <w:szCs w:val="24"/>
                <w:cs/>
              </w:rPr>
            </w:rPrChange>
          </w:rPr>
          <w:t>ទាំងមូល។</w:t>
        </w:r>
      </w:ins>
      <w:ins w:id="33373" w:author="Kem Sereyboth" w:date="2023-07-25T09:43:00Z">
        <w:del w:id="33374" w:author="Sopheak" w:date="2023-07-28T23:24:00Z">
          <w:r w:rsidR="005C3F0D" w:rsidRPr="00E37D30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375" w:author="Sopheak Phorn" w:date="2023-08-03T13:30:00Z">
                <w:rPr>
                  <w:b/>
                  <w:bCs/>
                  <w:cs/>
                </w:rPr>
              </w:rPrChange>
            </w:rPr>
            <w:delText>ន.ស.ស.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376" w:author="Sopheak Phorn" w:date="2023-08-03T13:30:00Z">
                <w:rPr>
                  <w:cs/>
                </w:rPr>
              </w:rPrChange>
            </w:rPr>
            <w:delText xml:space="preserve"> គួរជំរុញដាក់ឱ្យអ​នុវត្តសេចក្ដីណែនាំស្ដីពី​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377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ធាតុអប្បបរិមានៃយន្តការគ្រប់គ្រងហានិភ័យ ស្របតាមផែនការសកម្មភាពបីឆ្នាំរំកិល ២០២៣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rPrChange w:id="33378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-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379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២០២៥ របស់ </w:delText>
          </w:r>
          <w:r w:rsidR="005C3F0D" w:rsidRPr="00E37D30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380" w:author="Sopheak Phorn" w:date="2023-08-03T13:30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  <w:r w:rsidR="005C3F0D" w:rsidRPr="00E37D30" w:rsidDel="00B25E71">
            <w:rPr>
              <w:rFonts w:ascii="Khmer MEF1" w:hAnsi="Khmer MEF1" w:cs="Khmer MEF1"/>
              <w:sz w:val="24"/>
              <w:szCs w:val="24"/>
              <w:cs/>
              <w:rPrChange w:id="33381" w:author="Sopheak Phorn" w:date="2023-08-03T13:30:00Z">
                <w:rPr>
                  <w:spacing w:val="-4"/>
                  <w:cs/>
                </w:rPr>
              </w:rPrChange>
            </w:rPr>
            <w:delText xml:space="preserve"> ដែលបានគ្រោង</w:delText>
          </w:r>
        </w:del>
      </w:ins>
    </w:p>
    <w:p w14:paraId="608F7C56" w14:textId="093C2668" w:rsidR="009A453A" w:rsidRPr="009A453A" w:rsidDel="009A453A" w:rsidRDefault="005C3F0D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del w:id="33382" w:author="Sopheak Phorn" w:date="2023-08-25T15:20:00Z"/>
          <w:rFonts w:ascii="Khmer MEF1" w:hAnsi="Khmer MEF1" w:cs="Khmer MEF1"/>
          <w:b/>
          <w:bCs/>
          <w:rPrChange w:id="33383" w:author="Sopheak Phorn" w:date="2023-08-25T15:21:00Z">
            <w:rPr>
              <w:del w:id="33384" w:author="Sopheak Phorn" w:date="2023-08-25T15:20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385" w:author="Sopheak Phorn" w:date="2023-08-25T16:21:00Z">
          <w:pPr>
            <w:pStyle w:val="ListParagraph"/>
            <w:numPr>
              <w:numId w:val="101"/>
            </w:numPr>
            <w:spacing w:after="0" w:line="214" w:lineRule="auto"/>
            <w:ind w:left="1701" w:hanging="283"/>
            <w:jc w:val="both"/>
          </w:pPr>
        </w:pPrChange>
      </w:pPr>
      <w:ins w:id="33386" w:author="Kem Sereyboth" w:date="2023-07-25T09:43:00Z">
        <w:r w:rsidRPr="00D0222E">
          <w:rPr>
            <w:rFonts w:ascii="Khmer MEF1" w:hAnsi="Khmer MEF1" w:cs="Khmer MEF1"/>
            <w:b/>
            <w:bCs/>
            <w:spacing w:val="-6"/>
            <w:sz w:val="24"/>
            <w:szCs w:val="24"/>
            <w:cs/>
          </w:rPr>
          <w:t xml:space="preserve">ផលវិបាក៖ </w:t>
        </w:r>
      </w:ins>
    </w:p>
    <w:p w14:paraId="306F00A0" w14:textId="77777777" w:rsidR="009A453A" w:rsidRPr="009A453A" w:rsidRDefault="009A453A">
      <w:pPr>
        <w:pStyle w:val="ListParagraph"/>
        <w:numPr>
          <w:ilvl w:val="0"/>
          <w:numId w:val="71"/>
        </w:numPr>
        <w:spacing w:after="0" w:line="240" w:lineRule="auto"/>
        <w:ind w:hanging="153"/>
        <w:rPr>
          <w:ins w:id="33387" w:author="Sopheak Phorn" w:date="2023-08-25T15:21:00Z"/>
          <w:rFonts w:ascii="Khmer MEF1" w:hAnsi="Khmer MEF1" w:cs="Khmer MEF1"/>
          <w:b/>
          <w:bCs/>
          <w:rPrChange w:id="33388" w:author="Sopheak Phorn" w:date="2023-08-25T15:21:00Z">
            <w:rPr>
              <w:ins w:id="33389" w:author="Sopheak Phorn" w:date="2023-08-25T15:21:00Z"/>
              <w:rFonts w:ascii="Khmer MEF1" w:hAnsi="Khmer MEF1" w:cs="Khmer MEF1"/>
              <w:b/>
              <w:bCs/>
              <w:spacing w:val="-6"/>
              <w:sz w:val="24"/>
              <w:szCs w:val="24"/>
            </w:rPr>
          </w:rPrChange>
        </w:rPr>
        <w:pPrChange w:id="33390" w:author="Sopheak Phorn" w:date="2023-08-25T16:21:00Z">
          <w:pPr>
            <w:pStyle w:val="ListParagraph"/>
            <w:numPr>
              <w:numId w:val="71"/>
            </w:numPr>
            <w:spacing w:after="0" w:line="214" w:lineRule="auto"/>
            <w:ind w:left="1287" w:hanging="153"/>
          </w:pPr>
        </w:pPrChange>
      </w:pPr>
    </w:p>
    <w:p w14:paraId="6978B77C" w14:textId="7A5F8B38" w:rsidR="009A453A" w:rsidRPr="009A453A" w:rsidRDefault="009A453A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391" w:author="Sopheak Phorn" w:date="2023-08-25T15:21:00Z"/>
          <w:rFonts w:ascii="Khmer MEF1" w:hAnsi="Khmer MEF1" w:cs="Khmer MEF1"/>
          <w:spacing w:val="-8"/>
          <w:rPrChange w:id="33392" w:author="Sopheak Phorn" w:date="2023-08-25T15:21:00Z">
            <w:rPr>
              <w:ins w:id="33393" w:author="Sopheak Phorn" w:date="2023-08-25T15:21:00Z"/>
              <w:rFonts w:ascii="Khmer MEF1" w:hAnsi="Khmer MEF1" w:cs="Khmer MEF1"/>
              <w:b/>
              <w:bCs/>
              <w:spacing w:val="-6"/>
            </w:rPr>
          </w:rPrChange>
        </w:rPr>
        <w:pPrChange w:id="33394" w:author="Sopheak Phorn" w:date="2023-08-25T16:21:00Z">
          <w:pPr>
            <w:pStyle w:val="NormalWeb"/>
            <w:spacing w:before="0" w:beforeAutospacing="0" w:after="0" w:afterAutospacing="0"/>
            <w:jc w:val="both"/>
          </w:pPr>
        </w:pPrChange>
      </w:pPr>
      <w:ins w:id="33395" w:author="Sopheak Phorn" w:date="2023-08-25T15:21:00Z">
        <w:r w:rsidRPr="009A453A">
          <w:rPr>
            <w:rFonts w:ascii="Khmer MEF1" w:hAnsi="Khmer MEF1" w:cs="Khmer MEF1"/>
            <w:spacing w:val="-8"/>
            <w:sz w:val="24"/>
            <w:szCs w:val="24"/>
            <w:cs/>
            <w:rPrChange w:id="33396" w:author="Sopheak Phorn" w:date="2023-08-25T15:21:00Z">
              <w:rPr>
                <w:rFonts w:cs="DaunPenh"/>
                <w:cs/>
              </w:rPr>
            </w:rPrChange>
          </w:rPr>
          <w:t>សហគ្រាសដែលមានលក្ខណៈគ្រួសារនៅបន្តទទួលបន្ទុកចំណាយខ្ពស់លើការប្រើប្រាស់</w:t>
        </w:r>
        <w:r w:rsidRPr="009A453A">
          <w:rPr>
            <w:rFonts w:ascii="Khmer MEF1" w:hAnsi="Khmer MEF1" w:cs="Khmer MEF1"/>
            <w:spacing w:val="-4"/>
            <w:sz w:val="24"/>
            <w:szCs w:val="24"/>
            <w:cs/>
            <w:rPrChange w:id="33397" w:author="Sopheak Phorn" w:date="2023-08-25T15:22:00Z">
              <w:rPr>
                <w:rFonts w:ascii="Khmer MEF1" w:hAnsi="Khmer MEF1" w:cs="Khmer MEF1"/>
                <w:spacing w:val="-8"/>
                <w:cs/>
              </w:rPr>
            </w:rPrChange>
          </w:rPr>
          <w:t>សេវាគណនេយ្យជំនាញក្នុងកត់ត្រាប្រតិបត្តិការគណនេយ្យ និងការរៀបចំរបាយការណ៍</w:t>
        </w:r>
      </w:ins>
    </w:p>
    <w:p w14:paraId="1A6DD18E" w14:textId="4DD5C236" w:rsidR="009A453A" w:rsidRPr="009A453A" w:rsidRDefault="00B25E71">
      <w:pPr>
        <w:pStyle w:val="ListParagraph"/>
        <w:spacing w:after="0" w:line="240" w:lineRule="auto"/>
        <w:ind w:left="1701"/>
        <w:jc w:val="both"/>
        <w:rPr>
          <w:ins w:id="33398" w:author="Sopheak" w:date="2023-07-28T23:27:00Z"/>
          <w:rFonts w:ascii="Khmer MEF1" w:hAnsi="Khmer MEF1" w:cs="Khmer MEF1"/>
          <w:sz w:val="24"/>
          <w:szCs w:val="24"/>
          <w:rPrChange w:id="33399" w:author="Sopheak Phorn" w:date="2023-08-25T15:19:00Z">
            <w:rPr>
              <w:ins w:id="33400" w:author="Sopheak" w:date="2023-07-28T23:2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3401" w:author="Sopheak Phorn" w:date="2023-08-25T16:21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</w:pPr>
        </w:pPrChange>
      </w:pPr>
      <w:ins w:id="33402" w:author="Sopheak" w:date="2023-07-28T23:27:00Z">
        <w:del w:id="33403" w:author="Sopheak Phorn" w:date="2023-08-25T15:22:00Z">
          <w:r w:rsidRPr="00A22992" w:rsidDel="009A453A">
            <w:rPr>
              <w:rFonts w:ascii="Khmer MEF1" w:hAnsi="Khmer MEF1" w:cs="Khmer MEF1"/>
              <w:sz w:val="24"/>
              <w:szCs w:val="24"/>
              <w:cs/>
              <w:rPrChange w:id="33404" w:author="Sopheak Phorn" w:date="2023-08-03T13:3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សហគ្រាសដែលមានលក្ខណៈគ្រួសារនៅបន្តទទួលបន្ទុកចំណាយខ្ពស់លើការប្រើប្រាស់</w:delText>
          </w:r>
          <w:r w:rsidRPr="00A22992" w:rsidDel="009A453A">
            <w:rPr>
              <w:rFonts w:ascii="Khmer MEF1" w:hAnsi="Khmer MEF1" w:cs="Khmer MEF1"/>
              <w:spacing w:val="2"/>
              <w:sz w:val="24"/>
              <w:szCs w:val="24"/>
              <w:cs/>
              <w:rPrChange w:id="33405" w:author="Sopheak Phorn" w:date="2023-08-03T13:3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សេវាគណនេយ្យជំនាញក្នុងកត់ត្រាប្រតិបត្តិការគណនេយ្យ និងការរៀបចំរបាយការណ៍</w:delText>
          </w:r>
        </w:del>
        <w:r w:rsidRPr="00A22992">
          <w:rPr>
            <w:rFonts w:ascii="Khmer MEF1" w:hAnsi="Khmer MEF1" w:cs="Khmer MEF1"/>
            <w:sz w:val="24"/>
            <w:szCs w:val="24"/>
            <w:cs/>
            <w:rPrChange w:id="33406" w:author="Sopheak Phorn" w:date="2023-08-03T13:31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ហិរញ្ញវត្ថុ សម្រាប់គោលដៅអនុលោមភាព</w:t>
        </w:r>
        <w:del w:id="33407" w:author="Sopheak Phorn" w:date="2023-08-03T13:31:00Z">
          <w:r w:rsidRPr="00A22992" w:rsidDel="00A22992">
            <w:rPr>
              <w:rFonts w:ascii="Khmer MEF1" w:hAnsi="Khmer MEF1" w:cs="Khmer MEF1"/>
              <w:sz w:val="24"/>
              <w:szCs w:val="24"/>
              <w:cs/>
              <w:rPrChange w:id="33408" w:author="Sopheak Phorn" w:date="2023-08-03T13:31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3409" w:author="Sopheak Phorn" w:date="2023-08-25T15:19:00Z">
        <w:r w:rsidR="009A453A">
          <w:rPr>
            <w:rFonts w:ascii="Khmer MEF1" w:hAnsi="Khmer MEF1" w:cs="Khmer MEF1"/>
            <w:sz w:val="24"/>
            <w:szCs w:val="24"/>
          </w:rPr>
          <w:t xml:space="preserve"> </w:t>
        </w:r>
      </w:ins>
    </w:p>
    <w:p w14:paraId="1D418FA5" w14:textId="25056823" w:rsidR="005C3F0D" w:rsidRPr="00A22992" w:rsidRDefault="00B25E71">
      <w:pPr>
        <w:pStyle w:val="ListParagraph"/>
        <w:numPr>
          <w:ilvl w:val="0"/>
          <w:numId w:val="101"/>
        </w:numPr>
        <w:spacing w:after="0" w:line="240" w:lineRule="auto"/>
        <w:ind w:left="1701" w:hanging="283"/>
        <w:jc w:val="both"/>
        <w:rPr>
          <w:ins w:id="33410" w:author="Kem Sereyboth" w:date="2023-07-25T09:43:00Z"/>
          <w:rFonts w:ascii="Khmer MEF1" w:hAnsi="Khmer MEF1" w:cs="Khmer MEF1"/>
          <w:sz w:val="24"/>
          <w:szCs w:val="24"/>
          <w:rPrChange w:id="33411" w:author="Sopheak Phorn" w:date="2023-08-03T13:31:00Z">
            <w:rPr>
              <w:ins w:id="33412" w:author="Kem Sereyboth" w:date="2023-07-25T09:43:00Z"/>
              <w:rFonts w:ascii="Khmer MEF1" w:eastAsiaTheme="minorHAnsi" w:hAnsi="Khmer MEF1" w:cs="Khmer MEF1"/>
              <w:b/>
              <w:bCs/>
              <w:spacing w:val="-10"/>
              <w:sz w:val="22"/>
              <w:szCs w:val="36"/>
            </w:rPr>
          </w:rPrChange>
        </w:rPr>
        <w:pPrChange w:id="33413" w:author="Sopheak Phorn" w:date="2023-08-25T16:21:00Z">
          <w:pPr>
            <w:pStyle w:val="NormalWeb"/>
            <w:spacing w:before="0" w:beforeAutospacing="0" w:after="0" w:afterAutospacing="0"/>
            <w:jc w:val="both"/>
          </w:pPr>
        </w:pPrChange>
      </w:pPr>
      <w:ins w:id="33414" w:author="Sopheak" w:date="2023-07-28T23:27:00Z">
        <w:r w:rsidRPr="00A22992">
          <w:rPr>
            <w:rFonts w:ascii="Khmer MEF1" w:hAnsi="Khmer MEF1" w:cs="Khmer MEF1"/>
            <w:sz w:val="24"/>
            <w:szCs w:val="24"/>
            <w:cs/>
            <w:rPrChange w:id="33415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ដោយសារស្តង់ដា </w:t>
        </w:r>
        <w:r w:rsidRPr="00A22992">
          <w:rPr>
            <w:rFonts w:ascii="Khmer MEF1" w:hAnsi="Khmer MEF1" w:cs="Khmer MEF1"/>
            <w:sz w:val="24"/>
            <w:szCs w:val="24"/>
            <w:rPrChange w:id="33416" w:author="Sopheak Phorn" w:date="2023-08-03T13:31:00Z">
              <w:rPr>
                <w:rFonts w:ascii="Khmer MEF1" w:hAnsi="Khmer MEF1" w:cs="Khmer MEF1"/>
                <w:spacing w:val="-6"/>
              </w:rPr>
            </w:rPrChange>
          </w:rPr>
          <w:t xml:space="preserve">CIFRS for SMEs </w:t>
        </w:r>
        <w:r w:rsidRPr="00A22992">
          <w:rPr>
            <w:rFonts w:ascii="Khmer MEF1" w:hAnsi="Khmer MEF1" w:cs="Khmer MEF1"/>
            <w:sz w:val="24"/>
            <w:szCs w:val="24"/>
            <w:cs/>
            <w:rPrChange w:id="33417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>មានបច្ចេកទេសខ្ពស់ អាចរារាំងដល់ចេតនារបស់</w:t>
        </w:r>
        <w:r w:rsidRPr="00F32C5C">
          <w:rPr>
            <w:rFonts w:ascii="Khmer MEF1" w:hAnsi="Khmer MEF1" w:cs="Khmer MEF1"/>
            <w:spacing w:val="-10"/>
            <w:sz w:val="24"/>
            <w:szCs w:val="24"/>
            <w:cs/>
            <w:rPrChange w:id="33418" w:author="Sopheak Phorn" w:date="2023-08-03T13:32:00Z">
              <w:rPr>
                <w:rFonts w:ascii="Khmer MEF1" w:hAnsi="Khmer MEF1" w:cs="Khmer MEF1"/>
                <w:spacing w:val="-6"/>
                <w:cs/>
              </w:rPr>
            </w:rPrChange>
          </w:rPr>
          <w:t>សហគ្រាសក្នុងការអនុវត្តស្របតាមច្បាប់</w:t>
        </w:r>
        <w:del w:id="33419" w:author="Sopheak Phorn" w:date="2023-08-03T13:32:00Z">
          <w:r w:rsidRPr="00F32C5C" w:rsidDel="00F32C5C">
            <w:rPr>
              <w:rFonts w:ascii="Khmer MEF1" w:hAnsi="Khmer MEF1" w:cs="Khmer MEF1"/>
              <w:spacing w:val="-10"/>
              <w:sz w:val="24"/>
              <w:szCs w:val="24"/>
              <w:cs/>
              <w:rPrChange w:id="33420" w:author="Sopheak Phorn" w:date="2023-08-03T13:32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  <w:r w:rsidRPr="00F32C5C">
          <w:rPr>
            <w:rFonts w:ascii="Khmer MEF1" w:hAnsi="Khmer MEF1" w:cs="Khmer MEF1"/>
            <w:spacing w:val="-10"/>
            <w:sz w:val="24"/>
            <w:szCs w:val="24"/>
            <w:cs/>
            <w:rPrChange w:id="33421" w:author="Sopheak Phorn" w:date="2023-08-03T13:32:00Z">
              <w:rPr>
                <w:rFonts w:ascii="Khmer MEF1" w:hAnsi="Khmer MEF1" w:cs="Khmer MEF1"/>
                <w:spacing w:val="-6"/>
                <w:cs/>
              </w:rPr>
            </w:rPrChange>
          </w:rPr>
          <w:t>និងលិខិតបទដ្ឋានគតិយុត្តពាក់ព័ន្ធនឹងគណនេយ្យ</w:t>
        </w:r>
      </w:ins>
      <w:ins w:id="33422" w:author="Sopheak Phorn" w:date="2023-08-03T13:31:00Z">
        <w:r w:rsidR="00F32C5C">
          <w:rPr>
            <w:rFonts w:ascii="Khmer MEF1" w:hAnsi="Khmer MEF1" w:cs="Khmer MEF1" w:hint="cs"/>
            <w:sz w:val="24"/>
            <w:szCs w:val="24"/>
            <w:cs/>
          </w:rPr>
          <w:t>​</w:t>
        </w:r>
      </w:ins>
      <w:ins w:id="33423" w:author="Sopheak" w:date="2023-07-28T23:27:00Z">
        <w:r w:rsidRPr="00A22992">
          <w:rPr>
            <w:rFonts w:ascii="Khmer MEF1" w:hAnsi="Khmer MEF1" w:cs="Khmer MEF1"/>
            <w:sz w:val="24"/>
            <w:szCs w:val="24"/>
            <w:cs/>
            <w:rPrChange w:id="33424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>និងសវនកម្ម</w:t>
        </w:r>
        <w:del w:id="33425" w:author="Sopheak Phorn" w:date="2023-08-03T13:32:00Z">
          <w:r w:rsidRPr="00A22992" w:rsidDel="00F32C5C">
            <w:rPr>
              <w:rFonts w:ascii="Khmer MEF1" w:hAnsi="Khmer MEF1" w:cs="Khmer MEF1"/>
              <w:sz w:val="24"/>
              <w:szCs w:val="24"/>
              <w:cs/>
              <w:rPrChange w:id="33426" w:author="Sopheak Phorn" w:date="2023-08-03T13:31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 xml:space="preserve"> </w:delText>
          </w:r>
        </w:del>
        <w:r w:rsidRPr="00A22992">
          <w:rPr>
            <w:rFonts w:ascii="Khmer MEF1" w:hAnsi="Khmer MEF1" w:cs="Khmer MEF1"/>
            <w:sz w:val="24"/>
            <w:szCs w:val="24"/>
            <w:cs/>
            <w:rPrChange w:id="33427" w:author="Sopheak Phorn" w:date="2023-08-03T13:31:00Z">
              <w:rPr>
                <w:rFonts w:ascii="Khmer MEF1" w:hAnsi="Khmer MEF1" w:cs="Khmer MEF1"/>
                <w:spacing w:val="-6"/>
                <w:cs/>
              </w:rPr>
            </w:rPrChange>
          </w:rPr>
          <w:t xml:space="preserve">ជាធរមាន។ </w:t>
        </w:r>
      </w:ins>
      <w:ins w:id="33428" w:author="Kem Sereyboth" w:date="2023-07-25T09:43:00Z">
        <w:del w:id="33429" w:author="Sopheak" w:date="2023-07-28T23:26:00Z"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430" w:author="Sopheak Phorn" w:date="2023-08-03T13:31:00Z">
                <w:rPr>
                  <w:rFonts w:cs="DaunPenh"/>
                  <w:cs/>
                </w:rPr>
              </w:rPrChange>
            </w:rPr>
            <w:delText xml:space="preserve">ដោយសេចក្តីណែនាំនេះពុំទាន់អាចដាក់ឱ្យអនុវត្តបានក្នុងឆ្នាំ២០២២ យោងតាមផែនការអភិវឌ្ឍន៍ស្ថាប័នរបស់ </w:delText>
          </w:r>
          <w:r w:rsidR="005C3F0D" w:rsidRPr="00A22992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431" w:author="Sopheak Phorn" w:date="2023-08-03T13:31:00Z">
                <w:rPr>
                  <w:rFonts w:ascii="Khmer MEF1" w:hAnsi="Khmer MEF1" w:cs="Khmer MEF1"/>
                  <w:spacing w:val="-6"/>
                  <w:cs/>
                </w:rPr>
              </w:rPrChange>
            </w:rPr>
            <w:delText>ន.ស.ស.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432" w:author="Sopheak Phorn" w:date="2023-08-03T13:31:00Z">
                <w:rPr>
                  <w:rFonts w:cs="DaunPenh"/>
                  <w:cs/>
                </w:rPr>
              </w:rPrChange>
            </w:rPr>
            <w:delText xml:space="preserve"> ២០២២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rPrChange w:id="33433" w:author="Sopheak Phorn" w:date="2023-08-03T13:31:00Z">
                <w:rPr/>
              </w:rPrChange>
            </w:rPr>
            <w:delText>-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434" w:author="Sopheak Phorn" w:date="2023-08-03T13:31:00Z">
                <w:rPr>
                  <w:rFonts w:cs="DaunPenh"/>
                  <w:cs/>
                </w:rPr>
              </w:rPrChange>
            </w:rPr>
            <w:delText>២០២៦ ដូចនេះ តម្រូវឱ្យមានភាពបត់បែនក្នុងការដាក់ចេញ និងអនុវត្តសេចក្តីណែនាំ ក្នុងឆ្នាំ២០២៤ វិញ ស្របតាមផែនការសកម្មភាព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435" w:author="Sopheak Phorn" w:date="2023-08-03T13:31:00Z">
                <w:rPr>
                  <w:rFonts w:cs="DaunPenh"/>
                  <w:spacing w:val="-4"/>
                  <w:cs/>
                </w:rPr>
              </w:rPrChange>
            </w:rPr>
            <w:delText>បីឆ្នាំរំកិល ២០២៣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rPrChange w:id="33436" w:author="Sopheak Phorn" w:date="2023-08-03T13:31:00Z">
                <w:rPr>
                  <w:spacing w:val="-4"/>
                </w:rPr>
              </w:rPrChange>
            </w:rPr>
            <w:delText>-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437" w:author="Sopheak Phorn" w:date="2023-08-03T13:31:00Z">
                <w:rPr>
                  <w:rFonts w:cs="DaunPenh"/>
                  <w:spacing w:val="-4"/>
                  <w:cs/>
                </w:rPr>
              </w:rPrChange>
            </w:rPr>
            <w:delText xml:space="preserve">២០២៥ របស់ </w:delText>
          </w:r>
          <w:r w:rsidR="005C3F0D" w:rsidRPr="00A22992" w:rsidDel="00B25E71">
            <w:rPr>
              <w:rFonts w:ascii="Khmer MEF1" w:hAnsi="Khmer MEF1" w:cs="Khmer MEF1"/>
              <w:b/>
              <w:bCs/>
              <w:sz w:val="24"/>
              <w:szCs w:val="24"/>
              <w:cs/>
              <w:rPrChange w:id="33438" w:author="Sopheak Phorn" w:date="2023-08-03T13:31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ន.ស.ស.</w:delText>
          </w:r>
          <w:r w:rsidR="005C3F0D" w:rsidRPr="00A22992" w:rsidDel="00B25E71">
            <w:rPr>
              <w:rFonts w:ascii="Khmer MEF1" w:hAnsi="Khmer MEF1" w:cs="Khmer MEF1"/>
              <w:sz w:val="24"/>
              <w:szCs w:val="24"/>
              <w:cs/>
              <w:rPrChange w:id="33439" w:author="Sopheak Phorn" w:date="2023-08-03T13:31:00Z">
                <w:rPr>
                  <w:rFonts w:cs="DaunPenh"/>
                  <w:spacing w:val="-4"/>
                  <w:cs/>
                </w:rPr>
              </w:rPrChange>
            </w:rPr>
            <w:delText>។</w:delText>
          </w:r>
        </w:del>
      </w:ins>
    </w:p>
    <w:p w14:paraId="44BFA22A" w14:textId="607FB0DE" w:rsidR="00125B0C" w:rsidRPr="00E33574" w:rsidDel="00587D5B" w:rsidRDefault="008C6AC2">
      <w:pPr>
        <w:spacing w:after="0" w:line="240" w:lineRule="auto"/>
        <w:jc w:val="both"/>
        <w:rPr>
          <w:ins w:id="33440" w:author="Voeun Kuyeng" w:date="2022-08-31T11:28:00Z"/>
          <w:del w:id="33441" w:author="Kem Sereiboth" w:date="2022-09-15T15:16:00Z"/>
          <w:rFonts w:ascii="Khmer MEF1" w:hAnsi="Khmer MEF1" w:cs="Khmer MEF1"/>
          <w:sz w:val="24"/>
          <w:szCs w:val="24"/>
          <w:lang w:val="ca-ES"/>
          <w:rPrChange w:id="33442" w:author="Kem Sereyboth" w:date="2023-07-19T16:59:00Z">
            <w:rPr>
              <w:ins w:id="33443" w:author="Voeun Kuyeng" w:date="2022-08-31T11:28:00Z"/>
              <w:del w:id="33444" w:author="Kem Sereiboth" w:date="2022-09-15T15:16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3445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3446" w:author="sakaria fa" w:date="2022-09-15T22:15:00Z">
        <w:del w:id="33447" w:author="ACER" w:date="2022-10-03T15:15:00Z">
          <w:r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34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និងសេចក្តីព្រាងផែនការអភិវឌ្ឍន៍ស្ថាប័នរបស់និយ័តករសន្តិសង្គម ២០២២</w:delText>
          </w:r>
          <w:r w:rsidRPr="00E33574" w:rsidDel="000A7646">
            <w:rPr>
              <w:rFonts w:ascii="Khmer MEF1" w:hAnsi="Khmer MEF1" w:cs="Khmer MEF1"/>
              <w:spacing w:val="-4"/>
              <w:sz w:val="24"/>
              <w:szCs w:val="24"/>
              <w:rPrChange w:id="334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4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២០២៦។</w:delText>
          </w:r>
        </w:del>
      </w:ins>
      <w:ins w:id="33451" w:author="Voeun Kuyeng" w:date="2022-08-31T11:11:00Z">
        <w:del w:id="33452" w:author="ACER" w:date="2022-10-03T15:15:00Z"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45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....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3454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....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45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..........​​ដោយ</w:delText>
          </w:r>
        </w:del>
      </w:ins>
      <w:ins w:id="33456" w:author="Kem Sereiboth" w:date="2022-09-14T10:50:00Z">
        <w:del w:id="33457" w:author="ACER" w:date="2022-10-03T15:15:00Z">
          <w:r w:rsidR="00872F00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45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ដោយ</w:delText>
          </w:r>
        </w:del>
      </w:ins>
      <w:ins w:id="33459" w:author="Voeun Kuyeng" w:date="2022-08-31T11:11:00Z">
        <w:del w:id="33460" w:author="ACER" w:date="2022-10-03T15:15:00Z"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46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ស្មារ​តី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rPrChange w:id="3346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​​​</w:delText>
          </w:r>
          <w:r w:rsidR="00125B0C" w:rsidRPr="00E33574" w:rsidDel="000A7646">
            <w:rPr>
              <w:rFonts w:ascii="Khmer MEF1" w:hAnsi="Khmer MEF1" w:cs="Khmer MEF1"/>
              <w:spacing w:val="-4"/>
              <w:sz w:val="24"/>
              <w:szCs w:val="24"/>
              <w:cs/>
              <w:rPrChange w:id="3346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ទទួលខុសត្រូវខ្ពស់ និងស្រប</w:delText>
          </w:r>
          <w:r w:rsidR="00125B0C" w:rsidRPr="00E33574" w:rsidDel="000A7646">
            <w:rPr>
              <w:rFonts w:ascii="Khmer MEF1" w:hAnsi="Khmer MEF1" w:cs="Khmer MEF1"/>
              <w:spacing w:val="-6"/>
              <w:sz w:val="24"/>
              <w:szCs w:val="24"/>
              <w:cs/>
              <w:rPrChange w:id="33464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ទៅតាមច្បាប់ បទប្បញ្ញត្តិ និងគោលការណ៍ដែលបានកំណត់ដែលបាននាំឱ្យ</w:delText>
          </w:r>
          <w:r w:rsidR="00125B0C" w:rsidRPr="00E33574" w:rsidDel="000A7646">
            <w:rPr>
              <w:rFonts w:ascii="Khmer MEF1" w:hAnsi="Khmer MEF1" w:cs="Khmer MEF1"/>
              <w:spacing w:val="-6"/>
              <w:sz w:val="24"/>
              <w:szCs w:val="24"/>
              <w:rPrChange w:id="33465" w:author="Kem Sereyboth" w:date="2023-07-19T16:59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  <w:r w:rsidR="00125B0C" w:rsidRPr="00E33574" w:rsidDel="000A7646">
            <w:rPr>
              <w:rFonts w:ascii="Khmer MEF1" w:hAnsi="Khmer MEF1" w:cs="Khmer MEF1"/>
              <w:spacing w:val="-6"/>
              <w:sz w:val="24"/>
              <w:szCs w:val="24"/>
              <w:cs/>
              <w:rPrChange w:id="3346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សម្រេច​បានលទ្ធផលគួរជាទីមោទនៈ។</w:delText>
          </w:r>
          <w:r w:rsidR="00125B0C" w:rsidRPr="00E33574" w:rsidDel="000A7646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</w:delText>
          </w:r>
        </w:del>
      </w:ins>
    </w:p>
    <w:p w14:paraId="5E891ADF" w14:textId="620BE090" w:rsidR="00C34129" w:rsidRPr="00E33574" w:rsidDel="00715526" w:rsidRDefault="00C34129">
      <w:pPr>
        <w:spacing w:after="0" w:line="240" w:lineRule="auto"/>
        <w:jc w:val="both"/>
        <w:rPr>
          <w:ins w:id="33467" w:author="Voeun Kuyeng" w:date="2022-08-31T11:11:00Z"/>
          <w:del w:id="33468" w:author="User" w:date="2022-10-04T14:22:00Z"/>
          <w:rFonts w:ascii="Times New Roman" w:eastAsia="Times New Roman" w:hAnsi="Times New Roman" w:cs="Times New Roman"/>
          <w:sz w:val="24"/>
          <w:szCs w:val="24"/>
          <w:rPrChange w:id="33469" w:author="Kem Sereyboth" w:date="2023-07-19T16:59:00Z">
            <w:rPr>
              <w:ins w:id="33470" w:author="Voeun Kuyeng" w:date="2022-08-31T11:11:00Z"/>
              <w:del w:id="33471" w:author="User" w:date="2022-10-04T14:22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3472" w:author="Sopheak Phorn" w:date="2023-08-25T16:21:00Z">
          <w:pPr>
            <w:spacing w:after="0" w:line="240" w:lineRule="auto"/>
            <w:ind w:firstLine="720"/>
            <w:jc w:val="both"/>
          </w:pPr>
        </w:pPrChange>
      </w:pPr>
    </w:p>
    <w:p w14:paraId="06BCF7D5" w14:textId="12AEAC9F" w:rsidR="00125B0C" w:rsidRPr="00E33574" w:rsidDel="00913214" w:rsidRDefault="00756A09">
      <w:pPr>
        <w:pStyle w:val="NormalWeb"/>
        <w:spacing w:before="0" w:beforeAutospacing="0" w:after="0" w:afterAutospacing="0"/>
        <w:ind w:firstLine="720"/>
        <w:jc w:val="both"/>
        <w:rPr>
          <w:ins w:id="33473" w:author="Voeun Kuyeng" w:date="2022-08-31T11:11:00Z"/>
          <w:del w:id="33474" w:author="User" w:date="2022-09-16T11:29:00Z"/>
          <w:rFonts w:ascii="Khmer MEF1" w:hAnsi="Khmer MEF1" w:cs="Khmer MEF1"/>
        </w:rPr>
        <w:pPrChange w:id="33475" w:author="Sopheak Phorn" w:date="2023-08-25T16:21:00Z">
          <w:pPr>
            <w:pStyle w:val="NormalWeb"/>
            <w:spacing w:after="0"/>
            <w:ind w:firstLine="720"/>
            <w:jc w:val="both"/>
          </w:pPr>
        </w:pPrChange>
      </w:pPr>
      <w:ins w:id="33476" w:author="Voeun Kuyeng" w:date="2022-08-31T16:06:00Z">
        <w:del w:id="33477" w:author="User" w:date="2022-09-16T11:29:00Z">
          <w:r w:rsidRPr="00E33574" w:rsidDel="00913214">
            <w:rPr>
              <w:rFonts w:ascii="Khmer MEF1" w:hAnsi="Khmer MEF1" w:cs="Khmer MEF1"/>
              <w:b/>
              <w:bCs/>
              <w:spacing w:val="-10"/>
              <w:cs/>
            </w:rPr>
            <w:delText>គ</w:delText>
          </w:r>
        </w:del>
      </w:ins>
      <w:ins w:id="33478" w:author="Kem Sereiboth" w:date="2022-09-14T13:53:00Z">
        <w:del w:id="33479" w:author="User" w:date="2022-09-16T11:29:00Z">
          <w:r w:rsidR="00E32E6F" w:rsidRPr="00E33574" w:rsidDel="00913214">
            <w:rPr>
              <w:rFonts w:ascii="Khmer MEF1" w:hAnsi="Khmer MEF1" w:cs="Khmer MEF1"/>
              <w:b/>
              <w:bCs/>
              <w:spacing w:val="-10"/>
              <w:cs/>
            </w:rPr>
            <w:delText>.</w:delText>
          </w:r>
        </w:del>
      </w:ins>
      <w:ins w:id="33480" w:author="Voeun Kuyeng" w:date="2022-08-31T16:06:00Z">
        <w:del w:id="33481" w:author="User" w:date="2022-09-16T11:29:00Z">
          <w:r w:rsidRPr="00E33574" w:rsidDel="00913214">
            <w:rPr>
              <w:rFonts w:ascii="Khmer MEF1" w:hAnsi="Khmer MEF1" w:cs="Khmer MEF1"/>
              <w:b/>
              <w:bCs/>
              <w:spacing w:val="-10"/>
            </w:rPr>
            <w:delText>-</w:delText>
          </w:r>
        </w:del>
      </w:ins>
      <w:ins w:id="33482" w:author="Voeun Kuyeng" w:date="2022-08-31T11:11:00Z">
        <w:del w:id="33483" w:author="User" w:date="2022-09-16T11:29:00Z">
          <w:r w:rsidR="00125B0C" w:rsidRPr="00E33574" w:rsidDel="00913214">
            <w:rPr>
              <w:rFonts w:ascii="Khmer MEF1" w:hAnsi="Khmer MEF1" w:cs="Khmer MEF1"/>
              <w:b/>
              <w:bCs/>
              <w:spacing w:val="-10"/>
              <w:cs/>
              <w:rPrChange w:id="3348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>ចំណុចទី៣</w:delText>
          </w:r>
        </w:del>
      </w:ins>
      <w:ins w:id="33485" w:author="socheata.ol@hotmail.com" w:date="2022-09-04T18:33:00Z">
        <w:del w:id="33486" w:author="User" w:date="2022-09-16T11:29:00Z">
          <w:r w:rsidR="008A34BB" w:rsidRPr="00E33574" w:rsidDel="00913214">
            <w:rPr>
              <w:rFonts w:ascii="Khmer MEF1" w:hAnsi="Khmer MEF1" w:cs="Khmer MEF1"/>
              <w:spacing w:val="4"/>
              <w:lang w:val="ca-ES"/>
              <w:rPrChange w:id="33487" w:author="Kem Sereyboth" w:date="2023-07-19T16:59:00Z">
                <w:rPr>
                  <w:rFonts w:ascii="Khmer MEF1" w:hAnsi="Khmer MEF1" w:cs="Khmer MEF1"/>
                  <w:spacing w:val="4"/>
                  <w:szCs w:val="40"/>
                  <w:lang w:val="ca-ES"/>
                </w:rPr>
              </w:rPrChange>
            </w:rPr>
            <w:delText>:</w:delText>
          </w:r>
        </w:del>
      </w:ins>
      <w:ins w:id="33488" w:author="Voeun Kuyeng" w:date="2022-08-31T11:11:00Z">
        <w:del w:id="33489" w:author="User" w:date="2022-09-16T11:29:00Z">
          <w:r w:rsidR="00125B0C" w:rsidRPr="00E33574" w:rsidDel="00913214">
            <w:rPr>
              <w:rFonts w:ascii="Khmer MEF1" w:hAnsi="Khmer MEF1" w:cs="Khmer MEF1"/>
              <w:b/>
              <w:bCs/>
              <w:spacing w:val="-10"/>
              <w:cs/>
              <w:rPrChange w:id="33490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>៖</w:delText>
          </w:r>
        </w:del>
      </w:ins>
      <w:ins w:id="33491" w:author="Voeun Kuyeng" w:date="2022-08-31T11:28:00Z">
        <w:del w:id="33492" w:author="User" w:date="2022-09-16T11:29:00Z">
          <w:r w:rsidR="00C34129" w:rsidRPr="00E33574" w:rsidDel="00913214">
            <w:rPr>
              <w:rFonts w:ascii="Khmer MEF1" w:hAnsi="Khmer MEF1" w:cs="Khmer MEF1"/>
              <w:b/>
              <w:bCs/>
              <w:spacing w:val="-10"/>
              <w:cs/>
              <w:rPrChange w:id="33493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cs/>
                </w:rPr>
              </w:rPrChange>
            </w:rPr>
            <w:delText xml:space="preserve"> </w:delText>
          </w:r>
        </w:del>
      </w:ins>
      <w:ins w:id="33494" w:author="Voeun Kuyeng" w:date="2022-08-31T11:11:00Z">
        <w:del w:id="33495" w:author="User" w:date="2022-09-16T11:29:00Z">
          <w:r w:rsidR="00125B0C" w:rsidRPr="00E33574" w:rsidDel="00913214">
            <w:rPr>
              <w:rFonts w:ascii="Khmer MEF1" w:hAnsi="Khmer MEF1" w:cs="Khmer MEF1"/>
              <w:spacing w:val="-10"/>
              <w:cs/>
              <w:lang w:val="ca-ES"/>
              <w:rPrChange w:id="33496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ត្រូវរៀបរាប់អំពី</w:delText>
          </w:r>
          <w:r w:rsidR="00125B0C" w:rsidRPr="00E33574" w:rsidDel="00913214">
            <w:rPr>
              <w:rFonts w:ascii="Khmer MEF1" w:hAnsi="Khmer MEF1" w:cs="Khmer MEF1"/>
              <w:b/>
              <w:bCs/>
              <w:spacing w:val="-10"/>
              <w:cs/>
              <w:lang w:val="ca-ES"/>
              <w:rPrChange w:id="33497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លទ្ធផលនៃការពិនិត្យ និងវាយតម្លៃរបស់សវនករទទួលបន្ទុក</w:delText>
          </w:r>
          <w:r w:rsidR="00125B0C" w:rsidRPr="00E33574" w:rsidDel="00913214">
            <w:rPr>
              <w:rFonts w:ascii="Khmer MEF1" w:hAnsi="Khmer MEF1" w:cs="Khmer MEF1"/>
              <w:spacing w:val="-10"/>
              <w:cs/>
              <w:lang w:val="ca-ES"/>
              <w:rPrChange w:id="33498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 xml:space="preserve"> ដោយ</w:delText>
          </w:r>
          <w:r w:rsidR="00125B0C" w:rsidRPr="00E33574" w:rsidDel="00913214">
            <w:rPr>
              <w:rFonts w:ascii="Khmer MEF1" w:hAnsi="Khmer MEF1" w:cs="Khmer MEF1"/>
              <w:spacing w:val="-8"/>
              <w:cs/>
              <w:lang w:val="ca-ES"/>
              <w:rPrChange w:id="33499" w:author="Kem Sereyboth" w:date="2023-07-19T16:59:00Z">
                <w:rPr>
                  <w:rFonts w:ascii="Khmer MEF1" w:hAnsi="Khmer MEF1" w:cs="Khmer MEF1"/>
                  <w:spacing w:val="4"/>
                  <w:cs/>
                  <w:lang w:val="ca-ES"/>
                </w:rPr>
              </w:rPrChange>
            </w:rPr>
            <w:delText>ផ្អែកតាមមូលដ្ឋាននៃការសន្និដ្ឋាន ដោយប្រើប្រាស់គម្រូនៃការសន្និដ្ឋានណាមួយដែលមានកំណត់ក្នុងមូលដ្ឋាន</w:delText>
          </w:r>
          <w:r w:rsidR="00125B0C" w:rsidRPr="00E33574" w:rsidDel="00913214">
            <w:rPr>
              <w:rFonts w:ascii="Khmer MEF1" w:hAnsi="Khmer MEF1" w:cs="Khmer MEF1"/>
              <w:spacing w:val="4"/>
              <w:cs/>
              <w:lang w:val="ca-ES"/>
            </w:rPr>
            <w:delText>នៃការធ្វើការសន្និដ្ឋាន</w:delText>
          </w:r>
          <w:r w:rsidR="00125B0C" w:rsidRPr="00E33574" w:rsidDel="00913214">
            <w:rPr>
              <w:rFonts w:ascii="Khmer MEF1" w:hAnsi="Khmer MEF1" w:cs="Khmer MEF1"/>
              <w:spacing w:val="6"/>
              <w:cs/>
              <w:lang w:val="ca-ES"/>
            </w:rPr>
            <w:delText>។ ​</w:delText>
          </w:r>
          <w:r w:rsidR="00125B0C" w:rsidRPr="00E33574" w:rsidDel="00913214">
            <w:rPr>
              <w:rFonts w:ascii="Khmer MEF1" w:hAnsi="Khmer MEF1" w:cs="Khmer MEF1"/>
              <w:cs/>
              <w:lang w:val="ca-ES"/>
            </w:rPr>
            <w:delText>សវនករទទួលបន្ទុក អាចរៀបរាប់អំពី</w:delText>
          </w:r>
        </w:del>
      </w:ins>
      <w:ins w:id="33500" w:author="socheata.ol@hotmail.com" w:date="2022-09-04T18:34:00Z">
        <w:del w:id="33501" w:author="User" w:date="2022-09-16T11:29:00Z">
          <w:r w:rsidR="00A3685D" w:rsidRPr="00E33574" w:rsidDel="00913214">
            <w:rPr>
              <w:rFonts w:ascii="Khmer MEF1" w:hAnsi="Khmer MEF1" w:cs="Khmer MEF1"/>
              <w:cs/>
              <w:lang w:val="ca-ES"/>
            </w:rPr>
            <w:delText>ចំណុច</w:delText>
          </w:r>
        </w:del>
      </w:ins>
      <w:ins w:id="33502" w:author="Voeun Kuyeng" w:date="2022-08-31T11:11:00Z">
        <w:del w:id="33503" w:author="User" w:date="2022-09-16T11:29:00Z">
          <w:r w:rsidR="00125B0C" w:rsidRPr="00E33574" w:rsidDel="00913214">
            <w:rPr>
              <w:rFonts w:ascii="Khmer MEF1" w:hAnsi="Khmer MEF1" w:cs="Khmer MEF1"/>
              <w:cs/>
              <w:lang w:val="ca-ES"/>
            </w:rPr>
            <w:delText>កថាខណ្ឌទី៣ នេះ ដូចគំរូខាងក្រោម៖</w:delText>
          </w:r>
        </w:del>
      </w:ins>
    </w:p>
    <w:p w14:paraId="6DB4D61F" w14:textId="77B337DB" w:rsidR="00EB5984" w:rsidRPr="00E33574" w:rsidDel="005C3437" w:rsidRDefault="00125B0C" w:rsidP="00627928">
      <w:pPr>
        <w:spacing w:after="0" w:line="240" w:lineRule="auto"/>
        <w:ind w:firstLine="720"/>
        <w:jc w:val="both"/>
        <w:rPr>
          <w:ins w:id="33504" w:author="sakaria fa" w:date="2022-09-30T22:58:00Z"/>
          <w:del w:id="33505" w:author="Kem Sereyboth" w:date="2023-06-20T14:53:00Z"/>
          <w:rFonts w:ascii="Khmer MEF1" w:hAnsi="Khmer MEF1" w:cs="Khmer MEF1"/>
          <w:spacing w:val="-4"/>
          <w:sz w:val="24"/>
          <w:szCs w:val="24"/>
          <w:rPrChange w:id="33506" w:author="Kem Sereyboth" w:date="2023-07-19T16:59:00Z">
            <w:rPr>
              <w:ins w:id="33507" w:author="sakaria fa" w:date="2022-09-30T22:58:00Z"/>
              <w:del w:id="33508" w:author="Kem Sereyboth" w:date="2023-06-20T14:53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  <w:ins w:id="33509" w:author="Voeun Kuyeng" w:date="2022-08-31T11:11:00Z">
        <w:del w:id="33510" w:author="Kem Sereyboth" w:date="2023-06-20T14:53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51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ឆ្លងតាមការពិនិត្យ និងវាយតម្លៃ បន្ទាប់ពីប្រមូលទិន្នន័យ</w:delText>
          </w:r>
        </w:del>
      </w:ins>
      <w:ins w:id="33512" w:author="User" w:date="2022-10-04T14:42:00Z">
        <w:del w:id="33513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51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និងព័ត</w:delText>
          </w:r>
        </w:del>
      </w:ins>
      <w:ins w:id="33515" w:author="User" w:date="2022-10-04T14:43:00Z">
        <w:del w:id="33516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51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៌</w:delText>
          </w:r>
        </w:del>
      </w:ins>
      <w:ins w:id="33518" w:author="User" w:date="2022-10-04T14:42:00Z">
        <w:del w:id="33519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5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33521" w:author="sakaria fa" w:date="2022-09-30T22:39:00Z">
        <w:del w:id="33522" w:author="Kem Sereyboth" w:date="2023-06-20T14:53:00Z"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5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33524" w:author="Voeun Kuyeng" w:date="2022-08-31T11:11:00Z">
        <w:del w:id="33525" w:author="Kem Sereyboth" w:date="2023-06-20T14:53:00Z">
          <w:r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52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សវនករទទួលបន្ទុក</w:delText>
          </w:r>
        </w:del>
      </w:ins>
      <w:ins w:id="33527" w:author="User" w:date="2022-10-04T14:43:00Z">
        <w:del w:id="33528" w:author="Kem Sereyboth" w:date="2023-06-20T14:53:00Z">
          <w:r w:rsidR="00E819F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52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ធ្វើការ</w:delText>
          </w:r>
        </w:del>
      </w:ins>
      <w:ins w:id="33530" w:author="Voeun Kuyeng" w:date="2022-08-31T11:11:00Z">
        <w:del w:id="33531" w:author="Kem Sereyboth" w:date="2023-06-20T14:53:00Z">
          <w:r w:rsidRPr="00E33574" w:rsidDel="005C3437">
            <w:rPr>
              <w:rFonts w:ascii="Khmer MEF1" w:hAnsi="Khmer MEF1" w:cs="Khmer MEF1"/>
              <w:sz w:val="24"/>
              <w:szCs w:val="24"/>
              <w:cs/>
              <w:rPrChange w:id="3353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បានសង្កេតឃើញ</w:delText>
          </w:r>
        </w:del>
      </w:ins>
      <w:ins w:id="33533" w:author="sakaria fa" w:date="2022-09-30T22:39:00Z">
        <w:del w:id="33534" w:author="Kem Sereyboth" w:date="2023-06-20T14:53:00Z">
          <w:r w:rsidR="002322E6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53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សន្និដ្ឋាន</w:delText>
          </w:r>
        </w:del>
      </w:ins>
      <w:ins w:id="33536" w:author="User" w:date="2022-10-04T14:43:00Z">
        <w:del w:id="33537" w:author="Kem Sereyboth" w:date="2023-06-20T14:53:00Z">
          <w:r w:rsidR="00E819F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53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យោងតាមប្រកាសលេខ</w:delText>
          </w:r>
        </w:del>
      </w:ins>
      <w:ins w:id="33539" w:author="User" w:date="2022-10-05T13:33:00Z">
        <w:del w:id="33540" w:author="Kem Sereyboth" w:date="2023-06-20T14:53:00Z">
          <w:r w:rsidR="00D03E8E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54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542" w:author="User" w:date="2022-10-04T14:43:00Z">
        <w:del w:id="33543" w:author="Kem Sereyboth" w:date="2023-06-20T14:53:00Z">
          <w:r w:rsidR="00E819F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54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០៣៥ អ.ស.ហ.ប្រ.ក</w:delText>
          </w:r>
        </w:del>
      </w:ins>
      <w:ins w:id="33545" w:author="User" w:date="2022-10-04T14:44:00Z">
        <w:del w:id="33546" w:author="Kem Sereyboth" w:date="2023-06-20T14:53:00Z">
          <w:r w:rsidR="00E819F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54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ចុះថ្ងៃទី០៤ ខែសីហា ឆ្នាំ២០២២ ស្តីពីការដាក់ឱ្យអនុវត្ត</w:delText>
          </w:r>
          <w:r w:rsidR="00E819F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54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នូ</w:delText>
          </w:r>
        </w:del>
      </w:ins>
      <w:ins w:id="33549" w:author="User" w:date="2022-10-04T14:45:00Z">
        <w:del w:id="33550" w:author="Kem Sereyboth" w:date="2023-06-20T14:53:00Z">
          <w:r w:rsidR="00E819F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55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វគោលការណ៍</w:delText>
          </w:r>
        </w:del>
      </w:ins>
      <w:ins w:id="33552" w:author="User" w:date="2022-10-04T14:47:00Z">
        <w:del w:id="33553" w:author="Kem Sereyboth" w:date="2023-06-20T14:53:00Z">
          <w:r w:rsidR="007573E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55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ណែនាំស្តីពីសវនកម្មអនុលោមភាពរបស់អង្គភាព</w:delText>
          </w:r>
        </w:del>
      </w:ins>
      <w:ins w:id="33555" w:author="User" w:date="2022-10-04T14:48:00Z">
        <w:del w:id="33556" w:author="Kem Sereyboth" w:date="2023-06-20T14:53:00Z">
          <w:r w:rsidR="007573E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55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សវនកម្មផ្ទៃក្នុងនៃ </w:delText>
          </w:r>
          <w:r w:rsidR="007573ED" w:rsidRPr="00E33574" w:rsidDel="005C3437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355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អ.ស.ហ. </w:delText>
          </w:r>
          <w:r w:rsidR="007573ED" w:rsidRPr="00E33574" w:rsidDel="005C3437">
            <w:rPr>
              <w:rFonts w:ascii="Khmer MEF1" w:hAnsi="Khmer MEF1" w:cs="Khmer MEF1"/>
              <w:spacing w:val="-6"/>
              <w:sz w:val="24"/>
              <w:szCs w:val="24"/>
              <w:cs/>
              <w:rPrChange w:id="33559" w:author="Kem Sereyboth" w:date="2023-07-19T16:59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ដូចមានកំណត់</w:delText>
          </w:r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56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នូវ</w:delText>
          </w:r>
        </w:del>
      </w:ins>
      <w:ins w:id="33561" w:author="User" w:date="2022-10-04T14:49:00Z">
        <w:del w:id="33562" w:author="Kem Sereyboth" w:date="2023-06-20T14:53:00Z"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56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ចំណុចទី</w:delText>
          </w:r>
        </w:del>
      </w:ins>
      <w:ins w:id="33564" w:author="User" w:date="2022-10-04T14:56:00Z">
        <w:del w:id="33565" w:author="Kem Sereyboth" w:date="2023-06-20T14:53:00Z">
          <w:r w:rsidR="003774B6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56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567" w:author="User" w:date="2022-10-04T14:49:00Z">
        <w:del w:id="33568" w:author="Kem Sereyboth" w:date="2023-06-20T14:53:00Z"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rPrChange w:id="335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 xml:space="preserve">V </w:delText>
          </w:r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5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(២) ទម្រង់ និង</w:delText>
          </w:r>
        </w:del>
      </w:ins>
      <w:ins w:id="33571" w:author="User" w:date="2022-10-04T14:50:00Z">
        <w:del w:id="33572" w:author="Kem Sereyboth" w:date="2023-06-20T14:53:00Z">
          <w:r w:rsidR="007573ED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57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មាតិកានៃរបាយការណ៍សវនកម្មអនុលោមភាព ត្រង់សេចក្តីសន្និដ្ឋានដោយ</w:delText>
          </w:r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57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សវនករទទួលបន្</w:delText>
          </w:r>
        </w:del>
      </w:ins>
      <w:ins w:id="33575" w:author="User" w:date="2022-10-04T14:51:00Z">
        <w:del w:id="33576" w:author="Kem Sereyboth" w:date="2023-06-20T14:53:00Z"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57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ទុកប្រើប្រាស់ការសន្និដ្ឋាន</w:delText>
          </w:r>
        </w:del>
      </w:ins>
      <w:ins w:id="33578" w:author="Voeun Kuyeng" w:date="2022-08-31T11:11:00Z">
        <w:del w:id="33579" w:author="Kem Sereyboth" w:date="2023-06-20T14:53:00Z">
          <w:r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58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ថា</w:delText>
          </w:r>
        </w:del>
      </w:ins>
      <w:ins w:id="33581" w:author="User" w:date="2022-10-04T14:58:00Z">
        <w:del w:id="33582" w:author="Kem Sereyboth" w:date="2023-06-20T14:53:00Z">
          <w:r w:rsidR="003774B6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58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584" w:author="User" w:date="2022-10-04T14:51:00Z">
        <w:del w:id="33585" w:author="Kem Sereyboth" w:date="2023-06-20T14:53:00Z"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8"/>
              <w:sz w:val="24"/>
              <w:szCs w:val="24"/>
              <w:cs/>
              <w:rPrChange w:id="3358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សេចក្តី</w:delText>
          </w:r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6"/>
              <w:sz w:val="24"/>
              <w:szCs w:val="24"/>
              <w:cs/>
              <w:rPrChange w:id="3358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សន្និដ្ឋានត្រឹមត្រូវទាំងស្រុង</w:delText>
          </w:r>
        </w:del>
      </w:ins>
      <w:ins w:id="33588" w:author="Un Seakamey" w:date="2022-11-14T11:24:00Z">
        <w:del w:id="33589" w:author="Kem Sereyboth" w:date="2023-06-20T14:53:00Z">
          <w:r w:rsidR="00CD3A38" w:rsidRPr="00E33574" w:rsidDel="005C3437">
            <w:rPr>
              <w:rFonts w:ascii="Khmer MEF1" w:hAnsi="Khmer MEF1" w:cs="Khmer MEF1"/>
              <w:b/>
              <w:bCs/>
              <w:i/>
              <w:iCs/>
              <w:spacing w:val="-18"/>
              <w:sz w:val="24"/>
              <w:szCs w:val="24"/>
              <w:cs/>
              <w:rPrChange w:id="33590" w:author="Kem Sereyboth" w:date="2023-07-19T16:59:00Z">
                <w:rPr>
                  <w:rFonts w:ascii="Khmer MEF1" w:hAnsi="Khmer MEF1" w:cs="Khmer MEF1"/>
                  <w:b/>
                  <w:bCs/>
                  <w:i/>
                  <w:iCs/>
                  <w:spacing w:val="-8"/>
                  <w:sz w:val="24"/>
                  <w:szCs w:val="24"/>
                  <w:cs/>
                </w:rPr>
              </w:rPrChange>
            </w:rPr>
            <w:delText>តែ</w:delText>
          </w:r>
        </w:del>
      </w:ins>
      <w:ins w:id="33591" w:author="User" w:date="2022-10-04T14:51:00Z">
        <w:del w:id="33592" w:author="Kem Sereyboth" w:date="2023-06-20T14:53:00Z"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8"/>
              <w:sz w:val="24"/>
              <w:szCs w:val="24"/>
              <w:cs/>
              <w:rPrChange w:id="3359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លើក</w:delText>
          </w:r>
          <w:r w:rsidR="007573ED" w:rsidRPr="00E33574" w:rsidDel="005C3437">
            <w:rPr>
              <w:rFonts w:ascii="Khmer MEF1" w:hAnsi="Khmer MEF1" w:cs="Khmer MEF1"/>
              <w:b/>
              <w:bCs/>
              <w:i/>
              <w:iCs/>
              <w:spacing w:val="-12"/>
              <w:sz w:val="24"/>
              <w:szCs w:val="24"/>
              <w:cs/>
              <w:rPrChange w:id="3359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លែង</w:delText>
          </w:r>
          <w:r w:rsidR="007573E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59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3596" w:author="User" w:date="2022-10-04T14:52:00Z">
        <w:del w:id="33597" w:author="Kem Sereyboth" w:date="2023-06-20T14:53:00Z">
          <w:r w:rsidR="007573ED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59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ដូច</w:delText>
          </w:r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59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នេះ</w:delText>
          </w:r>
        </w:del>
      </w:ins>
      <w:ins w:id="33600" w:author="User" w:date="2022-10-04T14:57:00Z">
        <w:del w:id="33601" w:author="Kem Sereyboth" w:date="2023-06-20T14:53:00Z">
          <w:r w:rsidR="003774B6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60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603" w:author="User" w:date="2022-10-04T14:52:00Z">
        <w:del w:id="33604" w:author="Kem Sereyboth" w:date="2023-06-20T14:53:00Z">
          <w:r w:rsidR="007573ED" w:rsidRPr="00E33574" w:rsidDel="005C3437">
            <w:rPr>
              <w:rFonts w:ascii="Khmer MEF1" w:hAnsi="Khmer MEF1" w:cs="Khmer MEF1"/>
              <w:spacing w:val="-18"/>
              <w:sz w:val="24"/>
              <w:szCs w:val="24"/>
              <w:cs/>
              <w:rPrChange w:id="336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សវនករ</w:delText>
          </w:r>
          <w:r w:rsidR="007573ED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60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ទទួលន្ទុកសន្និដ្ឋានថា</w:delText>
          </w:r>
        </w:del>
      </w:ins>
      <w:ins w:id="33607" w:author="Voeun Kuyeng" w:date="2022-08-31T11:29:00Z">
        <w:del w:id="33608" w:author="Kem Sereyboth" w:date="2023-06-20T14:53:00Z">
          <w:r w:rsidR="00C34129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60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3610" w:author="sakaria fa" w:date="2022-09-30T22:39:00Z">
        <w:del w:id="33611" w:author="Kem Sereyboth" w:date="2023-06-20T14:53:00Z"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612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322E6"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361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ន.ស</w:delText>
          </w:r>
        </w:del>
      </w:ins>
      <w:ins w:id="33614" w:author="sakaria fa" w:date="2022-09-30T22:40:00Z">
        <w:del w:id="33615" w:author="Kem Sereyboth" w:date="2023-06-20T14:53:00Z">
          <w:r w:rsidR="002322E6" w:rsidRPr="00E33574" w:rsidDel="005C3437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361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.ស. </w:delText>
          </w:r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61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គឺមិន</w:delText>
          </w:r>
        </w:del>
      </w:ins>
      <w:ins w:id="33618" w:author="ACER" w:date="2022-10-03T15:18:00Z">
        <w:del w:id="33619" w:author="Kem Sereyboth" w:date="2023-06-20T14:53:00Z">
          <w:r w:rsidR="00BA1A48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6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បាន</w:delText>
          </w:r>
        </w:del>
      </w:ins>
      <w:ins w:id="33621" w:author="sakaria fa" w:date="2022-09-30T22:40:00Z">
        <w:del w:id="33622" w:author="Kem Sereyboth" w:date="2023-06-20T14:53:00Z">
          <w:r w:rsidR="002322E6" w:rsidRPr="00E33574" w:rsidDel="005C3437">
            <w:rPr>
              <w:rFonts w:ascii="Khmer MEF1" w:hAnsi="Khmer MEF1" w:cs="Khmer MEF1"/>
              <w:spacing w:val="6"/>
              <w:sz w:val="24"/>
              <w:szCs w:val="24"/>
              <w:cs/>
              <w:rPrChange w:id="3362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អនុលោម</w:delText>
          </w:r>
        </w:del>
      </w:ins>
      <w:ins w:id="33624" w:author="ACER" w:date="2022-10-03T15:18:00Z">
        <w:del w:id="33625" w:author="Kem Sereyboth" w:date="2023-06-20T14:53:00Z">
          <w:r w:rsidR="00BA1A4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62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លើក</w:delText>
          </w:r>
          <w:r w:rsidR="00BA1A48" w:rsidRPr="00E33574" w:rsidDel="005C3437">
            <w:rPr>
              <w:rFonts w:ascii="Khmer MEF1" w:hAnsi="Khmer MEF1" w:cs="Khmer MEF1"/>
              <w:spacing w:val="8"/>
              <w:sz w:val="24"/>
              <w:szCs w:val="24"/>
              <w:cs/>
              <w:rPrChange w:id="3362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លែងតែចំណុចមួយចំនួន</w:delText>
          </w:r>
          <w:r w:rsidR="00BA1A4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62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ដូចជា</w:delText>
          </w:r>
        </w:del>
      </w:ins>
      <w:ins w:id="33629" w:author="User" w:date="2022-10-04T14:52:00Z">
        <w:del w:id="33630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63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រួម</w:delText>
          </w:r>
        </w:del>
      </w:ins>
      <w:ins w:id="33632" w:author="User" w:date="2022-10-04T14:53:00Z">
        <w:del w:id="33633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634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មាន</w:delText>
          </w:r>
        </w:del>
      </w:ins>
      <w:ins w:id="33635" w:author="sakaria fa" w:date="2022-09-30T22:42:00Z">
        <w:del w:id="33636" w:author="Kem Sereyboth" w:date="2023-06-20T14:53:00Z">
          <w:r w:rsidR="00AF590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63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នូវចំណុចដូចជា </w:delText>
          </w:r>
        </w:del>
      </w:ins>
      <w:ins w:id="33638" w:author="User" w:date="2022-10-04T14:53:00Z">
        <w:del w:id="33639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6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3641" w:author="User" w:date="2022-10-04T14:54:00Z">
        <w:del w:id="33642" w:author="Kem Sereyboth" w:date="2023-06-20T14:53:00Z">
          <w:r w:rsidR="007573ED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64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644" w:author="sakaria fa" w:date="2022-09-30T22:42:00Z">
        <w:del w:id="33645" w:author="Kem Sereyboth" w:date="2023-06-20T14:53:00Z">
          <w:r w:rsidR="00AF590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64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រចនាសម្ព័</w:delText>
          </w:r>
        </w:del>
      </w:ins>
      <w:ins w:id="33647" w:author="sakaria fa" w:date="2022-09-30T22:43:00Z">
        <w:del w:id="33648" w:author="Kem Sereyboth" w:date="2023-06-20T14:53:00Z">
          <w:r w:rsidR="00AF590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64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ន្ធ</w:delText>
          </w:r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65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គ្រប់គ្រង</w:delText>
          </w:r>
        </w:del>
      </w:ins>
      <w:ins w:id="33651" w:author="sakaria fa" w:date="2022-09-30T22:46:00Z">
        <w:del w:id="33652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6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</w:del>
      </w:ins>
      <w:ins w:id="33654" w:author="sakaria fa" w:date="2022-09-30T22:49:00Z">
        <w:del w:id="33655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36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3657" w:author="sakaria fa" w:date="2022-09-30T22:46:00Z">
        <w:del w:id="33658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36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ពុំទាន់មានប្រធាននាយកដ្ឋាន និងអនុប្រធាននាយកដ្ឋាន</w:delText>
          </w:r>
        </w:del>
      </w:ins>
      <w:ins w:id="33660" w:author="sakaria fa" w:date="2022-09-30T22:49:00Z">
        <w:del w:id="33661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36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នៅឡើយ</w:delText>
          </w:r>
        </w:del>
      </w:ins>
      <w:ins w:id="33663" w:author="sakaria fa" w:date="2022-09-30T22:51:00Z">
        <w:del w:id="33664" w:author="Kem Sereyboth" w:date="2023-06-20T14:53:00Z">
          <w:r w:rsidR="00AF5908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6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666" w:author="User" w:date="2022-11-03T23:17:00Z">
        <w:del w:id="33667" w:author="Kem Sereyboth" w:date="2023-06-20T14:53:00Z">
          <w:r w:rsidR="0076587F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66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ពុំទា</w:delText>
          </w:r>
        </w:del>
      </w:ins>
      <w:ins w:id="33669" w:author="User" w:date="2022-11-03T23:18:00Z">
        <w:del w:id="33670" w:author="Kem Sereyboth" w:date="2023-06-20T14:53:00Z">
          <w:r w:rsidR="0076587F" w:rsidRPr="00E33574" w:rsidDel="005C3437">
            <w:rPr>
              <w:rFonts w:ascii="Khmer MEF1" w:hAnsi="Khmer MEF1" w:cs="Khmer MEF1"/>
              <w:spacing w:val="2"/>
              <w:sz w:val="24"/>
              <w:szCs w:val="24"/>
              <w:cs/>
              <w:rPrChange w:id="33671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ន់</w:delText>
          </w:r>
          <w:r w:rsidR="0076587F" w:rsidRPr="00E33574" w:rsidDel="005C3437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 xml:space="preserve"> </w:delText>
          </w:r>
          <w:r w:rsidR="0076587F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67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អនុវត្ត</w:delText>
          </w:r>
        </w:del>
      </w:ins>
      <w:ins w:id="33673" w:author="sakaria fa" w:date="2022-09-30T22:51:00Z">
        <w:del w:id="33674" w:author="Kem Sereyboth" w:date="2023-06-20T14:53:00Z">
          <w:r w:rsidR="00AF5908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67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ពុំទាន់អនុវត្តការប្រមូលចំណូល</w:delText>
          </w:r>
        </w:del>
      </w:ins>
      <w:ins w:id="33676" w:author="LENOVO" w:date="2022-10-02T12:30:00Z">
        <w:del w:id="33677" w:author="Kem Sereyboth" w:date="2023-06-20T14:53:00Z">
          <w:r w:rsidR="00E56414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678" w:author="Kem Sereyboth" w:date="2023-07-19T16:59:00Z">
                <w:rPr>
                  <w:rFonts w:ascii="Khmer MEF1" w:hAnsi="Khmer MEF1" w:cs="Khmer MEF1"/>
                  <w:color w:val="FF0000"/>
                  <w:spacing w:val="6"/>
                  <w:sz w:val="24"/>
                  <w:szCs w:val="24"/>
                  <w:cs/>
                </w:rPr>
              </w:rPrChange>
            </w:rPr>
            <w:delText>ស្របតាមបទប្បញ្ញត្តិ</w:delText>
          </w:r>
        </w:del>
      </w:ins>
      <w:ins w:id="33679" w:author="Un Seakamey" w:date="2022-10-03T17:48:00Z">
        <w:del w:id="33680" w:author="Kem Sereyboth" w:date="2023-06-20T14:53:00Z">
          <w:r w:rsidR="006370A6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68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682" w:author="ACER" w:date="2022-10-03T15:36:00Z">
        <w:del w:id="33683" w:author="Kem Sereyboth" w:date="2023-06-20T14:53:00Z">
          <w:r w:rsidR="00D81949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68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ពុំទាន់</w:delText>
          </w:r>
        </w:del>
      </w:ins>
      <w:ins w:id="33685" w:author="Un Seakamey" w:date="2022-11-14T12:53:00Z">
        <w:del w:id="33686" w:author="Kem Sereyboth" w:date="2023-06-20T14:53:00Z">
          <w:r w:rsidR="00B45166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68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អាច</w:delText>
          </w:r>
        </w:del>
      </w:ins>
      <w:ins w:id="33688" w:author="ACER" w:date="2022-10-03T15:36:00Z">
        <w:del w:id="33689" w:author="Kem Sereyboth" w:date="2023-06-20T14:53:00Z">
          <w:r w:rsidR="00D81949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69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អនុវត្ត</w:delText>
          </w:r>
        </w:del>
      </w:ins>
      <w:ins w:id="33691" w:author="sakaria fa" w:date="2022-09-30T22:51:00Z">
        <w:del w:id="33692" w:author="Kem Sereyboth" w:date="2023-06-20T14:53:00Z">
          <w:r w:rsidR="00AF5908" w:rsidRPr="00E33574" w:rsidDel="005C3437">
            <w:rPr>
              <w:rFonts w:ascii="Khmer MEF1" w:hAnsi="Khmer MEF1" w:cs="Khmer MEF1"/>
              <w:spacing w:val="-12"/>
              <w:sz w:val="24"/>
              <w:szCs w:val="24"/>
              <w:cs/>
              <w:rPrChange w:id="3369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ពុំទាន់មានការបង់ភាគទាន ១០% ជូនអគ្គលេខាធិការដ្ឋាន</w:delText>
          </w:r>
          <w:r w:rsidR="00AF5908" w:rsidRPr="00E33574" w:rsidDel="005C3437">
            <w:rPr>
              <w:rFonts w:ascii="Khmer MEF1" w:hAnsi="Khmer MEF1" w:cs="Khmer MEF1"/>
              <w:spacing w:val="-4"/>
              <w:sz w:val="24"/>
              <w:szCs w:val="24"/>
              <w:cs/>
              <w:rPrChange w:id="3369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AF5908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369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3696" w:author="ACER" w:date="2022-10-03T15:37:00Z">
        <w:del w:id="33697" w:author="Kem Sereyboth" w:date="2023-06-20T14:53:00Z">
          <w:r w:rsidR="00D81949" w:rsidRPr="00E33574" w:rsidDel="005C3437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3698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699" w:author="ACER" w:date="2022-10-03T15:36:00Z">
        <w:del w:id="33700" w:author="Kem Sereyboth" w:date="2023-06-20T14:53:00Z">
          <w:r w:rsidR="00D81949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701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មិនបានអនុវត្ត</w:delText>
          </w:r>
        </w:del>
      </w:ins>
      <w:ins w:id="33702" w:author="ACER" w:date="2022-10-03T15:37:00Z">
        <w:del w:id="33703" w:author="Kem Sereyboth" w:date="2023-06-20T14:53:00Z">
          <w:r w:rsidR="00C11FD8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70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705" w:author="sakaria fa" w:date="2022-09-30T22:53:00Z">
        <w:del w:id="33706" w:author="Kem Sereyboth" w:date="2023-06-20T14:53:00Z">
          <w:r w:rsidR="00EB5984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707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 xml:space="preserve">។ </w:delText>
          </w:r>
          <w:r w:rsidR="00EB5984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70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ចំពោះប្រព័ន្ធលើ</w:delText>
          </w:r>
        </w:del>
      </w:ins>
      <w:ins w:id="33709" w:author="ACER" w:date="2022-10-03T16:46:00Z">
        <w:del w:id="33710" w:author="Kem Sereyboth" w:date="2023-06-20T14:53:00Z">
          <w:r w:rsidR="00CF5299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ក</w:delText>
          </w:r>
        </w:del>
      </w:ins>
      <w:ins w:id="33711" w:author="sakaria fa" w:date="2022-09-30T22:53:00Z">
        <w:del w:id="33712" w:author="Kem Sereyboth" w:date="2023-06-20T14:53:00Z">
          <w:r w:rsidR="00EB5984" w:rsidRPr="00E33574" w:rsidDel="005C3437">
            <w:rPr>
              <w:rFonts w:ascii="Khmer MEF1" w:hAnsi="Khmer MEF1" w:cs="Khmer MEF1"/>
              <w:spacing w:val="4"/>
              <w:sz w:val="24"/>
              <w:szCs w:val="24"/>
              <w:cs/>
              <w:rPrChange w:id="3371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ទឹក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71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ចិត្ត</w:delText>
          </w:r>
        </w:del>
      </w:ins>
      <w:ins w:id="33715" w:author="sakaria fa" w:date="2022-09-30T22:54:00Z">
        <w:del w:id="33716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71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មន្រ្តី</w:delText>
          </w:r>
        </w:del>
      </w:ins>
      <w:ins w:id="33718" w:author="ACER" w:date="2022-10-03T16:46:00Z">
        <w:del w:id="33719" w:author="Kem Sereyboth" w:date="2023-06-20T14:53:00Z">
          <w:r w:rsidR="00CF5299" w:rsidRPr="00E33574" w:rsidDel="005C3437">
            <w:rPr>
              <w:rFonts w:ascii="Khmer MEF1" w:hAnsi="Khmer MEF1" w:cs="Khmer MEF1"/>
              <w:sz w:val="24"/>
              <w:szCs w:val="24"/>
              <w:cs/>
              <w:rPrChange w:id="3372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របស់</w:delText>
          </w:r>
        </w:del>
      </w:ins>
      <w:ins w:id="33721" w:author="sakaria fa" w:date="2022-09-30T22:54:00Z">
        <w:del w:id="33722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72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EB5984" w:rsidRPr="00E33574" w:rsidDel="005C3437">
            <w:rPr>
              <w:rFonts w:ascii="Khmer MEF1" w:hAnsi="Khmer MEF1" w:cs="Khmer MEF1"/>
              <w:b/>
              <w:bCs/>
              <w:sz w:val="24"/>
              <w:szCs w:val="24"/>
              <w:cs/>
              <w:rPrChange w:id="3372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ន.ស.ស.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72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ពុំបានអនុវត្តតាមបទប្បញ្ញត្តិដែលកំណត់</w:delText>
          </w:r>
          <w:r w:rsidR="00EB5984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3372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ដោយ</w:delText>
          </w:r>
        </w:del>
      </w:ins>
      <w:ins w:id="33727" w:author="sakaria fa" w:date="2022-09-30T22:55:00Z">
        <w:del w:id="33728" w:author="Kem Sereyboth" w:date="2023-06-20T14:53:00Z">
          <w:r w:rsidR="00EB5984" w:rsidRPr="00E33574" w:rsidDel="005C3437">
            <w:rPr>
              <w:rFonts w:ascii="Khmer MEF1" w:hAnsi="Khmer MEF1" w:cs="Khmer MEF1"/>
              <w:spacing w:val="-2"/>
              <w:sz w:val="24"/>
              <w:szCs w:val="24"/>
              <w:cs/>
              <w:rPrChange w:id="3372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អាជ្ញាធរសេវា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73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ហិរញ្ញវត្ថុមិនមែន</w:delText>
          </w:r>
        </w:del>
      </w:ins>
      <w:ins w:id="33731" w:author="ACER" w:date="2022-10-03T15:38:00Z">
        <w:del w:id="33732" w:author="Kem Sereyboth" w:date="2023-06-20T14:53:00Z">
          <w:r w:rsidR="00C11FD8" w:rsidRPr="00E33574" w:rsidDel="005C3437">
            <w:rPr>
              <w:rFonts w:ascii="Khmer MEF1" w:hAnsi="Khmer MEF1" w:cs="Khmer MEF1"/>
              <w:sz w:val="24"/>
              <w:szCs w:val="24"/>
              <w:rPrChange w:id="3373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</w:rPr>
              </w:rPrChange>
            </w:rPr>
            <w:delText>​​</w:delText>
          </w:r>
        </w:del>
      </w:ins>
      <w:ins w:id="33734" w:author="sakaria fa" w:date="2022-09-30T22:55:00Z">
        <w:del w:id="33735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73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ធនាគារ</w:delText>
          </w:r>
        </w:del>
      </w:ins>
      <w:ins w:id="33737" w:author="sakaria fa" w:date="2022-09-30T22:57:00Z">
        <w:del w:id="33738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73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740" w:author="ACER" w:date="2022-10-03T15:38:00Z">
        <w:del w:id="33741" w:author="Kem Sereyboth" w:date="2023-06-20T14:53:00Z">
          <w:r w:rsidR="00C11FD8" w:rsidRPr="00E33574" w:rsidDel="005C3437">
            <w:rPr>
              <w:rFonts w:ascii="Khmer MEF1" w:hAnsi="Khmer MEF1" w:cs="Khmer MEF1"/>
              <w:sz w:val="24"/>
              <w:szCs w:val="24"/>
              <w:cs/>
              <w:rPrChange w:id="33742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និង</w:delText>
          </w:r>
        </w:del>
      </w:ins>
      <w:ins w:id="33743" w:author="sakaria fa" w:date="2022-09-30T22:57:00Z">
        <w:del w:id="33744" w:author="Kem Sereyboth" w:date="2023-06-20T14:53:00Z"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rPrChange w:id="3374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ព្រមទាំង</w:delText>
          </w:r>
          <w:r w:rsidR="00EB5984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ពុំទាន់មានក្របខណ្ឌ</w:delText>
          </w:r>
          <w:r w:rsidR="00EB5984" w:rsidRPr="00E33574" w:rsidDel="005C3437">
            <w:rPr>
              <w:rFonts w:ascii="Khmer MEF1" w:hAnsi="Khmer MEF1" w:cs="Khmer MEF1"/>
              <w:strike/>
              <w:sz w:val="24"/>
              <w:szCs w:val="24"/>
              <w:cs/>
              <w:lang w:val="ca-ES"/>
              <w:rPrChange w:id="337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បទប្បញ្ញត្តិដាក់ឱ្យអនុវត្តពេញលេញនៅឡើយទេ</w:delText>
          </w:r>
        </w:del>
      </w:ins>
      <w:ins w:id="33747" w:author="LENOVO" w:date="2022-10-02T12:35:00Z">
        <w:del w:id="33748" w:author="Kem Sereyboth" w:date="2023-06-20T14:53:00Z">
          <w:r w:rsidR="006C6EAC" w:rsidRPr="00E33574" w:rsidDel="005C3437">
            <w:rPr>
              <w:rFonts w:ascii="Khmer MEF1" w:hAnsi="Khmer MEF1" w:cs="Khmer MEF1"/>
              <w:sz w:val="24"/>
              <w:szCs w:val="24"/>
              <w:cs/>
              <w:lang w:val="ca-ES"/>
              <w:rPrChange w:id="33749" w:author="Kem Sereyboth" w:date="2023-07-19T16:59:00Z">
                <w:rPr>
                  <w:rFonts w:ascii="Khmer MEF1" w:hAnsi="Khmer MEF1" w:cs="Khmer MEF1"/>
                  <w:strike/>
                  <w:sz w:val="24"/>
                  <w:szCs w:val="24"/>
                  <w:cs/>
                  <w:lang w:val="ca-ES"/>
                </w:rPr>
              </w:rPrChange>
            </w:rPr>
            <w:delText>សម្រាប់</w:delText>
          </w:r>
        </w:del>
      </w:ins>
      <w:ins w:id="33750" w:author="LENOVO" w:date="2022-10-02T12:34:00Z">
        <w:del w:id="33751" w:author="Kem Sereyboth" w:date="2023-06-20T14:53:00Z">
          <w:r w:rsidR="006C6EAC" w:rsidRPr="00E33574" w:rsidDel="005C3437">
            <w:rPr>
              <w:rFonts w:ascii="Khmer MEF1" w:hAnsi="Khmer MEF1" w:cs="Khmer MEF1"/>
              <w:sz w:val="24"/>
              <w:szCs w:val="24"/>
              <w:cs/>
              <w:rPrChange w:id="3375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33753" w:author="LENOVO" w:date="2022-10-02T12:35:00Z">
        <w:del w:id="33754" w:author="Kem Sereyboth" w:date="2023-06-20T14:53:00Z">
          <w:r w:rsidR="006C6EAC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375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</w:delText>
          </w:r>
        </w:del>
      </w:ins>
      <w:ins w:id="33756" w:author="ACER" w:date="2022-10-03T16:46:00Z">
        <w:del w:id="33757" w:author="Kem Sereyboth" w:date="2023-06-20T14:53:00Z">
          <w:r w:rsidR="00CF5299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375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ៅឡើយ</w:delText>
          </w:r>
        </w:del>
      </w:ins>
      <w:ins w:id="33759" w:author="LENOVO" w:date="2022-10-02T12:35:00Z">
        <w:del w:id="33760" w:author="Kem Sereyboth" w:date="2023-06-20T14:53:00Z">
          <w:r w:rsidR="006C6EAC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37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ោះ</w:delText>
          </w:r>
        </w:del>
      </w:ins>
      <w:ins w:id="33762" w:author="ACER" w:date="2022-10-03T15:38:00Z">
        <w:del w:id="33763" w:author="Kem Sereyboth" w:date="2023-06-20T14:53:00Z">
          <w:r w:rsidR="00C11FD8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37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ទេ</w:delText>
          </w:r>
        </w:del>
      </w:ins>
      <w:ins w:id="33765" w:author="LENOVO" w:date="2022-10-02T12:35:00Z">
        <w:del w:id="33766" w:author="Kem Sereyboth" w:date="2023-06-20T14:53:00Z">
          <w:r w:rsidR="006C6EAC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37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ដែរ</w:delText>
          </w:r>
        </w:del>
      </w:ins>
      <w:ins w:id="33768" w:author="sakaria fa" w:date="2022-09-30T22:57:00Z">
        <w:del w:id="33769" w:author="Kem Sereyboth" w:date="2023-06-20T14:53:00Z">
          <w:r w:rsidR="00EB5984" w:rsidRPr="00E33574" w:rsidDel="005C3437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37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48B24B23" w14:textId="27050C2C" w:rsidR="002E5ED2" w:rsidRPr="00E33574" w:rsidDel="00B1425C" w:rsidRDefault="002E5ED2">
      <w:pPr>
        <w:spacing w:after="0" w:line="240" w:lineRule="auto"/>
        <w:ind w:firstLine="720"/>
        <w:jc w:val="both"/>
        <w:rPr>
          <w:ins w:id="33771" w:author="sakaria fa" w:date="2022-09-30T22:59:00Z"/>
          <w:del w:id="33772" w:author="Kem Sereyboth" w:date="2023-07-11T11:17:00Z"/>
          <w:rFonts w:ascii="Khmer MEF1" w:hAnsi="Khmer MEF1" w:cs="Khmer MEF1"/>
          <w:sz w:val="24"/>
          <w:szCs w:val="24"/>
          <w:highlight w:val="yellow"/>
          <w:rPrChange w:id="33773" w:author="Kem Sereyboth" w:date="2023-07-19T16:59:00Z">
            <w:rPr>
              <w:ins w:id="33774" w:author="sakaria fa" w:date="2022-09-30T22:59:00Z"/>
              <w:del w:id="33775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3776" w:author="Sopheak Phorn" w:date="2023-08-25T16:21:00Z">
          <w:pPr>
            <w:spacing w:after="0" w:line="240" w:lineRule="auto"/>
            <w:jc w:val="both"/>
          </w:pPr>
        </w:pPrChange>
      </w:pPr>
      <w:ins w:id="33777" w:author="sakaria fa" w:date="2022-09-30T22:59:00Z">
        <w:del w:id="3377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377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ជាមួយគ្នានេះ 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337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ផ្អែកតាម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378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បញ្ហាមិនអនុលោមនៃប្រធានបទដែលបានលើកឡើង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78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សវនករទទួលបន្ទុក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3783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>បានផ្ដល់ជូនអនុសាសន៍មួយចំនួន</w:delText>
          </w:r>
        </w:del>
      </w:ins>
      <w:ins w:id="33784" w:author="ACER" w:date="2022-10-03T16:47:00Z">
        <w:del w:id="33785" w:author="Kem Sereyboth" w:date="2023-07-11T11:17:00Z">
          <w:r w:rsidR="00E12D54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378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787" w:author="sakaria fa" w:date="2022-09-30T22:59:00Z">
        <w:del w:id="33788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3789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>ដែល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3790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>អនុសាសន៍ទាំងនេះ</w:delText>
          </w:r>
        </w:del>
      </w:ins>
      <w:ins w:id="33791" w:author="User" w:date="2022-10-05T13:35:00Z">
        <w:del w:id="33792" w:author="Kem Sereyboth" w:date="2023-07-11T11:17:00Z">
          <w:r w:rsidR="00176EDD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379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794" w:author="sakaria fa" w:date="2022-09-30T22:59:00Z">
        <w:del w:id="33795" w:author="Kem Sereyboth" w:date="2023-07-11T11:17:00Z"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3796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 xml:space="preserve"> នឹងផ្ដល់គុណតម្លៃ</w:delText>
          </w:r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3797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 xml:space="preserve">យ៉ាងច្រើនដល់ </w:delText>
          </w:r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lang w:val="ca-ES"/>
              <w:rPrChange w:id="33798" w:author="Kem Sereyboth" w:date="2023-07-19T16:59:00Z">
                <w:rPr>
                  <w:rFonts w:ascii="Khmer MEF1" w:hAnsi="Khmer MEF1" w:cs="Khmer MEF1"/>
                  <w:b/>
                  <w:bCs/>
                  <w:spacing w:val="-20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799" w:author="Kem Sereyboth" w:date="2023-07-19T16:59:00Z">
                <w:rPr>
                  <w:rFonts w:ascii="Khmer MEF1" w:hAnsi="Khmer MEF1" w:cs="Khmer MEF1"/>
                  <w:spacing w:val="-20"/>
                  <w:sz w:val="24"/>
                  <w:szCs w:val="24"/>
                  <w:cs/>
                </w:rPr>
              </w:rPrChange>
            </w:rPr>
            <w:delText xml:space="preserve"> តាមរយៈ៖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57D0FC5F" w14:textId="24DAA911" w:rsidR="002E5ED2" w:rsidRPr="00E33574" w:rsidDel="00B1425C" w:rsidRDefault="002E5ED2">
      <w:pPr>
        <w:spacing w:after="0" w:line="240" w:lineRule="auto"/>
        <w:ind w:firstLine="720"/>
        <w:jc w:val="both"/>
        <w:rPr>
          <w:ins w:id="33801" w:author="sakaria fa" w:date="2022-09-30T23:00:00Z"/>
          <w:del w:id="33802" w:author="Kem Sereyboth" w:date="2023-07-11T11:17:00Z"/>
          <w:rFonts w:ascii="Khmer MEF1" w:hAnsi="Khmer MEF1" w:cs="Khmer MEF1"/>
          <w:sz w:val="24"/>
          <w:szCs w:val="24"/>
          <w:highlight w:val="yellow"/>
          <w:rPrChange w:id="33803" w:author="Kem Sereyboth" w:date="2023-07-19T16:59:00Z">
            <w:rPr>
              <w:ins w:id="33804" w:author="sakaria fa" w:date="2022-09-30T23:00:00Z"/>
              <w:del w:id="33805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3806" w:author="Sopheak Phorn" w:date="2023-08-25T16:21:00Z">
          <w:pPr>
            <w:spacing w:after="0" w:line="252" w:lineRule="auto"/>
            <w:ind w:firstLine="720"/>
            <w:jc w:val="both"/>
          </w:pPr>
        </w:pPrChange>
      </w:pPr>
      <w:ins w:id="33807" w:author="sakaria fa" w:date="2022-09-30T23:00:00Z">
        <w:del w:id="3380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0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ក. ធានាបាននូវប្រសិទ្ធភាពក្នុងការអនុវត្តការងារកាន់តែប្រសើរឡើង </w:delText>
          </w:r>
        </w:del>
      </w:ins>
    </w:p>
    <w:p w14:paraId="076EAECB" w14:textId="2CEFB921" w:rsidR="002E5ED2" w:rsidRPr="00E33574" w:rsidDel="00B1425C" w:rsidRDefault="002E5ED2">
      <w:pPr>
        <w:spacing w:after="0" w:line="240" w:lineRule="auto"/>
        <w:ind w:firstLine="720"/>
        <w:jc w:val="both"/>
        <w:rPr>
          <w:ins w:id="33810" w:author="sakaria fa" w:date="2022-09-30T23:00:00Z"/>
          <w:del w:id="33811" w:author="Kem Sereyboth" w:date="2023-07-11T11:17:00Z"/>
          <w:rFonts w:ascii="Khmer MEF1" w:hAnsi="Khmer MEF1" w:cs="Khmer MEF1"/>
          <w:sz w:val="24"/>
          <w:szCs w:val="24"/>
          <w:highlight w:val="yellow"/>
          <w:rPrChange w:id="33812" w:author="Kem Sereyboth" w:date="2023-07-19T16:59:00Z">
            <w:rPr>
              <w:ins w:id="33813" w:author="sakaria fa" w:date="2022-09-30T23:00:00Z"/>
              <w:del w:id="33814" w:author="Kem Sereyboth" w:date="2023-07-11T11:17:00Z"/>
              <w:rFonts w:ascii="Khmer MEF1" w:hAnsi="Khmer MEF1" w:cs="Khmer MEF1"/>
              <w:spacing w:val="-10"/>
              <w:sz w:val="24"/>
              <w:szCs w:val="24"/>
            </w:rPr>
          </w:rPrChange>
        </w:rPr>
        <w:pPrChange w:id="33815" w:author="Sopheak Phorn" w:date="2023-08-25T16:21:00Z">
          <w:pPr>
            <w:spacing w:after="0" w:line="252" w:lineRule="auto"/>
            <w:ind w:firstLine="720"/>
            <w:jc w:val="both"/>
          </w:pPr>
        </w:pPrChange>
      </w:pPr>
      <w:ins w:id="33816" w:author="sakaria fa" w:date="2022-09-30T23:00:00Z">
        <w:del w:id="3381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18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ខ. មានការទទួលខុសត្រូវការងារច្បាស់លាស់  </w:delText>
          </w:r>
        </w:del>
      </w:ins>
    </w:p>
    <w:p w14:paraId="3C3452E6" w14:textId="5C2D26F7" w:rsidR="002E5ED2" w:rsidRPr="00E33574" w:rsidDel="00B1425C" w:rsidRDefault="002E5ED2">
      <w:pPr>
        <w:spacing w:after="0" w:line="240" w:lineRule="auto"/>
        <w:ind w:firstLine="720"/>
        <w:jc w:val="both"/>
        <w:rPr>
          <w:ins w:id="33819" w:author="sakaria fa" w:date="2022-09-30T23:00:00Z"/>
          <w:del w:id="33820" w:author="Kem Sereyboth" w:date="2023-07-11T11:17:00Z"/>
          <w:rFonts w:ascii="Khmer MEF1" w:hAnsi="Khmer MEF1" w:cs="Khmer MEF1"/>
          <w:sz w:val="24"/>
          <w:szCs w:val="24"/>
          <w:highlight w:val="yellow"/>
          <w:rPrChange w:id="33821" w:author="Kem Sereyboth" w:date="2023-07-19T16:59:00Z">
            <w:rPr>
              <w:ins w:id="33822" w:author="sakaria fa" w:date="2022-09-30T23:00:00Z"/>
              <w:del w:id="33823" w:author="Kem Sereyboth" w:date="2023-07-11T11:1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3824" w:author="Sopheak Phorn" w:date="2023-08-25T16:21:00Z">
          <w:pPr>
            <w:spacing w:after="0" w:line="252" w:lineRule="auto"/>
            <w:ind w:firstLine="720"/>
            <w:jc w:val="both"/>
          </w:pPr>
        </w:pPrChange>
      </w:pPr>
      <w:ins w:id="33825" w:author="sakaria fa" w:date="2022-09-30T23:00:00Z">
        <w:del w:id="33826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27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គ. ជួយឱ្យ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3828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2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 មាន​អភិបាលកិច្ច​រឹងមាំ</w:delText>
          </w:r>
        </w:del>
      </w:ins>
    </w:p>
    <w:p w14:paraId="4393D4D3" w14:textId="003DD447" w:rsidR="00733B5E" w:rsidRPr="00E33574" w:rsidDel="00B1425C" w:rsidRDefault="002E5ED2">
      <w:pPr>
        <w:spacing w:after="0" w:line="240" w:lineRule="auto"/>
        <w:ind w:firstLine="720"/>
        <w:jc w:val="both"/>
        <w:rPr>
          <w:ins w:id="33830" w:author="ACER" w:date="2022-10-03T16:50:00Z"/>
          <w:del w:id="33831" w:author="Kem Sereyboth" w:date="2023-07-11T11:17:00Z"/>
          <w:rFonts w:ascii="Khmer MEF1" w:hAnsi="Khmer MEF1" w:cs="Khmer MEF1"/>
          <w:sz w:val="24"/>
          <w:szCs w:val="24"/>
          <w:highlight w:val="yellow"/>
          <w:rPrChange w:id="33832" w:author="Kem Sereyboth" w:date="2023-07-19T16:59:00Z">
            <w:rPr>
              <w:ins w:id="33833" w:author="ACER" w:date="2022-10-03T16:50:00Z"/>
              <w:del w:id="33834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3835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3836" w:author="sakaria fa" w:date="2022-09-30T23:00:00Z">
        <w:del w:id="3383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ឃ. បង្កើនទំនុកចិត្ត​ដល់​សាធារណជន</w:delText>
          </w:r>
        </w:del>
      </w:ins>
      <w:ins w:id="33839" w:author="sakaria fa" w:date="2022-09-30T23:01:00Z">
        <w:del w:id="3384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3842" w:author="ACER" w:date="2022-10-03T16:50:00Z">
        <w:del w:id="33843" w:author="Kem Sereyboth" w:date="2023-07-11T11:17:00Z">
          <w:r w:rsidR="00733B5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ក.</w:delText>
          </w:r>
        </w:del>
      </w:ins>
      <w:ins w:id="33845" w:author="LENOVO" w:date="2022-10-06T12:15:00Z">
        <w:del w:id="33846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848" w:author="ACER" w:date="2022-10-03T16:50:00Z">
        <w:del w:id="33849" w:author="Kem Sereyboth" w:date="2023-07-11T11:17:00Z">
          <w:r w:rsidR="00733B5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ធានាបាននូវប្រសិទ្ធភាពក្នុងការអនុវត្តការងារកាន់តែប្រសើរឡើង </w:delText>
          </w:r>
        </w:del>
      </w:ins>
    </w:p>
    <w:p w14:paraId="19587527" w14:textId="3ED048D4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3851" w:author="ACER" w:date="2022-10-03T16:50:00Z"/>
          <w:del w:id="33852" w:author="Kem Sereyboth" w:date="2023-07-11T11:17:00Z"/>
          <w:rFonts w:ascii="Khmer MEF1" w:hAnsi="Khmer MEF1" w:cs="Khmer MEF1"/>
          <w:sz w:val="24"/>
          <w:szCs w:val="24"/>
          <w:highlight w:val="yellow"/>
          <w:rPrChange w:id="33853" w:author="Kem Sereyboth" w:date="2023-07-19T16:59:00Z">
            <w:rPr>
              <w:ins w:id="33854" w:author="ACER" w:date="2022-10-03T16:50:00Z"/>
              <w:del w:id="33855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3856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3857" w:author="ACER" w:date="2022-10-03T16:50:00Z">
        <w:del w:id="3385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ខ.</w:delText>
          </w:r>
        </w:del>
      </w:ins>
      <w:ins w:id="33860" w:author="LENOVO" w:date="2022-10-06T12:15:00Z">
        <w:del w:id="33861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6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863" w:author="ACER" w:date="2022-10-03T16:50:00Z">
        <w:del w:id="3386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6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មានការទទួលខុសត្រូវការងារច្បាស់លាស់ និងមាន​អភិបាលកិច្ច​រឹងមាំ </w:delText>
          </w:r>
        </w:del>
      </w:ins>
    </w:p>
    <w:p w14:paraId="71930C1E" w14:textId="2F1FABD1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3866" w:author="ACER" w:date="2022-10-03T16:50:00Z"/>
          <w:del w:id="33867" w:author="Kem Sereyboth" w:date="2023-07-11T11:17:00Z"/>
          <w:rFonts w:ascii="Khmer MEF1" w:hAnsi="Khmer MEF1" w:cs="Khmer MEF1"/>
          <w:sz w:val="24"/>
          <w:szCs w:val="24"/>
          <w:highlight w:val="yellow"/>
          <w:rPrChange w:id="33868" w:author="Kem Sereyboth" w:date="2023-07-19T16:59:00Z">
            <w:rPr>
              <w:ins w:id="33869" w:author="ACER" w:date="2022-10-03T16:50:00Z"/>
              <w:del w:id="33870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3871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3872" w:author="ACER" w:date="2022-10-03T16:50:00Z">
        <w:del w:id="3387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គ.</w:delText>
          </w:r>
        </w:del>
      </w:ins>
      <w:ins w:id="33875" w:author="LENOVO" w:date="2022-10-06T12:15:00Z">
        <w:del w:id="33876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878" w:author="ACER" w:date="2022-10-03T16:50:00Z">
        <w:del w:id="3387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8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អនុលោមទៅតាមបទប្បញ្ញត្តិដែលបានកំណត់</w:delText>
          </w:r>
        </w:del>
      </w:ins>
    </w:p>
    <w:p w14:paraId="3144C885" w14:textId="35880923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3881" w:author="ACER" w:date="2022-10-03T16:50:00Z"/>
          <w:del w:id="33882" w:author="Kem Sereyboth" w:date="2023-07-11T11:17:00Z"/>
          <w:rFonts w:ascii="Khmer MEF1" w:hAnsi="Khmer MEF1" w:cs="Khmer MEF1"/>
          <w:sz w:val="24"/>
          <w:szCs w:val="24"/>
          <w:highlight w:val="yellow"/>
          <w:rPrChange w:id="33883" w:author="Kem Sereyboth" w:date="2023-07-19T16:59:00Z">
            <w:rPr>
              <w:ins w:id="33884" w:author="ACER" w:date="2022-10-03T16:50:00Z"/>
              <w:del w:id="33885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3886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3887" w:author="ACER" w:date="2022-10-03T16:50:00Z">
        <w:del w:id="3388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8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ឃ.</w:delText>
          </w:r>
        </w:del>
      </w:ins>
      <w:ins w:id="33890" w:author="LENOVO" w:date="2022-10-06T12:15:00Z">
        <w:del w:id="33891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9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893" w:author="ACER" w:date="2022-10-03T16:50:00Z">
        <w:del w:id="3389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89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បង្កើនចំណូលដល់ស្ថាប័ន </w:delText>
          </w:r>
        </w:del>
      </w:ins>
    </w:p>
    <w:p w14:paraId="36CD6644" w14:textId="693B458D" w:rsidR="00733B5E" w:rsidRPr="00E33574" w:rsidDel="00B1425C" w:rsidRDefault="00733B5E">
      <w:pPr>
        <w:spacing w:after="0" w:line="240" w:lineRule="auto"/>
        <w:ind w:left="720" w:hanging="11"/>
        <w:jc w:val="both"/>
        <w:rPr>
          <w:ins w:id="33896" w:author="ACER" w:date="2022-10-03T16:50:00Z"/>
          <w:del w:id="33897" w:author="Kem Sereyboth" w:date="2023-07-11T11:17:00Z"/>
          <w:rFonts w:ascii="Khmer MEF1" w:hAnsi="Khmer MEF1" w:cs="Khmer MEF1"/>
          <w:sz w:val="24"/>
          <w:szCs w:val="24"/>
          <w:highlight w:val="yellow"/>
          <w:rPrChange w:id="33898" w:author="Kem Sereyboth" w:date="2023-07-19T16:59:00Z">
            <w:rPr>
              <w:ins w:id="33899" w:author="ACER" w:date="2022-10-03T16:50:00Z"/>
              <w:del w:id="33900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3901" w:author="Sopheak Phorn" w:date="2023-08-25T16:21:00Z">
          <w:pPr>
            <w:spacing w:after="0" w:line="235" w:lineRule="auto"/>
            <w:ind w:left="720" w:hanging="11"/>
            <w:jc w:val="both"/>
          </w:pPr>
        </w:pPrChange>
      </w:pPr>
      <w:ins w:id="33902" w:author="ACER" w:date="2022-10-03T16:50:00Z">
        <w:del w:id="3390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0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ង.</w:delText>
          </w:r>
        </w:del>
      </w:ins>
      <w:ins w:id="33905" w:author="LENOVO" w:date="2022-10-06T12:15:00Z">
        <w:del w:id="33906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0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08" w:author="ACER" w:date="2022-10-03T16:50:00Z">
        <w:del w:id="3390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1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លុបបំបាត់វិសមាសភាពនៃការ</w:delText>
          </w:r>
        </w:del>
      </w:ins>
      <w:ins w:id="33911" w:author="ACER" w:date="2022-10-03T16:52:00Z">
        <w:del w:id="33912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1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លើកទឹកចិត្តមន្ត្រីនៃអង្គភ</w:delText>
          </w:r>
        </w:del>
      </w:ins>
      <w:ins w:id="33914" w:author="ACER" w:date="2022-10-03T16:53:00Z">
        <w:del w:id="33915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1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ាពក្រោមឱវាទ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391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3918" w:author="ACER" w:date="2022-10-03T16:50:00Z">
        <w:del w:id="3391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2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0B2AA813" w14:textId="561FFEDC" w:rsidR="00733B5E" w:rsidRPr="00E33574" w:rsidDel="00B1425C" w:rsidRDefault="00733B5E" w:rsidP="00627928">
      <w:pPr>
        <w:spacing w:after="0" w:line="240" w:lineRule="auto"/>
        <w:ind w:firstLine="720"/>
        <w:jc w:val="both"/>
        <w:rPr>
          <w:ins w:id="33921" w:author="ACER" w:date="2022-10-03T16:50:00Z"/>
          <w:del w:id="33922" w:author="Kem Sereyboth" w:date="2023-07-11T11:17:00Z"/>
          <w:rFonts w:ascii="Khmer MEF1" w:hAnsi="Khmer MEF1" w:cs="Khmer MEF1"/>
          <w:sz w:val="24"/>
          <w:szCs w:val="24"/>
          <w:highlight w:val="yellow"/>
          <w:rPrChange w:id="33923" w:author="Kem Sereyboth" w:date="2023-07-19T16:59:00Z">
            <w:rPr>
              <w:ins w:id="33924" w:author="ACER" w:date="2022-10-03T16:50:00Z"/>
              <w:del w:id="33925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</w:pPr>
      <w:ins w:id="33926" w:author="ACER" w:date="2022-10-03T16:50:00Z">
        <w:del w:id="3392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2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ច.</w:delText>
          </w:r>
        </w:del>
      </w:ins>
      <w:ins w:id="33929" w:author="LENOVO" w:date="2022-10-06T12:15:00Z">
        <w:del w:id="33930" w:author="Kem Sereyboth" w:date="2023-07-11T11:17:00Z">
          <w:r w:rsidR="00B50F57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32" w:author="ACER" w:date="2022-10-03T16:50:00Z">
        <w:del w:id="3393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បង្កើនទំនុកចិត្ត​ដល់​សាធារណជន។</w:delText>
          </w:r>
        </w:del>
      </w:ins>
    </w:p>
    <w:p w14:paraId="7AF92881" w14:textId="24813343" w:rsidR="00733B5E" w:rsidRPr="00E33574" w:rsidDel="00B1425C" w:rsidRDefault="00733B5E">
      <w:pPr>
        <w:spacing w:after="0" w:line="240" w:lineRule="auto"/>
        <w:ind w:firstLine="720"/>
        <w:jc w:val="both"/>
        <w:rPr>
          <w:ins w:id="33935" w:author="sakaria fa" w:date="2022-09-30T23:01:00Z"/>
          <w:del w:id="33936" w:author="Kem Sereyboth" w:date="2023-07-11T11:17:00Z"/>
          <w:rFonts w:ascii="Khmer MEF1" w:hAnsi="Khmer MEF1" w:cs="Khmer MEF1"/>
          <w:sz w:val="4"/>
          <w:szCs w:val="4"/>
          <w:highlight w:val="yellow"/>
          <w:rPrChange w:id="33937" w:author="Kem Sereyboth" w:date="2023-07-19T16:59:00Z">
            <w:rPr>
              <w:ins w:id="33938" w:author="sakaria fa" w:date="2022-09-30T23:01:00Z"/>
              <w:del w:id="33939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</w:pPr>
    </w:p>
    <w:p w14:paraId="109A1301" w14:textId="06396B41" w:rsidR="002E5ED2" w:rsidRPr="00E33574" w:rsidDel="00B1425C" w:rsidRDefault="002E5ED2">
      <w:pPr>
        <w:spacing w:after="0" w:line="240" w:lineRule="auto"/>
        <w:ind w:firstLine="720"/>
        <w:jc w:val="both"/>
        <w:rPr>
          <w:ins w:id="33940" w:author="sakaria fa" w:date="2022-09-30T22:57:00Z"/>
          <w:del w:id="33941" w:author="Kem Sereyboth" w:date="2023-07-11T11:17:00Z"/>
          <w:rFonts w:ascii="Khmer MEF1" w:hAnsi="Khmer MEF1" w:cs="Khmer MEF1"/>
          <w:sz w:val="24"/>
          <w:szCs w:val="24"/>
          <w:highlight w:val="yellow"/>
          <w:rPrChange w:id="33942" w:author="Kem Sereyboth" w:date="2023-07-19T16:59:00Z">
            <w:rPr>
              <w:ins w:id="33943" w:author="sakaria fa" w:date="2022-09-30T22:57:00Z"/>
              <w:del w:id="33944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</w:pPr>
      <w:ins w:id="33945" w:author="sakaria fa" w:date="2022-09-30T23:01:00Z">
        <w:del w:id="33946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394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បន្ថែមពីនេះ សវនករទទួលបន្ទុកបានផ្ដល់អនុសាសន៍ទៅតាមប្រធានបទ  </w:delText>
          </w:r>
        </w:del>
      </w:ins>
      <w:ins w:id="33948" w:author="User" w:date="2022-10-05T13:38:00Z">
        <w:del w:id="33949" w:author="Kem Sereyboth" w:date="2023-07-11T11:17:00Z">
          <w:r w:rsidR="00176EDD"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39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51" w:author="sakaria fa" w:date="2022-09-30T23:01:00Z">
        <w:del w:id="33952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395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និងហានិភ័យ</w:delText>
          </w:r>
        </w:del>
      </w:ins>
      <w:ins w:id="33954" w:author="User" w:date="2022-10-05T13:37:00Z">
        <w:del w:id="33955" w:author="Kem Sereyboth" w:date="2023-07-11T11:17:00Z">
          <w:r w:rsidR="00176EDD"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395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57" w:author="sakaria fa" w:date="2022-09-30T23:01:00Z">
        <w:del w:id="33958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39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ប្រសិនបើ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60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អនុសាសន៍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39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មិនត្រូវបានអនុវត្ត មានដូចខាងក្រោម៖</w:delText>
          </w:r>
        </w:del>
      </w:ins>
    </w:p>
    <w:p w14:paraId="028B157D" w14:textId="6128C101" w:rsidR="00C34129" w:rsidRPr="00E33574" w:rsidDel="00B1425C" w:rsidRDefault="008B7115">
      <w:pPr>
        <w:spacing w:after="0" w:line="240" w:lineRule="auto"/>
        <w:jc w:val="both"/>
        <w:rPr>
          <w:ins w:id="33962" w:author="Voeun Kuyeng" w:date="2022-08-31T11:29:00Z"/>
          <w:del w:id="33963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rPrChange w:id="33964" w:author="Kem Sereyboth" w:date="2023-07-19T16:59:00Z">
            <w:rPr>
              <w:ins w:id="33965" w:author="Voeun Kuyeng" w:date="2022-08-31T11:29:00Z"/>
              <w:del w:id="33966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3967" w:author="Sopheak Phorn" w:date="2023-08-25T16:21:00Z">
          <w:pPr>
            <w:spacing w:after="0" w:line="240" w:lineRule="auto"/>
            <w:ind w:firstLine="720"/>
          </w:pPr>
        </w:pPrChange>
      </w:pPr>
      <w:ins w:id="33968" w:author="User" w:date="2022-10-04T14:32:00Z">
        <w:del w:id="33969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39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2D8F5966" w14:textId="28A7C903" w:rsidR="00A54142" w:rsidRPr="00E33574" w:rsidDel="00B1425C" w:rsidRDefault="00086AC6">
      <w:pPr>
        <w:spacing w:after="0" w:line="240" w:lineRule="auto"/>
        <w:jc w:val="both"/>
        <w:rPr>
          <w:ins w:id="33971" w:author="sakaria fa" w:date="2022-09-30T23:05:00Z"/>
          <w:del w:id="33972" w:author="Kem Sereyboth" w:date="2023-07-11T11:17:00Z"/>
          <w:rFonts w:ascii="Khmer MEF1" w:hAnsi="Khmer MEF1" w:cs="Khmer MEF1"/>
          <w:spacing w:val="-10"/>
          <w:sz w:val="24"/>
          <w:szCs w:val="24"/>
          <w:highlight w:val="yellow"/>
          <w:rPrChange w:id="33973" w:author="Kem Sereyboth" w:date="2023-07-19T16:59:00Z">
            <w:rPr>
              <w:ins w:id="33974" w:author="sakaria fa" w:date="2022-09-30T23:05:00Z"/>
              <w:del w:id="33975" w:author="Kem Sereyboth" w:date="2023-07-11T11:17:00Z"/>
              <w:rFonts w:ascii="Khmer MEF1" w:hAnsi="Khmer MEF1" w:cs="Khmer MEF1"/>
              <w:b/>
              <w:bCs/>
              <w:spacing w:val="-10"/>
              <w:sz w:val="24"/>
              <w:szCs w:val="24"/>
            </w:rPr>
          </w:rPrChange>
        </w:rPr>
        <w:pPrChange w:id="33976" w:author="Sopheak Phorn" w:date="2023-08-25T16:21:00Z">
          <w:pPr>
            <w:spacing w:after="0" w:line="221" w:lineRule="auto"/>
            <w:ind w:firstLine="720"/>
            <w:jc w:val="both"/>
          </w:pPr>
        </w:pPrChange>
      </w:pPr>
      <w:ins w:id="33977" w:author="Voeun Kuyeng" w:date="2022-08-31T11:11:00Z">
        <w:del w:id="3397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397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១.</w:delText>
          </w:r>
        </w:del>
      </w:ins>
      <w:ins w:id="33980" w:author="User" w:date="2022-10-04T11:34:00Z">
        <w:del w:id="33981" w:author="Kem Sereyboth" w:date="2023-07-11T11:17:00Z">
          <w:r w:rsidR="00F11A5A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3982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3983" w:author="Voeun Kuyeng" w:date="2022-08-31T11:11:00Z">
        <w:del w:id="3398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398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3986" w:author="Voeun Kuyeng" w:date="2022-09-06T18:11:00Z">
        <w:del w:id="3398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rPrChange w:id="3398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33989" w:author="Voeun Kuyeng" w:date="2022-08-31T11:11:00Z">
        <w:del w:id="33990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399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ប្រធានបទដែលបានធ្វើសវនកម្ម</w:delText>
          </w:r>
        </w:del>
      </w:ins>
      <w:ins w:id="33992" w:author="Windows User" w:date="2022-09-06T04:31:00Z">
        <w:del w:id="33993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399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33995" w:author="Kem Sereiboth" w:date="2022-09-14T13:53:00Z">
        <w:del w:id="33996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399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33998" w:author="sakaria fa" w:date="2022-09-15T22:49:00Z">
        <w:del w:id="33999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000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001" w:author="Kem Sereiboth" w:date="2022-09-15T15:55:00Z">
        <w:del w:id="34002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00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bookmarkStart w:id="34004" w:name="_Hlk116050490"/>
      <w:ins w:id="34005" w:author="User" w:date="2022-10-07T15:44:00Z">
        <w:del w:id="34006" w:author="Kem Sereyboth" w:date="2023-07-11T11:17:00Z">
          <w:r w:rsidR="00836D0C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3400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ពុំទាន់បានបំពេញរចនាសម្ព័ន្ធគ្រប់គ្រង</w:delText>
          </w:r>
        </w:del>
      </w:ins>
      <w:ins w:id="34008" w:author="Un Seakamey" w:date="2022-11-14T11:28:00Z">
        <w:del w:id="34009" w:author="Kem Sereyboth" w:date="2023-07-11T11:17:00Z">
          <w:r w:rsidR="00CD3A38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3401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ប្រធាននាយកដ្ឋាន</w:delText>
          </w:r>
        </w:del>
      </w:ins>
      <w:ins w:id="34011" w:author="User" w:date="2022-10-07T15:44:00Z">
        <w:del w:id="34012" w:author="Kem Sereyboth" w:date="2023-07-11T11:17:00Z">
          <w:r w:rsidR="00836D0C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lang w:val="ca-ES"/>
              <w:rPrChange w:id="3401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ស្របទៅតាមបទប្បញ្ញត្តិជាធរមាន</w:delText>
          </w:r>
        </w:del>
      </w:ins>
      <w:bookmarkEnd w:id="34004"/>
      <w:ins w:id="34014" w:author="Kem Sereiboth" w:date="2022-09-14T13:53:00Z">
        <w:del w:id="34015" w:author="Kem Sereyboth" w:date="2023-07-11T11:17:00Z">
          <w:r w:rsidR="00E32E6F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01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រចនាសម្ព័ន្ធគ្រប់គ្រង</w:delText>
          </w:r>
        </w:del>
      </w:ins>
      <w:ins w:id="34017" w:author="Windows User" w:date="2022-09-06T04:31:00Z">
        <w:del w:id="34018" w:author="Kem Sereyboth" w:date="2023-07-11T11:17:00Z">
          <w:r w:rsidR="00D23F3B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01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....</w:delText>
          </w:r>
        </w:del>
      </w:ins>
      <w:ins w:id="34020" w:author="Voeun Kuyeng" w:date="2022-09-06T18:11:00Z">
        <w:del w:id="34021" w:author="Kem Sereyboth" w:date="2023-07-11T11:17:00Z"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rPrChange w:id="3402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</w:del>
      </w:ins>
      <w:ins w:id="34023" w:author="Voeun Kuyeng" w:date="2022-08-31T11:11:00Z">
        <w:del w:id="34024" w:author="Kem Sereyboth" w:date="2023-07-11T11:17:00Z">
          <w:r w:rsidR="00125B0C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02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01F7861D" w14:textId="594ED12E" w:rsidR="00A54142" w:rsidRPr="00E33574" w:rsidDel="00B1425C" w:rsidRDefault="003862A8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026" w:author="sakaria fa" w:date="2022-09-30T23:08:00Z"/>
          <w:del w:id="34027" w:author="Kem Sereyboth" w:date="2023-07-11T11:17:00Z"/>
          <w:rFonts w:ascii="Khmer MEF1" w:hAnsi="Khmer MEF1" w:cs="Khmer MEF1"/>
          <w:sz w:val="24"/>
          <w:szCs w:val="24"/>
          <w:highlight w:val="yellow"/>
          <w:rPrChange w:id="34028" w:author="Kem Sereyboth" w:date="2023-07-19T16:59:00Z">
            <w:rPr>
              <w:ins w:id="34029" w:author="sakaria fa" w:date="2022-09-30T23:08:00Z"/>
              <w:del w:id="34030" w:author="Kem Sereyboth" w:date="2023-07-11T11:17:00Z"/>
              <w:rFonts w:ascii="Khmer MEF1" w:hAnsi="Khmer MEF1" w:cs="Khmer MEF1"/>
              <w:spacing w:val="-2"/>
              <w:sz w:val="24"/>
              <w:szCs w:val="24"/>
              <w:lang w:val="ca-ES"/>
            </w:rPr>
          </w:rPrChange>
        </w:rPr>
      </w:pPr>
      <w:ins w:id="34031" w:author="Kem Sereiboth" w:date="2022-09-15T15:57:00Z">
        <w:del w:id="34032" w:author="Kem Sereyboth" w:date="2023-07-11T11:17:00Z"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03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គឺ</w:delText>
          </w:r>
        </w:del>
      </w:ins>
      <w:ins w:id="34034" w:author="Voeun Kuyeng" w:date="2022-08-31T11:11:00Z">
        <w:del w:id="34035" w:author="Kem Sereyboth" w:date="2023-07-11T11:17:00Z">
          <w:r w:rsidR="00125B0C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03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គឺ</w:delText>
          </w:r>
        </w:del>
      </w:ins>
      <w:ins w:id="34037" w:author="sakaria fa" w:date="2022-09-30T23:05:00Z">
        <w:del w:id="34038" w:author="Kem Sereyboth" w:date="2023-07-11T11:17:00Z">
          <w:r w:rsidR="00A54142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03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អនុសាសន៍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4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="00A54142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04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04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 xml:space="preserve"> គួរតែ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4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រៀបចំបំពេញរចនាសម្ព័ន្ធ</w:delText>
          </w:r>
        </w:del>
      </w:ins>
      <w:ins w:id="34044" w:author="Un Seakamey" w:date="2022-11-14T14:40:00Z">
        <w:del w:id="34045" w:author="Kem Sereyboth" w:date="2023-07-11T11:17:00Z">
          <w:r w:rsidR="001F233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ប្រធាននាយកដ្ឋានត្រួតពិនិត្យ</w:delText>
          </w:r>
        </w:del>
      </w:ins>
      <w:ins w:id="34047" w:author="sakaria fa" w:date="2022-09-30T23:05:00Z">
        <w:del w:id="34048" w:author="Kem Sereyboth" w:date="2023-07-11T11:17:00Z"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04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ដែលខ្វះចន្លោះត្រឹមត្រីមាសទី</w:delText>
          </w:r>
        </w:del>
      </w:ins>
      <w:ins w:id="34050" w:author="ACER" w:date="2022-10-03T16:53:00Z">
        <w:del w:id="34051" w:author="Kem Sereyboth" w:date="2023-07-11T11:17:00Z">
          <w:r w:rsidR="00BA101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</w:rPr>
            <w:delText>៣</w:delText>
          </w:r>
        </w:del>
      </w:ins>
      <w:ins w:id="34052" w:author="sakaria fa" w:date="2022-09-30T23:05:00Z">
        <w:del w:id="34053" w:author="Kem Sereyboth" w:date="2023-07-11T11:17:00Z"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05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3405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05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ឆ្នាំ២០២៣</w:delText>
          </w:r>
        </w:del>
      </w:ins>
      <w:ins w:id="34057" w:author="User" w:date="2022-10-07T15:46:00Z">
        <w:del w:id="34058" w:author="Kem Sereyboth" w:date="2023-07-11T11:17:00Z">
          <w:r w:rsidR="00836D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05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  <w:ins w:id="34060" w:author="sakaria fa" w:date="2022-09-30T23:05:00Z">
        <w:del w:id="34061" w:author="Kem Sereyboth" w:date="2023-07-11T11:17:00Z">
          <w:r w:rsidR="00A5414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06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1A7C604D" w14:textId="6F215CF1" w:rsidR="00125B0C" w:rsidRPr="00E33574" w:rsidDel="00B1425C" w:rsidRDefault="00A54142">
      <w:pPr>
        <w:pStyle w:val="ListParagraph"/>
        <w:spacing w:after="0" w:line="240" w:lineRule="auto"/>
        <w:rPr>
          <w:del w:id="34063" w:author="Kem Sereyboth" w:date="2023-07-11T11:17:00Z"/>
          <w:rFonts w:ascii="Khmer MEF1" w:hAnsi="Khmer MEF1" w:cs="Khmer MEF1"/>
          <w:spacing w:val="-10"/>
          <w:sz w:val="24"/>
          <w:szCs w:val="24"/>
          <w:highlight w:val="yellow"/>
          <w:rPrChange w:id="34064" w:author="Kem Sereyboth" w:date="2023-07-19T16:59:00Z">
            <w:rPr>
              <w:del w:id="34065" w:author="Kem Sereyboth" w:date="2023-07-11T11:17:00Z"/>
              <w:rFonts w:ascii="Khmer MEF1" w:hAnsi="Khmer MEF1" w:cs="Khmer MEF1"/>
              <w:spacing w:val="-10"/>
              <w:sz w:val="24"/>
              <w:szCs w:val="24"/>
            </w:rPr>
          </w:rPrChange>
        </w:rPr>
        <w:pPrChange w:id="34066" w:author="Sopheak Phorn" w:date="2023-08-25T16:21:00Z">
          <w:pPr>
            <w:pStyle w:val="ListParagraph"/>
          </w:pPr>
        </w:pPrChange>
      </w:pPr>
      <w:ins w:id="34067" w:author="sakaria fa" w:date="2022-09-30T23:08:00Z">
        <w:del w:id="3406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069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ផលវិបាក៖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70" w:author="Kem Sereyboth" w:date="2023-07-19T16:59:00Z">
                <w:rPr>
                  <w:rFonts w:cs="MoolBoran"/>
                  <w:cs/>
                </w:rPr>
              </w:rPrChange>
            </w:rPr>
            <w:delText xml:space="preserve"> ក្នុងករណី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071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72" w:author="Kem Sereyboth" w:date="2023-07-19T16:59:00Z">
                <w:rPr>
                  <w:rFonts w:cs="MoolBoran"/>
                  <w:cs/>
                </w:rPr>
              </w:rPrChange>
            </w:rPr>
            <w:delText xml:space="preserve"> មិនអនុវត្តតាមអនុសាសន៍ដែលបានប្រគល់ជូន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073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074" w:author="Kem Sereyboth" w:date="2023-07-19T16:59:00Z">
                <w:rPr>
                  <w:rFonts w:cs="MoolBoran"/>
                  <w:spacing w:val="-4"/>
                  <w:cs/>
                </w:rPr>
              </w:rPrChange>
            </w:rPr>
            <w:delText xml:space="preserve"> អាចនឹង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075" w:author="Kem Sereyboth" w:date="2023-07-19T16:59:00Z">
                <w:rPr>
                  <w:rFonts w:cs="MoolBoran"/>
                  <w:spacing w:val="6"/>
                  <w:cs/>
                </w:rPr>
              </w:rPrChange>
            </w:rPr>
            <w:delText>ត្រូវប្រឈមនូវបញ្ហារចនាសម្ព័ន្ធនៃការគ្រប់គ្រងមិនអនុលោមតាមបទប្បញ្ញត្តិដែល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76" w:author="Kem Sereyboth" w:date="2023-07-19T16:59:00Z">
                <w:rPr>
                  <w:rFonts w:cs="MoolBoran"/>
                  <w:spacing w:val="6"/>
                  <w:cs/>
                </w:rPr>
              </w:rPrChange>
            </w:rPr>
            <w:delText>បានកំណត់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77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078" w:author="Kem Sereyboth" w:date="2023-07-19T16:59:00Z">
                <w:rPr>
                  <w:rFonts w:cs="MoolBoran"/>
                  <w:cs/>
                </w:rPr>
              </w:rPrChange>
            </w:rPr>
            <w:delText>មិនមានការទទួលខុសត្រូវច្បាស់លាស់ និងអាចប៉ះពាល់ដល់ប្រសិទ្ធភាពការងារ</w:delText>
          </w:r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079" w:author="Kem Sereyboth" w:date="2023-07-19T16:59:00Z">
                <w:rPr>
                  <w:rFonts w:cs="MoolBoran"/>
                  <w:cs/>
                </w:rPr>
              </w:rPrChange>
            </w:rPr>
            <w:delText xml:space="preserve">នៅ </w:delText>
          </w:r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080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ន.</w:delText>
          </w:r>
        </w:del>
      </w:ins>
      <w:ins w:id="34081" w:author="sakaria fa" w:date="2022-09-30T23:09:00Z">
        <w:del w:id="3408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083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084" w:author="sakaria fa" w:date="2022-09-30T23:08:00Z">
        <w:del w:id="34085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086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.</w:delText>
          </w:r>
        </w:del>
      </w:ins>
      <w:ins w:id="34087" w:author="sakaria fa" w:date="2022-09-30T23:09:00Z">
        <w:del w:id="3408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089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090" w:author="sakaria fa" w:date="2022-09-30T23:08:00Z">
        <w:del w:id="3409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0"/>
              <w:sz w:val="24"/>
              <w:szCs w:val="24"/>
              <w:highlight w:val="yellow"/>
              <w:cs/>
              <w:rPrChange w:id="34092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>.</w:delText>
          </w:r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093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trike/>
              <w:spacing w:val="-10"/>
              <w:sz w:val="24"/>
              <w:szCs w:val="24"/>
              <w:highlight w:val="yellow"/>
              <w:cs/>
              <w:rPrChange w:id="34094" w:author="Kem Sereyboth" w:date="2023-07-19T16:59:00Z">
                <w:rPr>
                  <w:rFonts w:cs="MoolBoran"/>
                  <w:cs/>
                </w:rPr>
              </w:rPrChange>
            </w:rPr>
            <w:delText>ជាដើម</w:delText>
          </w:r>
          <w:r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095" w:author="Kem Sereyboth" w:date="2023-07-19T16:59:00Z">
                <w:rPr>
                  <w:rFonts w:cs="MoolBoran"/>
                  <w:cs/>
                </w:rPr>
              </w:rPrChange>
            </w:rPr>
            <w:delText>។</w:delText>
          </w:r>
        </w:del>
      </w:ins>
      <w:ins w:id="34096" w:author="Kem Sereiboth" w:date="2022-09-14T15:29:00Z">
        <w:del w:id="34097" w:author="Kem Sereyboth" w:date="2023-07-11T11:17:00Z">
          <w:r w:rsidR="00BA026D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09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មិន</w:delText>
          </w:r>
        </w:del>
      </w:ins>
      <w:ins w:id="34099" w:author="Voeun Kuyeng" w:date="2022-08-31T11:11:00Z">
        <w:del w:id="34100" w:author="Kem Sereyboth" w:date="2023-07-11T11:17:00Z">
          <w:r w:rsidR="00125B0C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10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បានអនុលោម</w:delText>
          </w:r>
          <w:r w:rsidR="00086AC6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10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តាម </w:delText>
          </w:r>
        </w:del>
      </w:ins>
      <w:ins w:id="34103" w:author="Kem Sereiboth" w:date="2022-09-15T15:23:00Z">
        <w:del w:id="34104" w:author="Kem Sereyboth" w:date="2023-07-11T11:17:00Z">
          <w:r w:rsidR="00B010E5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105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មាត្រា</w:delText>
          </w:r>
        </w:del>
      </w:ins>
      <w:ins w:id="34106" w:author="Kem Sereiboth" w:date="2022-09-20T10:26:00Z">
        <w:del w:id="34107" w:author="Kem Sereyboth" w:date="2023-07-11T11:17:00Z">
          <w:r w:rsidR="00B010E5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10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៥៩</w:delText>
          </w:r>
        </w:del>
      </w:ins>
      <w:ins w:id="34109" w:author="Kem Sereiboth" w:date="2022-09-15T15:23:00Z">
        <w:del w:id="34110" w:author="Kem Sereyboth" w:date="2023-07-11T11:17:00Z">
          <w:r w:rsidR="00587D5B" w:rsidRPr="00E33574" w:rsidDel="00B1425C">
            <w:rPr>
              <w:rFonts w:ascii="Khmer MEF1" w:hAnsi="Khmer MEF1" w:cs="Khmer MEF1"/>
              <w:spacing w:val="-10"/>
              <w:sz w:val="24"/>
              <w:szCs w:val="24"/>
              <w:highlight w:val="yellow"/>
              <w:cs/>
              <w:rPrChange w:id="34111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នៃអនុក្រឹត្យលេខ ១១៣ អ.ន.ក្រ.</w:delText>
          </w:r>
          <w:r w:rsidR="00587D5B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112" w:author="Kem Sereyboth" w:date="2023-07-19T16:59:00Z">
                <w:rPr>
                  <w:rFonts w:cs="MoolBoran"/>
                  <w:spacing w:val="4"/>
                  <w:cs/>
                </w:rPr>
              </w:rPrChange>
            </w:rPr>
            <w:delText xml:space="preserve">បក </w:delText>
          </w:r>
          <w:r w:rsidR="00587D5B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13" w:author="Kem Sereyboth" w:date="2023-07-19T16:59:00Z">
                <w:rPr>
                  <w:rFonts w:cs="MoolBoran"/>
                  <w:cs/>
                </w:rPr>
              </w:rPrChange>
            </w:rPr>
            <w:delText xml:space="preserve">ចុះថ្ងៃទី​១៤​ ខែកក្កដា ឆ្នាំ២០២១ </w:delText>
          </w:r>
          <w:r w:rsidR="00587D5B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114" w:author="Kem Sereyboth" w:date="2023-07-19T16:59:00Z">
                <w:rPr>
                  <w:rFonts w:cs="MoolBoran"/>
                  <w:spacing w:val="4"/>
                  <w:cs/>
                </w:rPr>
              </w:rPrChange>
            </w:rPr>
            <w:delText>ស្តីពី</w:delText>
          </w:r>
          <w:r w:rsidR="00587D5B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lang w:val="ca-ES"/>
              <w:rPrChange w:id="34115" w:author="Kem Sereyboth" w:date="2023-07-19T16:59:00Z">
                <w:rPr>
                  <w:rFonts w:cs="MoolBoran"/>
                  <w:spacing w:val="4"/>
                  <w:cs/>
                  <w:lang w:val="ca-ES"/>
                </w:rPr>
              </w:rPrChange>
            </w:rPr>
            <w:delText>រៀបចំនិងការប្រព្រឹត្តទៅរបស់អង្គភាពក្រោមឱវាទរបស់</w:delText>
          </w:r>
          <w:r w:rsidR="00587D5B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3411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អាជ្ញាធរសេវាហិរញ្ញវត្ថុមិនមែនធនាគារ </w:delText>
          </w:r>
        </w:del>
      </w:ins>
      <w:ins w:id="34117" w:author="Voeun Kuyeng" w:date="2022-09-06T18:12:00Z">
        <w:del w:id="34118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rPrChange w:id="34119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34120" w:author="Voeun Kuyeng" w:date="2022-08-31T11:11:00Z">
        <w:del w:id="34121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12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លក្ខណៈវិនិច្ឆ័យដែលបានកំណត់</w:delText>
          </w:r>
        </w:del>
      </w:ins>
      <w:ins w:id="34123" w:author="Voeun Kuyeng" w:date="2022-09-06T18:12:00Z">
        <w:del w:id="34124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rPrChange w:id="3412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</w:del>
      </w:ins>
      <w:ins w:id="34126" w:author="Voeun Kuyeng" w:date="2022-08-31T11:11:00Z">
        <w:del w:id="34127" w:author="Kem Sereyboth" w:date="2023-07-11T11:17:00Z">
          <w:r w:rsidR="00125B0C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12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គ្រប់</w:delText>
          </w:r>
        </w:del>
      </w:ins>
      <w:ins w:id="34129" w:author="Voeun Kuyeng" w:date="2022-08-31T11:30:00Z">
        <w:del w:id="34130" w:author="Kem Sereyboth" w:date="2023-07-11T11:17:00Z">
          <w:r w:rsidR="00C34129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13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32" w:author="Voeun Kuyeng" w:date="2022-08-31T11:11:00Z">
        <w:del w:id="34133" w:author="Kem Sereyboth" w:date="2023-07-11T11:17:00Z">
          <w:r w:rsidR="00086AC6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13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ទិដ្ឋភាពជាសារវ័ន្ត</w:delText>
          </w:r>
        </w:del>
      </w:ins>
      <w:ins w:id="34135" w:author="Kem Sereiboth" w:date="2022-09-15T15:53:00Z">
        <w:del w:id="34136" w:author="Kem Sereyboth" w:date="2023-07-11T11:17:00Z">
          <w:r w:rsidR="003862A8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13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មូលហេតុ</w:delText>
          </w:r>
        </w:del>
      </w:ins>
      <w:ins w:id="34138" w:author="User" w:date="2022-09-22T16:02:00Z">
        <w:del w:id="34139" w:author="Kem Sereyboth" w:date="2023-07-11T11:17:00Z">
          <w:r w:rsidR="00920343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14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ដ</w:delText>
          </w:r>
        </w:del>
      </w:ins>
      <w:ins w:id="34141" w:author="User" w:date="2022-09-22T16:03:00Z">
        <w:del w:id="34142" w:author="Kem Sereyboth" w:date="2023-07-11T11:17:00Z">
          <w:r w:rsidR="00920343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14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ោយសារ</w:delText>
          </w:r>
        </w:del>
      </w:ins>
      <w:ins w:id="34144" w:author="Kem Sereiboth" w:date="2022-09-15T15:53:00Z">
        <w:del w:id="34145" w:author="Kem Sereyboth" w:date="2023-07-11T11:17:00Z">
          <w:r w:rsidR="003862A8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lang w:val="ca-ES"/>
              <w:rPrChange w:id="3414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នាយកដ្ឋានត្រួតពិនិត្យមិនទាន់បានតែងតាំងប្រធាន</w:delText>
          </w:r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147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នាយកដ្ឋាននៅឡើយ។</w:delText>
          </w:r>
        </w:del>
      </w:ins>
      <w:ins w:id="34148" w:author="Voeun Kuyeng" w:date="2022-08-31T11:11:00Z">
        <w:del w:id="34149" w:author="Kem Sereyboth" w:date="2023-07-11T11:17:00Z">
          <w:r w:rsidR="00086AC6" w:rsidRPr="00E33574" w:rsidDel="00B1425C">
            <w:rPr>
              <w:rFonts w:ascii="Khmer MEF1" w:hAnsi="Khmer MEF1" w:cs="Khmer MEF1"/>
              <w:spacing w:val="-2"/>
              <w:sz w:val="24"/>
              <w:szCs w:val="24"/>
              <w:highlight w:val="yellow"/>
              <w:cs/>
              <w:rPrChange w:id="3415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2828E2CD" w14:textId="6DF78182" w:rsidR="00A54142" w:rsidRPr="00E33574" w:rsidDel="00B1425C" w:rsidRDefault="00A54142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151" w:author="sakaria fa" w:date="2022-09-30T23:12:00Z"/>
          <w:del w:id="34152" w:author="Kem Sereyboth" w:date="2023-07-11T11:17:00Z"/>
          <w:rFonts w:ascii="Khmer MEF1" w:hAnsi="Khmer MEF1" w:cs="Khmer MEF1"/>
          <w:spacing w:val="-2"/>
          <w:sz w:val="24"/>
          <w:szCs w:val="24"/>
          <w:highlight w:val="yellow"/>
          <w:rPrChange w:id="34153" w:author="Kem Sereyboth" w:date="2023-07-19T16:59:00Z">
            <w:rPr>
              <w:ins w:id="34154" w:author="sakaria fa" w:date="2022-09-30T23:12:00Z"/>
              <w:del w:id="34155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156" w:author="Sopheak Phorn" w:date="2023-08-25T16:21:00Z">
          <w:pPr>
            <w:spacing w:after="0" w:line="240" w:lineRule="auto"/>
            <w:ind w:firstLine="720"/>
          </w:pPr>
        </w:pPrChange>
      </w:pPr>
    </w:p>
    <w:p w14:paraId="0447F645" w14:textId="09FADE85" w:rsidR="00A54142" w:rsidRPr="00E33574" w:rsidDel="00B1425C" w:rsidRDefault="00086AC6">
      <w:pPr>
        <w:pStyle w:val="ListParagraph"/>
        <w:spacing w:after="0" w:line="240" w:lineRule="auto"/>
        <w:rPr>
          <w:ins w:id="34157" w:author="sakaria fa" w:date="2022-09-30T23:11:00Z"/>
          <w:del w:id="34158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159" w:author="Kem Sereyboth" w:date="2023-07-19T16:59:00Z">
            <w:rPr>
              <w:ins w:id="34160" w:author="sakaria fa" w:date="2022-09-30T23:11:00Z"/>
              <w:del w:id="34161" w:author="Kem Sereyboth" w:date="2023-07-11T11:17:00Z"/>
              <w:b/>
              <w:bCs/>
              <w:color w:val="171717" w:themeColor="background2" w:themeShade="1A"/>
              <w:highlight w:val="yellow"/>
            </w:rPr>
          </w:rPrChange>
        </w:rPr>
        <w:pPrChange w:id="34162" w:author="Sopheak Phorn" w:date="2023-08-25T16:21:00Z">
          <w:pPr>
            <w:spacing w:after="0" w:line="240" w:lineRule="auto"/>
            <w:jc w:val="both"/>
          </w:pPr>
        </w:pPrChange>
      </w:pPr>
      <w:ins w:id="34163" w:author="Voeun Kuyeng" w:date="2022-08-31T11:11:00Z">
        <w:del w:id="3416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16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34166" w:author="Voeun Kuyeng" w:date="2022-09-06T18:11:00Z">
        <w:del w:id="3416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168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[</w:delText>
          </w:r>
        </w:del>
      </w:ins>
      <w:ins w:id="34169" w:author="User" w:date="2022-10-04T11:37:00Z">
        <w:del w:id="34170" w:author="Kem Sereyboth" w:date="2023-07-11T11:17:00Z">
          <w:r w:rsidR="006C72F9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171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172" w:author="Voeun Kuyeng" w:date="2022-08-31T11:11:00Z">
        <w:del w:id="34173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17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ប្រធានបទដែលបានធ្វើសវនកម្ម</w:delText>
          </w:r>
        </w:del>
      </w:ins>
      <w:ins w:id="34175" w:author="Windows User" w:date="2022-09-06T04:32:00Z">
        <w:del w:id="34176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17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ទី...</w:delText>
          </w:r>
        </w:del>
      </w:ins>
      <w:ins w:id="34178" w:author="Voeun Kuyeng" w:date="2022-09-06T18:11:00Z">
        <w:del w:id="34179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180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]</w:delText>
          </w:r>
        </w:del>
      </w:ins>
      <w:ins w:id="34181" w:author="Windows User" w:date="2022-09-06T04:32:00Z">
        <w:del w:id="34182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18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4184" w:author="Kem Sereiboth" w:date="2022-09-15T15:54:00Z">
        <w:del w:id="34185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18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highlight w:val="cyan"/>
                  <w:cs/>
                </w:rPr>
              </w:rPrChange>
            </w:rPr>
            <w:delText>២</w:delText>
          </w:r>
        </w:del>
      </w:ins>
      <w:ins w:id="34187" w:author="sakaria fa" w:date="2022-09-15T22:49:00Z">
        <w:del w:id="34188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189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190" w:author="Voeun Kuyeng" w:date="2022-08-31T11:11:00Z">
        <w:del w:id="34191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19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125B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9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គឺ</w:delText>
          </w:r>
        </w:del>
      </w:ins>
      <w:ins w:id="34194" w:author="User" w:date="2022-10-04T13:41:00Z">
        <w:del w:id="34195" w:author="Kem Sereyboth" w:date="2023-07-11T11:17:00Z">
          <w:r w:rsidR="00ED3034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197" w:author="User" w:date="2022-10-07T15:45:00Z">
        <w:del w:id="34198" w:author="Kem Sereyboth" w:date="2023-07-11T11:17:00Z">
          <w:r w:rsidR="00836D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1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ពុំទាន់អនុវត្តការប្រមូលចំណូលស្របតាមបទប្បញ្ញត្តិជាធរមាន</w:delText>
          </w:r>
        </w:del>
      </w:ins>
      <w:ins w:id="34200" w:author="Kem Sereiboth" w:date="2022-09-15T15:55:00Z">
        <w:del w:id="34201" w:author="Kem Sereyboth" w:date="2023-07-11T11:17:00Z"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0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  <w:ins w:id="34203" w:author="LENOVO" w:date="2022-10-02T12:41:00Z">
        <w:del w:id="34204" w:author="Kem Sereyboth" w:date="2023-07-11T11:17:00Z">
          <w:r w:rsidR="000301F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0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 xml:space="preserve">របស់ </w:delText>
          </w:r>
          <w:r w:rsidR="000301FE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0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</w:p>
    <w:p w14:paraId="37FBE689" w14:textId="74E0FD26" w:rsidR="00771F11" w:rsidRPr="00E33574" w:rsidDel="00B1425C" w:rsidRDefault="003862A8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del w:id="34207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208" w:author="Kem Sereyboth" w:date="2023-07-19T16:59:00Z">
            <w:rPr>
              <w:del w:id="34209" w:author="Kem Sereyboth" w:date="2023-07-11T11:17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  <w:ins w:id="34210" w:author="Kem Sereiboth" w:date="2022-09-15T15:55:00Z">
        <w:del w:id="3421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1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213" w:author="sakaria fa" w:date="2022-09-30T23:10:00Z">
        <w:del w:id="34214" w:author="Kem Sereyboth" w:date="2023-07-11T11:17:00Z">
          <w:r w:rsidR="00A54142"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21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អនុសាសន៍៖ </w:delText>
          </w:r>
        </w:del>
      </w:ins>
      <w:ins w:id="34216" w:author="Kem Sereiboth" w:date="2022-09-15T16:01:00Z">
        <w:del w:id="3421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21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2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មិនទាន់មានបទដ្ឋានគតិយុត្តិសម្រាប់អនុវត្ត</w:delText>
          </w:r>
        </w:del>
      </w:ins>
      <w:ins w:id="34220" w:author="Kem Sereiboth" w:date="2022-09-15T16:02:00Z">
        <w:del w:id="3422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2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2C431B"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22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ដូ</w:delText>
          </w:r>
          <w:r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22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ច្នេះ សវនករទទួលបន្ទុក មិនអាចផ្ដល់សេចក្ដីសន្និដ្ឋានបានទេ</w:delText>
          </w:r>
        </w:del>
      </w:ins>
      <w:ins w:id="34225" w:author="Kem Sereiboth" w:date="2022-09-15T16:03:00Z">
        <w:del w:id="34226" w:author="Kem Sereyboth" w:date="2023-07-11T11:17:00Z">
          <w:r w:rsidR="002C431B" w:rsidRPr="00E33574" w:rsidDel="00B1425C">
            <w:rPr>
              <w:rFonts w:ascii="Khmer MEF1" w:hAnsi="Khmer MEF1" w:cs="Khmer MEF1"/>
              <w:b/>
              <w:bCs/>
              <w:spacing w:val="4"/>
              <w:sz w:val="24"/>
              <w:szCs w:val="24"/>
              <w:highlight w:val="yellow"/>
              <w:cs/>
              <w:rPrChange w:id="3422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228" w:author="sakaria fa" w:date="2022-09-30T23:13:00Z">
        <w:del w:id="34229" w:author="Kem Sereyboth" w:date="2023-07-11T11:17:00Z">
          <w:r w:rsidR="00540666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23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គួរពន្លឿនការរៀប</w:delText>
          </w:r>
        </w:del>
      </w:ins>
      <w:ins w:id="34231" w:author="sakaria fa" w:date="2022-09-30T23:14:00Z">
        <w:del w:id="34232" w:author="Kem Sereyboth" w:date="2023-07-11T11:17:00Z">
          <w:r w:rsidR="00540666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23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ចំបទប្បញ្ញត្តិ</w:delText>
          </w:r>
        </w:del>
      </w:ins>
      <w:ins w:id="34234" w:author="sakaria fa" w:date="2022-09-30T23:20:00Z">
        <w:del w:id="34235" w:author="Kem Sereyboth" w:date="2023-07-11T11:17:00Z">
          <w:r w:rsidR="00540666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23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ស្ដីពីអត្រា នីតិវិធី</w:delText>
          </w:r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3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នៃការបង់ និងការចាត់ចែងកម្រៃសេវាត្រួតពិនិត្យ</w:delText>
          </w:r>
        </w:del>
      </w:ins>
      <w:ins w:id="34238" w:author="sakaria fa" w:date="2022-09-30T23:21:00Z">
        <w:del w:id="34239" w:author="Kem Sereyboth" w:date="2023-07-11T11:17:00Z"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4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ពីអង្គភាពក្រោមឱវាទ</w:delText>
          </w:r>
        </w:del>
      </w:ins>
      <w:ins w:id="34241" w:author="sakaria fa" w:date="2022-09-30T23:22:00Z">
        <w:del w:id="34242" w:author="Kem Sereyboth" w:date="2023-07-11T11:17:00Z"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4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4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ត្រឹមត្រីមាសទី</w:delText>
          </w:r>
        </w:del>
      </w:ins>
      <w:ins w:id="34245" w:author="ACER" w:date="2022-10-03T16:55:00Z">
        <w:del w:id="34246" w:author="Kem Sereyboth" w:date="2023-07-11T11:17:00Z">
          <w:r w:rsidR="00BA101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47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១</w:delText>
          </w:r>
        </w:del>
      </w:ins>
      <w:ins w:id="34248" w:author="sakaria fa" w:date="2022-09-30T23:22:00Z">
        <w:del w:id="34249" w:author="Kem Sereyboth" w:date="2023-07-11T11:17:00Z">
          <w:r w:rsidR="0054066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 ឆ្នាំ២០២៣។</w:delText>
          </w:r>
          <w:r w:rsidR="0054066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251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4252" w:author="Voeun Kuyeng" w:date="2022-08-31T11:11:00Z">
        <w:del w:id="34253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5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បានអនុលោមតាម</w:delText>
          </w:r>
        </w:del>
      </w:ins>
      <w:ins w:id="34255" w:author="Windows User" w:date="2022-09-06T04:32:00Z">
        <w:del w:id="34256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5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258" w:author="Voeun Kuyeng" w:date="2022-09-06T18:12:00Z">
        <w:del w:id="34259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26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</w:del>
      </w:ins>
      <w:ins w:id="34261" w:author="Voeun Kuyeng" w:date="2022-08-31T11:11:00Z">
        <w:del w:id="34262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6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លក្ខណៈវិនិច្ឆ័យដែលបានកំណត់</w:delText>
          </w:r>
        </w:del>
      </w:ins>
      <w:ins w:id="34264" w:author="Voeun Kuyeng" w:date="2022-09-06T18:12:00Z">
        <w:del w:id="34265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26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</w:del>
      </w:ins>
      <w:ins w:id="34267" w:author="Voeun Kuyeng" w:date="2022-08-31T11:11:00Z">
        <w:del w:id="34268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6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គ្រប់ទិដ្ឋភាពជាសារវ័</w:delText>
          </w:r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7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ន្តលើកលែងតែ....​ </w:delText>
          </w:r>
        </w:del>
      </w:ins>
      <w:ins w:id="34271" w:author="Voeun Kuyeng" w:date="2022-09-06T18:12:00Z">
        <w:del w:id="34272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2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4274" w:author="Voeun Kuyeng" w:date="2022-08-31T11:11:00Z">
        <w:del w:id="34275" w:author="Kem Sereyboth" w:date="2023-07-11T11:17:00Z">
          <w:r w:rsidR="00125B0C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7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ពិពណ៌នាពីបណ្ដាបញ្ហាដែលបានលើ</w:delText>
          </w:r>
        </w:del>
      </w:ins>
    </w:p>
    <w:p w14:paraId="42B52DEB" w14:textId="765C8666" w:rsidR="007E18AB" w:rsidRPr="00E33574" w:rsidDel="00B1425C" w:rsidRDefault="007E18AB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277" w:author="sakaria fa" w:date="2022-09-30T23:25:00Z"/>
          <w:del w:id="34278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279" w:author="Kem Sereyboth" w:date="2023-07-19T16:59:00Z">
            <w:rPr>
              <w:ins w:id="34280" w:author="sakaria fa" w:date="2022-09-30T23:25:00Z"/>
              <w:del w:id="34281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282" w:author="Sopheak Phorn" w:date="2023-08-25T16:21:00Z">
          <w:pPr>
            <w:spacing w:after="0" w:line="240" w:lineRule="auto"/>
            <w:ind w:firstLine="720"/>
          </w:pPr>
        </w:pPrChange>
      </w:pPr>
    </w:p>
    <w:p w14:paraId="5CB7C9E4" w14:textId="3873A820" w:rsidR="00F531E6" w:rsidRPr="00E33574" w:rsidDel="00B1425C" w:rsidRDefault="007E18AB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283" w:author="User" w:date="2022-10-04T14:14:00Z"/>
          <w:del w:id="34284" w:author="Kem Sereyboth" w:date="2023-07-11T11:17:00Z"/>
          <w:rFonts w:ascii="Khmer MEF1" w:hAnsi="Khmer MEF1" w:cs="Khmer MEF1"/>
          <w:sz w:val="24"/>
          <w:szCs w:val="24"/>
          <w:highlight w:val="yellow"/>
          <w:rPrChange w:id="34285" w:author="Kem Sereyboth" w:date="2023-07-19T16:59:00Z">
            <w:rPr>
              <w:ins w:id="34286" w:author="User" w:date="2022-10-04T14:14:00Z"/>
              <w:del w:id="34287" w:author="Kem Sereyboth" w:date="2023-07-11T11:17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4288" w:author="Sopheak Phorn" w:date="2023-08-25T16:21:00Z">
          <w:pPr>
            <w:spacing w:after="0" w:line="228" w:lineRule="auto"/>
            <w:ind w:firstLine="720"/>
            <w:jc w:val="both"/>
          </w:pPr>
        </w:pPrChange>
      </w:pPr>
      <w:ins w:id="34289" w:author="sakaria fa" w:date="2022-09-30T23:25:00Z">
        <w:del w:id="3429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91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>ផលវិបាក៖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92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293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>ក្នុងករណី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94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95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>ន.</w:delText>
          </w:r>
        </w:del>
      </w:ins>
      <w:ins w:id="34296" w:author="sakaria fa" w:date="2022-09-30T23:26:00Z">
        <w:del w:id="34297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29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299" w:author="sakaria fa" w:date="2022-09-30T23:25:00Z">
        <w:del w:id="3430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01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>.</w:delText>
          </w:r>
        </w:del>
      </w:ins>
      <w:ins w:id="34302" w:author="sakaria fa" w:date="2022-09-30T23:27:00Z">
        <w:del w:id="34303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04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305" w:author="sakaria fa" w:date="2022-09-30T23:25:00Z">
        <w:del w:id="34306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07" w:author="Kem Sereyboth" w:date="2023-07-19T16:59:00Z">
                <w:rPr>
                  <w:rFonts w:cs="MoolBoran"/>
                  <w:b/>
                  <w:bCs/>
                  <w:spacing w:val="-10"/>
                  <w:cs/>
                </w:rPr>
              </w:rPrChange>
            </w:rPr>
            <w:delText xml:space="preserve">.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08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>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09" w:author="Kem Sereyboth" w:date="2023-07-19T16:59:00Z">
                <w:rPr>
                  <w:rFonts w:cs="MoolBoran"/>
                  <w:spacing w:val="-10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10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ន.</w:delText>
          </w:r>
        </w:del>
      </w:ins>
      <w:ins w:id="34311" w:author="sakaria fa" w:date="2022-09-30T23:27:00Z">
        <w:del w:id="3431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1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314" w:author="sakaria fa" w:date="2022-09-30T23:25:00Z">
        <w:del w:id="34315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16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>.</w:delText>
          </w:r>
        </w:del>
      </w:ins>
      <w:ins w:id="34317" w:author="sakaria fa" w:date="2022-09-30T23:27:00Z">
        <w:del w:id="3431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1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ស</w:delText>
          </w:r>
        </w:del>
      </w:ins>
      <w:ins w:id="34320" w:author="sakaria fa" w:date="2022-09-30T23:25:00Z">
        <w:del w:id="3432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22" w:author="Kem Sereyboth" w:date="2023-07-19T16:59:00Z">
                <w:rPr>
                  <w:rFonts w:cs="MoolBoran"/>
                  <w:b/>
                  <w:bCs/>
                  <w:spacing w:val="-4"/>
                  <w:cs/>
                </w:rPr>
              </w:rPrChange>
            </w:rPr>
            <w:delText xml:space="preserve">.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23" w:author="Kem Sereyboth" w:date="2023-07-19T16:59:00Z">
                <w:rPr>
                  <w:rFonts w:cs="MoolBoran"/>
                  <w:spacing w:val="-4"/>
                  <w:cs/>
                </w:rPr>
              </w:rPrChange>
            </w:rPr>
            <w:delText>អាច</w:delText>
          </w:r>
        </w:del>
      </w:ins>
      <w:ins w:id="34324" w:author="ACER" w:date="2022-10-03T17:01:00Z">
        <w:del w:id="34325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2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ប្រឈមនឹង</w:delText>
          </w:r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បញ្ហាការប្រមូ</w:delText>
          </w:r>
        </w:del>
      </w:ins>
      <w:ins w:id="34328" w:author="ACER" w:date="2022-10-03T17:02:00Z">
        <w:del w:id="34329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លចំណូល</w:delText>
          </w:r>
        </w:del>
      </w:ins>
      <w:ins w:id="34331" w:author="ACER" w:date="2022-10-03T17:01:00Z">
        <w:del w:id="34332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3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មិនអនុលោមតាមបទប្បញ្ញត្តិ</w:delText>
          </w:r>
        </w:del>
      </w:ins>
      <w:ins w:id="34334" w:author="ACER" w:date="2022-10-03T17:02:00Z">
        <w:del w:id="34335" w:author="Kem Sereyboth" w:date="2023-07-11T11:17:00Z">
          <w:r w:rsidR="00193B6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3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និងធ្វើឱ្យ</w:delText>
          </w:r>
        </w:del>
      </w:ins>
      <w:ins w:id="34337" w:author="sakaria fa" w:date="2022-09-30T23:38:00Z">
        <w:del w:id="34338" w:author="Kem Sereyboth" w:date="2023-07-11T11:17:00Z"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3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ប៉ះពាល់</w:delText>
          </w:r>
        </w:del>
      </w:ins>
      <w:ins w:id="34340" w:author="User" w:date="2022-10-04T14:14:00Z">
        <w:del w:id="34341" w:author="Kem Sereyboth" w:date="2023-07-11T11:17:00Z">
          <w:r w:rsidR="00F531E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4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ដល់់ប្រតិបត្តិការរបស់ </w:delText>
          </w:r>
          <w:r w:rsidR="00F531E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43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="00F531E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4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និងប៉ះពាល់ដល់ចំណូល </w:delText>
          </w:r>
          <w:r w:rsidR="00F531E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45" w:author="Kem Sereyboth" w:date="2023-07-19T16:59:00Z">
                <w:rPr>
                  <w:rFonts w:ascii="Khmer MEF1" w:hAnsi="Khmer MEF1" w:cs="Khmer MEF1"/>
                  <w:b/>
                  <w:bCs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F531E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46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</w:del>
      </w:ins>
    </w:p>
    <w:p w14:paraId="238B0337" w14:textId="3CF7FD86" w:rsidR="00AA4C60" w:rsidRPr="00E33574" w:rsidDel="00B1425C" w:rsidRDefault="00AA4C60">
      <w:pPr>
        <w:pStyle w:val="ListParagraph"/>
        <w:numPr>
          <w:ilvl w:val="0"/>
          <w:numId w:val="28"/>
        </w:numPr>
        <w:spacing w:after="0" w:line="240" w:lineRule="auto"/>
        <w:ind w:left="720" w:hanging="540"/>
        <w:jc w:val="both"/>
        <w:rPr>
          <w:ins w:id="34347" w:author="sakaria fa" w:date="2022-09-30T23:38:00Z"/>
          <w:del w:id="34348" w:author="Kem Sereyboth" w:date="2023-07-11T11:17:00Z"/>
          <w:rFonts w:ascii="Khmer MEF1" w:hAnsi="Khmer MEF1" w:cs="Khmer MEF1"/>
          <w:spacing w:val="-14"/>
          <w:sz w:val="24"/>
          <w:szCs w:val="24"/>
          <w:highlight w:val="yellow"/>
          <w:rPrChange w:id="34349" w:author="Kem Sereyboth" w:date="2023-07-19T16:59:00Z">
            <w:rPr>
              <w:ins w:id="34350" w:author="sakaria fa" w:date="2022-09-30T23:38:00Z"/>
              <w:del w:id="34351" w:author="Kem Sereyboth" w:date="2023-07-11T11:17:00Z"/>
              <w:rFonts w:ascii="Khmer MEF1" w:hAnsi="Khmer MEF1" w:cs="Khmer MEF1"/>
              <w:spacing w:val="6"/>
              <w:sz w:val="24"/>
              <w:szCs w:val="24"/>
            </w:rPr>
          </w:rPrChange>
        </w:rPr>
        <w:pPrChange w:id="34352" w:author="Sopheak Phorn" w:date="2023-08-25T16:21:00Z">
          <w:pPr>
            <w:spacing w:after="0" w:line="228" w:lineRule="auto"/>
            <w:ind w:firstLine="720"/>
            <w:jc w:val="both"/>
          </w:pPr>
        </w:pPrChange>
      </w:pPr>
      <w:ins w:id="34353" w:author="sakaria fa" w:date="2022-09-30T23:38:00Z">
        <w:del w:id="34354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35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ធ្ងន់ធ្ងរ</w:delText>
          </w:r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35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ដល់ដំណើរការ </w:delText>
          </w:r>
          <w:r w:rsidRPr="00E33574" w:rsidDel="00B1425C">
            <w:rPr>
              <w:rFonts w:ascii="Khmer MEF1" w:hAnsi="Khmer MEF1" w:cs="Khmer MEF1"/>
              <w:b/>
              <w:bCs/>
              <w:spacing w:val="10"/>
              <w:sz w:val="24"/>
              <w:szCs w:val="24"/>
              <w:highlight w:val="yellow"/>
              <w:cs/>
              <w:rPrChange w:id="34357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358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ជារួម </w:delText>
          </w:r>
        </w:del>
      </w:ins>
      <w:ins w:id="34359" w:author="ACER" w:date="2022-10-03T16:57:00Z">
        <w:del w:id="34360" w:author="Kem Sereyboth" w:date="2023-07-11T11:17:00Z">
          <w:r w:rsidR="00BA101E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3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ជាពិសេស</w:delText>
          </w:r>
        </w:del>
      </w:ins>
      <w:ins w:id="34362" w:author="sakaria fa" w:date="2022-09-30T23:38:00Z">
        <w:del w:id="34363" w:author="Kem Sereyboth" w:date="2023-07-11T11:17:00Z"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364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ដោយឡែកអគ្គលេខាធិការដ្ឋាន </w:delText>
          </w:r>
          <w:r w:rsidRPr="00E33574" w:rsidDel="00B1425C">
            <w:rPr>
              <w:rFonts w:ascii="Khmer MEF1" w:hAnsi="Khmer MEF1" w:cs="Khmer MEF1"/>
              <w:b/>
              <w:bCs/>
              <w:spacing w:val="10"/>
              <w:sz w:val="24"/>
              <w:szCs w:val="24"/>
              <w:highlight w:val="yellow"/>
              <w:cs/>
              <w:rPrChange w:id="34365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36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និងអង្គភាព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367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សវនកម្មផ្ទៃក្នុងនៃ </w:delText>
          </w:r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368" w:author="Kem Sereyboth" w:date="2023-07-19T16:59:00Z">
                <w:rPr>
                  <w:rFonts w:ascii="Khmer MEF1" w:hAnsi="Khmer MEF1" w:cs="Khmer MEF1"/>
                  <w:b/>
                  <w:bCs/>
                  <w:spacing w:val="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36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370" w:author="sakaria fa" w:date="2022-09-30T23:40:00Z">
        <w:del w:id="34371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37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ដែល</w:delText>
          </w:r>
        </w:del>
      </w:ins>
      <w:ins w:id="34373" w:author="sakaria fa" w:date="2022-09-30T23:38:00Z">
        <w:del w:id="34374" w:author="Kem Sereyboth" w:date="2023-07-11T11:17:00Z"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375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ពឹងផ្អែកលើភាគទានដែលបង់ដោយអង្គភាពក្រោមឱវាទ</w:delText>
          </w:r>
        </w:del>
      </w:ins>
      <w:ins w:id="34376" w:author="LENOVO" w:date="2022-10-02T12:45:00Z">
        <w:del w:id="34377" w:author="Kem Sereyboth" w:date="2023-07-11T11:17:00Z">
          <w:r w:rsidR="001224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37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12247F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37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អ.ស.</w:delText>
          </w:r>
          <w:r w:rsidR="0012247F"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38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ហ.</w:delText>
          </w:r>
        </w:del>
      </w:ins>
      <w:ins w:id="34381" w:author="sakaria fa" w:date="2022-09-30T23:38:00Z">
        <w:del w:id="34382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383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0872D1C" w14:textId="2B1DCB5B" w:rsidR="00125B0C" w:rsidRPr="00E33574" w:rsidDel="00B1425C" w:rsidRDefault="00125B0C">
      <w:pPr>
        <w:pStyle w:val="ListParagraph"/>
        <w:numPr>
          <w:ilvl w:val="0"/>
          <w:numId w:val="28"/>
        </w:numPr>
        <w:spacing w:after="0" w:line="240" w:lineRule="auto"/>
        <w:ind w:left="720" w:hanging="540"/>
        <w:jc w:val="both"/>
        <w:rPr>
          <w:ins w:id="34384" w:author="Voeun Kuyeng" w:date="2022-08-31T11:11:00Z"/>
          <w:del w:id="34385" w:author="Kem Sereyboth" w:date="2023-07-11T11:17:00Z"/>
          <w:rFonts w:ascii="Khmer MEF1" w:hAnsi="Khmer MEF1" w:cs="Khmer MEF1"/>
          <w:spacing w:val="-14"/>
          <w:sz w:val="24"/>
          <w:szCs w:val="24"/>
          <w:highlight w:val="yellow"/>
          <w:rPrChange w:id="34386" w:author="Kem Sereyboth" w:date="2023-07-19T16:59:00Z">
            <w:rPr>
              <w:ins w:id="34387" w:author="Voeun Kuyeng" w:date="2022-08-31T11:11:00Z"/>
              <w:del w:id="34388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389" w:author="Sopheak Phorn" w:date="2023-08-25T16:21:00Z">
          <w:pPr>
            <w:spacing w:after="0" w:line="240" w:lineRule="auto"/>
            <w:ind w:firstLine="720"/>
          </w:pPr>
        </w:pPrChange>
      </w:pPr>
      <w:ins w:id="34390" w:author="Voeun Kuyeng" w:date="2022-08-31T11:11:00Z">
        <w:del w:id="34391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39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កលែងខាងលើ</w:delText>
          </w:r>
        </w:del>
      </w:ins>
      <w:ins w:id="34393" w:author="Voeun Kuyeng" w:date="2022-09-06T18:12:00Z">
        <w:del w:id="34394" w:author="Kem Sereyboth" w:date="2023-07-11T11:17:00Z">
          <w:r w:rsidR="00086AC6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rPrChange w:id="3439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4396" w:author="Voeun Kuyeng" w:date="2022-08-31T11:11:00Z">
        <w:del w:id="34397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3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ឬ</w:delText>
          </w:r>
        </w:del>
      </w:ins>
    </w:p>
    <w:p w14:paraId="6BB33656" w14:textId="3833436B" w:rsidR="00624834" w:rsidRPr="00E33574" w:rsidDel="00B1425C" w:rsidRDefault="00125B0C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del w:id="34399" w:author="Kem Sereyboth" w:date="2023-07-11T11:17:00Z"/>
          <w:rFonts w:ascii="Khmer MEF1" w:hAnsi="Khmer MEF1" w:cs="Khmer MEF1"/>
          <w:sz w:val="24"/>
          <w:szCs w:val="24"/>
          <w:highlight w:val="yellow"/>
          <w:lang w:val="ca-ES"/>
          <w:rPrChange w:id="34400" w:author="Kem Sereyboth" w:date="2023-07-19T16:59:00Z">
            <w:rPr>
              <w:del w:id="34401" w:author="Kem Sereyboth" w:date="2023-07-11T11:17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  <w:ins w:id="34402" w:author="Voeun Kuyeng" w:date="2022-08-31T11:11:00Z">
        <w:del w:id="34403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0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34405" w:author="Voeun Kuyeng" w:date="2022-09-06T18:12:00Z">
        <w:del w:id="34406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40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4408" w:author="User" w:date="2022-10-04T11:37:00Z">
        <w:del w:id="34409" w:author="Kem Sereyboth" w:date="2023-07-11T11:17:00Z">
          <w:r w:rsidR="006C72F9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10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411" w:author="Voeun Kuyeng" w:date="2022-08-31T11:11:00Z">
        <w:del w:id="3441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1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ប្រធានបទដែលបានធ្វើសវនកម្ម</w:delText>
          </w:r>
        </w:del>
      </w:ins>
      <w:ins w:id="34414" w:author="Windows User" w:date="2022-09-06T04:32:00Z">
        <w:del w:id="34415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1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ទី</w:delText>
          </w:r>
        </w:del>
      </w:ins>
      <w:ins w:id="34417" w:author="Kem Sereiboth" w:date="2022-09-15T15:56:00Z">
        <w:del w:id="34418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1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៣</w:delText>
          </w:r>
        </w:del>
      </w:ins>
      <w:ins w:id="34420" w:author="sakaria fa" w:date="2022-09-15T22:49:00Z">
        <w:del w:id="34421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22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423" w:author="Kem Sereiboth" w:date="2022-09-15T15:56:00Z">
        <w:del w:id="34424" w:author="Kem Sereyboth" w:date="2023-07-11T11:17:00Z">
          <w:r w:rsidR="003862A8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2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34426" w:author="sakaria fa" w:date="2022-09-15T22:18:00Z">
        <w:del w:id="34427" w:author="Kem Sereyboth" w:date="2023-07-11T11:17:00Z">
          <w:r w:rsidR="00976F41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2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429" w:author="User" w:date="2022-10-07T15:57:00Z">
        <w:del w:id="34430" w:author="Kem Sereyboth" w:date="2023-07-11T11:17:00Z">
          <w:r w:rsidR="009574A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3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ពុំទាន់បាន</w:delText>
          </w:r>
        </w:del>
      </w:ins>
      <w:ins w:id="34432" w:author="Un Seakamey" w:date="2022-11-14T11:28:00Z">
        <w:del w:id="34433" w:author="Kem Sereyboth" w:date="2023-07-11T11:17:00Z">
          <w:r w:rsidR="00CD3A3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អាច</w:delText>
          </w:r>
        </w:del>
      </w:ins>
      <w:ins w:id="34435" w:author="User" w:date="2022-10-07T15:57:00Z">
        <w:del w:id="34436" w:author="Kem Sereyboth" w:date="2023-07-11T11:17:00Z">
          <w:r w:rsidR="009574A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3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បង់ភាគទាន ១០% ជូនអគ្គលេខាធិការដ្ឋាននៃ </w:delText>
          </w:r>
          <w:r w:rsidR="009574A3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lang w:val="ca-ES"/>
              <w:rPrChange w:id="3443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9574A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3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ស្របតាមបទប្បញ្ញត្តិជាធរមាន</w:delText>
          </w:r>
        </w:del>
      </w:ins>
      <w:ins w:id="34440" w:author="sakaria fa" w:date="2022-09-15T22:18:00Z">
        <w:del w:id="34441" w:author="Kem Sereyboth" w:date="2023-07-11T11:17:00Z">
          <w:r w:rsidR="00976F41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42" w:author="Kem Sereyboth" w:date="2023-07-19T16:59:00Z">
                <w:rPr>
                  <w:rFonts w:cs="MoolBoran"/>
                  <w:cs/>
                </w:rPr>
              </w:rPrChange>
            </w:rPr>
            <w:delText>ការបង់ភាគទាន ១០%</w:delText>
          </w:r>
        </w:del>
      </w:ins>
      <w:ins w:id="34443" w:author="Windows User" w:date="2022-09-06T04:32:00Z">
        <w:del w:id="34444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4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..</w:delText>
          </w:r>
        </w:del>
      </w:ins>
      <w:ins w:id="34446" w:author="Voeun Kuyeng" w:date="2022-09-06T18:12:00Z">
        <w:del w:id="34447" w:author="Kem Sereyboth" w:date="2023-07-11T11:17:00Z">
          <w:r w:rsidR="00086AC6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rPrChange w:id="3444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4449" w:author="Windows User" w:date="2022-09-06T04:32:00Z">
        <w:del w:id="34450" w:author="Kem Sereyboth" w:date="2023-07-11T11:17:00Z">
          <w:r w:rsidR="00D23F3B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45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..</w:delText>
          </w:r>
        </w:del>
      </w:ins>
      <w:ins w:id="34452" w:author="Voeun Kuyeng" w:date="2022-08-31T11:11:00Z">
        <w:del w:id="34453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454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</w:p>
    <w:p w14:paraId="3B982E47" w14:textId="21AE34B1" w:rsidR="00836D0C" w:rsidRPr="00E33574" w:rsidDel="00B1425C" w:rsidRDefault="00836D0C">
      <w:pPr>
        <w:pStyle w:val="ListParagraph"/>
        <w:spacing w:after="0" w:line="240" w:lineRule="auto"/>
        <w:ind w:left="990" w:hanging="270"/>
        <w:rPr>
          <w:ins w:id="34455" w:author="User" w:date="2022-10-07T15:48:00Z"/>
          <w:del w:id="34456" w:author="Kem Sereyboth" w:date="2023-07-11T11:17:00Z"/>
          <w:rFonts w:ascii="Khmer MEF1" w:hAnsi="Khmer MEF1" w:cs="Khmer MEF1"/>
          <w:sz w:val="24"/>
          <w:szCs w:val="24"/>
          <w:highlight w:val="yellow"/>
          <w:lang w:val="ca-ES"/>
          <w:rPrChange w:id="34457" w:author="Kem Sereyboth" w:date="2023-07-19T16:59:00Z">
            <w:rPr>
              <w:ins w:id="34458" w:author="User" w:date="2022-10-07T15:48:00Z"/>
              <w:del w:id="34459" w:author="Kem Sereyboth" w:date="2023-07-11T11:17:00Z"/>
              <w:rFonts w:ascii="Khmer MEF1" w:hAnsi="Khmer MEF1" w:cs="Khmer MEF1"/>
              <w:spacing w:val="-2"/>
              <w:sz w:val="24"/>
              <w:szCs w:val="24"/>
              <w:highlight w:val="yellow"/>
            </w:rPr>
          </w:rPrChange>
        </w:rPr>
        <w:pPrChange w:id="34460" w:author="Sopheak Phorn" w:date="2023-08-25T16:21:00Z">
          <w:pPr>
            <w:pStyle w:val="ListParagraph"/>
            <w:spacing w:after="0" w:line="240" w:lineRule="auto"/>
            <w:ind w:firstLine="720"/>
            <w:jc w:val="both"/>
          </w:pPr>
        </w:pPrChange>
      </w:pPr>
    </w:p>
    <w:p w14:paraId="32A3C8A2" w14:textId="2C7A47D4" w:rsidR="00624834" w:rsidRPr="00E33574" w:rsidDel="00B1425C" w:rsidRDefault="00624834">
      <w:pPr>
        <w:pStyle w:val="ListParagraph"/>
        <w:numPr>
          <w:ilvl w:val="0"/>
          <w:numId w:val="28"/>
        </w:numPr>
        <w:spacing w:after="0" w:line="240" w:lineRule="auto"/>
        <w:ind w:left="1267" w:hanging="187"/>
        <w:jc w:val="both"/>
        <w:rPr>
          <w:ins w:id="34461" w:author="sakaria fa" w:date="2022-09-30T23:29:00Z"/>
          <w:del w:id="34462" w:author="Kem Sereyboth" w:date="2023-07-11T11:17:00Z"/>
          <w:rFonts w:ascii="Khmer MEF1" w:hAnsi="Khmer MEF1" w:cs="Khmer MEF1"/>
          <w:spacing w:val="-14"/>
          <w:sz w:val="24"/>
          <w:szCs w:val="24"/>
          <w:highlight w:val="yellow"/>
          <w:rPrChange w:id="34463" w:author="Kem Sereyboth" w:date="2023-07-19T16:59:00Z">
            <w:rPr>
              <w:ins w:id="34464" w:author="sakaria fa" w:date="2022-09-30T23:29:00Z"/>
              <w:del w:id="34465" w:author="Kem Sereyboth" w:date="2023-07-11T11:17:00Z"/>
              <w:spacing w:val="-14"/>
            </w:rPr>
          </w:rPrChange>
        </w:rPr>
        <w:pPrChange w:id="34466" w:author="Sopheak Phorn" w:date="2023-08-25T16:21:00Z">
          <w:pPr>
            <w:pStyle w:val="ListParagraph"/>
            <w:numPr>
              <w:numId w:val="28"/>
            </w:numPr>
            <w:spacing w:after="0" w:line="240" w:lineRule="auto"/>
            <w:ind w:left="1260" w:hanging="180"/>
            <w:jc w:val="both"/>
          </w:pPr>
        </w:pPrChange>
      </w:pPr>
      <w:ins w:id="34467" w:author="sakaria fa" w:date="2022-09-30T23:29:00Z">
        <w:del w:id="3446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46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អនុសាសន៍៖ </w:delText>
          </w:r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447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ន.ស.ស. </w:delText>
          </w:r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47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គួរពន្លឿនការរៀបចំបទប្បញ្ញត្តិ</w:delText>
          </w:r>
        </w:del>
      </w:ins>
      <w:ins w:id="34472" w:author="ACER" w:date="2022-10-03T16:58:00Z">
        <w:del w:id="34473" w:author="Kem Sereyboth" w:date="2023-07-11T11:17:00Z">
          <w:r w:rsidR="00193B6E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47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ពាក</w:delText>
          </w:r>
        </w:del>
      </w:ins>
      <w:ins w:id="34475" w:author="ACER" w:date="2022-10-03T16:59:00Z">
        <w:del w:id="34476" w:author="Kem Sereyboth" w:date="2023-07-11T11:17:00Z">
          <w:r w:rsidR="00193B6E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477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់ព័ន្ធ និងសេចក្ដីសម្រេច</w:delText>
          </w:r>
        </w:del>
      </w:ins>
      <w:ins w:id="34478" w:author="sakaria fa" w:date="2022-09-30T23:29:00Z">
        <w:del w:id="34479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480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ស្ដីពីអត្រា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481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នីតិវិធីនៃការបង់ និងការ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482" w:author="Kem Sereyboth" w:date="2023-07-19T16:59:00Z">
                <w:rPr>
                  <w:rFonts w:cs="MoolBoran"/>
                  <w:cs/>
                </w:rPr>
              </w:rPrChange>
            </w:rPr>
            <w:delText xml:space="preserve">ចាត់ចែងកម្រៃសេវាត្រួតពិនិត្យពីអង្គភាពក្រោមឱវាទ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83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ត្រឹម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8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ត្រីមាសទី</w:delText>
          </w:r>
        </w:del>
      </w:ins>
      <w:ins w:id="34485" w:author="User" w:date="2022-10-04T11:35:00Z">
        <w:del w:id="34486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8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4488" w:author="ACER" w:date="2022-10-03T17:19:00Z">
        <w:del w:id="34489" w:author="Kem Sereyboth" w:date="2023-07-11T11:17:00Z">
          <w:r w:rsidR="001E196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9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២</w:delText>
          </w:r>
        </w:del>
      </w:ins>
      <w:ins w:id="34491" w:author="sakaria fa" w:date="2022-10-01T00:07:00Z">
        <w:del w:id="34492" w:author="Kem Sereyboth" w:date="2023-07-11T11:17:00Z">
          <w:r w:rsidR="007A1C1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4494" w:author="sakaria fa" w:date="2022-09-30T23:29:00Z">
        <w:del w:id="34495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</w:delText>
          </w:r>
        </w:del>
      </w:ins>
      <w:ins w:id="34497" w:author="ACER" w:date="2022-10-03T17:19:00Z">
        <w:del w:id="34498" w:author="Kem Sereyboth" w:date="2023-07-11T11:17:00Z">
          <w:r w:rsidR="001E196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4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4500" w:author="sakaria fa" w:date="2022-10-01T00:07:00Z">
        <w:del w:id="34501" w:author="Kem Sereyboth" w:date="2023-07-11T11:17:00Z">
          <w:r w:rsidR="007A1C1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5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4503" w:author="sakaria fa" w:date="2022-09-30T23:29:00Z">
        <w:del w:id="3450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505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។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lang w:val="ca-ES"/>
              <w:rPrChange w:id="34506" w:author="Kem Sereyboth" w:date="2023-07-19T16:59:00Z">
                <w:rPr>
                  <w:lang w:val="ca-ES"/>
                </w:rPr>
              </w:rPrChange>
            </w:rPr>
            <w:delText xml:space="preserve"> </w:delText>
          </w:r>
        </w:del>
      </w:ins>
    </w:p>
    <w:p w14:paraId="0B1A0B5E" w14:textId="1557EDC0" w:rsidR="002C431B" w:rsidRPr="00E33574" w:rsidDel="00B1425C" w:rsidRDefault="00624834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del w:id="34507" w:author="Kem Sereyboth" w:date="2023-07-11T11:17:00Z"/>
          <w:rFonts w:ascii="Khmer MEF1" w:hAnsi="Khmer MEF1" w:cs="Khmer MEF1"/>
          <w:sz w:val="24"/>
          <w:szCs w:val="24"/>
          <w:highlight w:val="yellow"/>
          <w:rPrChange w:id="34508" w:author="Kem Sereyboth" w:date="2023-07-19T16:59:00Z">
            <w:rPr>
              <w:del w:id="34509" w:author="Kem Sereyboth" w:date="2023-07-11T11:17:00Z"/>
              <w:rFonts w:ascii="Khmer MEF1" w:hAnsi="Khmer MEF1" w:cs="Khmer MEF1"/>
              <w:b/>
              <w:bCs/>
              <w:spacing w:val="-14"/>
              <w:sz w:val="24"/>
              <w:szCs w:val="24"/>
            </w:rPr>
          </w:rPrChange>
        </w:rPr>
      </w:pPr>
      <w:ins w:id="34510" w:author="sakaria fa" w:date="2022-09-30T23:29:00Z">
        <w:del w:id="3451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51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ផលវិបាក៖ 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51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ក្នុងករណី </w:delText>
          </w:r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514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51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51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51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51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អាច</w:delText>
          </w:r>
        </w:del>
      </w:ins>
      <w:ins w:id="34519" w:author="ACER" w:date="2022-10-03T17:04:00Z">
        <w:del w:id="34520" w:author="Kem Sereyboth" w:date="2023-07-11T11:17:00Z">
          <w:r w:rsidR="00193B6E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52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ប្រឈមនឹង</w:delText>
          </w:r>
        </w:del>
      </w:ins>
      <w:ins w:id="34522" w:author="ACER" w:date="2022-10-03T17:03:00Z">
        <w:del w:id="34523" w:author="Kem Sereyboth" w:date="2023-07-11T11:17:00Z">
          <w:r w:rsidR="00193B6E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5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បញ្ហានៃការបង់ភាគទាន ១០% មិនអនុលោមតាមបទប្បញ្ញត្តិ</w:delText>
          </w:r>
        </w:del>
      </w:ins>
      <w:ins w:id="34525" w:author="ACER" w:date="2022-10-03T17:04:00Z">
        <w:del w:id="34526" w:author="Kem Sereyboth" w:date="2023-07-11T11:17:00Z">
          <w:r w:rsidR="00193B6E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5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និងប៉ះ</w:delText>
          </w:r>
        </w:del>
      </w:ins>
      <w:ins w:id="34528" w:author="sakaria fa" w:date="2022-09-30T23:41:00Z">
        <w:del w:id="34529" w:author="Kem Sereyboth" w:date="2023-07-11T11:17:00Z">
          <w:r w:rsidR="00AA4C60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53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ពាល់ធ្ងន់ធ្ងរដល់</w:delText>
          </w:r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53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ដំណើរការ </w:delText>
          </w:r>
          <w:r w:rsidR="00AA4C60"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53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53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ជារួម ដោយឡែក</w:delText>
          </w:r>
        </w:del>
      </w:ins>
      <w:ins w:id="34534" w:author="ACER" w:date="2022-10-03T17:04:00Z">
        <w:del w:id="34535" w:author="Kem Sereyboth" w:date="2023-07-11T11:17:00Z">
          <w:r w:rsidR="00193B6E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53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ជាព</w:delText>
          </w:r>
        </w:del>
      </w:ins>
      <w:ins w:id="34537" w:author="ACER" w:date="2022-10-03T17:05:00Z">
        <w:del w:id="34538" w:author="Kem Sereyboth" w:date="2023-07-11T11:17:00Z">
          <w:r w:rsidR="00193B6E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53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ិសេស</w:delText>
          </w:r>
        </w:del>
      </w:ins>
      <w:ins w:id="34540" w:author="sakaria fa" w:date="2022-09-30T23:41:00Z">
        <w:del w:id="34541" w:author="Kem Sereyboth" w:date="2023-07-11T11:17:00Z"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54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អគ្គលេខាធិការដ្ឋាន </w:delText>
          </w:r>
          <w:r w:rsidR="00AA4C60"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54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="00AA4C60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54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និងអង្គភាព</w:delText>
          </w:r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4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សវនកម្មផ្ទៃក្នុងនៃ </w:delText>
          </w:r>
          <w:r w:rsidR="00AA4C60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46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អ.ស.ហ.</w:delText>
          </w:r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4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ដែលពឹងផ្អែកលើភាគទានដែលបង់ដោយអង្គភាពក្រោមឱវាទ</w:delText>
          </w:r>
        </w:del>
      </w:ins>
      <w:ins w:id="34548" w:author="LENOVO" w:date="2022-10-02T12:47:00Z">
        <w:del w:id="34549" w:author="Kem Sereyboth" w:date="2023-07-11T11:17:00Z">
          <w:r w:rsidR="001224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12247F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55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4552" w:author="sakaria fa" w:date="2022-09-30T23:41:00Z">
        <w:del w:id="34553" w:author="Kem Sereyboth" w:date="2023-07-11T11:17:00Z"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54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555" w:author="User" w:date="2022-09-22T16:03:00Z">
        <w:del w:id="34556" w:author="Kem Sereyboth" w:date="2023-07-11T11:17:00Z">
          <w:r w:rsidR="0092034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57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មិនទាន់មានបទដ្ឋានគតិយុត្តសម្រាប់អនុវត្ត ដូច្នេះ សវនករទទួលបន្ទុក មិនអាចផ្ដល់សេចក្ដីសន្និដ្ឋានបានទេ។</w:delText>
          </w:r>
        </w:del>
      </w:ins>
      <w:ins w:id="34558" w:author="Voeun Kuyeng" w:date="2022-08-31T11:11:00Z">
        <w:del w:id="34559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6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គឺមិនអនុលោមតាម </w:delText>
          </w:r>
        </w:del>
      </w:ins>
      <w:ins w:id="34561" w:author="Kem Sereiboth" w:date="2022-09-15T15:58:00Z">
        <w:del w:id="34562" w:author="Kem Sereyboth" w:date="2023-07-11T11:17:00Z"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63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ប្រការ ៣ និងប្រការ ៤ នៃប្រកាសលេខ ០១៥ អ.ស.ហ.ប្រក ចុះថ្ងៃទី១២ ខែវិច្ឆិកា ឆ្នាំ២០២២ ស្តីពីការកំណត់ប្រភពធនធាន និងការប្រើប្រាស់ធនធានរបស់អគ្គលេខាធិការដ្ឋានអាជ្ញាធរសេវាហិរញ្ញវត្ថុមិនមែនធនាគារ មូលហេតុ</w:delText>
          </w:r>
        </w:del>
      </w:ins>
      <w:ins w:id="34564" w:author="Kem Sereiboth" w:date="2022-09-15T15:59:00Z">
        <w:del w:id="34565" w:author="Kem Sereyboth" w:date="2023-07-11T11:17:00Z"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6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 xml:space="preserve"> ន.ស.ស.</w:delText>
          </w:r>
          <w:r w:rsidR="003862A8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5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ពុំទាន់មានកម្រងសេវាសាធារណៈក្រោមសមត្ថកិច្ចនៅឡើយ។</w:delText>
          </w:r>
        </w:del>
      </w:ins>
    </w:p>
    <w:p w14:paraId="0A65F979" w14:textId="69489452" w:rsidR="00AA4C60" w:rsidRPr="00E33574" w:rsidDel="00B1425C" w:rsidRDefault="00AA4C60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568" w:author="sakaria fa" w:date="2022-09-30T23:41:00Z"/>
          <w:del w:id="34569" w:author="Kem Sereyboth" w:date="2023-07-11T11:17:00Z"/>
          <w:rFonts w:ascii="Khmer MEF1" w:hAnsi="Khmer MEF1" w:cs="Khmer MEF1"/>
          <w:sz w:val="24"/>
          <w:szCs w:val="24"/>
          <w:highlight w:val="yellow"/>
          <w:rPrChange w:id="34570" w:author="Kem Sereyboth" w:date="2023-07-19T16:59:00Z">
            <w:rPr>
              <w:ins w:id="34571" w:author="sakaria fa" w:date="2022-09-30T23:41:00Z"/>
              <w:del w:id="34572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573" w:author="Sopheak Phorn" w:date="2023-08-25T16:21:00Z">
          <w:pPr>
            <w:pStyle w:val="ListParagraph"/>
            <w:numPr>
              <w:numId w:val="28"/>
            </w:numPr>
            <w:spacing w:after="0" w:line="240" w:lineRule="auto"/>
            <w:ind w:left="1260" w:firstLine="720"/>
            <w:jc w:val="both"/>
          </w:pPr>
        </w:pPrChange>
      </w:pPr>
    </w:p>
    <w:p w14:paraId="7A2A396B" w14:textId="5EBDC35A" w:rsidR="00920343" w:rsidRPr="00E33574" w:rsidDel="00B1425C" w:rsidRDefault="00AA4C60">
      <w:pPr>
        <w:spacing w:after="0" w:line="240" w:lineRule="auto"/>
        <w:ind w:hanging="540"/>
        <w:jc w:val="both"/>
        <w:rPr>
          <w:ins w:id="34574" w:author="User" w:date="2022-09-22T16:03:00Z"/>
          <w:del w:id="34575" w:author="Kem Sereyboth" w:date="2023-07-11T11:17:00Z"/>
          <w:rFonts w:ascii="Khmer MEF1" w:hAnsi="Khmer MEF1" w:cs="Khmer MEF1"/>
          <w:b/>
          <w:bCs/>
          <w:spacing w:val="-14"/>
          <w:sz w:val="24"/>
          <w:szCs w:val="24"/>
          <w:highlight w:val="yellow"/>
          <w:rPrChange w:id="34576" w:author="Kem Sereyboth" w:date="2023-07-19T16:59:00Z">
            <w:rPr>
              <w:ins w:id="34577" w:author="User" w:date="2022-09-22T16:03:00Z"/>
              <w:del w:id="34578" w:author="Kem Sereyboth" w:date="2023-07-11T11:17:00Z"/>
              <w:rFonts w:ascii="Khmer MEF1" w:hAnsi="Khmer MEF1" w:cs="Khmer MEF1"/>
              <w:sz w:val="24"/>
              <w:szCs w:val="24"/>
            </w:rPr>
          </w:rPrChange>
        </w:rPr>
        <w:pPrChange w:id="34579" w:author="Sopheak Phorn" w:date="2023-08-25T16:21:00Z">
          <w:pPr>
            <w:spacing w:after="0" w:line="240" w:lineRule="auto"/>
            <w:ind w:firstLine="720"/>
          </w:pPr>
        </w:pPrChange>
      </w:pPr>
      <w:ins w:id="34580" w:author="sakaria fa" w:date="2022-09-30T23:42:00Z">
        <w:del w:id="34581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58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tab/>
          </w:r>
        </w:del>
      </w:ins>
    </w:p>
    <w:p w14:paraId="773900DA" w14:textId="6F84F2A8" w:rsidR="00624834" w:rsidRPr="00E33574" w:rsidDel="00B1425C" w:rsidRDefault="002C431B">
      <w:pPr>
        <w:spacing w:after="0" w:line="240" w:lineRule="auto"/>
        <w:ind w:left="990" w:hanging="270"/>
        <w:rPr>
          <w:ins w:id="34583" w:author="sakaria fa" w:date="2022-09-30T23:31:00Z"/>
          <w:del w:id="34584" w:author="Kem Sereyboth" w:date="2023-07-11T11:17:00Z"/>
          <w:rFonts w:ascii="Khmer MEF1" w:hAnsi="Khmer MEF1" w:cs="Khmer MEF1"/>
          <w:sz w:val="24"/>
          <w:szCs w:val="24"/>
          <w:highlight w:val="yellow"/>
          <w:rPrChange w:id="34585" w:author="Kem Sereyboth" w:date="2023-07-19T16:59:00Z">
            <w:rPr>
              <w:ins w:id="34586" w:author="sakaria fa" w:date="2022-09-30T23:31:00Z"/>
              <w:del w:id="34587" w:author="Kem Sereyboth" w:date="2023-07-11T11:17:00Z"/>
              <w:rFonts w:ascii="Khmer MEF1" w:hAnsi="Khmer MEF1" w:cs="Khmer MEF1"/>
              <w:spacing w:val="-8"/>
              <w:sz w:val="24"/>
              <w:szCs w:val="24"/>
              <w:highlight w:val="yellow"/>
            </w:rPr>
          </w:rPrChange>
        </w:rPr>
        <w:pPrChange w:id="34588" w:author="Sopheak Phorn" w:date="2023-08-25T16:21:00Z">
          <w:pPr>
            <w:pStyle w:val="ListParagraph"/>
          </w:pPr>
        </w:pPrChange>
      </w:pPr>
      <w:ins w:id="34589" w:author="Kem Sereiboth" w:date="2022-09-15T16:04:00Z">
        <w:del w:id="34590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5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34592" w:author="User" w:date="2022-10-04T11:37:00Z">
        <w:del w:id="34593" w:author="Kem Sereyboth" w:date="2023-07-11T11:17:00Z">
          <w:r w:rsidR="006C72F9"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594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highlight w:val="yellow"/>
                  <w:cs/>
                </w:rPr>
              </w:rPrChange>
            </w:rPr>
            <w:delText>លទ្ធផលរកឃើញទី</w:delText>
          </w:r>
        </w:del>
      </w:ins>
      <w:ins w:id="34595" w:author="Kem Sereiboth" w:date="2022-09-15T16:04:00Z">
        <w:del w:id="34596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597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ប្រធានបទទី៤</w:delText>
          </w:r>
        </w:del>
      </w:ins>
      <w:ins w:id="34598" w:author="sakaria fa" w:date="2022-09-15T22:49:00Z">
        <w:del w:id="34599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600" w:author="Kem Sereyboth" w:date="2023-07-19T16:59:00Z">
                <w:rPr>
                  <w:rFonts w:cs="MoolBoran"/>
                  <w:spacing w:val="-8"/>
                  <w:cs/>
                </w:rPr>
              </w:rPrChange>
            </w:rPr>
            <w:delText>៖</w:delText>
          </w:r>
        </w:del>
      </w:ins>
      <w:ins w:id="34601" w:author="Kem Sereiboth" w:date="2022-09-15T16:04:00Z">
        <w:del w:id="3460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2"/>
              <w:sz w:val="24"/>
              <w:szCs w:val="24"/>
              <w:highlight w:val="yellow"/>
              <w:cs/>
              <w:rPrChange w:id="34603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604" w:author="User" w:date="2022-10-07T15:48:00Z">
        <w:del w:id="34605" w:author="Kem Sereyboth" w:date="2023-07-11T11:17:00Z">
          <w:r w:rsidR="00DE7896"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</w:rPr>
            <w:delText>ពុំទាន់អនុវត្តប្រព័ន្ធលើកទឹកចិត្តមន្រ្តីស្របតាមបទប្បញ្ញត្តិជាធរមាន</w:delText>
          </w:r>
        </w:del>
      </w:ins>
      <w:ins w:id="34606" w:author="Kem Sereiboth" w:date="2022-09-15T16:04:00Z">
        <w:del w:id="3460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08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ប្រព័ន្ធលើកទឹកចិត្តមន្រ្តី </w:delText>
          </w:r>
        </w:del>
      </w:ins>
    </w:p>
    <w:p w14:paraId="19968BD9" w14:textId="14222FF6" w:rsidR="00624834" w:rsidRPr="00E33574" w:rsidDel="00B1425C" w:rsidRDefault="00624834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609" w:author="sakaria fa" w:date="2022-09-30T23:31:00Z"/>
          <w:del w:id="34610" w:author="Kem Sereyboth" w:date="2023-07-11T11:17:00Z"/>
          <w:rFonts w:ascii="Khmer MEF1" w:hAnsi="Khmer MEF1" w:cs="Khmer MEF1"/>
          <w:b/>
          <w:bCs/>
          <w:sz w:val="24"/>
          <w:szCs w:val="24"/>
          <w:highlight w:val="yellow"/>
          <w:rPrChange w:id="34611" w:author="Kem Sereyboth" w:date="2023-07-19T16:59:00Z">
            <w:rPr>
              <w:ins w:id="34612" w:author="sakaria fa" w:date="2022-09-30T23:31:00Z"/>
              <w:del w:id="34613" w:author="Kem Sereyboth" w:date="2023-07-11T11:17:00Z"/>
              <w:rFonts w:ascii="Khmer MEF1" w:hAnsi="Khmer MEF1" w:cs="Khmer MEF1"/>
              <w:spacing w:val="-14"/>
              <w:sz w:val="24"/>
              <w:szCs w:val="24"/>
            </w:rPr>
          </w:rPrChange>
        </w:rPr>
      </w:pPr>
      <w:ins w:id="34614" w:author="sakaria fa" w:date="2022-09-30T23:31:00Z">
        <w:del w:id="34615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616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អនុសាសន៍៖ ន.ស.ស. </w:delText>
          </w:r>
        </w:del>
      </w:ins>
      <w:ins w:id="34617" w:author="User" w:date="2022-10-04T11:38:00Z">
        <w:del w:id="34618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1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គួរ</w:delText>
          </w:r>
        </w:del>
      </w:ins>
      <w:ins w:id="34620" w:author="User" w:date="2022-10-04T11:40:00Z">
        <w:del w:id="34621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2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ពិចារណាធ្វើសមាហរណកម្មប្រព័ន្ធលើកទឹកចិត្តមន្ត្រី</w:delText>
          </w:r>
        </w:del>
      </w:ins>
      <w:ins w:id="34623" w:author="User" w:date="2022-10-04T11:41:00Z">
        <w:del w:id="34624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2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របស់</w:delText>
          </w:r>
        </w:del>
      </w:ins>
      <w:ins w:id="34626" w:author="User" w:date="2022-10-04T11:40:00Z">
        <w:del w:id="34627" w:author="Kem Sereyboth" w:date="2023-07-11T11:17:00Z"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2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6C72F9"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cs/>
              <w:rPrChange w:id="3462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  <w:r w:rsidR="006C72F9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30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</w:del>
      </w:ins>
      <w:ins w:id="34631" w:author="sakaria fa" w:date="2022-09-30T23:32:00Z">
        <w:del w:id="34632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3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ត្រូវពិនិត្យ និងអនុវត្តប្រព័ន្ធលើកទឹកចិត្តដែលចេញដោយអាជ្ញាធរសេវាហិរញ្ញវ</w:delText>
          </w:r>
        </w:del>
      </w:ins>
      <w:ins w:id="34634" w:author="sakaria fa" w:date="2022-09-30T23:33:00Z">
        <w:del w:id="34635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3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ត្ថុ​មិនមែនធនាគារ</w:delText>
          </w:r>
        </w:del>
      </w:ins>
      <w:ins w:id="34637" w:author="sakaria fa" w:date="2022-09-30T23:31:00Z">
        <w:del w:id="34638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39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ត្រឹមត្រីមាសទី</w:delText>
          </w:r>
        </w:del>
      </w:ins>
      <w:ins w:id="34640" w:author="sakaria fa" w:date="2022-09-30T23:33:00Z">
        <w:del w:id="34641" w:author="Kem Sereyboth" w:date="2023-07-11T11:17:00Z">
          <w:r w:rsidR="00AA4C60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4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</w:del>
      </w:ins>
      <w:ins w:id="34643" w:author="ACER" w:date="2022-10-03T17:05:00Z">
        <w:del w:id="34644" w:author="Kem Sereyboth" w:date="2023-07-11T11:17:00Z">
          <w:r w:rsidR="00FC66C3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45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34646" w:author="sakaria fa" w:date="2022-09-30T23:31:00Z">
        <w:del w:id="34647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4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ឆ្នាំ២០២</w:delText>
          </w:r>
        </w:del>
      </w:ins>
      <w:ins w:id="34649" w:author="ACER" w:date="2022-10-03T17:05:00Z">
        <w:del w:id="34650" w:author="Kem Sereyboth" w:date="2023-07-11T11:17:00Z">
          <w:r w:rsidR="00193B6E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51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៣</w:delText>
          </w:r>
        </w:del>
      </w:ins>
      <w:ins w:id="34652" w:author="sakaria fa" w:date="2022-09-30T23:34:00Z">
        <w:del w:id="34653" w:author="Kem Sereyboth" w:date="2023-07-11T11:17:00Z">
          <w:r w:rsidR="00AA4C60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5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</w:del>
      </w:ins>
      <w:ins w:id="34655" w:author="sakaria fa" w:date="2022-09-30T23:31:00Z">
        <w:del w:id="34656" w:author="Kem Sereyboth" w:date="2023-07-11T11:17:00Z"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6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។</w:delText>
          </w:r>
          <w:r w:rsidRPr="00E33574" w:rsidDel="00B1425C">
            <w:rPr>
              <w:rFonts w:ascii="Khmer MEF1" w:hAnsi="Khmer MEF1" w:cs="Khmer MEF1"/>
              <w:b/>
              <w:bCs/>
              <w:spacing w:val="-8"/>
              <w:sz w:val="24"/>
              <w:szCs w:val="24"/>
              <w:highlight w:val="yellow"/>
              <w:rPrChange w:id="34658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4659" w:author="User" w:date="2022-10-04T11:41:00Z">
        <w:del w:id="34660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61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ចូលក្នុង</w:delText>
          </w:r>
          <w:r w:rsidR="006C72F9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</w:rPr>
            <w:delText>ប្រព័ន្ធលើកទឹកចិត្តមន្ត្រី</w:delText>
          </w:r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62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របស់</w:delText>
          </w:r>
          <w:r w:rsidR="006C72F9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63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 អ.ស.ហ.</w:delText>
          </w:r>
        </w:del>
      </w:ins>
      <w:ins w:id="34664" w:author="User" w:date="2022-10-05T13:42:00Z">
        <w:del w:id="34665" w:author="Kem Sereyboth" w:date="2023-07-11T11:17:00Z">
          <w:r w:rsidR="00176ED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66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17AEBF1B" w14:textId="1C39A46A" w:rsidR="009903AD" w:rsidRPr="00E33574" w:rsidDel="00B1425C" w:rsidRDefault="00624834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667" w:author="ACER" w:date="2022-10-03T17:16:00Z"/>
          <w:del w:id="34668" w:author="Kem Sereyboth" w:date="2023-07-11T11:17:00Z"/>
          <w:rFonts w:ascii="Khmer MEF1" w:hAnsi="Khmer MEF1" w:cs="Khmer MEF1"/>
          <w:sz w:val="24"/>
          <w:szCs w:val="24"/>
          <w:highlight w:val="yellow"/>
          <w:rPrChange w:id="34669" w:author="Kem Sereyboth" w:date="2023-07-19T16:59:00Z">
            <w:rPr>
              <w:ins w:id="34670" w:author="ACER" w:date="2022-10-03T17:16:00Z"/>
              <w:del w:id="34671" w:author="Kem Sereyboth" w:date="2023-07-11T11:17:00Z"/>
              <w:rFonts w:ascii="Khmer MEF1" w:hAnsi="Khmer MEF1" w:cs="Khmer MEF1"/>
              <w:spacing w:val="-14"/>
              <w:sz w:val="24"/>
              <w:szCs w:val="24"/>
            </w:rPr>
          </w:rPrChange>
        </w:rPr>
        <w:pPrChange w:id="34672" w:author="Sopheak Phorn" w:date="2023-08-25T16:21:00Z">
          <w:pPr>
            <w:pStyle w:val="ListParagraph"/>
            <w:numPr>
              <w:numId w:val="28"/>
            </w:numPr>
            <w:spacing w:after="0" w:line="228" w:lineRule="auto"/>
            <w:ind w:left="1260" w:hanging="180"/>
            <w:jc w:val="both"/>
          </w:pPr>
        </w:pPrChange>
      </w:pPr>
      <w:ins w:id="34673" w:author="sakaria fa" w:date="2022-09-30T23:31:00Z">
        <w:del w:id="3467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7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ផលវិបាក៖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7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ក្នុងករណី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77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ន.ស.ស. 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78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7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ន.ស.ស. </w:delText>
          </w:r>
        </w:del>
      </w:ins>
      <w:ins w:id="34680" w:author="ACER" w:date="2022-10-03T17:17:00Z">
        <w:del w:id="34681" w:author="Kem Sereyboth" w:date="2023-07-11T11:17:00Z"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8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អាចនឹងត្រូវប្រឈមនូវបញ្ហានៃការអនុវត្ត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lang w:val="ca-ES"/>
              <w:rPrChange w:id="34683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  <w:lang w:val="ca-ES"/>
                </w:rPr>
              </w:rPrChange>
            </w:rPr>
            <w:delText>ប្រព័ន្ធលើកទឹកចិត្តមន្រ្តី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84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មិនអនុលោមតាមបទប្បញ្ញត្តិ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8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ដែលបាន</w:delText>
          </w:r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86" w:author="Kem Sereyboth" w:date="2023-07-19T16:59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>កំណត់ និងអាចប៉ះពាល់ដល់ប្រសិទ្ធភាពការងារនៅ</w:delText>
          </w:r>
        </w:del>
      </w:ins>
      <w:ins w:id="34687" w:author="sakaria fa" w:date="2022-09-30T23:36:00Z">
        <w:del w:id="34688" w:author="Kem Sereyboth" w:date="2023-07-11T11:17:00Z">
          <w:r w:rsidR="00AA4C60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អាច</w:delText>
          </w:r>
        </w:del>
      </w:ins>
      <w:ins w:id="34690" w:author="ACER" w:date="2022-10-03T17:17:00Z">
        <w:del w:id="34691" w:author="Kem Sereyboth" w:date="2023-07-11T11:17:00Z"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69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</w:rPr>
              </w:rPrChange>
            </w:rPr>
            <w:delText xml:space="preserve">​ </w:delText>
          </w:r>
          <w:r w:rsidR="009903AD"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693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4694" w:author="User" w:date="2022-10-04T11:40:00Z">
        <w:del w:id="34695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9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ស្ថាប័ន</w:delText>
          </w:r>
        </w:del>
      </w:ins>
      <w:ins w:id="34697" w:author="User" w:date="2022-10-04T11:42:00Z">
        <w:del w:id="34698" w:author="Kem Sereyboth" w:date="2023-07-11T11:17:00Z">
          <w:r w:rsidR="006C72F9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69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មួយអនុវត្តប្រព័ន្ធលើកទឹកចិត្តមន្ត្រីពីរផ្សេងគ្នា</w:delText>
          </w:r>
        </w:del>
      </w:ins>
      <w:ins w:id="34700" w:author="ACER" w:date="2022-10-03T17:17:00Z">
        <w:del w:id="34701" w:author="Kem Sereyboth" w:date="2023-07-11T11:17:00Z">
          <w:r w:rsidR="009903A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02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459E1F77" w14:textId="7713C5E8" w:rsidR="00AA4C60" w:rsidRPr="00E33574" w:rsidDel="00B1425C" w:rsidRDefault="00AA4C60">
      <w:pPr>
        <w:pStyle w:val="ListParagraph"/>
        <w:numPr>
          <w:ilvl w:val="0"/>
          <w:numId w:val="28"/>
        </w:numPr>
        <w:spacing w:after="0" w:line="240" w:lineRule="auto"/>
        <w:ind w:left="1260" w:hanging="270"/>
        <w:jc w:val="both"/>
        <w:rPr>
          <w:ins w:id="34703" w:author="sakaria fa" w:date="2022-09-30T23:35:00Z"/>
          <w:del w:id="34704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rPrChange w:id="34705" w:author="Kem Sereyboth" w:date="2023-07-19T16:59:00Z">
            <w:rPr>
              <w:ins w:id="34706" w:author="sakaria fa" w:date="2022-09-30T23:35:00Z"/>
              <w:del w:id="34707" w:author="Kem Sereyboth" w:date="2023-07-11T11:17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34708" w:author="Sopheak Phorn" w:date="2023-08-25T16:21:00Z">
          <w:pPr>
            <w:spacing w:after="0" w:line="228" w:lineRule="auto"/>
            <w:ind w:firstLine="720"/>
            <w:jc w:val="both"/>
          </w:pPr>
        </w:pPrChange>
      </w:pPr>
      <w:ins w:id="34709" w:author="sakaria fa" w:date="2022-09-30T23:35:00Z">
        <w:del w:id="34710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7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ប៉ះពាល់ធ្ងន់ធ្ងរ ដោយការអនុវត្តប្រព័ន្ធខុសគ្នា ក្រោមអាជ្ញាធរសេវាហិរញ្ញវត្ថុមែនមែនធនាគារ</w:delText>
          </w:r>
        </w:del>
      </w:ins>
      <w:ins w:id="34712" w:author="LENOVO" w:date="2022-10-02T12:49:00Z">
        <w:del w:id="34713" w:author="Kem Sereyboth" w:date="2023-07-11T11:17:00Z">
          <w:r w:rsidR="004376AE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71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715" w:author="sakaria fa" w:date="2022-09-30T23:35:00Z">
        <w:del w:id="34716" w:author="Kem Sereyboth" w:date="2023-07-11T11:17:00Z"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7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តែមួយ។</w:delText>
          </w:r>
        </w:del>
      </w:ins>
    </w:p>
    <w:p w14:paraId="551F808D" w14:textId="1AC99A72" w:rsidR="00920343" w:rsidRPr="00E33574" w:rsidDel="00B1425C" w:rsidRDefault="002C431B">
      <w:pPr>
        <w:spacing w:after="0" w:line="240" w:lineRule="auto"/>
        <w:ind w:left="720" w:hanging="270"/>
        <w:jc w:val="both"/>
        <w:rPr>
          <w:ins w:id="34718" w:author="User" w:date="2022-09-22T16:05:00Z"/>
          <w:del w:id="34719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lang w:val="ca-ES"/>
          <w:rPrChange w:id="34720" w:author="Kem Sereyboth" w:date="2023-07-19T16:59:00Z">
            <w:rPr>
              <w:ins w:id="34721" w:author="User" w:date="2022-09-22T16:05:00Z"/>
              <w:del w:id="34722" w:author="Kem Sereyboth" w:date="2023-07-11T11:17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34723" w:author="Sopheak Phorn" w:date="2023-08-25T16:21:00Z">
          <w:pPr>
            <w:pStyle w:val="ListParagraph"/>
            <w:numPr>
              <w:numId w:val="28"/>
            </w:numPr>
            <w:spacing w:after="0" w:line="240" w:lineRule="auto"/>
            <w:ind w:left="1260" w:firstLine="720"/>
            <w:jc w:val="both"/>
          </w:pPr>
        </w:pPrChange>
      </w:pPr>
      <w:ins w:id="34724" w:author="Kem Sereiboth" w:date="2022-09-15T16:05:00Z">
        <w:del w:id="34725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lang w:val="ca-ES"/>
              <w:rPrChange w:id="34726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347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4728" w:author="User" w:date="2022-09-22T16:05:00Z">
        <w:del w:id="34729" w:author="Kem Sereyboth" w:date="2023-07-11T11:17:00Z">
          <w:r w:rsidR="00920343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7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មិនទាន់មានបទដ្ឋានគតិយុត្តសម្រាប់អនុវត្ត </w:delText>
          </w:r>
          <w:r w:rsidR="00920343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3473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ដូច្នេះ សវនករទទួលបន្ទុក មិនអាចផ្ដល់សេចក្ដីសន្និដ្ឋានបានទេ។</w:delText>
          </w:r>
        </w:del>
      </w:ins>
    </w:p>
    <w:p w14:paraId="09D9C182" w14:textId="2A928F1E" w:rsidR="002C431B" w:rsidRPr="00E33574" w:rsidDel="00B1425C" w:rsidRDefault="002C431B">
      <w:pPr>
        <w:spacing w:after="0" w:line="240" w:lineRule="auto"/>
        <w:ind w:left="720" w:hanging="270"/>
        <w:rPr>
          <w:ins w:id="34732" w:author="Kem Sereiboth" w:date="2022-09-15T16:11:00Z"/>
          <w:del w:id="34733" w:author="Kem Sereyboth" w:date="2023-07-11T11:17:00Z"/>
          <w:spacing w:val="-4"/>
          <w:sz w:val="24"/>
          <w:szCs w:val="24"/>
          <w:highlight w:val="yellow"/>
          <w:rPrChange w:id="34734" w:author="Kem Sereyboth" w:date="2023-07-19T16:59:00Z">
            <w:rPr>
              <w:ins w:id="34735" w:author="Kem Sereiboth" w:date="2022-09-15T16:11:00Z"/>
              <w:del w:id="34736" w:author="Kem Sereyboth" w:date="2023-07-11T11:17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34737" w:author="Sopheak Phorn" w:date="2023-08-25T16:21:00Z">
          <w:pPr>
            <w:spacing w:after="0" w:line="240" w:lineRule="auto"/>
            <w:ind w:firstLine="720"/>
          </w:pPr>
        </w:pPrChange>
      </w:pPr>
      <w:ins w:id="34738" w:author="Kem Sereiboth" w:date="2022-09-15T16:05:00Z">
        <w:del w:id="34739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lang w:val="ca-ES"/>
              <w:rPrChange w:id="347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គឺ</w:delText>
          </w:r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74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មិនអនុលោម</w:delText>
          </w:r>
        </w:del>
      </w:ins>
      <w:ins w:id="34742" w:author="sakaria fa" w:date="2022-09-15T22:19:00Z">
        <w:del w:id="34743" w:author="Kem Sereyboth" w:date="2023-07-11T11:17:00Z">
          <w:r w:rsidR="00976F41" w:rsidRPr="00E33574" w:rsidDel="00B1425C">
            <w:rPr>
              <w:spacing w:val="-4"/>
              <w:sz w:val="24"/>
              <w:szCs w:val="24"/>
              <w:highlight w:val="yellow"/>
              <w:cs/>
              <w:rPrChange w:id="3474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ជាសារវ័ន្ត</w:delText>
          </w:r>
        </w:del>
      </w:ins>
      <w:ins w:id="34745" w:author="Kem Sereiboth" w:date="2022-09-15T16:06:00Z">
        <w:del w:id="34746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74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តាម</w:delText>
          </w:r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7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ប្រកាសលេខ ០០៨ អ.ស.ហ.ប្រក ចុះថ្ងៃទី១០ ខែកុម្ភះ ឆ្នាំ២០២២ ស្តីពីការកំណត់ប្រាក់ឧបត្តម្ភជីវភាពសម្រាប់ថ្នាក់ដឹកនាំ មន្រ្តី និងបុគ្គលិករបស់អាជ្ញាធរសេវាហិរញ្ញវត្ថុមិនមែនធនាគារ</w:delText>
          </w:r>
        </w:del>
      </w:ins>
      <w:ins w:id="34749" w:author="Kem Sereiboth" w:date="2022-09-15T16:09:00Z">
        <w:del w:id="34750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7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4752" w:author="Kem Sereiboth" w:date="2022-09-15T16:06:00Z">
        <w:del w:id="34753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7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755" w:author="Kem Sereiboth" w:date="2022-09-15T16:08:00Z">
        <w:del w:id="34756" w:author="Kem Sereyboth" w:date="2023-07-11T11:17:00Z">
          <w:r w:rsidRPr="00E33574" w:rsidDel="00B1425C">
            <w:rPr>
              <w:b/>
              <w:bCs/>
              <w:spacing w:val="-4"/>
              <w:sz w:val="24"/>
              <w:szCs w:val="24"/>
              <w:highlight w:val="yellow"/>
              <w:cs/>
              <w:rPrChange w:id="347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  <w:ins w:id="34758" w:author="Kem Sereiboth" w:date="2022-09-15T16:09:00Z">
        <w:del w:id="34759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7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761" w:author="Kem Sereiboth" w:date="2022-09-15T16:08:00Z">
        <w:del w:id="34762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7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អនុវត្តតាម</w:delText>
          </w:r>
        </w:del>
      </w:ins>
      <w:ins w:id="34764" w:author="Kem Sereiboth" w:date="2022-09-15T16:09:00Z">
        <w:del w:id="34765" w:author="Kem Sereyboth" w:date="2023-07-11T11:17:00Z">
          <w:r w:rsidRPr="00E33574" w:rsidDel="00B1425C">
            <w:rPr>
              <w:spacing w:val="-4"/>
              <w:sz w:val="24"/>
              <w:szCs w:val="24"/>
              <w:highlight w:val="yellow"/>
              <w:cs/>
              <w:rPrChange w:id="347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ប្រកាសលេខ ៦១៦ សហវ.ប្រក ចុះថ្ងៃទី៤​ ខែមិថុនា ឆ្នាំ២០១៤ ស្តីពីការកំណត់គោលការណ៍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។</w:delText>
          </w:r>
        </w:del>
      </w:ins>
    </w:p>
    <w:p w14:paraId="0C698393" w14:textId="117117FF" w:rsidR="0047416F" w:rsidRPr="00E33574" w:rsidDel="00B1425C" w:rsidRDefault="002C431B">
      <w:pPr>
        <w:spacing w:after="0" w:line="240" w:lineRule="auto"/>
        <w:rPr>
          <w:del w:id="34767" w:author="Kem Sereyboth" w:date="2023-07-11T11:17:00Z"/>
          <w:rFonts w:ascii="Khmer MEF1" w:hAnsi="Khmer MEF1" w:cs="Khmer MEF1"/>
          <w:spacing w:val="-4"/>
          <w:sz w:val="24"/>
          <w:szCs w:val="24"/>
          <w:highlight w:val="yellow"/>
          <w:lang w:val="ca-ES"/>
          <w:rPrChange w:id="34768" w:author="Kem Sereyboth" w:date="2023-07-19T16:59:00Z">
            <w:rPr>
              <w:del w:id="34769" w:author="Kem Sereyboth" w:date="2023-07-11T11:17:00Z"/>
              <w:rFonts w:ascii="Khmer MEF1" w:hAnsi="Khmer MEF1" w:cs="Khmer MEF1"/>
              <w:spacing w:val="-4"/>
              <w:sz w:val="24"/>
              <w:szCs w:val="24"/>
              <w:lang w:val="ca-ES"/>
            </w:rPr>
          </w:rPrChange>
        </w:rPr>
        <w:pPrChange w:id="34770" w:author="Sopheak Phorn" w:date="2023-08-25T16:21:00Z">
          <w:pPr/>
        </w:pPrChange>
      </w:pPr>
      <w:ins w:id="34771" w:author="Kem Sereiboth" w:date="2022-09-15T16:11:00Z">
        <w:del w:id="34772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47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៥.</w:delText>
          </w:r>
        </w:del>
      </w:ins>
      <w:ins w:id="34774" w:author="User" w:date="2022-10-04T11:44:00Z">
        <w:del w:id="34775" w:author="Kem Sereyboth" w:date="2023-07-11T11:17:00Z">
          <w:r w:rsidR="00275033"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4776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sz w:val="24"/>
                  <w:szCs w:val="24"/>
                  <w:cs/>
                </w:rPr>
              </w:rPrChange>
            </w:rPr>
            <w:delText>លទ្ធផលរកឃើញទី</w:delText>
          </w:r>
        </w:del>
      </w:ins>
      <w:ins w:id="34777" w:author="Kem Sereiboth" w:date="2022-09-15T16:11:00Z">
        <w:del w:id="3477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47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ប្រធានបទទី៥</w:delText>
          </w:r>
        </w:del>
      </w:ins>
      <w:ins w:id="34780" w:author="sakaria fa" w:date="2022-09-15T22:49:00Z">
        <w:del w:id="34781" w:author="Kem Sereyboth" w:date="2023-07-11T11:17:00Z">
          <w:r w:rsidR="00EE0E61"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4782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៖</w:delText>
          </w:r>
        </w:del>
      </w:ins>
      <w:ins w:id="34783" w:author="Kem Sereiboth" w:date="2022-09-15T16:11:00Z">
        <w:del w:id="3478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347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786" w:author="User" w:date="2022-10-07T15:49:00Z">
        <w:del w:id="34787" w:author="Kem Sereyboth" w:date="2023-07-11T11:17:00Z">
          <w:r w:rsidR="005E7FC9" w:rsidRPr="00E33574" w:rsidDel="00B1425C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lang w:val="ca-ES"/>
              <w:rPrChange w:id="3478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ពុំទាន់មានបទប្បញ្ញត្តិសម្រាប់ត្រួតពិនិត្យលើប្រតិបត្តិការរបស់ប្រតិបត្តិករសន្តិសុខសង្គម</w:delText>
          </w:r>
        </w:del>
      </w:ins>
      <w:ins w:id="34789" w:author="Kem Sereiboth" w:date="2022-09-15T16:12:00Z">
        <w:del w:id="34790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791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</w:del>
      </w:ins>
      <w:ins w:id="34792" w:author="Kem Sereiboth" w:date="2022-09-15T16:17:00Z">
        <w:del w:id="34793" w:author="Kem Sereyboth" w:date="2023-07-11T11:17:00Z">
          <w:r w:rsidR="00194602" w:rsidRPr="00E33574" w:rsidDel="00B1425C">
            <w:rPr>
              <w:sz w:val="24"/>
              <w:szCs w:val="24"/>
              <w:highlight w:val="yellow"/>
              <w:cs/>
              <w:rPrChange w:id="347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19B9E5C6" w14:textId="3AB2529A" w:rsidR="005E7FC9" w:rsidRPr="00E33574" w:rsidDel="00B1425C" w:rsidRDefault="005E7FC9">
      <w:pPr>
        <w:tabs>
          <w:tab w:val="left" w:pos="900"/>
        </w:tabs>
        <w:spacing w:after="0" w:line="240" w:lineRule="auto"/>
        <w:ind w:left="990" w:hanging="270"/>
        <w:rPr>
          <w:ins w:id="34795" w:author="User" w:date="2022-10-07T15:49:00Z"/>
          <w:del w:id="34796" w:author="Kem Sereyboth" w:date="2023-07-11T11:17:00Z"/>
          <w:rFonts w:ascii="Khmer MEF1" w:hAnsi="Khmer MEF1" w:cs="Khmer MEF1"/>
          <w:sz w:val="24"/>
          <w:szCs w:val="24"/>
          <w:highlight w:val="yellow"/>
          <w:lang w:val="ca-ES"/>
          <w:rPrChange w:id="34797" w:author="Kem Sereyboth" w:date="2023-07-19T16:59:00Z">
            <w:rPr>
              <w:ins w:id="34798" w:author="User" w:date="2022-10-07T15:49:00Z"/>
              <w:del w:id="34799" w:author="Kem Sereyboth" w:date="2023-07-11T11:17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4800" w:author="Sopheak Phorn" w:date="2023-08-25T16:21:00Z">
          <w:pPr>
            <w:spacing w:after="0" w:line="235" w:lineRule="auto"/>
            <w:ind w:left="720" w:firstLine="180"/>
          </w:pPr>
        </w:pPrChange>
      </w:pPr>
    </w:p>
    <w:p w14:paraId="0C9176E5" w14:textId="246C4856" w:rsidR="0047416F" w:rsidRPr="00E33574" w:rsidDel="00B1425C" w:rsidRDefault="0047416F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801" w:author="sakaria fa" w:date="2022-09-30T23:51:00Z"/>
          <w:del w:id="34802" w:author="Kem Sereyboth" w:date="2023-07-11T11:17:00Z"/>
          <w:rFonts w:ascii="Khmer MEF1" w:hAnsi="Khmer MEF1" w:cs="Khmer MEF1"/>
          <w:spacing w:val="-8"/>
          <w:sz w:val="24"/>
          <w:szCs w:val="24"/>
          <w:highlight w:val="yellow"/>
          <w:rPrChange w:id="34803" w:author="Kem Sereyboth" w:date="2023-07-19T16:59:00Z">
            <w:rPr>
              <w:ins w:id="34804" w:author="sakaria fa" w:date="2022-09-30T23:51:00Z"/>
              <w:del w:id="34805" w:author="Kem Sereyboth" w:date="2023-07-11T11:17:00Z"/>
              <w:b/>
              <w:bCs/>
              <w:spacing w:val="-14"/>
            </w:rPr>
          </w:rPrChange>
        </w:rPr>
        <w:pPrChange w:id="34806" w:author="Sopheak Phorn" w:date="2023-08-25T16:21:00Z">
          <w:pPr/>
        </w:pPrChange>
      </w:pPr>
      <w:ins w:id="34807" w:author="sakaria fa" w:date="2022-09-30T23:51:00Z">
        <w:del w:id="34808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pacing w:val="-14"/>
              <w:sz w:val="24"/>
              <w:szCs w:val="24"/>
              <w:highlight w:val="yellow"/>
              <w:cs/>
              <w:rPrChange w:id="34809" w:author="Kem Sereyboth" w:date="2023-07-19T16:59:00Z">
                <w:rPr>
                  <w:rFonts w:cs="MoolBoran"/>
                  <w:b/>
                  <w:bCs/>
                  <w:spacing w:val="-14"/>
                  <w:cs/>
                </w:rPr>
              </w:rPrChange>
            </w:rPr>
            <w:delText xml:space="preserve">អនុសាសន៍៖ ន.ស.ស. </w:delText>
          </w:r>
        </w:del>
      </w:ins>
      <w:ins w:id="34810" w:author="sakaria fa" w:date="2022-09-30T23:54:00Z">
        <w:del w:id="34811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81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ថ្នាក់​ដឹកនាំនាយកដ្ឋាន​គួរ​ពន្លឿនការ​​រៀបចំ​ក្របខណ្ឌបទប្បញ្ញត្តិ</w:delText>
          </w:r>
        </w:del>
      </w:ins>
      <w:ins w:id="34813" w:author="ACER" w:date="2022-10-03T17:14:00Z">
        <w:del w:id="34814" w:author="Kem Sereyboth" w:date="2023-07-11T11:17:00Z">
          <w:r w:rsidR="009903AD"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8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4816" w:author="sakaria fa" w:date="2022-09-30T23:54:00Z">
        <w:del w:id="34817" w:author="Kem Sereyboth" w:date="2023-07-11T11:17:00Z">
          <w:r w:rsidRPr="00E33574" w:rsidDel="00B1425C">
            <w:rPr>
              <w:rFonts w:ascii="Khmer MEF1" w:hAnsi="Khmer MEF1" w:cs="Khmer MEF1"/>
              <w:spacing w:val="-14"/>
              <w:sz w:val="24"/>
              <w:szCs w:val="24"/>
              <w:highlight w:val="yellow"/>
              <w:cs/>
              <w:rPrChange w:id="3481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ពាក់ព័ន្ធ</w:delText>
          </w:r>
        </w:del>
      </w:ins>
      <w:ins w:id="34819" w:author="Un Seakamey" w:date="2022-11-14T14:45:00Z">
        <w:del w:id="34820" w:author="Kem Sereyboth" w:date="2023-07-11T11:17:00Z">
          <w:r w:rsidR="0033098E"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21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822" w:author="sakaria fa" w:date="2022-09-30T23:54:00Z">
        <w:del w:id="34823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82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យន្តការ និង​​នីតិវិធីក្នុងការត្រួតពិនិត្យ</w:delText>
          </w:r>
        </w:del>
      </w:ins>
      <w:ins w:id="34825" w:author="Un Seakamey" w:date="2022-11-14T14:44:00Z">
        <w:del w:id="34826" w:author="Kem Sereyboth" w:date="2023-07-11T11:17:00Z">
          <w:r w:rsidR="00C6582C"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82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  <w:lang w:val="ca-ES"/>
                </w:rPr>
              </w:rPrChange>
            </w:rPr>
            <w:delText>លើប្រតិបត្តិការរបស់ប្រតិបត្តិករសន្តិសុខសង្គម</w:delText>
          </w:r>
        </w:del>
      </w:ins>
      <w:ins w:id="34828" w:author="sakaria fa" w:date="2022-09-30T23:51:00Z">
        <w:del w:id="34829" w:author="Kem Sereyboth" w:date="2023-07-11T11:17:00Z">
          <w:r w:rsidRPr="00E33574" w:rsidDel="00B1425C">
            <w:rPr>
              <w:rFonts w:ascii="Khmer MEF1" w:hAnsi="Khmer MEF1" w:cs="Khmer MEF1"/>
              <w:spacing w:val="4"/>
              <w:sz w:val="24"/>
              <w:szCs w:val="24"/>
              <w:highlight w:val="yellow"/>
              <w:cs/>
              <w:rPrChange w:id="3483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ត្រឹម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31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ត្រីមាសទី</w:delText>
          </w:r>
        </w:del>
      </w:ins>
      <w:ins w:id="34832" w:author="User" w:date="2022-10-04T11:43:00Z">
        <w:del w:id="34833" w:author="Kem Sereyboth" w:date="2023-07-11T11:17:00Z">
          <w:r w:rsidR="0027503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3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34835" w:author="sakaria fa" w:date="2022-10-01T00:13:00Z">
        <w:del w:id="34836" w:author="Kem Sereyboth" w:date="2023-07-11T11:17:00Z">
          <w:r w:rsidR="00FE761B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37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4838" w:author="sakaria fa" w:date="2022-09-30T23:51:00Z">
        <w:del w:id="3483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4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4841" w:author="ACER" w:date="2022-10-03T17:09:00Z">
        <w:del w:id="34842" w:author="Kem Sereyboth" w:date="2023-07-11T11:17:00Z">
          <w:r w:rsidR="000458B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</w:rPr>
            <w:delText>៣</w:delText>
          </w:r>
        </w:del>
      </w:ins>
      <w:ins w:id="34843" w:author="sakaria fa" w:date="2022-09-30T23:51:00Z">
        <w:del w:id="3484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45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៤។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rPrChange w:id="34846" w:author="Kem Sereyboth" w:date="2023-07-19T16:59:00Z">
                <w:rPr>
                  <w:b/>
                  <w:bCs/>
                  <w:spacing w:val="-14"/>
                </w:rPr>
              </w:rPrChange>
            </w:rPr>
            <w:delText xml:space="preserve"> </w:delText>
          </w:r>
        </w:del>
      </w:ins>
    </w:p>
    <w:p w14:paraId="6460DEF1" w14:textId="1F2DFD9C" w:rsidR="00194602" w:rsidRPr="00E33574" w:rsidDel="00B1425C" w:rsidRDefault="0047416F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847" w:author="Kem Sereiboth" w:date="2022-09-15T16:17:00Z"/>
          <w:del w:id="34848" w:author="Kem Sereyboth" w:date="2023-07-11T11:17:00Z"/>
          <w:rFonts w:ascii="Khmer MEF1" w:hAnsi="Khmer MEF1" w:cs="Khmer MEF1"/>
          <w:sz w:val="24"/>
          <w:szCs w:val="24"/>
          <w:highlight w:val="yellow"/>
          <w:rPrChange w:id="34849" w:author="Kem Sereyboth" w:date="2023-07-19T16:59:00Z">
            <w:rPr>
              <w:ins w:id="34850" w:author="Kem Sereiboth" w:date="2022-09-15T16:17:00Z"/>
              <w:del w:id="34851" w:author="Kem Sereyboth" w:date="2023-07-11T11:17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34852" w:author="Sopheak Phorn" w:date="2023-08-25T16:21:00Z">
          <w:pPr>
            <w:spacing w:after="200" w:line="276" w:lineRule="auto"/>
            <w:ind w:firstLine="720"/>
            <w:jc w:val="both"/>
          </w:pPr>
        </w:pPrChange>
      </w:pPr>
      <w:ins w:id="34853" w:author="sakaria fa" w:date="2022-09-30T23:51:00Z">
        <w:del w:id="34854" w:author="Kem Sereyboth" w:date="2023-07-11T11:17:00Z"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5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ផលវិបាក៖ 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856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ក្នុងករណី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57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5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5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spacing w:val="2"/>
              <w:sz w:val="24"/>
              <w:szCs w:val="24"/>
              <w:highlight w:val="yellow"/>
              <w:cs/>
              <w:rPrChange w:id="34860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មិនអនុវត្តតាមអនុសាសន៍ដែលបានប្រគល់ជូន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61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1425C">
            <w:rPr>
              <w:rFonts w:ascii="Khmer MEF1" w:hAnsi="Khmer MEF1" w:cs="Khmer MEF1"/>
              <w:b/>
              <w:bCs/>
              <w:sz w:val="24"/>
              <w:szCs w:val="24"/>
              <w:highlight w:val="yellow"/>
              <w:cs/>
              <w:rPrChange w:id="3486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ន.ស.ស.</w:delText>
          </w:r>
          <w:r w:rsidRPr="00E33574" w:rsidDel="00B1425C">
            <w:rPr>
              <w:rFonts w:ascii="Khmer MEF1" w:hAnsi="Khmer MEF1" w:cs="Khmer MEF1"/>
              <w:spacing w:val="-8"/>
              <w:sz w:val="24"/>
              <w:szCs w:val="24"/>
              <w:highlight w:val="yellow"/>
              <w:cs/>
              <w:rPrChange w:id="3486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864" w:author="sakaria fa" w:date="2022-09-30T23:56:00Z">
        <w:del w:id="34865" w:author="Kem Sereyboth" w:date="2023-07-11T11:17:00Z"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866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អាចនឹងត្រូវ</w:delText>
          </w:r>
          <w:r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8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ប្រឈមនូវ</w:delText>
          </w:r>
        </w:del>
      </w:ins>
      <w:ins w:id="34868" w:author="ACER" w:date="2022-10-03T17:07:00Z">
        <w:del w:id="34869" w:author="Kem Sereyboth" w:date="2023-07-11T11:17:00Z">
          <w:r w:rsidR="00596EA3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87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បញ្ហានៃការ</w:delText>
          </w:r>
        </w:del>
      </w:ins>
      <w:ins w:id="34871" w:author="ACER" w:date="2022-10-03T17:09:00Z">
        <w:del w:id="34872" w:author="Kem Sereyboth" w:date="2023-07-11T11:17:00Z">
          <w:r w:rsidR="000458BF" w:rsidRPr="00E33574" w:rsidDel="00B1425C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348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ត្រួតពិនិត្យប្រតិបត្តិការរបស់ប្រតិបត្តិករ</w:delText>
          </w:r>
          <w:r w:rsidR="000458BF" w:rsidRPr="00E33574" w:rsidDel="00B1425C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3487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សន្តិសុខសង្គម</w:delText>
          </w:r>
        </w:del>
      </w:ins>
      <w:ins w:id="34875" w:author="ACER" w:date="2022-10-03T17:10:00Z">
        <w:del w:id="34876" w:author="Kem Sereyboth" w:date="2023-07-11T11:17:00Z">
          <w:r w:rsidR="000458BF" w:rsidRPr="00E33574" w:rsidDel="00B1425C">
            <w:rPr>
              <w:rFonts w:ascii="Khmer MEF1" w:hAnsi="Khmer MEF1" w:cs="Khmer MEF1"/>
              <w:spacing w:val="8"/>
              <w:sz w:val="24"/>
              <w:szCs w:val="24"/>
              <w:highlight w:val="yellow"/>
              <w:cs/>
              <w:rPrChange w:id="3487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</w:delText>
          </w:r>
          <w:r w:rsidR="000458BF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87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អនុលោមតាមបទប្បញ្ញត្តិ </w:delText>
          </w:r>
        </w:del>
      </w:ins>
      <w:ins w:id="34879" w:author="User" w:date="2022-10-04T14:06:00Z">
        <w:del w:id="34880" w:author="Kem Sereyboth" w:date="2023-07-11T11:17:00Z">
          <w:r w:rsidR="001B59B7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881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ធ្វើឱ្យប៉ះពាល់ដល់ប្រសិទ្ធភាព និងស័ក្ត</w:delText>
          </w:r>
        </w:del>
      </w:ins>
      <w:ins w:id="34882" w:author="User" w:date="2022-10-06T04:24:00Z">
        <w:del w:id="34883" w:author="Kem Sereyboth" w:date="2023-07-11T11:17:00Z">
          <w:r w:rsidR="00316DBE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884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ិ</w:delText>
          </w:r>
        </w:del>
      </w:ins>
      <w:ins w:id="34885" w:author="User" w:date="2022-10-04T14:06:00Z">
        <w:del w:id="34886" w:author="Kem Sereyboth" w:date="2023-07-11T11:17:00Z">
          <w:r w:rsidR="001B59B7" w:rsidRPr="00E33574" w:rsidDel="00B1425C">
            <w:rPr>
              <w:rFonts w:ascii="Khmer MEF1" w:hAnsi="Khmer MEF1" w:cs="Khmer MEF1"/>
              <w:spacing w:val="10"/>
              <w:sz w:val="24"/>
              <w:szCs w:val="24"/>
              <w:highlight w:val="yellow"/>
              <w:cs/>
              <w:rPrChange w:id="3488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សិទ្ធភាពក្នុងការអនុវត្ត</w:delText>
          </w:r>
        </w:del>
      </w:ins>
      <w:ins w:id="34888" w:author="User" w:date="2022-10-04T16:50:00Z">
        <w:del w:id="34889" w:author="Kem Sereyboth" w:date="2023-07-11T11:17:00Z">
          <w:r w:rsidR="0096139A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90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មុខងារ</w:delText>
          </w:r>
        </w:del>
      </w:ins>
      <w:ins w:id="34891" w:author="ACER" w:date="2022-10-03T17:10:00Z">
        <w:del w:id="34892" w:author="Kem Sereyboth" w:date="2023-07-11T11:17:00Z">
          <w:r w:rsidR="000458B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9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ដែលធ្វើឱ្យរាំងស្ទះដល់ការអនុវត្តការងារ ន.</w:delText>
          </w:r>
        </w:del>
      </w:ins>
      <w:ins w:id="34894" w:author="ACER" w:date="2022-10-03T17:11:00Z">
        <w:del w:id="34895" w:author="Kem Sereyboth" w:date="2023-07-11T11:17:00Z">
          <w:r w:rsidR="006B48F4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9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ស.ស.</w:delText>
          </w:r>
        </w:del>
      </w:ins>
      <w:ins w:id="34897" w:author="sakaria fa" w:date="2022-09-30T23:56:00Z">
        <w:del w:id="3489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89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ការអនុវត្តការចុះត្រួតពិនិត្យ និងតាមដានអនុលោមភាពមិនមាននិតិវិធី</w:delText>
          </w:r>
        </w:del>
      </w:ins>
      <w:ins w:id="34900" w:author="LENOVO" w:date="2022-10-02T12:51:00Z">
        <w:del w:id="34901" w:author="Kem Sereyboth" w:date="2023-07-11T11:17:00Z">
          <w:r w:rsidR="0015735E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4903" w:author="sakaria fa" w:date="2022-09-30T23:56:00Z">
        <w:del w:id="3490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0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ច្បាស់លាស់ និង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06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មិន​គោរពតាមច្បាប់និងបទប្បញ្ញត្តិ និងការអនុវត្តការងារមិនសូវមានប្រសិទ្ធភាព ព្រមទាំងបាត់</w:delText>
          </w:r>
        </w:del>
      </w:ins>
      <w:ins w:id="34907" w:author="ACER" w:date="2022-10-03T17:13:00Z">
        <w:del w:id="34908" w:author="Kem Sereyboth" w:date="2023-07-11T11:17:00Z">
          <w:r w:rsidR="007B7C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0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4910" w:author="sakaria fa" w:date="2022-09-30T23:56:00Z">
        <w:del w:id="34911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12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cs/>
                </w:rPr>
              </w:rPrChange>
            </w:rPr>
            <w:delText>បង់</w:delText>
          </w:r>
        </w:del>
      </w:ins>
      <w:ins w:id="34913" w:author="ACER" w:date="2022-10-03T17:13:00Z">
        <w:del w:id="34914" w:author="Kem Sereyboth" w:date="2023-07-11T11:17:00Z">
          <w:r w:rsidR="007B7C7F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1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4916" w:author="sakaria fa" w:date="2022-09-30T23:56:00Z">
        <w:del w:id="3491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18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ជំនឿ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ទុកចិត្តពីសាធារណជនជាដើម។ </w:delText>
          </w:r>
        </w:del>
      </w:ins>
      <w:ins w:id="34920" w:author="Kem Sereiboth" w:date="2022-09-15T16:17:00Z">
        <w:del w:id="34921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មិនអនុលោមតាមមាត្រា១១ នៃច្បាប់ស្តីពីរបបសន្តិសុខសង្គម និង មាត្រា២១ នៃអនុក្រឹត្យលេខ ១១៣ អ.ន.ក្រ.បក ចុះថ្ងៃទី​១៤​ ខែកក្កដា ឆ្នាំ២០២១ ស្តីពីរៀបចំនិងការប្រព្រឹត្តទៅរបស់អង្គភាពក្រោមឱវាទរបស់អាជ្ញាធរសេវាហិរញ្ញវត្ថុមិនមែនធនាគារ។</w:delText>
          </w:r>
        </w:del>
      </w:ins>
      <w:ins w:id="34923" w:author="Kem Sereiboth" w:date="2022-09-15T16:18:00Z">
        <w:del w:id="34924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មូលហេតុ</w:delText>
          </w:r>
        </w:del>
      </w:ins>
      <w:ins w:id="34926" w:author="User" w:date="2022-09-22T16:06:00Z">
        <w:del w:id="34927" w:author="Kem Sereyboth" w:date="2023-07-11T11:17:00Z">
          <w:r w:rsidR="00920343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ដោយសារ</w:delText>
          </w:r>
        </w:del>
      </w:ins>
      <w:ins w:id="34929" w:author="Kem Sereiboth" w:date="2022-09-15T16:18:00Z">
        <w:del w:id="34930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4932" w:author="Kem Sereiboth" w:date="2022-09-15T16:19:00Z">
        <w:del w:id="34933" w:author="Kem Sereyboth" w:date="2023-07-11T11:17:00Z">
          <w:r w:rsidR="00194602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3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ន.ស.ស. មិនទាន់មានបទដ្ឋានគតិយុត្តិក្នុងការអនុវត្តនៅឡើយ។</w:delText>
          </w:r>
        </w:del>
      </w:ins>
    </w:p>
    <w:p w14:paraId="4CDA5B6B" w14:textId="0BAA0A96" w:rsidR="00125B0C" w:rsidRPr="00E33574" w:rsidDel="00B1425C" w:rsidRDefault="00194602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935" w:author="Voeun Kuyeng" w:date="2022-08-31T11:11:00Z"/>
          <w:del w:id="34936" w:author="Kem Sereyboth" w:date="2023-07-11T11:17:00Z"/>
          <w:rFonts w:ascii="Khmer MEF1" w:hAnsi="Khmer MEF1" w:cs="Khmer MEF1"/>
          <w:sz w:val="24"/>
          <w:szCs w:val="24"/>
          <w:highlight w:val="yellow"/>
          <w:rPrChange w:id="34937" w:author="Kem Sereyboth" w:date="2023-07-19T16:59:00Z">
            <w:rPr>
              <w:ins w:id="34938" w:author="Voeun Kuyeng" w:date="2022-08-31T11:11:00Z"/>
              <w:del w:id="34939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940" w:author="Sopheak Phorn" w:date="2023-08-25T16:21:00Z">
          <w:pPr>
            <w:spacing w:after="0" w:line="240" w:lineRule="auto"/>
            <w:ind w:firstLine="720"/>
          </w:pPr>
        </w:pPrChange>
      </w:pPr>
      <w:ins w:id="34941" w:author="Kem Sereiboth" w:date="2022-09-15T16:17:00Z">
        <w:del w:id="34942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4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</w:del>
      </w:ins>
      <w:ins w:id="34944" w:author="Voeun Kuyeng" w:date="2022-09-06T18:12:00Z">
        <w:del w:id="34945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46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4947" w:author="Voeun Kuyeng" w:date="2022-08-31T11:11:00Z">
        <w:del w:id="34948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4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លក្ខណៈវិនិច្ឆ័យបានកំណត់</w:delText>
          </w:r>
        </w:del>
      </w:ins>
      <w:ins w:id="34950" w:author="Voeun Kuyeng" w:date="2022-09-06T18:12:00Z">
        <w:del w:id="34951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5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4953" w:author="Voeun Kuyeng" w:date="2022-08-31T11:11:00Z">
        <w:del w:id="34954" w:author="Kem Sereyboth" w:date="2023-07-11T11:17:00Z">
          <w:r w:rsidR="00125B0C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5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ឬ</w:delText>
          </w:r>
        </w:del>
      </w:ins>
    </w:p>
    <w:p w14:paraId="6FF20650" w14:textId="2772A427" w:rsidR="00125B0C" w:rsidRPr="00E33574" w:rsidDel="00B1425C" w:rsidRDefault="00125B0C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956" w:author="Voeun Kuyeng" w:date="2022-08-31T16:08:00Z"/>
          <w:del w:id="34957" w:author="Kem Sereyboth" w:date="2023-07-11T11:17:00Z"/>
          <w:rFonts w:ascii="Khmer MEF1" w:hAnsi="Khmer MEF1" w:cs="Khmer MEF1"/>
          <w:sz w:val="24"/>
          <w:szCs w:val="24"/>
          <w:highlight w:val="yellow"/>
          <w:rPrChange w:id="34958" w:author="Kem Sereyboth" w:date="2023-07-19T16:59:00Z">
            <w:rPr>
              <w:ins w:id="34959" w:author="Voeun Kuyeng" w:date="2022-08-31T16:08:00Z"/>
              <w:del w:id="34960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961" w:author="Sopheak Phorn" w:date="2023-08-25T16:21:00Z">
          <w:pPr>
            <w:spacing w:after="0" w:line="240" w:lineRule="auto"/>
            <w:ind w:firstLine="720"/>
          </w:pPr>
        </w:pPrChange>
      </w:pPr>
      <w:ins w:id="34962" w:author="Voeun Kuyeng" w:date="2022-08-31T11:11:00Z">
        <w:del w:id="3496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6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៤.សវនករទទួលបន្ទុក មិនអាចធ្វើសវនកម្មបាន ដូចច្នេះ សវនករទទួលបន្ទុក មិនអាចផ្ដល់សេចក្ដីសន្និដ្ឋានបានទេ</w:delText>
          </w:r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6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</w:p>
    <w:p w14:paraId="248BC61C" w14:textId="7410324C" w:rsidR="00756A09" w:rsidRPr="00E33574" w:rsidDel="00B1425C" w:rsidRDefault="00756A09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966" w:author="Voeun Kuyeng" w:date="2022-08-31T11:11:00Z"/>
          <w:del w:id="34967" w:author="Kem Sereyboth" w:date="2023-07-11T11:17:00Z"/>
          <w:rFonts w:ascii="Khmer MEF1" w:hAnsi="Khmer MEF1" w:cs="Khmer MEF1"/>
          <w:sz w:val="24"/>
          <w:szCs w:val="24"/>
          <w:highlight w:val="yellow"/>
          <w:rPrChange w:id="34968" w:author="Kem Sereyboth" w:date="2023-07-19T16:59:00Z">
            <w:rPr>
              <w:ins w:id="34969" w:author="Voeun Kuyeng" w:date="2022-08-31T11:11:00Z"/>
              <w:del w:id="34970" w:author="Kem Sereyboth" w:date="2023-07-11T11:17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4971" w:author="Sopheak Phorn" w:date="2023-08-25T16:21:00Z">
          <w:pPr>
            <w:spacing w:after="0" w:line="240" w:lineRule="auto"/>
            <w:ind w:firstLine="720"/>
          </w:pPr>
        </w:pPrChange>
      </w:pPr>
    </w:p>
    <w:p w14:paraId="32E9213A" w14:textId="3F3590BA" w:rsidR="00125B0C" w:rsidRPr="00E33574" w:rsidDel="00B1425C" w:rsidRDefault="00125B0C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4972" w:author="Voeun Kuyeng" w:date="2022-08-31T11:11:00Z"/>
          <w:del w:id="34973" w:author="Kem Sereyboth" w:date="2023-07-11T11:17:00Z"/>
          <w:rFonts w:ascii="Khmer MEF1" w:hAnsi="Khmer MEF1" w:cs="Khmer MEF1"/>
          <w:sz w:val="24"/>
          <w:szCs w:val="24"/>
          <w:highlight w:val="yellow"/>
          <w:cs/>
          <w:rPrChange w:id="34974" w:author="Kem Sereyboth" w:date="2023-07-19T16:59:00Z">
            <w:rPr>
              <w:ins w:id="34975" w:author="Voeun Kuyeng" w:date="2022-08-31T11:11:00Z"/>
              <w:del w:id="34976" w:author="Kem Sereyboth" w:date="2023-07-11T11:17:00Z"/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</w:rPrChange>
        </w:rPr>
        <w:pPrChange w:id="34977" w:author="Sopheak Phorn" w:date="2023-08-25T16:21:00Z">
          <w:pPr>
            <w:pStyle w:val="ListParagraph"/>
          </w:pPr>
        </w:pPrChange>
      </w:pPr>
      <w:ins w:id="34978" w:author="Voeun Kuyeng" w:date="2022-08-31T11:11:00Z">
        <w:del w:id="34979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8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ចំណុចទី៤</w:delText>
          </w:r>
        </w:del>
      </w:ins>
      <w:ins w:id="34981" w:author="socheata.ol@hotmail.com" w:date="2022-09-04T18:34:00Z">
        <w:del w:id="34982" w:author="Kem Sereyboth" w:date="2023-07-11T11:17:00Z">
          <w:r w:rsidR="008A34BB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8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>:</w:delText>
          </w:r>
        </w:del>
      </w:ins>
      <w:ins w:id="34984" w:author="Voeun Kuyeng" w:date="2022-09-06T18:13:00Z">
        <w:del w:id="34985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8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40"/>
                  <w:lang w:val="ca-ES"/>
                </w:rPr>
              </w:rPrChange>
            </w:rPr>
            <w:delText xml:space="preserve"> </w:delText>
          </w:r>
        </w:del>
      </w:ins>
      <w:ins w:id="34987" w:author="Voeun Kuyeng" w:date="2022-08-31T11:11:00Z">
        <w:del w:id="34988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89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៖ត្រូវរៀបចំអំពីអនុសាសន៍លើប្រធានបទដែលសវនករទទួលបន្ទុកពិនិត្យឃើញថាមានបញ្ហា​និងចាំបាច់ត្រូវផ្ដល់ជូនអនុសាសន៍សម្រាប់ការកែតម្រូវ។ សវនករត្រូវបង្ហាញថាអនុសាសន៍នោះបានពិនិត្យលទ្ធភាពសមស្របសម្រាប់សវនដ្ឋានក្នុងការអនុវត្ត និងផ្ដល់តម្លៃបន្ថែមច្រើនដល់សវនដ្ឋាន។ បន្ថែមពីនេះ សវនករទទួលបន្ទុកត្រូវបង្ហាញថា បច្ច័យអវិជ្ជមានអ្វីខ្លះលើប្រព័ន្ធគ្រប់គ្រងផ្ទៃក្នុង ឬសវនដ្ឋាន </w:delText>
          </w:r>
        </w:del>
      </w:ins>
      <w:ins w:id="34990" w:author="Voeun Kuyeng" w:date="2022-09-06T18:13:00Z">
        <w:del w:id="34991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9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[</w:delText>
          </w:r>
        </w:del>
      </w:ins>
      <w:ins w:id="34993" w:author="Voeun Kuyeng" w:date="2022-08-31T11:11:00Z">
        <w:del w:id="34994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4995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ប្រព័ន្ធគ្រប់គ្រងចុះខ្សោយ រងការពិន័យពីច្បាប់ ប៉ះពាល់ដល់ដំណើរការការងារ ជាដើម</w:delText>
          </w:r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96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]</w:delText>
          </w:r>
        </w:del>
      </w:ins>
      <w:ins w:id="34997" w:author="Voeun Kuyeng" w:date="2022-09-06T18:13:00Z">
        <w:del w:id="34998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4999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5000" w:author="Voeun Kuyeng" w:date="2022-08-31T11:11:00Z">
        <w:del w:id="35001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02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ប្រសិនបើសវនដ្ឋានមិនអនុវត្ត ឬប្រតិបត្តិតាមអនុសាសន៍ដែលបានប្រគល់ជូន។ សវនករទទួលបន្ទុក អាចរៀបរាប់អំពី</w:delText>
          </w:r>
        </w:del>
      </w:ins>
      <w:ins w:id="35003" w:author="socheata.ol@hotmail.com" w:date="2022-09-04T18:34:00Z">
        <w:del w:id="35004" w:author="Kem Sereyboth" w:date="2023-07-11T11:17:00Z">
          <w:r w:rsidR="00A3685D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05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ចំណុច</w:delText>
          </w:r>
        </w:del>
      </w:ins>
      <w:ins w:id="35006" w:author="Voeun Kuyeng" w:date="2022-08-31T11:11:00Z">
        <w:del w:id="35007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08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កថាខណ្ឌទី៣</w:delText>
          </w:r>
        </w:del>
      </w:ins>
      <w:ins w:id="35009" w:author="Voeun Kuyeng" w:date="2022-09-06T18:13:00Z">
        <w:del w:id="35010" w:author="Kem Sereyboth" w:date="2023-07-11T11:17:00Z">
          <w:r w:rsidR="00086AC6"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011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lang w:val="ca-ES"/>
                </w:rPr>
              </w:rPrChange>
            </w:rPr>
            <w:delText xml:space="preserve"> </w:delText>
          </w:r>
        </w:del>
      </w:ins>
      <w:ins w:id="35012" w:author="Voeun Kuyeng" w:date="2022-08-31T11:11:00Z">
        <w:del w:id="35013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cs/>
              <w:rPrChange w:id="35014" w:author="Kem Sereyboth" w:date="2023-07-19T16:59:00Z">
                <w:rPr>
                  <w:rFonts w:ascii="Khmer MEF1" w:eastAsia="Times New Roman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នេះ ដូចគំរូខាងក្រោម៖ </w:delText>
          </w:r>
        </w:del>
      </w:ins>
    </w:p>
    <w:p w14:paraId="24148919" w14:textId="1DC21517" w:rsidR="007A1C16" w:rsidRPr="00E33574" w:rsidDel="00B1425C" w:rsidRDefault="00125B0C" w:rsidP="00627928">
      <w:pPr>
        <w:pStyle w:val="ListParagraph"/>
        <w:numPr>
          <w:ilvl w:val="0"/>
          <w:numId w:val="28"/>
        </w:numPr>
        <w:spacing w:after="0" w:line="240" w:lineRule="auto"/>
        <w:ind w:left="1260" w:hanging="180"/>
        <w:jc w:val="both"/>
        <w:rPr>
          <w:ins w:id="35015" w:author="sakaria fa" w:date="2022-10-01T00:03:00Z"/>
          <w:del w:id="35016" w:author="Kem Sereyboth" w:date="2023-07-11T11:17:00Z"/>
          <w:rFonts w:ascii="Khmer MEF1" w:hAnsi="Khmer MEF1" w:cs="Khmer MEF1"/>
          <w:sz w:val="24"/>
          <w:szCs w:val="24"/>
          <w:highlight w:val="yellow"/>
          <w:rPrChange w:id="35017" w:author="Kem Sereyboth" w:date="2023-07-19T16:59:00Z">
            <w:rPr>
              <w:ins w:id="35018" w:author="sakaria fa" w:date="2022-10-01T00:03:00Z"/>
              <w:del w:id="35019" w:author="Kem Sereyboth" w:date="2023-07-11T11:17:00Z"/>
              <w:rFonts w:ascii="Khmer MEF1" w:hAnsi="Khmer MEF1" w:cs="Khmer MEF1"/>
              <w:spacing w:val="-14"/>
              <w:sz w:val="24"/>
              <w:szCs w:val="24"/>
            </w:rPr>
          </w:rPrChange>
        </w:rPr>
      </w:pPr>
      <w:ins w:id="35020" w:author="Voeun Kuyeng" w:date="2022-08-31T11:11:00Z">
        <w:del w:id="35021" w:author="Kem Sereyboth" w:date="2023-07-11T11:17:00Z">
          <w:r w:rsidRPr="00E33574" w:rsidDel="00B1425C">
            <w:rPr>
              <w:rFonts w:ascii="Khmer MEF1" w:hAnsi="Khmer MEF1" w:cs="Khmer MEF1"/>
              <w:sz w:val="24"/>
              <w:szCs w:val="24"/>
              <w:highlight w:val="yellow"/>
              <w:rPrChange w:id="35022" w:author="Kem Sereyboth" w:date="2023-07-19T16:59:00Z">
                <w:rPr>
                  <w:rFonts w:ascii="Khmer MEF1" w:hAnsi="Khmer MEF1" w:cs="Khmer MEF1"/>
                  <w:b/>
                  <w:bCs/>
                  <w:i/>
                  <w:iCs/>
                  <w:spacing w:val="-2"/>
                  <w:sz w:val="24"/>
                  <w:szCs w:val="24"/>
                  <w:lang w:val="ca-ES"/>
                </w:rPr>
              </w:rPrChange>
            </w:rPr>
            <w:tab/>
          </w:r>
        </w:del>
      </w:ins>
      <w:bookmarkStart w:id="35023" w:name="_Toc115438146"/>
    </w:p>
    <w:p w14:paraId="02BC2D4E" w14:textId="2657F4DA" w:rsidR="007A1C16" w:rsidRPr="00E33574" w:rsidRDefault="007A1C16">
      <w:pPr>
        <w:pStyle w:val="Heading1"/>
        <w:spacing w:before="0" w:line="240" w:lineRule="auto"/>
        <w:ind w:firstLine="720"/>
        <w:rPr>
          <w:ins w:id="35024" w:author="sakaria fa" w:date="2022-10-01T00:03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  <w:rPrChange w:id="35025" w:author="Kem Sereyboth" w:date="2023-07-19T16:59:00Z">
            <w:rPr>
              <w:ins w:id="35026" w:author="sakaria fa" w:date="2022-10-01T00:03:00Z"/>
              <w:rFonts w:ascii="Khmer MEF2" w:hAnsi="Khmer MEF2" w:cs="Khmer MEF2"/>
              <w:color w:val="auto"/>
              <w:sz w:val="24"/>
              <w:szCs w:val="24"/>
            </w:rPr>
          </w:rPrChange>
        </w:rPr>
        <w:pPrChange w:id="35027" w:author="Sopheak Phorn" w:date="2023-08-25T16:21:00Z">
          <w:pPr>
            <w:pStyle w:val="Heading1"/>
          </w:pPr>
        </w:pPrChange>
      </w:pPr>
      <w:bookmarkStart w:id="35028" w:name="_Toc143872991"/>
      <w:ins w:id="35029" w:author="sakaria fa" w:date="2022-10-01T00:0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030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១</w:t>
        </w:r>
      </w:ins>
      <w:ins w:id="35031" w:author="Sopheak Phorn" w:date="2023-08-25T15:10:00Z">
        <w:r w:rsidR="00DC102F">
          <w:rPr>
            <w:rFonts w:ascii="Khmer MEF2" w:hAnsi="Khmer MEF2" w:cs="Khmer MEF2" w:hint="cs"/>
            <w:b w:val="0"/>
            <w:bCs w:val="0"/>
            <w:color w:val="auto"/>
            <w:sz w:val="24"/>
            <w:szCs w:val="24"/>
            <w:cs/>
            <w:lang w:val="ca-ES"/>
          </w:rPr>
          <w:t>៥</w:t>
        </w:r>
      </w:ins>
      <w:ins w:id="35032" w:author="Kem Sereyboth" w:date="2023-07-26T14:13:00Z">
        <w:del w:id="35033" w:author="Sopheak Phorn" w:date="2023-08-18T12:37:00Z">
          <w:r w:rsidR="00876B59" w:rsidDel="0083702D">
            <w:rPr>
              <w:rFonts w:ascii="Khmer MEF2" w:hAnsi="Khmer MEF2" w:cs="Khmer MEF2" w:hint="cs"/>
              <w:b w:val="0"/>
              <w:bCs w:val="0"/>
              <w:color w:val="auto"/>
              <w:sz w:val="24"/>
              <w:szCs w:val="24"/>
              <w:cs/>
              <w:lang w:val="ca-ES"/>
            </w:rPr>
            <w:delText>៣</w:delText>
          </w:r>
        </w:del>
      </w:ins>
      <w:ins w:id="35034" w:author="User" w:date="2022-11-03T23:36:00Z">
        <w:del w:id="35035" w:author="Kem Sereyboth" w:date="2023-07-26T14:13:00Z">
          <w:r w:rsidR="009E7A7C" w:rsidRPr="00E33574" w:rsidDel="00876B59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036" w:author="Kem Sereyboth" w:date="2023-07-19T16:59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៥</w:delText>
          </w:r>
        </w:del>
      </w:ins>
      <w:ins w:id="35037" w:author="Un Seakamey" w:date="2022-10-03T18:01:00Z">
        <w:del w:id="35038" w:author="User" w:date="2022-10-04T15:01:00Z">
          <w:r w:rsidR="00D3643B" w:rsidRPr="00E33574" w:rsidDel="009E2F5A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039" w:author="Kem Sereyboth" w:date="2023-07-19T16:59:00Z">
                <w:rPr>
                  <w:rFonts w:ascii="Khmer MEF2" w:hAnsi="Khmer MEF2" w:cs="Khmer MEF2"/>
                  <w:b w:val="0"/>
                  <w:bCs w:val="0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5040" w:author="sakaria fa" w:date="2022-10-01T00:03:00Z">
        <w:del w:id="35041" w:author="Un Seakamey" w:date="2022-10-03T18:01:00Z">
          <w:r w:rsidRPr="00E33574" w:rsidDel="00D3643B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042" w:author="Kem Sereyboth" w:date="2023-07-19T16:59:00Z">
                <w:rPr>
                  <w:bCs w:val="0"/>
                  <w:cs/>
                </w:rPr>
              </w:rPrChange>
            </w:rPr>
            <w:delText>៤</w:delText>
          </w:r>
        </w:del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043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.ការតាមដាន</w:t>
        </w:r>
      </w:ins>
      <w:ins w:id="35044" w:author="sakaria fa" w:date="2022-10-01T00:04:00Z">
        <w:del w:id="35045" w:author="Kem Sereyboth" w:date="2023-07-11T11:17:00Z">
          <w:r w:rsidRPr="00E33574" w:rsidDel="00B1425C">
            <w:rPr>
              <w:rFonts w:ascii="Khmer MEF2" w:hAnsi="Khmer MEF2" w:cs="Khmer MEF2"/>
              <w:b w:val="0"/>
              <w:bCs w:val="0"/>
              <w:color w:val="auto"/>
              <w:sz w:val="24"/>
              <w:szCs w:val="24"/>
              <w:cs/>
              <w:lang w:val="ca-ES"/>
              <w:rPrChange w:id="35046" w:author="Kem Sereyboth" w:date="2023-07-19T16:59:00Z">
                <w:rPr>
                  <w:rFonts w:ascii="Khmer MEF2" w:hAnsi="Khmer MEF2" w:cs="Khmer MEF2"/>
                  <w:b w:val="0"/>
                  <w:bCs w:val="0"/>
                  <w:sz w:val="24"/>
                  <w:szCs w:val="24"/>
                  <w:cs/>
                </w:rPr>
              </w:rPrChange>
            </w:rPr>
            <w:delText xml:space="preserve"> និង</w:delText>
          </w:r>
        </w:del>
      </w:ins>
      <w:ins w:id="35047" w:author="sakaria fa" w:date="2022-10-01T00:0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048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កា</w:t>
        </w:r>
      </w:ins>
      <w:ins w:id="35049" w:author="sakaria fa" w:date="2022-10-01T00:04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050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រ</w:t>
        </w:r>
      </w:ins>
      <w:ins w:id="35051" w:author="sakaria fa" w:date="2022-10-01T00:03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5052" w:author="Kem Sereyboth" w:date="2023-07-19T16:59:00Z">
              <w:rPr>
                <w:rFonts w:ascii="Khmer MEF2" w:hAnsi="Khmer MEF2" w:cs="Khmer MEF2"/>
                <w:b w:val="0"/>
                <w:bCs w:val="0"/>
                <w:sz w:val="24"/>
                <w:szCs w:val="24"/>
                <w:cs/>
              </w:rPr>
            </w:rPrChange>
          </w:rPr>
          <w:t>អនុវត្តអនុសាសន៍</w:t>
        </w:r>
        <w:bookmarkEnd w:id="35023"/>
        <w:bookmarkEnd w:id="35028"/>
      </w:ins>
    </w:p>
    <w:p w14:paraId="2FE5584A" w14:textId="2EFD5EBA" w:rsidR="00874645" w:rsidDel="00DC102F" w:rsidRDefault="005C3437">
      <w:pPr>
        <w:spacing w:after="0" w:line="240" w:lineRule="auto"/>
        <w:ind w:firstLine="720"/>
        <w:jc w:val="both"/>
        <w:rPr>
          <w:del w:id="35053" w:author="LENOVO" w:date="2022-10-08T11:24:00Z"/>
          <w:rFonts w:ascii="Khmer MEF1" w:hAnsi="Khmer MEF1" w:cs="Khmer MEF1"/>
          <w:spacing w:val="-4"/>
          <w:sz w:val="24"/>
          <w:szCs w:val="24"/>
        </w:rPr>
        <w:pPrChange w:id="35054" w:author="Sopheak Phorn" w:date="2023-08-25T16:21:00Z">
          <w:pPr>
            <w:spacing w:after="0" w:line="233" w:lineRule="auto"/>
            <w:ind w:firstLine="720"/>
            <w:jc w:val="both"/>
          </w:pPr>
        </w:pPrChange>
      </w:pPr>
      <w:ins w:id="35055" w:author="LENOVO" w:date="2022-10-02T13:12:00Z">
        <w:del w:id="35056" w:author="Kem Sereyboth" w:date="2023-06-20T14:58:00Z">
          <w:r w:rsidRPr="00E33574" w:rsidDel="005C3437">
            <w:rPr>
              <w:rFonts w:ascii="Khmer MEF1" w:hAnsi="Khmer MEF1" w:cs="Khmer MEF1"/>
              <w:noProof/>
              <w:rPrChange w:id="35057" w:author="Kem Sereyboth" w:date="2023-07-19T16:59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D0F03AC" wp14:editId="3CD7E212">
                    <wp:simplePos x="0" y="0"/>
                    <wp:positionH relativeFrom="column">
                      <wp:posOffset>2190115</wp:posOffset>
                    </wp:positionH>
                    <wp:positionV relativeFrom="paragraph">
                      <wp:posOffset>1201525</wp:posOffset>
                    </wp:positionV>
                    <wp:extent cx="4211955" cy="2085975"/>
                    <wp:effectExtent l="0" t="0" r="0" b="0"/>
                    <wp:wrapNone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211955" cy="208597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8DDCA5" w14:textId="118DB689" w:rsidR="00731B72" w:rsidRPr="00AE6A89" w:rsidRDefault="00731B72">
                                <w:pPr>
                                  <w:tabs>
                                    <w:tab w:val="left" w:pos="5940"/>
                                    <w:tab w:val="center" w:pos="723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rtl/>
                                    <w:cs/>
                                    <w:lang w:val="ca-ES"/>
                                  </w:rPr>
                                  <w:pPrChange w:id="35058" w:author="User" w:date="2022-10-07T16:17:00Z">
                                    <w:pPr>
                                      <w:tabs>
                                        <w:tab w:val="center" w:pos="7230"/>
                                      </w:tabs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ថ្ងៃ</w:t>
                                </w:r>
                                <w:ins w:id="35059" w:author="Uon Rithy" w:date="2022-10-06T14:47:00Z">
                                  <w:del w:id="35060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ព្រហស្បតិ៍</w:delText>
                                    </w:r>
                                  </w:del>
                                </w:ins>
                                <w:ins w:id="35061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         </w:t>
                                  </w:r>
                                </w:ins>
                                <w:del w:id="35062" w:author="User" w:date="2022-10-05T14:13:00Z">
                                  <w:r w:rsidRPr="00AE6A89" w:rsidDel="006D681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ចន្ទ</w:delText>
                                  </w:r>
                                </w:del>
                                <w:del w:id="35063" w:author="User" w:date="2022-11-03T23:04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 </w:delText>
                                  </w:r>
                                </w:del>
                                <w:ins w:id="35064" w:author="Uon Rithy" w:date="2022-10-06T14:47:00Z">
                                  <w:del w:id="35065" w:author="User" w:date="2022-11-03T23:04:00Z">
                                    <w:r w:rsidRPr="00AE6A89" w:rsidDel="00252BE4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១</w:delText>
                                    </w:r>
                                  </w:del>
                                  <w:del w:id="35066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១</w:delText>
                                    </w:r>
                                  </w:del>
                                </w:ins>
                                <w:del w:id="35067" w:author="User" w:date="2022-10-05T14:13:00Z">
                                  <w:r w:rsidRPr="00AE6A89" w:rsidDel="006D681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៨ </w:delText>
                                  </w:r>
                                </w:del>
                                <w:del w:id="35068" w:author="User" w:date="2022-11-03T23:04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កើត</w:delText>
                                  </w:r>
                                </w:del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ខែ</w:t>
                                </w:r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>​</w:t>
                                </w:r>
                                <w:del w:id="35069" w:author="User" w:date="2022-11-03T23:05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អស្សុជ </w:delText>
                                  </w:r>
                                </w:del>
                                <w:ins w:id="35070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lang w:val="ca-ES"/>
                                    </w:rPr>
                                    <w:t xml:space="preserve">         </w:t>
                                  </w:r>
                                  <w:r w:rsidRPr="00AE6A89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 xml:space="preserve"> </w:t>
                                  </w:r>
                                </w:ins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ឆ្នាំខាល ចត្វាស័ក ព.ស.២៥៦៦</w:t>
                                </w:r>
                              </w:p>
                              <w:p w14:paraId="0F569823" w14:textId="403D7A68" w:rsidR="00731B72" w:rsidRPr="005101DC" w:rsidRDefault="00731B72">
                                <w:pPr>
                                  <w:tabs>
                                    <w:tab w:val="left" w:pos="5940"/>
                                    <w:tab w:val="center" w:pos="723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pPrChange w:id="35071" w:author="User" w:date="2022-10-07T16:17:00Z">
                                    <w:pPr>
                                      <w:tabs>
                                        <w:tab w:val="center" w:pos="7230"/>
                                      </w:tabs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រាជធានីភ្នំពេញ ថ្ងៃទី</w:t>
                                </w:r>
                                <w:ins w:id="35072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lang w:val="ca-ES"/>
                                    </w:rPr>
                                    <w:t xml:space="preserve">     </w:t>
                                  </w:r>
                                </w:ins>
                                <w:ins w:id="35073" w:author="Uon Rithy" w:date="2022-10-06T14:51:00Z">
                                  <w:del w:id="35074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០</w:delText>
                                    </w:r>
                                  </w:del>
                                </w:ins>
                                <w:ins w:id="35075" w:author="Uon Rithy" w:date="2022-10-06T14:47:00Z">
                                  <w:del w:id="35076" w:author="User" w:date="2022-10-07T18:23:00Z">
                                    <w:r w:rsidRPr="00AE6A89" w:rsidDel="00AE6A89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</w:rPr>
                                      <w:delText>៦</w:delText>
                                    </w:r>
                                  </w:del>
                                </w:ins>
                                <w:ins w:id="35077" w:author="User" w:date="2022-10-05T14:13:00Z">
                                  <w:del w:id="35078" w:author="Uon Rithy" w:date="2022-10-06T14:47:00Z">
                                    <w:r w:rsidRPr="00AE6A89" w:rsidDel="00B50667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 w:val="24"/>
                                        <w:szCs w:val="24"/>
                                        <w:cs/>
                                        <w:lang w:val="ca-ES"/>
                                        <w:rPrChange w:id="35079" w:author="User" w:date="2022-10-07T18:23:00Z">
                                          <w:rPr>
                                            <w:rFonts w:ascii="Khmer MEF1" w:hAnsi="Khmer MEF1" w:cs="Khmer MEF1"/>
                                            <w:color w:val="000000" w:themeColor="text1"/>
                                            <w:sz w:val="24"/>
                                            <w:szCs w:val="24"/>
                                            <w:highlight w:val="yellow"/>
                                            <w:cs/>
                                            <w:lang w:val="ca-ES"/>
                                          </w:rPr>
                                        </w:rPrChange>
                                      </w:rPr>
                                      <w:delText>៤</w:delText>
                                    </w:r>
                                  </w:del>
                                </w:ins>
                                <w:del w:id="35080" w:author="User" w:date="2022-10-05T14:13:00Z">
                                  <w:r w:rsidRPr="00AE6A89" w:rsidDel="006D681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០៣</w:delText>
                                  </w:r>
                                </w:del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ខែ</w:t>
                                </w:r>
                                <w:del w:id="35081" w:author="User" w:date="2022-11-03T23:05:00Z">
                                  <w:r w:rsidRPr="00AE6A89" w:rsidDel="00252BE4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 xml:space="preserve">តុលា </w:delText>
                                  </w:r>
                                </w:del>
                                <w:ins w:id="35082" w:author="User" w:date="2022-11-03T23:05:00Z">
                                  <w:r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lang w:val="ca-ES"/>
                                    </w:rPr>
                                    <w:t xml:space="preserve">        </w:t>
                                  </w:r>
                                  <w:r w:rsidRPr="00AE6A89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 xml:space="preserve"> </w:t>
                                  </w:r>
                                </w:ins>
                                <w:r w:rsidRPr="00AE6A89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ឆ្នាំ២០២២</w:t>
                                </w:r>
                              </w:p>
                              <w:p w14:paraId="0817234D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083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084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សវនករទទួលបន្ទុក</w:t>
                                </w:r>
                              </w:p>
                              <w:p w14:paraId="7AB1F75E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085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086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186BCC69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087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088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7A8D83F9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lang w:val="ca-ES"/>
                                    <w:rPrChange w:id="35089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</w:rPr>
                                    </w:rPrChange>
                                  </w:rPr>
                                  <w:pPrChange w:id="35090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220CF1A0" w14:textId="7FB5AA84" w:rsidR="00731B72" w:rsidRPr="00285E7D" w:rsidRDefault="00731B72">
                                <w:pPr>
                                  <w:tabs>
                                    <w:tab w:val="left" w:pos="5940"/>
                                  </w:tabs>
                                  <w:spacing w:after="0"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pPrChange w:id="35091" w:author="User" w:date="2022-10-07T16:17:00Z">
                                    <w:pPr>
                                      <w:spacing w:after="0" w:line="216" w:lineRule="auto"/>
                                      <w:jc w:val="center"/>
                                    </w:pPr>
                                  </w:pPrChange>
                                </w:pPr>
                                <w:ins w:id="35092" w:author="LENOVO" w:date="2022-10-02T13:12:00Z">
                                  <w:r>
                                    <w:rPr>
                                      <w:rFonts w:ascii="Khmer MEF2" w:hAnsi="Khmer MEF2" w:cs="Khmer MEF2" w:hint="cs"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t>កែម សិរីបុត្រ</w:t>
                                  </w:r>
                                </w:ins>
                                <w:del w:id="35093" w:author="LENOVO" w:date="2022-10-02T13:12:00Z">
                                  <w:r w:rsidRPr="00285E7D" w:rsidDel="00617436">
                                    <w:rPr>
                                      <w:rFonts w:ascii="Khmer MEF2" w:hAnsi="Khmer MEF2" w:cs="Khmer MEF2"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delText>ឌុំ</w:delText>
                                  </w:r>
                                  <w:r w:rsidRPr="006E6058" w:rsidDel="00617436">
                                    <w:rPr>
                                      <w:rFonts w:ascii="Khmer MEF2" w:hAnsi="Khmer MEF2" w:cs="Khmer MEF2"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5094" w:author="Sopheak Phorn" w:date="2023-07-28T09:16:00Z">
                                        <w:rPr>
                                          <w:rFonts w:ascii="Khmer MEF2" w:hAnsi="Khmer MEF2" w:cs="Khmer MEF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delText xml:space="preserve"> </w:delText>
                                  </w:r>
                                  <w:r w:rsidRPr="00285E7D" w:rsidDel="00617436">
                                    <w:rPr>
                                      <w:rFonts w:ascii="Khmer MEF2" w:hAnsi="Khmer MEF2" w:cs="Khmer MEF2"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delText>ផានិត</w:delText>
                                  </w:r>
                                </w:del>
                              </w:p>
                              <w:p w14:paraId="659E5EDD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095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096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07AA3907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097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098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285A74DF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099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100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314252C0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101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102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586D4B04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lang w:val="ca-ES"/>
                                    <w:rPrChange w:id="35103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</w:rPr>
                                    </w:rPrChange>
                                  </w:rPr>
                                  <w:pPrChange w:id="35104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73E3CC4A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lang w:val="ca-ES"/>
                                    <w:rPrChange w:id="35105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</w:rPr>
                                    </w:rPrChange>
                                  </w:rPr>
                                  <w:pPrChange w:id="35106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05212C0C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lang w:val="ca-ES"/>
                                    <w:rPrChange w:id="35107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</w:rPr>
                                    </w:rPrChange>
                                  </w:rPr>
                                  <w:pPrChange w:id="35108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64A370E5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lang w:val="ca-ES"/>
                                    <w:rPrChange w:id="35109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</w:rPr>
                                    </w:rPrChange>
                                  </w:rPr>
                                  <w:pPrChange w:id="35110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6D2EE54B" w14:textId="77777777" w:rsidR="00731B72" w:rsidRPr="006E605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jc w:val="center"/>
                                  <w:rPr>
                                    <w:rFonts w:ascii="Khmer MEF2" w:hAnsi="Khmer MEF2" w:cs="Khmer MEF2"/>
                                    <w:color w:val="000000"/>
                                    <w:sz w:val="14"/>
                                    <w:szCs w:val="14"/>
                                    <w:lang w:val="ca-ES"/>
                                    <w:rPrChange w:id="35111" w:author="Sopheak Phorn" w:date="2023-07-28T09:16:00Z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4"/>
                                        <w:szCs w:val="14"/>
                                      </w:rPr>
                                    </w:rPrChange>
                                  </w:rPr>
                                  <w:pPrChange w:id="35112" w:author="User" w:date="2022-10-07T16:17:00Z">
                                    <w:pPr>
                                      <w:spacing w:line="216" w:lineRule="auto"/>
                                      <w:jc w:val="center"/>
                                    </w:pPr>
                                  </w:pPrChange>
                                </w:pPr>
                              </w:p>
                              <w:p w14:paraId="3B1F61DC" w14:textId="77777777" w:rsidR="00731B72" w:rsidRPr="00BD5318" w:rsidRDefault="00731B72">
                                <w:pPr>
                                  <w:tabs>
                                    <w:tab w:val="left" w:pos="5940"/>
                                  </w:tabs>
                                  <w:spacing w:line="216" w:lineRule="auto"/>
                                  <w:rPr>
                                    <w:rFonts w:ascii="Khmer MEF2" w:hAnsi="Khmer MEF2" w:cs="Khmer MEF2"/>
                                    <w:color w:val="000000"/>
                                    <w:szCs w:val="22"/>
                                    <w:rtl/>
                                    <w:cs/>
                                  </w:rPr>
                                  <w:pPrChange w:id="35113" w:author="User" w:date="2022-10-07T16:17:00Z">
                                    <w:pPr>
                                      <w:spacing w:line="216" w:lineRule="auto"/>
                                    </w:pPr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0F03AC" id="Rectangle 6" o:spid="_x0000_s1030" style="position:absolute;left:0;text-align:left;margin-left:172.45pt;margin-top:94.6pt;width:331.65pt;height:16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" filled="f" stroked="f" strokeweight="2pt">
                    <v:textbox>
                      <w:txbxContent>
                        <w:p w14:paraId="5A8DDCA5" w14:textId="118DB689" w:rsidR="00731B72" w:rsidRPr="00AE6A89" w:rsidRDefault="00731B72">
                          <w:pPr>
                            <w:tabs>
                              <w:tab w:val="left" w:pos="5940"/>
                              <w:tab w:val="center" w:pos="7230"/>
                            </w:tabs>
                            <w:spacing w:after="0" w:line="216" w:lineRule="auto"/>
                            <w:jc w:val="center"/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rtl/>
                              <w:cs/>
                              <w:lang w:val="ca-ES"/>
                            </w:rPr>
                            <w:pPrChange w:id="35220" w:author="User" w:date="2022-10-07T16:17:00Z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ថ្ងៃ</w:t>
                          </w:r>
                          <w:ins w:id="35221" w:author="Uon Rithy" w:date="2022-10-06T14:47:00Z">
                            <w:del w:id="35222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ព្រហស្បតិ៍</w:delText>
                              </w:r>
                            </w:del>
                          </w:ins>
                          <w:ins w:id="35223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ins>
                          <w:del w:id="35224" w:author="User" w:date="2022-10-05T14:13:00Z">
                            <w:r w:rsidRPr="00AE6A89" w:rsidDel="006D681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ចន្ទ</w:delText>
                            </w:r>
                          </w:del>
                          <w:del w:id="35225" w:author="User" w:date="2022-11-03T23:04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 </w:delText>
                            </w:r>
                          </w:del>
                          <w:ins w:id="35226" w:author="Uon Rithy" w:date="2022-10-06T14:47:00Z">
                            <w:del w:id="35227" w:author="User" w:date="2022-11-03T23:04:00Z">
                              <w:r w:rsidRPr="00AE6A89" w:rsidDel="00252BE4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១</w:delText>
                              </w:r>
                            </w:del>
                            <w:del w:id="35228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១</w:delText>
                              </w:r>
                            </w:del>
                          </w:ins>
                          <w:del w:id="35229" w:author="User" w:date="2022-10-05T14:13:00Z">
                            <w:r w:rsidRPr="00AE6A89" w:rsidDel="006D681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៨ </w:delText>
                            </w:r>
                          </w:del>
                          <w:del w:id="35230" w:author="User" w:date="2022-11-03T23:04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កើត</w:delText>
                            </w:r>
                          </w:del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ខែ</w:t>
                          </w:r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>​</w:t>
                          </w:r>
                          <w:del w:id="35231" w:author="User" w:date="2022-11-03T23:05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អស្សុជ </w:delText>
                            </w:r>
                          </w:del>
                          <w:ins w:id="35232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    </w:t>
                            </w:r>
                            <w:r w:rsidRPr="00AE6A89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</w:ins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ឆ្នាំខាល ចត្វាស័ក ព.ស.២៥៦៦</w:t>
                          </w:r>
                        </w:p>
                        <w:p w14:paraId="0F569823" w14:textId="403D7A68" w:rsidR="00731B72" w:rsidRPr="005101DC" w:rsidRDefault="00731B72">
                          <w:pPr>
                            <w:tabs>
                              <w:tab w:val="left" w:pos="5940"/>
                              <w:tab w:val="center" w:pos="7230"/>
                            </w:tabs>
                            <w:spacing w:after="0" w:line="216" w:lineRule="auto"/>
                            <w:jc w:val="center"/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pPrChange w:id="35233" w:author="User" w:date="2022-10-07T16:17:00Z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រាជធានីភ្នំពេញ ថ្ងៃទី</w:t>
                          </w:r>
                          <w:ins w:id="35234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</w:t>
                            </w:r>
                          </w:ins>
                          <w:ins w:id="35235" w:author="Uon Rithy" w:date="2022-10-06T14:51:00Z">
                            <w:del w:id="35236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០</w:delText>
                              </w:r>
                            </w:del>
                          </w:ins>
                          <w:ins w:id="35237" w:author="Uon Rithy" w:date="2022-10-06T14:47:00Z">
                            <w:del w:id="35238" w:author="User" w:date="2022-10-07T18:23:00Z">
                              <w:r w:rsidRPr="00AE6A89" w:rsidDel="00AE6A89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delText>៦</w:delText>
                              </w:r>
                            </w:del>
                          </w:ins>
                          <w:ins w:id="35239" w:author="User" w:date="2022-10-05T14:13:00Z">
                            <w:del w:id="35240" w:author="Uon Rithy" w:date="2022-10-06T14:47:00Z">
                              <w:r w:rsidRPr="00AE6A89" w:rsidDel="00B50667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241" w:author="User" w:date="2022-10-07T18:23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 w:val="24"/>
                                      <w:szCs w:val="24"/>
                                      <w:highlight w:val="yellow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delText>៤</w:delText>
                              </w:r>
                            </w:del>
                          </w:ins>
                          <w:del w:id="35242" w:author="User" w:date="2022-10-05T14:13:00Z">
                            <w:r w:rsidRPr="00AE6A89" w:rsidDel="006D681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០៣</w:delText>
                            </w:r>
                          </w:del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ខែ</w:t>
                          </w:r>
                          <w:del w:id="35243" w:author="User" w:date="2022-11-03T23:05:00Z">
                            <w:r w:rsidRPr="00AE6A89" w:rsidDel="00252BE4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 xml:space="preserve">តុលា </w:delText>
                            </w:r>
                          </w:del>
                          <w:ins w:id="35244" w:author="User" w:date="2022-11-03T23:05:00Z"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   </w:t>
                            </w:r>
                            <w:r w:rsidRPr="00AE6A89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</w:ins>
                          <w:r w:rsidRPr="00AE6A89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ឆ្នាំ២០២២</w:t>
                          </w:r>
                        </w:p>
                        <w:p w14:paraId="0817234D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245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246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សវនករទទួលបន្ទុក</w:t>
                          </w:r>
                        </w:p>
                        <w:p w14:paraId="7AB1F75E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247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248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</w:p>
                        <w:p w14:paraId="186BCC69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249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250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</w:p>
                        <w:p w14:paraId="7A8D83F9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lang w:val="ca-ES"/>
                              <w:rPrChange w:id="35251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rPrChange>
                            </w:rPr>
                            <w:pPrChange w:id="35252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</w:p>
                        <w:p w14:paraId="220CF1A0" w14:textId="7FB5AA84" w:rsidR="00731B72" w:rsidRPr="00285E7D" w:rsidRDefault="00731B72">
                          <w:pPr>
                            <w:tabs>
                              <w:tab w:val="left" w:pos="5940"/>
                            </w:tabs>
                            <w:spacing w:after="0"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24"/>
                              <w:szCs w:val="24"/>
                              <w:cs/>
                            </w:rPr>
                            <w:pPrChange w:id="35253" w:author="User" w:date="2022-10-07T16:17:00Z">
                              <w:pPr>
                                <w:spacing w:after="0" w:line="216" w:lineRule="auto"/>
                                <w:jc w:val="center"/>
                              </w:pPr>
                            </w:pPrChange>
                          </w:pPr>
                          <w:ins w:id="35254" w:author="LENOVO" w:date="2022-10-02T13:12:00Z"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sz w:val="24"/>
                                <w:szCs w:val="24"/>
                                <w:cs/>
                              </w:rPr>
                              <w:t>កែម សិរីបុត្រ</w:t>
                            </w:r>
                          </w:ins>
                          <w:del w:id="35255" w:author="LENOVO" w:date="2022-10-02T13:12:00Z">
                            <w:r w:rsidRPr="00285E7D" w:rsidDel="00617436">
                              <w:rPr>
                                <w:rFonts w:ascii="Khmer MEF2" w:hAnsi="Khmer MEF2" w:cs="Khmer MEF2"/>
                                <w:color w:val="000000"/>
                                <w:sz w:val="24"/>
                                <w:szCs w:val="24"/>
                                <w:cs/>
                              </w:rPr>
                              <w:delText>ឌុំ</w:delText>
                            </w:r>
                            <w:r w:rsidRPr="006E6058" w:rsidDel="00617436">
                              <w:rPr>
                                <w:rFonts w:ascii="Khmer MEF2" w:hAnsi="Khmer MEF2" w:cs="Khmer MEF2"/>
                                <w:color w:val="000000"/>
                                <w:sz w:val="24"/>
                                <w:szCs w:val="24"/>
                                <w:lang w:val="ca-ES"/>
                                <w:rPrChange w:id="35256" w:author="Sopheak Phorn" w:date="2023-07-28T09:16:00Z">
                                  <w:rPr>
                                    <w:rFonts w:ascii="Khmer MEF2" w:hAnsi="Khmer MEF2" w:cs="Khmer MEF2"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delText xml:space="preserve"> </w:delText>
                            </w:r>
                            <w:r w:rsidRPr="00285E7D" w:rsidDel="00617436">
                              <w:rPr>
                                <w:rFonts w:ascii="Khmer MEF2" w:hAnsi="Khmer MEF2" w:cs="Khmer MEF2"/>
                                <w:color w:val="000000"/>
                                <w:sz w:val="24"/>
                                <w:szCs w:val="24"/>
                                <w:cs/>
                              </w:rPr>
                              <w:delText>ផានិត</w:delText>
                            </w:r>
                          </w:del>
                        </w:p>
                        <w:p w14:paraId="659E5EDD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257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258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07AA3907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259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260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285A74DF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261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262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314252C0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263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264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586D4B04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lang w:val="ca-ES"/>
                              <w:rPrChange w:id="35265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rPrChange>
                            </w:rPr>
                            <w:pPrChange w:id="35266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73E3CC4A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lang w:val="ca-ES"/>
                              <w:rPrChange w:id="35267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rPrChange>
                            </w:rPr>
                            <w:pPrChange w:id="35268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05212C0C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lang w:val="ca-ES"/>
                              <w:rPrChange w:id="35269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rPrChange>
                            </w:rPr>
                            <w:pPrChange w:id="35270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64A370E5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lang w:val="ca-ES"/>
                              <w:rPrChange w:id="35271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rPrChange>
                            </w:rPr>
                            <w:pPrChange w:id="35272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6D2EE54B" w14:textId="77777777" w:rsidR="00731B72" w:rsidRPr="006E605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jc w:val="center"/>
                            <w:rPr>
                              <w:rFonts w:ascii="Khmer MEF2" w:hAnsi="Khmer MEF2" w:cs="Khmer MEF2"/>
                              <w:color w:val="000000"/>
                              <w:sz w:val="14"/>
                              <w:szCs w:val="14"/>
                              <w:lang w:val="ca-ES"/>
                              <w:rPrChange w:id="35273" w:author="Sopheak Phorn" w:date="2023-07-28T09:16:00Z">
                                <w:rPr>
                                  <w:rFonts w:ascii="Khmer MEF2" w:hAnsi="Khmer MEF2" w:cs="Khmer MEF2"/>
                                  <w:color w:val="000000"/>
                                  <w:sz w:val="14"/>
                                  <w:szCs w:val="14"/>
                                </w:rPr>
                              </w:rPrChange>
                            </w:rPr>
                            <w:pPrChange w:id="35274" w:author="User" w:date="2022-10-07T16:17:00Z">
                              <w:pPr>
                                <w:spacing w:line="216" w:lineRule="auto"/>
                                <w:jc w:val="center"/>
                              </w:pPr>
                            </w:pPrChange>
                          </w:pPr>
                        </w:p>
                        <w:p w14:paraId="3B1F61DC" w14:textId="77777777" w:rsidR="00731B72" w:rsidRPr="00BD5318" w:rsidRDefault="00731B72">
                          <w:pPr>
                            <w:tabs>
                              <w:tab w:val="left" w:pos="5940"/>
                            </w:tabs>
                            <w:spacing w:line="216" w:lineRule="auto"/>
                            <w:rPr>
                              <w:rFonts w:ascii="Khmer MEF2" w:hAnsi="Khmer MEF2" w:cs="Khmer MEF2"/>
                              <w:color w:val="000000"/>
                              <w:szCs w:val="22"/>
                              <w:rtl/>
                              <w:cs/>
                            </w:rPr>
                            <w:pPrChange w:id="35275" w:author="User" w:date="2022-10-07T16:17:00Z">
                              <w:pPr>
                                <w:spacing w:line="216" w:lineRule="auto"/>
                              </w:pPr>
                            </w:pPrChange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del>
      </w:ins>
      <w:ins w:id="35114" w:author="LENOVO" w:date="2022-10-08T11:24:00Z">
        <w:r w:rsidR="00B43050" w:rsidRPr="00F32C5C">
          <w:rPr>
            <w:rFonts w:ascii="Khmer MEF1" w:hAnsi="Khmer MEF1" w:cs="Khmer MEF1"/>
            <w:spacing w:val="2"/>
            <w:sz w:val="24"/>
            <w:szCs w:val="24"/>
            <w:cs/>
            <w:rPrChange w:id="35115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ក្នុងគោលបំណងធ្វើឱ្យប្រសើរឡើង</w:t>
        </w:r>
      </w:ins>
      <w:ins w:id="35116" w:author="LENOVO" w:date="2022-10-08T11:25:00Z">
        <w:r w:rsidR="00B43050" w:rsidRPr="00F32C5C">
          <w:rPr>
            <w:rFonts w:ascii="Khmer MEF1" w:hAnsi="Khmer MEF1" w:cs="Khmer MEF1"/>
            <w:spacing w:val="2"/>
            <w:sz w:val="24"/>
            <w:szCs w:val="24"/>
            <w:cs/>
            <w:rPrChange w:id="35117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នូវប្រព័ន្ធត្រួតពិនិត្យផ្ទៃក្នុងរបស់ </w:t>
        </w:r>
        <w:r w:rsidR="00B43050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118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5119" w:author="Sopheak" w:date="2023-07-28T23:29:00Z">
        <w:r w:rsidR="00B25E71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120" w:author="Sopheak Phorn" w:date="2023-08-03T13:32:00Z">
              <w:rPr>
                <w:rFonts w:ascii="Khmer MEF1" w:hAnsi="Khmer MEF1" w:cs="Khmer MEF1"/>
                <w:b/>
                <w:bCs/>
                <w:sz w:val="24"/>
                <w:szCs w:val="24"/>
                <w:cs/>
              </w:rPr>
            </w:rPrChange>
          </w:rPr>
          <w:t>គ</w:t>
        </w:r>
      </w:ins>
      <w:ins w:id="35121" w:author="LENOVO" w:date="2022-10-08T11:25:00Z">
        <w:del w:id="35122" w:author="Sopheak" w:date="2023-07-28T23:29:00Z">
          <w:r w:rsidR="00B43050" w:rsidRPr="00F32C5C" w:rsidDel="00B25E71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5123" w:author="Sopheak Phorn" w:date="2023-08-03T13:32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="00B43050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124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.</w:t>
        </w:r>
      </w:ins>
      <w:ins w:id="35125" w:author="LENOVO" w:date="2022-10-08T11:26:00Z">
        <w:r w:rsidR="00B43050" w:rsidRPr="00F32C5C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5126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ស.</w:t>
        </w:r>
        <w:r w:rsidR="00B43050" w:rsidRPr="00F32C5C">
          <w:rPr>
            <w:rFonts w:ascii="Khmer MEF1" w:hAnsi="Khmer MEF1" w:cs="Khmer MEF1"/>
            <w:spacing w:val="2"/>
            <w:sz w:val="24"/>
            <w:szCs w:val="24"/>
            <w:cs/>
            <w:rPrChange w:id="35127" w:author="Sopheak Phorn" w:date="2023-08-03T13:3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 xml:space="preserve"> សវនករទទួលបន្ទុក</w:t>
        </w:r>
        <w:r w:rsidR="00B43050" w:rsidRPr="00E33574">
          <w:rPr>
            <w:rFonts w:ascii="Khmer MEF1" w:hAnsi="Khmer MEF1" w:cs="Khmer MEF1"/>
            <w:sz w:val="24"/>
            <w:szCs w:val="24"/>
            <w:cs/>
            <w:rPrChange w:id="35128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បានផ្តល់អនុសាសន៍សវនកម្មមួយចំនួនក្នុងរបាយការណ៍សវនកម្មអនុលោមភាពនេះ</w:t>
        </w:r>
      </w:ins>
      <w:ins w:id="35129" w:author="LENOVO" w:date="2022-10-08T11:27:00Z">
        <w:r w:rsidR="00B43050" w:rsidRPr="00E33574">
          <w:rPr>
            <w:rFonts w:ascii="Khmer MEF1" w:hAnsi="Khmer MEF1" w:cs="Khmer MEF1"/>
            <w:sz w:val="24"/>
            <w:szCs w:val="24"/>
            <w:cs/>
            <w:rPrChange w:id="3513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។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អង្គ</w:t>
        </w:r>
      </w:ins>
      <w:ins w:id="35131" w:author="LENOVO" w:date="2022-10-08T11:28:00Z"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ភាពសវនកម្មផ្ទៃក្នុងនៃ </w:t>
        </w:r>
        <w:r w:rsidR="00B43050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5132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អ.ស.ហ.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  <w:r w:rsidR="00B43050" w:rsidRPr="00E33574">
          <w:rPr>
            <w:rFonts w:ascii="Khmer MEF1" w:hAnsi="Khmer MEF1" w:cs="Khmer MEF1"/>
            <w:spacing w:val="-2"/>
            <w:sz w:val="24"/>
            <w:szCs w:val="24"/>
            <w:cs/>
            <w:rPrChange w:id="3513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នឹងធ្វើការតាមដានលើវឌ្ឍនភាព</w:t>
        </w:r>
      </w:ins>
      <w:ins w:id="35134" w:author="LENOVO" w:date="2022-10-08T11:29:00Z">
        <w:r w:rsidR="00B43050" w:rsidRPr="00E33574">
          <w:rPr>
            <w:rFonts w:ascii="Khmer MEF1" w:hAnsi="Khmer MEF1" w:cs="Khmer MEF1"/>
            <w:spacing w:val="-2"/>
            <w:sz w:val="24"/>
            <w:szCs w:val="24"/>
            <w:cs/>
            <w:rPrChange w:id="35135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នៃការអនុវត្តតាមអនុសាសន៍ដែលបានផ្តល់ជូន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</w:t>
        </w:r>
        <w:r w:rsidR="00B43050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5136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ន.</w:t>
        </w:r>
      </w:ins>
      <w:ins w:id="35137" w:author="Sopheak Phorn" w:date="2023-08-03T13:32:00Z">
        <w:r w:rsidR="00F32C5C">
          <w:rPr>
            <w:rFonts w:ascii="Khmer MEF1" w:hAnsi="Khmer MEF1" w:cs="Khmer MEF1" w:hint="cs"/>
            <w:b/>
            <w:bCs/>
            <w:spacing w:val="-4"/>
            <w:sz w:val="24"/>
            <w:szCs w:val="24"/>
            <w:cs/>
          </w:rPr>
          <w:t>គ</w:t>
        </w:r>
      </w:ins>
      <w:ins w:id="35138" w:author="LENOVO" w:date="2022-10-08T11:29:00Z">
        <w:del w:id="35139" w:author="Sopheak Phorn" w:date="2023-08-03T13:32:00Z">
          <w:r w:rsidR="00B43050" w:rsidRPr="00E33574" w:rsidDel="00F32C5C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14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ស</w:delText>
          </w:r>
        </w:del>
        <w:r w:rsidR="00B43050" w:rsidRPr="00E3357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rPrChange w:id="35141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.ស.</w:t>
        </w:r>
        <w:r w:rsidR="00B43050" w:rsidRPr="00F55550">
          <w:rPr>
            <w:rFonts w:ascii="Khmer MEF1" w:hAnsi="Khmer MEF1" w:cs="Khmer MEF1"/>
            <w:spacing w:val="-4"/>
            <w:sz w:val="24"/>
            <w:szCs w:val="24"/>
            <w:cs/>
          </w:rPr>
          <w:t xml:space="preserve"> ខាងលើនៅគ្រាបន្ទាប់។</w:t>
        </w:r>
      </w:ins>
      <w:ins w:id="35142" w:author="User" w:date="2022-10-04T16:00:00Z">
        <w:del w:id="35143" w:author="LENOVO" w:date="2022-10-08T11:24:00Z">
          <w:r w:rsidR="00874645" w:rsidRPr="00E33574" w:rsidDel="00B4305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144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cs/>
                </w:rPr>
              </w:rPrChange>
            </w:rPr>
            <w:delText>១.លទ្ធផលរកឃើញទី១៖</w:delText>
          </w:r>
        </w:del>
      </w:ins>
      <w:ins w:id="35145" w:author="User" w:date="2022-10-07T15:54:00Z">
        <w:del w:id="35146" w:author="LENOVO" w:date="2022-10-08T11:24:00Z">
          <w:r w:rsidR="009A4AB6" w:rsidRPr="00E33574" w:rsidDel="00B43050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5147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highlight w:val="yellow"/>
                  <w:cs/>
                </w:rPr>
              </w:rPrChange>
            </w:rPr>
            <w:delText xml:space="preserve"> </w:delText>
          </w:r>
          <w:r w:rsidR="009A4AB6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lang w:val="ca-ES"/>
              <w:rPrChange w:id="35148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ពុំទាន់បានបំពេញរចនាសម្ព័ន្ធគ្រប់គ្រងស្របទៅតាមបទប្បញ្ញត្តិជាធរមាន</w:delText>
          </w:r>
        </w:del>
      </w:ins>
    </w:p>
    <w:p w14:paraId="498D45DB" w14:textId="77777777" w:rsidR="00DC102F" w:rsidRDefault="00DC102F">
      <w:pPr>
        <w:spacing w:after="0" w:line="240" w:lineRule="auto"/>
        <w:ind w:firstLine="720"/>
        <w:jc w:val="both"/>
        <w:rPr>
          <w:ins w:id="35149" w:author="Sopheak Phorn" w:date="2023-08-25T15:10:00Z"/>
          <w:rFonts w:ascii="Khmer MEF1" w:hAnsi="Khmer MEF1" w:cs="Khmer MEF1"/>
          <w:spacing w:val="-4"/>
          <w:sz w:val="24"/>
          <w:szCs w:val="24"/>
        </w:rPr>
        <w:pPrChange w:id="35150" w:author="Sopheak Phorn" w:date="2023-08-25T16:21:00Z">
          <w:pPr>
            <w:spacing w:after="0" w:line="233" w:lineRule="auto"/>
            <w:ind w:firstLine="720"/>
            <w:jc w:val="both"/>
          </w:pPr>
        </w:pPrChange>
      </w:pPr>
    </w:p>
    <w:p w14:paraId="4DCA3C83" w14:textId="77777777" w:rsidR="00DC102F" w:rsidRPr="002141C4" w:rsidRDefault="00DC102F">
      <w:pPr>
        <w:pStyle w:val="Heading1"/>
        <w:spacing w:before="0" w:line="228" w:lineRule="auto"/>
        <w:ind w:firstLine="720"/>
        <w:rPr>
          <w:ins w:id="35151" w:author="Sopheak Phorn" w:date="2023-08-25T15:10:00Z"/>
          <w:rFonts w:ascii="Khmer MEF2" w:hAnsi="Khmer MEF2" w:cs="Khmer MEF2"/>
          <w:color w:val="000000" w:themeColor="text1"/>
          <w:sz w:val="24"/>
          <w:szCs w:val="24"/>
          <w:lang w:val="ca-ES"/>
          <w:rPrChange w:id="35152" w:author="Sopheak Phorn" w:date="2023-08-25T16:22:00Z">
            <w:rPr>
              <w:ins w:id="35153" w:author="Sopheak Phorn" w:date="2023-08-25T15:10:00Z"/>
              <w:rFonts w:ascii="Khmer MEF2" w:hAnsi="Khmer MEF2" w:cs="Khmer MEF2"/>
              <w:sz w:val="24"/>
              <w:szCs w:val="24"/>
              <w:lang w:val="ca-ES"/>
            </w:rPr>
          </w:rPrChange>
        </w:rPr>
        <w:pPrChange w:id="35154" w:author="Sopheak Phorn" w:date="2023-08-25T16:21:00Z">
          <w:pPr>
            <w:pStyle w:val="Heading1"/>
            <w:spacing w:before="160" w:line="211" w:lineRule="auto"/>
            <w:ind w:firstLine="720"/>
          </w:pPr>
        </w:pPrChange>
      </w:pPr>
      <w:bookmarkStart w:id="35155" w:name="_Toc143775308"/>
      <w:bookmarkStart w:id="35156" w:name="_Toc143872992"/>
      <w:ins w:id="35157" w:author="Sopheak Phorn" w:date="2023-08-25T15:10:00Z">
        <w:r w:rsidRPr="002141C4">
          <w:rPr>
            <w:rFonts w:ascii="Khmer MEF2" w:hAnsi="Khmer MEF2" w:cs="Khmer MEF2"/>
            <w:b w:val="0"/>
            <w:bCs w:val="0"/>
            <w:color w:val="000000" w:themeColor="text1"/>
            <w:sz w:val="24"/>
            <w:szCs w:val="24"/>
            <w:cs/>
            <w:lang w:val="ca-ES"/>
            <w:rPrChange w:id="35158" w:author="Sopheak Phorn" w:date="2023-08-25T16:22:00Z">
              <w:rPr>
                <w:rFonts w:ascii="Khmer MEF2" w:hAnsi="Khmer MEF2" w:cs="Khmer MEF2"/>
                <w:b w:val="0"/>
                <w:bCs w:val="0"/>
                <w:color w:val="auto"/>
                <w:sz w:val="24"/>
                <w:szCs w:val="24"/>
                <w:cs/>
                <w:lang w:val="ca-ES"/>
              </w:rPr>
            </w:rPrChange>
          </w:rPr>
          <w:lastRenderedPageBreak/>
          <w:t>១៦.បញ្ហាប្រឈម និងសំណូមពររបស់សវនករទទួលបន្ទុក</w:t>
        </w:r>
        <w:bookmarkEnd w:id="35155"/>
        <w:bookmarkEnd w:id="35156"/>
      </w:ins>
    </w:p>
    <w:p w14:paraId="62804CAC" w14:textId="77777777" w:rsidR="00DC102F" w:rsidRPr="002141C4" w:rsidRDefault="00DC102F">
      <w:pPr>
        <w:spacing w:after="0" w:line="228" w:lineRule="auto"/>
        <w:ind w:firstLine="720"/>
        <w:jc w:val="both"/>
        <w:rPr>
          <w:ins w:id="35159" w:author="Sopheak Phorn" w:date="2023-08-25T15:10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35160" w:author="Sopheak Phorn" w:date="2023-08-25T16:22:00Z">
            <w:rPr>
              <w:ins w:id="35161" w:author="Sopheak Phorn" w:date="2023-08-25T15:10:00Z"/>
              <w:rFonts w:ascii="Khmer MEF2" w:hAnsi="Khmer MEF2" w:cs="Khmer MEF2"/>
              <w:spacing w:val="2"/>
              <w:sz w:val="24"/>
              <w:szCs w:val="24"/>
              <w:lang w:val="ca-ES"/>
            </w:rPr>
          </w:rPrChange>
        </w:rPr>
        <w:pPrChange w:id="35162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5163" w:author="Sopheak Phorn" w:date="2023-08-25T15:10:00Z">
        <w:r w:rsidRPr="002141C4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35164" w:author="Sopheak Phorn" w:date="2023-08-25T16:22:00Z">
              <w:rPr>
                <w:rFonts w:ascii="Khmer MEF2" w:hAnsi="Khmer MEF2" w:cs="Khmer MEF2"/>
                <w:spacing w:val="2"/>
                <w:sz w:val="24"/>
                <w:szCs w:val="24"/>
                <w:cs/>
                <w:lang w:val="ca-ES"/>
              </w:rPr>
            </w:rPrChange>
          </w:rPr>
          <w:t>១៦.១.បញ្ហាប្រឈម</w:t>
        </w:r>
      </w:ins>
    </w:p>
    <w:p w14:paraId="6F0A4F94" w14:textId="71EB9611" w:rsidR="00DC102F" w:rsidRPr="002141C4" w:rsidRDefault="00DC102F">
      <w:pPr>
        <w:spacing w:after="0" w:line="228" w:lineRule="auto"/>
        <w:ind w:firstLine="720"/>
        <w:jc w:val="both"/>
        <w:rPr>
          <w:ins w:id="35165" w:author="Sopheak Phorn" w:date="2023-08-25T15:10:00Z"/>
          <w:rFonts w:ascii="Khmer MEF1" w:hAnsi="Khmer MEF1" w:cs="Khmer MEF1"/>
          <w:color w:val="000000" w:themeColor="text1"/>
          <w:sz w:val="24"/>
          <w:szCs w:val="24"/>
          <w:lang w:val="ca-ES"/>
          <w:rPrChange w:id="35166" w:author="Sopheak Phorn" w:date="2023-08-25T16:22:00Z">
            <w:rPr>
              <w:ins w:id="35167" w:author="Sopheak Phorn" w:date="2023-08-25T15:10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5168" w:author="Sopheak Phorn" w:date="2023-08-25T16:21:00Z">
          <w:pPr>
            <w:spacing w:after="0" w:line="240" w:lineRule="auto"/>
            <w:ind w:firstLine="720"/>
            <w:jc w:val="both"/>
          </w:pPr>
        </w:pPrChange>
      </w:pPr>
      <w:ins w:id="35169" w:author="Sopheak Phorn" w:date="2023-08-25T15:10:00Z">
        <w:r w:rsidRPr="002141C4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35170" w:author="Sopheak Phorn" w:date="2023-08-25T16:22:00Z">
              <w:rPr>
                <w:rFonts w:ascii="Khmer MEF1" w:hAnsi="Khmer MEF1" w:cs="Khmer MEF1"/>
                <w:color w:val="FF0000"/>
                <w:spacing w:val="-8"/>
                <w:sz w:val="24"/>
                <w:szCs w:val="24"/>
                <w:cs/>
                <w:lang w:val="ca-ES"/>
              </w:rPr>
            </w:rPrChange>
          </w:rPr>
          <w:t>ដោយអនុលោមទៅតាមផែនការសវនកម្មប្រចាំឆ្នាំ ប្រតិភូសវនកម្ម និងសវនករទទួលបន្ទុកបានខិតខំ</w:t>
        </w:r>
        <w:r w:rsidRPr="002141C4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5171" w:author="Sopheak Phorn" w:date="2023-08-25T16:22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ប្រឹ​ងប្រែ</w:t>
        </w:r>
        <w:r w:rsidRPr="002141C4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lang w:val="ca-ES"/>
            <w:rPrChange w:id="35172" w:author="Sopheak Phorn" w:date="2023-08-25T16:22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lang w:val="ca-ES"/>
              </w:rPr>
            </w:rPrChange>
          </w:rPr>
          <w:t>​​​​</w:t>
        </w:r>
        <w:r w:rsidRPr="002141C4">
          <w:rPr>
            <w:rFonts w:ascii="Khmer MEF1" w:hAnsi="Khmer MEF1" w:cs="Khmer MEF1"/>
            <w:color w:val="000000" w:themeColor="text1"/>
            <w:spacing w:val="-14"/>
            <w:sz w:val="24"/>
            <w:szCs w:val="24"/>
            <w:cs/>
            <w:lang w:val="ca-ES"/>
            <w:rPrChange w:id="35173" w:author="Sopheak Phorn" w:date="2023-08-25T16:22:00Z">
              <w:rPr>
                <w:rFonts w:ascii="Khmer MEF1" w:hAnsi="Khmer MEF1" w:cs="Khmer MEF1"/>
                <w:color w:val="FF0000"/>
                <w:spacing w:val="-14"/>
                <w:sz w:val="24"/>
                <w:szCs w:val="24"/>
                <w:cs/>
                <w:lang w:val="ca-ES"/>
              </w:rPr>
            </w:rPrChange>
          </w:rPr>
          <w:t>ងអនុវត្តការងារសវនកម្ម រហូតទទួលបានជោគជ័យលើការរៀបចំរបាយការណ៍សវនកម្មប្រចាំឆ្នាំ២០​២​៣</w:t>
        </w:r>
        <w:r w:rsidRPr="002141C4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35174" w:author="Sopheak Phorn" w:date="2023-08-25T16:22:00Z">
              <w:rPr>
                <w:rFonts w:ascii="Khmer MEF1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 xml:space="preserve"> 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lang w:val="ca-ES"/>
            <w:rPrChange w:id="35175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  <w:lang w:val="ca-ES"/>
              </w:rPr>
            </w:rPrChange>
          </w:rPr>
          <w:t xml:space="preserve">រប​ស់ </w:t>
        </w:r>
        <w:r w:rsidRPr="002141C4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35176" w:author="Sopheak Phorn" w:date="2023-08-25T16:22:00Z">
              <w:rPr>
                <w:rFonts w:ascii="Khmer MEF1" w:hAnsi="Khmer MEF1" w:cs="Khmer MEF1"/>
                <w:b/>
                <w:bCs/>
                <w:color w:val="FF0000"/>
                <w:spacing w:val="-2"/>
                <w:sz w:val="24"/>
                <w:szCs w:val="24"/>
                <w:cs/>
              </w:rPr>
            </w:rPrChange>
          </w:rPr>
          <w:t>ន.គ.ស.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177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 xml:space="preserve">។ ស្របជាមួយលទ្ធផលគួរជាទីមោទនៈនេះ 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5178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ប្រតិភូសវនកម្ម និងសវនករទទួលបន្ទុក ពុំមា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rPrChange w:id="35179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</w:rPr>
            </w:rPrChange>
          </w:rPr>
          <w:t>​​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5180" w:author="Sopheak Phorn" w:date="2023-08-25T16:22:00Z">
              <w:rPr>
                <w:rFonts w:ascii="Khmer MEF1" w:hAnsi="Khmer MEF1" w:cs="Khmer MEF1"/>
                <w:color w:val="FF0000"/>
                <w:spacing w:val="-2"/>
                <w:sz w:val="24"/>
                <w:szCs w:val="24"/>
                <w:cs/>
              </w:rPr>
            </w:rPrChange>
          </w:rPr>
          <w:t>ន</w:t>
        </w:r>
        <w:r w:rsidRPr="002141C4">
          <w:rPr>
            <w:rFonts w:ascii="Khmer MEF1" w:hAnsi="Khmer MEF1" w:cs="Khmer MEF1"/>
            <w:color w:val="000000" w:themeColor="text1"/>
            <w:spacing w:val="2"/>
            <w:sz w:val="24"/>
            <w:szCs w:val="24"/>
            <w:cs/>
            <w:rPrChange w:id="35181" w:author="Sopheak Phorn" w:date="2023-08-25T16:22:00Z">
              <w:rPr>
                <w:rFonts w:ascii="Khmer MEF1" w:hAnsi="Khmer MEF1" w:cs="Khmer MEF1"/>
                <w:color w:val="FF0000"/>
                <w:spacing w:val="2"/>
                <w:sz w:val="24"/>
                <w:szCs w:val="24"/>
                <w:cs/>
              </w:rPr>
            </w:rPrChange>
          </w:rPr>
          <w:t>​ជួប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182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ប្រ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rPrChange w:id="35183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</w:rPr>
            </w:rPrChange>
          </w:rPr>
          <w:t>​​​</w:t>
        </w:r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184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>ទះនូវបញ្ហាប្រឈមក្នុងការអនុវត្តការងារសវនកម្មឆ្នាំ២០២៣ នេះទេ។</w:t>
        </w:r>
        <w:r w:rsidRPr="002141C4">
          <w:rPr>
            <w:rFonts w:ascii="Khmer MEF1" w:eastAsia="Times New Roman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35185" w:author="Sopheak Phorn" w:date="2023-08-25T16:22:00Z">
              <w:rPr>
                <w:rFonts w:ascii="Khmer MEF1" w:eastAsia="Times New Roman" w:hAnsi="Khmer MEF1" w:cs="Khmer MEF1"/>
                <w:color w:val="FF0000"/>
                <w:spacing w:val="-4"/>
                <w:sz w:val="24"/>
                <w:szCs w:val="24"/>
                <w:cs/>
                <w:lang w:val="ca-ES"/>
              </w:rPr>
            </w:rPrChange>
          </w:rPr>
          <w:tab/>
        </w:r>
      </w:ins>
    </w:p>
    <w:p w14:paraId="799BCC96" w14:textId="77777777" w:rsidR="00DC102F" w:rsidRPr="002141C4" w:rsidRDefault="00DC102F" w:rsidP="00DC102F">
      <w:pPr>
        <w:spacing w:after="0" w:line="240" w:lineRule="auto"/>
        <w:ind w:firstLine="720"/>
        <w:jc w:val="both"/>
        <w:rPr>
          <w:ins w:id="35186" w:author="Sopheak Phorn" w:date="2023-08-25T15:10:00Z"/>
          <w:rFonts w:ascii="Khmer MEF2" w:hAnsi="Khmer MEF2" w:cs="Khmer MEF2"/>
          <w:color w:val="000000" w:themeColor="text1"/>
          <w:spacing w:val="2"/>
          <w:sz w:val="24"/>
          <w:szCs w:val="24"/>
          <w:lang w:val="ca-ES"/>
          <w:rPrChange w:id="35187" w:author="Sopheak Phorn" w:date="2023-08-25T16:22:00Z">
            <w:rPr>
              <w:ins w:id="35188" w:author="Sopheak Phorn" w:date="2023-08-25T15:10:00Z"/>
              <w:rFonts w:ascii="Khmer MEF2" w:hAnsi="Khmer MEF2" w:cs="Khmer MEF2"/>
              <w:color w:val="FF0000"/>
              <w:spacing w:val="2"/>
              <w:sz w:val="24"/>
              <w:szCs w:val="24"/>
              <w:lang w:val="ca-ES"/>
            </w:rPr>
          </w:rPrChange>
        </w:rPr>
      </w:pPr>
      <w:ins w:id="35189" w:author="Sopheak Phorn" w:date="2023-08-25T15:10:00Z">
        <w:r w:rsidRPr="002141C4">
          <w:rPr>
            <w:rFonts w:ascii="Khmer MEF2" w:hAnsi="Khmer MEF2" w:cs="Khmer MEF2"/>
            <w:color w:val="000000" w:themeColor="text1"/>
            <w:spacing w:val="2"/>
            <w:sz w:val="24"/>
            <w:szCs w:val="24"/>
            <w:cs/>
            <w:lang w:val="ca-ES"/>
            <w:rPrChange w:id="35190" w:author="Sopheak Phorn" w:date="2023-08-25T16:22:00Z">
              <w:rPr>
                <w:rFonts w:ascii="Khmer MEF2" w:hAnsi="Khmer MEF2" w:cs="Khmer MEF2"/>
                <w:color w:val="FF0000"/>
                <w:spacing w:val="2"/>
                <w:sz w:val="24"/>
                <w:szCs w:val="24"/>
                <w:cs/>
                <w:lang w:val="ca-ES"/>
              </w:rPr>
            </w:rPrChange>
          </w:rPr>
          <w:t>១៦.២.សំណូមពរ</w:t>
        </w:r>
      </w:ins>
    </w:p>
    <w:p w14:paraId="69047F04" w14:textId="77777777" w:rsidR="00DC102F" w:rsidRPr="002141C4" w:rsidRDefault="00DC102F" w:rsidP="00DC102F">
      <w:pPr>
        <w:spacing w:after="0" w:line="240" w:lineRule="auto"/>
        <w:ind w:firstLine="720"/>
        <w:jc w:val="both"/>
        <w:rPr>
          <w:ins w:id="35191" w:author="Sopheak Phorn" w:date="2023-08-25T15:10:00Z"/>
          <w:rFonts w:ascii="Khmer MEF1" w:hAnsi="Khmer MEF1" w:cs="Khmer MEF1"/>
          <w:color w:val="000000" w:themeColor="text1"/>
          <w:sz w:val="24"/>
          <w:szCs w:val="24"/>
          <w:lang w:val="ca-ES"/>
          <w:rPrChange w:id="35192" w:author="Sopheak Phorn" w:date="2023-08-25T16:22:00Z">
            <w:rPr>
              <w:ins w:id="35193" w:author="Sopheak Phorn" w:date="2023-08-25T15:10:00Z"/>
              <w:rFonts w:ascii="Khmer MEF1" w:hAnsi="Khmer MEF1" w:cs="Khmer MEF1"/>
              <w:color w:val="FF0000"/>
              <w:sz w:val="24"/>
              <w:szCs w:val="24"/>
            </w:rPr>
          </w:rPrChange>
        </w:rPr>
      </w:pPr>
      <w:ins w:id="35194" w:author="Sopheak Phorn" w:date="2023-08-25T15:10:00Z">
        <w:r w:rsidRPr="002141C4">
          <w:rPr>
            <w:rFonts w:ascii="Khmer MEF1" w:hAnsi="Khmer MEF1" w:cs="Khmer MEF1"/>
            <w:color w:val="000000" w:themeColor="text1"/>
            <w:sz w:val="24"/>
            <w:szCs w:val="24"/>
            <w:cs/>
            <w:rPrChange w:id="35195" w:author="Sopheak Phorn" w:date="2023-08-25T16:22:00Z">
              <w:rPr>
                <w:rFonts w:ascii="Khmer MEF1" w:hAnsi="Khmer MEF1" w:cs="Khmer MEF1"/>
                <w:color w:val="FF0000"/>
                <w:sz w:val="24"/>
                <w:szCs w:val="24"/>
                <w:cs/>
              </w:rPr>
            </w:rPrChange>
          </w:rPr>
          <w:t xml:space="preserve">ប្រតិភូសវនកម្ម និងសវនករទទួលបន្ទុកពុំមានសំណូមពរបន្ថែមនោះទេ។ </w:t>
        </w:r>
      </w:ins>
    </w:p>
    <w:p w14:paraId="7CF7ED16" w14:textId="6B69EE90" w:rsidR="00DC102F" w:rsidRPr="009A453A" w:rsidRDefault="00DC102F">
      <w:pPr>
        <w:spacing w:after="0" w:line="233" w:lineRule="auto"/>
        <w:ind w:firstLine="720"/>
        <w:jc w:val="both"/>
        <w:rPr>
          <w:ins w:id="35196" w:author="Sopheak Phorn" w:date="2023-08-25T15:10:00Z"/>
          <w:rFonts w:ascii="Khmer MEF1" w:hAnsi="Khmer MEF1" w:cs="Khmer MEF1"/>
          <w:spacing w:val="-4"/>
          <w:sz w:val="24"/>
          <w:szCs w:val="24"/>
          <w:lang w:val="ca-ES"/>
          <w:rPrChange w:id="35197" w:author="Sopheak Phorn" w:date="2023-08-25T15:18:00Z">
            <w:rPr>
              <w:ins w:id="35198" w:author="Sopheak Phorn" w:date="2023-08-25T15:10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5199" w:author="Un Seakamey" w:date="2022-11-14T12:42:00Z">
          <w:pPr>
            <w:spacing w:after="0" w:line="240" w:lineRule="auto"/>
            <w:ind w:firstLine="720"/>
            <w:jc w:val="both"/>
          </w:pPr>
        </w:pPrChange>
      </w:pPr>
      <w:ins w:id="35200" w:author="Kem Sereyboth" w:date="2023-06-20T14:56:00Z">
        <w:r w:rsidRPr="00E33574">
          <w:rPr>
            <w:rFonts w:ascii="Khmer MEF1" w:hAnsi="Khmer MEF1" w:cs="Khmer MEF1"/>
            <w:noProof/>
            <w:sz w:val="24"/>
            <w:szCs w:val="24"/>
            <w:rPrChange w:id="35201" w:author="Kem Sereyboth" w:date="2023-07-19T16:59:00Z">
              <w:rPr>
                <w:rFonts w:ascii="Khmer MEF1" w:eastAsia="Times New Roman" w:hAnsi="Khmer MEF1" w:cs="Khmer MEF1"/>
                <w:noProof/>
                <w:sz w:val="24"/>
                <w:szCs w:val="22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32D7951" wp14:editId="334C7B53">
                  <wp:simplePos x="0" y="0"/>
                  <wp:positionH relativeFrom="page">
                    <wp:posOffset>3463962</wp:posOffset>
                  </wp:positionH>
                  <wp:positionV relativeFrom="paragraph">
                    <wp:posOffset>78292</wp:posOffset>
                  </wp:positionV>
                  <wp:extent cx="3927475" cy="2065468"/>
                  <wp:effectExtent l="0" t="0" r="0" b="0"/>
                  <wp:wrapNone/>
                  <wp:docPr id="1269344384" name="Rectangle 126934438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927475" cy="2065468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F867" w14:textId="776C4E2C" w:rsidR="00731B72" w:rsidRPr="00A3685D" w:rsidRDefault="00731B72" w:rsidP="005C3437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rtl/>
                                  <w:cs/>
                                  <w:lang w:val="ca-ES"/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ថ្ងៃ</w:t>
                              </w:r>
                              <w:ins w:id="35202" w:author="Sopheak Phorn" w:date="2023-08-25T15:17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    </w:t>
                                </w:r>
                              </w:ins>
                              <w:ins w:id="35203" w:author="Sopheak Phorn" w:date="2023-08-25T15:18:00Z">
                                <w:r w:rsidR="006A02D8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</w:t>
                                </w:r>
                              </w:ins>
                              <w:ins w:id="35204" w:author="Sopheak Phorn" w:date="2023-08-25T15:17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</w:t>
                                </w:r>
                              </w:ins>
                              <w:ins w:id="35205" w:author="Sopheak Phorn" w:date="2023-08-04T11:47:00Z">
                                <w:r w:rsidR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del w:id="35206" w:author="Sopheak Phorn" w:date="2023-08-04T11:46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</w:delText>
                                </w:r>
                              </w:del>
                              <w:del w:id="35207" w:author="Sopheak Phorn" w:date="2023-08-04T11:47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         </w:delText>
                                </w:r>
                                <w:r w:rsidRPr="00A3685D" w:rsidDel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 xml:space="preserve">       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ខែ</w:t>
                              </w:r>
                              <w:ins w:id="35208" w:author="Sopheak Phorn" w:date="2023-08-25T15:17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 </w:t>
                                </w:r>
                              </w:ins>
                              <w:del w:id="35209" w:author="Sopheak Phorn" w:date="2023-08-04T11:47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   </w:delText>
                                </w:r>
                              </w:del>
                              <w:ins w:id="35210" w:author="Sopheak Phorn" w:date="2023-08-04T11:47:00Z">
                                <w:r w:rsidR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ins w:id="35211" w:author="Sopheak Phorn" w:date="2023-08-25T15:18:00Z">
                                <w:r w:rsidR="006A02D8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</w:t>
                                </w:r>
                              </w:ins>
                              <w:del w:id="35212" w:author="Sopheak Phorn" w:date="2023-08-04T11:47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delText xml:space="preserve">  ​</w:delText>
                                </w:r>
                                <w:r w:rsidRPr="00A3685D" w:rsidDel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 xml:space="preserve">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ឆ្នាំ</w:t>
                              </w:r>
                              <w:ins w:id="35213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ថោះ</w:t>
                                </w:r>
                              </w:ins>
                              <w:del w:id="35214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ខាល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ins w:id="35215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បញ្ជ</w:t>
                                </w:r>
                              </w:ins>
                              <w:del w:id="35216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ចត្វា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ស័ក ព.ស.២៥៦</w:t>
                              </w:r>
                              <w:ins w:id="35217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៧</w:t>
                                </w:r>
                              </w:ins>
                              <w:del w:id="35218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៦</w:delText>
                                </w:r>
                              </w:del>
                            </w:p>
                            <w:p w14:paraId="662C66F3" w14:textId="0D3491DB" w:rsidR="00731B72" w:rsidRPr="00A3685D" w:rsidRDefault="00731B72" w:rsidP="005C3437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rtl/>
                                  <w:cs/>
                                  <w:lang w:val="ca-ES"/>
                                  <w:rPrChange w:id="35219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rtl/>
                                      <w:cs/>
                                      <w:lang w:val="ca-ES"/>
                                    </w:rPr>
                                  </w:rPrChange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220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រាជធានីភ្នំពេញ ថ្ងៃទី</w:t>
                              </w:r>
                              <w:ins w:id="35221" w:author="Sopheak Phorn" w:date="2023-08-25T15:18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</w:t>
                                </w:r>
                              </w:ins>
                              <w:del w:id="35222" w:author="Sopheak Phorn" w:date="2023-08-04T11:48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  <w:rPrChange w:id="35223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lang w:val="ca-ES"/>
                                      </w:rPr>
                                    </w:rPrChange>
                                  </w:rPr>
                                  <w:delText xml:space="preserve">     </w:delText>
                                </w:r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  <w:rPrChange w:id="35224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cs/>
                                        <w:lang w:val="ca-ES"/>
                                      </w:rPr>
                                    </w:rPrChange>
                                  </w:rPr>
                                  <w:delText xml:space="preserve">     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225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ខែ</w:t>
                              </w:r>
                              <w:ins w:id="35226" w:author="Sopheak Phorn" w:date="2023-08-25T15:18:00Z">
                                <w:r w:rsidR="008E268A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</w:t>
                                </w:r>
                              </w:ins>
                              <w:ins w:id="35227" w:author="Sopheak Phorn" w:date="2023-08-04T11:48:00Z">
                                <w:r w:rsidR="00354BC3"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del w:id="35228" w:author="Sopheak Phorn" w:date="2023-08-04T11:48:00Z">
                                <w:r w:rsidRPr="00A3685D" w:rsidDel="00354BC3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  <w:rPrChange w:id="35229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cs/>
                                        <w:lang w:val="ca-ES"/>
                                      </w:rPr>
                                    </w:rPrChange>
                                  </w:rPr>
                                  <w:delText xml:space="preserve">            </w:delText>
                                </w:r>
                              </w:del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5230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ឆ្នាំ២០២</w:t>
                              </w:r>
                              <w:ins w:id="35231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៣</w:t>
                                </w:r>
                              </w:ins>
                              <w:del w:id="35232" w:author="Kem Sereyboth" w:date="2023-06-20T14:57:00Z">
                                <w:r w:rsidRPr="00A3685D" w:rsidDel="005C3437">
                                  <w:rPr>
                                    <w:rFonts w:ascii="Khmer MEF1" w:hAnsi="Khmer MEF1" w:cs="Khmer MEF1"/>
                                    <w:color w:val="000000" w:themeColor="text1"/>
                                    <w:sz w:val="24"/>
                                    <w:szCs w:val="24"/>
                                    <w:cs/>
                                    <w:lang w:val="ca-ES"/>
                                    <w:rPrChange w:id="35233" w:author="socheata.ol@hotmail.com" w:date="2022-09-04T18:35:00Z">
                                      <w:rPr>
                                        <w:rFonts w:ascii="Khmer MEF1" w:hAnsi="Khmer MEF1" w:cs="Khmer MEF1"/>
                                        <w:color w:val="000000" w:themeColor="text1"/>
                                        <w:szCs w:val="22"/>
                                        <w:cs/>
                                        <w:lang w:val="ca-ES"/>
                                      </w:rPr>
                                    </w:rPrChange>
                                  </w:rPr>
                                  <w:delText>២</w:delText>
                                </w:r>
                              </w:del>
                            </w:p>
                            <w:p w14:paraId="507668D2" w14:textId="37C1EA33" w:rsidR="00731B72" w:rsidRPr="00385E5C" w:rsidDel="005C3437" w:rsidRDefault="00731B72" w:rsidP="005C3437">
                              <w:pPr>
                                <w:spacing w:after="0" w:line="216" w:lineRule="auto"/>
                                <w:jc w:val="center"/>
                                <w:rPr>
                                  <w:del w:id="35234" w:author="Kem Sereyboth" w:date="2023-06-20T14:56:00Z"/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  <w:del w:id="35235" w:author="Kem Sereyboth" w:date="2023-06-20T14:56:00Z">
                                <w:r w:rsidRPr="00A3685D" w:rsidDel="005C3437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  <w:rPrChange w:id="35236" w:author="socheata.ol@hotmail.com" w:date="2022-09-04T18:35:00Z">
                                      <w:rPr>
                                        <w:rFonts w:ascii="Khmer MEF2" w:hAnsi="Khmer MEF2" w:cs="Khmer MEF2"/>
                                        <w:color w:val="000000"/>
                                        <w:szCs w:val="22"/>
                                        <w:cs/>
                                      </w:rPr>
                                    </w:rPrChange>
                                  </w:rPr>
                                  <w:delText>អង្គភាពសវនកម្មផ្ទៃក្នុង</w:delText>
                                </w:r>
                              </w:del>
                            </w:p>
                            <w:p w14:paraId="69A01362" w14:textId="607838D0" w:rsidR="00731B72" w:rsidRPr="000A1131" w:rsidRDefault="00731B72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  <w:pPrChange w:id="35237" w:author="Kem Sereyboth" w:date="2023-06-20T14:58:00Z">
                                  <w:pPr>
                                    <w:spacing w:after="0" w:line="216" w:lineRule="auto"/>
                                    <w:jc w:val="center"/>
                                  </w:pPr>
                                </w:pPrChange>
                              </w:pPr>
                              <w:del w:id="35238" w:author="Kem Sereyboth" w:date="2023-06-20T14:56:00Z">
                                <w:r w:rsidRPr="000A1131" w:rsidDel="005C3437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delText>ប្រធាន</w:delText>
                                </w:r>
                              </w:del>
                              <w:ins w:id="35239" w:author="Kem Sereyboth" w:date="2023-06-20T14:56:00Z"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សវនករទទួលបន្ទ</w:t>
                                </w:r>
                              </w:ins>
                              <w:ins w:id="35240" w:author="Kem Sereyboth" w:date="2023-06-20T14:57:00Z"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ុ</w:t>
                                </w:r>
                              </w:ins>
                              <w:ins w:id="35241" w:author="Kem Sereyboth" w:date="2023-06-20T14:56:00Z">
                                <w:r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ក</w:t>
                                </w:r>
                              </w:ins>
                            </w:p>
                            <w:p w14:paraId="3D14814D" w14:textId="77777777" w:rsidR="00731B72" w:rsidDel="008E268A" w:rsidRDefault="00731B72">
                              <w:pPr>
                                <w:spacing w:line="216" w:lineRule="auto"/>
                                <w:rPr>
                                  <w:del w:id="35242" w:author="Kem Sereyboth" w:date="2023-06-20T14:58:00Z"/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049374AA" w14:textId="77777777" w:rsidR="008E268A" w:rsidRDefault="008E268A" w:rsidP="005C3437">
                              <w:pPr>
                                <w:spacing w:line="216" w:lineRule="auto"/>
                                <w:jc w:val="center"/>
                                <w:rPr>
                                  <w:ins w:id="35243" w:author="Sopheak Phorn" w:date="2023-08-25T15:17:00Z"/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56B133A0" w14:textId="77777777" w:rsidR="00731B72" w:rsidRDefault="00731B72">
                              <w:pPr>
                                <w:spacing w:line="216" w:lineRule="auto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  <w:pPrChange w:id="35244" w:author="Kem Sereyboth" w:date="2023-06-20T14:58:00Z">
                                  <w:pPr>
                                    <w:spacing w:line="216" w:lineRule="auto"/>
                                    <w:jc w:val="center"/>
                                  </w:pPr>
                                </w:pPrChange>
                              </w:pPr>
                            </w:p>
                            <w:p w14:paraId="671653FE" w14:textId="696F7ECC" w:rsidR="00731B72" w:rsidRPr="005C3437" w:rsidDel="005C3437" w:rsidRDefault="00731B72">
                              <w:pPr>
                                <w:spacing w:after="0" w:line="240" w:lineRule="auto"/>
                                <w:jc w:val="center"/>
                                <w:rPr>
                                  <w:del w:id="35245" w:author="Kem Sereyboth" w:date="2023-06-20T14:58:00Z"/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rPrChange w:id="35246" w:author="Kem Sereyboth" w:date="2023-06-20T14:58:00Z">
                                    <w:rPr>
                                      <w:del w:id="35247" w:author="Kem Sereyboth" w:date="2023-06-20T14:58:00Z"/>
                                      <w:rFonts w:ascii="Khmer MEF2" w:hAnsi="Khmer MEF2" w:cs="Khmer MEF2"/>
                                      <w:color w:val="000000"/>
                                    </w:rPr>
                                  </w:rPrChange>
                                </w:rPr>
                                <w:pPrChange w:id="35248" w:author="Kem Sereyboth" w:date="2023-06-20T14:58:00Z">
                                  <w:pPr>
                                    <w:spacing w:line="216" w:lineRule="auto"/>
                                    <w:jc w:val="center"/>
                                  </w:pPr>
                                </w:pPrChange>
                              </w:pPr>
                              <w:r w:rsidRPr="005C3437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5249" w:author="Kem Sereyboth" w:date="2023-06-20T14:58:00Z">
                                    <w:rPr>
                                      <w:rFonts w:ascii="Khmer MEF2" w:hAnsi="Khmer MEF2" w:cs="Khmer MEF2"/>
                                      <w:color w:val="000000"/>
                                      <w:cs/>
                                    </w:rPr>
                                  </w:rPrChange>
                                </w:rPr>
                                <w:t xml:space="preserve"> </w:t>
                              </w:r>
                              <w:ins w:id="35250" w:author="Kem Sereyboth" w:date="2023-06-20T14:58:00Z">
                                <w:del w:id="35251" w:author="Sopheak Phorn" w:date="2023-08-03T11:37:00Z">
                                  <w:r w:rsidRPr="005C3437" w:rsidDel="00D21707">
                                    <w:rPr>
                                      <w:rFonts w:ascii="Khmer MEF2" w:hAnsi="Khmer MEF2" w:cs="Khmer MEF2"/>
                                      <w:color w:val="000000"/>
                                      <w:sz w:val="16"/>
                                      <w:szCs w:val="24"/>
                                      <w:cs/>
                                      <w:rPrChange w:id="35252" w:author="Kem Sereyboth" w:date="2023-06-20T14:58:00Z">
                                        <w:rPr>
                                          <w:rFonts w:ascii="Khmer MEF2" w:hAnsi="Khmer MEF2" w:cs="Khmer MEF2"/>
                                          <w:color w:val="000000"/>
                                          <w:cs/>
                                        </w:rPr>
                                      </w:rPrChange>
                                    </w:rPr>
                                    <w:delText>កែម សិរីបុត្រ</w:delText>
                                  </w:r>
                                </w:del>
                              </w:ins>
                              <w:r w:rsidRPr="005C3437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5253" w:author="Kem Sereyboth" w:date="2023-06-20T14:58:00Z">
                                    <w:rPr>
                                      <w:rFonts w:ascii="Khmer MEF2" w:hAnsi="Khmer MEF2" w:cs="Khmer MEF2"/>
                                      <w:color w:val="000000"/>
                                      <w:cs/>
                                    </w:rPr>
                                  </w:rPrChange>
                                </w:rPr>
                                <w:t xml:space="preserve">      </w:t>
                              </w:r>
                              <w:ins w:id="35254" w:author="Sopheak Phorn" w:date="2023-08-03T11:37:00Z">
                                <w:r w:rsidR="00D21707">
                                  <w:rPr>
                                    <w:rFonts w:ascii="Khmer MEF2" w:hAnsi="Khmer MEF2" w:cs="Khmer MEF2" w:hint="cs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សេង ឈាងឡាយ</w:t>
                                </w:r>
                              </w:ins>
                              <w:r w:rsidRPr="005C3437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5255" w:author="Kem Sereyboth" w:date="2023-06-20T14:58:00Z">
                                    <w:rPr>
                                      <w:rFonts w:ascii="Khmer MEF2" w:hAnsi="Khmer MEF2" w:cs="Khmer MEF2"/>
                                      <w:color w:val="000000"/>
                                      <w:cs/>
                                    </w:rPr>
                                  </w:rPrChange>
                                </w:rPr>
                                <w:t xml:space="preserve">        </w:t>
                              </w:r>
                            </w:p>
                            <w:p w14:paraId="5EA1336E" w14:textId="77777777" w:rsidR="00731B72" w:rsidRDefault="00731B72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  <w:pPrChange w:id="35256" w:author="Kem Sereyboth" w:date="2023-06-20T14:58:00Z">
                                  <w:pPr>
                                    <w:spacing w:line="216" w:lineRule="auto"/>
                                    <w:jc w:val="center"/>
                                  </w:pPr>
                                </w:pPrChange>
                              </w:pPr>
                            </w:p>
                            <w:p w14:paraId="693EDBF9" w14:textId="77777777" w:rsidR="00731B72" w:rsidRPr="00956D3A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2B89D792" w14:textId="77777777" w:rsidR="00731B72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621FB608" w14:textId="77777777" w:rsidR="00731B72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7597415F" w14:textId="77777777" w:rsidR="00731B72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46B3CC01" w14:textId="77777777" w:rsidR="00731B72" w:rsidRPr="00BD5318" w:rsidRDefault="00731B72" w:rsidP="005C3437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 w14:paraId="7AA60AD1" w14:textId="77777777" w:rsidR="00731B72" w:rsidRPr="00BD5318" w:rsidRDefault="00731B72" w:rsidP="005C3437">
                              <w:pPr>
                                <w:spacing w:line="216" w:lineRule="auto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2D7951" id="Rectangle 1269344384" o:spid="_x0000_s1031" style="position:absolute;left:0;text-align:left;margin-left:272.75pt;margin-top:6.15pt;width:309.25pt;height:162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" filled="f" stroked="f" strokeweight="2pt">
                  <v:textbox>
                    <w:txbxContent>
                      <w:p w14:paraId="531EF867" w14:textId="776C4E2C" w:rsidR="00731B72" w:rsidRPr="00A3685D" w:rsidRDefault="00731B72" w:rsidP="005C3437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rtl/>
                            <w:cs/>
                            <w:lang w:val="ca-ES"/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ថ្ងៃ</w:t>
                        </w:r>
                        <w:ins w:id="35419" w:author="Sopheak Phorn" w:date="2023-08-25T15:17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    </w:t>
                          </w:r>
                        </w:ins>
                        <w:ins w:id="35420" w:author="Sopheak Phorn" w:date="2023-08-25T15:18:00Z">
                          <w:r w:rsidR="006A02D8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</w:t>
                          </w:r>
                        </w:ins>
                        <w:ins w:id="35421" w:author="Sopheak Phorn" w:date="2023-08-25T15:17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</w:t>
                          </w:r>
                        </w:ins>
                        <w:ins w:id="35422" w:author="Sopheak Phorn" w:date="2023-08-04T11:47:00Z">
                          <w:r w:rsidR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del w:id="35423" w:author="Sopheak Phorn" w:date="2023-08-04T11:46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</w:delText>
                          </w:r>
                        </w:del>
                        <w:del w:id="35424" w:author="Sopheak Phorn" w:date="2023-08-04T11:47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         </w:delText>
                          </w:r>
                          <w:r w:rsidRPr="00A3685D" w:rsidDel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 xml:space="preserve">       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ខែ</w:t>
                        </w:r>
                        <w:ins w:id="35425" w:author="Sopheak Phorn" w:date="2023-08-25T15:17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 </w:t>
                          </w:r>
                        </w:ins>
                        <w:del w:id="35426" w:author="Sopheak Phorn" w:date="2023-08-04T11:47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   </w:delText>
                          </w:r>
                        </w:del>
                        <w:ins w:id="35427" w:author="Sopheak Phorn" w:date="2023-08-04T11:47:00Z">
                          <w:r w:rsidR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ins w:id="35428" w:author="Sopheak Phorn" w:date="2023-08-25T15:18:00Z">
                          <w:r w:rsidR="006A02D8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</w:t>
                          </w:r>
                        </w:ins>
                        <w:del w:id="35429" w:author="Sopheak Phorn" w:date="2023-08-04T11:47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delText xml:space="preserve">  ​</w:delText>
                          </w:r>
                          <w:r w:rsidRPr="00A3685D" w:rsidDel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 xml:space="preserve">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ឆ្នាំ</w:t>
                        </w:r>
                        <w:ins w:id="35430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ថោះ</w:t>
                          </w:r>
                        </w:ins>
                        <w:del w:id="35431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>ខាល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ins w:id="35432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បញ្ជ</w:t>
                          </w:r>
                        </w:ins>
                        <w:del w:id="35433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>ចត្វា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ស័ក ព.ស.២៥៦</w:t>
                        </w:r>
                        <w:ins w:id="35434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៧</w:t>
                          </w:r>
                        </w:ins>
                        <w:del w:id="35435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delText>៦</w:delText>
                          </w:r>
                        </w:del>
                      </w:p>
                      <w:p w14:paraId="662C66F3" w14:textId="0D3491DB" w:rsidR="00731B72" w:rsidRPr="00A3685D" w:rsidRDefault="00731B72" w:rsidP="005C3437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rtl/>
                            <w:cs/>
                            <w:lang w:val="ca-ES"/>
                            <w:rPrChange w:id="35436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rtl/>
                                <w:cs/>
                                <w:lang w:val="ca-ES"/>
                              </w:rPr>
                            </w:rPrChange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5437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រាជធានីភ្នំពេញ ថ្ងៃទី</w:t>
                        </w:r>
                        <w:ins w:id="35438" w:author="Sopheak Phorn" w:date="2023-08-25T15:18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</w:t>
                          </w:r>
                        </w:ins>
                        <w:del w:id="35439" w:author="Sopheak Phorn" w:date="2023-08-04T11:48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  <w:rPrChange w:id="35440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lang w:val="ca-ES"/>
                                </w:rPr>
                              </w:rPrChange>
                            </w:rPr>
                            <w:delText xml:space="preserve">     </w:delText>
                          </w:r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  <w:rPrChange w:id="35441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cs/>
                                  <w:lang w:val="ca-ES"/>
                                </w:rPr>
                              </w:rPrChange>
                            </w:rPr>
                            <w:delText xml:space="preserve">     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5442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ខែ</w:t>
                        </w:r>
                        <w:ins w:id="35443" w:author="Sopheak Phorn" w:date="2023-08-25T15:18:00Z">
                          <w:r w:rsidR="008E268A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lang w:val="ca-ES"/>
                            </w:rPr>
                            <w:t xml:space="preserve">     </w:t>
                          </w:r>
                        </w:ins>
                        <w:ins w:id="35444" w:author="Sopheak Phorn" w:date="2023-08-04T11:48:00Z">
                          <w:r w:rsidR="00354BC3"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del w:id="35445" w:author="Sopheak Phorn" w:date="2023-08-04T11:48:00Z">
                          <w:r w:rsidRPr="00A3685D" w:rsidDel="00354BC3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  <w:rPrChange w:id="35446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cs/>
                                  <w:lang w:val="ca-ES"/>
                                </w:rPr>
                              </w:rPrChange>
                            </w:rPr>
                            <w:delText xml:space="preserve">            </w:delText>
                          </w:r>
                        </w:del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5447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ឆ្នាំ២០២</w:t>
                        </w:r>
                        <w:ins w:id="35448" w:author="Kem Sereyboth" w:date="2023-06-20T14:57:00Z">
                          <w:r>
                            <w:rPr>
                              <w:rFonts w:ascii="Khmer MEF1" w:hAnsi="Khmer MEF1" w:cs="Khmer MEF1" w:hint="cs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</w:rPr>
                            <w:t>៣</w:t>
                          </w:r>
                        </w:ins>
                        <w:del w:id="35449" w:author="Kem Sereyboth" w:date="2023-06-20T14:57:00Z">
                          <w:r w:rsidRPr="00A3685D" w:rsidDel="005C3437">
                            <w:rPr>
                              <w:rFonts w:ascii="Khmer MEF1" w:hAnsi="Khmer MEF1" w:cs="Khmer MEF1"/>
                              <w:color w:val="000000" w:themeColor="text1"/>
                              <w:sz w:val="24"/>
                              <w:szCs w:val="24"/>
                              <w:cs/>
                              <w:lang w:val="ca-ES"/>
                              <w:rPrChange w:id="35450" w:author="socheata.ol@hotmail.com" w:date="2022-09-04T18:35:00Z">
                                <w:rPr>
                                  <w:rFonts w:ascii="Khmer MEF1" w:hAnsi="Khmer MEF1" w:cs="Khmer MEF1"/>
                                  <w:color w:val="000000" w:themeColor="text1"/>
                                  <w:szCs w:val="22"/>
                                  <w:cs/>
                                  <w:lang w:val="ca-ES"/>
                                </w:rPr>
                              </w:rPrChange>
                            </w:rPr>
                            <w:delText>២</w:delText>
                          </w:r>
                        </w:del>
                      </w:p>
                      <w:p w14:paraId="507668D2" w14:textId="37C1EA33" w:rsidR="00731B72" w:rsidRPr="00385E5C" w:rsidDel="005C3437" w:rsidRDefault="00731B72" w:rsidP="005C3437">
                        <w:pPr>
                          <w:spacing w:after="0" w:line="216" w:lineRule="auto"/>
                          <w:jc w:val="center"/>
                          <w:rPr>
                            <w:del w:id="35451" w:author="Kem Sereyboth" w:date="2023-06-20T14:56:00Z"/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  <w:del w:id="35452" w:author="Kem Sereyboth" w:date="2023-06-20T14:56:00Z">
                          <w:r w:rsidRPr="00A3685D" w:rsidDel="005C3437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  <w:rPrChange w:id="35453" w:author="socheata.ol@hotmail.com" w:date="2022-09-04T18:35:00Z"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  <w:cs/>
                                </w:rPr>
                              </w:rPrChange>
                            </w:rPr>
                            <w:delText>អង្គភាពសវនកម្មផ្ទៃក្នុង</w:delText>
                          </w:r>
                        </w:del>
                      </w:p>
                      <w:p w14:paraId="69A01362" w14:textId="607838D0" w:rsidR="00731B72" w:rsidRPr="000A1131" w:rsidRDefault="00731B72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</w:rPr>
                          <w:pPrChange w:id="35454" w:author="Kem Sereyboth" w:date="2023-06-20T14:58:00Z">
                            <w:pPr>
                              <w:spacing w:after="0" w:line="216" w:lineRule="auto"/>
                              <w:jc w:val="center"/>
                            </w:pPr>
                          </w:pPrChange>
                        </w:pPr>
                        <w:del w:id="35455" w:author="Kem Sereyboth" w:date="2023-06-20T14:56:00Z">
                          <w:r w:rsidRPr="000A1131" w:rsidDel="005C3437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</w:rPr>
                            <w:delText>ប្រធាន</w:delText>
                          </w:r>
                        </w:del>
                        <w:ins w:id="35456" w:author="Kem Sereyboth" w:date="2023-06-20T14:56:00Z"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សវនករទទួលបន្ទ</w:t>
                          </w:r>
                        </w:ins>
                        <w:ins w:id="35457" w:author="Kem Sereyboth" w:date="2023-06-20T14:57:00Z"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ុ</w:t>
                          </w:r>
                        </w:ins>
                        <w:ins w:id="35458" w:author="Kem Sereyboth" w:date="2023-06-20T14:56:00Z">
                          <w:r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ក</w:t>
                          </w:r>
                        </w:ins>
                      </w:p>
                      <w:p w14:paraId="3D14814D" w14:textId="77777777" w:rsidR="00731B72" w:rsidDel="008E268A" w:rsidRDefault="00731B72">
                        <w:pPr>
                          <w:spacing w:line="216" w:lineRule="auto"/>
                          <w:rPr>
                            <w:del w:id="35459" w:author="Kem Sereyboth" w:date="2023-06-20T14:58:00Z"/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049374AA" w14:textId="77777777" w:rsidR="008E268A" w:rsidRDefault="008E268A" w:rsidP="005C3437">
                        <w:pPr>
                          <w:spacing w:line="216" w:lineRule="auto"/>
                          <w:jc w:val="center"/>
                          <w:rPr>
                            <w:ins w:id="35460" w:author="Sopheak Phorn" w:date="2023-08-25T15:17:00Z"/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56B133A0" w14:textId="77777777" w:rsidR="00731B72" w:rsidRDefault="00731B72">
                        <w:pPr>
                          <w:spacing w:line="216" w:lineRule="auto"/>
                          <w:rPr>
                            <w:rFonts w:ascii="Khmer MEF2" w:hAnsi="Khmer MEF2" w:cs="Khmer MEF2"/>
                            <w:color w:val="000000"/>
                          </w:rPr>
                          <w:pPrChange w:id="35461" w:author="Kem Sereyboth" w:date="2023-06-20T14:58:00Z">
                            <w:pPr>
                              <w:spacing w:line="216" w:lineRule="auto"/>
                              <w:jc w:val="center"/>
                            </w:pPr>
                          </w:pPrChange>
                        </w:pPr>
                      </w:p>
                      <w:p w14:paraId="671653FE" w14:textId="696F7ECC" w:rsidR="00731B72" w:rsidRPr="005C3437" w:rsidDel="005C3437" w:rsidRDefault="00731B72">
                        <w:pPr>
                          <w:spacing w:after="0" w:line="240" w:lineRule="auto"/>
                          <w:jc w:val="center"/>
                          <w:rPr>
                            <w:del w:id="35462" w:author="Kem Sereyboth" w:date="2023-06-20T14:58:00Z"/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rPrChange w:id="35463" w:author="Kem Sereyboth" w:date="2023-06-20T14:58:00Z">
                              <w:rPr>
                                <w:del w:id="35464" w:author="Kem Sereyboth" w:date="2023-06-20T14:58:00Z"/>
                                <w:rFonts w:ascii="Khmer MEF2" w:hAnsi="Khmer MEF2" w:cs="Khmer MEF2"/>
                                <w:color w:val="000000"/>
                              </w:rPr>
                            </w:rPrChange>
                          </w:rPr>
                          <w:pPrChange w:id="35465" w:author="Kem Sereyboth" w:date="2023-06-20T14:58:00Z">
                            <w:pPr>
                              <w:spacing w:line="216" w:lineRule="auto"/>
                              <w:jc w:val="center"/>
                            </w:pPr>
                          </w:pPrChange>
                        </w:pPr>
                        <w:r w:rsidRPr="005C3437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5466" w:author="Kem Sereyboth" w:date="2023-06-20T14:58:00Z">
                              <w:rPr>
                                <w:rFonts w:ascii="Khmer MEF2" w:hAnsi="Khmer MEF2" w:cs="Khmer MEF2"/>
                                <w:color w:val="000000"/>
                                <w:cs/>
                              </w:rPr>
                            </w:rPrChange>
                          </w:rPr>
                          <w:t xml:space="preserve"> </w:t>
                        </w:r>
                        <w:ins w:id="35467" w:author="Kem Sereyboth" w:date="2023-06-20T14:58:00Z">
                          <w:del w:id="35468" w:author="Sopheak Phorn" w:date="2023-08-03T11:37:00Z">
                            <w:r w:rsidRPr="005C3437" w:rsidDel="00D21707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  <w:rPrChange w:id="35469" w:author="Kem Sereyboth" w:date="2023-06-20T14:58:00Z">
                                  <w:rPr>
                                    <w:rFonts w:ascii="Khmer MEF2" w:hAnsi="Khmer MEF2" w:cs="Khmer MEF2"/>
                                    <w:color w:val="000000"/>
                                    <w:cs/>
                                  </w:rPr>
                                </w:rPrChange>
                              </w:rPr>
                              <w:delText>កែម សិរីបុត្រ</w:delText>
                            </w:r>
                          </w:del>
                        </w:ins>
                        <w:r w:rsidRPr="005C3437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5470" w:author="Kem Sereyboth" w:date="2023-06-20T14:58:00Z">
                              <w:rPr>
                                <w:rFonts w:ascii="Khmer MEF2" w:hAnsi="Khmer MEF2" w:cs="Khmer MEF2"/>
                                <w:color w:val="000000"/>
                                <w:cs/>
                              </w:rPr>
                            </w:rPrChange>
                          </w:rPr>
                          <w:t xml:space="preserve">      </w:t>
                        </w:r>
                        <w:ins w:id="35471" w:author="Sopheak Phorn" w:date="2023-08-03T11:37:00Z">
                          <w:r w:rsidR="00D21707">
                            <w:rPr>
                              <w:rFonts w:ascii="Khmer MEF2" w:hAnsi="Khmer MEF2" w:cs="Khmer MEF2" w:hint="cs"/>
                              <w:color w:val="000000"/>
                              <w:sz w:val="16"/>
                              <w:szCs w:val="24"/>
                              <w:cs/>
                            </w:rPr>
                            <w:t>សេង ឈាងឡាយ</w:t>
                          </w:r>
                        </w:ins>
                        <w:r w:rsidRPr="005C3437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5472" w:author="Kem Sereyboth" w:date="2023-06-20T14:58:00Z">
                              <w:rPr>
                                <w:rFonts w:ascii="Khmer MEF2" w:hAnsi="Khmer MEF2" w:cs="Khmer MEF2"/>
                                <w:color w:val="000000"/>
                                <w:cs/>
                              </w:rPr>
                            </w:rPrChange>
                          </w:rPr>
                          <w:t xml:space="preserve">        </w:t>
                        </w:r>
                      </w:p>
                      <w:p w14:paraId="5EA1336E" w14:textId="77777777" w:rsidR="00731B72" w:rsidRDefault="00731B72">
                        <w:pPr>
                          <w:spacing w:after="0" w:line="240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  <w:pPrChange w:id="35473" w:author="Kem Sereyboth" w:date="2023-06-20T14:58:00Z">
                            <w:pPr>
                              <w:spacing w:line="216" w:lineRule="auto"/>
                              <w:jc w:val="center"/>
                            </w:pPr>
                          </w:pPrChange>
                        </w:pPr>
                      </w:p>
                      <w:p w14:paraId="693EDBF9" w14:textId="77777777" w:rsidR="00731B72" w:rsidRPr="00956D3A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2B89D792" w14:textId="77777777" w:rsidR="00731B72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621FB608" w14:textId="77777777" w:rsidR="00731B72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7597415F" w14:textId="77777777" w:rsidR="00731B72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46B3CC01" w14:textId="77777777" w:rsidR="00731B72" w:rsidRPr="00BD5318" w:rsidRDefault="00731B72" w:rsidP="005C3437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4"/>
                            <w:szCs w:val="14"/>
                          </w:rPr>
                        </w:pPr>
                      </w:p>
                      <w:p w14:paraId="7AA60AD1" w14:textId="77777777" w:rsidR="00731B72" w:rsidRPr="00BD5318" w:rsidRDefault="00731B72" w:rsidP="005C3437">
                        <w:pPr>
                          <w:spacing w:line="216" w:lineRule="auto"/>
                          <w:rPr>
                            <w:rFonts w:ascii="Khmer MEF2" w:hAnsi="Khmer MEF2" w:cs="Khmer MEF2"/>
                            <w:color w:val="000000"/>
                            <w:szCs w:val="22"/>
                            <w:rtl/>
                            <w:cs/>
                          </w:rPr>
                        </w:pPr>
                      </w:p>
                    </w:txbxContent>
                  </v:textbox>
                  <w10:wrap anchorx="page"/>
                </v:rect>
              </w:pict>
            </mc:Fallback>
          </mc:AlternateContent>
        </w:r>
      </w:ins>
    </w:p>
    <w:p w14:paraId="7843AD3E" w14:textId="566881A5" w:rsidR="00B43050" w:rsidRPr="00E33574" w:rsidRDefault="00B43050">
      <w:pPr>
        <w:spacing w:after="0" w:line="233" w:lineRule="auto"/>
        <w:ind w:firstLine="720"/>
        <w:jc w:val="both"/>
        <w:rPr>
          <w:ins w:id="35257" w:author="LENOVO" w:date="2022-10-08T11:25:00Z"/>
          <w:rFonts w:ascii="Khmer MEF1" w:hAnsi="Khmer MEF1" w:cs="Khmer MEF1"/>
          <w:strike/>
          <w:spacing w:val="-4"/>
          <w:sz w:val="24"/>
          <w:szCs w:val="24"/>
          <w:lang w:val="ca-ES"/>
          <w:rPrChange w:id="35258" w:author="Kem Sereyboth" w:date="2023-07-19T16:59:00Z">
            <w:rPr>
              <w:ins w:id="35259" w:author="LENOVO" w:date="2022-10-08T11:25:00Z"/>
              <w:rFonts w:ascii="Khmer MEF1" w:hAnsi="Khmer MEF1" w:cs="Khmer MEF1"/>
              <w:strike/>
              <w:spacing w:val="4"/>
              <w:sz w:val="24"/>
              <w:szCs w:val="24"/>
              <w:lang w:val="ca-ES"/>
            </w:rPr>
          </w:rPrChange>
        </w:rPr>
        <w:pPrChange w:id="35260" w:author="Un Seakamey" w:date="2022-11-14T12:42:00Z">
          <w:pPr>
            <w:spacing w:after="0" w:line="228" w:lineRule="auto"/>
            <w:jc w:val="both"/>
          </w:pPr>
        </w:pPrChange>
      </w:pPr>
    </w:p>
    <w:p w14:paraId="34AC72C8" w14:textId="024289D0" w:rsidR="00125B0C" w:rsidRPr="00E33574" w:rsidDel="00B43050" w:rsidRDefault="008E268A">
      <w:pPr>
        <w:spacing w:after="0" w:line="228" w:lineRule="auto"/>
        <w:ind w:firstLine="720"/>
        <w:jc w:val="both"/>
        <w:rPr>
          <w:del w:id="35261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262" w:author="Kem Sereyboth" w:date="2023-07-19T16:59:00Z">
            <w:rPr>
              <w:del w:id="35263" w:author="LENOVO" w:date="2022-10-08T11:2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  <w:lang w:val="ca-ES"/>
            </w:rPr>
          </w:rPrChange>
        </w:rPr>
        <w:pPrChange w:id="35264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265" w:author="Sopheak Phorn" w:date="2023-08-25T15:11:00Z">
        <w:r w:rsidRPr="00E33574">
          <w:rPr>
            <w:rFonts w:ascii="Khmer MEF1" w:hAnsi="Khmer MEF1" w:cs="Khmer MEF1"/>
            <w:noProof/>
            <w:sz w:val="24"/>
            <w:szCs w:val="24"/>
            <w:rPrChange w:id="35266" w:author="Kem Sereyboth" w:date="2023-07-19T16:59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26FB89A6" wp14:editId="3967D593">
                  <wp:simplePos x="0" y="0"/>
                  <wp:positionH relativeFrom="page">
                    <wp:posOffset>380365</wp:posOffset>
                  </wp:positionH>
                  <wp:positionV relativeFrom="line">
                    <wp:posOffset>127672</wp:posOffset>
                  </wp:positionV>
                  <wp:extent cx="3967480" cy="2701925"/>
                  <wp:effectExtent l="0" t="0" r="0" b="3175"/>
                  <wp:wrapNone/>
                  <wp:docPr id="1477476969" name="Text Box 14774769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7480" cy="270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23C70" w14:textId="77777777" w:rsidR="00DC102F" w:rsidRPr="00451474" w:rsidRDefault="00DC102F" w:rsidP="00DC102F">
                              <w:pPr>
                                <w:tabs>
                                  <w:tab w:val="left" w:pos="720"/>
                                  <w:tab w:val="left" w:pos="1440"/>
                                  <w:tab w:val="left" w:pos="1985"/>
                                  <w:tab w:val="left" w:pos="2880"/>
                                </w:tabs>
                                <w:spacing w:line="233" w:lineRule="auto"/>
                                <w:contextualSpacing/>
                                <w:jc w:val="center"/>
                                <w:rPr>
                                  <w:rFonts w:ascii="Khmer MEF1" w:hAnsi="Khmer MEF1" w:cs="Khmer MEF1"/>
                                  <w:sz w:val="24"/>
                                  <w:szCs w:val="24"/>
                                </w:rPr>
                              </w:pPr>
                              <w:r w:rsidRPr="00451474">
                                <w:rPr>
                                  <w:rFonts w:ascii="Khmer MEF1" w:hAnsi="Khmer MEF1" w:cs="Khmer MEF1"/>
                                  <w:sz w:val="24"/>
                                  <w:szCs w:val="24"/>
                                  <w:cs/>
                                </w:rPr>
                                <w:t>បានឃើញ និងឯកភាព</w:t>
                              </w:r>
                            </w:p>
                            <w:p w14:paraId="25B58ED3" w14:textId="77777777" w:rsidR="00DC102F" w:rsidRPr="00451474" w:rsidRDefault="00DC102F" w:rsidP="00DC102F">
                              <w:pPr>
                                <w:spacing w:after="0" w:line="240" w:lineRule="auto"/>
                                <w:jc w:val="center"/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lang w:val="ca-ES"/>
                                </w:rPr>
                              </w:pP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ថ្ងៃ</w:t>
                              </w:r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    </w:t>
                              </w:r>
                              <w:ins w:id="35267" w:author="Kem Sereyboth" w:date="2023-08-24T13:12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​​​</w:t>
                                </w:r>
                              </w:ins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ខែ</w:t>
                              </w:r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  </w:t>
                              </w:r>
                              <w:ins w:id="35268" w:author="Kem Sereyboth" w:date="2023-08-02T14:03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ins w:id="35269" w:author="Un Seakamey" w:date="2023-08-22T14:13:00Z">
                                <w:del w:id="35270" w:author="Kem Sereyboth" w:date="2023-08-24T13:12:00Z">
                                  <w:r w:rsidDel="00C31137">
                                    <w:rPr>
                                      <w:rFonts w:ascii="Khmer MEF1" w:hAnsi="Khmer MEF1" w:cs="Khmer MEF1"/>
                                      <w:i/>
                                      <w:sz w:val="24"/>
                                      <w:szCs w:val="24"/>
                                      <w:lang w:val="ca-ES"/>
                                    </w:rPr>
                                    <w:delText xml:space="preserve">  </w:delText>
                                  </w:r>
                                </w:del>
                                <w:r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lang w:val="ca-ES"/>
                                  </w:rPr>
                                  <w:t xml:space="preserve">      </w:t>
                                </w:r>
                              </w:ins>
                              <w:ins w:id="35271" w:author="Kem Sereyboth" w:date="2023-08-02T14:03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</w:ins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ឆ្នាំ</w:t>
                              </w:r>
                              <w:ins w:id="35272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ថោះ</w:t>
                                </w:r>
                              </w:ins>
                              <w:del w:id="35273" w:author="Kem Sereyboth" w:date="2023-06-20T14:57:00Z">
                                <w:r w:rsidRPr="00451474" w:rsidDel="005C3437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ខាល</w:delText>
                                </w:r>
                              </w:del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ins w:id="35274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បញ</w:t>
                                </w:r>
                              </w:ins>
                              <w:ins w:id="35275" w:author="Kem Sereyboth" w:date="2023-08-02T14:03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្ច</w:t>
                                </w:r>
                              </w:ins>
                              <w:del w:id="35276" w:author="Kem Sereyboth" w:date="2023-06-20T14:57:00Z">
                                <w:r w:rsidRPr="00451474" w:rsidDel="005C3437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ចត្វា</w:delText>
                                </w:r>
                              </w:del>
                              <w:r w:rsidRPr="00451474"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ស័ក </w:t>
                              </w:r>
                              <w:r>
                                <w:rPr>
                                  <w:rFonts w:ascii="Khmer MEF1" w:hAnsi="Khmer MEF1" w:cs="Khmer MEF1" w:hint="cs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ព.</w:t>
                              </w:r>
                              <w:r w:rsidRPr="00451474">
                                <w:rPr>
                                  <w:rFonts w:ascii="Khmer MEF1" w:hAnsi="Khmer MEF1" w:cs="Khmer MEF1"/>
                                  <w:i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ស.២៥៦</w:t>
                              </w:r>
                              <w:ins w:id="35277" w:author="Kem Sereyboth" w:date="2023-06-20T14:57:00Z"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៧</w:t>
                                </w:r>
                              </w:ins>
                              <w:del w:id="35278" w:author="Kem Sereyboth" w:date="2023-06-20T14:57:00Z">
                                <w:r w:rsidRPr="00451474" w:rsidDel="005C3437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៦</w:delText>
                                </w:r>
                              </w:del>
                            </w:p>
                            <w:p w14:paraId="4134EB20" w14:textId="77777777" w:rsidR="00DC102F" w:rsidRPr="00312B70" w:rsidRDefault="00DC102F" w:rsidP="00DC102F">
                              <w:pPr>
                                <w:spacing w:after="0"/>
                                <w:jc w:val="center"/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</w:pPr>
                              <w:r w:rsidRPr="00451474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រាជធានីភ្នំពេញ ថ្ងៃទី</w:t>
                              </w:r>
                              <w:r w:rsidRPr="00451474">
                                <w:rPr>
                                  <w:rFonts w:ascii="Khmer MEF1" w:eastAsia="Times New Roman" w:hAnsi="Khmer MEF1" w:cs="Khmer MEF1" w:hint="cs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 xml:space="preserve">    </w:t>
                              </w:r>
                              <w:r w:rsidRPr="009A453A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lang w:val="ca-ES"/>
                                  <w:rPrChange w:id="35279" w:author="Sopheak Phorn" w:date="2023-08-25T15:22:00Z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451474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ខែ</w:t>
                              </w:r>
                              <w:ins w:id="35280" w:author="User" w:date="2022-11-03T23:40:00Z">
                                <w:r w:rsidRPr="009A453A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5281" w:author="Sopheak Phorn" w:date="2023-08-25T15:22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del w:id="35282" w:author="Kem Sereyboth" w:date="2023-06-20T14:55:00Z">
                                  <w:r w:rsidRPr="009A453A" w:rsidDel="005C3437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5283" w:author="Sopheak Phorn" w:date="2023-08-25T15:22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delText xml:space="preserve"> </w:delText>
                                  </w:r>
                                </w:del>
                                <w:r w:rsidRPr="009A453A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5284" w:author="Sopheak Phorn" w:date="2023-08-25T15:22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  </w:t>
                                </w:r>
                              </w:ins>
                              <w:ins w:id="35285" w:author="User" w:date="2022-11-03T23:41:00Z">
                                <w:r w:rsidRPr="009A453A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5286" w:author="Sopheak Phorn" w:date="2023-08-25T15:22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 </w:t>
                                </w:r>
                              </w:ins>
                              <w:del w:id="35287" w:author="User" w:date="2022-11-03T23:40:00Z">
                                <w:r w:rsidDel="00F347BD"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delText>តុលា</w:delText>
                                </w:r>
                              </w:del>
                              <w:r w:rsidRPr="009A453A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lang w:val="ca-ES"/>
                                  <w:rPrChange w:id="35288" w:author="Sopheak Phorn" w:date="2023-08-25T15:22:00Z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Pr="00451474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cs/>
                                </w:rPr>
                                <w:t>ឆ្នាំ២០២</w:t>
                              </w:r>
                              <w:ins w:id="35289" w:author="Kem Sereyboth" w:date="2023-06-20T14:57:00Z">
                                <w:r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៣</w:t>
                                </w:r>
                              </w:ins>
                              <w:del w:id="35290" w:author="Kem Sereyboth" w:date="2023-06-20T14:57:00Z">
                                <w:r w:rsidDel="005C3437"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delText>២</w:delText>
                                </w:r>
                              </w:del>
                            </w:p>
                            <w:p w14:paraId="262D067D" w14:textId="77777777" w:rsidR="00DC102F" w:rsidRPr="00385E5C" w:rsidRDefault="00DC102F" w:rsidP="00DC102F">
                              <w:pPr>
                                <w:spacing w:after="0" w:line="216" w:lineRule="auto"/>
                                <w:jc w:val="center"/>
                                <w:rPr>
                                  <w:ins w:id="35291" w:author="Kem Sereyboth" w:date="2023-06-20T14:56:00Z"/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  <w:ins w:id="35292" w:author="Kem Sereyboth" w:date="2023-06-20T14:56:00Z">
                                <w:r w:rsidRPr="003E4DEC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អង្គភាពសវនកម្មផ្ទៃក្នុង</w:t>
                                </w:r>
                              </w:ins>
                            </w:p>
                            <w:p w14:paraId="285EB76A" w14:textId="77777777" w:rsidR="00DC102F" w:rsidRPr="000A1131" w:rsidRDefault="00DC102F" w:rsidP="00DC102F">
                              <w:pPr>
                                <w:spacing w:after="0" w:line="216" w:lineRule="auto"/>
                                <w:jc w:val="center"/>
                                <w:rPr>
                                  <w:ins w:id="35293" w:author="Kem Sereyboth" w:date="2023-06-20T14:56:00Z"/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pPr>
                              <w:ins w:id="35294" w:author="Kem Sereyboth" w:date="2023-06-20T14:56:00Z">
                                <w:r w:rsidRPr="000A1131">
                                  <w:rPr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  <w:cs/>
                                  </w:rPr>
                                  <w:t>ប្រធាន</w:t>
                                </w:r>
                              </w:ins>
                            </w:p>
                            <w:p w14:paraId="54AF145B" w14:textId="77777777" w:rsidR="00DC102F" w:rsidRPr="00451474" w:rsidRDefault="00DC102F" w:rsidP="00DC102F">
                              <w:pPr>
                                <w:jc w:val="center"/>
                                <w:rPr>
                                  <w:rFonts w:cs="Khmer OS"/>
                                  <w:sz w:val="24"/>
                                  <w:szCs w:val="24"/>
                                </w:rPr>
                              </w:pPr>
                              <w:del w:id="35295" w:author="Kem Sereyboth" w:date="2023-06-20T14:56:00Z">
                                <w:r w:rsidRPr="00451474" w:rsidDel="005C3437">
                                  <w:rPr>
                                    <w:rFonts w:ascii="Khmer MEF2" w:hAnsi="Khmer MEF2" w:cs="Khmer MEF2" w:hint="cs"/>
                                    <w:sz w:val="24"/>
                                    <w:szCs w:val="24"/>
                                    <w:cs/>
                                  </w:rPr>
                                  <w:delText>ប្រធានអង្គភាព</w:delText>
                                </w:r>
                              </w:del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6FB89A6" id="Text Box 1477476969" o:spid="_x0000_s1032" type="#_x0000_t202" style="position:absolute;left:0;text-align:left;margin-left:29.95pt;margin-top:10.05pt;width:312.4pt;height:2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" filled="f" stroked="f">
                  <v:textbox>
                    <w:txbxContent>
                      <w:p w14:paraId="7A623C70" w14:textId="77777777" w:rsidR="00DC102F" w:rsidRPr="00451474" w:rsidRDefault="00DC102F" w:rsidP="00DC102F">
                        <w:pPr>
                          <w:tabs>
                            <w:tab w:val="left" w:pos="720"/>
                            <w:tab w:val="left" w:pos="1440"/>
                            <w:tab w:val="left" w:pos="1985"/>
                            <w:tab w:val="left" w:pos="2880"/>
                          </w:tabs>
                          <w:spacing w:line="233" w:lineRule="auto"/>
                          <w:contextualSpacing/>
                          <w:jc w:val="center"/>
                          <w:rPr>
                            <w:rFonts w:ascii="Khmer MEF1" w:hAnsi="Khmer MEF1" w:cs="Khmer MEF1"/>
                            <w:sz w:val="24"/>
                            <w:szCs w:val="24"/>
                          </w:rPr>
                        </w:pPr>
                        <w:r w:rsidRPr="00451474">
                          <w:rPr>
                            <w:rFonts w:ascii="Khmer MEF1" w:hAnsi="Khmer MEF1" w:cs="Khmer MEF1"/>
                            <w:sz w:val="24"/>
                            <w:szCs w:val="24"/>
                            <w:cs/>
                          </w:rPr>
                          <w:t>បានឃើញ និងឯកភាព</w:t>
                        </w:r>
                      </w:p>
                      <w:p w14:paraId="25B58ED3" w14:textId="77777777" w:rsidR="00DC102F" w:rsidRPr="00451474" w:rsidRDefault="00DC102F" w:rsidP="00DC102F">
                        <w:pPr>
                          <w:spacing w:after="0" w:line="240" w:lineRule="auto"/>
                          <w:jc w:val="center"/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lang w:val="ca-ES"/>
                          </w:rPr>
                        </w:pP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ថ្ងៃ</w:t>
                        </w:r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  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      </w:t>
                        </w:r>
                        <w:ins w:id="35513" w:author="Kem Sereyboth" w:date="2023-08-24T13:12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​​​</w:t>
                          </w:r>
                        </w:ins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ខែ</w:t>
                        </w:r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    </w:t>
                        </w:r>
                        <w:ins w:id="35514" w:author="Kem Sereyboth" w:date="2023-08-02T14:03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ins w:id="35515" w:author="Un Seakamey" w:date="2023-08-22T14:13:00Z">
                          <w:del w:id="35516" w:author="Kem Sereyboth" w:date="2023-08-24T13:12:00Z">
                            <w:r w:rsidDel="00C31137">
                              <w:rPr>
                                <w:rFonts w:ascii="Khmer MEF1" w:hAnsi="Khmer MEF1" w:cs="Khmer MEF1"/>
                                <w:i/>
                                <w:sz w:val="24"/>
                                <w:szCs w:val="24"/>
                                <w:lang w:val="ca-ES"/>
                              </w:rPr>
                              <w:delText xml:space="preserve">  </w:delText>
                            </w:r>
                          </w:del>
                          <w:r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lang w:val="ca-ES"/>
                            </w:rPr>
                            <w:t xml:space="preserve">      </w:t>
                          </w:r>
                        </w:ins>
                        <w:ins w:id="35517" w:author="Kem Sereyboth" w:date="2023-08-02T14:03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</w:ins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 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ឆ្នាំ</w:t>
                        </w:r>
                        <w:ins w:id="35518" w:author="Kem Sereyboth" w:date="2023-06-20T14:57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ថោះ</w:t>
                          </w:r>
                        </w:ins>
                        <w:del w:id="35519" w:author="Kem Sereyboth" w:date="2023-06-20T14:57:00Z">
                          <w:r w:rsidRPr="00451474" w:rsidDel="005C3437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delText>ខាល</w:delText>
                          </w:r>
                        </w:del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ins w:id="35520" w:author="Kem Sereyboth" w:date="2023-06-20T14:57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បញ</w:t>
                          </w:r>
                        </w:ins>
                        <w:ins w:id="35521" w:author="Kem Sereyboth" w:date="2023-08-02T14:03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្ច</w:t>
                          </w:r>
                        </w:ins>
                        <w:del w:id="35522" w:author="Kem Sereyboth" w:date="2023-06-20T14:57:00Z">
                          <w:r w:rsidRPr="00451474" w:rsidDel="005C3437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delText>ចត្វា</w:delText>
                          </w:r>
                        </w:del>
                        <w:r w:rsidRPr="00451474"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 xml:space="preserve">ស័ក </w:t>
                        </w:r>
                        <w:r>
                          <w:rPr>
                            <w:rFonts w:ascii="Khmer MEF1" w:hAnsi="Khmer MEF1" w:cs="Khmer MEF1" w:hint="cs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ព.</w:t>
                        </w:r>
                        <w:r w:rsidRPr="00451474">
                          <w:rPr>
                            <w:rFonts w:ascii="Khmer MEF1" w:hAnsi="Khmer MEF1" w:cs="Khmer MEF1"/>
                            <w:i/>
                            <w:sz w:val="24"/>
                            <w:szCs w:val="24"/>
                            <w:cs/>
                            <w:lang w:val="ca-ES"/>
                          </w:rPr>
                          <w:t>ស.២៥៦</w:t>
                        </w:r>
                        <w:ins w:id="35523" w:author="Kem Sereyboth" w:date="2023-06-20T14:57:00Z"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៧</w:t>
                          </w:r>
                        </w:ins>
                        <w:del w:id="35524" w:author="Kem Sereyboth" w:date="2023-06-20T14:57:00Z">
                          <w:r w:rsidRPr="00451474" w:rsidDel="005C3437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delText>៦</w:delText>
                          </w:r>
                        </w:del>
                      </w:p>
                      <w:p w14:paraId="4134EB20" w14:textId="77777777" w:rsidR="00DC102F" w:rsidRPr="00312B70" w:rsidRDefault="00DC102F" w:rsidP="00DC102F">
                        <w:pPr>
                          <w:spacing w:after="0"/>
                          <w:jc w:val="center"/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  <w:lang w:val="ca-ES"/>
                          </w:rPr>
                        </w:pPr>
                        <w:r w:rsidRPr="00451474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>រាជធានីភ្នំពេញ ថ្ងៃទី</w:t>
                        </w:r>
                        <w:r w:rsidRPr="00451474">
                          <w:rPr>
                            <w:rFonts w:ascii="Khmer MEF1" w:eastAsia="Times New Roman" w:hAnsi="Khmer MEF1" w:cs="Khmer MEF1" w:hint="cs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 xml:space="preserve">    </w:t>
                        </w:r>
                        <w:r w:rsidRPr="009A453A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lang w:val="ca-ES"/>
                            <w:rPrChange w:id="35525" w:author="Sopheak Phorn" w:date="2023-08-25T15:22:00Z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</w:rPr>
                            </w:rPrChange>
                          </w:rPr>
                          <w:t xml:space="preserve"> </w:t>
                        </w:r>
                        <w:r w:rsidRPr="00451474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>ខែ</w:t>
                        </w:r>
                        <w:ins w:id="35526" w:author="User" w:date="2022-11-03T23:40:00Z">
                          <w:r w:rsidRPr="009A453A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5527" w:author="Sopheak Phorn" w:date="2023-08-25T15:22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</w:t>
                          </w:r>
                          <w:del w:id="35528" w:author="Kem Sereyboth" w:date="2023-06-20T14:55:00Z">
                            <w:r w:rsidRPr="009A453A" w:rsidDel="005C3437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5529" w:author="Sopheak Phorn" w:date="2023-08-25T15:22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delText xml:space="preserve"> </w:delText>
                            </w:r>
                          </w:del>
                          <w:r w:rsidRPr="009A453A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5530" w:author="Sopheak Phorn" w:date="2023-08-25T15:22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  </w:t>
                          </w:r>
                        </w:ins>
                        <w:ins w:id="35531" w:author="User" w:date="2022-11-03T23:41:00Z">
                          <w:r w:rsidRPr="009A453A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5532" w:author="Sopheak Phorn" w:date="2023-08-25T15:22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 </w:t>
                          </w:r>
                        </w:ins>
                        <w:del w:id="35533" w:author="User" w:date="2022-11-03T23:40:00Z">
                          <w:r w:rsidDel="00F347BD"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delText>តុលា</w:delText>
                          </w:r>
                        </w:del>
                        <w:r w:rsidRPr="009A453A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lang w:val="ca-ES"/>
                            <w:rPrChange w:id="35534" w:author="Sopheak Phorn" w:date="2023-08-25T15:22:00Z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</w:rPr>
                            </w:rPrChange>
                          </w:rPr>
                          <w:t xml:space="preserve"> </w:t>
                        </w:r>
                        <w:r w:rsidRPr="00451474">
                          <w:rPr>
                            <w:rFonts w:ascii="Khmer MEF1" w:eastAsia="Times New Roman" w:hAnsi="Khmer MEF1" w:cs="Khmer MEF1"/>
                            <w:i/>
                            <w:color w:val="000000"/>
                            <w:sz w:val="24"/>
                            <w:szCs w:val="24"/>
                            <w:cs/>
                          </w:rPr>
                          <w:t>ឆ្នាំ២០២</w:t>
                        </w:r>
                        <w:ins w:id="35535" w:author="Kem Sereyboth" w:date="2023-06-20T14:57:00Z">
                          <w:r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  <w:lang w:val="ca-ES"/>
                            </w:rPr>
                            <w:t>៣</w:t>
                          </w:r>
                        </w:ins>
                        <w:del w:id="35536" w:author="Kem Sereyboth" w:date="2023-06-20T14:57:00Z">
                          <w:r w:rsidDel="005C3437"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  <w:lang w:val="ca-ES"/>
                            </w:rPr>
                            <w:delText>២</w:delText>
                          </w:r>
                        </w:del>
                      </w:p>
                      <w:p w14:paraId="262D067D" w14:textId="77777777" w:rsidR="00DC102F" w:rsidRPr="00385E5C" w:rsidRDefault="00DC102F" w:rsidP="00DC102F">
                        <w:pPr>
                          <w:spacing w:after="0" w:line="216" w:lineRule="auto"/>
                          <w:jc w:val="center"/>
                          <w:rPr>
                            <w:ins w:id="35537" w:author="Kem Sereyboth" w:date="2023-06-20T14:56:00Z"/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  <w:ins w:id="35538" w:author="Kem Sereyboth" w:date="2023-06-20T14:56:00Z">
                          <w:r w:rsidRPr="003E4DEC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</w:rPr>
                            <w:t>អង្គភាពសវនកម្មផ្ទៃក្នុង</w:t>
                          </w:r>
                        </w:ins>
                      </w:p>
                      <w:p w14:paraId="285EB76A" w14:textId="77777777" w:rsidR="00DC102F" w:rsidRPr="000A1131" w:rsidRDefault="00DC102F" w:rsidP="00DC102F">
                        <w:pPr>
                          <w:spacing w:after="0" w:line="216" w:lineRule="auto"/>
                          <w:jc w:val="center"/>
                          <w:rPr>
                            <w:ins w:id="35539" w:author="Kem Sereyboth" w:date="2023-06-20T14:56:00Z"/>
                            <w:rFonts w:ascii="Khmer MEF2" w:hAnsi="Khmer MEF2" w:cs="Khmer MEF2"/>
                            <w:color w:val="000000"/>
                            <w:sz w:val="16"/>
                            <w:szCs w:val="24"/>
                          </w:rPr>
                        </w:pPr>
                        <w:ins w:id="35540" w:author="Kem Sereyboth" w:date="2023-06-20T14:56:00Z">
                          <w:r w:rsidRPr="000A1131">
                            <w:rPr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  <w:cs/>
                            </w:rPr>
                            <w:t>ប្រធាន</w:t>
                          </w:r>
                        </w:ins>
                      </w:p>
                      <w:p w14:paraId="54AF145B" w14:textId="77777777" w:rsidR="00DC102F" w:rsidRPr="00451474" w:rsidRDefault="00DC102F" w:rsidP="00DC102F">
                        <w:pPr>
                          <w:jc w:val="center"/>
                          <w:rPr>
                            <w:rFonts w:cs="Khmer OS"/>
                            <w:sz w:val="24"/>
                            <w:szCs w:val="24"/>
                          </w:rPr>
                        </w:pPr>
                        <w:del w:id="35541" w:author="Kem Sereyboth" w:date="2023-06-20T14:56:00Z">
                          <w:r w:rsidRPr="00451474" w:rsidDel="005C3437">
                            <w:rPr>
                              <w:rFonts w:ascii="Khmer MEF2" w:hAnsi="Khmer MEF2" w:cs="Khmer MEF2" w:hint="cs"/>
                              <w:sz w:val="24"/>
                              <w:szCs w:val="24"/>
                              <w:cs/>
                            </w:rPr>
                            <w:delText>ប្រធានអង្គភាព</w:delText>
                          </w:r>
                        </w:del>
                      </w:p>
                    </w:txbxContent>
                  </v:textbox>
                  <w10:wrap anchorx="page" anchory="line"/>
                </v:shape>
              </w:pict>
            </mc:Fallback>
          </mc:AlternateContent>
        </w:r>
      </w:ins>
      <w:ins w:id="35296" w:author="Voeun Kuyeng" w:date="2022-08-31T11:11:00Z">
        <w:del w:id="35297" w:author="LENOVO" w:date="2022-10-08T11:24:00Z"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</w:rPr>
            <w:delText>ជាមួយគ្នានេះ ផ្អែកតាម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បញ្ហាមិនអនុលោមនៃប្រធានបទដែលបានលើកឡើង សវនករទទួលបន្ទុក</w:delText>
          </w:r>
          <w:r w:rsidR="00125B0C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29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បានផ្ដល់ជូនអនុសាសន៍មួយចំនួនដែលអនុសាសន៍ទាំងនេះ នឹងផ្ដល់គុណតម្លៃយ៉ាងច្រើនដល់ </w:delText>
          </w:r>
          <w:r w:rsidR="00125B0C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35299" w:author="Kem Sereyboth" w:date="2023-07-19T16:59:00Z">
                <w:rPr>
                  <w:rFonts w:ascii="Khmer MEF1" w:hAnsi="Khmer MEF1" w:cs="Khmer MEF1"/>
                  <w:sz w:val="24"/>
                  <w:szCs w:val="24"/>
                  <w:lang w:val="ca-ES"/>
                </w:rPr>
              </w:rPrChange>
            </w:rPr>
            <w:delText>[</w:delText>
          </w:r>
          <w:r w:rsidR="00125B0C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3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125B0C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lang w:val="ca-ES"/>
              <w:rPrChange w:id="35301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lang w:val="ca-ES"/>
                </w:rPr>
              </w:rPrChange>
            </w:rPr>
            <w:delText>]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តា</w:delText>
          </w:r>
          <w:r w:rsidR="00FB7360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មរយៈ៖ ក).</w:delText>
          </w:r>
        </w:del>
      </w:ins>
      <w:ins w:id="35302" w:author="User" w:date="2022-09-22T16:07:00Z">
        <w:del w:id="35303" w:author="LENOVO" w:date="2022-10-08T11:24:00Z"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rPrChange w:id="353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ពេញ</w:delText>
          </w:r>
        </w:del>
      </w:ins>
      <w:ins w:id="35305" w:author="Voeun Kuyeng" w:date="2022-08-31T11:11:00Z">
        <w:del w:id="35306" w:author="LENOVO" w:date="2022-10-08T11:24:00Z">
          <w:r w:rsidR="00FB7360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.........ខ)</w:delText>
          </w:r>
        </w:del>
      </w:ins>
      <w:ins w:id="35307" w:author="User" w:date="2022-09-22T16:08:00Z">
        <w:del w:id="35308" w:author="LENOVO" w:date="2022-10-08T11:24:00Z">
          <w:r w:rsidR="00F846D1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3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សន្តិសុខសង្គមសន្តិសុខសង្គម</w:delText>
          </w:r>
        </w:del>
      </w:ins>
      <w:ins w:id="35310" w:author="User" w:date="2022-09-22T16:09:00Z">
        <w:del w:id="35311" w:author="LENOVO" w:date="2022-10-08T11:24:00Z">
          <w:r w:rsidR="00F846D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53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សម្រាប់រយៈពេល ៥ឆ្នាំ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3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F846D1" w:rsidRPr="009A453A" w:rsidDel="00B43050">
            <w:rPr>
              <w:rFonts w:ascii="Khmer MEF1" w:hAnsi="Khmer MEF1" w:cs="Khmer MEF1"/>
              <w:sz w:val="24"/>
              <w:szCs w:val="24"/>
              <w:lang w:val="ca-ES"/>
              <w:rPrChange w:id="3531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3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  <w:r w:rsidR="00F846D1" w:rsidRPr="009A453A" w:rsidDel="00B43050">
            <w:rPr>
              <w:rFonts w:ascii="Khmer MEF1" w:hAnsi="Khmer MEF1" w:cs="Khmer MEF1"/>
              <w:sz w:val="24"/>
              <w:szCs w:val="24"/>
              <w:lang w:val="ca-ES"/>
              <w:rPrChange w:id="3531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rPrChange w:id="353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  <w:r w:rsidR="00F846D1" w:rsidRPr="009A453A" w:rsidDel="00B43050">
            <w:rPr>
              <w:rFonts w:ascii="Khmer MEF1" w:hAnsi="Khmer MEF1" w:cs="Khmer MEF1"/>
              <w:sz w:val="24"/>
              <w:szCs w:val="24"/>
              <w:lang w:val="ca-ES"/>
              <w:rPrChange w:id="3531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) </w:delText>
          </w:r>
          <w:r w:rsidR="00F846D1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3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សុខ</w:delText>
          </w:r>
        </w:del>
      </w:ins>
      <w:ins w:id="35320" w:author="Kem Sereiboth" w:date="2022-09-19T10:20:00Z">
        <w:del w:id="35321" w:author="LENOVO" w:date="2022-10-08T11:24:00Z">
          <w:r w:rsidR="005B7C51"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53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​​</w:delText>
          </w:r>
        </w:del>
      </w:ins>
      <w:ins w:id="35323" w:author="Voeun Kuyeng" w:date="2022-08-31T11:11:00Z">
        <w:del w:id="35324" w:author="LENOVO" w:date="2022-10-08T11:24:00Z">
          <w:r w:rsidR="00FB7360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.........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..និង គ)..........។ </w:delText>
          </w:r>
        </w:del>
      </w:ins>
      <w:ins w:id="35325" w:author="Kem Sereiboth" w:date="2022-09-19T09:52:00Z">
        <w:del w:id="35326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327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cs/>
                </w:rPr>
              </w:rPrChange>
            </w:rPr>
            <w:tab/>
          </w:r>
        </w:del>
      </w:ins>
      <w:ins w:id="35328" w:author="Voeun Kuyeng" w:date="2022-08-31T11:11:00Z">
        <w:del w:id="35329" w:author="LENOVO" w:date="2022-10-08T11:24:00Z"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បន្ថែមពីនេះ អនុសាសន៍ដែលសវនករទទួលបន្ទុក</w:delText>
          </w:r>
          <w:r w:rsidR="00125B0C" w:rsidRPr="00F55550" w:rsidDel="00B43050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>បាន</w:delText>
          </w:r>
          <w:r w:rsidR="00125B0C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330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ប្រគល់ជូននេះ បានសិក្សាពីលទ្ធភាពនៃការអនុវត្ត បានរៀបចំតាមចំណាត់ថា្នក់ និងទទួលបានការឯកភាពពី</w:delText>
          </w:r>
          <w:r w:rsidR="00125B0C" w:rsidRPr="00F55550" w:rsidDel="00B43050">
            <w:rPr>
              <w:rFonts w:ascii="Khmer MEF1" w:hAnsi="Khmer MEF1" w:cs="Khmer MEF1"/>
              <w:spacing w:val="-8"/>
              <w:sz w:val="24"/>
              <w:szCs w:val="24"/>
              <w:cs/>
            </w:rPr>
            <w:delText xml:space="preserve"> </w:delText>
          </w:r>
          <w:r w:rsidR="00125B0C" w:rsidRPr="009A453A" w:rsidDel="00B43050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5331" w:author="Sopheak Phorn" w:date="2023-08-25T15:18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[</w:delText>
          </w:r>
          <w:r w:rsidR="00125B0C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332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="00125B0C" w:rsidRPr="009A453A" w:rsidDel="00B43050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5333" w:author="Sopheak Phorn" w:date="2023-08-25T15:18:00Z">
                <w:rPr>
                  <w:rFonts w:ascii="Khmer MEF1" w:hAnsi="Khmer MEF1" w:cs="Khmer MEF1"/>
                  <w:spacing w:val="-8"/>
                  <w:sz w:val="24"/>
                  <w:szCs w:val="24"/>
                </w:rPr>
              </w:rPrChange>
            </w:rPr>
            <w:delText>]</w:delText>
          </w:r>
          <w:r w:rsidR="00125B0C"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334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 xml:space="preserve"> រួចរាល់ ក្នុងនោះ ប្រធានបទ អនុសាសន៍ និងហានិភ័យប្រសិនបើអនុសាសន៍មិនត្រូវបានអនុវត្ត</w:delText>
          </w:r>
          <w:r w:rsidR="00125B0C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មានដូចខាងក្រោម៖</w:delText>
          </w:r>
        </w:del>
      </w:ins>
    </w:p>
    <w:p w14:paraId="56BC2BC9" w14:textId="369021B2" w:rsidR="00125B0C" w:rsidRPr="009A453A" w:rsidDel="00B43050" w:rsidRDefault="00125B0C">
      <w:pPr>
        <w:spacing w:after="0" w:line="228" w:lineRule="auto"/>
        <w:jc w:val="both"/>
        <w:rPr>
          <w:ins w:id="35335" w:author="Voeun Kuyeng" w:date="2022-08-31T11:11:00Z"/>
          <w:del w:id="35336" w:author="LENOVO" w:date="2022-10-08T11:24:00Z"/>
          <w:rFonts w:ascii="Khmer MEF1" w:hAnsi="Khmer MEF1" w:cs="Khmer MEF1"/>
          <w:b/>
          <w:bCs/>
          <w:spacing w:val="-2"/>
          <w:sz w:val="24"/>
          <w:szCs w:val="24"/>
          <w:lang w:val="ca-ES"/>
          <w:rPrChange w:id="35337" w:author="Sopheak Phorn" w:date="2023-08-25T15:18:00Z">
            <w:rPr>
              <w:ins w:id="35338" w:author="Voeun Kuyeng" w:date="2022-08-31T11:11:00Z"/>
              <w:del w:id="35339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340" w:author="LENOVO" w:date="2022-10-08T10:20:00Z">
          <w:pPr>
            <w:spacing w:after="0" w:line="240" w:lineRule="auto"/>
            <w:jc w:val="both"/>
          </w:pPr>
        </w:pPrChange>
      </w:pPr>
      <w:ins w:id="35341" w:author="Voeun Kuyeng" w:date="2022-08-31T11:11:00Z">
        <w:del w:id="35342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tab/>
          </w:r>
          <w:r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 xml:space="preserve">១.ប្រធានបទទី១៖ </w:delText>
          </w:r>
        </w:del>
      </w:ins>
      <w:ins w:id="35343" w:author="Kem Sereiboth" w:date="2022-09-15T16:28:00Z">
        <w:del w:id="35344" w:author="LENOVO" w:date="2022-10-08T11:24:00Z">
          <w:r w:rsidR="000975D6" w:rsidRPr="00E33574" w:rsidDel="00B43050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rPrChange w:id="35345" w:author="Kem Sereyboth" w:date="2023-07-19T16:59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រចនាសម្ព័ន្ធគ្រប់គ្រង</w:delText>
          </w:r>
        </w:del>
      </w:ins>
      <w:ins w:id="35346" w:author="Voeun Kuyeng" w:date="2022-08-31T11:11:00Z">
        <w:del w:id="35347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34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............</w:delText>
          </w:r>
        </w:del>
      </w:ins>
    </w:p>
    <w:p w14:paraId="0BE8A2A7" w14:textId="2A2E154D" w:rsidR="00125B0C" w:rsidRPr="009A453A" w:rsidDel="00B43050" w:rsidRDefault="00125B0C">
      <w:pPr>
        <w:spacing w:after="0" w:line="228" w:lineRule="auto"/>
        <w:jc w:val="both"/>
        <w:rPr>
          <w:ins w:id="35349" w:author="Voeun Kuyeng" w:date="2022-08-31T11:11:00Z"/>
          <w:del w:id="35350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351" w:author="Sopheak Phorn" w:date="2023-08-25T15:18:00Z">
            <w:rPr>
              <w:ins w:id="35352" w:author="Voeun Kuyeng" w:date="2022-08-31T11:11:00Z"/>
              <w:del w:id="35353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354" w:author="LENOVO" w:date="2022-10-08T10:20:00Z">
          <w:pPr>
            <w:spacing w:after="0" w:line="240" w:lineRule="auto"/>
            <w:jc w:val="both"/>
          </w:pPr>
        </w:pPrChange>
      </w:pPr>
      <w:ins w:id="35355" w:author="Voeun Kuyeng" w:date="2022-08-31T11:11:00Z">
        <w:del w:id="35356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tab/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35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  - អនុសាសន៍រួម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៖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358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359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5360" w:author="Kem Sereiboth" w:date="2022-09-15T16:29:00Z">
        <w:del w:id="35361" w:author="LENOVO" w:date="2022-10-08T11:24:00Z">
          <w:r w:rsidR="000975D6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36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</w:del>
      </w:ins>
      <w:ins w:id="35363" w:author="Voeun Kuyeng" w:date="2022-08-31T11:11:00Z">
        <w:del w:id="35364" w:author="LENOVO" w:date="2022-10-08T11:24:00Z"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365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គួរ/ត្រូវរៀបចំ</w:delText>
          </w:r>
        </w:del>
      </w:ins>
      <w:ins w:id="35366" w:author="Kem Sereiboth" w:date="2022-09-19T10:01:00Z">
        <w:del w:id="35367" w:author="LENOVO" w:date="2022-10-08T11:24:00Z">
          <w:r w:rsidR="008F56BE" w:rsidRPr="00E33574" w:rsidDel="00B43050">
            <w:rPr>
              <w:rFonts w:ascii="Khmer MEF1" w:hAnsi="Khmer MEF1" w:cs="Khmer MEF1"/>
              <w:sz w:val="24"/>
              <w:szCs w:val="24"/>
              <w:cs/>
              <w:rPrChange w:id="353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ឱ្យបាន</w:delText>
          </w:r>
        </w:del>
      </w:ins>
      <w:ins w:id="35369" w:author="Voeun Kuyeng" w:date="2022-08-31T11:11:00Z">
        <w:del w:id="35370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.............</w:delText>
          </w:r>
        </w:del>
      </w:ins>
      <w:ins w:id="35371" w:author="Kem Sereiboth" w:date="2022-09-15T16:30:00Z">
        <w:del w:id="35372" w:author="LENOVO" w:date="2022-10-08T11:24:00Z">
          <w:r w:rsidR="000975D6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3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តែងតាំងប្រធាន និងអនុប្រធាន</w:delText>
          </w:r>
        </w:del>
      </w:ins>
      <w:ins w:id="35374" w:author="Kem Sereiboth" w:date="2022-09-19T10:02:00Z">
        <w:del w:id="35375" w:author="LENOVO" w:date="2022-10-08T11:24:00Z">
          <w:r w:rsidR="008F56BE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3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ក្នុង</w:delText>
          </w:r>
        </w:del>
      </w:ins>
      <w:ins w:id="35377" w:author="Kem Sereiboth" w:date="2022-09-15T16:31:00Z">
        <w:del w:id="35378" w:author="LENOVO" w:date="2022-10-08T11:24:00Z">
          <w:r w:rsidR="000975D6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379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highlight w:val="cyan"/>
                  <w:cs/>
                </w:rPr>
              </w:rPrChange>
            </w:rPr>
            <w:delText>នាយកដ្ឋានត្រួតពិនិត្យ</w:delText>
          </w:r>
        </w:del>
      </w:ins>
      <w:ins w:id="35380" w:author="Kem Sereiboth" w:date="2022-09-19T10:03:00Z">
        <w:del w:id="35381" w:author="LENOVO" w:date="2022-10-08T11:24:00Z">
          <w:r w:rsidR="008F56BE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3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  <w:ins w:id="35383" w:author="Voeun Kuyeng" w:date="2022-08-31T11:11:00Z">
        <w:del w:id="35384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ក្នុងរយៈពេល.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385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........ </w:delText>
          </w:r>
        </w:del>
      </w:ins>
      <w:ins w:id="35386" w:author="Kem Sereiboth" w:date="2022-09-19T09:54:00Z">
        <w:del w:id="35387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3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389" w:author="Kem Sereiboth" w:date="2022-09-19T10:03:00Z">
        <w:del w:id="35390" w:author="LENOVO" w:date="2022-10-08T11:24:00Z">
          <w:r w:rsidR="008F56BE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3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  <w:r w:rsidR="008F56BE" w:rsidRPr="00E33574" w:rsidDel="00B43050">
            <w:rPr>
              <w:rFonts w:cs="MoolBoran"/>
              <w:b/>
              <w:bCs/>
              <w:sz w:val="24"/>
              <w:szCs w:val="24"/>
              <w:cs/>
              <w:rPrChange w:id="35392" w:author="Kem Sereyboth" w:date="2023-07-19T16:59:00Z">
                <w:rPr>
                  <w:rFonts w:cs="MoolBoran"/>
                  <w:cs/>
                </w:rPr>
              </w:rPrChange>
            </w:rPr>
            <w:delText xml:space="preserve"> </w:delText>
          </w:r>
          <w:r w:rsidR="008F56BE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393" w:author="Kem Sereyboth" w:date="2023-07-19T16:59:00Z">
                <w:rPr>
                  <w:rFonts w:cs="MoolBoran"/>
                  <w:cs/>
                </w:rPr>
              </w:rPrChange>
            </w:rPr>
            <w:delText>គួរបំពេញ</w:delText>
          </w:r>
          <w:r w:rsidR="008F56BE" w:rsidRPr="00E33574" w:rsidDel="00B43050">
            <w:rPr>
              <w:rFonts w:ascii="Khmer MEF1" w:hAnsi="Khmer MEF1" w:cs="Khmer MEF1"/>
              <w:sz w:val="24"/>
              <w:szCs w:val="24"/>
              <w:cs/>
              <w:rPrChange w:id="353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រចនាសម្ព័ន្ធ</w:delText>
          </w:r>
        </w:del>
      </w:ins>
      <w:ins w:id="35395" w:author="Kem Sereiboth" w:date="2022-09-19T09:54:00Z">
        <w:del w:id="35396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3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ដែលខ្វះចន្លោះក្នុងត្រីមាសទី</w:delText>
          </w:r>
        </w:del>
      </w:ins>
      <w:ins w:id="35398" w:author="User" w:date="2022-09-22T16:11:00Z">
        <w:del w:id="35399" w:author="LENOVO" w:date="2022-10-08T11:24:00Z">
          <w:r w:rsidR="00F846D1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4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5401" w:author="Kem Sereiboth" w:date="2022-09-19T09:54:00Z">
        <w:del w:id="35402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4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៣ ឆ្នាំ២០២៣</w:delText>
          </w:r>
        </w:del>
      </w:ins>
      <w:ins w:id="35404" w:author="Voeun Kuyeng" w:date="2022-08-31T11:11:00Z">
        <w:del w:id="35405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។ សវនករទទួលបន្ទុកនឹងពិនិត្យឡើងវិញលើវឌ្ឍនភាពនៃការអនុវត</w:delText>
          </w:r>
          <w:r w:rsidR="00710C62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្តតាមអនុសាសន៍ដែលបានផ្ដល់ជូន នា</w:delText>
          </w:r>
        </w:del>
      </w:ins>
      <w:ins w:id="35406" w:author="Kem Sereiboth" w:date="2022-09-19T09:55:00Z">
        <w:del w:id="35407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408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green"/>
                  <w:cs/>
                </w:rPr>
              </w:rPrChange>
            </w:rPr>
            <w:delText>ដើមត្រីមាសទី</w:delText>
          </w:r>
        </w:del>
      </w:ins>
      <w:ins w:id="35409" w:author="User" w:date="2022-09-22T16:11:00Z">
        <w:del w:id="35410" w:author="LENOVO" w:date="2022-10-08T11:24:00Z">
          <w:r w:rsidR="00F846D1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១ ឆ្នាំ២០២៤</w:delText>
          </w:r>
        </w:del>
      </w:ins>
      <w:ins w:id="35411" w:author="Kem Sereiboth" w:date="2022-09-19T09:55:00Z">
        <w:del w:id="35412" w:author="LENOVO" w:date="2022-10-08T11:24:00Z">
          <w:r w:rsidR="009E2CDF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413" w:author="Kem Sereyboth" w:date="2023-07-19T16:59:00Z">
                <w:rPr>
                  <w:rFonts w:ascii="Khmer MEF1" w:hAnsi="Khmer MEF1" w:cs="Khmer MEF1"/>
                  <w:color w:val="FF0000"/>
                  <w:spacing w:val="-2"/>
                  <w:sz w:val="24"/>
                  <w:szCs w:val="24"/>
                  <w:highlight w:val="green"/>
                  <w:cs/>
                </w:rPr>
              </w:rPrChange>
            </w:rPr>
            <w:delText>៤</w:delText>
          </w:r>
        </w:del>
      </w:ins>
      <w:ins w:id="35414" w:author="Voeun Kuyeng" w:date="2022-08-31T11:11:00Z">
        <w:del w:id="35415" w:author="LENOVO" w:date="2022-10-08T11:24:00Z">
          <w:r w:rsidR="00710C62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</w:delText>
          </w:r>
        </w:del>
      </w:ins>
      <w:ins w:id="35416" w:author="Voeun Kuyeng" w:date="2022-09-06T18:14:00Z">
        <w:del w:id="35417" w:author="LENOVO" w:date="2022-10-08T11:24:00Z">
          <w:r w:rsidR="00710C62"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418" w:author="Sopheak Phorn" w:date="2023-08-25T15:18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[</w:delText>
          </w:r>
        </w:del>
      </w:ins>
      <w:ins w:id="35419" w:author="Voeun Kuyeng" w:date="2022-08-31T11:11:00Z">
        <w:del w:id="35420" w:author="LENOVO" w:date="2022-10-08T11:24:00Z">
          <w:r w:rsidR="00710C62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កាលបរិច្ឆេទ</w:delText>
          </w:r>
        </w:del>
      </w:ins>
      <w:ins w:id="35421" w:author="Voeun Kuyeng" w:date="2022-09-06T18:14:00Z">
        <w:del w:id="35422" w:author="LENOVO" w:date="2022-10-08T11:24:00Z">
          <w:r w:rsidR="00710C62"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423" w:author="Sopheak Phorn" w:date="2023-08-25T15:18:00Z">
                <w:rPr>
                  <w:rFonts w:ascii="Khmer MEF1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  <w:ins w:id="35424" w:author="Voeun Kuyeng" w:date="2022-08-31T11:11:00Z">
        <w:del w:id="35425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។ </w:delText>
          </w:r>
        </w:del>
      </w:ins>
    </w:p>
    <w:p w14:paraId="76B491F8" w14:textId="339B3F1C" w:rsidR="00125B0C" w:rsidRPr="009A453A" w:rsidDel="00B43050" w:rsidRDefault="00125B0C">
      <w:pPr>
        <w:spacing w:after="0" w:line="228" w:lineRule="auto"/>
        <w:ind w:firstLine="720"/>
        <w:jc w:val="both"/>
        <w:rPr>
          <w:ins w:id="35426" w:author="Voeun Kuyeng" w:date="2022-08-31T11:11:00Z"/>
          <w:del w:id="35427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428" w:author="Sopheak Phorn" w:date="2023-08-25T15:18:00Z">
            <w:rPr>
              <w:ins w:id="35429" w:author="Voeun Kuyeng" w:date="2022-08-31T11:11:00Z"/>
              <w:del w:id="35430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431" w:author="LENOVO" w:date="2022-10-08T10:20:00Z">
          <w:pPr>
            <w:spacing w:after="0" w:line="240" w:lineRule="auto"/>
            <w:jc w:val="both"/>
          </w:pPr>
        </w:pPrChange>
      </w:pPr>
      <w:ins w:id="35432" w:author="Voeun Kuyeng" w:date="2022-08-31T11:11:00Z">
        <w:del w:id="35433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tab/>
            <w:delText xml:space="preserve">   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43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-ផលវិបាករួម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 ៖ ក្នុងករណី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435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436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5437" w:author="Kem Sereiboth" w:date="2022-09-15T16:33:00Z">
        <w:del w:id="35438" w:author="LENOVO" w:date="2022-10-08T11:24:00Z">
          <w:r w:rsidR="000975D6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439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</w:del>
      </w:ins>
      <w:ins w:id="35440" w:author="Voeun Kuyeng" w:date="2022-08-31T11:11:00Z">
        <w:del w:id="35441" w:author="LENOVO" w:date="2022-10-08T11:24:00Z"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442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មិនអនុវត្តតាមអនុសាសន៍ដែលបានប្រគល់ជូន ប្រព័ន្ធត្រួតពិនិត្យផ្ទៃក្នុងរបស់</w:delText>
          </w:r>
          <w:r w:rsidRPr="00F55550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</w:rPr>
            <w:delText xml:space="preserve">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443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444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]</w:delText>
          </w:r>
        </w:del>
      </w:ins>
      <w:ins w:id="35445" w:author="Kem Sereiboth" w:date="2022-09-15T16:33:00Z">
        <w:del w:id="35446" w:author="LENOVO" w:date="2022-10-08T11:24:00Z">
          <w:r w:rsidR="00AA5B90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447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  <w:r w:rsidR="00AA5B90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448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35449" w:author="Kem Sereiboth" w:date="2022-09-15T16:34:00Z">
        <w:del w:id="35450" w:author="LENOVO" w:date="2022-10-08T11:24:00Z">
          <w:r w:rsidR="00AA5B90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451" w:author="Kem Sereyboth" w:date="2023-07-19T16:59:00Z">
                <w:rPr>
                  <w:rFonts w:ascii="Khmer MEF1" w:hAnsi="Khmer MEF1" w:cs="Khmer MEF1"/>
                  <w:b/>
                  <w:bCs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  <w:r w:rsidR="00AA5B90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452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highlight w:val="cyan"/>
                  <w:cs/>
                </w:rPr>
              </w:rPrChange>
            </w:rPr>
            <w:delText xml:space="preserve"> </w:delText>
          </w:r>
        </w:del>
      </w:ins>
      <w:ins w:id="35453" w:author="Voeun Kuyeng" w:date="2022-08-31T11:11:00Z">
        <w:del w:id="35454" w:author="LENOVO" w:date="2022-10-08T11:24:00Z"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ឬ</w:delText>
          </w:r>
          <w:r w:rsidRPr="00F55550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</w:rPr>
            <w:delText xml:space="preserve"> 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455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[</w:delText>
          </w:r>
          <w:r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</w:rPr>
            <w:delText>សវនដ្ឋាន</w:delText>
          </w:r>
          <w:r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456" w:author="Sopheak Phorn" w:date="2023-08-25T15:18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 xml:space="preserve">] </w:delText>
          </w:r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អាចនឹងត្រូវប្រឈមនូវបញ្ហាដូចជា.........។</w:delText>
          </w:r>
        </w:del>
      </w:ins>
    </w:p>
    <w:p w14:paraId="7CC8BF73" w14:textId="50696B53" w:rsidR="00EE0E61" w:rsidRPr="00E33574" w:rsidDel="00B43050" w:rsidRDefault="00891768">
      <w:pPr>
        <w:spacing w:after="0" w:line="228" w:lineRule="auto"/>
        <w:ind w:firstLine="720"/>
        <w:jc w:val="both"/>
        <w:rPr>
          <w:del w:id="35457" w:author="LENOVO" w:date="2022-10-08T11:24:00Z"/>
          <w:rFonts w:ascii="Khmer MEF1" w:hAnsi="Khmer MEF1" w:cs="Khmer MEF1"/>
          <w:sz w:val="24"/>
          <w:szCs w:val="24"/>
          <w:lang w:val="ca-ES"/>
          <w:rPrChange w:id="35458" w:author="Kem Sereyboth" w:date="2023-07-19T16:59:00Z">
            <w:rPr>
              <w:del w:id="35459" w:author="LENOVO" w:date="2022-10-08T11:24:00Z"/>
              <w:rFonts w:ascii="Khmer MEF1" w:hAnsi="Khmer MEF1" w:cs="Khmer MEF1"/>
              <w:color w:val="171717" w:themeColor="background2" w:themeShade="1A"/>
              <w:sz w:val="24"/>
              <w:szCs w:val="24"/>
              <w:lang w:val="ca-ES"/>
            </w:rPr>
          </w:rPrChange>
        </w:rPr>
        <w:pPrChange w:id="35460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461" w:author="User" w:date="2022-09-22T16:31:00Z">
        <w:del w:id="35462" w:author="LENOVO" w:date="2022-10-08T11:24:00Z">
          <w:r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463" w:author="Kem Sereyboth" w:date="2023-07-19T16:59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</w:rPr>
              </w:rPrChange>
            </w:rPr>
            <w:delText>ន.ស.ស.</w:delText>
          </w:r>
        </w:del>
      </w:ins>
      <w:ins w:id="35464" w:author="User" w:date="2022-09-22T16:36:00Z">
        <w:del w:id="35465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4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5467" w:author="User" w:date="2022-09-22T16:31:00Z">
        <w:del w:id="35468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4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ពន្លឿនការរៀបចំបទដ្ឋានគតិយុត្ត</w:delText>
          </w:r>
        </w:del>
      </w:ins>
      <w:ins w:id="35470" w:author="User" w:date="2022-09-22T16:32:00Z">
        <w:del w:id="35471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4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ពាក់ព័ន្ធនឹងការប្រមូលចំណូល</w:delText>
          </w:r>
        </w:del>
      </w:ins>
    </w:p>
    <w:p w14:paraId="32817AF3" w14:textId="77473B0C" w:rsidR="00891768" w:rsidRPr="009A453A" w:rsidDel="00B43050" w:rsidRDefault="00891768">
      <w:pPr>
        <w:spacing w:after="0" w:line="228" w:lineRule="auto"/>
        <w:ind w:left="810" w:firstLine="90"/>
        <w:jc w:val="both"/>
        <w:rPr>
          <w:ins w:id="35473" w:author="User" w:date="2022-09-22T16:31:00Z"/>
          <w:del w:id="35474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475" w:author="Sopheak Phorn" w:date="2023-08-25T15:18:00Z">
            <w:rPr>
              <w:ins w:id="35476" w:author="User" w:date="2022-09-22T16:31:00Z"/>
              <w:del w:id="35477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5478" w:author="LENOVO" w:date="2022-10-08T10:20:00Z">
          <w:pPr>
            <w:spacing w:after="0" w:line="240" w:lineRule="auto"/>
            <w:ind w:left="810" w:firstLine="90"/>
            <w:jc w:val="both"/>
          </w:pPr>
        </w:pPrChange>
      </w:pPr>
    </w:p>
    <w:p w14:paraId="6323540A" w14:textId="61C2F207" w:rsidR="0032227A" w:rsidRPr="009A453A" w:rsidDel="00B43050" w:rsidRDefault="0032227A">
      <w:pPr>
        <w:spacing w:after="0" w:line="228" w:lineRule="auto"/>
        <w:ind w:left="810" w:firstLine="90"/>
        <w:jc w:val="both"/>
        <w:rPr>
          <w:del w:id="35479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480" w:author="Sopheak Phorn" w:date="2023-08-25T15:18:00Z">
            <w:rPr>
              <w:del w:id="35481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5482" w:author="LENOVO" w:date="2022-10-08T10:20:00Z">
          <w:pPr>
            <w:spacing w:after="0" w:line="240" w:lineRule="auto"/>
            <w:ind w:left="810" w:firstLine="90"/>
            <w:jc w:val="both"/>
          </w:pPr>
        </w:pPrChange>
      </w:pPr>
      <w:ins w:id="35483" w:author="Sethvannak Sam" w:date="2022-08-04T13:16:00Z">
        <w:del w:id="35484" w:author="LENOVO" w:date="2022-10-08T11:24:00Z">
          <w:r w:rsidRPr="00E33574" w:rsidDel="00B43050">
            <w:rPr>
              <w:rFonts w:ascii="Khmer MEF2" w:hAnsi="Khmer MEF2" w:cs="Khmer MEF2"/>
              <w:spacing w:val="-2"/>
              <w:sz w:val="24"/>
              <w:szCs w:val="24"/>
              <w:cs/>
              <w:lang w:val="ca-ES"/>
              <w:rPrChange w:id="35485" w:author="Kem Sereyboth" w:date="2023-07-19T16:59:00Z">
                <w:rPr>
                  <w:rFonts w:ascii="Khmer MEF2" w:eastAsia="Times New Roman" w:hAnsi="Khmer MEF2" w:cs="Khmer MEF2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១៤.ការសន្និដ្ឋាន និងអនុសាសន៍របស់សវនករទទួលបន្ទុក</w:delText>
          </w:r>
        </w:del>
      </w:ins>
    </w:p>
    <w:p w14:paraId="5D5BED35" w14:textId="2C1927DE" w:rsidR="0032227A" w:rsidRPr="009A453A" w:rsidDel="00B43050" w:rsidRDefault="006358BF">
      <w:pPr>
        <w:spacing w:after="0" w:line="228" w:lineRule="auto"/>
        <w:ind w:firstLine="900"/>
        <w:jc w:val="both"/>
        <w:rPr>
          <w:del w:id="35486" w:author="LENOVO" w:date="2022-10-08T11:24:00Z"/>
          <w:rFonts w:ascii="Khmer MEF1" w:hAnsi="Khmer MEF1" w:cs="Khmer MEF1"/>
          <w:b/>
          <w:bCs/>
          <w:lang w:val="ca-ES"/>
          <w:rPrChange w:id="35487" w:author="Sopheak Phorn" w:date="2023-08-25T15:18:00Z">
            <w:rPr>
              <w:del w:id="35488" w:author="LENOVO" w:date="2022-10-08T11:24:00Z"/>
              <w:rFonts w:ascii="Khmer MEF1" w:hAnsi="Khmer MEF1" w:cs="Khmer MEF1"/>
              <w:color w:val="171717" w:themeColor="background2" w:themeShade="1A"/>
              <w:spacing w:val="-2"/>
            </w:rPr>
          </w:rPrChange>
        </w:rPr>
        <w:pPrChange w:id="35489" w:author="LENOVO" w:date="2022-10-08T10:20:00Z">
          <w:pPr>
            <w:pStyle w:val="NormalWeb"/>
            <w:spacing w:before="0" w:beforeAutospacing="0" w:after="0" w:afterAutospacing="0"/>
            <w:ind w:firstLine="900"/>
            <w:jc w:val="both"/>
          </w:pPr>
        </w:pPrChange>
      </w:pPr>
      <w:ins w:id="35490" w:author="User" w:date="2022-09-22T16:38:00Z">
        <w:del w:id="35491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4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highlight w:val="yellow"/>
                  <w:cs/>
                </w:rPr>
              </w:rPrChange>
            </w:rPr>
            <w:delText>មិនទាន់អនុវត្ត</w:delText>
          </w:r>
        </w:del>
      </w:ins>
      <w:ins w:id="35493" w:author="Sethvannak Sam" w:date="2022-08-04T13:16:00Z">
        <w:del w:id="35494" w:author="LENOVO" w:date="2022-10-08T11:24:00Z">
          <w:r w:rsidR="0032227A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495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ការសន្និដ្ឋាន និងអនុសាសន៍របស់សវនករទទួលបន្ទុក គឺជាការសរសេរបង្ហាញពីការសន្និដ្ឋានរបស់សវនករទទួលបន្ទុក ដោយរៀបរាប់អំពីគុណសម្បត្តិ ឬសមិទ្ធ</w:delText>
          </w:r>
        </w:del>
      </w:ins>
      <w:ins w:id="35496" w:author="Sethvannak Sam" w:date="2022-08-17T16:20:00Z">
        <w:del w:id="35497" w:author="LENOVO" w:date="2022-10-08T11:24:00Z">
          <w:r w:rsidR="008813B3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498" w:author="Kem Sereyboth" w:date="2023-07-19T16:59:00Z">
                <w:rPr>
                  <w:rFonts w:ascii="Khmer MEF1" w:hAnsi="Khmer MEF1" w:cs="Khmer MEF1"/>
                  <w:spacing w:val="6"/>
                  <w:cs/>
                  <w:lang w:val="ca-ES"/>
                </w:rPr>
              </w:rPrChange>
            </w:rPr>
            <w:delText>ផល</w:delText>
          </w:r>
        </w:del>
      </w:ins>
      <w:ins w:id="35499" w:author="Sethvannak Sam" w:date="2022-08-04T13:16:00Z">
        <w:del w:id="35500" w:author="LENOVO" w:date="2022-10-08T11:24:00Z">
          <w:r w:rsidR="0032227A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50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ការងាររបស់សវនដ្ឋាន សង្ខេបពីចំណុចខ្វះចន្លោះឬបញ្ហាមិនអនុលោម ឬការផ្ដល់អនុសាសន៍និងវិបាកនៃការមិនអនុវត្តតាមអនុសាសន៍ ដូចនេះ ត្រូវបានរៀបចំឡើងដោយបែងចែកជា ៣ កថាខណ្ឌសំខាន់ៗ ដូចមានរៀបរាប់ខាងក្រោម៖</w:delText>
          </w:r>
        </w:del>
      </w:ins>
    </w:p>
    <w:p w14:paraId="2AA7E179" w14:textId="68F0F8E9" w:rsidR="0032227A" w:rsidRPr="009A453A" w:rsidDel="00B43050" w:rsidRDefault="009E2CDF">
      <w:pPr>
        <w:pStyle w:val="Heading1"/>
        <w:spacing w:before="0" w:line="228" w:lineRule="auto"/>
        <w:rPr>
          <w:del w:id="35502" w:author="LENOVO" w:date="2022-10-08T11:24:00Z"/>
          <w:rFonts w:ascii="Khmer MEF1" w:hAnsi="Khmer MEF1" w:cs="Khmer MEF1"/>
          <w:color w:val="auto"/>
          <w:spacing w:val="-2"/>
          <w:lang w:val="ca-ES"/>
          <w:rPrChange w:id="35503" w:author="Sopheak Phorn" w:date="2023-08-25T15:18:00Z">
            <w:rPr>
              <w:del w:id="35504" w:author="LENOVO" w:date="2022-10-08T11:24:00Z"/>
              <w:rFonts w:ascii="Khmer MEF1" w:hAnsi="Khmer MEF1" w:cs="Khmer MEF1"/>
              <w:color w:val="171717" w:themeColor="background2" w:themeShade="1A"/>
              <w:spacing w:val="-2"/>
            </w:rPr>
          </w:rPrChange>
        </w:rPr>
        <w:pPrChange w:id="35505" w:author="LENOVO" w:date="2022-10-08T10:20:00Z">
          <w:pPr>
            <w:pStyle w:val="NormalWeb"/>
            <w:spacing w:before="0" w:beforeAutospacing="0" w:after="0" w:afterAutospacing="0"/>
            <w:ind w:firstLine="900"/>
            <w:jc w:val="both"/>
          </w:pPr>
        </w:pPrChange>
      </w:pPr>
      <w:ins w:id="35506" w:author="Kem Sereiboth" w:date="2022-09-19T09:57:00Z">
        <w:del w:id="35507" w:author="LENOVO" w:date="2022-10-08T11:24:00Z">
          <w:r w:rsidRPr="00E33574" w:rsidDel="00B43050">
            <w:rPr>
              <w:rFonts w:ascii="Khmer MEF1" w:hAnsi="Khmer MEF1" w:cs="Khmer MEF1"/>
              <w:color w:val="auto"/>
              <w:spacing w:val="2"/>
              <w:sz w:val="24"/>
              <w:szCs w:val="24"/>
              <w:cs/>
              <w:rPrChange w:id="355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>ពិចារណា</w:delText>
          </w:r>
        </w:del>
      </w:ins>
      <w:ins w:id="35509" w:author="Kem Sereiboth" w:date="2022-09-19T09:58:00Z">
        <w:del w:id="35510" w:author="LENOVO" w:date="2022-10-08T11:24:00Z">
          <w:r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rPrChange w:id="355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 xml:space="preserve"> </w:delText>
          </w:r>
        </w:del>
      </w:ins>
      <w:ins w:id="35512" w:author="Kem Sereiboth" w:date="2022-09-19T10:21:00Z">
        <w:del w:id="35513" w:author="LENOVO" w:date="2022-10-08T11:24:00Z">
          <w:r w:rsidR="005B7C51" w:rsidRPr="00E33574" w:rsidDel="00B43050">
            <w:rPr>
              <w:rFonts w:ascii="Khmer MEF1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551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cs/>
                </w:rPr>
              </w:rPrChange>
            </w:rPr>
            <w:delText>ន.ស.ស.</w:delText>
          </w:r>
          <w:r w:rsidR="005B7C51" w:rsidRPr="00E33574" w:rsidDel="00B43050">
            <w:rPr>
              <w:rFonts w:cs="MoolBoran"/>
              <w:b w:val="0"/>
              <w:bCs w:val="0"/>
              <w:spacing w:val="-8"/>
              <w:sz w:val="24"/>
              <w:szCs w:val="24"/>
              <w:cs/>
              <w:rPrChange w:id="35515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lang w:val="ca-ES"/>
              <w:rPrChange w:id="355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>គួរបំពេញ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rPrChange w:id="355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 xml:space="preserve">បែងចែកមន្រ្តីរបស់និយ័តករឱ្យមកជាមន្រ្តីស្ថិតក្រោមឱវាទ </w:delText>
          </w:r>
          <w:r w:rsidR="005B7C51" w:rsidRPr="00E33574" w:rsidDel="00B43050">
            <w:rPr>
              <w:rFonts w:ascii="Khmer MEF1" w:hAnsi="Khmer MEF1" w:cs="Khmer MEF1"/>
              <w:b w:val="0"/>
              <w:bCs w:val="0"/>
              <w:color w:val="auto"/>
              <w:spacing w:val="-8"/>
              <w:sz w:val="24"/>
              <w:szCs w:val="24"/>
              <w:cs/>
              <w:rPrChange w:id="35518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cs/>
                </w:rPr>
              </w:rPrChange>
            </w:rPr>
            <w:delText xml:space="preserve">អ.ស.ហ. 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8"/>
              <w:sz w:val="24"/>
              <w:szCs w:val="24"/>
              <w:cs/>
              <w:rPrChange w:id="355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>ក្នុងត្រីមាសទី៣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-2"/>
              <w:sz w:val="24"/>
              <w:szCs w:val="24"/>
              <w:cs/>
              <w:rPrChange w:id="355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 xml:space="preserve"> </w:delText>
          </w:r>
          <w:r w:rsidR="005B7C51" w:rsidRPr="00E33574" w:rsidDel="00B43050">
            <w:rPr>
              <w:rFonts w:ascii="Khmer MEF1" w:hAnsi="Khmer MEF1" w:cs="Khmer MEF1"/>
              <w:color w:val="auto"/>
              <w:spacing w:val="2"/>
              <w:sz w:val="24"/>
              <w:szCs w:val="24"/>
              <w:cs/>
              <w:rPrChange w:id="355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cs/>
                </w:rPr>
              </w:rPrChange>
            </w:rPr>
            <w:delText>ឆ្នាំ</w:delText>
          </w:r>
          <w:r w:rsidR="005B7C51" w:rsidRPr="00E33574" w:rsidDel="00B43050">
            <w:rPr>
              <w:rFonts w:ascii="Khmer MEF1" w:eastAsiaTheme="minorHAnsi" w:hAnsi="Khmer MEF1" w:cs="Khmer MEF1"/>
              <w:spacing w:val="2"/>
              <w:sz w:val="24"/>
              <w:szCs w:val="24"/>
              <w:cs/>
              <w:rPrChange w:id="35522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២០២៣។ សវនករទទួលបន្ទុកនឹងពិនិត្យឡើងវិញលើវឌ្ឍនភាពនៃការអនុវត្តតាមអនុសាសន៍ដែលបាន</w:delText>
          </w:r>
          <w:r w:rsidR="005B7C51" w:rsidRPr="00E33574" w:rsidDel="00B43050">
            <w:rPr>
              <w:rFonts w:ascii="Khmer MEF1" w:eastAsiaTheme="minorHAnsi" w:hAnsi="Khmer MEF1" w:cs="Khmer MEF1"/>
              <w:spacing w:val="-2"/>
              <w:sz w:val="24"/>
              <w:szCs w:val="24"/>
              <w:cs/>
              <w:rPrChange w:id="35523" w:author="Kem Sereyboth" w:date="2023-07-19T16:59:00Z">
                <w:rPr>
                  <w:rFonts w:ascii="Khmer MEF1" w:hAnsi="Khmer MEF1" w:cs="Khmer MEF1"/>
                  <w:spacing w:val="-2"/>
                  <w:cs/>
                </w:rPr>
              </w:rPrChange>
            </w:rPr>
            <w:delText>ផ្ដល់ជូន នាដើមត្រីមាសទី៤។</w:delText>
          </w:r>
        </w:del>
      </w:ins>
      <w:ins w:id="35524" w:author="Sethvannak Sam" w:date="2022-08-04T13:16:00Z">
        <w:del w:id="35525" w:author="LENOVO" w:date="2022-10-08T11:24:00Z"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526" w:author="Kem Sereyboth" w:date="2023-07-19T16:59:00Z">
                <w:rPr>
                  <w:rFonts w:ascii="Khmer MEF1" w:hAnsi="Khmer MEF1" w:cs="Khmer MEF1"/>
                  <w:cs/>
                </w:rPr>
              </w:rPrChange>
            </w:rPr>
            <w:tab/>
          </w:r>
          <w:r w:rsidR="0032227A" w:rsidRPr="00E33574" w:rsidDel="00B43050">
            <w:rPr>
              <w:rFonts w:ascii="Khmer MEF1" w:hAnsi="Khmer MEF1" w:cs="Khmer MEF1"/>
              <w:b w:val="0"/>
              <w:bCs w:val="0"/>
              <w:spacing w:val="-2"/>
              <w:sz w:val="24"/>
              <w:szCs w:val="24"/>
              <w:cs/>
              <w:rPrChange w:id="35527" w:author="Kem Sereyboth" w:date="2023-07-19T16:59:00Z">
                <w:rPr>
                  <w:rFonts w:ascii="Khmer MEF1" w:hAnsi="Khmer MEF1" w:cs="Khmer MEF1"/>
                  <w:b/>
                  <w:bCs/>
                  <w:spacing w:val="-10"/>
                  <w:cs/>
                </w:rPr>
              </w:rPrChange>
            </w:rPr>
            <w:delText>ក-កថាខណ្ឌទី១៖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528" w:author="Kem Sereyboth" w:date="2023-07-19T16:59:00Z">
                <w:rPr>
                  <w:rFonts w:ascii="Khmer MEF1" w:hAnsi="Khmer MEF1" w:cs="Khmer MEF1"/>
                  <w:spacing w:val="-10"/>
                  <w:sz w:val="12"/>
                  <w:szCs w:val="12"/>
                  <w:cs/>
                  <w:lang w:val="ca-ES"/>
                </w:rPr>
              </w:rPrChange>
            </w:rPr>
            <w:delText xml:space="preserve"> ត្រូវរៀបរាប់អំពីលទ្ធផលនៃការពិនិត្យលើសមិទ្ធផលការងា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529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​​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530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​​រ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531" w:author="Kem Sereyboth" w:date="2023-07-19T16:59:00Z">
                <w:rPr>
                  <w:rFonts w:ascii="Khmer MEF1" w:hAnsi="Khmer MEF1" w:cs="Khmer MEF1"/>
                  <w:spacing w:val="-10"/>
                  <w:lang w:val="ca-ES"/>
                </w:rPr>
              </w:rPrChange>
            </w:rPr>
            <w:delText>​​​​​​</w:delText>
          </w:r>
          <w:r w:rsidR="0032227A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532" w:author="Kem Sereyboth" w:date="2023-07-19T16:59:00Z">
                <w:rPr>
                  <w:rFonts w:ascii="Khmer MEF1" w:hAnsi="Khmer MEF1" w:cs="Khmer MEF1"/>
                  <w:spacing w:val="-10"/>
                  <w:cs/>
                  <w:lang w:val="ca-ES"/>
                </w:rPr>
              </w:rPrChange>
            </w:rPr>
            <w:delText>ចំណុចល្អប្រ​សើរ ការ</w:delText>
          </w:r>
          <w:r w:rsidR="0032227A"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5533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ខិតខំប្រឹងប្រែង ការរីកចម្រើនដែលគួរកត់សម្គាល់នានារបស់សវនដ្ឋានទៅលើផ្នែក ឬចំណុចដែលបានពិនិ</w:delText>
          </w:r>
          <w:r w:rsidR="0032227A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53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ត្យ​ឃើញ ដែលជាទិដ្ឋភាពរួមរបស់សវនដ្ឋាន។ ​សវនករទទួលបន្ទុក អាចរៀបរាប់អំពីកថាខណ្ឌទី១ នេះ ដូចគំរូខាងក្រោម៖</w:delText>
          </w:r>
        </w:del>
      </w:ins>
    </w:p>
    <w:p w14:paraId="64B8E4A8" w14:textId="337D1FD7" w:rsidR="00891768" w:rsidRPr="009A453A" w:rsidDel="00B43050" w:rsidRDefault="005E0BFD">
      <w:pPr>
        <w:spacing w:after="120" w:line="228" w:lineRule="auto"/>
        <w:ind w:firstLine="810"/>
        <w:jc w:val="both"/>
        <w:rPr>
          <w:ins w:id="35535" w:author="User" w:date="2022-09-22T16:29:00Z"/>
          <w:del w:id="35536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537" w:author="Sopheak Phorn" w:date="2023-08-25T15:18:00Z">
            <w:rPr>
              <w:ins w:id="35538" w:author="User" w:date="2022-09-22T16:29:00Z"/>
              <w:del w:id="35539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5540" w:author="LENOVO" w:date="2022-10-08T10:20:00Z">
          <w:pPr>
            <w:spacing w:after="0" w:line="240" w:lineRule="auto"/>
            <w:ind w:firstLine="810"/>
            <w:jc w:val="both"/>
          </w:pPr>
        </w:pPrChange>
      </w:pPr>
      <w:ins w:id="35541" w:author="User" w:date="2022-09-22T16:18:00Z">
        <w:del w:id="35542" w:author="LENOVO" w:date="2022-10-08T11:24:00Z"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55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 xml:space="preserve">សម្រាប់រយៈពេល ៥ឆ្នាំ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55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lang w:val="ca-ES"/>
                </w:rPr>
              </w:rPrChange>
            </w:rPr>
            <w:delText>(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55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២០២២</w:delText>
          </w:r>
          <w:r w:rsidRPr="009A453A" w:rsidDel="00B43050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554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55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  <w:r w:rsidRPr="009A453A" w:rsidDel="00B43050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554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) </w:delText>
          </w:r>
        </w:del>
      </w:ins>
      <w:ins w:id="35549" w:author="User" w:date="2022-09-23T05:31:00Z">
        <w:del w:id="35550" w:author="LENOVO" w:date="2022-10-08T11:24:00Z">
          <w:r w:rsidR="00F72BAE"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55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សុខ</w:delText>
          </w:r>
        </w:del>
      </w:ins>
      <w:ins w:id="35552" w:author="Kem Sereiboth" w:date="2022-09-19T10:23:00Z">
        <w:del w:id="35553" w:author="LENOVO" w:date="2022-10-08T11:24:00Z">
          <w:r w:rsidR="005B7C51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55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ន.ស</w:delText>
          </w:r>
          <w:r w:rsidR="005B7C51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555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.ស.</w:delText>
          </w:r>
          <w:r w:rsidR="005B7C51" w:rsidRPr="00E33574" w:rsidDel="00B43050">
            <w:rPr>
              <w:rFonts w:cs="MoolBoran"/>
              <w:b/>
              <w:bCs/>
              <w:spacing w:val="4"/>
              <w:sz w:val="24"/>
              <w:szCs w:val="24"/>
              <w:cs/>
              <w:rPrChange w:id="35556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55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គួរ</w:delText>
          </w:r>
        </w:del>
      </w:ins>
      <w:ins w:id="35558" w:author="Kem Sereiboth" w:date="2022-09-19T10:26:00Z">
        <w:del w:id="35559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55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ពន្លឿនការដាក់ចេញឱ្យអនុវត្តនូវបទប្បញ្ញត្តិ</w:delText>
          </w:r>
        </w:del>
      </w:ins>
      <w:ins w:id="35561" w:author="Kem Sereiboth" w:date="2022-09-19T10:27:00Z">
        <w:del w:id="35562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  <w:rPrChange w:id="355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  <w:lang w:val="ca-ES"/>
                </w:rPr>
              </w:rPrChange>
            </w:rPr>
            <w:delText>ដែលខ្វះ</w:delText>
          </w:r>
        </w:del>
      </w:ins>
      <w:ins w:id="35564" w:author="Kem Sereiboth" w:date="2022-09-19T10:23:00Z">
        <w:del w:id="35565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5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ចន្លោះក្នុងត្រីមាសទី</w:delText>
          </w:r>
        </w:del>
      </w:ins>
      <w:ins w:id="35567" w:author="User" w:date="2022-09-22T16:19:00Z">
        <w:del w:id="35568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5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5570" w:author="Kem Sereiboth" w:date="2022-09-19T10:23:00Z">
        <w:del w:id="35571" w:author="LENOVO" w:date="2022-10-08T11:24:00Z"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5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៣ ឆ្នាំ</w:delText>
          </w:r>
          <w:r w:rsidR="005B7C51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57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២០២៣។ សវនករទទួលបន្ទុកនឹងពិនិត្យឡើងវិញលើវឌ្ឍនភាពនៃការ</w:delText>
          </w:r>
          <w:r w:rsidR="005B7C51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អនុវត្តតាមអនុសាសន៍ដែលបានផ្ដល់ជូន នាដើមត្រីមាសទី</w:delText>
          </w:r>
        </w:del>
      </w:ins>
      <w:ins w:id="35574" w:author="User" w:date="2022-09-22T16:19:00Z">
        <w:del w:id="35575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១ ឆ្នាំ២០២៤</w:delText>
          </w:r>
        </w:del>
      </w:ins>
      <w:ins w:id="35576" w:author="Kem Sereiboth" w:date="2022-09-19T10:23:00Z">
        <w:del w:id="35577" w:author="LENOVO" w:date="2022-10-08T11:24:00Z">
          <w:r w:rsidR="005B7C51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៤។ </w:delText>
          </w:r>
        </w:del>
      </w:ins>
      <w:ins w:id="35578" w:author="Kem Sereiboth" w:date="2022-09-19T10:28:00Z">
        <w:del w:id="35579" w:author="LENOVO" w:date="2022-10-08T11:24:00Z">
          <w:r w:rsidR="005B7C51" w:rsidRPr="00E33574" w:rsidDel="00B43050">
            <w:rPr>
              <w:rFonts w:ascii="Khmer MEF1" w:hAnsi="Khmer MEF1" w:cs="Khmer MEF1"/>
              <w:sz w:val="24"/>
              <w:szCs w:val="24"/>
              <w:cs/>
              <w:rPrChange w:id="3558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និងបាត់បង់ជំនឿទុកចិត្តពីសាធារណជនជាដើម</w:delText>
          </w:r>
        </w:del>
      </w:ins>
      <w:ins w:id="35581" w:author="User" w:date="2022-09-22T16:29:00Z">
        <w:del w:id="35582" w:author="LENOVO" w:date="2022-10-08T11:24:00Z"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5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ក្នុងករណី </w:delText>
          </w:r>
          <w:r w:rsidR="00891768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584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  <w:r w:rsidR="00891768" w:rsidRPr="009A453A" w:rsidDel="00B43050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558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</w:rPr>
              </w:rPrChange>
            </w:rPr>
            <w:delText xml:space="preserve"> </w:delText>
          </w:r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5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មិនអនុវត្តតាមអនុសាសន៍ដែលបានប្រគល់ជូន</w:delText>
          </w:r>
        </w:del>
      </w:ins>
      <w:ins w:id="35587" w:author="Un Seakamey" w:date="2022-09-23T09:29:00Z">
        <w:del w:id="35588" w:author="LENOVO" w:date="2022-10-08T11:24:00Z">
          <w:r w:rsidR="008A46E0"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58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 xml:space="preserve"> </w:delText>
          </w:r>
          <w:r w:rsidR="008A46E0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5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ន.ស.ស.</w:delText>
          </w:r>
          <w:r w:rsidR="008A46E0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5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592" w:author="Un Seakamey" w:date="2022-09-23T09:31:00Z">
        <w:del w:id="35593" w:author="LENOVO" w:date="2022-10-08T11:24:00Z">
          <w:r w:rsidR="0095615D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5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អាច</w:delText>
          </w:r>
        </w:del>
      </w:ins>
      <w:ins w:id="35595" w:author="Un Seakamey" w:date="2022-09-23T09:32:00Z">
        <w:del w:id="35596" w:author="LENOVO" w:date="2022-10-08T11:24:00Z">
          <w:r w:rsidR="0095615D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5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ជួបបញ្ហា</w:delText>
          </w:r>
        </w:del>
      </w:ins>
      <w:ins w:id="35598" w:author="Un Seakamey" w:date="2022-09-23T09:31:00Z">
        <w:del w:id="35599" w:author="LENOVO" w:date="2022-10-08T11:24:00Z">
          <w:r w:rsidR="0095615D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6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ប្រឈមប៉ះពាល់ដល់</w:delText>
          </w:r>
        </w:del>
      </w:ins>
      <w:ins w:id="35601" w:author="User" w:date="2022-09-22T16:29:00Z">
        <w:del w:id="35602" w:author="LENOVO" w:date="2022-10-08T11:24:00Z"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6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ប្រព័ន្ធត្រួតពិនិត្យផ្ទៃក្នុងរបស់</w:delText>
          </w:r>
          <w:r w:rsidR="00891768" w:rsidRPr="00E33574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  <w:rPrChange w:id="35604" w:author="Kem Sereyboth" w:date="2023-07-19T16:59:00Z">
                <w:rPr>
                  <w:rFonts w:ascii="Khmer MEF1" w:hAnsi="Khmer MEF1" w:cs="Khmer MEF1"/>
                  <w:i/>
                  <w:i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891768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605" w:author="Kem Sereyboth" w:date="2023-07-19T16:59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ន.ស.ស.</w:delText>
          </w:r>
          <w:r w:rsidR="00891768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6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607" w:author="Un Seakamey" w:date="2022-09-23T09:33:00Z">
        <w:del w:id="35608" w:author="LENOVO" w:date="2022-10-08T11:24:00Z">
          <w:r w:rsidR="00992DF3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6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ព្រម</w:delText>
          </w:r>
        </w:del>
      </w:ins>
      <w:ins w:id="35610" w:author="Un Seakamey" w:date="2022-09-23T09:37:00Z">
        <w:del w:id="35611" w:author="LENOVO" w:date="2022-10-08T11:24:00Z">
          <w:r w:rsidR="002A20C8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6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ទាំង</w:delText>
          </w:r>
        </w:del>
      </w:ins>
      <w:ins w:id="35613" w:author="User" w:date="2022-09-22T16:29:00Z">
        <w:del w:id="35614" w:author="LENOVO" w:date="2022-10-08T11:24:00Z">
          <w:r w:rsidR="00891768"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6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អាចនឹងត្រូវប្រឈមនូវបញ្ហាប៉ះពាល់ដល់ប្រសិទ្ធភាព និងស័ក្តិសិទ្ធភាពក្នុងការបំពេញការងាររបស់ស្ថាប័ន។</w:delText>
          </w:r>
        </w:del>
      </w:ins>
    </w:p>
    <w:p w14:paraId="5BF5E80B" w14:textId="623B56D1" w:rsidR="00AF508F" w:rsidRPr="009A453A" w:rsidDel="00B43050" w:rsidRDefault="00AF508F">
      <w:pPr>
        <w:spacing w:after="120" w:line="228" w:lineRule="auto"/>
        <w:ind w:firstLine="720"/>
        <w:jc w:val="both"/>
        <w:rPr>
          <w:del w:id="35616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617" w:author="Sopheak Phorn" w:date="2023-08-25T15:18:00Z">
            <w:rPr>
              <w:del w:id="35618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5619" w:author="LENOVO" w:date="2022-10-08T10:20:00Z">
          <w:pPr>
            <w:spacing w:after="0" w:line="240" w:lineRule="auto"/>
            <w:ind w:firstLine="720"/>
            <w:jc w:val="both"/>
          </w:pPr>
        </w:pPrChange>
      </w:pPr>
    </w:p>
    <w:p w14:paraId="39215A97" w14:textId="197E765B" w:rsidR="00A3040E" w:rsidRPr="009A453A" w:rsidDel="00B43050" w:rsidRDefault="00A3040E">
      <w:pPr>
        <w:spacing w:after="120" w:line="228" w:lineRule="auto"/>
        <w:ind w:firstLine="720"/>
        <w:jc w:val="both"/>
        <w:rPr>
          <w:ins w:id="35620" w:author="User" w:date="2022-09-23T05:53:00Z"/>
          <w:del w:id="35621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622" w:author="Sopheak Phorn" w:date="2023-08-25T15:18:00Z">
            <w:rPr>
              <w:ins w:id="35623" w:author="User" w:date="2022-09-23T05:53:00Z"/>
              <w:del w:id="35624" w:author="LENOVO" w:date="2022-10-08T11:24:00Z"/>
              <w:rFonts w:ascii="Khmer MEF1" w:hAnsi="Khmer MEF1" w:cs="Khmer MEF1"/>
              <w:color w:val="FF0000"/>
              <w:spacing w:val="-2"/>
              <w:sz w:val="24"/>
              <w:szCs w:val="24"/>
            </w:rPr>
          </w:rPrChange>
        </w:rPr>
        <w:pPrChange w:id="35625" w:author="LENOVO" w:date="2022-10-08T10:20:00Z">
          <w:pPr>
            <w:spacing w:after="0" w:line="240" w:lineRule="auto"/>
            <w:ind w:firstLine="720"/>
            <w:jc w:val="both"/>
          </w:pPr>
        </w:pPrChange>
      </w:pPr>
    </w:p>
    <w:p w14:paraId="0581A2EC" w14:textId="1DE65699" w:rsidR="0032227A" w:rsidRPr="00F55550" w:rsidDel="00B43050" w:rsidRDefault="0032227A">
      <w:pPr>
        <w:spacing w:after="120" w:line="228" w:lineRule="auto"/>
        <w:jc w:val="both"/>
        <w:rPr>
          <w:ins w:id="35626" w:author="Sethvannak Sam" w:date="2022-08-04T13:16:00Z"/>
          <w:del w:id="35627" w:author="LENOVO" w:date="2022-10-08T11:24:00Z"/>
          <w:rFonts w:ascii="Khmer MEF1" w:hAnsi="Khmer MEF1" w:cs="Khmer MEF1"/>
          <w:spacing w:val="-6"/>
          <w:sz w:val="24"/>
          <w:szCs w:val="24"/>
          <w:lang w:val="ca-ES"/>
        </w:rPr>
        <w:pPrChange w:id="35628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629" w:author="Sethvannak Sam" w:date="2022-08-04T13:16:00Z">
        <w:del w:id="35630" w:author="LENOVO" w:date="2022-10-08T11:24:00Z">
          <w:r w:rsidRPr="00E33574" w:rsidDel="00B43050">
            <w:rPr>
              <w:rFonts w:ascii="Khmer MEF1" w:hAnsi="Khmer MEF1" w:cs="Khmer MEF1"/>
              <w:spacing w:val="-4"/>
              <w:sz w:val="24"/>
              <w:szCs w:val="24"/>
              <w:lang w:val="ca-ES"/>
              <w:rPrChange w:id="3563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B43050">
            <w:rPr>
              <w:rFonts w:ascii="Khmer MEF1" w:hAnsi="Khmer MEF1" w:cs="Khmer MEF1"/>
              <w:spacing w:val="-4"/>
              <w:sz w:val="24"/>
              <w:szCs w:val="24"/>
              <w:cs/>
              <w:rPrChange w:id="3563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បន្ទាប់ពីបានចុះអនុវត្តការប្រមូលទិន្នន័យនៅសវនដ្ឋាន សវនករទទួលបន្ទុកបានពិនិត្យឃើញថា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5633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5634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>(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5635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សវនដ្ឋាន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563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lang w:val="ca-ES"/>
                </w:rPr>
              </w:rPrChange>
            </w:rPr>
            <w:delText xml:space="preserve">)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5637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បានខិតខំប្រឹងប្រែងលើការរៀបចំសមិទ្ធ</w:delText>
          </w:r>
        </w:del>
      </w:ins>
    </w:p>
    <w:p w14:paraId="5953E18B" w14:textId="6783EEB5" w:rsidR="0032227A" w:rsidRPr="009A453A" w:rsidDel="00B43050" w:rsidRDefault="0032227A">
      <w:pPr>
        <w:spacing w:after="120" w:line="228" w:lineRule="auto"/>
        <w:jc w:val="both"/>
        <w:rPr>
          <w:ins w:id="35638" w:author="Sethvannak Sam" w:date="2022-08-04T13:16:00Z"/>
          <w:del w:id="35639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640" w:author="Sopheak Phorn" w:date="2023-08-25T15:18:00Z">
            <w:rPr>
              <w:ins w:id="35641" w:author="Sethvannak Sam" w:date="2022-08-04T13:16:00Z"/>
              <w:del w:id="35642" w:author="LENOVO" w:date="2022-10-08T11:24:00Z"/>
              <w:rFonts w:ascii="Khmer MEF1" w:hAnsi="Khmer MEF1" w:cs="Khmer MEF1"/>
              <w:spacing w:val="-2"/>
            </w:rPr>
          </w:rPrChange>
        </w:rPr>
        <w:pPrChange w:id="35643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644" w:author="Sethvannak Sam" w:date="2022-08-04T13:16:00Z">
        <w:del w:id="35645" w:author="LENOVO" w:date="2022-10-08T11:24:00Z"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rPrChange w:id="35646" w:author="Kem Sereyboth" w:date="2023-07-19T16:59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ផលការងារជាច្រើនដូចជា៖..............​​ដោយស្មារ​តី</w:delText>
          </w:r>
          <w:r w:rsidRPr="009A453A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5647" w:author="Sopheak Phorn" w:date="2023-08-25T15:18:00Z">
                <w:rPr>
                  <w:rFonts w:ascii="Khmer MEF1" w:eastAsia="Times New Roman" w:hAnsi="Khmer MEF1" w:cs="Khmer MEF1"/>
                  <w:spacing w:val="-6"/>
                  <w:sz w:val="24"/>
                  <w:szCs w:val="24"/>
                </w:rPr>
              </w:rPrChange>
            </w:rPr>
            <w:delText>​​​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64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ទទួលខុសត្រូវខ្ពស់ និងស្របទៅតាមច្បាប់ បទប្បញ្ញត្តិ និងគោលការណ៍ដែលបានកំណត់ដែលបាននាំឱ្យ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564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65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ម្រេច​បានលទ្ធផលគួរជាទីមោទនៈ។ </w:delText>
          </w:r>
        </w:del>
      </w:ins>
    </w:p>
    <w:p w14:paraId="020078FA" w14:textId="2FBE100F" w:rsidR="0032227A" w:rsidRPr="009A453A" w:rsidDel="00B43050" w:rsidRDefault="0032227A">
      <w:pPr>
        <w:pStyle w:val="NormalWeb"/>
        <w:spacing w:before="0" w:beforeAutospacing="0" w:after="120" w:afterAutospacing="0" w:line="228" w:lineRule="auto"/>
        <w:jc w:val="both"/>
        <w:rPr>
          <w:ins w:id="35651" w:author="Sethvannak Sam" w:date="2022-08-04T13:16:00Z"/>
          <w:del w:id="35652" w:author="LENOVO" w:date="2022-10-08T11:24:00Z"/>
          <w:rFonts w:ascii="Khmer MEF1" w:hAnsi="Khmer MEF1" w:cs="Khmer MEF1"/>
          <w:lang w:val="ca-ES"/>
          <w:rPrChange w:id="35653" w:author="Sopheak Phorn" w:date="2023-08-25T15:18:00Z">
            <w:rPr>
              <w:ins w:id="35654" w:author="Sethvannak Sam" w:date="2022-08-04T13:16:00Z"/>
              <w:del w:id="35655" w:author="LENOVO" w:date="2022-10-08T11:24:00Z"/>
              <w:rFonts w:ascii="Khmer MEF1" w:hAnsi="Khmer MEF1" w:cs="Khmer MEF1"/>
            </w:rPr>
          </w:rPrChange>
        </w:rPr>
        <w:pPrChange w:id="35656" w:author="LENOVO" w:date="2022-10-08T10:20:00Z">
          <w:pPr>
            <w:pStyle w:val="NormalWeb"/>
            <w:ind w:firstLine="720"/>
          </w:pPr>
        </w:pPrChange>
      </w:pPr>
      <w:ins w:id="35657" w:author="Sethvannak Sam" w:date="2022-08-04T13:16:00Z">
        <w:del w:id="35658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cs/>
              <w:rPrChange w:id="35659" w:author="Kem Sereyboth" w:date="2023-07-19T16:59:00Z">
                <w:rPr>
                  <w:rFonts w:ascii="Khmer MEF1" w:hAnsi="Khmer MEF1" w:cs="Khmer MEF1"/>
                  <w:b/>
                  <w:bCs/>
                  <w:cs/>
                </w:rPr>
              </w:rPrChange>
            </w:rPr>
            <w:delText>ខ-កថាខណ្ឌទី២៖</w:delText>
          </w:r>
          <w:r w:rsidRPr="00E33574" w:rsidDel="00B43050">
            <w:rPr>
              <w:rFonts w:ascii="Khmer MEF1" w:hAnsi="Khmer MEF1" w:cs="Khmer MEF1"/>
              <w:spacing w:val="4"/>
              <w:cs/>
              <w:lang w:val="ca-ES"/>
              <w:rPrChange w:id="35660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ត្រូវរៀបរាប់អំពីសេចក្ដីសន្និដ្ឋានលើបញ្ហា ចំណុចខ្វះចន្លោះ ផ្អែកតាមលក្ខណៈ</w:delText>
          </w:r>
          <w:r w:rsidRPr="00E33574" w:rsidDel="00B43050">
            <w:rPr>
              <w:rFonts w:ascii="Khmer MEF1" w:hAnsi="Khmer MEF1" w:cs="Khmer MEF1"/>
              <w:spacing w:val="2"/>
              <w:cs/>
              <w:lang w:val="ca-ES"/>
              <w:rPrChange w:id="35661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វិនិច្ឆ័យដែលពាក់ព័ន្ធនឹងប្រធានបទនីមួយៗ​ ជៀសវាងនូវការសរសេរបង្ហាញនូវសេចក្ដីសន្និដ្ឋានដែលមាន</w:delText>
          </w:r>
          <w:r w:rsidRPr="00E33574" w:rsidDel="00B43050">
            <w:rPr>
              <w:rFonts w:ascii="Khmer MEF1" w:hAnsi="Khmer MEF1" w:cs="Khmer MEF1"/>
              <w:spacing w:val="6"/>
              <w:cs/>
              <w:lang w:val="ca-ES"/>
              <w:rPrChange w:id="35662" w:author="Kem Sereyboth" w:date="2023-07-19T16:59:00Z">
                <w:rPr>
                  <w:rFonts w:ascii="Khmer MEF1" w:hAnsi="Khmer MEF1" w:cs="Khmer MEF1"/>
                  <w:spacing w:val="-4"/>
                  <w:cs/>
                  <w:lang w:val="ca-ES"/>
                </w:rPr>
              </w:rPrChange>
            </w:rPr>
            <w:delText>លក្ខណៈ​​​ច្របូ​ក</w:delText>
          </w:r>
          <w:r w:rsidRPr="00E33574" w:rsidDel="00B43050">
            <w:rPr>
              <w:rFonts w:ascii="Khmer MEF1" w:hAnsi="Khmer MEF1" w:cs="Khmer MEF1"/>
              <w:spacing w:val="6"/>
              <w:lang w:val="ca-ES"/>
              <w:rPrChange w:id="35663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>​​​​</w:delText>
          </w:r>
          <w:r w:rsidRPr="00E33574" w:rsidDel="00B43050">
            <w:rPr>
              <w:rFonts w:ascii="Khmer MEF1" w:hAnsi="Khmer MEF1" w:cs="Khmer MEF1"/>
              <w:spacing w:val="6"/>
              <w:cs/>
              <w:lang w:val="ca-ES"/>
              <w:rPrChange w:id="35664" w:author="Kem Sereyboth" w:date="2023-07-19T16:59:00Z">
                <w:rPr>
                  <w:rFonts w:ascii="Khmer MEF1" w:hAnsi="Khmer MEF1" w:cs="Khmer MEF1"/>
                  <w:cs/>
                  <w:lang w:val="ca-ES"/>
                </w:rPr>
              </w:rPrChange>
            </w:rPr>
            <w:delText>ច្របល់និងស្មុកស្មាញ ។ សវនករទទួលបន្ទុកត្រូវបង្ហាញពីព្យសនកម្ម ឬបញ្ហាប្រឈម​លើសេចក្ដីសន្និដ្ឋានដែលបានលើកឡើង ក្នុងករណីមិនមានការកែតម្រូវទាន់ពេល ឬកែតម្រូវបានត្រឹមត្រូវ។ ​</w:delText>
          </w:r>
          <w:r w:rsidRPr="00F55550" w:rsidDel="00B43050">
            <w:rPr>
              <w:rFonts w:ascii="Khmer MEF1" w:hAnsi="Khmer MEF1" w:cs="Khmer MEF1"/>
              <w:cs/>
              <w:lang w:val="ca-ES"/>
            </w:rPr>
            <w:delText>សវនករទទួលបន្ទុក អាចរៀបរាប់អំពីកថាខណ្ឌទី២ នេះ ដូចគំរូខាងក្រោម៖</w:delText>
          </w:r>
        </w:del>
      </w:ins>
    </w:p>
    <w:p w14:paraId="672DBC60" w14:textId="6C783F83" w:rsidR="0032227A" w:rsidRPr="009A453A" w:rsidDel="00B43050" w:rsidRDefault="0032227A">
      <w:pPr>
        <w:spacing w:after="120" w:line="228" w:lineRule="auto"/>
        <w:jc w:val="both"/>
        <w:rPr>
          <w:ins w:id="35665" w:author="Sethvannak Sam" w:date="2022-08-04T13:16:00Z"/>
          <w:del w:id="35666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667" w:author="Sopheak Phorn" w:date="2023-08-25T15:18:00Z">
            <w:rPr>
              <w:ins w:id="35668" w:author="Sethvannak Sam" w:date="2022-08-04T13:16:00Z"/>
              <w:del w:id="35669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670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671" w:author="Sethvannak Sam" w:date="2022-08-04T13:16:00Z">
        <w:del w:id="35672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67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[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67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ទោះជាយ៉ាងណា (សវនដ្ឋាន) ក៏នៅមានចំណុចខ្វះខាត និងចំណុចបញ្ហាមិនអនុលោមមួយចំនួនដែលមានដូចជា៖ ប្រធានបទទី១...... មិនអនុលោមដោយយោងតាម (លក្ខណៈវិនិច្ឆ័យ) រួមជាមួយបញ្ហាមួយចំនួន.......... បញ្ហានៃការមិនអនុលោមនេះនឹងបង្កនូវបញ្ហា ឬព្យសនកម្មដូចជា.................ក្នុងករណីសវនដ្ឋានមិនមានការកែតម្រូវទាន់ពេល ឬកែសម្រួលបានត្រឹមត្រូវ។ </w:delText>
          </w:r>
          <w:r w:rsidRPr="009A453A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675" w:author="Sopheak Phorn" w:date="2023-08-25T15:18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</w:rPr>
              </w:rPrChange>
            </w:rPr>
            <w:delText>]</w:delText>
          </w:r>
        </w:del>
      </w:ins>
    </w:p>
    <w:p w14:paraId="60A09980" w14:textId="56B03295" w:rsidR="0032227A" w:rsidRPr="00F55550" w:rsidDel="00B43050" w:rsidRDefault="0032227A">
      <w:pPr>
        <w:spacing w:after="120" w:line="228" w:lineRule="auto"/>
        <w:jc w:val="both"/>
        <w:rPr>
          <w:ins w:id="35676" w:author="Sethvannak Sam" w:date="2022-08-04T13:16:00Z"/>
          <w:del w:id="35677" w:author="LENOVO" w:date="2022-10-08T11:24:00Z"/>
          <w:rFonts w:ascii="Khmer MEF1" w:hAnsi="Khmer MEF1" w:cs="Khmer MEF1"/>
          <w:spacing w:val="-2"/>
          <w:sz w:val="24"/>
          <w:szCs w:val="24"/>
          <w:cs/>
          <w:lang w:val="ca-ES"/>
        </w:rPr>
        <w:pPrChange w:id="35678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679" w:author="Sethvannak Sam" w:date="2022-08-04T13:16:00Z">
        <w:del w:id="35680" w:author="LENOVO" w:date="2022-10-08T11:24:00Z">
          <w:r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681" w:author="Kem Sereyboth" w:date="2023-07-19T16:59:00Z">
                <w:rPr>
                  <w:rFonts w:ascii="Khmer MEF1" w:eastAsia="Times New Roman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>គ-កថាខណ្ឌទី៣៖</w:delText>
          </w:r>
          <w:r w:rsidRPr="00E33574" w:rsidDel="00B43050">
            <w:rPr>
              <w:rFonts w:ascii="Khmer MEF1" w:hAnsi="Khmer MEF1" w:cs="Khmer MEF1"/>
              <w:spacing w:val="-8"/>
              <w:sz w:val="24"/>
              <w:szCs w:val="24"/>
              <w:cs/>
              <w:lang w:val="ca-ES"/>
              <w:rPrChange w:id="35682" w:author="Kem Sereyboth" w:date="2023-07-19T16:59:00Z">
                <w:rPr>
                  <w:rFonts w:ascii="Khmer MEF1" w:eastAsia="Times New Roman" w:hAnsi="Khmer MEF1" w:cs="Khmer MEF1"/>
                  <w:spacing w:val="-8"/>
                  <w:sz w:val="24"/>
                  <w:szCs w:val="24"/>
                  <w:cs/>
                  <w:lang w:val="ca-ES"/>
                </w:rPr>
              </w:rPrChange>
            </w:rPr>
            <w:delText>ត្រូវរៀបចំអំពីអនុសាសន៍លើប្រធានបទដែលសវនករ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68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ទទួលបន្ទុកពិនិត្យឃើញថា</w:delText>
          </w:r>
          <w:r w:rsidRPr="00E33574" w:rsidDel="00B43050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568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មានបញ្ហា​និងចាំបាច់ត្រូវផ្ដល់ជូនអនុសាសន៍សម្រាប់ការកែតម្រូវ។ សវនករត្រូវបង្ហាញថាអនុសាសន៍នោះ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lang w:val="ca-ES"/>
              <w:rPrChange w:id="3568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បានពិនិត្យលទ្ធភាពសមស្របសម្រាប់សវនដ្ឋានក្នុងការអនុវត្ត និងផ្ដល់តម្លៃបន្ថែមច្រើនដល់សវនដ្ឋាន។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68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បន្ថែមពីនេះ សវនករទទួលបន្ទុកត្រូវបង្ហាញថា បច្ច័យអវិជ្ជមានអ្វីខ្លះលើប្រព័ន្ធគ្រប់គ្រងផ្ទៃក្នុង ឬសវនដ្ឋាន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568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(ប្រព័ន្ធគ្រប់គ្រងចុះខ្សោយ រងការពិន័យពីច្បាប់ ប៉ះពាល់ដល់ដំណើរការការងារ ជាដើម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568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-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568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ល 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569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>-)</w:delText>
          </w:r>
          <w:r w:rsidRPr="00E33574" w:rsidDel="00B43050">
            <w:rPr>
              <w:rFonts w:ascii="Khmer MEF1" w:hAnsi="Khmer MEF1" w:cs="Khmer MEF1"/>
              <w:spacing w:val="-6"/>
              <w:sz w:val="24"/>
              <w:szCs w:val="24"/>
              <w:cs/>
              <w:lang w:val="ca-ES"/>
              <w:rPrChange w:id="3569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ប្រសិនបើសវន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69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ដ្ឋានមិនអនុវត្ត ឬប្រតិបត្តិតាមអនុសាសន៍ដែលបានប្រគល់ជូន។ </w:delText>
          </w:r>
          <w:r w:rsidRPr="00F55550" w:rsidDel="00B43050">
            <w:rPr>
              <w:rFonts w:ascii="Khmer MEF1" w:eastAsia="Times New Roman" w:hAnsi="Khmer MEF1" w:cs="Khmer MEF1"/>
              <w:sz w:val="24"/>
              <w:szCs w:val="24"/>
              <w:cs/>
              <w:lang w:val="ca-ES"/>
            </w:rPr>
            <w:delText>សវនករទទួលបន្ទុក អាចរៀបរាប់អំពីកថាខណ្ឌទី៣ នេះ ដូចគំរូខាងក្រោម៖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69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0C2DA031" w14:textId="5D3854C2" w:rsidR="0032227A" w:rsidRPr="009A453A" w:rsidDel="00B43050" w:rsidRDefault="0032227A">
      <w:pPr>
        <w:spacing w:after="120" w:line="228" w:lineRule="auto"/>
        <w:jc w:val="both"/>
        <w:rPr>
          <w:ins w:id="35694" w:author="Sethvannak Sam" w:date="2022-08-04T13:16:00Z"/>
          <w:del w:id="35695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696" w:author="Sopheak Phorn" w:date="2023-08-25T15:18:00Z">
            <w:rPr>
              <w:ins w:id="35697" w:author="Sethvannak Sam" w:date="2022-08-04T13:16:00Z"/>
              <w:del w:id="35698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699" w:author="LENOVO" w:date="2022-10-08T10:20:00Z">
          <w:pPr>
            <w:spacing w:after="0" w:line="240" w:lineRule="auto"/>
            <w:jc w:val="both"/>
          </w:pPr>
        </w:pPrChange>
      </w:pPr>
      <w:ins w:id="35700" w:author="Sethvannak Sam" w:date="2022-08-04T13:16:00Z">
        <w:del w:id="35701" w:author="LENOVO" w:date="2022-10-08T11:24:00Z">
          <w:r w:rsidRPr="00E33574" w:rsidDel="00B43050">
            <w:rPr>
              <w:rFonts w:ascii="Khmer MEF1" w:hAnsi="Khmer MEF1" w:cs="Khmer MEF1"/>
              <w:b/>
              <w:bCs/>
              <w:i/>
              <w:iCs/>
              <w:spacing w:val="-2"/>
              <w:sz w:val="24"/>
              <w:szCs w:val="24"/>
              <w:lang w:val="ca-ES"/>
              <w:rPrChange w:id="35702" w:author="Kem Sereyboth" w:date="2023-07-19T16:59:00Z">
                <w:rPr>
                  <w:rFonts w:ascii="Khmer MEF1" w:eastAsia="Times New Roman" w:hAnsi="Khmer MEF1" w:cs="Khmer MEF1"/>
                  <w:b/>
                  <w:bCs/>
                  <w:i/>
                  <w:iCs/>
                  <w:spacing w:val="-2"/>
                  <w:sz w:val="24"/>
                  <w:szCs w:val="24"/>
                  <w:lang w:val="ca-ES"/>
                </w:rPr>
              </w:rPrChange>
            </w:rPr>
            <w:tab/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5703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lang w:val="ca-ES"/>
                </w:rPr>
              </w:rPrChange>
            </w:rPr>
            <w:delText xml:space="preserve">[ 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lang w:val="ca-ES"/>
              <w:rPrChange w:id="35704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>ជាមួយគ្នានេះ ផ្អែកតាម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05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បញ្ហាមិនអនុលោមនៃប្រធានបទដែលបានលើកឡើង សវនករទទួលបន្ទុក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5706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បានផ្ដល់ជូនអនុសាសន៍មួយចំនួនដែលអសនុសាសន៍ទាំងនេះ នឹងផ្ដល់គុណតម្លៃយ៉ាងច្រើនដល់ 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07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(សវនដ្ឋាន) តាមរយៈ៖ ក)..........ខ)..............និង គ)..........។ បន្ថែមពីនេះ អនុសាសន៍ដែលសវនករទទួលបន្ទុក</w:delText>
          </w:r>
          <w:r w:rsidRPr="00E33574" w:rsidDel="00B43050">
            <w:rPr>
              <w:rFonts w:ascii="Khmer MEF1" w:hAnsi="Khmer MEF1" w:cs="Khmer MEF1"/>
              <w:spacing w:val="-8"/>
              <w:sz w:val="24"/>
              <w:szCs w:val="24"/>
              <w:cs/>
              <w:rPrChange w:id="35708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បានប្រគល់ជូននេះ បានសិក្សាពីលទ្ធភាពនៃការអនុវត្ត បានរៀបចំតាមចំណាត់ថា្នក់ និងទទួលបានការឯក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0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ភាព</w:delText>
          </w:r>
          <w:r w:rsidRPr="00E33574" w:rsidDel="00B43050">
            <w:rPr>
              <w:rFonts w:ascii="Khmer MEF1" w:hAnsi="Khmer MEF1" w:cs="Khmer MEF1"/>
              <w:spacing w:val="-8"/>
              <w:sz w:val="24"/>
              <w:szCs w:val="24"/>
              <w:cs/>
              <w:rPrChange w:id="3571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ពី (សវនដ្ឋាន) រួចរាល់ ក្នុងនោះ ប្រធានបទ អនុសាសន៍ និងហានិភ័យប្រសិនបើអនុសាសន៍មិនត្រូវបានអនុ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1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វត្ត មានដូចខាងក្រោម៖</w:delText>
          </w:r>
        </w:del>
      </w:ins>
    </w:p>
    <w:p w14:paraId="4D671F5D" w14:textId="51687BB6" w:rsidR="0032227A" w:rsidRPr="009A453A" w:rsidDel="00B43050" w:rsidRDefault="0032227A">
      <w:pPr>
        <w:spacing w:after="120" w:line="228" w:lineRule="auto"/>
        <w:jc w:val="both"/>
        <w:rPr>
          <w:ins w:id="35712" w:author="Sethvannak Sam" w:date="2022-08-04T13:16:00Z"/>
          <w:del w:id="35713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714" w:author="Sopheak Phorn" w:date="2023-08-25T15:18:00Z">
            <w:rPr>
              <w:ins w:id="35715" w:author="Sethvannak Sam" w:date="2022-08-04T13:16:00Z"/>
              <w:del w:id="35716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717" w:author="LENOVO" w:date="2022-10-08T10:20:00Z">
          <w:pPr>
            <w:spacing w:after="0" w:line="240" w:lineRule="auto"/>
            <w:jc w:val="both"/>
          </w:pPr>
        </w:pPrChange>
      </w:pPr>
      <w:ins w:id="35718" w:author="Sethvannak Sam" w:date="2022-08-04T13:16:00Z">
        <w:del w:id="35719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2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tab/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72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១.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2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-ប្រធានបទ ៖ ............</w:delText>
          </w:r>
        </w:del>
      </w:ins>
    </w:p>
    <w:p w14:paraId="082B0908" w14:textId="141EB656" w:rsidR="0032227A" w:rsidRPr="009A453A" w:rsidDel="00B43050" w:rsidRDefault="0032227A">
      <w:pPr>
        <w:spacing w:after="120" w:line="228" w:lineRule="auto"/>
        <w:jc w:val="both"/>
        <w:rPr>
          <w:ins w:id="35723" w:author="Sethvannak Sam" w:date="2022-08-04T13:16:00Z"/>
          <w:del w:id="35724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725" w:author="Sopheak Phorn" w:date="2023-08-25T15:18:00Z">
            <w:rPr>
              <w:ins w:id="35726" w:author="Sethvannak Sam" w:date="2022-08-04T13:16:00Z"/>
              <w:del w:id="35727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728" w:author="LENOVO" w:date="2022-10-08T10:20:00Z">
          <w:pPr>
            <w:spacing w:after="0" w:line="240" w:lineRule="auto"/>
            <w:jc w:val="both"/>
          </w:pPr>
        </w:pPrChange>
      </w:pPr>
      <w:ins w:id="35729" w:author="Sethvannak Sam" w:date="2022-08-04T13:16:00Z">
        <w:del w:id="35730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31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tab/>
            <w:delText xml:space="preserve">   - អនុសាសន៍រួម ៖ (សវនដ្ឋាន) គួរ/ត្រូវរៀបចំ.............ក្នុងរយៈពេល......... ។ សវនករទទួលបន្ទុកនឹងពិនិត្យឡើងវិញលើវឌ្ឍនភាពនៃការអនុវត្តតាមអនុសាសន៍ដែលបានផ្ដល់ជូន នា (កាលបរិច្ឆេទ)។ </w:delText>
          </w:r>
        </w:del>
      </w:ins>
    </w:p>
    <w:p w14:paraId="74175619" w14:textId="2CF26E2A" w:rsidR="00440D73" w:rsidRPr="009A453A" w:rsidDel="00B43050" w:rsidRDefault="0032227A">
      <w:pPr>
        <w:spacing w:after="120" w:line="228" w:lineRule="auto"/>
        <w:jc w:val="both"/>
        <w:rPr>
          <w:ins w:id="35732" w:author="Sethvannak Sam" w:date="2022-08-04T13:16:00Z"/>
          <w:del w:id="35733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734" w:author="Sopheak Phorn" w:date="2023-08-25T15:18:00Z">
            <w:rPr>
              <w:ins w:id="35735" w:author="Sethvannak Sam" w:date="2022-08-04T13:16:00Z"/>
              <w:del w:id="35736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737" w:author="LENOVO" w:date="2022-10-08T10:20:00Z">
          <w:pPr>
            <w:spacing w:after="0" w:line="240" w:lineRule="auto"/>
            <w:jc w:val="both"/>
          </w:pPr>
        </w:pPrChange>
      </w:pPr>
      <w:ins w:id="35738" w:author="Sethvannak Sam" w:date="2022-08-04T13:16:00Z">
        <w:del w:id="35739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40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tab/>
            <w:delText xml:space="preserve">   -ផលវិបាករួម ៖ ក្នុងករណី (សវនដ្ឋាន​) មិនអនុវត្តតាមអនុសាសន៍ដែលបានប្រគល់ជូន ប្រព័ន្ធត្រួតពិនិត្យផ្ទៃក្នុងរបស់</w:delText>
          </w:r>
          <w:r w:rsidRPr="00E33574" w:rsidDel="00B43050">
            <w:rPr>
              <w:rFonts w:ascii="Khmer MEF1" w:hAnsi="Khmer MEF1" w:cs="Khmer MEF1"/>
              <w:i/>
              <w:iCs/>
              <w:spacing w:val="-2"/>
              <w:sz w:val="24"/>
              <w:szCs w:val="24"/>
              <w:cs/>
              <w:rPrChange w:id="35741" w:author="Kem Sereyboth" w:date="2023-07-19T16:59:00Z">
                <w:rPr>
                  <w:rFonts w:ascii="Khmer MEF1" w:eastAsia="Times New Roman" w:hAnsi="Khmer MEF1" w:cs="Khmer MEF1"/>
                  <w:b/>
                  <w:bCs/>
                  <w:i/>
                  <w:iCs/>
                  <w:spacing w:val="-2"/>
                  <w:sz w:val="24"/>
                  <w:szCs w:val="24"/>
                  <w:cs/>
                </w:rPr>
              </w:rPrChange>
            </w:rPr>
            <w:delText xml:space="preserve"> (សវនដ្ឋាន​) / (សវនដ្ឋាន)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742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អាចនឹងត្រូវប្រឈមនូវបញ្ហាដូចជា.........។</w:delText>
          </w:r>
        </w:del>
      </w:ins>
    </w:p>
    <w:p w14:paraId="76B3D214" w14:textId="77284AC5" w:rsidR="007A1C16" w:rsidRPr="009A453A" w:rsidDel="00B43050" w:rsidRDefault="0082772F">
      <w:pPr>
        <w:spacing w:after="0" w:line="228" w:lineRule="auto"/>
        <w:ind w:firstLine="720"/>
        <w:jc w:val="both"/>
        <w:rPr>
          <w:ins w:id="35743" w:author="sakaria fa" w:date="2022-10-01T00:04:00Z"/>
          <w:del w:id="35744" w:author="LENOVO" w:date="2022-10-08T11:24:00Z"/>
          <w:rFonts w:ascii="Khmer MEF1" w:hAnsi="Khmer MEF1" w:cs="Khmer MEF1"/>
          <w:spacing w:val="-2"/>
          <w:sz w:val="24"/>
          <w:szCs w:val="24"/>
          <w:lang w:val="ca-ES"/>
          <w:rPrChange w:id="35745" w:author="Sopheak Phorn" w:date="2023-08-25T15:18:00Z">
            <w:rPr>
              <w:ins w:id="35746" w:author="sakaria fa" w:date="2022-10-01T00:04:00Z"/>
              <w:del w:id="35747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748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749" w:author="Kem Sereiboth" w:date="2022-09-19T11:41:00Z">
        <w:del w:id="35750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35751" w:author="sakaria fa" w:date="2022-10-01T00:04:00Z">
        <w:del w:id="35752" w:author="LENOVO" w:date="2022-10-08T11:24:00Z">
          <w:r w:rsidR="007A1C16"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១.</w:delText>
          </w:r>
          <w:r w:rsidR="007A1C16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753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ប្រធានបទទី១</w:delText>
          </w:r>
          <w:r w:rsidR="007A1C16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៖ រចនាសម្ព័ន្ធនៃការគ្រប់គ្រង</w:delText>
          </w:r>
        </w:del>
      </w:ins>
    </w:p>
    <w:p w14:paraId="6B8F347C" w14:textId="2959F1AF" w:rsidR="007A1C16" w:rsidRPr="009A453A" w:rsidDel="00B43050" w:rsidRDefault="007A1C16">
      <w:pPr>
        <w:pStyle w:val="ListParagraph"/>
        <w:numPr>
          <w:ilvl w:val="0"/>
          <w:numId w:val="37"/>
        </w:numPr>
        <w:spacing w:after="0" w:line="228" w:lineRule="auto"/>
        <w:ind w:left="1080" w:hanging="180"/>
        <w:jc w:val="both"/>
        <w:rPr>
          <w:ins w:id="35754" w:author="sakaria fa" w:date="2022-10-01T00:04:00Z"/>
          <w:del w:id="35755" w:author="LENOVO" w:date="2022-10-08T11:24:00Z"/>
          <w:rFonts w:ascii="Khmer MEF1" w:hAnsi="Khmer MEF1" w:cs="Khmer MEF1"/>
          <w:sz w:val="24"/>
          <w:szCs w:val="24"/>
          <w:lang w:val="ca-ES"/>
          <w:rPrChange w:id="35756" w:author="Sopheak Phorn" w:date="2023-08-25T15:18:00Z">
            <w:rPr>
              <w:ins w:id="35757" w:author="sakaria fa" w:date="2022-10-01T00:04:00Z"/>
              <w:del w:id="35758" w:author="LENOVO" w:date="2022-10-08T11:24:00Z"/>
              <w:rFonts w:ascii="Khmer MEF1" w:hAnsi="Khmer MEF1" w:cs="Khmer MEF1"/>
              <w:spacing w:val="-2"/>
              <w:sz w:val="24"/>
              <w:szCs w:val="24"/>
            </w:rPr>
          </w:rPrChange>
        </w:rPr>
        <w:pPrChange w:id="35759" w:author="LENOVO" w:date="2022-10-08T10:20:00Z">
          <w:pPr>
            <w:pStyle w:val="ListParagraph"/>
            <w:numPr>
              <w:numId w:val="30"/>
            </w:numPr>
            <w:spacing w:after="0" w:line="240" w:lineRule="auto"/>
            <w:ind w:left="1080" w:hanging="180"/>
            <w:jc w:val="both"/>
          </w:pPr>
        </w:pPrChange>
      </w:pPr>
      <w:ins w:id="35760" w:author="sakaria fa" w:date="2022-10-01T00:04:00Z">
        <w:del w:id="35761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6"/>
              <w:sz w:val="24"/>
              <w:szCs w:val="24"/>
              <w:cs/>
              <w:rPrChange w:id="3576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ការតាមដានកា</w:delText>
          </w:r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763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អនុវត្តអនុសាសន៍៖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5764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សវនករទទួលបន្ទុកនឹងពិនិត្យ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765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ឡើងវិញលើវឌ្ឍនភាពនៃ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5766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ការអនុវត្តតាមអនុសាសន៍ដែលបានផ្ដល់ជូននៅ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767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ត្រីមាសទី</w:delText>
          </w:r>
        </w:del>
      </w:ins>
      <w:ins w:id="35768" w:author="ACER" w:date="2022-10-03T17:19:00Z">
        <w:del w:id="35769" w:author="LENOVO" w:date="2022-10-08T11:24:00Z">
          <w:r w:rsidR="001E1963"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770" w:author="Kem Sereyboth" w:date="2023-07-19T16:59:00Z">
                <w:rPr>
                  <w:rFonts w:cs="MoolBoran"/>
                  <w:cs/>
                  <w:lang w:val="ca-ES"/>
                </w:rPr>
              </w:rPrChange>
            </w:rPr>
            <w:delText>៤</w:delText>
          </w:r>
        </w:del>
      </w:ins>
      <w:ins w:id="35771" w:author="sakaria fa" w:date="2022-10-01T00:04:00Z">
        <w:del w:id="35772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lang w:val="ca-ES"/>
              <w:rPrChange w:id="35773" w:author="Kem Sereyboth" w:date="2023-07-19T16:59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  <w:lang w:val="ca-ES"/>
                </w:rPr>
              </w:rPrChange>
            </w:rPr>
            <w:delText>១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577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5775" w:author="ACER" w:date="2022-10-03T17:19:00Z">
        <w:del w:id="35776" w:author="LENOVO" w:date="2022-10-08T11:24:00Z">
          <w:r w:rsidR="001E1963" w:rsidRPr="00E33574" w:rsidDel="00B43050">
            <w:rPr>
              <w:rFonts w:ascii="Khmer MEF1" w:hAnsi="Khmer MEF1" w:cs="Khmer MEF1"/>
              <w:sz w:val="24"/>
              <w:szCs w:val="24"/>
              <w:cs/>
              <w:rPrChange w:id="35777" w:author="Kem Sereyboth" w:date="2023-07-19T16:59:00Z">
                <w:rPr>
                  <w:rFonts w:cs="MoolBoran"/>
                  <w:cs/>
                </w:rPr>
              </w:rPrChange>
            </w:rPr>
            <w:delText>៣</w:delText>
          </w:r>
        </w:del>
      </w:ins>
      <w:ins w:id="35778" w:author="sakaria fa" w:date="2022-10-01T00:04:00Z">
        <w:del w:id="35779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5780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 xml:space="preserve">៤។ </w:delText>
          </w:r>
        </w:del>
      </w:ins>
    </w:p>
    <w:p w14:paraId="346F39BC" w14:textId="1D79E5C1" w:rsidR="007A1C16" w:rsidRPr="009A453A" w:rsidDel="00B43050" w:rsidRDefault="00874645">
      <w:pPr>
        <w:spacing w:line="228" w:lineRule="auto"/>
        <w:rPr>
          <w:del w:id="35781" w:author="LENOVO" w:date="2022-10-08T11:24:00Z"/>
          <w:rFonts w:ascii="Khmer MEF1" w:hAnsi="Khmer MEF1" w:cs="Khmer MEF1"/>
          <w:sz w:val="24"/>
          <w:szCs w:val="24"/>
          <w:lang w:val="ca-ES"/>
          <w:rPrChange w:id="35782" w:author="Sopheak Phorn" w:date="2023-08-25T15:18:00Z">
            <w:rPr>
              <w:del w:id="35783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5784" w:author="LENOVO" w:date="2022-10-08T10:20:00Z">
          <w:pPr/>
        </w:pPrChange>
      </w:pPr>
      <w:ins w:id="35785" w:author="User" w:date="2022-10-04T16:02:00Z">
        <w:del w:id="35786" w:author="LENOVO" w:date="2022-10-08T11:24:00Z">
          <w:r w:rsidRPr="00F55550" w:rsidDel="00B43050">
            <w:rPr>
              <w:rFonts w:ascii="Khmer MEF1" w:hAnsi="Khmer MEF1" w:cs="Khmer MEF1"/>
              <w:b/>
              <w:bCs/>
              <w:sz w:val="24"/>
              <w:szCs w:val="24"/>
              <w:cs/>
            </w:rPr>
            <w:delText xml:space="preserve">២.លទ្ធផលរកឃើញទី២៖ </w:delText>
          </w:r>
        </w:del>
      </w:ins>
      <w:ins w:id="35787" w:author="User" w:date="2022-10-07T15:56:00Z">
        <w:del w:id="35788" w:author="LENOVO" w:date="2022-10-08T11:24:00Z">
          <w:r w:rsidR="009574A3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ពុំទាន់អនុវត្តការប្រមូលចំណូលស្របតាមបទប្បញ្ញត្តិជាធរមាន</w:delText>
          </w:r>
        </w:del>
      </w:ins>
      <w:ins w:id="35789" w:author="sakaria fa" w:date="2022-10-01T00:05:00Z">
        <w:del w:id="35790" w:author="LENOVO" w:date="2022-10-08T11:24:00Z">
          <w:r w:rsidR="007A1C16" w:rsidRPr="00E33574" w:rsidDel="00B43050">
            <w:rPr>
              <w:rFonts w:ascii="Khmer MEF1" w:hAnsi="Khmer MEF1" w:cs="Khmer MEF1"/>
              <w:b/>
              <w:bCs/>
              <w:sz w:val="24"/>
              <w:szCs w:val="24"/>
              <w:cs/>
              <w:rPrChange w:id="3579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២.ប្រធានបទទី២</w:delText>
          </w:r>
          <w:r w:rsidR="007A1C16" w:rsidRPr="00E33574" w:rsidDel="00B43050">
            <w:rPr>
              <w:rFonts w:ascii="Khmer MEF1" w:hAnsi="Khmer MEF1" w:cs="Khmer MEF1"/>
              <w:sz w:val="24"/>
              <w:szCs w:val="24"/>
              <w:cs/>
              <w:rPrChange w:id="3579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៖ ប្រភពចំណូល</w:delText>
          </w:r>
        </w:del>
      </w:ins>
    </w:p>
    <w:p w14:paraId="471B0E8B" w14:textId="686FDEC0" w:rsidR="009574A3" w:rsidRPr="009A453A" w:rsidDel="00B43050" w:rsidRDefault="009574A3">
      <w:pPr>
        <w:spacing w:after="0" w:line="228" w:lineRule="auto"/>
        <w:ind w:firstLine="720"/>
        <w:jc w:val="both"/>
        <w:rPr>
          <w:ins w:id="35793" w:author="User" w:date="2022-10-07T15:56:00Z"/>
          <w:del w:id="35794" w:author="LENOVO" w:date="2022-10-08T11:24:00Z"/>
          <w:rFonts w:ascii="Khmer MEF1" w:hAnsi="Khmer MEF1" w:cs="Khmer MEF1"/>
          <w:sz w:val="24"/>
          <w:szCs w:val="24"/>
          <w:lang w:val="ca-ES"/>
          <w:rPrChange w:id="35795" w:author="Sopheak Phorn" w:date="2023-08-25T15:18:00Z">
            <w:rPr>
              <w:ins w:id="35796" w:author="User" w:date="2022-10-07T15:56:00Z"/>
              <w:del w:id="35797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5798" w:author="LENOVO" w:date="2022-10-08T10:20:00Z">
          <w:pPr>
            <w:spacing w:after="0" w:line="240" w:lineRule="auto"/>
            <w:ind w:firstLine="720"/>
            <w:jc w:val="both"/>
          </w:pPr>
        </w:pPrChange>
      </w:pPr>
    </w:p>
    <w:p w14:paraId="2A06C002" w14:textId="54DF7282" w:rsidR="007A1C16" w:rsidRPr="009A453A" w:rsidDel="00B43050" w:rsidRDefault="007A1C16">
      <w:pPr>
        <w:pStyle w:val="ListParagraph"/>
        <w:numPr>
          <w:ilvl w:val="0"/>
          <w:numId w:val="37"/>
        </w:numPr>
        <w:spacing w:after="0" w:line="228" w:lineRule="auto"/>
        <w:ind w:left="1080" w:hanging="180"/>
        <w:jc w:val="both"/>
        <w:rPr>
          <w:ins w:id="35799" w:author="sakaria fa" w:date="2022-10-01T00:05:00Z"/>
          <w:del w:id="35800" w:author="LENOVO" w:date="2022-10-08T11:24:00Z"/>
          <w:rFonts w:ascii="Khmer MEF1" w:hAnsi="Khmer MEF1" w:cs="Khmer MEF1"/>
          <w:b/>
          <w:bCs/>
          <w:spacing w:val="6"/>
          <w:sz w:val="24"/>
          <w:szCs w:val="24"/>
          <w:lang w:val="ca-ES"/>
          <w:rPrChange w:id="35801" w:author="Sopheak Phorn" w:date="2023-08-25T15:18:00Z">
            <w:rPr>
              <w:ins w:id="35802" w:author="sakaria fa" w:date="2022-10-01T00:05:00Z"/>
              <w:del w:id="35803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5804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  <w:ins w:id="35805" w:author="sakaria fa" w:date="2022-10-01T00:05:00Z">
        <w:del w:id="35806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807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ការតាមដានកាអនុវត្តអនុសាសន៍៖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5808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សវនករទទួលបន្ទុក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09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5810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ត្រីមាសទី</w:delText>
          </w:r>
        </w:del>
      </w:ins>
      <w:ins w:id="35811" w:author="User" w:date="2022-10-07T07:18:00Z">
        <w:del w:id="35812" w:author="LENOVO" w:date="2022-10-08T11:24:00Z">
          <w:r w:rsidR="008B09ED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៤</w:delText>
          </w:r>
        </w:del>
      </w:ins>
      <w:ins w:id="35813" w:author="ACER" w:date="2022-10-03T17:18:00Z">
        <w:del w:id="35814" w:author="LENOVO" w:date="2022-10-08T11:24:00Z">
          <w:r w:rsidR="001E1963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២</w:delText>
          </w:r>
        </w:del>
      </w:ins>
      <w:ins w:id="35815" w:author="sakaria fa" w:date="2022-10-01T00:06:00Z">
        <w:del w:id="35816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១</w:delText>
          </w:r>
        </w:del>
      </w:ins>
      <w:ins w:id="35817" w:author="sakaria fa" w:date="2022-10-01T00:05:00Z">
        <w:del w:id="35818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5819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ឆ្នាំ២០២</w:delText>
          </w:r>
        </w:del>
      </w:ins>
      <w:ins w:id="35820" w:author="ACER" w:date="2022-10-03T17:18:00Z">
        <w:del w:id="35821" w:author="LENOVO" w:date="2022-10-08T11:24:00Z">
          <w:r w:rsidR="001E1963" w:rsidRPr="00E33574" w:rsidDel="00B43050">
            <w:rPr>
              <w:rFonts w:ascii="Khmer MEF1" w:hAnsi="Khmer MEF1" w:cs="Khmer MEF1"/>
              <w:sz w:val="24"/>
              <w:szCs w:val="24"/>
              <w:cs/>
              <w:rPrChange w:id="358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5823" w:author="sakaria fa" w:date="2022-10-01T00:05:00Z">
        <w:del w:id="35824" w:author="LENOVO" w:date="2022-10-08T11:24:00Z"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5825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45731408" w14:textId="5BC1DF0D" w:rsidR="007A1C16" w:rsidRPr="00F55550" w:rsidDel="00B43050" w:rsidRDefault="00874645">
      <w:pPr>
        <w:spacing w:line="228" w:lineRule="auto"/>
        <w:rPr>
          <w:del w:id="35826" w:author="LENOVO" w:date="2022-10-08T11:24:00Z"/>
          <w:rFonts w:ascii="Khmer MEF1" w:hAnsi="Khmer MEF1" w:cs="Khmer MEF1"/>
          <w:spacing w:val="4"/>
          <w:sz w:val="24"/>
          <w:szCs w:val="24"/>
          <w:lang w:val="ca-ES"/>
        </w:rPr>
        <w:pPrChange w:id="35827" w:author="LENOVO" w:date="2022-10-08T10:20:00Z">
          <w:pPr/>
        </w:pPrChange>
      </w:pPr>
      <w:ins w:id="35828" w:author="User" w:date="2022-10-04T16:03:00Z">
        <w:del w:id="35829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5830" w:author="Kem Sereyboth" w:date="2023-07-19T16:59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</w:rPr>
              </w:rPrChange>
            </w:rPr>
            <w:delText xml:space="preserve">៣.លទ្ធផលរកឃើញទី៣៖ </w:delText>
          </w:r>
        </w:del>
      </w:ins>
      <w:ins w:id="35831" w:author="User" w:date="2022-10-07T15:59:00Z">
        <w:del w:id="35832" w:author="LENOVO" w:date="2022-10-08T11:24:00Z">
          <w:r w:rsidR="009574A3"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 xml:space="preserve">ពុំទាន់បានបង់ភាគទាន ១០% ជូនអគ្គលេខាធិការដ្ឋាននៃ </w:delText>
          </w:r>
          <w:r w:rsidR="009574A3"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lang w:val="ca-ES"/>
              <w:rPrChange w:id="3583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9574A3" w:rsidRPr="00F55550" w:rsidDel="00B43050">
            <w:rPr>
              <w:rFonts w:ascii="Khmer MEF1" w:hAnsi="Khmer MEF1" w:cs="Khmer MEF1"/>
              <w:spacing w:val="4"/>
              <w:sz w:val="24"/>
              <w:szCs w:val="24"/>
              <w:cs/>
              <w:lang w:val="ca-ES"/>
            </w:rPr>
            <w:delText>ស្របតាមបទប្បញ្ញត្តិជាធរមាន</w:delText>
          </w:r>
        </w:del>
      </w:ins>
      <w:ins w:id="35834" w:author="sakaria fa" w:date="2022-10-01T00:08:00Z">
        <w:del w:id="35835" w:author="LENOVO" w:date="2022-10-08T11:24:00Z">
          <w:r w:rsidR="007A1C16"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៣</w:delText>
          </w:r>
        </w:del>
      </w:ins>
      <w:ins w:id="35836" w:author="sakaria fa" w:date="2022-10-01T00:06:00Z">
        <w:del w:id="35837" w:author="LENOVO" w:date="2022-10-08T11:24:00Z">
          <w:r w:rsidR="007A1C16"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.</w:delText>
          </w:r>
          <w:r w:rsidR="007A1C16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838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35839" w:author="sakaria fa" w:date="2022-10-01T00:10:00Z">
        <w:del w:id="35840" w:author="LENOVO" w:date="2022-10-08T11:24:00Z">
          <w:r w:rsidR="007A1C16"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841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5842" w:author="sakaria fa" w:date="2022-10-01T00:06:00Z">
        <w:del w:id="35843" w:author="LENOVO" w:date="2022-10-08T11:24:00Z">
          <w:r w:rsidR="007A1C16"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៖ </w:delText>
          </w:r>
          <w:r w:rsidR="007A1C16" w:rsidRPr="00F55550" w:rsidDel="00B43050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ការបង់ភាគទាន ១០%</w:delText>
          </w:r>
        </w:del>
      </w:ins>
    </w:p>
    <w:p w14:paraId="26AACE99" w14:textId="3796D2B6" w:rsidR="009574A3" w:rsidRPr="00F55550" w:rsidDel="00B43050" w:rsidRDefault="009574A3">
      <w:pPr>
        <w:spacing w:after="0" w:line="228" w:lineRule="auto"/>
        <w:ind w:left="1080" w:hanging="360"/>
        <w:jc w:val="both"/>
        <w:rPr>
          <w:ins w:id="35844" w:author="User" w:date="2022-10-07T15:59:00Z"/>
          <w:del w:id="35845" w:author="LENOVO" w:date="2022-10-08T11:24:00Z"/>
          <w:rFonts w:ascii="Khmer MEF1" w:hAnsi="Khmer MEF1" w:cs="Khmer MEF1"/>
          <w:sz w:val="24"/>
          <w:szCs w:val="24"/>
          <w:lang w:val="ca-ES"/>
        </w:rPr>
        <w:pPrChange w:id="35846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40" w:lineRule="auto"/>
            <w:ind w:left="1080" w:hanging="180"/>
            <w:jc w:val="both"/>
          </w:pPr>
        </w:pPrChange>
      </w:pPr>
    </w:p>
    <w:p w14:paraId="6AD4437B" w14:textId="49051522" w:rsidR="007A1C16" w:rsidRPr="009A453A" w:rsidDel="00B43050" w:rsidRDefault="007A1C16">
      <w:pPr>
        <w:pStyle w:val="ListParagraph"/>
        <w:numPr>
          <w:ilvl w:val="0"/>
          <w:numId w:val="37"/>
        </w:numPr>
        <w:spacing w:after="0" w:line="228" w:lineRule="auto"/>
        <w:ind w:left="1080" w:hanging="180"/>
        <w:jc w:val="both"/>
        <w:rPr>
          <w:ins w:id="35847" w:author="sakaria fa" w:date="2022-10-01T00:06:00Z"/>
          <w:del w:id="35848" w:author="LENOVO" w:date="2022-10-08T11:24:00Z"/>
          <w:rFonts w:ascii="Khmer MEF1" w:hAnsi="Khmer MEF1" w:cs="Khmer MEF1"/>
          <w:spacing w:val="4"/>
          <w:sz w:val="24"/>
          <w:szCs w:val="24"/>
          <w:lang w:val="ca-ES"/>
          <w:rPrChange w:id="35849" w:author="Sopheak Phorn" w:date="2023-08-25T15:18:00Z">
            <w:rPr>
              <w:ins w:id="35850" w:author="sakaria fa" w:date="2022-10-01T00:06:00Z"/>
              <w:del w:id="35851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5852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  <w:ins w:id="35853" w:author="sakaria fa" w:date="2022-10-01T00:06:00Z">
        <w:del w:id="35854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855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ការតាមដានកាអនុវត្តអនុសាសន៍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56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៖ </w:delText>
          </w:r>
          <w:r w:rsidRPr="00E33574" w:rsidDel="00B43050">
            <w:rPr>
              <w:rFonts w:ascii="Khmer MEF1" w:hAnsi="Khmer MEF1" w:cs="Khmer MEF1"/>
              <w:spacing w:val="6"/>
              <w:sz w:val="24"/>
              <w:szCs w:val="24"/>
              <w:cs/>
              <w:rPrChange w:id="3585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សវនករទទួលបន្ទុកនឹងពិនិត្យឡើងវិញ​លើវឌ្ឍនភាព​នៃ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58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ការអនុវត្ត​តាមអនុសាសន៍​ដែល​បានផ្ដល់ជូននាដើមត្រីមាសទី</w:delText>
          </w:r>
        </w:del>
      </w:ins>
      <w:ins w:id="35859" w:author="User" w:date="2022-10-07T07:18:00Z">
        <w:del w:id="35860" w:author="LENOVO" w:date="2022-10-08T11:24:00Z">
          <w:r w:rsidR="008B09ED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6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5862" w:author="ACER" w:date="2022-10-03T17:20:00Z">
        <w:del w:id="35863" w:author="LENOVO" w:date="2022-10-08T11:24:00Z">
          <w:r w:rsidR="001E1963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6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5865" w:author="sakaria fa" w:date="2022-10-01T00:07:00Z">
        <w:del w:id="35866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6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35868" w:author="sakaria fa" w:date="2022-10-01T00:06:00Z">
        <w:del w:id="35869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7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5871" w:author="ACER" w:date="2022-10-03T17:19:00Z">
        <w:del w:id="35872" w:author="LENOVO" w:date="2022-10-08T11:24:00Z">
          <w:r w:rsidR="001E1963"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7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ins w:id="35874" w:author="sakaria fa" w:date="2022-10-01T00:06:00Z">
        <w:del w:id="35875" w:author="LENOVO" w:date="2022-10-08T11:24:00Z"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87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៤។</w:delText>
          </w:r>
        </w:del>
      </w:ins>
    </w:p>
    <w:p w14:paraId="0428D968" w14:textId="4DF5EFAB" w:rsidR="00874645" w:rsidRPr="009A453A" w:rsidDel="00B43050" w:rsidRDefault="00874645">
      <w:pPr>
        <w:spacing w:after="0" w:line="228" w:lineRule="auto"/>
        <w:ind w:left="1080" w:hanging="360"/>
        <w:rPr>
          <w:ins w:id="35877" w:author="User" w:date="2022-10-04T16:03:00Z"/>
          <w:del w:id="35878" w:author="LENOVO" w:date="2022-10-08T11:24:00Z"/>
          <w:rFonts w:ascii="Khmer MEF1" w:hAnsi="Khmer MEF1" w:cs="Khmer MEF1"/>
          <w:sz w:val="24"/>
          <w:szCs w:val="24"/>
          <w:lang w:val="ca-ES"/>
          <w:rPrChange w:id="35879" w:author="Sopheak Phorn" w:date="2023-08-25T15:18:00Z">
            <w:rPr>
              <w:ins w:id="35880" w:author="User" w:date="2022-10-04T16:03:00Z"/>
              <w:del w:id="35881" w:author="LENOVO" w:date="2022-10-08T11:24:00Z"/>
            </w:rPr>
          </w:rPrChange>
        </w:rPr>
        <w:pPrChange w:id="35882" w:author="LENOVO" w:date="2022-10-08T10:20:00Z">
          <w:pPr>
            <w:pStyle w:val="ListParagraph"/>
            <w:numPr>
              <w:numId w:val="31"/>
            </w:numPr>
            <w:spacing w:after="0" w:line="228" w:lineRule="auto"/>
            <w:ind w:left="4950" w:hanging="360"/>
          </w:pPr>
        </w:pPrChange>
      </w:pPr>
      <w:ins w:id="35883" w:author="User" w:date="2022-10-04T16:03:00Z">
        <w:del w:id="35884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5885" w:author="Kem Sereyboth" w:date="2023-07-19T16:59:00Z">
                <w:rPr>
                  <w:rFonts w:cs="MoolBoran"/>
                  <w:b/>
                  <w:bCs/>
                  <w:cs/>
                </w:rPr>
              </w:rPrChange>
            </w:rPr>
            <w:delText xml:space="preserve">៤.លទ្ធផលរកឃើញទី៤៖ </w:delText>
          </w:r>
        </w:del>
      </w:ins>
      <w:ins w:id="35886" w:author="User" w:date="2022-10-07T16:01:00Z">
        <w:del w:id="35887" w:author="LENOVO" w:date="2022-10-08T11:24:00Z">
          <w:r w:rsidR="009574A3" w:rsidRPr="00E33574" w:rsidDel="00B43050">
            <w:rPr>
              <w:rFonts w:ascii="Khmer MEF1" w:hAnsi="Khmer MEF1" w:cs="Khmer MEF1"/>
              <w:spacing w:val="2"/>
              <w:sz w:val="24"/>
              <w:szCs w:val="24"/>
              <w:cs/>
              <w:lang w:val="ca-ES"/>
              <w:rPrChange w:id="35888" w:author="Kem Sereyboth" w:date="2023-07-19T16:59:00Z">
                <w:rPr>
                  <w:rFonts w:ascii="Khmer MEF1" w:hAnsi="Khmer MEF1" w:cs="Khmer MEF1"/>
                  <w:spacing w:val="2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ពុំទាន់អនុវត្តប្រព័ន្ធលើកទឹកចិត្តមន្រ្តីស្របតាមបទប្បញ្ញត្តិជាធរមាន។</w:delText>
          </w:r>
        </w:del>
      </w:ins>
    </w:p>
    <w:p w14:paraId="207F21C6" w14:textId="78CD11BD" w:rsidR="007A1C16" w:rsidRPr="00F55550" w:rsidDel="00B43050" w:rsidRDefault="007A1C16">
      <w:pPr>
        <w:spacing w:after="0" w:line="228" w:lineRule="auto"/>
        <w:ind w:firstLine="720"/>
        <w:jc w:val="both"/>
        <w:rPr>
          <w:ins w:id="35889" w:author="sakaria fa" w:date="2022-10-01T00:08:00Z"/>
          <w:del w:id="35890" w:author="LENOVO" w:date="2022-10-08T11:24:00Z"/>
          <w:rFonts w:ascii="Khmer MEF1" w:hAnsi="Khmer MEF1" w:cs="Khmer MEF1"/>
          <w:spacing w:val="-2"/>
          <w:sz w:val="24"/>
          <w:szCs w:val="24"/>
          <w:cs/>
        </w:rPr>
        <w:pPrChange w:id="35891" w:author="LENOVO" w:date="2022-10-08T10:20:00Z">
          <w:pPr>
            <w:spacing w:after="0" w:line="240" w:lineRule="auto"/>
            <w:ind w:firstLine="720"/>
            <w:jc w:val="both"/>
          </w:pPr>
        </w:pPrChange>
      </w:pPr>
      <w:ins w:id="35892" w:author="sakaria fa" w:date="2022-10-01T00:08:00Z">
        <w:del w:id="35893" w:author="LENOVO" w:date="2022-10-08T11:24:00Z">
          <w:r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delText>៤.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894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ប្រធានបទទី</w:delText>
          </w:r>
        </w:del>
      </w:ins>
      <w:ins w:id="35895" w:author="sakaria fa" w:date="2022-10-01T00:10:00Z">
        <w:del w:id="35896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897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5898" w:author="sakaria fa" w:date="2022-10-01T00:08:00Z">
        <w:del w:id="35899" w:author="LENOVO" w:date="2022-10-08T11:24:00Z">
          <w:r w:rsidRPr="00F55550" w:rsidDel="00B43050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 xml:space="preserve">៖ </w:delText>
          </w:r>
          <w:r w:rsidRPr="00F55550" w:rsidDel="00B43050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ប្រព</w:delText>
          </w:r>
        </w:del>
      </w:ins>
      <w:ins w:id="35900" w:author="sakaria fa" w:date="2022-10-01T00:09:00Z">
        <w:del w:id="35901" w:author="LENOVO" w:date="2022-10-08T11:24:00Z">
          <w:r w:rsidRPr="00F55550" w:rsidDel="00B43050">
            <w:rPr>
              <w:rFonts w:ascii="Khmer MEF1" w:hAnsi="Khmer MEF1" w:cs="Khmer MEF1"/>
              <w:spacing w:val="-10"/>
              <w:sz w:val="24"/>
              <w:szCs w:val="24"/>
              <w:cs/>
            </w:rPr>
            <w:delText>័ន្ធលើកទឹកចិត្តមន្រ្តី</w:delText>
          </w:r>
        </w:del>
      </w:ins>
    </w:p>
    <w:p w14:paraId="483F6E63" w14:textId="0C2C7789" w:rsidR="007A1C16" w:rsidRPr="009A453A" w:rsidDel="00B43050" w:rsidRDefault="007A1C16">
      <w:pPr>
        <w:pStyle w:val="ListParagraph"/>
        <w:numPr>
          <w:ilvl w:val="0"/>
          <w:numId w:val="31"/>
        </w:numPr>
        <w:tabs>
          <w:tab w:val="left" w:pos="1080"/>
        </w:tabs>
        <w:spacing w:after="0" w:line="228" w:lineRule="auto"/>
        <w:ind w:left="1080" w:hanging="180"/>
        <w:jc w:val="both"/>
        <w:rPr>
          <w:ins w:id="35902" w:author="sakaria fa" w:date="2022-10-01T00:08:00Z"/>
          <w:del w:id="35903" w:author="LENOVO" w:date="2022-10-08T11:24:00Z"/>
          <w:rFonts w:ascii="Khmer MEF1" w:hAnsi="Khmer MEF1" w:cs="Khmer MEF1"/>
          <w:sz w:val="24"/>
          <w:szCs w:val="24"/>
          <w:lang w:val="ca-ES"/>
          <w:rPrChange w:id="35904" w:author="Sopheak Phorn" w:date="2023-08-25T15:18:00Z">
            <w:rPr>
              <w:ins w:id="35905" w:author="sakaria fa" w:date="2022-10-01T00:08:00Z"/>
              <w:del w:id="35906" w:author="LENOVO" w:date="2022-10-08T11:24:00Z"/>
              <w:rFonts w:ascii="Khmer MEF1" w:hAnsi="Khmer MEF1" w:cs="Khmer MEF1"/>
              <w:sz w:val="24"/>
              <w:szCs w:val="24"/>
            </w:rPr>
          </w:rPrChange>
        </w:rPr>
        <w:pPrChange w:id="35907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  <w:ins w:id="35908" w:author="sakaria fa" w:date="2022-10-01T00:08:00Z">
        <w:del w:id="35909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3591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ការតាមដានកាអនុវត្តអនុសាសន៍៖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11" w:author="Kem Sereyboth" w:date="2023-07-19T16:59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 xml:space="preserve"> សវនករទទួលបន្ទុកនឹងពិនិត្យឡើងវិញ​លើវឌ្ឍនភាព​នៃ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z w:val="24"/>
              <w:szCs w:val="24"/>
              <w:cs/>
              <w:rPrChange w:id="35912" w:author="Kem Sereyboth" w:date="2023-07-19T16:59:00Z">
                <w:rPr>
                  <w:rFonts w:ascii="Khmer MEF1" w:hAnsi="Khmer MEF1" w:cs="Khmer MEF1"/>
                  <w:spacing w:val="-10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ត្រីមាសទី</w:delText>
          </w:r>
        </w:del>
      </w:ins>
      <w:ins w:id="35913" w:author="User" w:date="2022-10-07T07:18:00Z">
        <w:del w:id="35914" w:author="LENOVO" w:date="2022-10-08T11:24:00Z">
          <w:r w:rsidR="008B09ED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៤</w:delText>
          </w:r>
        </w:del>
      </w:ins>
      <w:ins w:id="35915" w:author="ACER" w:date="2022-10-03T17:20:00Z">
        <w:del w:id="35916" w:author="LENOVO" w:date="2022-10-08T11:24:00Z">
          <w:r w:rsidR="001E1963"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៣</w:delText>
          </w:r>
        </w:del>
      </w:ins>
      <w:ins w:id="35917" w:author="sakaria fa" w:date="2022-10-01T00:09:00Z">
        <w:del w:id="35918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២</w:delText>
          </w:r>
        </w:del>
      </w:ins>
      <w:ins w:id="35919" w:author="sakaria fa" w:date="2022-10-01T00:08:00Z">
        <w:del w:id="35920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  <w:r w:rsidRPr="00F55550" w:rsidDel="00B4305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ឆ្នាំ២០២៤</w:delText>
          </w:r>
        </w:del>
      </w:ins>
      <w:ins w:id="35921" w:author="ACER" w:date="2022-10-03T17:19:00Z">
        <w:del w:id="35922" w:author="LENOVO" w:date="2022-10-08T11:24:00Z">
          <w:r w:rsidR="001E1963" w:rsidRPr="00F55550" w:rsidDel="00B4305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៣</w:delText>
          </w:r>
        </w:del>
      </w:ins>
      <w:ins w:id="35923" w:author="sakaria fa" w:date="2022-10-01T00:08:00Z">
        <w:del w:id="35924" w:author="LENOVO" w:date="2022-10-08T11:24:00Z">
          <w:r w:rsidRPr="00F55550" w:rsidDel="00B43050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</w:p>
    <w:p w14:paraId="594BDC8C" w14:textId="751D6C65" w:rsidR="007A1C16" w:rsidRPr="00F55550" w:rsidDel="00B43050" w:rsidRDefault="007A1C16">
      <w:pPr>
        <w:spacing w:line="228" w:lineRule="auto"/>
        <w:rPr>
          <w:del w:id="35925" w:author="LENOVO" w:date="2022-10-08T11:24:00Z"/>
          <w:rFonts w:ascii="Khmer MEF1" w:hAnsi="Khmer MEF1" w:cs="Khmer MEF1"/>
          <w:spacing w:val="8"/>
          <w:sz w:val="24"/>
          <w:szCs w:val="24"/>
          <w:lang w:val="ca-ES"/>
        </w:rPr>
        <w:pPrChange w:id="35926" w:author="LENOVO" w:date="2022-10-08T10:20:00Z">
          <w:pPr/>
        </w:pPrChange>
      </w:pPr>
      <w:ins w:id="35927" w:author="sakaria fa" w:date="2022-10-01T00:11:00Z">
        <w:del w:id="35928" w:author="LENOVO" w:date="2022-10-08T11:24:00Z">
          <w:r w:rsidRPr="00F55550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</w:rPr>
            <w:tab/>
          </w:r>
        </w:del>
      </w:ins>
      <w:ins w:id="35929" w:author="User" w:date="2022-10-04T16:04:00Z">
        <w:del w:id="35930" w:author="LENOVO" w:date="2022-10-08T11:24:00Z">
          <w:r w:rsidR="00874645" w:rsidRPr="00E33574" w:rsidDel="00B43050">
            <w:rPr>
              <w:rFonts w:ascii="Khmer MEF1" w:hAnsi="Khmer MEF1" w:cs="Khmer MEF1"/>
              <w:b/>
              <w:bCs/>
              <w:spacing w:val="8"/>
              <w:sz w:val="24"/>
              <w:szCs w:val="24"/>
              <w:cs/>
              <w:rPrChange w:id="35931" w:author="Kem Sereyboth" w:date="2023-07-19T16:59:00Z">
                <w:rPr>
                  <w:rFonts w:ascii="Khmer MEF1" w:hAnsi="Khmer MEF1" w:cs="Khmer MEF1"/>
                  <w:b/>
                  <w:bCs/>
                  <w:spacing w:val="-2"/>
                  <w:sz w:val="24"/>
                  <w:szCs w:val="24"/>
                  <w:cs/>
                </w:rPr>
              </w:rPrChange>
            </w:rPr>
            <w:delText>៥.លទ្ធផលរកឃើញទី៥៖</w:delText>
          </w:r>
          <w:r w:rsidR="00874645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  <w:rPrChange w:id="35932" w:author="Kem Sereyboth" w:date="2023-07-19T16:59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ins w:id="35933" w:author="User" w:date="2022-10-07T16:02:00Z">
        <w:del w:id="35934" w:author="LENOVO" w:date="2022-10-08T11:24:00Z">
          <w:r w:rsidR="009574A3" w:rsidRPr="00F55550" w:rsidDel="00B43050">
            <w:rPr>
              <w:rFonts w:ascii="Khmer MEF1" w:hAnsi="Khmer MEF1" w:cs="Khmer MEF1"/>
              <w:spacing w:val="8"/>
              <w:sz w:val="24"/>
              <w:szCs w:val="24"/>
              <w:cs/>
              <w:lang w:val="ca-ES"/>
            </w:rPr>
            <w:delText xml:space="preserve">ពុំទាន់មានបទប្បញ្ញត្តិសម្រាប់ត្រួតពិនិត្យលើប្រតិបត្តិការរបស់ប្រតិបត្តិករសន្តិសុខសង្គម។ </w:delText>
          </w:r>
        </w:del>
      </w:ins>
      <w:ins w:id="35935" w:author="sakaria fa" w:date="2022-10-01T00:08:00Z">
        <w:del w:id="35936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937" w:author="Kem Sereyboth" w:date="2023-07-19T16:59:00Z">
                <w:rPr>
                  <w:rFonts w:cs="MoolBoran"/>
                  <w:b/>
                  <w:bCs/>
                  <w:spacing w:val="-2"/>
                  <w:cs/>
                </w:rPr>
              </w:rPrChange>
            </w:rPr>
            <w:delText>៥.</w:delText>
          </w:r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938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>ប្រធានបទទី</w:delText>
          </w:r>
        </w:del>
      </w:ins>
      <w:ins w:id="35939" w:author="sakaria fa" w:date="2022-10-01T00:10:00Z">
        <w:del w:id="35940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941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>៥</w:delText>
          </w:r>
        </w:del>
      </w:ins>
      <w:ins w:id="35942" w:author="sakaria fa" w:date="2022-10-01T00:08:00Z">
        <w:del w:id="35943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5944" w:author="Kem Sereyboth" w:date="2023-07-19T16:59:00Z">
                <w:rPr>
                  <w:rFonts w:cs="MoolBoran"/>
                  <w:spacing w:val="-2"/>
                  <w:cs/>
                </w:rPr>
              </w:rPrChange>
            </w:rPr>
            <w:delText xml:space="preserve">៖ </w:delText>
          </w:r>
        </w:del>
      </w:ins>
      <w:ins w:id="35945" w:author="sakaria fa" w:date="2022-10-01T00:10:00Z">
        <w:del w:id="35946" w:author="LENOVO" w:date="2022-10-08T11:24:00Z"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47" w:author="Kem Sereyboth" w:date="2023-07-19T16:59:00Z">
                <w:rPr>
                  <w:rFonts w:cs="MoolBoran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និងយន្តការត្រួតពិនិត្យប្រតិបត្តិការរបស់ប្រតិបត្តិករសន្តិសុខសង្គម</w:delText>
          </w:r>
          <w:r w:rsidRPr="00E33574" w:rsidDel="00B43050">
            <w:rPr>
              <w:rFonts w:ascii="Khmer MEF1" w:hAnsi="Khmer MEF1" w:cs="Khmer MEF1"/>
              <w:spacing w:val="-2"/>
              <w:sz w:val="24"/>
              <w:szCs w:val="24"/>
              <w:cs/>
              <w:rPrChange w:id="35948" w:author="Kem Sereyboth" w:date="2023-07-19T16:59:00Z">
                <w:rPr>
                  <w:rFonts w:cs="MoolBoran"/>
                  <w:color w:val="171717" w:themeColor="background2" w:themeShade="1A"/>
                  <w:highlight w:val="yellow"/>
                  <w:cs/>
                </w:rPr>
              </w:rPrChange>
            </w:rPr>
            <w:delText xml:space="preserve"> </w:delText>
          </w:r>
        </w:del>
      </w:ins>
    </w:p>
    <w:p w14:paraId="6100CB93" w14:textId="04D46019" w:rsidR="009574A3" w:rsidRPr="00F55550" w:rsidDel="00B43050" w:rsidRDefault="009574A3">
      <w:pPr>
        <w:spacing w:after="0" w:line="228" w:lineRule="auto"/>
        <w:ind w:left="990" w:hanging="180"/>
        <w:rPr>
          <w:ins w:id="35949" w:author="User" w:date="2022-10-07T16:02:00Z"/>
          <w:del w:id="35950" w:author="LENOVO" w:date="2022-10-08T11:24:00Z"/>
          <w:rFonts w:ascii="Khmer MEF1" w:hAnsi="Khmer MEF1" w:cs="Khmer MEF1"/>
          <w:sz w:val="24"/>
          <w:szCs w:val="24"/>
          <w:lang w:val="ca-ES"/>
        </w:rPr>
        <w:pPrChange w:id="35951" w:author="LENOVO" w:date="2022-10-08T10:20:00Z">
          <w:pPr>
            <w:spacing w:after="0" w:line="235" w:lineRule="auto"/>
            <w:ind w:left="990" w:hanging="180"/>
          </w:pPr>
        </w:pPrChange>
      </w:pPr>
    </w:p>
    <w:p w14:paraId="74725B2B" w14:textId="22FF579E" w:rsidR="007A1C16" w:rsidRPr="009A453A" w:rsidDel="00B43050" w:rsidRDefault="007A1C16">
      <w:pPr>
        <w:pStyle w:val="ListParagraph"/>
        <w:spacing w:line="228" w:lineRule="auto"/>
        <w:rPr>
          <w:del w:id="35952" w:author="LENOVO" w:date="2022-10-08T11:24:00Z"/>
          <w:rFonts w:ascii="Khmer MEF1" w:hAnsi="Khmer MEF1" w:cs="Khmer MEF1"/>
          <w:spacing w:val="8"/>
          <w:sz w:val="24"/>
          <w:szCs w:val="24"/>
          <w:lang w:val="ca-ES"/>
          <w:rPrChange w:id="35953" w:author="Sopheak Phorn" w:date="2023-08-25T15:18:00Z">
            <w:rPr>
              <w:del w:id="35954" w:author="LENOVO" w:date="2022-10-08T11:24:00Z"/>
              <w:rFonts w:ascii="Khmer MEF1" w:hAnsi="Khmer MEF1" w:cs="Khmer MEF1"/>
              <w:spacing w:val="8"/>
              <w:sz w:val="24"/>
              <w:szCs w:val="24"/>
            </w:rPr>
          </w:rPrChange>
        </w:rPr>
        <w:pPrChange w:id="35955" w:author="LENOVO" w:date="2022-10-08T10:20:00Z">
          <w:pPr>
            <w:pStyle w:val="ListParagraph"/>
          </w:pPr>
        </w:pPrChange>
      </w:pPr>
      <w:ins w:id="35956" w:author="sakaria fa" w:date="2022-10-01T00:11:00Z">
        <w:del w:id="35957" w:author="LENOVO" w:date="2022-10-08T11:24:00Z">
          <w:r w:rsidRPr="00E33574" w:rsidDel="00B43050">
            <w:rPr>
              <w:rFonts w:ascii="Khmer MEF1" w:hAnsi="Khmer MEF1" w:cs="Khmer MEF1"/>
              <w:b/>
              <w:bCs/>
              <w:spacing w:val="4"/>
              <w:sz w:val="24"/>
              <w:szCs w:val="24"/>
              <w:cs/>
              <w:rPrChange w:id="3595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ការតាមដានកាអនុវត្តអនុសាសន៍៖ </w:delText>
          </w:r>
          <w:r w:rsidRPr="00E33574" w:rsidDel="00B43050">
            <w:rPr>
              <w:rFonts w:ascii="Khmer MEF1" w:hAnsi="Khmer MEF1" w:cs="Khmer MEF1"/>
              <w:spacing w:val="4"/>
              <w:sz w:val="24"/>
              <w:szCs w:val="24"/>
              <w:cs/>
              <w:rPrChange w:id="35959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សវនករទទួលបន្ទុកនឹងពិនិត្យឡើងវិញ​លើវឌ្ឍនភាព​នៃ</w:delText>
          </w:r>
          <w:r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5960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ការអនុវត្ត​តាមអនុសាសន៍​ដែល​បានផ្ដល់ជូននាដើមត្រីមាសទី</w:delText>
          </w:r>
        </w:del>
      </w:ins>
      <w:ins w:id="35961" w:author="User" w:date="2022-10-07T07:18:00Z">
        <w:del w:id="35962" w:author="LENOVO" w:date="2022-10-08T11:24:00Z">
          <w:r w:rsidR="008B09ED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5963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5964" w:author="ACER" w:date="2022-10-03T17:20:00Z">
        <w:del w:id="35965" w:author="LENOVO" w:date="2022-10-08T11:24:00Z">
          <w:r w:rsidR="001E1963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5966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5967" w:author="sakaria fa" w:date="2022-10-01T00:13:00Z">
        <w:del w:id="35968" w:author="LENOVO" w:date="2022-10-08T11:24:00Z">
          <w:r w:rsidR="00FE761B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5969" w:author="Kem Sereyboth" w:date="2023-07-19T16:59:00Z">
                <w:rPr>
                  <w:rFonts w:ascii="Khmer MEF1" w:hAnsi="Khmer MEF1" w:cs="Khmer MEF1"/>
                  <w:spacing w:val="-14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35970" w:author="sakaria fa" w:date="2022-10-01T00:11:00Z">
        <w:del w:id="35971" w:author="LENOVO" w:date="2022-10-08T11:24:00Z">
          <w:r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5972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 xml:space="preserve"> ឆ្នាំ២០២</w:delText>
          </w:r>
        </w:del>
      </w:ins>
      <w:ins w:id="35973" w:author="ACER" w:date="2022-10-03T17:20:00Z">
        <w:del w:id="35974" w:author="LENOVO" w:date="2022-10-08T11:24:00Z">
          <w:r w:rsidR="001E1963"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5975" w:author="Kem Sereyboth" w:date="2023-07-19T16:59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៣</w:delText>
          </w:r>
        </w:del>
      </w:ins>
      <w:ins w:id="35976" w:author="sakaria fa" w:date="2022-10-01T00:11:00Z">
        <w:del w:id="35977" w:author="LENOVO" w:date="2022-10-08T11:24:00Z">
          <w:r w:rsidRPr="00E33574" w:rsidDel="00B43050">
            <w:rPr>
              <w:rFonts w:ascii="Khmer MEF1" w:hAnsi="Khmer MEF1" w:cs="Khmer MEF1"/>
              <w:spacing w:val="8"/>
              <w:sz w:val="24"/>
              <w:szCs w:val="24"/>
              <w:cs/>
              <w:rPrChange w:id="35978" w:author="Kem Sereyboth" w:date="2023-07-19T16:59:00Z">
                <w:rPr>
                  <w:rFonts w:ascii="Khmer MEF1" w:hAnsi="Khmer MEF1" w:cs="Khmer MEF1"/>
                  <w:b/>
                  <w:bCs/>
                  <w:spacing w:val="-14"/>
                  <w:sz w:val="24"/>
                  <w:szCs w:val="24"/>
                  <w:cs/>
                </w:rPr>
              </w:rPrChange>
            </w:rPr>
            <w:delText>៤។</w:delText>
          </w:r>
        </w:del>
      </w:ins>
    </w:p>
    <w:p w14:paraId="7095B117" w14:textId="38D0FCB3" w:rsidR="00AD37DD" w:rsidRPr="009A453A" w:rsidDel="00B43050" w:rsidRDefault="00AD37DD">
      <w:pPr>
        <w:pStyle w:val="ListParagraph"/>
        <w:numPr>
          <w:ilvl w:val="0"/>
          <w:numId w:val="31"/>
        </w:numPr>
        <w:tabs>
          <w:tab w:val="left" w:pos="1080"/>
        </w:tabs>
        <w:spacing w:after="0" w:line="228" w:lineRule="auto"/>
        <w:ind w:left="1080" w:hanging="180"/>
        <w:jc w:val="both"/>
        <w:rPr>
          <w:ins w:id="35979" w:author="User" w:date="2022-10-07T16:12:00Z"/>
          <w:del w:id="35980" w:author="LENOVO" w:date="2022-10-08T11:24:00Z"/>
          <w:rFonts w:ascii="Khmer MEF1" w:hAnsi="Khmer MEF1" w:cs="Khmer MEF1"/>
          <w:spacing w:val="8"/>
          <w:sz w:val="24"/>
          <w:szCs w:val="24"/>
          <w:lang w:val="ca-ES"/>
          <w:rPrChange w:id="35981" w:author="Sopheak Phorn" w:date="2023-08-25T15:18:00Z">
            <w:rPr>
              <w:ins w:id="35982" w:author="User" w:date="2022-10-07T16:12:00Z"/>
              <w:del w:id="35983" w:author="LENOVO" w:date="2022-10-08T11:24:00Z"/>
              <w:rFonts w:ascii="Khmer MEF1" w:hAnsi="Khmer MEF1" w:cs="Khmer MEF1"/>
              <w:b/>
              <w:bCs/>
              <w:spacing w:val="-14"/>
              <w:sz w:val="24"/>
              <w:szCs w:val="24"/>
            </w:rPr>
          </w:rPrChange>
        </w:rPr>
        <w:pPrChange w:id="35984" w:author="LENOVO" w:date="2022-10-08T10:20:00Z">
          <w:pPr>
            <w:pStyle w:val="ListParagraph"/>
            <w:numPr>
              <w:numId w:val="31"/>
            </w:numPr>
            <w:tabs>
              <w:tab w:val="left" w:pos="1080"/>
            </w:tabs>
            <w:spacing w:after="0" w:line="252" w:lineRule="auto"/>
            <w:ind w:left="1080" w:hanging="180"/>
            <w:jc w:val="both"/>
          </w:pPr>
        </w:pPrChange>
      </w:pPr>
    </w:p>
    <w:p w14:paraId="563E5029" w14:textId="221AB171" w:rsidR="000B5B21" w:rsidRPr="009A453A" w:rsidDel="004D34CA" w:rsidRDefault="009859CB">
      <w:pPr>
        <w:pStyle w:val="ListParagraph"/>
        <w:numPr>
          <w:ilvl w:val="0"/>
          <w:numId w:val="31"/>
        </w:numPr>
        <w:tabs>
          <w:tab w:val="left" w:pos="1080"/>
        </w:tabs>
        <w:spacing w:after="0" w:line="252" w:lineRule="auto"/>
        <w:ind w:left="1080" w:hanging="180"/>
        <w:jc w:val="both"/>
        <w:rPr>
          <w:del w:id="35985" w:author="Sethvannak Sam" w:date="2022-08-04T13:16:00Z"/>
          <w:rFonts w:ascii="Khmer MEF1" w:hAnsi="Khmer MEF1" w:cs="Khmer MEF1"/>
          <w:b/>
          <w:bCs/>
          <w:spacing w:val="-14"/>
          <w:sz w:val="24"/>
          <w:szCs w:val="24"/>
          <w:lang w:val="ca-ES"/>
          <w:rPrChange w:id="35986" w:author="Sopheak Phorn" w:date="2023-08-25T15:18:00Z">
            <w:rPr>
              <w:del w:id="35987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5988" w:author="sakaria fa" w:date="2022-10-01T00:11:00Z">
          <w:pPr>
            <w:spacing w:after="0"/>
          </w:pPr>
        </w:pPrChange>
      </w:pPr>
      <w:ins w:id="35989" w:author="Windows User" w:date="2022-07-29T04:26:00Z">
        <w:del w:id="35990" w:author="Sethvannak Sam" w:date="2022-08-04T13:16:00Z">
          <w:r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599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ជាផ្នែកមួយដែលបង្ហាញដល់អ្នកអាន</w:delText>
          </w:r>
        </w:del>
      </w:ins>
      <w:ins w:id="35992" w:author="Windows User" w:date="2022-07-29T04:27:00Z">
        <w:del w:id="35993" w:author="Sethvannak Sam" w:date="2022-08-04T13:16:00Z">
          <w:r w:rsidR="0054116C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5994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ការបង្កើត</w:delText>
          </w:r>
        </w:del>
      </w:ins>
      <w:ins w:id="35995" w:author="Windows User" w:date="2022-07-29T04:28:00Z">
        <w:del w:id="35996" w:author="Sethvannak Sam" w:date="2022-08-04T13:16:00Z">
          <w:r w:rsidR="00040151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599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5998" w:author="Windows User" w:date="2022-07-29T04:29:00Z">
        <w:del w:id="35999" w:author="Sethvannak Sam" w:date="2022-08-04T13:16:00Z">
          <w:r w:rsidR="000B5B21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00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ដូចនេះគួរត្រូវបានបែងចែកជា</w:delText>
          </w:r>
          <w:r w:rsidR="00B6698E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00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0B5B21" w:rsidRPr="00E33574" w:rsidDel="0032227A">
            <w:rPr>
              <w:rFonts w:ascii="Khmer MEF1" w:hAnsi="Khmer MEF1" w:cs="Khmer MEF1"/>
              <w:b/>
              <w:bCs/>
              <w:spacing w:val="-14"/>
              <w:sz w:val="24"/>
              <w:szCs w:val="24"/>
              <w:cs/>
              <w:rPrChange w:id="3600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 កថាខណ្ឌ ដូចមានរៀបរាប់ខាងក្រោម៖</w:delText>
          </w:r>
        </w:del>
      </w:ins>
    </w:p>
    <w:p w14:paraId="719E5E4D" w14:textId="3BA685C6" w:rsidR="004D34CA" w:rsidRPr="009A453A" w:rsidDel="00FE761B" w:rsidRDefault="004D34CA">
      <w:pPr>
        <w:pStyle w:val="ListParagraph"/>
        <w:rPr>
          <w:ins w:id="36003" w:author="Un Seakamey" w:date="2022-09-23T10:16:00Z"/>
          <w:del w:id="36004" w:author="sakaria fa" w:date="2022-10-01T00:13:00Z"/>
          <w:lang w:val="ca-ES"/>
          <w:rPrChange w:id="36005" w:author="Sopheak Phorn" w:date="2023-08-25T15:18:00Z">
            <w:rPr>
              <w:ins w:id="36006" w:author="Un Seakamey" w:date="2022-09-23T10:16:00Z"/>
              <w:del w:id="36007" w:author="sakaria fa" w:date="2022-10-01T00:13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6008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2FACC3B2" w14:textId="74B406FD" w:rsidR="008F547E" w:rsidRPr="009A453A" w:rsidDel="0032227A" w:rsidRDefault="005A6836">
      <w:pPr>
        <w:pStyle w:val="ListParagraph"/>
        <w:rPr>
          <w:ins w:id="36009" w:author="Windows User" w:date="2022-07-29T04:56:00Z"/>
          <w:del w:id="36010" w:author="Sethvannak Sam" w:date="2022-08-04T13:16:00Z"/>
          <w:rFonts w:ascii="Khmer MEF1" w:hAnsi="Khmer MEF1" w:cs="Khmer MEF1"/>
          <w:sz w:val="24"/>
          <w:szCs w:val="24"/>
          <w:lang w:val="ca-ES"/>
          <w:rPrChange w:id="36011" w:author="Sopheak Phorn" w:date="2023-08-25T15:18:00Z">
            <w:rPr>
              <w:ins w:id="36012" w:author="Windows User" w:date="2022-07-29T04:56:00Z"/>
              <w:del w:id="36013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014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015" w:author="Windows User" w:date="2022-07-29T04:33:00Z">
        <w:del w:id="36016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។</w:delText>
          </w:r>
        </w:del>
      </w:ins>
      <w:ins w:id="36017" w:author="Windows User" w:date="2022-07-29T04:53:00Z">
        <w:del w:id="36018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36019" w:author="Windows User" w:date="2022-07-29T04:54:00Z">
        <w:del w:id="36020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នៅក្នុងដំណើរការនៃកិច្ចប្រជុំគណៈកម្មការចំពោះកិច្ច</w:delText>
          </w:r>
        </w:del>
      </w:ins>
      <w:ins w:id="36021" w:author="Windows User" w:date="2022-07-29T04:55:00Z">
        <w:del w:id="36022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បាន</w:delText>
          </w:r>
        </w:del>
      </w:ins>
      <w:ins w:id="36023" w:author="Windows User" w:date="2022-07-29T04:56:00Z">
        <w:del w:id="36024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ពិនិត្យ</w:delText>
          </w:r>
        </w:del>
      </w:ins>
      <w:ins w:id="36025" w:author="Windows User" w:date="2022-07-29T04:55:00Z">
        <w:del w:id="36026" w:author="Sethvannak Sam" w:date="2022-08-04T13:16:00Z"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និងវាយតម្លៃលើ</w:delText>
          </w:r>
        </w:del>
      </w:ins>
      <w:ins w:id="36027" w:author="Windows User" w:date="2022-07-29T04:56:00Z">
        <w:del w:id="36028" w:author="Sethvannak Sam" w:date="2022-08-04T13:16:00Z">
          <w:r w:rsidR="008F547E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៖</w:delText>
          </w:r>
        </w:del>
      </w:ins>
    </w:p>
    <w:p w14:paraId="71882903" w14:textId="65333C54" w:rsidR="00CF3C52" w:rsidRPr="009A453A" w:rsidDel="0032227A" w:rsidRDefault="008F547E">
      <w:pPr>
        <w:pStyle w:val="ListParagraph"/>
        <w:rPr>
          <w:ins w:id="36029" w:author="Windows User" w:date="2022-07-29T04:57:00Z"/>
          <w:del w:id="36030" w:author="Sethvannak Sam" w:date="2022-08-04T13:16:00Z"/>
          <w:rFonts w:ascii="Khmer MEF1" w:hAnsi="Khmer MEF1" w:cs="Khmer MEF1"/>
          <w:sz w:val="24"/>
          <w:szCs w:val="24"/>
          <w:lang w:val="ca-ES"/>
          <w:rPrChange w:id="36031" w:author="Sopheak Phorn" w:date="2023-08-25T15:18:00Z">
            <w:rPr>
              <w:ins w:id="36032" w:author="Windows User" w:date="2022-07-29T04:57:00Z"/>
              <w:del w:id="36033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034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035" w:author="Windows User" w:date="2022-07-29T04:56:00Z">
        <w:del w:id="36036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037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CF3C52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ការអនុវត្តនីតិវិធី</w:delText>
          </w:r>
        </w:del>
      </w:ins>
      <w:ins w:id="36038" w:author="Windows User" w:date="2022-07-29T04:57:00Z">
        <w:del w:id="36039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និងសវនកម្មរបស់សវនករទទួលបន្ទុក</w:delText>
          </w:r>
        </w:del>
      </w:ins>
      <w:ins w:id="36040" w:author="Windows User" w:date="2022-07-29T05:05:00Z">
        <w:del w:id="36041" w:author="Sethvannak Sam" w:date="2022-08-04T13:16:00Z">
          <w:r w:rsidR="00071D28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2E1E7A07" w14:textId="2907A58B" w:rsidR="008F547E" w:rsidRPr="009A453A" w:rsidDel="0032227A" w:rsidRDefault="008F547E">
      <w:pPr>
        <w:pStyle w:val="ListParagraph"/>
        <w:rPr>
          <w:ins w:id="36042" w:author="Windows User" w:date="2022-07-29T04:57:00Z"/>
          <w:del w:id="36043" w:author="Sethvannak Sam" w:date="2022-08-04T13:16:00Z"/>
          <w:rFonts w:ascii="Khmer MEF1" w:hAnsi="Khmer MEF1" w:cs="Khmer MEF1"/>
          <w:sz w:val="24"/>
          <w:szCs w:val="24"/>
          <w:lang w:val="ca-ES"/>
          <w:rPrChange w:id="36044" w:author="Sopheak Phorn" w:date="2023-08-25T15:18:00Z">
            <w:rPr>
              <w:ins w:id="36045" w:author="Windows User" w:date="2022-07-29T04:57:00Z"/>
              <w:del w:id="36046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047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048" w:author="Windows User" w:date="2022-07-29T04:57:00Z">
        <w:del w:id="36049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050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ដំណើរការអង្កេតរបស់សវ</w:delText>
          </w:r>
        </w:del>
      </w:ins>
      <w:ins w:id="36051" w:author="Windows User" w:date="2022-07-29T05:00:00Z">
        <w:del w:id="36052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ន</w:delText>
          </w:r>
        </w:del>
      </w:ins>
      <w:ins w:id="36053" w:author="Windows User" w:date="2022-07-29T04:57:00Z">
        <w:del w:id="36054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</w:delText>
          </w:r>
        </w:del>
      </w:ins>
      <w:ins w:id="36055" w:author="Windows User" w:date="2022-07-29T05:00:00Z">
        <w:del w:id="36056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រ</w:delText>
          </w:r>
        </w:del>
      </w:ins>
      <w:ins w:id="36057" w:author="Windows User" w:date="2022-07-29T05:01:00Z">
        <w:del w:id="36058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ទ</w:delText>
          </w:r>
        </w:del>
      </w:ins>
      <w:ins w:id="36059" w:author="Windows User" w:date="2022-07-29T04:57:00Z">
        <w:del w:id="36060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ទួលបន្ទុក</w:delText>
          </w:r>
        </w:del>
      </w:ins>
    </w:p>
    <w:p w14:paraId="30CEC2DC" w14:textId="06170FC9" w:rsidR="008F547E" w:rsidRPr="009A453A" w:rsidDel="0032227A" w:rsidRDefault="008F547E">
      <w:pPr>
        <w:pStyle w:val="ListParagraph"/>
        <w:rPr>
          <w:ins w:id="36061" w:author="Windows User" w:date="2022-07-29T04:59:00Z"/>
          <w:del w:id="36062" w:author="Sethvannak Sam" w:date="2022-08-04T13:16:00Z"/>
          <w:rFonts w:ascii="Khmer MEF1" w:hAnsi="Khmer MEF1" w:cs="Khmer MEF1"/>
          <w:sz w:val="24"/>
          <w:szCs w:val="24"/>
          <w:lang w:val="ca-ES"/>
          <w:rPrChange w:id="36063" w:author="Sopheak Phorn" w:date="2023-08-25T15:18:00Z">
            <w:rPr>
              <w:ins w:id="36064" w:author="Windows User" w:date="2022-07-29T04:59:00Z"/>
              <w:del w:id="36065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066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067" w:author="Windows User" w:date="2022-07-29T04:57:00Z">
        <w:del w:id="36068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069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ភស្តុតាងស្ដីពីអនុលោមភាពទៅតាមប្រធានបទសវនកម្មនីមួយៗ</w:delText>
          </w:r>
        </w:del>
      </w:ins>
    </w:p>
    <w:p w14:paraId="2017F5D2" w14:textId="4F061ACD" w:rsidR="00CF3C52" w:rsidRPr="009A453A" w:rsidDel="0032227A" w:rsidRDefault="008F547E">
      <w:pPr>
        <w:pStyle w:val="ListParagraph"/>
        <w:rPr>
          <w:ins w:id="36070" w:author="Windows User" w:date="2022-07-29T05:01:00Z"/>
          <w:del w:id="36071" w:author="Sethvannak Sam" w:date="2022-08-04T13:16:00Z"/>
          <w:rFonts w:ascii="Khmer MEF1" w:hAnsi="Khmer MEF1" w:cs="Khmer MEF1"/>
          <w:sz w:val="24"/>
          <w:szCs w:val="24"/>
          <w:lang w:val="ca-ES"/>
          <w:rPrChange w:id="36072" w:author="Sopheak Phorn" w:date="2023-08-25T15:18:00Z">
            <w:rPr>
              <w:ins w:id="36073" w:author="Windows User" w:date="2022-07-29T05:01:00Z"/>
              <w:del w:id="36074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075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076" w:author="Windows User" w:date="2022-07-29T04:59:00Z">
        <w:del w:id="36077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078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</w:ins>
      <w:ins w:id="36079" w:author="Windows User" w:date="2022-07-29T05:00:00Z">
        <w:del w:id="36080" w:author="Sethvannak Sam" w:date="2022-08-04T13:16:00Z">
          <w:r w:rsidR="006D18E5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ការសន្និដ្ឋានរបស់សវនករទទួលបន្ទុកទៅតាមប្រធានបទសវនកម្មនីមួយៗ</w:delText>
          </w:r>
        </w:del>
      </w:ins>
    </w:p>
    <w:p w14:paraId="59BAE796" w14:textId="64B8EF93" w:rsidR="00C20BE1" w:rsidRPr="009A453A" w:rsidDel="0032227A" w:rsidRDefault="0086328B">
      <w:pPr>
        <w:pStyle w:val="ListParagraph"/>
        <w:rPr>
          <w:ins w:id="36081" w:author="Windows User" w:date="2022-07-29T05:03:00Z"/>
          <w:del w:id="36082" w:author="Sethvannak Sam" w:date="2022-08-04T13:16:00Z"/>
          <w:rFonts w:ascii="Khmer MEF1" w:hAnsi="Khmer MEF1" w:cs="Khmer MEF1"/>
          <w:sz w:val="24"/>
          <w:szCs w:val="24"/>
          <w:lang w:val="ca-ES"/>
          <w:rPrChange w:id="36083" w:author="Sopheak Phorn" w:date="2023-08-25T15:18:00Z">
            <w:rPr>
              <w:ins w:id="36084" w:author="Windows User" w:date="2022-07-29T05:03:00Z"/>
              <w:del w:id="36085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086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087" w:author="Windows User" w:date="2022-07-29T05:01:00Z">
        <w:del w:id="36088" w:author="Sethvannak Sam" w:date="2022-08-04T13:16:00Z">
          <w:r w:rsidRPr="009A453A" w:rsidDel="0032227A">
            <w:rPr>
              <w:rFonts w:ascii="Khmer MEF1" w:hAnsi="Khmer MEF1" w:cs="Khmer MEF1"/>
              <w:sz w:val="24"/>
              <w:szCs w:val="24"/>
              <w:lang w:val="ca-ES"/>
              <w:rPrChange w:id="36089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>ការសន្និដ្ឋាន និងអនុសាសន៍របស់សវនករទទួលបន្ទុកទៅតាមប្រធានបទសវនកម្មនីមួយៗ</w:delText>
          </w:r>
        </w:del>
      </w:ins>
    </w:p>
    <w:p w14:paraId="5BBE5215" w14:textId="08012400" w:rsidR="00002A35" w:rsidRPr="009A453A" w:rsidDel="0032227A" w:rsidRDefault="006F19B1">
      <w:pPr>
        <w:pStyle w:val="ListParagraph"/>
        <w:rPr>
          <w:del w:id="36090" w:author="Sethvannak Sam" w:date="2022-08-04T13:16:00Z"/>
          <w:rFonts w:ascii="Khmer MEF1" w:hAnsi="Khmer MEF1" w:cs="Khmer MEF1"/>
          <w:sz w:val="24"/>
          <w:szCs w:val="24"/>
          <w:lang w:val="ca-ES"/>
          <w:rPrChange w:id="36091" w:author="Sopheak Phorn" w:date="2023-08-25T15:18:00Z">
            <w:rPr>
              <w:del w:id="36092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093" w:author="User" w:date="2022-10-07T16:12:00Z">
          <w:pPr>
            <w:spacing w:after="0" w:line="232" w:lineRule="auto"/>
            <w:jc w:val="both"/>
          </w:pPr>
        </w:pPrChange>
      </w:pPr>
      <w:ins w:id="36094" w:author="Windows User" w:date="2022-07-29T05:09:00Z">
        <w:del w:id="36095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</w:p>
    <w:p w14:paraId="271DB556" w14:textId="2ECEBEEF" w:rsidR="006F19B1" w:rsidRPr="009A453A" w:rsidDel="0032227A" w:rsidRDefault="006F19B1">
      <w:pPr>
        <w:pStyle w:val="ListParagraph"/>
        <w:rPr>
          <w:ins w:id="36096" w:author="Windows User" w:date="2022-07-29T05:09:00Z"/>
          <w:del w:id="36097" w:author="Sethvannak Sam" w:date="2022-08-04T13:16:00Z"/>
          <w:rFonts w:ascii="Khmer MEF1" w:hAnsi="Khmer MEF1" w:cs="Khmer MEF1"/>
          <w:sz w:val="24"/>
          <w:szCs w:val="24"/>
          <w:lang w:val="ca-ES"/>
          <w:rPrChange w:id="36098" w:author="Sopheak Phorn" w:date="2023-08-25T15:18:00Z">
            <w:rPr>
              <w:ins w:id="36099" w:author="Windows User" w:date="2022-07-29T05:09:00Z"/>
              <w:del w:id="36100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101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00368341" w14:textId="17AE2648" w:rsidR="002D112C" w:rsidRPr="009A453A" w:rsidDel="0032227A" w:rsidRDefault="006F19B1">
      <w:pPr>
        <w:pStyle w:val="ListParagraph"/>
        <w:rPr>
          <w:ins w:id="36102" w:author="Windows User" w:date="2022-07-29T04:41:00Z"/>
          <w:del w:id="36103" w:author="Sethvannak Sam" w:date="2022-08-04T13:16:00Z"/>
          <w:rFonts w:ascii="Khmer MEF1" w:hAnsi="Khmer MEF1" w:cs="Khmer MEF1"/>
          <w:sz w:val="24"/>
          <w:szCs w:val="24"/>
          <w:lang w:val="ca-ES"/>
          <w:rPrChange w:id="36104" w:author="Sopheak Phorn" w:date="2023-08-25T15:18:00Z">
            <w:rPr>
              <w:ins w:id="36105" w:author="Windows User" w:date="2022-07-29T04:41:00Z"/>
              <w:del w:id="36106" w:author="Sethvannak Sam" w:date="2022-08-04T13:16:00Z"/>
              <w:rFonts w:ascii="Khmer MEF1" w:hAnsi="Khmer MEF1" w:cs="Khmer MEF1"/>
              <w:sz w:val="24"/>
              <w:szCs w:val="24"/>
            </w:rPr>
          </w:rPrChange>
        </w:rPr>
        <w:pPrChange w:id="36107" w:author="User" w:date="2022-10-07T16:12:00Z">
          <w:pPr>
            <w:spacing w:after="0" w:line="232" w:lineRule="auto"/>
            <w:jc w:val="both"/>
          </w:pPr>
        </w:pPrChange>
      </w:pPr>
      <w:ins w:id="36108" w:author="Windows User" w:date="2022-07-29T05:09:00Z">
        <w:del w:id="36109" w:author="Sethvannak Sam" w:date="2022-08-04T13:16:00Z">
          <w:r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tab/>
          </w:r>
        </w:del>
      </w:ins>
      <w:ins w:id="36110" w:author="Windows User" w:date="2022-07-29T04:38:00Z">
        <w:del w:id="36111" w:author="Sethvannak Sam" w:date="2022-08-04T13:16:00Z">
          <w:r w:rsidR="00916E38" w:rsidRPr="00F55550" w:rsidDel="0032227A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</w:p>
    <w:p w14:paraId="452C2713" w14:textId="5091F0B8" w:rsidR="002D112C" w:rsidRPr="009A453A" w:rsidDel="0032227A" w:rsidRDefault="002D112C">
      <w:pPr>
        <w:pStyle w:val="ListParagraph"/>
        <w:rPr>
          <w:ins w:id="36112" w:author="Windows User" w:date="2022-07-29T04:41:00Z"/>
          <w:del w:id="36113" w:author="Sethvannak Sam" w:date="2022-08-04T13:16:00Z"/>
          <w:rFonts w:ascii="Khmer MEF1" w:hAnsi="Khmer MEF1" w:cs="Khmer MEF1"/>
          <w:b/>
          <w:bCs/>
          <w:i/>
          <w:iCs/>
          <w:sz w:val="24"/>
          <w:szCs w:val="24"/>
          <w:lang w:val="ca-ES"/>
          <w:rPrChange w:id="36114" w:author="Sopheak Phorn" w:date="2023-08-25T15:18:00Z">
            <w:rPr>
              <w:ins w:id="36115" w:author="Windows User" w:date="2022-07-29T04:41:00Z"/>
              <w:del w:id="36116" w:author="Sethvannak Sam" w:date="2022-08-04T13:16:00Z"/>
              <w:rFonts w:ascii="Khmer MEF1" w:hAnsi="Khmer MEF1" w:cs="Khmer MEF1"/>
              <w:b/>
              <w:bCs/>
              <w:i/>
              <w:iCs/>
              <w:sz w:val="24"/>
              <w:szCs w:val="24"/>
            </w:rPr>
          </w:rPrChange>
        </w:rPr>
        <w:pPrChange w:id="36117" w:author="User" w:date="2022-10-07T16:12:00Z">
          <w:pPr>
            <w:spacing w:after="0" w:line="232" w:lineRule="auto"/>
            <w:jc w:val="both"/>
          </w:pPr>
        </w:pPrChange>
      </w:pPr>
      <w:ins w:id="36118" w:author="Windows User" w:date="2022-07-29T04:41:00Z">
        <w:del w:id="36119" w:author="Sethvannak Sam" w:date="2022-08-04T13:16:00Z">
          <w:r w:rsidRPr="00F55550" w:rsidDel="0032227A">
            <w:rPr>
              <w:rFonts w:ascii="Khmer MEF1" w:hAnsi="Khmer MEF1" w:cs="Khmer MEF1"/>
              <w:sz w:val="24"/>
              <w:szCs w:val="24"/>
              <w:cs/>
            </w:rPr>
            <w:tab/>
          </w:r>
        </w:del>
      </w:ins>
      <w:ins w:id="36120" w:author="Windows User" w:date="2022-07-29T04:38:00Z">
        <w:del w:id="36121" w:author="Sethvannak Sam" w:date="2022-08-04T13:16:00Z">
          <w:r w:rsidR="00916E38" w:rsidRPr="00E33574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  <w:rPrChange w:id="36122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១</w:delText>
          </w:r>
          <w:r w:rsidR="00916E38" w:rsidRPr="00E33574" w:rsidDel="0032227A">
            <w:rPr>
              <w:rFonts w:ascii="Khmer MEF1" w:hAnsi="Khmer MEF1" w:cs="Khmer MEF1"/>
              <w:b/>
              <w:bCs/>
              <w:sz w:val="24"/>
              <w:szCs w:val="24"/>
              <w:cs/>
              <w:rPrChange w:id="36123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.</w:delText>
          </w:r>
        </w:del>
      </w:ins>
    </w:p>
    <w:p w14:paraId="17C1C0D6" w14:textId="7EFFCAB4" w:rsidR="002D112C" w:rsidRPr="009A453A" w:rsidDel="0032227A" w:rsidRDefault="002D112C">
      <w:pPr>
        <w:pStyle w:val="ListParagraph"/>
        <w:rPr>
          <w:ins w:id="36124" w:author="Windows User" w:date="2022-07-29T04:41:00Z"/>
          <w:del w:id="36125" w:author="Sethvannak Sam" w:date="2022-08-04T13:16:00Z"/>
          <w:rFonts w:ascii="Khmer MEF1" w:hAnsi="Khmer MEF1" w:cs="Khmer MEF1"/>
          <w:b/>
          <w:bCs/>
          <w:i/>
          <w:iCs/>
          <w:sz w:val="24"/>
          <w:szCs w:val="24"/>
          <w:lang w:val="ca-ES"/>
          <w:rPrChange w:id="36126" w:author="Sopheak Phorn" w:date="2023-08-25T15:18:00Z">
            <w:rPr>
              <w:ins w:id="36127" w:author="Windows User" w:date="2022-07-29T04:41:00Z"/>
              <w:del w:id="36128" w:author="Sethvannak Sam" w:date="2022-08-04T13:16:00Z"/>
              <w:rFonts w:ascii="Khmer MEF1" w:hAnsi="Khmer MEF1" w:cs="Khmer MEF1"/>
              <w:b/>
              <w:bCs/>
              <w:i/>
              <w:iCs/>
              <w:sz w:val="24"/>
              <w:szCs w:val="24"/>
            </w:rPr>
          </w:rPrChange>
        </w:rPr>
        <w:pPrChange w:id="36129" w:author="User" w:date="2022-10-07T16:12:00Z">
          <w:pPr>
            <w:spacing w:after="0" w:line="232" w:lineRule="auto"/>
            <w:jc w:val="both"/>
          </w:pPr>
        </w:pPrChange>
      </w:pPr>
      <w:ins w:id="36130" w:author="Windows User" w:date="2022-07-29T04:41:00Z">
        <w:del w:id="36131" w:author="Sethvannak Sam" w:date="2022-08-04T13:16:00Z">
          <w:r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tab/>
          </w:r>
        </w:del>
      </w:ins>
      <w:ins w:id="36132" w:author="Windows User" w:date="2022-07-29T04:38:00Z">
        <w:del w:id="36133" w:author="Sethvannak Sam" w:date="2022-08-04T13:16:00Z">
          <w:r w:rsidR="00916E38"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២.</w:delText>
          </w:r>
        </w:del>
      </w:ins>
    </w:p>
    <w:p w14:paraId="4649499D" w14:textId="3092DCD8" w:rsidR="00BF6D62" w:rsidRPr="00F55550" w:rsidDel="0032227A" w:rsidRDefault="002D112C">
      <w:pPr>
        <w:pStyle w:val="ListParagraph"/>
        <w:rPr>
          <w:ins w:id="36134" w:author="Windows User" w:date="2022-08-02T02:48:00Z"/>
          <w:del w:id="36135" w:author="Sethvannak Sam" w:date="2022-08-04T13:16:00Z"/>
          <w:rFonts w:ascii="Khmer MEF1" w:hAnsi="Khmer MEF1" w:cs="Khmer MEF1"/>
          <w:sz w:val="24"/>
          <w:szCs w:val="24"/>
          <w:lang w:val="ca-ES"/>
        </w:rPr>
        <w:pPrChange w:id="36136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137" w:author="Windows User" w:date="2022-07-29T04:41:00Z">
        <w:del w:id="36138" w:author="Sethvannak Sam" w:date="2022-08-04T13:16:00Z">
          <w:r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tab/>
          </w:r>
        </w:del>
      </w:ins>
      <w:ins w:id="36139" w:author="Windows User" w:date="2022-07-29T04:39:00Z">
        <w:del w:id="36140" w:author="Sethvannak Sam" w:date="2022-08-04T13:16:00Z">
          <w:r w:rsidR="00916E38" w:rsidRPr="00F55550" w:rsidDel="0032227A">
            <w:rPr>
              <w:rFonts w:ascii="Khmer MEF1" w:hAnsi="Khmer MEF1" w:cs="Khmer MEF1"/>
              <w:b/>
              <w:bCs/>
              <w:i/>
              <w:iCs/>
              <w:sz w:val="24"/>
              <w:szCs w:val="24"/>
              <w:cs/>
            </w:rPr>
            <w:delText>៣.</w:delText>
          </w:r>
        </w:del>
      </w:ins>
      <w:ins w:id="36141" w:author="Windows User" w:date="2022-08-02T02:51:00Z">
        <w:del w:id="36142" w:author="Sethvannak Sam" w:date="2022-08-04T13:16:00Z">
          <w:r w:rsidR="00057ADC" w:rsidRPr="00F55550" w:rsidDel="0032227A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នៃថ្ងៃធ្វើការ</w:delText>
          </w:r>
        </w:del>
      </w:ins>
      <w:ins w:id="36143" w:author="Windows User" w:date="2022-08-02T02:48:00Z">
        <w:del w:id="36144" w:author="Sethvannak Sam" w:date="2022-08-04T13:16:00Z">
          <w:r w:rsidR="00BF6D62" w:rsidRPr="00F55550" w:rsidDel="0032227A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ដូចនេះគួរត្រូវបានបែងចែកជា </w:delText>
          </w:r>
        </w:del>
      </w:ins>
      <w:ins w:id="36145" w:author="Windows User" w:date="2022-08-02T02:49:00Z">
        <w:del w:id="36146" w:author="Sethvannak Sam" w:date="2022-08-04T13:16:00Z">
          <w:r w:rsidR="00BF6D62" w:rsidRPr="00F55550" w:rsidDel="0032227A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២</w:delText>
          </w:r>
        </w:del>
      </w:ins>
      <w:ins w:id="36147" w:author="Windows User" w:date="2022-08-02T02:48:00Z">
        <w:del w:id="36148" w:author="Sethvannak Sam" w:date="2022-08-04T13:16:00Z">
          <w:r w:rsidR="00BF6D62" w:rsidRPr="00F55550" w:rsidDel="0032227A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កថាខណ្ឌ ដូចមានរៀបរាប់ខាងក្រោម៖</w:delText>
          </w:r>
        </w:del>
      </w:ins>
    </w:p>
    <w:p w14:paraId="50152ECB" w14:textId="0D6C607C" w:rsidR="005E3919" w:rsidRPr="00E33574" w:rsidDel="0032227A" w:rsidRDefault="002E360A">
      <w:pPr>
        <w:pStyle w:val="ListParagraph"/>
        <w:rPr>
          <w:ins w:id="36149" w:author="Voeun Kuyeng" w:date="2022-07-29T13:44:00Z"/>
          <w:del w:id="36150" w:author="Sethvannak Sam" w:date="2022-08-04T13:16:00Z"/>
          <w:rFonts w:ascii="Khmer MEF1" w:hAnsi="Khmer MEF1" w:cs="Khmer MEF1"/>
          <w:spacing w:val="2"/>
          <w:sz w:val="24"/>
          <w:szCs w:val="24"/>
          <w:lang w:val="ca-ES"/>
          <w:rPrChange w:id="36151" w:author="Kem Sereyboth" w:date="2023-07-19T16:59:00Z">
            <w:rPr>
              <w:ins w:id="36152" w:author="Voeun Kuyeng" w:date="2022-07-29T13:44:00Z"/>
              <w:del w:id="36153" w:author="Sethvannak Sam" w:date="2022-08-04T13:16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154" w:author="User" w:date="2022-10-07T16:12:00Z">
          <w:pPr>
            <w:spacing w:after="0" w:line="232" w:lineRule="auto"/>
            <w:ind w:firstLine="720"/>
            <w:jc w:val="both"/>
          </w:pPr>
        </w:pPrChange>
      </w:pPr>
      <w:ins w:id="36155" w:author="Windows User" w:date="2022-08-02T03:07:00Z">
        <w:del w:id="36156" w:author="Sethvannak Sam" w:date="2022-08-04T13:16:00Z">
          <w:r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កាលបរិច</w:delText>
          </w:r>
        </w:del>
      </w:ins>
      <w:ins w:id="36157" w:author="Windows User" w:date="2022-08-02T03:08:00Z">
        <w:del w:id="36158" w:author="Sethvannak Sam" w:date="2022-08-04T13:16:00Z">
          <w:r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្ឆេទ</w:delText>
          </w:r>
        </w:del>
      </w:ins>
      <w:ins w:id="36159" w:author="Windows User" w:date="2022-08-02T03:10:00Z">
        <w:del w:id="36160" w:author="Sethvannak Sam" w:date="2022-08-04T13:16:00Z">
          <w:r w:rsidR="00E31F24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នៃការប្រគល់សេចក្ដីព្រាងដល់</w:delText>
          </w:r>
          <w:r w:rsidR="00E31F24" w:rsidRPr="00F55550" w:rsidDel="0032227A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>សវនដ្ឋាន</w:delText>
          </w:r>
        </w:del>
      </w:ins>
      <w:ins w:id="36161" w:author="Windows User" w:date="2022-08-02T03:11:00Z">
        <w:del w:id="36162" w:author="Sethvannak Sam" w:date="2022-08-04T13:16:00Z">
          <w:r w:rsidR="00E31F24" w:rsidRPr="00F55550" w:rsidDel="0032227A">
            <w:rPr>
              <w:rFonts w:ascii="Khmer MEF1" w:hAnsi="Khmer MEF1" w:cs="Khmer MEF1"/>
              <w:spacing w:val="-6"/>
              <w:sz w:val="24"/>
              <w:szCs w:val="24"/>
              <w:cs/>
            </w:rPr>
            <w:delText xml:space="preserve"> </w:delText>
          </w:r>
        </w:del>
      </w:ins>
      <w:ins w:id="36163" w:author="Windows User" w:date="2022-08-02T03:10:00Z">
        <w:del w:id="36164" w:author="Sethvannak Sam" w:date="2022-08-04T13:16:00Z">
          <w:r w:rsidR="00E31F24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និង</w:delText>
          </w:r>
        </w:del>
      </w:ins>
      <w:ins w:id="36165" w:author="Windows User" w:date="2022-08-02T03:01:00Z">
        <w:del w:id="36166" w:author="Sethvannak Sam" w:date="2022-08-04T13:16:00Z">
          <w:r w:rsidR="001745D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អនុលោមភាព</w:delText>
          </w:r>
        </w:del>
      </w:ins>
      <w:ins w:id="36167" w:author="Windows User" w:date="2022-08-02T03:00:00Z">
        <w:del w:id="36168" w:author="Sethvannak Sam" w:date="2022-08-04T13:16:00Z">
          <w:r w:rsidR="00F50C38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អង្គភាពសវនកម្មផ្ទៃក្នុងនៃ </w:delText>
          </w:r>
          <w:r w:rsidR="00F50C38" w:rsidRPr="00E33574" w:rsidDel="0032227A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rPrChange w:id="36169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="00F50C38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បានប្រគល់សេចក្ដីព្រាង</w:delText>
          </w:r>
        </w:del>
      </w:ins>
      <w:ins w:id="36170" w:author="Windows User" w:date="2022-08-02T03:01:00Z">
        <w:del w:id="36171" w:author="Sethvannak Sam" w:date="2022-08-04T13:16:00Z">
          <w:r w:rsidR="00F50C38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អនុលោមភាព </w:delText>
          </w:r>
          <w:r w:rsidR="001745D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បុគ្គល</w:delText>
          </w:r>
        </w:del>
      </w:ins>
      <w:ins w:id="36172" w:author="Windows User" w:date="2022-08-02T03:02:00Z">
        <w:del w:id="36173" w:author="Sethvannak Sam" w:date="2022-08-04T13:16:00Z">
          <w:r w:rsidR="001745D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សម្របសម្រួល</w:delText>
          </w:r>
        </w:del>
      </w:ins>
      <w:ins w:id="36174" w:author="Windows User" w:date="2022-08-02T03:06:00Z">
        <w:del w:id="36175" w:author="Sethvannak Sam" w:date="2022-08-04T13:16:00Z">
          <w:r w:rsidR="002A4AF7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 xml:space="preserve"> </w:delText>
          </w:r>
        </w:del>
      </w:ins>
      <w:ins w:id="36176" w:author="Windows User" w:date="2022-08-02T03:13:00Z">
        <w:del w:id="36177" w:author="Sethvannak Sam" w:date="2022-08-04T13:16:00Z">
          <w:r w:rsidR="00847B85" w:rsidRPr="00F55550" w:rsidDel="0032227A">
            <w:rPr>
              <w:rFonts w:ascii="Khmer MEF1" w:hAnsi="Khmer MEF1" w:cs="Khmer MEF1"/>
              <w:spacing w:val="-4"/>
              <w:sz w:val="24"/>
              <w:szCs w:val="24"/>
              <w:cs/>
            </w:rPr>
            <w:delText>់់</w:delText>
          </w:r>
        </w:del>
      </w:ins>
    </w:p>
    <w:p w14:paraId="512DD3E4" w14:textId="11BE25C1" w:rsidR="00DE6B19" w:rsidRPr="00E33574" w:rsidDel="0032227A" w:rsidRDefault="00DE6B19">
      <w:pPr>
        <w:pStyle w:val="ListParagraph"/>
        <w:rPr>
          <w:ins w:id="36178" w:author="Voeun Kuyeng" w:date="2022-07-29T13:44:00Z"/>
          <w:del w:id="36179" w:author="Sethvannak Sam" w:date="2022-08-04T13:16:00Z"/>
          <w:rFonts w:ascii="Khmer MEF1" w:hAnsi="Khmer MEF1" w:cs="Khmer MEF1"/>
          <w:spacing w:val="2"/>
          <w:sz w:val="24"/>
          <w:szCs w:val="24"/>
          <w:lang w:val="ca-ES"/>
          <w:rPrChange w:id="36180" w:author="Kem Sereyboth" w:date="2023-07-19T16:59:00Z">
            <w:rPr>
              <w:ins w:id="36181" w:author="Voeun Kuyeng" w:date="2022-07-29T13:44:00Z"/>
              <w:del w:id="36182" w:author="Sethvannak Sam" w:date="2022-08-04T13:16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183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77C4EC10" w14:textId="46BB1323" w:rsidR="00DE6B19" w:rsidRPr="00E33574" w:rsidDel="0032227A" w:rsidRDefault="00DE6B19">
      <w:pPr>
        <w:pStyle w:val="ListParagraph"/>
        <w:rPr>
          <w:ins w:id="36184" w:author="Voeun Kuyeng" w:date="2022-07-29T13:44:00Z"/>
          <w:del w:id="36185" w:author="Sethvannak Sam" w:date="2022-08-04T13:16:00Z"/>
          <w:rFonts w:ascii="Khmer MEF1" w:hAnsi="Khmer MEF1" w:cs="Khmer MEF1"/>
          <w:spacing w:val="2"/>
          <w:sz w:val="24"/>
          <w:szCs w:val="24"/>
          <w:lang w:val="ca-ES"/>
          <w:rPrChange w:id="36186" w:author="Kem Sereyboth" w:date="2023-07-19T16:59:00Z">
            <w:rPr>
              <w:ins w:id="36187" w:author="Voeun Kuyeng" w:date="2022-07-29T13:44:00Z"/>
              <w:del w:id="36188" w:author="Sethvannak Sam" w:date="2022-08-04T13:16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189" w:author="User" w:date="2022-10-07T16:12:00Z">
          <w:pPr>
            <w:spacing w:after="0" w:line="232" w:lineRule="auto"/>
            <w:ind w:firstLine="720"/>
            <w:jc w:val="both"/>
          </w:pPr>
        </w:pPrChange>
      </w:pPr>
    </w:p>
    <w:p w14:paraId="1C3D8364" w14:textId="4EE644DD" w:rsidR="00761A65" w:rsidRPr="00F55550" w:rsidDel="005E3919" w:rsidRDefault="003A331D">
      <w:pPr>
        <w:pStyle w:val="ListParagraph"/>
        <w:rPr>
          <w:del w:id="36190" w:author="Sethvannak Sam" w:date="2022-07-26T14:34:00Z"/>
          <w:rFonts w:ascii="Khmer MEF2" w:hAnsi="Khmer MEF2" w:cs="Khmer MEF2"/>
          <w:sz w:val="24"/>
          <w:szCs w:val="24"/>
          <w:lang w:val="ca-ES"/>
        </w:rPr>
        <w:pPrChange w:id="36191" w:author="User" w:date="2022-10-07T16:12:00Z">
          <w:pPr>
            <w:spacing w:after="0" w:line="240" w:lineRule="auto"/>
            <w:ind w:firstLine="720"/>
          </w:pPr>
        </w:pPrChange>
      </w:pPr>
      <w:ins w:id="36192" w:author="Windows User" w:date="2022-08-02T04:32:00Z">
        <w:del w:id="36193" w:author="Sethvannak Sam" w:date="2022-08-04T13:16:00Z">
          <w:r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រួម</w:delText>
          </w:r>
        </w:del>
      </w:ins>
      <w:ins w:id="36194" w:author="Windows User" w:date="2022-08-02T03:50:00Z">
        <w:del w:id="36195" w:author="Sethvannak Sam" w:date="2022-08-04T13:16:00Z">
          <w:r w:rsidR="00051FF2"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ផលវិបាក</w:delText>
          </w:r>
        </w:del>
      </w:ins>
      <w:ins w:id="36196" w:author="Windows User" w:date="2022-08-02T04:31:00Z">
        <w:del w:id="36197" w:author="Sethvannak Sam" w:date="2022-08-04T13:16:00Z">
          <w:r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រួម</w:delText>
          </w:r>
        </w:del>
      </w:ins>
      <w:ins w:id="36198" w:author="Windows User" w:date="2022-08-02T03:57:00Z">
        <w:del w:id="36199" w:author="Sethvannak Sam" w:date="2022-08-04T13:16:00Z">
          <w:r w:rsidR="0038410B" w:rsidRPr="00F55550" w:rsidDel="0032227A">
            <w:rPr>
              <w:rFonts w:ascii="Khmer MEF1" w:hAnsi="Khmer MEF1" w:cs="Khmer MEF1"/>
              <w:spacing w:val="-2"/>
              <w:sz w:val="24"/>
              <w:szCs w:val="24"/>
              <w:cs/>
            </w:rPr>
            <w:delText>អាច</w:delText>
          </w:r>
        </w:del>
      </w:ins>
      <w:del w:id="36200" w:author="Sethvannak Sam" w:date="2022-07-26T14:34:00Z">
        <w:r w:rsidR="00761A65" w:rsidRPr="00F55550" w:rsidDel="005E3919">
          <w:rPr>
            <w:rFonts w:ascii="Khmer MEF2" w:hAnsi="Khmer MEF2" w:cs="Khmer MEF2"/>
            <w:sz w:val="24"/>
            <w:szCs w:val="24"/>
            <w:cs/>
          </w:rPr>
          <w:delText>១២</w:delText>
        </w:r>
        <w:r w:rsidR="00761A65" w:rsidRPr="00F55550" w:rsidDel="005E3919">
          <w:rPr>
            <w:rFonts w:ascii="Khmer MEF2" w:hAnsi="Khmer MEF2" w:cs="Khmer MEF2"/>
            <w:sz w:val="24"/>
            <w:szCs w:val="24"/>
            <w:lang w:val="ca-ES"/>
          </w:rPr>
          <w:delText>.</w:delText>
        </w:r>
        <w:r w:rsidR="00761A65" w:rsidRPr="00F55550" w:rsidDel="005E3919">
          <w:rPr>
            <w:rFonts w:ascii="Khmer MEF2" w:hAnsi="Khmer MEF2" w:cs="Khmer MEF2"/>
            <w:sz w:val="24"/>
            <w:szCs w:val="24"/>
            <w:cs/>
            <w:lang w:val="ca-ES"/>
          </w:rPr>
          <w:delText>ការវិភាគ និង</w:delText>
        </w:r>
        <w:r w:rsidR="00761A65" w:rsidRPr="00F55550" w:rsidDel="005E3919">
          <w:rPr>
            <w:rFonts w:ascii="Khmer MEF2" w:hAnsi="Khmer MEF2" w:cs="Khmer MEF2"/>
            <w:sz w:val="24"/>
            <w:szCs w:val="24"/>
            <w:cs/>
          </w:rPr>
          <w:delText>វាយតម្លៃរបស់គណៈកម្មការចំពោះកិច្ច</w:delText>
        </w:r>
      </w:del>
    </w:p>
    <w:p w14:paraId="24D2A003" w14:textId="5815B777" w:rsidR="001A460A" w:rsidRPr="00E33574" w:rsidDel="005A4A26" w:rsidRDefault="00A84BFC">
      <w:pPr>
        <w:pStyle w:val="ListParagraph"/>
        <w:rPr>
          <w:del w:id="36201" w:author="Sethvannak Sam" w:date="2022-07-05T11:00:00Z"/>
          <w:rFonts w:ascii="Khmer MEF1" w:hAnsi="Khmer MEF1" w:cs="Khmer MEF1"/>
          <w:spacing w:val="-4"/>
          <w:sz w:val="24"/>
          <w:szCs w:val="24"/>
          <w:lang w:val="ca-ES"/>
          <w:rPrChange w:id="36202" w:author="Kem Sereyboth" w:date="2023-07-19T16:59:00Z">
            <w:rPr>
              <w:del w:id="36203" w:author="Sethvannak Sam" w:date="2022-07-05T11:00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6204" w:author="User" w:date="2022-10-07T16:12:00Z">
          <w:pPr>
            <w:spacing w:after="0" w:line="240" w:lineRule="auto"/>
            <w:ind w:firstLine="720"/>
          </w:pPr>
        </w:pPrChange>
      </w:pPr>
      <w:ins w:id="36205" w:author="Voeun Kuyeng" w:date="2022-07-07T10:55:00Z">
        <w:del w:id="36206" w:author="Sethvannak Sam" w:date="2022-07-26T14:34:00Z">
          <w:r w:rsidRPr="00E33574" w:rsidDel="005E3919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207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[</w:delText>
          </w:r>
        </w:del>
      </w:ins>
      <w:del w:id="36208" w:author="Sethvannak Sam" w:date="2022-07-05T11:58:00Z"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cs/>
            <w:rPrChange w:id="36209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សវនករទទួលបន្ទុកត្រូវដាក់បញ្ចូលនូវការវិភាគ</w:delText>
        </w:r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lang w:val="ca-ES"/>
            <w:rPrChange w:id="36210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cs/>
            <w:rPrChange w:id="36211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និងវាយតម្លៃរបស់គណៈកម្មការចំពោះកិច្ចចំពោះការ</w:delText>
        </w:r>
      </w:del>
      <w:del w:id="36212" w:author="Sethvannak Sam" w:date="2022-07-05T11:05:00Z">
        <w:r w:rsidR="00761A65" w:rsidRPr="00E33574" w:rsidDel="00BD4001">
          <w:rPr>
            <w:rFonts w:ascii="Khmer MEF1" w:hAnsi="Khmer MEF1" w:cs="Khmer MEF1"/>
            <w:spacing w:val="-6"/>
            <w:sz w:val="24"/>
            <w:szCs w:val="24"/>
            <w:lang w:val="ca-ES"/>
            <w:rPrChange w:id="36213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lang w:val="ca-ES"/>
              </w:rPr>
            </w:rPrChange>
          </w:rPr>
          <w:delText xml:space="preserve"> </w:delText>
        </w:r>
      </w:del>
      <w:del w:id="36214" w:author="Sethvannak Sam" w:date="2022-07-05T11:58:00Z">
        <w:r w:rsidR="00761A65" w:rsidRPr="00E33574" w:rsidDel="000D755E">
          <w:rPr>
            <w:rFonts w:ascii="Khmer MEF1" w:hAnsi="Khmer MEF1" w:cs="Khmer MEF1"/>
            <w:spacing w:val="-6"/>
            <w:sz w:val="24"/>
            <w:szCs w:val="24"/>
            <w:cs/>
            <w:rPrChange w:id="36215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រកឃើញរបស់សវនករទទួលបន្ទុក</w:delText>
        </w:r>
      </w:del>
      <w:del w:id="36216" w:author="Sethvannak Sam" w:date="2022-07-05T11:24:00Z">
        <w:r w:rsidR="00761A65" w:rsidRPr="00E33574" w:rsidDel="00FD6957">
          <w:rPr>
            <w:rFonts w:ascii="Khmer MEF1" w:hAnsi="Khmer MEF1" w:cs="Khmer MEF1"/>
            <w:spacing w:val="-6"/>
            <w:sz w:val="24"/>
            <w:szCs w:val="24"/>
            <w:cs/>
            <w:rPrChange w:id="36217" w:author="Kem Sereyboth" w:date="2023-07-19T16:59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delText>។</w:delText>
        </w:r>
      </w:del>
      <w:ins w:id="36218" w:author="Voeun Kuyeng" w:date="2022-07-07T10:55:00Z">
        <w:del w:id="36219" w:author="Sethvannak Sam" w:date="2022-07-26T14:34:00Z">
          <w:r w:rsidRPr="00E33574" w:rsidDel="005E3919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220" w:author="Kem Sereyboth" w:date="2023-07-19T16:59:00Z">
                <w:rPr>
                  <w:rFonts w:ascii="Khmer MEF1" w:hAnsi="Khmer MEF1" w:cs="Khmer MEF1"/>
                  <w:spacing w:val="-4"/>
                  <w:sz w:val="24"/>
                  <w:szCs w:val="24"/>
                </w:rPr>
              </w:rPrChange>
            </w:rPr>
            <w:delText>]</w:delText>
          </w:r>
        </w:del>
      </w:ins>
    </w:p>
    <w:p w14:paraId="69A6B35B" w14:textId="542C2F77" w:rsidR="005A4A26" w:rsidRPr="00E33574" w:rsidDel="005E3919" w:rsidRDefault="005A4A26">
      <w:pPr>
        <w:pStyle w:val="ListParagraph"/>
        <w:rPr>
          <w:ins w:id="36221" w:author="Voeun Kuyeng" w:date="2022-07-07T10:57:00Z"/>
          <w:del w:id="36222" w:author="Sethvannak Sam" w:date="2022-07-26T14:34:00Z"/>
          <w:rFonts w:ascii="Khmer MEF1" w:hAnsi="Khmer MEF1" w:cs="Khmer MEF1"/>
          <w:spacing w:val="-4"/>
          <w:sz w:val="24"/>
          <w:szCs w:val="24"/>
          <w:lang w:val="ca-ES"/>
          <w:rPrChange w:id="36223" w:author="Kem Sereyboth" w:date="2023-07-19T16:59:00Z">
            <w:rPr>
              <w:ins w:id="36224" w:author="Voeun Kuyeng" w:date="2022-07-07T10:57:00Z"/>
              <w:del w:id="36225" w:author="Sethvannak Sam" w:date="2022-07-26T14:3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6226" w:author="User" w:date="2022-10-07T16:12:00Z">
          <w:pPr>
            <w:spacing w:after="0" w:line="240" w:lineRule="auto"/>
            <w:ind w:firstLine="720"/>
          </w:pPr>
        </w:pPrChange>
      </w:pPr>
    </w:p>
    <w:p w14:paraId="65A122B3" w14:textId="2E35B3AA" w:rsidR="00156A9C" w:rsidRPr="00E33574" w:rsidDel="006D5DEF" w:rsidRDefault="00156A9C">
      <w:pPr>
        <w:pStyle w:val="ListParagraph"/>
        <w:rPr>
          <w:del w:id="36227" w:author="Sethvannak Sam" w:date="2022-07-06T10:56:00Z"/>
          <w:rFonts w:ascii="Khmer MEF1" w:hAnsi="Khmer MEF1" w:cs="Khmer MEF1"/>
          <w:spacing w:val="-4"/>
          <w:sz w:val="24"/>
          <w:szCs w:val="24"/>
          <w:lang w:val="ca-ES"/>
          <w:rPrChange w:id="36228" w:author="Kem Sereyboth" w:date="2023-07-19T16:59:00Z">
            <w:rPr>
              <w:del w:id="36229" w:author="Sethvannak Sam" w:date="2022-07-06T10:56:00Z"/>
              <w:rFonts w:ascii="Khmer MEF1" w:hAnsi="Khmer MEF1" w:cs="Khmer MEF1"/>
              <w:spacing w:val="-4"/>
              <w:sz w:val="10"/>
              <w:szCs w:val="10"/>
              <w:lang w:val="ca-ES"/>
            </w:rPr>
          </w:rPrChange>
        </w:rPr>
        <w:pPrChange w:id="36230" w:author="User" w:date="2022-10-07T16:12:00Z">
          <w:pPr>
            <w:spacing w:after="0" w:line="240" w:lineRule="auto"/>
            <w:ind w:firstLine="720"/>
          </w:pPr>
        </w:pPrChange>
      </w:pPr>
    </w:p>
    <w:p w14:paraId="71CD09C3" w14:textId="48CCA722" w:rsidR="005A4A26" w:rsidRPr="00E33574" w:rsidDel="005E3919" w:rsidRDefault="008A023D">
      <w:pPr>
        <w:pStyle w:val="ListParagraph"/>
        <w:rPr>
          <w:del w:id="36231" w:author="Sethvannak Sam" w:date="2022-07-26T14:34:00Z"/>
          <w:rFonts w:ascii="Khmer MEF2" w:hAnsi="Khmer MEF2" w:cs="Khmer MEF2"/>
          <w:spacing w:val="-4"/>
          <w:sz w:val="24"/>
          <w:szCs w:val="24"/>
          <w:cs/>
          <w:rPrChange w:id="36232" w:author="Kem Sereyboth" w:date="2023-07-19T16:59:00Z">
            <w:rPr>
              <w:del w:id="36233" w:author="Sethvannak Sam" w:date="2022-07-26T14:34:00Z"/>
              <w:rFonts w:ascii="Khmer MEF2" w:hAnsi="Khmer MEF2" w:cs="Khmer MEF2"/>
              <w:spacing w:val="-2"/>
              <w:sz w:val="24"/>
              <w:szCs w:val="24"/>
              <w:cs/>
            </w:rPr>
          </w:rPrChange>
        </w:rPr>
        <w:pPrChange w:id="36234" w:author="User" w:date="2022-10-07T16:12:00Z">
          <w:pPr>
            <w:spacing w:after="0" w:line="240" w:lineRule="auto"/>
            <w:ind w:firstLine="720"/>
          </w:pPr>
        </w:pPrChange>
      </w:pPr>
      <w:del w:id="36235" w:author="Sethvannak Sam" w:date="2022-07-26T14:34:00Z">
        <w:r w:rsidRPr="00F55550" w:rsidDel="005E3919">
          <w:rPr>
            <w:rFonts w:ascii="Khmer MEF2" w:hAnsi="Khmer MEF2" w:cs="Khmer MEF2"/>
            <w:spacing w:val="-4"/>
            <w:sz w:val="24"/>
            <w:szCs w:val="24"/>
            <w:cs/>
          </w:rPr>
          <w:delText>១៣.មតិយោបល់ និងសំណូមពររបស់សវនដ្ឋាន</w:delText>
        </w:r>
      </w:del>
    </w:p>
    <w:p w14:paraId="00E1C918" w14:textId="1784AF13" w:rsidR="008A023D" w:rsidRPr="00F55550" w:rsidDel="005E3919" w:rsidRDefault="008A023D">
      <w:pPr>
        <w:pStyle w:val="ListParagraph"/>
        <w:rPr>
          <w:del w:id="36236" w:author="Sethvannak Sam" w:date="2022-07-26T14:34:00Z"/>
          <w:rFonts w:ascii="Khmer MEF1" w:hAnsi="Khmer MEF1" w:cs="Khmer MEF1"/>
          <w:b/>
          <w:bCs/>
          <w:spacing w:val="2"/>
          <w:lang w:val="ca-ES"/>
        </w:rPr>
        <w:pPrChange w:id="36237" w:author="User" w:date="2022-10-07T16:12:00Z">
          <w:pPr>
            <w:pStyle w:val="NormalWeb"/>
            <w:spacing w:before="0" w:beforeAutospacing="0" w:after="0" w:afterAutospacing="0"/>
            <w:ind w:firstLine="810"/>
          </w:pPr>
        </w:pPrChange>
      </w:pPr>
      <w:del w:id="36238" w:author="Sethvannak Sam" w:date="2022-07-26T14:34:00Z">
        <w:r w:rsidRPr="00F55550" w:rsidDel="005E3919">
          <w:rPr>
            <w:rFonts w:ascii="Khmer MEF1" w:hAnsi="Khmer MEF1" w:cs="Khmer MEF1"/>
            <w:b/>
            <w:bCs/>
            <w:spacing w:val="2"/>
            <w:cs/>
            <w:lang w:val="ca-ES"/>
          </w:rPr>
          <w:delText xml:space="preserve">   ក.ករណីមានការឆ្លើយតបពីសវនដ្ឋាន</w:delText>
        </w:r>
      </w:del>
    </w:p>
    <w:p w14:paraId="70EC4919" w14:textId="683AC8B5" w:rsidR="008A023D" w:rsidRPr="00F55550" w:rsidDel="005E3919" w:rsidRDefault="008A023D">
      <w:pPr>
        <w:pStyle w:val="ListParagraph"/>
        <w:rPr>
          <w:del w:id="36239" w:author="Sethvannak Sam" w:date="2022-07-26T14:34:00Z"/>
          <w:rFonts w:ascii="Khmer MEF1" w:hAnsi="Khmer MEF1" w:cs="Khmer MEF1"/>
          <w:spacing w:val="2"/>
          <w:lang w:val="ca-ES"/>
        </w:rPr>
        <w:pPrChange w:id="36240" w:author="User" w:date="2022-10-07T16:12:00Z">
          <w:pPr>
            <w:pStyle w:val="NormalWeb"/>
            <w:spacing w:before="0" w:beforeAutospacing="0" w:after="0" w:afterAutospacing="0"/>
            <w:ind w:firstLine="810"/>
          </w:pPr>
        </w:pPrChange>
      </w:pPr>
      <w:del w:id="36241" w:author="Sethvannak Sam" w:date="2022-07-26T14:34:00Z">
        <w:r w:rsidRPr="00E33574" w:rsidDel="005E3919">
          <w:rPr>
            <w:rFonts w:ascii="Khmer MEF1" w:eastAsia="Times New Roman" w:hAnsi="Khmer MEF1" w:cs="Khmer MEF1"/>
            <w:b/>
            <w:bCs/>
            <w:spacing w:val="6"/>
            <w:sz w:val="24"/>
            <w:szCs w:val="24"/>
            <w:cs/>
            <w:lang w:val="ca-ES"/>
            <w:rPrChange w:id="36242" w:author="Kem Sereyboth" w:date="2023-07-19T16:59:00Z">
              <w:rPr>
                <w:rFonts w:ascii="Khmer MEF1" w:hAnsi="Khmer MEF1" w:cs="Khmer MEF1"/>
                <w:b/>
                <w:bCs/>
                <w:spacing w:val="2"/>
                <w:cs/>
                <w:lang w:val="ca-ES"/>
              </w:rPr>
            </w:rPrChange>
          </w:rPr>
          <w:delText xml:space="preserve">   </w:delText>
        </w:r>
      </w:del>
      <w:ins w:id="36243" w:author="Voeun Kuyeng" w:date="2022-07-07T10:56:00Z">
        <w:del w:id="36244" w:author="Sethvannak Sam" w:date="2022-07-26T14:34:00Z">
          <w:r w:rsidR="005A4A26" w:rsidRPr="00E33574" w:rsidDel="005E3919">
            <w:rPr>
              <w:rFonts w:ascii="Khmer MEF1" w:eastAsia="Times New Roman" w:hAnsi="Khmer MEF1" w:cs="Khmer MEF1"/>
              <w:spacing w:val="6"/>
              <w:sz w:val="24"/>
              <w:szCs w:val="24"/>
              <w:lang w:val="ca-ES"/>
              <w:rPrChange w:id="36245" w:author="Kem Sereyboth" w:date="2023-07-19T16:59:00Z">
                <w:rPr>
                  <w:rFonts w:ascii="Khmer MEF1" w:hAnsi="Khmer MEF1" w:cs="Khmer MEF1"/>
                  <w:b/>
                  <w:bCs/>
                  <w:spacing w:val="2"/>
                  <w:lang w:val="ca-ES"/>
                </w:rPr>
              </w:rPrChange>
            </w:rPr>
            <w:delText>[</w:delText>
          </w:r>
        </w:del>
      </w:ins>
      <w:del w:id="36246" w:author="Sethvannak Sam" w:date="2022-07-26T14:34:00Z">
        <w:r w:rsidRPr="00E33574" w:rsidDel="005E3919">
          <w:rPr>
            <w:rFonts w:ascii="Khmer MEF1" w:eastAsia="Times New Roman" w:hAnsi="Khmer MEF1" w:cs="Khmer MEF1"/>
            <w:spacing w:val="6"/>
            <w:sz w:val="24"/>
            <w:szCs w:val="24"/>
            <w:cs/>
            <w:lang w:val="ca-ES"/>
            <w:rPrChange w:id="36247" w:author="Kem Sereyboth" w:date="2023-07-19T16:59:00Z">
              <w:rPr>
                <w:rFonts w:ascii="Khmer MEF1" w:hAnsi="Khmer MEF1" w:cs="Khmer MEF1"/>
                <w:spacing w:val="2"/>
                <w:cs/>
                <w:lang w:val="ca-ES"/>
              </w:rPr>
            </w:rPrChange>
          </w:rPr>
          <w:delText>សវនករទទួលបន្ទុកត្រូវដាក់បញ្ចូលនូវព័ត៌មានឆ្លើយតបជាលាយលក្ខអក្សររបស់ថ្នាក់ដឹកនាំ</w:delText>
        </w:r>
        <w:r w:rsidRPr="00F55550" w:rsidDel="005E3919">
          <w:rPr>
            <w:rFonts w:ascii="Khmer MEF1" w:hAnsi="Khmer MEF1" w:cs="Khmer MEF1"/>
            <w:spacing w:val="2"/>
            <w:cs/>
            <w:lang w:val="ca-ES"/>
          </w:rPr>
          <w:delText>សវនដ្ឋានដែលទទួលបាន</w:delText>
        </w:r>
      </w:del>
      <w:ins w:id="36248" w:author="Voeun Kuyeng" w:date="2022-07-07T10:56:00Z">
        <w:del w:id="36249" w:author="Sethvannak Sam" w:date="2022-07-26T14:34:00Z">
          <w:r w:rsidR="005A4A26" w:rsidRPr="00F55550" w:rsidDel="005E3919">
            <w:rPr>
              <w:rFonts w:ascii="Khmer MEF1" w:hAnsi="Khmer MEF1" w:cs="Khmer MEF1"/>
              <w:spacing w:val="2"/>
              <w:lang w:val="ca-ES"/>
            </w:rPr>
            <w:delText>]</w:delText>
          </w:r>
        </w:del>
      </w:ins>
      <w:ins w:id="36250" w:author="Voeun Kuyeng" w:date="2022-07-08T10:18:00Z">
        <w:del w:id="36251" w:author="Sethvannak Sam" w:date="2022-07-26T14:34:00Z">
          <w:r w:rsidR="000B03EA" w:rsidRPr="00F55550" w:rsidDel="005E3919">
            <w:rPr>
              <w:rFonts w:ascii="Khmer MEF1" w:hAnsi="Khmer MEF1" w:cs="Khmer MEF1"/>
              <w:spacing w:val="2"/>
              <w:cs/>
              <w:lang w:val="ca-ES"/>
            </w:rPr>
            <w:delText>។</w:delText>
          </w:r>
        </w:del>
      </w:ins>
      <w:del w:id="36252" w:author="Sethvannak Sam" w:date="2022-07-26T14:34:00Z">
        <w:r w:rsidRPr="00F55550" w:rsidDel="005E3919">
          <w:rPr>
            <w:rFonts w:ascii="Khmer MEF1" w:hAnsi="Khmer MEF1" w:cs="Khmer MEF1"/>
            <w:spacing w:val="2"/>
            <w:cs/>
            <w:lang w:val="ca-ES"/>
          </w:rPr>
          <w:delText>។</w:delText>
        </w:r>
      </w:del>
    </w:p>
    <w:p w14:paraId="33BD4ACE" w14:textId="0133337E" w:rsidR="008A023D" w:rsidRPr="00F55550" w:rsidDel="005E3919" w:rsidRDefault="008A023D">
      <w:pPr>
        <w:pStyle w:val="ListParagraph"/>
        <w:rPr>
          <w:del w:id="36253" w:author="Sethvannak Sam" w:date="2022-07-26T14:34:00Z"/>
          <w:rFonts w:ascii="Khmer MEF1" w:hAnsi="Khmer MEF1" w:cs="Khmer MEF1"/>
          <w:spacing w:val="-8"/>
          <w:lang w:val="ca-ES"/>
        </w:rPr>
        <w:pPrChange w:id="36254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  <w:ind w:firstLine="810"/>
          </w:pPr>
        </w:pPrChange>
      </w:pPr>
      <w:del w:id="36255" w:author="Sethvannak Sam" w:date="2022-07-26T14:34:00Z">
        <w:r w:rsidRPr="00F55550" w:rsidDel="005E3919">
          <w:rPr>
            <w:rFonts w:ascii="Khmer MEF1" w:hAnsi="Khmer MEF1" w:cs="Khmer MEF1"/>
            <w:b/>
            <w:bCs/>
            <w:spacing w:val="2"/>
            <w:cs/>
            <w:lang w:val="ca-ES"/>
          </w:rPr>
          <w:delText xml:space="preserve">   ខ. ករណីគ្មានការឆ្លើយតបពីសវនដ្ឋាន</w:delText>
        </w:r>
      </w:del>
    </w:p>
    <w:p w14:paraId="7FEB967A" w14:textId="7DC29D5E" w:rsidR="008577D1" w:rsidRPr="00F55550" w:rsidDel="005E3919" w:rsidRDefault="008A023D">
      <w:pPr>
        <w:pStyle w:val="ListParagraph"/>
        <w:rPr>
          <w:del w:id="36256" w:author="Sethvannak Sam" w:date="2022-07-26T14:34:00Z"/>
          <w:rFonts w:ascii="Khmer MEF1" w:hAnsi="Khmer MEF1" w:cs="Khmer MEF1"/>
          <w:spacing w:val="-4"/>
          <w:lang w:val="ca-ES"/>
        </w:rPr>
        <w:pPrChange w:id="36257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</w:pPr>
        </w:pPrChange>
      </w:pPr>
      <w:del w:id="36258" w:author="Sethvannak Sam" w:date="2022-07-26T14:34:00Z">
        <w:r w:rsidRPr="00F55550" w:rsidDel="005E3919">
          <w:rPr>
            <w:rFonts w:ascii="Khmer MEF1" w:hAnsi="Khmer MEF1" w:cs="Khmer MEF1"/>
            <w:spacing w:val="-4"/>
            <w:cs/>
            <w:lang w:val="ca-ES"/>
          </w:rPr>
          <w:tab/>
          <w:delText xml:space="preserve"> សវនករទទួលបន្ទុកអាចដាក់បញ្ចូលទៅក្នុងរបាយការណ៍ថា</w:delText>
        </w:r>
        <w:r w:rsidR="008577D1" w:rsidRPr="00F55550" w:rsidDel="005E3919">
          <w:rPr>
            <w:rFonts w:ascii="Khmer MEF1" w:hAnsi="Khmer MEF1" w:cs="Khmer MEF1"/>
            <w:spacing w:val="-4"/>
            <w:cs/>
            <w:lang w:val="ca-ES"/>
          </w:rPr>
          <w:delText>ៈ</w:delText>
        </w:r>
      </w:del>
    </w:p>
    <w:p w14:paraId="727D568B" w14:textId="59DAEEE3" w:rsidR="005A4A26" w:rsidRPr="00F55550" w:rsidDel="005E3919" w:rsidRDefault="008A023D">
      <w:pPr>
        <w:pStyle w:val="ListParagraph"/>
        <w:rPr>
          <w:ins w:id="36259" w:author="Voeun Kuyeng" w:date="2022-07-07T10:59:00Z"/>
          <w:del w:id="36260" w:author="Sethvannak Sam" w:date="2022-07-26T14:34:00Z"/>
          <w:rFonts w:ascii="Khmer MEF1" w:hAnsi="Khmer MEF1" w:cs="Khmer MEF1"/>
          <w:spacing w:val="-8"/>
          <w:lang w:val="ca-ES"/>
        </w:rPr>
        <w:pPrChange w:id="36261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  <w:ind w:firstLine="810"/>
          </w:pPr>
        </w:pPrChange>
      </w:pPr>
      <w:del w:id="36262" w:author="Sethvannak Sam" w:date="2022-07-26T14:34:00Z">
        <w:r w:rsidRPr="00F55550" w:rsidDel="005E3919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="008577D1" w:rsidRPr="00F55550" w:rsidDel="005E3919">
          <w:rPr>
            <w:rFonts w:ascii="Khmer MEF1" w:hAnsi="Khmer MEF1" w:cs="Khmer MEF1"/>
            <w:spacing w:val="-4"/>
            <w:cs/>
            <w:lang w:val="ca-ES"/>
          </w:rPr>
          <w:delText xml:space="preserve">             </w:delText>
        </w:r>
        <w:r w:rsidRPr="00F55550" w:rsidDel="005E3919">
          <w:rPr>
            <w:rFonts w:ascii="Khmer MEF1" w:hAnsi="Khmer MEF1" w:cs="Khmer MEF1"/>
            <w:spacing w:val="-4"/>
            <w:lang w:val="ca-ES"/>
          </w:rPr>
          <w:delText xml:space="preserve"> [</w:delText>
        </w:r>
        <w:r w:rsidRPr="00F55550" w:rsidDel="005E3919">
          <w:rPr>
            <w:rFonts w:ascii="Khmer MEF1" w:hAnsi="Khmer MEF1" w:cs="Khmer MEF1"/>
            <w:spacing w:val="-4"/>
            <w:cs/>
            <w:lang w:val="ca-ES"/>
          </w:rPr>
          <w:delText>សវនដ្ឋាន</w:delText>
        </w:r>
        <w:r w:rsidRPr="00F55550" w:rsidDel="005E3919">
          <w:rPr>
            <w:rFonts w:ascii="Khmer MEF1" w:hAnsi="Khmer MEF1" w:cs="Khmer MEF1"/>
            <w:spacing w:val="-4"/>
            <w:lang w:val="ca-ES"/>
          </w:rPr>
          <w:delText xml:space="preserve">] </w:delText>
        </w:r>
        <w:r w:rsidRPr="00F55550" w:rsidDel="005E3919">
          <w:rPr>
            <w:rFonts w:ascii="Khmer MEF1" w:hAnsi="Khmer MEF1" w:cs="Khmer MEF1"/>
            <w:spacing w:val="-4"/>
            <w:cs/>
            <w:lang w:val="ca-ES"/>
          </w:rPr>
          <w:delText>ពុំបានឆ្លើយតបចំពោះ</w:delText>
        </w:r>
        <w:r w:rsidRPr="00F55550" w:rsidDel="005E3919">
          <w:rPr>
            <w:rFonts w:ascii="Khmer MEF1" w:hAnsi="Khmer MEF1" w:cs="Khmer MEF1"/>
            <w:spacing w:val="-2"/>
            <w:cs/>
            <w:lang w:val="ca-ES"/>
          </w:rPr>
          <w:delText xml:space="preserve"> រ</w:delText>
        </w:r>
        <w:r w:rsidRPr="00F55550" w:rsidDel="005E3919">
          <w:rPr>
            <w:rFonts w:ascii="Khmer MEF1" w:hAnsi="Khmer MEF1" w:cs="Khmer MEF1"/>
            <w:spacing w:val="-8"/>
            <w:cs/>
            <w:lang w:val="ca-ES"/>
          </w:rPr>
          <w:delText>បាយការណ៍សវនកម្មរបស់អង្គភាពសវនកម្មផ្ទៃក្នុងនោះទេ។</w:delText>
        </w:r>
      </w:del>
    </w:p>
    <w:p w14:paraId="0BF8B7C4" w14:textId="7BA52968" w:rsidR="00156A9C" w:rsidRPr="00F55550" w:rsidDel="00EB498D" w:rsidRDefault="005A4A26">
      <w:pPr>
        <w:pStyle w:val="ListParagraph"/>
        <w:rPr>
          <w:del w:id="36263" w:author="Sethvannak Sam" w:date="2022-07-06T10:56:00Z"/>
          <w:rFonts w:ascii="Khmer MEF1" w:hAnsi="Khmer MEF1" w:cs="Khmer MEF1"/>
          <w:b/>
          <w:bCs/>
          <w:spacing w:val="-8"/>
          <w:lang w:val="ca-ES"/>
        </w:rPr>
        <w:pPrChange w:id="36264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</w:pPr>
        </w:pPrChange>
      </w:pPr>
      <w:ins w:id="36265" w:author="Voeun Kuyeng" w:date="2022-07-07T10:59:00Z">
        <w:del w:id="36266" w:author="Sethvannak Sam" w:date="2022-07-26T14:34:00Z">
          <w:r w:rsidRPr="00F55550" w:rsidDel="005E3919">
            <w:rPr>
              <w:rFonts w:ascii="Khmer MEF1" w:hAnsi="Khmer MEF1" w:cs="Khmer MEF1"/>
              <w:spacing w:val="-8"/>
              <w:cs/>
              <w:lang w:val="ca-ES"/>
            </w:rPr>
            <w:tab/>
            <w:delText xml:space="preserve">     </w:delText>
          </w:r>
        </w:del>
      </w:ins>
    </w:p>
    <w:p w14:paraId="2E671F3A" w14:textId="2A823387" w:rsidR="00EB498D" w:rsidRPr="00E33574" w:rsidDel="005E3919" w:rsidRDefault="005A4A26">
      <w:pPr>
        <w:pStyle w:val="ListParagraph"/>
        <w:rPr>
          <w:del w:id="36267" w:author="Sethvannak Sam" w:date="2022-07-26T14:34:00Z"/>
          <w:rFonts w:ascii="Khmer MEF1" w:hAnsi="Khmer MEF1" w:cs="Khmer MEF1"/>
          <w:spacing w:val="2"/>
          <w:sz w:val="24"/>
          <w:szCs w:val="24"/>
          <w:lang w:val="ca-ES"/>
          <w:rPrChange w:id="36268" w:author="Kem Sereyboth" w:date="2023-07-19T16:59:00Z">
            <w:rPr>
              <w:del w:id="36269" w:author="Sethvannak Sam" w:date="2022-07-26T14:34:00Z"/>
              <w:rFonts w:ascii="Khmer MEF1" w:hAnsi="Khmer MEF1" w:cs="Khmer MEF1"/>
              <w:spacing w:val="2"/>
              <w:sz w:val="12"/>
              <w:szCs w:val="12"/>
              <w:lang w:val="ca-ES"/>
            </w:rPr>
          </w:rPrChange>
        </w:rPr>
        <w:pPrChange w:id="36270" w:author="User" w:date="2022-10-07T16:12:00Z">
          <w:pPr>
            <w:pStyle w:val="NormalWeb"/>
            <w:tabs>
              <w:tab w:val="left" w:pos="993"/>
            </w:tabs>
            <w:spacing w:before="0" w:beforeAutospacing="0" w:after="0" w:afterAutospacing="0"/>
          </w:pPr>
        </w:pPrChange>
      </w:pPr>
      <w:ins w:id="36271" w:author="Voeun Kuyeng" w:date="2022-07-07T10:57:00Z">
        <w:del w:id="36272" w:author="Sethvannak Sam" w:date="2022-07-26T14:34:00Z">
          <w:r w:rsidRPr="00F55550" w:rsidDel="005E3919">
            <w:rPr>
              <w:rFonts w:ascii="Khmer MEF1" w:hAnsi="Khmer MEF1" w:cs="Khmer MEF1"/>
              <w:b/>
              <w:bCs/>
              <w:spacing w:val="-10"/>
              <w:lang w:val="ca-ES"/>
            </w:rPr>
            <w:delText xml:space="preserve">     </w:delText>
          </w:r>
          <w:r w:rsidRPr="00E33574" w:rsidDel="005E3919">
            <w:rPr>
              <w:rFonts w:ascii="Khmer MEF1" w:eastAsia="Times New Roman" w:hAnsi="Khmer MEF1" w:cs="Khmer MEF1"/>
              <w:spacing w:val="-6"/>
              <w:sz w:val="24"/>
              <w:szCs w:val="24"/>
              <w:lang w:val="ca-ES"/>
              <w:rPrChange w:id="36273" w:author="Kem Sereyboth" w:date="2023-07-19T16:59:00Z">
                <w:rPr>
                  <w:rFonts w:ascii="Khmer MEF1" w:hAnsi="Khmer MEF1" w:cs="Khmer MEF1"/>
                  <w:spacing w:val="-4"/>
                  <w:lang w:val="ca-ES"/>
                </w:rPr>
              </w:rPrChange>
            </w:rPr>
            <w:delText xml:space="preserve"> </w:delText>
          </w:r>
          <w:r w:rsidRPr="00F55550" w:rsidDel="005E3919">
            <w:rPr>
              <w:rFonts w:ascii="Khmer MEF1" w:hAnsi="Khmer MEF1" w:cs="Khmer MEF1"/>
              <w:b/>
              <w:bCs/>
              <w:spacing w:val="-10"/>
              <w:lang w:val="ca-ES"/>
            </w:rPr>
            <w:delText xml:space="preserve">    </w:delText>
          </w:r>
        </w:del>
      </w:ins>
    </w:p>
    <w:p w14:paraId="46899D5E" w14:textId="696B5D09" w:rsidR="008A023D" w:rsidRPr="00F55550" w:rsidDel="005E3919" w:rsidRDefault="008A023D">
      <w:pPr>
        <w:pStyle w:val="ListParagraph"/>
        <w:rPr>
          <w:del w:id="36274" w:author="Sethvannak Sam" w:date="2022-07-26T14:34:00Z"/>
          <w:rFonts w:ascii="Khmer MEF2" w:hAnsi="Khmer MEF2" w:cs="Khmer MEF2"/>
          <w:spacing w:val="-2"/>
          <w:sz w:val="24"/>
          <w:szCs w:val="24"/>
          <w:lang w:val="ca-ES"/>
        </w:rPr>
        <w:pPrChange w:id="36275" w:author="User" w:date="2022-10-07T16:12:00Z">
          <w:pPr>
            <w:spacing w:after="0" w:line="240" w:lineRule="auto"/>
            <w:ind w:firstLine="720"/>
          </w:pPr>
        </w:pPrChange>
      </w:pPr>
      <w:del w:id="36276" w:author="Sethvannak Sam" w:date="2022-07-26T14:34:00Z">
        <w:r w:rsidRPr="00F55550" w:rsidDel="005E3919">
          <w:rPr>
            <w:rFonts w:ascii="Khmer MEF2" w:hAnsi="Khmer MEF2" w:cs="Khmer MEF2"/>
            <w:spacing w:val="-2"/>
            <w:sz w:val="24"/>
            <w:szCs w:val="24"/>
            <w:cs/>
            <w:lang w:val="ca-ES"/>
          </w:rPr>
          <w:delText>១៤.ការសន្និដ្ឋាន និងអនុសាសន៍របស់សវនករទទួលបន្ទុក</w:delText>
        </w:r>
      </w:del>
    </w:p>
    <w:p w14:paraId="629E3B73" w14:textId="00FCB087" w:rsidR="0003092D" w:rsidRPr="009A453A" w:rsidDel="00D24193" w:rsidRDefault="0059603C">
      <w:pPr>
        <w:pStyle w:val="ListParagraph"/>
        <w:rPr>
          <w:ins w:id="36277" w:author="Voeun Kuyeng" w:date="2022-07-07T13:59:00Z"/>
          <w:del w:id="36278" w:author="Sethvannak Sam" w:date="2022-07-07T14:28:00Z"/>
          <w:rFonts w:ascii="Khmer MEF1" w:hAnsi="Khmer MEF1" w:cs="Khmer MEF1"/>
          <w:spacing w:val="-6"/>
          <w:lang w:val="ca-ES"/>
          <w:rPrChange w:id="36279" w:author="Sopheak Phorn" w:date="2023-08-25T15:18:00Z">
            <w:rPr>
              <w:ins w:id="36280" w:author="Voeun Kuyeng" w:date="2022-07-07T13:59:00Z"/>
              <w:del w:id="36281" w:author="Sethvannak Sam" w:date="2022-07-07T14:28:00Z"/>
              <w:rFonts w:ascii="Khmer MEF1" w:hAnsi="Khmer MEF1" w:cs="Khmer MEF1"/>
              <w:spacing w:val="-6"/>
            </w:rPr>
          </w:rPrChange>
        </w:rPr>
        <w:pPrChange w:id="36282" w:author="User" w:date="2022-10-07T16:12:00Z">
          <w:pPr>
            <w:pStyle w:val="NormalWeb"/>
            <w:spacing w:before="0" w:beforeAutospacing="0" w:after="0" w:afterAutospacing="0"/>
          </w:pPr>
        </w:pPrChange>
      </w:pPr>
      <w:ins w:id="36283" w:author="Voeun Kuyeng" w:date="2022-07-08T10:20:00Z">
        <w:del w:id="36284" w:author="Sethvannak Sam" w:date="2022-07-26T14:34:00Z">
          <w:r w:rsidRPr="00F55550" w:rsidDel="005E3919">
            <w:rPr>
              <w:rFonts w:ascii="Khmer MEF1" w:hAnsi="Khmer MEF1" w:cs="Khmer MEF1"/>
              <w:cs/>
              <w:lang w:val="ca-ES"/>
            </w:rPr>
            <w:delText>.</w:delText>
          </w:r>
        </w:del>
      </w:ins>
      <w:ins w:id="36285" w:author="Voeun Kuyeng" w:date="2022-07-08T10:21:00Z">
        <w:del w:id="36286" w:author="Sethvannak Sam" w:date="2022-07-26T14:34:00Z">
          <w:r w:rsidRPr="009A453A" w:rsidDel="005E3919">
            <w:rPr>
              <w:rFonts w:ascii="Khmer MEF1" w:hAnsi="Khmer MEF1" w:cs="Khmer MEF1"/>
              <w:lang w:val="ca-ES"/>
              <w:rPrChange w:id="36287" w:author="Sopheak Phorn" w:date="2023-08-25T15:18:00Z">
                <w:rPr>
                  <w:rFonts w:ascii="Khmer MEF1" w:hAnsi="Khmer MEF1" w:cs="Khmer MEF1"/>
                </w:rPr>
              </w:rPrChange>
            </w:rPr>
            <w:delText>,,</w:delText>
          </w:r>
        </w:del>
      </w:ins>
    </w:p>
    <w:p w14:paraId="269FFC55" w14:textId="62A00964" w:rsidR="00EF6434" w:rsidRPr="009A453A" w:rsidDel="00D24193" w:rsidRDefault="00EF6434">
      <w:pPr>
        <w:pStyle w:val="ListParagraph"/>
        <w:rPr>
          <w:ins w:id="36288" w:author="Voeun Kuyeng" w:date="2022-07-07T13:59:00Z"/>
          <w:del w:id="36289" w:author="Sethvannak Sam" w:date="2022-07-07T14:28:00Z"/>
          <w:rFonts w:ascii="Khmer MEF1" w:hAnsi="Khmer MEF1" w:cs="Khmer MEF1"/>
          <w:spacing w:val="-6"/>
          <w:lang w:val="ca-ES"/>
          <w:rPrChange w:id="36290" w:author="Sopheak Phorn" w:date="2023-08-25T15:18:00Z">
            <w:rPr>
              <w:ins w:id="36291" w:author="Voeun Kuyeng" w:date="2022-07-07T13:59:00Z"/>
              <w:del w:id="36292" w:author="Sethvannak Sam" w:date="2022-07-07T14:28:00Z"/>
              <w:rFonts w:ascii="Khmer MEF1" w:hAnsi="Khmer MEF1" w:cs="Khmer MEF1"/>
              <w:spacing w:val="-6"/>
            </w:rPr>
          </w:rPrChange>
        </w:rPr>
        <w:pPrChange w:id="36293" w:author="User" w:date="2022-10-07T16:12:00Z">
          <w:pPr>
            <w:pStyle w:val="NormalWeb"/>
            <w:spacing w:before="0" w:beforeAutospacing="0" w:after="0" w:afterAutospacing="0"/>
          </w:pPr>
        </w:pPrChange>
      </w:pPr>
    </w:p>
    <w:p w14:paraId="30952A3B" w14:textId="6581D84C" w:rsidR="00EF6434" w:rsidRPr="009A453A" w:rsidDel="00D24193" w:rsidRDefault="00EF6434">
      <w:pPr>
        <w:pStyle w:val="ListParagraph"/>
        <w:rPr>
          <w:ins w:id="36294" w:author="Voeun Kuyeng" w:date="2022-07-07T13:59:00Z"/>
          <w:del w:id="36295" w:author="Sethvannak Sam" w:date="2022-07-07T14:28:00Z"/>
          <w:rFonts w:ascii="Khmer MEF1" w:hAnsi="Khmer MEF1" w:cs="Khmer MEF1"/>
          <w:spacing w:val="-6"/>
          <w:lang w:val="ca-ES"/>
          <w:rPrChange w:id="36296" w:author="Sopheak Phorn" w:date="2023-08-25T15:18:00Z">
            <w:rPr>
              <w:ins w:id="36297" w:author="Voeun Kuyeng" w:date="2022-07-07T13:59:00Z"/>
              <w:del w:id="36298" w:author="Sethvannak Sam" w:date="2022-07-07T14:28:00Z"/>
              <w:rFonts w:ascii="Khmer MEF1" w:hAnsi="Khmer MEF1" w:cs="Khmer MEF1"/>
              <w:spacing w:val="-6"/>
            </w:rPr>
          </w:rPrChange>
        </w:rPr>
        <w:pPrChange w:id="36299" w:author="User" w:date="2022-10-07T16:12:00Z">
          <w:pPr>
            <w:pStyle w:val="NormalWeb"/>
            <w:spacing w:before="0" w:beforeAutospacing="0" w:after="0" w:afterAutospacing="0"/>
          </w:pPr>
        </w:pPrChange>
      </w:pPr>
    </w:p>
    <w:p w14:paraId="4153C4A9" w14:textId="45AC5432" w:rsidR="00EF6434" w:rsidRPr="009A453A" w:rsidDel="00D24193" w:rsidRDefault="00EF6434">
      <w:pPr>
        <w:pStyle w:val="ListParagraph"/>
        <w:rPr>
          <w:ins w:id="36300" w:author="Voeun Kuyeng" w:date="2022-07-07T13:59:00Z"/>
          <w:del w:id="36301" w:author="Sethvannak Sam" w:date="2022-07-07T14:28:00Z"/>
          <w:rFonts w:ascii="Khmer MEF1" w:hAnsi="Khmer MEF1" w:cs="Khmer MEF1"/>
          <w:spacing w:val="-6"/>
          <w:lang w:val="ca-ES"/>
          <w:rPrChange w:id="36302" w:author="Sopheak Phorn" w:date="2023-08-25T15:18:00Z">
            <w:rPr>
              <w:ins w:id="36303" w:author="Voeun Kuyeng" w:date="2022-07-07T13:59:00Z"/>
              <w:del w:id="36304" w:author="Sethvannak Sam" w:date="2022-07-07T14:28:00Z"/>
              <w:rFonts w:ascii="Khmer MEF1" w:hAnsi="Khmer MEF1" w:cs="Khmer MEF1"/>
              <w:spacing w:val="-6"/>
            </w:rPr>
          </w:rPrChange>
        </w:rPr>
        <w:pPrChange w:id="36305" w:author="User" w:date="2022-10-07T16:12:00Z">
          <w:pPr>
            <w:pStyle w:val="NormalWeb"/>
            <w:spacing w:before="0" w:beforeAutospacing="0" w:after="0" w:afterAutospacing="0"/>
          </w:pPr>
        </w:pPrChange>
      </w:pPr>
    </w:p>
    <w:p w14:paraId="2866E80E" w14:textId="3B37CE97" w:rsidR="008577D1" w:rsidRPr="00F55550" w:rsidDel="0003092D" w:rsidRDefault="008577D1">
      <w:pPr>
        <w:pStyle w:val="ListParagraph"/>
        <w:rPr>
          <w:del w:id="36306" w:author="Sethvannak Sam" w:date="2022-07-06T11:40:00Z"/>
          <w:rFonts w:ascii="Khmer MEF1" w:hAnsi="Khmer MEF1" w:cs="Khmer MEF1"/>
          <w:spacing w:val="-10"/>
          <w:lang w:val="ca-ES"/>
        </w:rPr>
        <w:pPrChange w:id="36307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308" w:author="Sethvannak Sam" w:date="2022-07-06T11:40:00Z"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 xml:space="preserve">សវនករទទួលបន្ទុកអាចដាក់បញ្ចូលព័ត៌មានទៅជា </w:delText>
        </w:r>
        <w:r w:rsidRPr="00F55550" w:rsidDel="0003092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២</w:delText>
        </w:r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 xml:space="preserve"> កថាខណ្ឌ៖ </w:delText>
        </w:r>
        <w:r w:rsidRPr="00F55550" w:rsidDel="0003092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១).</w:delText>
        </w:r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>ដាក់បញ្ចូលនូវសេចក្តីសន្និដ្ឋាន និង</w:delText>
        </w:r>
        <w:r w:rsidRPr="00F55550" w:rsidDel="0003092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២).</w:delText>
        </w:r>
        <w:r w:rsidRPr="00F55550" w:rsidDel="0003092D">
          <w:rPr>
            <w:rFonts w:ascii="Khmer MEF1" w:hAnsi="Khmer MEF1" w:cs="Khmer MEF1"/>
            <w:spacing w:val="-10"/>
            <w:cs/>
            <w:lang w:val="ca-ES"/>
          </w:rPr>
          <w:delText>ដាក់បញ្ចូលនូវអនុសាសន៍ចំពោះសវនដ្ឋានក្នុងការកែលម្អ។</w:delText>
        </w:r>
      </w:del>
    </w:p>
    <w:p w14:paraId="0EE130D0" w14:textId="46336D8E" w:rsidR="008577D1" w:rsidRPr="00F55550" w:rsidDel="00EB498D" w:rsidRDefault="008577D1">
      <w:pPr>
        <w:pStyle w:val="ListParagraph"/>
        <w:rPr>
          <w:del w:id="36309" w:author="Sethvannak Sam" w:date="2022-07-06T11:25:00Z"/>
          <w:rFonts w:ascii="Khmer MEF1" w:hAnsi="Khmer MEF1" w:cs="Khmer MEF1"/>
          <w:b/>
          <w:bCs/>
          <w:spacing w:val="-10"/>
          <w:lang w:val="ca-ES"/>
        </w:rPr>
        <w:pPrChange w:id="36310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311" w:author="Sethvannak Sam" w:date="2022-07-06T11:25:00Z">
        <w:r w:rsidRPr="00F55550" w:rsidDel="00EB498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១-សេចក្តីសន្និដ្ឋានរបស់សវនករ</w:delText>
        </w:r>
      </w:del>
    </w:p>
    <w:p w14:paraId="701A593A" w14:textId="308A5045" w:rsidR="008577D1" w:rsidRPr="00F55550" w:rsidDel="00EB498D" w:rsidRDefault="008577D1">
      <w:pPr>
        <w:pStyle w:val="ListParagraph"/>
        <w:rPr>
          <w:del w:id="36312" w:author="Sethvannak Sam" w:date="2022-07-06T11:25:00Z"/>
          <w:rFonts w:ascii="Khmer MEF1" w:hAnsi="Khmer MEF1" w:cs="Khmer MEF1"/>
          <w:b/>
          <w:bCs/>
          <w:spacing w:val="-10"/>
          <w:lang w:val="ca-ES"/>
        </w:rPr>
        <w:pPrChange w:id="36313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314" w:author="Sethvannak Sam" w:date="2022-07-06T11:25:00Z">
        <w:r w:rsidRPr="00F55550" w:rsidDel="00EB498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ក. ករណីមានការឆ្លើយបំភ្លឺ</w:delText>
        </w:r>
      </w:del>
    </w:p>
    <w:p w14:paraId="3DDDF2B8" w14:textId="1583C1CB" w:rsidR="008577D1" w:rsidRPr="00F55550" w:rsidDel="00EB498D" w:rsidRDefault="008577D1">
      <w:pPr>
        <w:pStyle w:val="ListParagraph"/>
        <w:rPr>
          <w:del w:id="36315" w:author="Sethvannak Sam" w:date="2022-07-06T11:25:00Z"/>
          <w:rFonts w:ascii="Khmer MEF1" w:hAnsi="Khmer MEF1" w:cs="Khmer MEF1"/>
          <w:spacing w:val="-4"/>
          <w:lang w:val="ca-ES"/>
        </w:rPr>
        <w:pPrChange w:id="36316" w:author="User" w:date="2022-10-07T16:12:00Z">
          <w:pPr>
            <w:pStyle w:val="NormalWeb"/>
            <w:spacing w:before="0" w:beforeAutospacing="0" w:after="0" w:afterAutospacing="0"/>
            <w:ind w:left="810"/>
            <w:jc w:val="both"/>
          </w:pPr>
        </w:pPrChange>
      </w:pPr>
      <w:del w:id="36317" w:author="Sethvannak Sam" w:date="2022-07-06T11:25:00Z">
        <w:r w:rsidRPr="00F55550" w:rsidDel="00EB498D">
          <w:rPr>
            <w:rFonts w:ascii="Khmer MEF1" w:hAnsi="Khmer MEF1" w:cs="Khmer MEF1"/>
            <w:spacing w:val="-4"/>
            <w:lang w:val="ca-ES"/>
          </w:rPr>
          <w:delText xml:space="preserve">    </w:delText>
        </w:r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>សវនករទទួលបន្ទុកត្រូវដាក់</w:delText>
        </w:r>
        <w:r w:rsidRPr="00F55550" w:rsidDel="00EB498D">
          <w:rPr>
            <w:rFonts w:ascii="Khmer MEF1" w:hAnsi="Khmer MEF1" w:cs="Khmer MEF1"/>
            <w:spacing w:val="-4"/>
            <w:cs/>
          </w:rPr>
          <w:delText>បញ្ចូលមតិរបស់ខ្លួនចំពោះការឆ្លើយតបរបស់ថ្នាក់ដឹកនាំសវនដ្ឋាន</w:delText>
        </w:r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 xml:space="preserve">។ </w:delText>
        </w:r>
      </w:del>
    </w:p>
    <w:p w14:paraId="06B53F02" w14:textId="3BDB69E8" w:rsidR="008577D1" w:rsidRPr="00F55550" w:rsidDel="00EB498D" w:rsidRDefault="008577D1">
      <w:pPr>
        <w:pStyle w:val="ListParagraph"/>
        <w:rPr>
          <w:del w:id="36318" w:author="Sethvannak Sam" w:date="2022-07-06T11:25:00Z"/>
          <w:rFonts w:ascii="Khmer MEF1" w:hAnsi="Khmer MEF1" w:cs="Khmer MEF1"/>
          <w:b/>
          <w:bCs/>
          <w:spacing w:val="-10"/>
          <w:lang w:val="ca-ES"/>
        </w:rPr>
        <w:pPrChange w:id="36319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320" w:author="Sethvannak Sam" w:date="2022-07-06T11:25:00Z">
        <w:r w:rsidRPr="00F55550" w:rsidDel="00EB498D">
          <w:rPr>
            <w:rFonts w:ascii="Khmer MEF1" w:hAnsi="Khmer MEF1" w:cs="Khmer MEF1"/>
            <w:b/>
            <w:bCs/>
            <w:spacing w:val="-10"/>
            <w:cs/>
            <w:lang w:val="ca-ES"/>
          </w:rPr>
          <w:delText>ខ. ករណីគ្មានការឆ្លើយបំភ្លឺ</w:delText>
        </w:r>
      </w:del>
    </w:p>
    <w:p w14:paraId="723EF21C" w14:textId="2B9B4192" w:rsidR="008577D1" w:rsidRPr="00F55550" w:rsidDel="00EB498D" w:rsidRDefault="008577D1">
      <w:pPr>
        <w:pStyle w:val="ListParagraph"/>
        <w:rPr>
          <w:del w:id="36321" w:author="Sethvannak Sam" w:date="2022-07-06T11:25:00Z"/>
          <w:rFonts w:ascii="Khmer MEF1" w:hAnsi="Khmer MEF1" w:cs="Khmer MEF1"/>
          <w:spacing w:val="-4"/>
          <w:lang w:val="ca-ES"/>
        </w:rPr>
        <w:pPrChange w:id="36322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left="567" w:firstLine="243"/>
          </w:pPr>
        </w:pPrChange>
      </w:pPr>
      <w:del w:id="36323" w:author="Sethvannak Sam" w:date="2022-07-06T11:25:00Z">
        <w:r w:rsidRPr="00F55550" w:rsidDel="00EB498D">
          <w:rPr>
            <w:rFonts w:ascii="Khmer MEF1" w:hAnsi="Khmer MEF1" w:cs="Khmer MEF1"/>
            <w:spacing w:val="-2"/>
            <w:lang w:val="ca-ES"/>
          </w:rPr>
          <w:delText xml:space="preserve">   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 xml:space="preserve">ករណីគ្មានការឆ្លើយតប </w:delText>
        </w:r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>សវនករទទួលបន្ទុកអាចធ្វើការសន្និដ្ឋានដូចខាងក្រោមៈ</w:delText>
        </w:r>
      </w:del>
    </w:p>
    <w:p w14:paraId="73DB19D3" w14:textId="579025F8" w:rsidR="008577D1" w:rsidRPr="00F55550" w:rsidDel="00EB498D" w:rsidRDefault="008577D1">
      <w:pPr>
        <w:pStyle w:val="ListParagraph"/>
        <w:rPr>
          <w:del w:id="36324" w:author="Sethvannak Sam" w:date="2022-07-06T11:25:00Z"/>
          <w:rFonts w:ascii="Khmer MEF1" w:hAnsi="Khmer MEF1" w:cs="Khmer MEF1"/>
          <w:lang w:val="ca-ES"/>
        </w:rPr>
        <w:pPrChange w:id="36325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326" w:author="Sethvannak Sam" w:date="2022-07-06T11:25:00Z">
        <w:r w:rsidRPr="00F55550" w:rsidDel="00EB498D">
          <w:rPr>
            <w:rFonts w:ascii="Khmer MEF1" w:hAnsi="Khmer MEF1" w:cs="Khmer MEF1"/>
            <w:spacing w:val="-4"/>
            <w:cs/>
            <w:lang w:val="ca-ES"/>
          </w:rPr>
          <w:delText xml:space="preserve">   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 xml:space="preserve">អង្គភាពសវនកម្មផ្ទៃក្នុងនៃ </w:delText>
        </w:r>
        <w:r w:rsidRPr="00F55550" w:rsidDel="00EB498D">
          <w:rPr>
            <w:rFonts w:ascii="Khmer MEF1" w:hAnsi="Khmer MEF1" w:cs="Khmer MEF1"/>
            <w:b/>
            <w:bCs/>
            <w:spacing w:val="-2"/>
            <w:cs/>
            <w:lang w:val="ca-ES"/>
          </w:rPr>
          <w:delText>អ.ស.ហ.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 xml:space="preserve"> ចាត់ទុកថា </w:delText>
        </w:r>
        <w:r w:rsidRPr="00F55550" w:rsidDel="00EB498D">
          <w:rPr>
            <w:rFonts w:ascii="Khmer MEF1" w:hAnsi="Khmer MEF1" w:cs="Khmer MEF1"/>
            <w:spacing w:val="-2"/>
            <w:lang w:val="ca-ES"/>
          </w:rPr>
          <w:delText>[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>សវនដ្ឋាន</w:delText>
        </w:r>
        <w:r w:rsidRPr="00F55550" w:rsidDel="00EB498D">
          <w:rPr>
            <w:rFonts w:ascii="Khmer MEF1" w:hAnsi="Khmer MEF1" w:cs="Khmer MEF1"/>
            <w:spacing w:val="-2"/>
            <w:lang w:val="ca-ES"/>
          </w:rPr>
          <w:delText xml:space="preserve">]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>បានឯកភាពតាមការសង្កេត</w:delText>
        </w:r>
        <w:r w:rsidRPr="00F55550" w:rsidDel="00EB498D">
          <w:rPr>
            <w:rFonts w:ascii="Khmer MEF1" w:hAnsi="Khmer MEF1" w:cs="Khmer MEF1"/>
            <w:spacing w:val="-2"/>
            <w:lang w:val="ca-ES"/>
          </w:rPr>
          <w:delText xml:space="preserve"> </w:delText>
        </w:r>
        <w:r w:rsidRPr="00F55550" w:rsidDel="00EB498D">
          <w:rPr>
            <w:rFonts w:ascii="Khmer MEF1" w:hAnsi="Khmer MEF1" w:cs="Khmer MEF1"/>
            <w:spacing w:val="-2"/>
            <w:cs/>
            <w:lang w:val="ca-ES"/>
          </w:rPr>
          <w:delText>និង</w:delText>
        </w:r>
        <w:r w:rsidRPr="00F55550" w:rsidDel="00EB498D">
          <w:rPr>
            <w:rFonts w:ascii="Khmer MEF1" w:hAnsi="Khmer MEF1" w:cs="Khmer MEF1"/>
            <w:spacing w:val="4"/>
            <w:cs/>
            <w:lang w:val="ca-ES"/>
          </w:rPr>
          <w:delText xml:space="preserve">អនុសាសន៍របស់អង្គភាពសវនកម្មផ្ទៃក្នុងនៃ 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អ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ស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ហ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spacing w:val="4"/>
            <w:cs/>
            <w:lang w:val="ca-ES"/>
          </w:rPr>
          <w:delText xml:space="preserve">។ អង្គភាពសវនកម្មផ្ទៃក្នុងនៃ 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អ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ស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>.</w:delText>
        </w:r>
        <w:r w:rsidRPr="00F55550" w:rsidDel="00EB498D">
          <w:rPr>
            <w:rFonts w:ascii="Khmer MEF1" w:hAnsi="Khmer MEF1" w:cs="Khmer MEF1"/>
            <w:b/>
            <w:bCs/>
            <w:spacing w:val="4"/>
            <w:cs/>
            <w:lang w:val="ca-ES"/>
          </w:rPr>
          <w:delText>ហ</w:delText>
        </w:r>
        <w:r w:rsidRPr="00F55550" w:rsidDel="00EB498D">
          <w:rPr>
            <w:rFonts w:ascii="Khmer MEF1" w:hAnsi="Khmer MEF1" w:cs="Khmer MEF1"/>
            <w:b/>
            <w:bCs/>
            <w:spacing w:val="4"/>
            <w:lang w:val="ca-ES"/>
          </w:rPr>
          <w:delText xml:space="preserve">. </w:delText>
        </w:r>
        <w:r w:rsidRPr="00F55550" w:rsidDel="00EB498D">
          <w:rPr>
            <w:rFonts w:ascii="Khmer MEF1" w:hAnsi="Khmer MEF1" w:cs="Khmer MEF1"/>
            <w:spacing w:val="4"/>
            <w:cs/>
            <w:lang w:val="ca-ES"/>
          </w:rPr>
          <w:delText>នឹងធ្វើការ</w:delText>
        </w:r>
        <w:r w:rsidRPr="00F55550" w:rsidDel="00EB498D">
          <w:rPr>
            <w:rFonts w:ascii="Khmer MEF1" w:hAnsi="Khmer MEF1" w:cs="Khmer MEF1"/>
            <w:cs/>
            <w:lang w:val="ca-ES"/>
          </w:rPr>
          <w:delText>តាមដានការអនុវត្ត</w:delText>
        </w:r>
        <w:r w:rsidRPr="00F55550" w:rsidDel="00EB498D">
          <w:rPr>
            <w:rFonts w:ascii="Khmer MEF1" w:hAnsi="Khmer MEF1" w:cs="Khmer MEF1"/>
            <w:spacing w:val="2"/>
            <w:cs/>
            <w:lang w:val="ca-ES"/>
          </w:rPr>
          <w:delText>នេះ</w:delText>
        </w:r>
        <w:r w:rsidRPr="00F55550" w:rsidDel="00EB498D">
          <w:rPr>
            <w:rFonts w:ascii="Khmer MEF1" w:hAnsi="Khmer MEF1" w:cs="Khmer MEF1"/>
            <w:lang w:val="ca-ES"/>
          </w:rPr>
          <w:delText xml:space="preserve"> </w:delText>
        </w:r>
        <w:r w:rsidRPr="00F55550" w:rsidDel="00EB498D">
          <w:rPr>
            <w:rFonts w:ascii="Khmer MEF1" w:hAnsi="Khmer MEF1" w:cs="Khmer MEF1"/>
            <w:cs/>
            <w:lang w:val="ca-ES"/>
          </w:rPr>
          <w:delText>ជាបន្តទៀត។</w:delText>
        </w:r>
      </w:del>
    </w:p>
    <w:p w14:paraId="377AA505" w14:textId="59F416BB" w:rsidR="008577D1" w:rsidRPr="00F55550" w:rsidDel="00EB498D" w:rsidRDefault="008577D1">
      <w:pPr>
        <w:pStyle w:val="ListParagraph"/>
        <w:rPr>
          <w:del w:id="36327" w:author="Sethvannak Sam" w:date="2022-07-06T11:25:00Z"/>
          <w:rFonts w:ascii="Khmer MEF1" w:hAnsi="Khmer MEF1" w:cs="Khmer MEF1"/>
          <w:b/>
          <w:bCs/>
          <w:lang w:val="ca-ES"/>
        </w:rPr>
        <w:pPrChange w:id="36328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329" w:author="Sethvannak Sam" w:date="2022-07-06T11:25:00Z">
        <w:r w:rsidRPr="00F55550" w:rsidDel="00EB498D">
          <w:rPr>
            <w:rFonts w:ascii="Khmer MEF1" w:hAnsi="Khmer MEF1" w:cs="Khmer MEF1"/>
            <w:b/>
            <w:bCs/>
            <w:cs/>
            <w:lang w:val="ca-ES"/>
          </w:rPr>
          <w:delText>២.អនុសាសន៍របស់សវនករ</w:delText>
        </w:r>
      </w:del>
    </w:p>
    <w:p w14:paraId="771983E9" w14:textId="1E3E97A6" w:rsidR="008732CC" w:rsidRPr="00F55550" w:rsidDel="0003092D" w:rsidRDefault="008732CC">
      <w:pPr>
        <w:pStyle w:val="ListParagraph"/>
        <w:rPr>
          <w:del w:id="36330" w:author="Sethvannak Sam" w:date="2022-07-06T11:40:00Z"/>
          <w:rFonts w:ascii="Khmer MEF1" w:hAnsi="Khmer MEF1" w:cs="Khmer MEF1"/>
          <w:lang w:val="ca-ES"/>
        </w:rPr>
        <w:pPrChange w:id="36331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332" w:author="Sethvannak Sam" w:date="2022-07-06T11:40:00Z">
        <w:r w:rsidRPr="00F55550" w:rsidDel="0003092D">
          <w:rPr>
            <w:rFonts w:ascii="Khmer MEF1" w:hAnsi="Khmer MEF1" w:cs="Khmer MEF1"/>
            <w:cs/>
            <w:lang w:val="ca-ES"/>
          </w:rPr>
          <w:delText>សវនករទទួលបន្ទុកត្រូវបញ្ចូលនូវសកម្មភាពកែលម្អក្នុងគោលបំណងដើម្បីកាត់បន្ថយឬសគល់នៃបញ្ហានៃហានិភ័យដែលបានរកឃើញខាងលើ។</w:delText>
        </w:r>
      </w:del>
    </w:p>
    <w:p w14:paraId="28E66C58" w14:textId="697ACE48" w:rsidR="008732CC" w:rsidRPr="00E33574" w:rsidDel="00556EC6" w:rsidRDefault="008732CC">
      <w:pPr>
        <w:pStyle w:val="Heading1"/>
        <w:spacing w:before="160" w:line="240" w:lineRule="auto"/>
        <w:ind w:firstLine="720"/>
        <w:rPr>
          <w:ins w:id="36333" w:author="Kem Sereiboth" w:date="2022-09-19T10:32:00Z"/>
          <w:del w:id="36334" w:author="User" w:date="2022-10-07T16:14:00Z"/>
          <w:rFonts w:ascii="Khmer MEF2" w:hAnsi="Khmer MEF2" w:cs="Khmer MEF2"/>
          <w:lang w:val="ca-ES"/>
          <w:rPrChange w:id="36335" w:author="Kem Sereyboth" w:date="2023-07-19T16:59:00Z">
            <w:rPr>
              <w:ins w:id="36336" w:author="Kem Sereiboth" w:date="2022-09-19T10:32:00Z"/>
              <w:del w:id="36337" w:author="User" w:date="2022-10-07T16:14:00Z"/>
              <w:lang w:val="ca-ES"/>
            </w:rPr>
          </w:rPrChange>
        </w:rPr>
        <w:pPrChange w:id="36338" w:author="User" w:date="2022-10-07T16:12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del w:id="36339" w:author="User" w:date="2022-10-07T16:14:00Z">
        <w:r w:rsidRPr="00E33574" w:rsidDel="00556EC6">
          <w:rPr>
            <w:rFonts w:ascii="Khmer MEF2" w:hAnsi="Khmer MEF2" w:cs="Khmer MEF2"/>
            <w:b w:val="0"/>
            <w:bCs w:val="0"/>
            <w:sz w:val="24"/>
            <w:szCs w:val="24"/>
            <w:cs/>
            <w:lang w:val="ca-ES"/>
            <w:rPrChange w:id="36340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delText>១</w:delText>
        </w:r>
      </w:del>
      <w:ins w:id="36341" w:author="Un Seakamey" w:date="2022-10-03T18:01:00Z">
        <w:del w:id="36342" w:author="User" w:date="2022-10-04T15:01:00Z">
          <w:r w:rsidR="00D3643B" w:rsidRPr="00E33574" w:rsidDel="009E2F5A">
            <w:rPr>
              <w:rFonts w:ascii="Khmer MEF2" w:hAnsi="Khmer MEF2" w:cs="Khmer MEF2"/>
              <w:b w:val="0"/>
              <w:bCs w:val="0"/>
              <w:sz w:val="24"/>
              <w:szCs w:val="24"/>
              <w:cs/>
              <w:lang w:val="ca-ES"/>
              <w:rPrChange w:id="36343" w:author="Kem Sereyboth" w:date="2023-07-19T16:59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៤</w:delText>
          </w:r>
        </w:del>
      </w:ins>
      <w:ins w:id="36344" w:author="sakaria fa" w:date="2022-10-01T00:04:00Z">
        <w:del w:id="36345" w:author="User" w:date="2022-10-07T16:14:00Z">
          <w:r w:rsidR="007A1C16" w:rsidRPr="00E33574" w:rsidDel="00556EC6">
            <w:rPr>
              <w:rFonts w:ascii="Khmer MEF2" w:hAnsi="Khmer MEF2" w:cs="Khmer MEF2"/>
              <w:b w:val="0"/>
              <w:bCs w:val="0"/>
              <w:sz w:val="24"/>
              <w:szCs w:val="24"/>
              <w:cs/>
              <w:lang w:val="ca-ES"/>
              <w:rPrChange w:id="36346" w:author="Kem Sereyboth" w:date="2023-07-19T16:59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៥</w:delText>
          </w:r>
        </w:del>
      </w:ins>
      <w:ins w:id="36347" w:author="Kem Sereiboth" w:date="2022-09-19T11:41:00Z">
        <w:del w:id="36348" w:author="User" w:date="2022-10-07T16:14:00Z">
          <w:r w:rsidR="0082772F" w:rsidRPr="00E33574" w:rsidDel="00556EC6">
            <w:rPr>
              <w:rFonts w:ascii="Khmer MEF2" w:hAnsi="Khmer MEF2" w:cs="Khmer MEF2"/>
              <w:b w:val="0"/>
              <w:bCs w:val="0"/>
              <w:sz w:val="24"/>
              <w:szCs w:val="24"/>
              <w:cs/>
              <w:lang w:val="ca-ES"/>
              <w:rPrChange w:id="36349" w:author="Kem Sereyboth" w:date="2023-07-19T16:59:00Z">
                <w:rPr>
                  <w:rFonts w:cs="MoolBoran"/>
                  <w:b/>
                  <w:bCs/>
                  <w:cs/>
                  <w:lang w:val="ca-ES"/>
                </w:rPr>
              </w:rPrChange>
            </w:rPr>
            <w:delText>៣</w:delText>
          </w:r>
        </w:del>
      </w:ins>
      <w:del w:id="36350" w:author="User" w:date="2022-10-07T16:14:00Z">
        <w:r w:rsidRPr="00E33574" w:rsidDel="00556EC6">
          <w:rPr>
            <w:rFonts w:ascii="Khmer MEF2" w:hAnsi="Khmer MEF2" w:cs="Khmer MEF2"/>
            <w:b w:val="0"/>
            <w:bCs w:val="0"/>
            <w:sz w:val="24"/>
            <w:szCs w:val="24"/>
            <w:cs/>
            <w:lang w:val="ca-ES"/>
            <w:rPrChange w:id="36351" w:author="Kem Sereyboth" w:date="2023-07-19T16:59:00Z">
              <w:rPr>
                <w:rFonts w:cs="MoolBoran"/>
                <w:b/>
                <w:bCs/>
                <w:cs/>
                <w:lang w:val="ca-ES"/>
              </w:rPr>
            </w:rPrChange>
          </w:rPr>
          <w:delText>៥. ឧបសម្ព័ន្ធ</w:delText>
        </w:r>
      </w:del>
    </w:p>
    <w:p w14:paraId="098FD985" w14:textId="2895D716" w:rsidR="00747399" w:rsidRPr="00E33574" w:rsidDel="00556EC6" w:rsidRDefault="00747399">
      <w:pPr>
        <w:pStyle w:val="NormalWeb"/>
        <w:tabs>
          <w:tab w:val="left" w:pos="720"/>
        </w:tabs>
        <w:spacing w:before="0" w:beforeAutospacing="0" w:after="0" w:afterAutospacing="0" w:line="228" w:lineRule="auto"/>
        <w:ind w:firstLine="810"/>
        <w:jc w:val="both"/>
        <w:rPr>
          <w:ins w:id="36352" w:author="Kem Sereiboth" w:date="2022-09-19T10:33:00Z"/>
          <w:del w:id="36353" w:author="User" w:date="2022-10-07T16:14:00Z"/>
          <w:rFonts w:ascii="Khmer MEF1" w:hAnsi="Khmer MEF1" w:cs="Khmer MEF1"/>
          <w:b/>
          <w:bCs/>
          <w:lang w:val="ca-ES"/>
          <w:rPrChange w:id="36354" w:author="Kem Sereyboth" w:date="2023-07-19T16:59:00Z">
            <w:rPr>
              <w:ins w:id="36355" w:author="Kem Sereiboth" w:date="2022-09-19T10:33:00Z"/>
              <w:del w:id="36356" w:author="User" w:date="2022-10-07T16:14:00Z"/>
              <w:rFonts w:ascii="Khmer MEF2" w:hAnsi="Khmer MEF2" w:cs="Khmer MEF2"/>
              <w:lang w:val="ca-ES"/>
            </w:rPr>
          </w:rPrChange>
        </w:rPr>
        <w:pPrChange w:id="36357" w:author="User" w:date="2022-10-03T07:3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6358" w:author="Kem Sereiboth" w:date="2022-09-19T10:32:00Z">
        <w:del w:id="36359" w:author="User" w:date="2022-10-07T16:14:00Z">
          <w:r w:rsidRPr="00E33574" w:rsidDel="00556EC6">
            <w:rPr>
              <w:rFonts w:ascii="Khmer MEF1" w:hAnsi="Khmer MEF1" w:cs="Khmer MEF1"/>
              <w:b/>
              <w:bCs/>
              <w:cs/>
              <w:lang w:val="ca-ES"/>
              <w:rPrChange w:id="36360" w:author="Kem Sereyboth" w:date="2023-07-19T16:59:00Z">
                <w:rPr>
                  <w:rFonts w:ascii="Khmer MEF2" w:hAnsi="Khmer MEF2" w:cs="Khmer MEF2"/>
                  <w:cs/>
                  <w:lang w:val="ca-ES"/>
                </w:rPr>
              </w:rPrChange>
            </w:rPr>
            <w:delText>ក.លក្ខណៈវិនិច្ឆ័យ</w:delText>
          </w:r>
        </w:del>
      </w:ins>
    </w:p>
    <w:p w14:paraId="3817FCB0" w14:textId="785D047B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361" w:author="Kem Sereiboth" w:date="2022-09-19T10:37:00Z"/>
          <w:del w:id="36362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363" w:author="Sopheak Phorn" w:date="2023-08-25T15:18:00Z">
            <w:rPr>
              <w:ins w:id="36364" w:author="Kem Sereiboth" w:date="2022-09-19T10:37:00Z"/>
              <w:del w:id="36365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366" w:author="User" w:date="2022-10-05T13:4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367" w:author="Kem Sereiboth" w:date="2022-09-19T10:37:00Z">
        <w:del w:id="36368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3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ច្បាប់លេខ</w:delText>
          </w:r>
        </w:del>
        <w:del w:id="36370" w:author="User" w:date="2022-09-23T05:53:00Z">
          <w:r w:rsidRPr="00E33574" w:rsidDel="00A3040E">
            <w:rPr>
              <w:rFonts w:ascii="Khmer MEF1" w:hAnsi="Khmer MEF1" w:cs="Khmer MEF1"/>
              <w:spacing w:val="-2"/>
              <w:sz w:val="24"/>
              <w:szCs w:val="24"/>
              <w:cs/>
              <w:rPrChange w:id="363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372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3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នស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37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3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១១១៩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37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3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០១៨ ចុះថ្ងៃទី០២ ខែវិច្ឆិកា ឆ្នាំ២០១៩ ស្ដីពីរបបសន្តិសុខសង្គម</w:delText>
          </w:r>
        </w:del>
      </w:ins>
    </w:p>
    <w:p w14:paraId="0B45B90B" w14:textId="6028F45E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378" w:author="Kem Sereiboth" w:date="2022-09-19T10:37:00Z"/>
          <w:del w:id="36379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380" w:author="Sopheak Phorn" w:date="2023-08-25T15:18:00Z">
            <w:rPr>
              <w:ins w:id="36381" w:author="Kem Sereiboth" w:date="2022-09-19T10:37:00Z"/>
              <w:del w:id="36382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383" w:author="User" w:date="2022-10-05T13:4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384" w:author="Kem Sereiboth" w:date="2022-09-19T10:37:00Z">
        <w:del w:id="36385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3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យោងមាត្រា២១ និងមាត្រា</w:delText>
          </w:r>
        </w:del>
      </w:ins>
      <w:ins w:id="36387" w:author="Kem Sereiboth" w:date="2022-09-20T10:28:00Z">
        <w:del w:id="36388" w:author="User" w:date="2022-10-07T16:14:00Z">
          <w:r w:rsidR="00B010E5"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3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៥៩</w:delText>
          </w:r>
        </w:del>
      </w:ins>
      <w:ins w:id="36390" w:author="Kem Sereiboth" w:date="2022-09-19T10:37:00Z">
        <w:del w:id="36391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3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នៃ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63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អនុក្រឹត្យលេខ១១៣ អនក្រ.បក ចុះថ្ងៃទី១៤ ខែកក្កដា ឆ្នាំ២០២១ ស្ដីពីកា</w:delText>
          </w:r>
          <w:r w:rsidRPr="009A453A" w:rsidDel="00556EC6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639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63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</w:delText>
          </w:r>
          <w:r w:rsidRPr="009A453A" w:rsidDel="00556EC6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639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​​​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63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រៀបចំនិងការ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3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ប្រព្រឹត្តទៅរបស់អង្គភាពក្រោមឱវាទរបស់អាជ្ញាធរសេវាហិរញ្ញវត្ថុមិនមែនធ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39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4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នា</w:delText>
          </w:r>
          <w:r w:rsidRPr="009A453A" w:rsidDel="00556EC6">
            <w:rPr>
              <w:rFonts w:ascii="Khmer MEF1" w:hAnsi="Khmer MEF1" w:cs="Khmer MEF1"/>
              <w:spacing w:val="-2"/>
              <w:sz w:val="24"/>
              <w:szCs w:val="24"/>
              <w:lang w:val="ca-ES"/>
              <w:rPrChange w:id="3640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4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គារ</w:delText>
          </w:r>
        </w:del>
      </w:ins>
    </w:p>
    <w:p w14:paraId="0CD88AF4" w14:textId="4111AC6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403" w:author="Kem Sereiboth" w:date="2022-09-19T10:37:00Z"/>
          <w:del w:id="36404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405" w:author="Sopheak Phorn" w:date="2023-08-25T15:18:00Z">
            <w:rPr>
              <w:ins w:id="36406" w:author="Kem Sereiboth" w:date="2022-09-19T10:37:00Z"/>
              <w:del w:id="36407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408" w:author="User" w:date="2022-10-05T13:4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409" w:author="Kem Sereiboth" w:date="2022-09-19T10:37:00Z">
        <w:del w:id="36410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4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មាត្រា១០ថ្មី នៃ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  <w:del w:id="36413" w:author="User" w:date="2022-09-23T05:53:00Z">
          <w:r w:rsidRPr="00E33574" w:rsidDel="00A3040E">
            <w:rPr>
              <w:rFonts w:ascii="Khmer MEF1" w:hAnsi="Khmer MEF1" w:cs="Khmer MEF1"/>
              <w:spacing w:val="-8"/>
              <w:sz w:val="24"/>
              <w:szCs w:val="24"/>
              <w:cs/>
              <w:rPrChange w:id="364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415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១៤៣ អនក្រ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41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.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បក ចុះថ្ងៃទី១៩ ខែសីហា ឆ្នាំ២០២១ ស្តីពី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41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42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កែ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42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ស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42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2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ម្រួ</w:delText>
          </w:r>
          <w:r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642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លអនុក្រឹត្យ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4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លេខ ០៣ អនក្រ.បក ចុះថ្ងៃទី០៨ ខែមករា ឆ្នាំ២០១៨ ស្តីពីកា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43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4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របង្កើត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43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4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គណៈ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434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4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ក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43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4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ម្មា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43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​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4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ធិការប្រតិបត្តិ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4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និងអគ្គលេខាធិការដ្ឋាននៃក្រុមប្រឹក្សាជាតិគាំពារសង្គម</w:delText>
          </w:r>
        </w:del>
        <w:del w:id="36441" w:author="User" w:date="2022-10-05T13:47:00Z">
          <w:r w:rsidRPr="00E33574" w:rsidDel="00B172A9">
            <w:rPr>
              <w:rFonts w:ascii="Khmer MEF1" w:hAnsi="Khmer MEF1" w:cs="Khmer MEF1"/>
              <w:spacing w:val="-2"/>
              <w:sz w:val="24"/>
              <w:szCs w:val="24"/>
              <w:cs/>
              <w:rPrChange w:id="364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  <w:del w:id="36443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4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</w:p>
    <w:p w14:paraId="6A576FB4" w14:textId="633A5F2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445" w:author="Kem Sereiboth" w:date="2022-09-19T10:37:00Z"/>
          <w:del w:id="36446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447" w:author="Sopheak Phorn" w:date="2023-08-25T15:18:00Z">
            <w:rPr>
              <w:ins w:id="36448" w:author="Kem Sereiboth" w:date="2022-09-19T10:37:00Z"/>
              <w:del w:id="36449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450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451" w:author="Kem Sereiboth" w:date="2022-09-19T10:37:00Z">
        <w:del w:id="36452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6454" w:author="User" w:date="2022-09-23T05:54:00Z">
          <w:r w:rsidRPr="00E33574" w:rsidDel="00A3040E">
            <w:rPr>
              <w:rFonts w:ascii="Khmer MEF1" w:hAnsi="Khmer MEF1" w:cs="Khmer MEF1"/>
              <w:spacing w:val="-8"/>
              <w:sz w:val="24"/>
              <w:szCs w:val="24"/>
              <w:cs/>
              <w:rPrChange w:id="364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456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4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០០៨ អ.ស.ហ.ប្រក ចុះថ្ងៃទី១០ ខែកុម្ភៈ ឆ្នាំ២០២២ ស្ដីពីការកំណត់ប្រាក់ឧបត្ថម្ភ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4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</w:p>
    <w:p w14:paraId="37654E04" w14:textId="7D25333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459" w:author="Kem Sereiboth" w:date="2022-09-19T10:37:00Z"/>
          <w:del w:id="36460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461" w:author="Sopheak Phorn" w:date="2023-08-25T15:18:00Z">
            <w:rPr>
              <w:ins w:id="36462" w:author="Kem Sereiboth" w:date="2022-09-19T10:37:00Z"/>
              <w:del w:id="36463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464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465" w:author="Kem Sereiboth" w:date="2022-09-19T10:37:00Z">
        <w:del w:id="3646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4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យោងប្រការ ៣ និងប្រការ ៤ នៃ</w:delText>
          </w:r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64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6469" w:author="User" w:date="2022-09-23T05:54:00Z">
          <w:r w:rsidRPr="00E33574" w:rsidDel="00F46543">
            <w:rPr>
              <w:rFonts w:ascii="Khmer MEF1" w:hAnsi="Khmer MEF1" w:cs="Khmer MEF1"/>
              <w:spacing w:val="4"/>
              <w:sz w:val="24"/>
              <w:szCs w:val="24"/>
              <w:cs/>
              <w:rPrChange w:id="364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471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64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០១៥ អ.ស.ហ.ប្រក ចុះថ្ងៃទី១២ ខែវិច្ឆិកា ឆ្នាំ២០២២ ស្តីពីការកំណត់ប្រភព</w:delText>
          </w:r>
          <w:r w:rsidRPr="00E33574" w:rsidDel="00556EC6">
            <w:rPr>
              <w:rFonts w:ascii="Khmer MEF1" w:hAnsi="Khmer MEF1" w:cs="Khmer MEF1"/>
              <w:spacing w:val="-16"/>
              <w:sz w:val="24"/>
              <w:szCs w:val="24"/>
              <w:cs/>
              <w:rPrChange w:id="364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ធនធាន និងការប្រើប្រាស់ធនធានរបស់អគ្គលេខាធិការដ្ឋានអាជ្</w:delText>
          </w:r>
          <w:r w:rsidR="00AD2EB3" w:rsidRPr="00E33574" w:rsidDel="00556EC6">
            <w:rPr>
              <w:rFonts w:ascii="Khmer MEF1" w:hAnsi="Khmer MEF1" w:cs="Khmer MEF1"/>
              <w:spacing w:val="-16"/>
              <w:sz w:val="24"/>
              <w:szCs w:val="24"/>
              <w:cs/>
              <w:rPrChange w:id="364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ញាធរសេវាហិរញ្ញវត្ថុមិនមែនធនាគារ</w:delText>
          </w:r>
        </w:del>
      </w:ins>
    </w:p>
    <w:p w14:paraId="446ED26F" w14:textId="1DD6B75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475" w:author="Kem Sereiboth" w:date="2022-09-19T10:37:00Z"/>
          <w:del w:id="36476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477" w:author="Sopheak Phorn" w:date="2023-08-25T15:18:00Z">
            <w:rPr>
              <w:ins w:id="36478" w:author="Kem Sereiboth" w:date="2022-09-19T10:37:00Z"/>
              <w:del w:id="36479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480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481" w:author="Kem Sereiboth" w:date="2022-09-19T10:37:00Z">
        <w:del w:id="36482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64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6484" w:author="User" w:date="2022-09-23T05:54:00Z">
          <w:r w:rsidRPr="00E33574" w:rsidDel="00141B99">
            <w:rPr>
              <w:rFonts w:ascii="Khmer MEF1" w:hAnsi="Khmer MEF1" w:cs="Khmer MEF1"/>
              <w:spacing w:val="-14"/>
              <w:sz w:val="24"/>
              <w:szCs w:val="24"/>
              <w:cs/>
              <w:rPrChange w:id="364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486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64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០១០ អ.ស.ហ.ប្រក ចុះថ្ងៃទី០៨ ខែតុលា ឆ្នាំ២០២១ ស្ដីពីលក្ខន្តិកៈនៃមន្ត្រីលក្ខន្តិកៈ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4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របស់អាជ្ញាធរសេវាហិរញ្ញវត្ថុមិនមែនធនាគារ</w:delText>
          </w:r>
        </w:del>
      </w:ins>
    </w:p>
    <w:p w14:paraId="6A8BC423" w14:textId="3A41BDB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489" w:author="Kem Sereiboth" w:date="2022-09-19T10:37:00Z"/>
          <w:del w:id="36490" w:author="User" w:date="2022-10-07T16:14:00Z"/>
          <w:rFonts w:ascii="Khmer MEF1" w:hAnsi="Khmer MEF1" w:cs="Khmer MEF1"/>
          <w:spacing w:val="-2"/>
          <w:sz w:val="24"/>
          <w:szCs w:val="24"/>
          <w:lang w:val="ca-ES"/>
          <w:rPrChange w:id="36491" w:author="Sopheak Phorn" w:date="2023-08-25T15:18:00Z">
            <w:rPr>
              <w:ins w:id="36492" w:author="Kem Sereiboth" w:date="2022-09-19T10:37:00Z"/>
              <w:del w:id="36493" w:author="User" w:date="2022-10-07T16:1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6494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495" w:author="Kem Sereiboth" w:date="2022-09-19T10:37:00Z">
        <w:del w:id="3649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4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</w:ins>
      <w:ins w:id="36498" w:author="LENOVO" w:date="2022-10-02T13:02:00Z">
        <w:del w:id="36499" w:author="User" w:date="2022-10-05T13:56:00Z">
          <w:r w:rsidR="00C73896" w:rsidRPr="00E33574" w:rsidDel="00911BDE">
            <w:rPr>
              <w:rFonts w:ascii="Khmer MEF1" w:hAnsi="Khmer MEF1" w:cs="Khmer MEF1"/>
              <w:sz w:val="24"/>
              <w:szCs w:val="24"/>
              <w:cs/>
              <w:rPrChange w:id="365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501" w:author="Kem Sereiboth" w:date="2022-09-19T10:37:00Z">
        <w:del w:id="36502" w:author="User" w:date="2022-09-23T05:54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65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50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5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៦១៦ សហវប្រក. ចុះថ្ងៃទី</w:delText>
          </w:r>
        </w:del>
        <w:del w:id="36506" w:author="User" w:date="2022-10-05T13:56:00Z">
          <w:r w:rsidRPr="00E33574" w:rsidDel="00DB3750">
            <w:rPr>
              <w:rFonts w:ascii="Khmer MEF1" w:hAnsi="Khmer MEF1" w:cs="Khmer MEF1"/>
              <w:sz w:val="24"/>
              <w:szCs w:val="24"/>
              <w:cs/>
              <w:rPrChange w:id="365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០</w:delText>
          </w:r>
        </w:del>
        <w:del w:id="3650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5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៤ ខែមិថុនា ឆ្នាំ២០១៤ ស្ដីពីការកំណត់គោលការណ៍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5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5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និងការត្រួតពិនិត្យសម្រាប់ការផ្ដល់ការលើកទឹកចិត្តដោយប្រើប្រាស់ប្រាក់រង្វាន់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5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របស់អង្គភាពក្រោមឱវាទក្រសួងសេដ្ឋកិច្ចនិងហិរញ្ញវត្ថុ</w:delText>
          </w:r>
        </w:del>
      </w:ins>
      <w:ins w:id="36513" w:author="Kem Sereiboth" w:date="2022-09-19T11:15:00Z">
        <w:del w:id="36514" w:author="User" w:date="2022-10-07T16:14:00Z">
          <w:r w:rsidR="00AD2EB3"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5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0EF06E6D" w14:textId="58208D9A" w:rsidR="00747399" w:rsidRPr="00F55550" w:rsidDel="00556EC6" w:rsidRDefault="00747399">
      <w:pPr>
        <w:spacing w:after="0" w:line="240" w:lineRule="auto"/>
        <w:ind w:firstLine="720"/>
        <w:jc w:val="both"/>
        <w:rPr>
          <w:ins w:id="36516" w:author="Kem Sereiboth" w:date="2022-09-19T10:37:00Z"/>
          <w:del w:id="36517" w:author="User" w:date="2022-10-07T16:14:00Z"/>
          <w:rFonts w:ascii="Khmer MEF1" w:hAnsi="Khmer MEF1" w:cs="Khmer MEF1"/>
          <w:b/>
          <w:bCs/>
          <w:spacing w:val="-4"/>
          <w:sz w:val="24"/>
          <w:szCs w:val="24"/>
          <w:lang w:val="ca-ES"/>
        </w:rPr>
      </w:pPr>
      <w:ins w:id="36518" w:author="Kem Sereiboth" w:date="2022-09-19T10:37:00Z">
        <w:del w:id="36519" w:author="User" w:date="2022-10-07T16:14:00Z">
          <w:r w:rsidRPr="00F55550" w:rsidDel="00556EC6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ខ.ឯកសារភស្តុតាង</w:delText>
          </w:r>
        </w:del>
      </w:ins>
    </w:p>
    <w:p w14:paraId="02F5C207" w14:textId="6DE36091" w:rsidR="00CB49F7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6520" w:author="User" w:date="2022-10-07T16:14:00Z"/>
          <w:rFonts w:ascii="Khmer MEF1" w:hAnsi="Khmer MEF1" w:cs="Khmer MEF1"/>
          <w:sz w:val="24"/>
          <w:szCs w:val="24"/>
          <w:lang w:val="ca-ES"/>
          <w:rPrChange w:id="36521" w:author="Sopheak Phorn" w:date="2023-08-25T15:18:00Z">
            <w:rPr>
              <w:del w:id="36522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523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990" w:hanging="169"/>
            <w:jc w:val="both"/>
          </w:pPr>
        </w:pPrChange>
      </w:pPr>
      <w:ins w:id="36524" w:author="Kem Sereiboth" w:date="2022-09-19T10:37:00Z">
        <w:del w:id="36525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ប្រកាស លេខ ០០១ អ.ស.ហ.ស.ណ.ន. ចុះថ្ងៃទី៤ ខែសីហា ឆ្នាំ២០២២ ប្រកាសស្ដីពីគោលការណ៍ណែនាំស្ដីពីយន្តការ និងនីតិវិធីសវនកម្មអនុលោមភាពរបស់អង្គភាពសវនកម្មផ្ទៃក្នុង</w:delText>
          </w:r>
          <w:r w:rsidRPr="00E33574" w:rsidDel="00556EC6">
            <w:rPr>
              <w:rFonts w:ascii="Khmer MEF1" w:hAnsi="Khmer MEF1" w:cs="Khmer MEF1"/>
              <w:spacing w:val="9"/>
              <w:sz w:val="24"/>
              <w:szCs w:val="24"/>
              <w:cs/>
              <w:rPrChange w:id="36526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នៃអាជ្ញាធរសេវាហិរញ្ញវត្ថុមិនមែនធនាគារលើអង្គភាពក្រោមឱវាទអាជ្ញាធរសេវាហិរញ្ញវត្ថុ</w:delText>
          </w:r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6527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មិន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មែនធនាគារ</w:delText>
          </w:r>
        </w:del>
      </w:ins>
    </w:p>
    <w:p w14:paraId="23B85CBB" w14:textId="46FC85F9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528" w:author="LENOVO" w:date="2022-10-02T13:02:00Z"/>
          <w:del w:id="36529" w:author="User" w:date="2022-10-07T16:14:00Z"/>
          <w:rFonts w:ascii="Khmer MEF1" w:hAnsi="Khmer MEF1" w:cs="Khmer MEF1"/>
          <w:sz w:val="24"/>
          <w:szCs w:val="24"/>
          <w:lang w:val="ca-ES"/>
          <w:rPrChange w:id="36530" w:author="Sopheak Phorn" w:date="2023-08-25T15:18:00Z">
            <w:rPr>
              <w:ins w:id="36531" w:author="LENOVO" w:date="2022-10-02T13:02:00Z"/>
              <w:del w:id="36532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533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114A74F3" w14:textId="3D1A0EAE" w:rsidR="00747399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6534" w:author="User" w:date="2022-10-07T16:14:00Z"/>
          <w:rFonts w:ascii="Khmer MEF1" w:hAnsi="Khmer MEF1" w:cs="Khmer MEF1"/>
          <w:sz w:val="24"/>
          <w:szCs w:val="24"/>
          <w:lang w:val="ca-ES"/>
          <w:rPrChange w:id="36535" w:author="Sopheak Phorn" w:date="2023-08-25T15:18:00Z">
            <w:rPr>
              <w:del w:id="36536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537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990" w:hanging="169"/>
            <w:jc w:val="both"/>
          </w:pPr>
        </w:pPrChange>
      </w:pPr>
      <w:ins w:id="36538" w:author="LENOVO" w:date="2022-10-02T13:02:00Z">
        <w:del w:id="36539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របាយការណ៍ស្វែងយល់</w:delText>
          </w:r>
        </w:del>
      </w:ins>
      <w:ins w:id="36540" w:author="Kem Sereiboth" w:date="2022-09-19T10:37:00Z">
        <w:del w:id="36541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42" w:author="Kem Sereyboth" w:date="2023-07-19T16:59:00Z">
                <w:rPr>
                  <w:rFonts w:cs="MoolBoran"/>
                  <w:cs/>
                </w:rPr>
              </w:rPrChange>
            </w:rPr>
            <w:delText>លេខ</w:delText>
          </w:r>
        </w:del>
      </w:ins>
      <w:ins w:id="36543" w:author="LENOVO" w:date="2022-10-02T13:02:00Z">
        <w:del w:id="36544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36545" w:author="Kem Sereiboth" w:date="2022-09-19T10:37:00Z">
        <w:del w:id="36546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47" w:author="Kem Sereyboth" w:date="2023-07-19T16:59:00Z">
                <w:rPr>
                  <w:rFonts w:cs="MoolBoran"/>
                  <w:cs/>
                </w:rPr>
              </w:rPrChange>
            </w:rPr>
            <w:delText xml:space="preserve"> ០០៨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548" w:author="Sopheak Phorn" w:date="2023-08-25T15:18:00Z">
                <w:rPr/>
              </w:rPrChange>
            </w:rPr>
            <w:delText>/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49" w:author="Kem Sereyboth" w:date="2023-07-19T16:59:00Z">
                <w:rPr>
                  <w:rFonts w:cs="MoolBoran"/>
                  <w:cs/>
                </w:rPr>
              </w:rPrChange>
            </w:rPr>
            <w:delText>២២ អ.ស.ផ.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550" w:author="Sopheak Phorn" w:date="2023-08-25T15:18:00Z">
                <w:rPr/>
              </w:rPrChange>
            </w:rPr>
            <w:delText>/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51" w:author="Kem Sereyboth" w:date="2023-07-19T16:59:00Z">
                <w:rPr>
                  <w:rFonts w:cs="MoolBoran"/>
                  <w:cs/>
                </w:rPr>
              </w:rPrChange>
            </w:rPr>
            <w:delText xml:space="preserve">ស.ក១ ចុះថ្ងៃទី៣១ ខែមករា ឆ្នាំ២០២២ </w:delText>
          </w:r>
        </w:del>
      </w:ins>
      <w:ins w:id="36552" w:author="LENOVO" w:date="2022-10-02T13:02:00Z">
        <w:del w:id="36553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ស្តីពី</w:delText>
          </w:r>
        </w:del>
      </w:ins>
      <w:ins w:id="36554" w:author="LENOVO" w:date="2022-10-02T13:03:00Z">
        <w:del w:id="36555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ការ</w:delText>
          </w:r>
        </w:del>
      </w:ins>
      <w:ins w:id="36556" w:author="Kem Sereiboth" w:date="2022-09-19T10:37:00Z">
        <w:del w:id="36557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58" w:author="Kem Sereyboth" w:date="2023-07-19T16:59:00Z">
                <w:rPr>
                  <w:rFonts w:cs="MoolBoran"/>
                  <w:cs/>
                </w:rPr>
              </w:rPrChange>
            </w:rPr>
            <w:delText xml:space="preserve">របាយការណ៍ស្វែងយល់ប្រព័ន្ធត្រួតពិនិត្យផ្ទៃក្នុងនៃនិយ័តករសន្តិសុខសង្គម 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559" w:author="Sopheak Phorn" w:date="2023-08-25T15:18:00Z">
                <w:rPr/>
              </w:rPrChange>
            </w:rPr>
            <w:delText>(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60" w:author="Kem Sereyboth" w:date="2023-07-19T16:59:00Z">
                <w:rPr>
                  <w:rFonts w:cs="MoolBoran"/>
                  <w:cs/>
                </w:rPr>
              </w:rPrChange>
            </w:rPr>
            <w:delText>ន.ស.ស.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561" w:author="Sopheak Phorn" w:date="2023-08-25T15:18:00Z">
                <w:rPr/>
              </w:rPrChange>
            </w:rPr>
            <w:delText>)</w:delText>
          </w:r>
        </w:del>
      </w:ins>
    </w:p>
    <w:p w14:paraId="28C889D5" w14:textId="2BB1F69D" w:rsidR="00C73896" w:rsidRPr="009A453A" w:rsidDel="00556EC6" w:rsidRDefault="00C73896">
      <w:pPr>
        <w:pStyle w:val="ListParagraph"/>
        <w:numPr>
          <w:ilvl w:val="0"/>
          <w:numId w:val="19"/>
        </w:numPr>
        <w:spacing w:after="0" w:line="240" w:lineRule="auto"/>
        <w:ind w:left="1260"/>
        <w:jc w:val="both"/>
        <w:rPr>
          <w:ins w:id="36562" w:author="LENOVO" w:date="2022-10-02T13:03:00Z"/>
          <w:del w:id="36563" w:author="User" w:date="2022-10-07T16:14:00Z"/>
          <w:rFonts w:ascii="Khmer MEF1" w:hAnsi="Khmer MEF1" w:cs="Khmer MEF1"/>
          <w:sz w:val="24"/>
          <w:szCs w:val="24"/>
          <w:lang w:val="ca-ES"/>
          <w:rPrChange w:id="36564" w:author="Sopheak Phorn" w:date="2023-08-25T15:18:00Z">
            <w:rPr>
              <w:ins w:id="36565" w:author="LENOVO" w:date="2022-10-02T13:03:00Z"/>
              <w:del w:id="36566" w:author="User" w:date="2022-10-07T16:14:00Z"/>
            </w:rPr>
          </w:rPrChange>
        </w:rPr>
        <w:pPrChange w:id="36567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70754605" w14:textId="74447B6D" w:rsidR="00747399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6568" w:author="User" w:date="2022-10-07T16:14:00Z"/>
          <w:rFonts w:ascii="Khmer MEF1" w:hAnsi="Khmer MEF1" w:cs="Khmer MEF1"/>
          <w:sz w:val="24"/>
          <w:szCs w:val="24"/>
          <w:lang w:val="ca-ES"/>
          <w:rPrChange w:id="36569" w:author="Sopheak Phorn" w:date="2023-08-25T15:18:00Z">
            <w:rPr>
              <w:del w:id="36570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571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990" w:hanging="169"/>
            <w:jc w:val="both"/>
          </w:pPr>
        </w:pPrChange>
      </w:pPr>
      <w:ins w:id="36572" w:author="LENOVO" w:date="2022-10-02T13:03:00Z">
        <w:del w:id="36573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កំណត់ហេតុ</w:delText>
          </w:r>
        </w:del>
      </w:ins>
      <w:ins w:id="36574" w:author="Kem Sereiboth" w:date="2022-09-19T10:37:00Z">
        <w:del w:id="36575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76" w:author="Kem Sereyboth" w:date="2023-07-19T16:59:00Z">
                <w:rPr>
                  <w:rFonts w:cs="MoolBoran"/>
                  <w:cs/>
                </w:rPr>
              </w:rPrChange>
            </w:rPr>
            <w:delText>លេខ</w:delText>
          </w:r>
        </w:del>
      </w:ins>
      <w:ins w:id="36577" w:author="LENOVO" w:date="2022-10-02T13:03:00Z">
        <w:del w:id="36578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 xml:space="preserve"> </w:delText>
          </w:r>
        </w:del>
      </w:ins>
      <w:ins w:id="36579" w:author="Kem Sereiboth" w:date="2022-09-19T10:37:00Z">
        <w:del w:id="36580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81" w:author="Kem Sereyboth" w:date="2023-07-19T16:59:00Z">
                <w:rPr>
                  <w:rFonts w:cs="MoolBoran"/>
                  <w:cs/>
                </w:rPr>
              </w:rPrChange>
            </w:rPr>
            <w:delText xml:space="preserve"> ១៨០</w:delText>
          </w:r>
          <w:r w:rsidR="00747399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582" w:author="Sopheak Phorn" w:date="2023-08-25T15:18:00Z">
                <w:rPr/>
              </w:rPrChange>
            </w:rPr>
            <w:delText>/</w:delText>
          </w:r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83" w:author="Kem Sereyboth" w:date="2023-07-19T16:59:00Z">
                <w:rPr>
                  <w:rFonts w:cs="MoolBoran"/>
                  <w:cs/>
                </w:rPr>
              </w:rPrChange>
            </w:rPr>
            <w:delText xml:space="preserve">២២ អ.ស.ផ. </w:delText>
          </w:r>
        </w:del>
      </w:ins>
      <w:ins w:id="36584" w:author="LENOVO" w:date="2022-10-02T13:03:00Z">
        <w:del w:id="36585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ស្តីពី</w:delText>
          </w:r>
        </w:del>
      </w:ins>
      <w:ins w:id="36586" w:author="Kem Sereiboth" w:date="2022-09-19T10:37:00Z">
        <w:del w:id="36587" w:author="User" w:date="2022-10-07T16:14:00Z">
          <w:r w:rsidR="00747399" w:rsidRPr="00E33574" w:rsidDel="00556EC6">
            <w:rPr>
              <w:rFonts w:ascii="Khmer MEF1" w:hAnsi="Khmer MEF1" w:cs="Khmer MEF1"/>
              <w:sz w:val="24"/>
              <w:szCs w:val="24"/>
              <w:cs/>
              <w:rPrChange w:id="36588" w:author="Kem Sereyboth" w:date="2023-07-19T16:59:00Z">
                <w:rPr>
                  <w:rFonts w:cs="MoolBoran"/>
                  <w:cs/>
                </w:rPr>
              </w:rPrChange>
            </w:rPr>
            <w:delText>កំណត់ហេតុកិច្ចប្រជុំបើកដាក់ឱ្យដំណើរការសវនកម្មប្រចាំឆ្នាំ២០២២</w:delText>
          </w:r>
        </w:del>
      </w:ins>
    </w:p>
    <w:p w14:paraId="348F7E1D" w14:textId="023FE7CF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589" w:author="LENOVO" w:date="2022-10-02T13:04:00Z"/>
          <w:del w:id="36590" w:author="User" w:date="2022-10-07T16:14:00Z"/>
          <w:rFonts w:ascii="Khmer MEF1" w:hAnsi="Khmer MEF1" w:cs="Khmer MEF1"/>
          <w:sz w:val="24"/>
          <w:szCs w:val="24"/>
          <w:lang w:val="ca-ES"/>
          <w:rPrChange w:id="36591" w:author="Sopheak Phorn" w:date="2023-08-25T15:18:00Z">
            <w:rPr>
              <w:ins w:id="36592" w:author="LENOVO" w:date="2022-10-02T13:04:00Z"/>
              <w:del w:id="36593" w:author="User" w:date="2022-10-07T16:14:00Z"/>
            </w:rPr>
          </w:rPrChange>
        </w:rPr>
        <w:pPrChange w:id="36594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5E0C3369" w14:textId="1256CA82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595" w:author="Kem Sereiboth" w:date="2022-09-19T10:37:00Z"/>
          <w:del w:id="36596" w:author="User" w:date="2022-10-07T16:14:00Z"/>
          <w:rFonts w:ascii="Khmer MEF1" w:hAnsi="Khmer MEF1" w:cs="Khmer MEF1"/>
          <w:sz w:val="24"/>
          <w:szCs w:val="24"/>
          <w:lang w:val="ca-ES"/>
          <w:rPrChange w:id="36597" w:author="Sopheak Phorn" w:date="2023-08-25T15:18:00Z">
            <w:rPr>
              <w:ins w:id="36598" w:author="Kem Sereiboth" w:date="2022-09-19T10:37:00Z"/>
              <w:del w:id="36599" w:author="User" w:date="2022-10-07T16:14:00Z"/>
            </w:rPr>
          </w:rPrChange>
        </w:rPr>
        <w:pPrChange w:id="36600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6601" w:author="Kem Sereiboth" w:date="2022-09-19T10:37:00Z">
        <w:del w:id="36602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១២៥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603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២២.អ.ស.ផ. ចុះថ្ងៃទី០២ ខែមិថុនា ឆ្នាំ២០២២ កិច្ចប្រជុំបើកដាក់ឱ្យ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604" w:author="Kem Sereyboth" w:date="2023-07-19T16:59:00Z">
                <w:rPr>
                  <w:rFonts w:cs="MoolBoran"/>
                  <w:cs/>
                </w:rPr>
              </w:rPrChange>
            </w:rPr>
            <w:delText>ដំណើរការកម្មវិធីសវនកម្មសម្រាប់ឆ្នាំ២០២២</w:delText>
          </w:r>
        </w:del>
      </w:ins>
    </w:p>
    <w:p w14:paraId="151D3E41" w14:textId="0262A616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605" w:author="Kem Sereiboth" w:date="2022-09-19T10:37:00Z"/>
          <w:del w:id="36606" w:author="User" w:date="2022-10-07T16:14:00Z"/>
          <w:rFonts w:ascii="Khmer MEF1" w:hAnsi="Khmer MEF1" w:cs="Khmer MEF1"/>
          <w:sz w:val="24"/>
          <w:szCs w:val="24"/>
          <w:lang w:val="ca-ES"/>
          <w:rPrChange w:id="36607" w:author="Sopheak Phorn" w:date="2023-08-25T15:18:00Z">
            <w:rPr>
              <w:ins w:id="36608" w:author="Kem Sereiboth" w:date="2022-09-19T10:37:00Z"/>
              <w:del w:id="36609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610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6611" w:author="Kem Sereiboth" w:date="2022-09-19T10:37:00Z">
        <w:del w:id="36612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១២៦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613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 អ.ស.ផ. ចុះថ្ងៃទី០២ ខែមិថុនា ឆ្នាំ២០២២ បញ្ជីរាយនាមប្រតិសវនកម្ម និងសវនករទទួលបន្ទុកលើនិយ័តករសន្តិសុខសង្គម</w:delText>
          </w:r>
        </w:del>
      </w:ins>
    </w:p>
    <w:p w14:paraId="1DEA07CD" w14:textId="7A84D04E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614" w:author="Kem Sereiboth" w:date="2022-09-19T10:37:00Z"/>
          <w:del w:id="36615" w:author="User" w:date="2022-10-07T16:14:00Z"/>
          <w:rFonts w:ascii="Khmer MEF1" w:hAnsi="Khmer MEF1" w:cs="Khmer MEF1"/>
          <w:sz w:val="24"/>
          <w:szCs w:val="24"/>
          <w:lang w:val="ca-ES"/>
          <w:rPrChange w:id="36616" w:author="Sopheak Phorn" w:date="2023-08-25T15:18:00Z">
            <w:rPr>
              <w:ins w:id="36617" w:author="Kem Sereiboth" w:date="2022-09-19T10:37:00Z"/>
              <w:del w:id="36618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619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6620" w:author="Kem Sereiboth" w:date="2022-09-19T10:37:00Z">
        <w:del w:id="36621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១២៧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622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 អ.ស.ផ. ចុះថ្ងៃទី០២ ខែមិថុនា ឆ្នាំ២០២២ លិខិតបញ្ជាបេសកកម្មធ្វើដំណើរទៅកាន់និយ័តករសន្តិសុខសង្គមនៃអាជ្ញាធរសេវាហិរញ្ញវត្ថុមិនមែនធនាគារ</w:delText>
          </w:r>
        </w:del>
      </w:ins>
    </w:p>
    <w:p w14:paraId="363A0230" w14:textId="4B9DEF12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623" w:author="Kem Sereiboth" w:date="2022-09-19T10:37:00Z"/>
          <w:del w:id="36624" w:author="User" w:date="2022-10-07T16:14:00Z"/>
          <w:rFonts w:ascii="Khmer MEF1" w:hAnsi="Khmer MEF1" w:cs="Khmer MEF1"/>
          <w:sz w:val="24"/>
          <w:szCs w:val="24"/>
          <w:lang w:val="ca-ES"/>
          <w:rPrChange w:id="36625" w:author="Sopheak Phorn" w:date="2023-08-25T15:18:00Z">
            <w:rPr>
              <w:ins w:id="36626" w:author="Kem Sereiboth" w:date="2022-09-19T10:37:00Z"/>
              <w:del w:id="36627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628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6629" w:author="Kem Sereiboth" w:date="2022-09-19T10:37:00Z">
        <w:del w:id="36630" w:author="User" w:date="2022-10-07T16:14:00Z"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លិខិត លេខ ១២៨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631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/</w:delText>
          </w:r>
          <w:r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២២ អ.ស.ផ. ចុះថ្ងៃទី០២ ខែមិថុនា ឆ្នាំ២០២២ បញ្ជីរត្រួតពិនិត្យសវនកម្មអនុលោមភាព</w:delText>
          </w:r>
        </w:del>
      </w:ins>
    </w:p>
    <w:p w14:paraId="0129837B" w14:textId="64AF773D" w:rsidR="00747399" w:rsidRPr="009A453A" w:rsidDel="00556EC6" w:rsidRDefault="00747399">
      <w:pPr>
        <w:spacing w:after="0" w:line="240" w:lineRule="auto"/>
        <w:ind w:firstLine="720"/>
        <w:jc w:val="both"/>
        <w:rPr>
          <w:ins w:id="36632" w:author="Kem Sereiboth" w:date="2022-09-19T10:39:00Z"/>
          <w:del w:id="36633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6634" w:author="Sopheak Phorn" w:date="2023-08-25T15:18:00Z">
            <w:rPr>
              <w:ins w:id="36635" w:author="Kem Sereiboth" w:date="2022-09-19T10:39:00Z"/>
              <w:del w:id="36636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  <w:ins w:id="36637" w:author="Kem Sereiboth" w:date="2022-09-19T10:39:00Z">
        <w:del w:id="36638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639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ប្រធានបទទី១៖ 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640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រចនាសម្ព័ន្ធគ្រប់គ្រង</w:delText>
          </w:r>
        </w:del>
      </w:ins>
    </w:p>
    <w:p w14:paraId="30A5BD5B" w14:textId="3175E72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6641" w:author="User" w:date="2022-10-07T16:14:00Z"/>
          <w:rFonts w:ascii="Khmer MEF1" w:hAnsi="Khmer MEF1" w:cs="Khmer MEF1"/>
          <w:sz w:val="24"/>
          <w:szCs w:val="24"/>
          <w:lang w:val="ca-ES"/>
          <w:rPrChange w:id="36642" w:author="Sopheak Phorn" w:date="2023-08-25T15:18:00Z">
            <w:rPr>
              <w:del w:id="3664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644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645" w:author="Kem Sereiboth" w:date="2022-09-19T10:39:00Z">
        <w:del w:id="3664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6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</w:delText>
          </w:r>
        </w:del>
        <w:del w:id="36648" w:author="User" w:date="2022-10-05T13:56:00Z">
          <w:r w:rsidRPr="00E33574" w:rsidDel="00DB3750">
            <w:rPr>
              <w:rFonts w:ascii="Khmer MEF1" w:hAnsi="Khmer MEF1" w:cs="Khmer MEF1"/>
              <w:sz w:val="24"/>
              <w:szCs w:val="24"/>
              <w:cs/>
              <w:rPrChange w:id="366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65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6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៥៩ អនុក្រឹត្យលេខ១១៣ អនក្រ.បក ចុះថ្ងៃទី១៤ ខែកក្កដា ឆ្នាំ២០២១ ស្ដីពី</w:delText>
          </w:r>
        </w:del>
        <w:del w:id="36652" w:author="User" w:date="2022-10-03T05:52:00Z">
          <w:r w:rsidRPr="00E33574" w:rsidDel="00F8043E">
            <w:rPr>
              <w:rFonts w:ascii="Khmer MEF1" w:hAnsi="Khmer MEF1" w:cs="Khmer MEF1"/>
              <w:sz w:val="24"/>
              <w:szCs w:val="24"/>
              <w:cs/>
              <w:rPrChange w:id="366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65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6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37ACB05F" w14:textId="13313010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656" w:author="LENOVO" w:date="2022-10-02T13:06:00Z"/>
          <w:del w:id="36657" w:author="User" w:date="2022-10-07T16:14:00Z"/>
          <w:rFonts w:ascii="Khmer MEF1" w:hAnsi="Khmer MEF1" w:cs="Khmer MEF1"/>
          <w:sz w:val="24"/>
          <w:szCs w:val="24"/>
          <w:lang w:val="ca-ES"/>
          <w:rPrChange w:id="36658" w:author="Sopheak Phorn" w:date="2023-08-25T15:18:00Z">
            <w:rPr>
              <w:ins w:id="36659" w:author="LENOVO" w:date="2022-10-02T13:06:00Z"/>
              <w:del w:id="3666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661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615E2453" w14:textId="47D05383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6662" w:author="User" w:date="2022-10-07T16:14:00Z"/>
          <w:rFonts w:ascii="Khmer MEF1" w:hAnsi="Khmer MEF1" w:cs="Khmer MEF1"/>
          <w:sz w:val="24"/>
          <w:szCs w:val="24"/>
          <w:lang w:val="ca-ES"/>
          <w:rPrChange w:id="36663" w:author="Sopheak Phorn" w:date="2023-08-25T15:18:00Z">
            <w:rPr>
              <w:del w:id="36664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665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666" w:author="Kem Sereiboth" w:date="2022-09-19T10:39:00Z">
        <w:del w:id="36667" w:author="User" w:date="2022-10-07T16:14:00Z">
          <w:r w:rsidRPr="00E33574" w:rsidDel="00556EC6">
            <w:rPr>
              <w:rFonts w:ascii="Khmer MEF1" w:hAnsi="Khmer MEF1" w:cs="Khmer MEF1"/>
              <w:spacing w:val="12"/>
              <w:sz w:val="24"/>
              <w:szCs w:val="24"/>
              <w:cs/>
              <w:rPrChange w:id="366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  <w:del w:id="36669" w:author="User" w:date="2022-09-23T05:56:00Z">
          <w:r w:rsidRPr="00E33574" w:rsidDel="00141B99">
            <w:rPr>
              <w:rFonts w:ascii="Khmer MEF1" w:hAnsi="Khmer MEF1" w:cs="Khmer MEF1"/>
              <w:spacing w:val="12"/>
              <w:sz w:val="24"/>
              <w:szCs w:val="24"/>
              <w:cs/>
              <w:rPrChange w:id="366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671" w:author="User" w:date="2022-10-07T16:14:00Z">
          <w:r w:rsidRPr="00E33574" w:rsidDel="00556EC6">
            <w:rPr>
              <w:rFonts w:ascii="Khmer MEF1" w:hAnsi="Khmer MEF1" w:cs="Khmer MEF1"/>
              <w:spacing w:val="12"/>
              <w:sz w:val="24"/>
              <w:szCs w:val="24"/>
              <w:cs/>
              <w:rPrChange w:id="3667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១៤៣ អនក្រ.បក. ចុះថ្ងៃទី១៩ ខែសីហា ឆ្នាំ២០២១ ស្ដីពី</w:delText>
          </w:r>
        </w:del>
        <w:del w:id="36673" w:author="User" w:date="2022-10-03T05:52:00Z">
          <w:r w:rsidRPr="00E33574" w:rsidDel="00F8043E">
            <w:rPr>
              <w:rFonts w:ascii="Khmer MEF1" w:hAnsi="Khmer MEF1" w:cs="Khmer MEF1"/>
              <w:spacing w:val="12"/>
              <w:sz w:val="24"/>
              <w:szCs w:val="24"/>
              <w:cs/>
              <w:rPrChange w:id="366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675" w:author="User" w:date="2022-10-07T16:14:00Z">
          <w:r w:rsidRPr="00E33574" w:rsidDel="00556EC6">
            <w:rPr>
              <w:rFonts w:ascii="Khmer MEF1" w:hAnsi="Khmer MEF1" w:cs="Khmer MEF1"/>
              <w:spacing w:val="12"/>
              <w:sz w:val="24"/>
              <w:szCs w:val="24"/>
              <w:cs/>
              <w:rPrChange w:id="366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ការកែសម្រួល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6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 ០៣ អនក្រ.បក ចុះថ្ងៃទី</w:delText>
          </w:r>
        </w:del>
        <w:del w:id="36678" w:author="User" w:date="2022-10-05T13:57:00Z">
          <w:r w:rsidRPr="00E33574" w:rsidDel="00DB3750">
            <w:rPr>
              <w:rFonts w:ascii="Khmer MEF1" w:hAnsi="Khmer MEF1" w:cs="Khmer MEF1"/>
              <w:spacing w:val="-2"/>
              <w:sz w:val="24"/>
              <w:szCs w:val="24"/>
              <w:cs/>
              <w:rPrChange w:id="366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6680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66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៨ ខែមករា ឆ្នាំ២០១៨ ស្ដីពីការបង្កើតគណៈកម្មាធិការ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6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ប្រតិបត្តិ និងអគ្គលេខាធិការដ្ឋាននៃក្រុមប្រឹក្សាជាតិគាំពារសង្គម</w:delText>
          </w:r>
        </w:del>
      </w:ins>
    </w:p>
    <w:p w14:paraId="569A23D6" w14:textId="1E2097DE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683" w:author="LENOVO" w:date="2022-10-02T13:06:00Z"/>
          <w:del w:id="36684" w:author="User" w:date="2022-10-07T16:14:00Z"/>
          <w:rFonts w:ascii="Khmer MEF1" w:hAnsi="Khmer MEF1" w:cs="Khmer MEF1"/>
          <w:sz w:val="24"/>
          <w:szCs w:val="24"/>
          <w:lang w:val="ca-ES"/>
          <w:rPrChange w:id="36685" w:author="Sopheak Phorn" w:date="2023-08-25T15:18:00Z">
            <w:rPr>
              <w:ins w:id="36686" w:author="LENOVO" w:date="2022-10-02T13:06:00Z"/>
              <w:del w:id="36687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688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73A46871" w14:textId="087C8D7A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6689" w:author="User" w:date="2022-10-07T16:14:00Z"/>
          <w:rFonts w:ascii="Khmer MEF1" w:hAnsi="Khmer MEF1" w:cs="Khmer MEF1"/>
          <w:spacing w:val="-8"/>
          <w:sz w:val="24"/>
          <w:szCs w:val="24"/>
          <w:lang w:val="ca-ES"/>
          <w:rPrChange w:id="36690" w:author="Sopheak Phorn" w:date="2023-08-25T15:18:00Z">
            <w:rPr>
              <w:del w:id="36691" w:author="User" w:date="2022-10-07T16:14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6692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693" w:author="Kem Sereiboth" w:date="2022-09-19T10:39:00Z">
        <w:del w:id="36694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6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អនុក្រឹត្យលេខ</w:delText>
          </w:r>
        </w:del>
        <w:del w:id="36696" w:author="User" w:date="2022-09-23T05:56:00Z">
          <w:r w:rsidRPr="00E33574" w:rsidDel="00141B99">
            <w:rPr>
              <w:rFonts w:ascii="Khmer MEF1" w:hAnsi="Khmer MEF1" w:cs="Khmer MEF1"/>
              <w:spacing w:val="-8"/>
              <w:sz w:val="24"/>
              <w:szCs w:val="24"/>
              <w:cs/>
              <w:rPrChange w:id="366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698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66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៤៨០ អនក្រ.កត. ចុះថ្ងៃទី១២ ខែតុលា ឆ្នាំ២០២១ ស្ដីពីការតែងតាំងមន្រ្តីរាជការ</w:delText>
          </w:r>
        </w:del>
      </w:ins>
    </w:p>
    <w:p w14:paraId="4586CC2A" w14:textId="2D4C4309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700" w:author="LENOVO" w:date="2022-10-02T13:06:00Z"/>
          <w:del w:id="36701" w:author="User" w:date="2022-10-07T16:14:00Z"/>
          <w:rFonts w:ascii="Khmer MEF1" w:hAnsi="Khmer MEF1" w:cs="Khmer MEF1"/>
          <w:spacing w:val="-6"/>
          <w:sz w:val="24"/>
          <w:szCs w:val="24"/>
          <w:lang w:val="ca-ES"/>
          <w:rPrChange w:id="36702" w:author="Sopheak Phorn" w:date="2023-08-25T15:18:00Z">
            <w:rPr>
              <w:ins w:id="36703" w:author="LENOVO" w:date="2022-10-02T13:06:00Z"/>
              <w:del w:id="36704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705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0547A8F2" w14:textId="5A8C8D83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6706" w:author="User" w:date="2022-10-07T16:14:00Z"/>
          <w:rFonts w:ascii="Khmer MEF1" w:hAnsi="Khmer MEF1" w:cs="Khmer MEF1"/>
          <w:spacing w:val="-12"/>
          <w:sz w:val="24"/>
          <w:szCs w:val="24"/>
          <w:lang w:val="ca-ES"/>
          <w:rPrChange w:id="36707" w:author="Sopheak Phorn" w:date="2023-08-25T15:18:00Z">
            <w:rPr>
              <w:del w:id="36708" w:author="User" w:date="2022-10-07T16:1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6709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710" w:author="Kem Sereiboth" w:date="2022-09-19T10:39:00Z">
        <w:del w:id="36711" w:author="User" w:date="2022-10-07T16:14:00Z">
          <w:r w:rsidRPr="00E33574" w:rsidDel="00556EC6">
            <w:rPr>
              <w:rFonts w:ascii="Khmer MEF1" w:hAnsi="Khmer MEF1" w:cs="Khmer MEF1"/>
              <w:spacing w:val="-12"/>
              <w:sz w:val="24"/>
              <w:szCs w:val="24"/>
              <w:cs/>
              <w:rPrChange w:id="367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អនុក្រឹត្យ</w:delText>
          </w:r>
        </w:del>
        <w:del w:id="36713" w:author="User" w:date="2022-09-23T05:56:00Z">
          <w:r w:rsidRPr="00E33574" w:rsidDel="00141B99">
            <w:rPr>
              <w:rFonts w:ascii="Khmer MEF1" w:hAnsi="Khmer MEF1" w:cs="Khmer MEF1"/>
              <w:spacing w:val="-12"/>
              <w:sz w:val="24"/>
              <w:szCs w:val="24"/>
              <w:cs/>
              <w:rPrChange w:id="367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715" w:author="User" w:date="2022-10-07T16:14:00Z">
          <w:r w:rsidRPr="00E33574" w:rsidDel="00556EC6">
            <w:rPr>
              <w:rFonts w:ascii="Khmer MEF1" w:hAnsi="Khmer MEF1" w:cs="Khmer MEF1"/>
              <w:spacing w:val="-12"/>
              <w:sz w:val="24"/>
              <w:szCs w:val="24"/>
              <w:cs/>
              <w:rPrChange w:id="367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6717" w:author="User" w:date="2022-09-23T05:56:00Z">
          <w:r w:rsidRPr="00E33574" w:rsidDel="00141B99">
            <w:rPr>
              <w:rFonts w:ascii="Khmer MEF1" w:hAnsi="Khmer MEF1" w:cs="Khmer MEF1"/>
              <w:spacing w:val="-12"/>
              <w:sz w:val="24"/>
              <w:szCs w:val="24"/>
              <w:cs/>
              <w:rPrChange w:id="367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719" w:author="User" w:date="2022-10-07T16:14:00Z">
          <w:r w:rsidRPr="00E33574" w:rsidDel="00556EC6">
            <w:rPr>
              <w:rFonts w:ascii="Khmer MEF1" w:hAnsi="Khmer MEF1" w:cs="Khmer MEF1"/>
              <w:spacing w:val="-12"/>
              <w:sz w:val="24"/>
              <w:szCs w:val="24"/>
              <w:cs/>
              <w:rPrChange w:id="367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១២២៣ អនក្រ.តត ចុះថ្ងៃទី១៩ ខែកញ្ញា ឆ្នាំ២០១៩ ស្ដីពីការតែងតាំងមន្រ្តីរាជការ</w:delText>
          </w:r>
        </w:del>
      </w:ins>
    </w:p>
    <w:p w14:paraId="126A085B" w14:textId="5D1DCD87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721" w:author="LENOVO" w:date="2022-10-02T13:06:00Z"/>
          <w:del w:id="36722" w:author="User" w:date="2022-10-07T16:14:00Z"/>
          <w:rFonts w:ascii="Khmer MEF1" w:hAnsi="Khmer MEF1" w:cs="Khmer MEF1"/>
          <w:spacing w:val="-4"/>
          <w:sz w:val="24"/>
          <w:szCs w:val="24"/>
          <w:lang w:val="ca-ES"/>
          <w:rPrChange w:id="36723" w:author="Sopheak Phorn" w:date="2023-08-25T15:18:00Z">
            <w:rPr>
              <w:ins w:id="36724" w:author="LENOVO" w:date="2022-10-02T13:06:00Z"/>
              <w:del w:id="3672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726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292902FD" w14:textId="39DD85DF" w:rsidR="00747399" w:rsidRPr="009A453A" w:rsidDel="00556EC6" w:rsidRDefault="00747399">
      <w:pPr>
        <w:pStyle w:val="ListParagraph"/>
        <w:numPr>
          <w:ilvl w:val="0"/>
          <w:numId w:val="18"/>
        </w:numPr>
        <w:spacing w:after="0" w:line="240" w:lineRule="auto"/>
        <w:ind w:left="1267" w:hanging="90"/>
        <w:jc w:val="both"/>
        <w:rPr>
          <w:del w:id="36727" w:author="User" w:date="2022-10-07T16:14:00Z"/>
          <w:rFonts w:ascii="Khmer MEF1" w:hAnsi="Khmer MEF1" w:cs="Khmer MEF1"/>
          <w:sz w:val="24"/>
          <w:szCs w:val="24"/>
          <w:lang w:val="ca-ES"/>
          <w:rPrChange w:id="36728" w:author="Sopheak Phorn" w:date="2023-08-25T15:18:00Z">
            <w:rPr>
              <w:del w:id="36729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730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731" w:author="Kem Sereiboth" w:date="2022-09-19T10:39:00Z">
        <w:del w:id="36732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67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6734" w:author="User" w:date="2022-09-23T05:56:00Z">
          <w:r w:rsidRPr="00E33574" w:rsidDel="00141B99">
            <w:rPr>
              <w:rFonts w:ascii="Khmer MEF1" w:hAnsi="Khmer MEF1" w:cs="Khmer MEF1"/>
              <w:spacing w:val="4"/>
              <w:sz w:val="24"/>
              <w:szCs w:val="24"/>
              <w:cs/>
              <w:rPrChange w:id="367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736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67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១៦៤</w:delText>
          </w:r>
        </w:del>
        <w:del w:id="36738" w:author="User" w:date="2022-10-05T13:58:00Z">
          <w:r w:rsidRPr="00E33574" w:rsidDel="00DB3750">
            <w:rPr>
              <w:rFonts w:ascii="Khmer MEF1" w:hAnsi="Khmer MEF1" w:cs="Khmer MEF1"/>
              <w:spacing w:val="4"/>
              <w:sz w:val="24"/>
              <w:szCs w:val="24"/>
              <w:cs/>
              <w:rPrChange w:id="367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740" w:author="User" w:date="2022-10-07T16:14:00Z">
          <w:r w:rsidRPr="009A453A" w:rsidDel="00556EC6">
            <w:rPr>
              <w:rFonts w:ascii="Khmer MEF1" w:hAnsi="Khmer MEF1" w:cs="Khmer MEF1"/>
              <w:spacing w:val="4"/>
              <w:sz w:val="24"/>
              <w:szCs w:val="24"/>
              <w:lang w:val="ca-ES"/>
              <w:rPrChange w:id="3674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67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ចុះថ្ងៃទី១៧ ខែឧសភា ឆ្នាំ២០២២ ស្ដីពីបច្ចុប្បន្នភាពក្របខណ្ឌ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7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មន្រ្តីរាជការនិងរចនាសម្ព័ន្ធគ្រប់គ្រងរបស់អគ្គលេខាធិការដ្ឋានក្រុមប្រឹក្សាជាតិគាំពារសង្គម</w:delText>
          </w:r>
        </w:del>
      </w:ins>
    </w:p>
    <w:p w14:paraId="2267DD99" w14:textId="02659B40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744" w:author="LENOVO" w:date="2022-10-02T13:06:00Z"/>
          <w:del w:id="36745" w:author="User" w:date="2022-10-07T16:14:00Z"/>
          <w:rFonts w:ascii="Khmer MEF1" w:hAnsi="Khmer MEF1" w:cs="Khmer MEF1"/>
          <w:sz w:val="24"/>
          <w:szCs w:val="24"/>
          <w:lang w:val="ca-ES"/>
          <w:rPrChange w:id="36746" w:author="Sopheak Phorn" w:date="2023-08-25T15:18:00Z">
            <w:rPr>
              <w:ins w:id="36747" w:author="LENOVO" w:date="2022-10-02T13:06:00Z"/>
              <w:del w:id="3674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749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25646ACB" w14:textId="14A6A513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750" w:author="Kem Sereiboth" w:date="2022-09-19T10:39:00Z"/>
          <w:del w:id="36751" w:author="User" w:date="2022-10-07T16:14:00Z"/>
          <w:rFonts w:ascii="Khmer MEF1" w:hAnsi="Khmer MEF1" w:cs="Khmer MEF1"/>
          <w:sz w:val="24"/>
          <w:szCs w:val="24"/>
          <w:lang w:val="ca-ES"/>
          <w:rPrChange w:id="36752" w:author="Sopheak Phorn" w:date="2023-08-25T15:18:00Z">
            <w:rPr>
              <w:ins w:id="36753" w:author="Kem Sereiboth" w:date="2022-09-19T10:39:00Z"/>
              <w:del w:id="36754" w:author="User" w:date="2022-10-07T16:14:00Z"/>
              <w:color w:val="171717" w:themeColor="background2" w:themeShade="1A"/>
            </w:rPr>
          </w:rPrChange>
        </w:rPr>
        <w:pPrChange w:id="36755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6756" w:author="Kem Sereiboth" w:date="2022-09-19T10:39:00Z">
        <w:del w:id="36757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75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6759" w:author="User" w:date="2022-09-23T05:56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67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761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7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២៦៣</w:delText>
          </w:r>
        </w:del>
        <w:del w:id="36763" w:author="User" w:date="2022-10-05T13:59:00Z">
          <w:r w:rsidRPr="00E33574" w:rsidDel="00DB3750">
            <w:rPr>
              <w:rFonts w:ascii="Khmer MEF1" w:hAnsi="Khmer MEF1" w:cs="Khmer MEF1"/>
              <w:spacing w:val="-6"/>
              <w:sz w:val="24"/>
              <w:szCs w:val="24"/>
              <w:cs/>
              <w:rPrChange w:id="367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765" w:author="User" w:date="2022-10-07T16:14:00Z"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676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7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</w:delText>
          </w:r>
        </w:del>
        <w:del w:id="36768" w:author="User" w:date="2022-10-05T13:58:00Z">
          <w:r w:rsidRPr="00E33574" w:rsidDel="00DB3750">
            <w:rPr>
              <w:rFonts w:ascii="Khmer MEF1" w:hAnsi="Khmer MEF1" w:cs="Khmer MEF1"/>
              <w:spacing w:val="-6"/>
              <w:sz w:val="24"/>
              <w:szCs w:val="24"/>
              <w:cs/>
              <w:rPrChange w:id="367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6770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7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១ ខែវិច្ឆិកា ឆ្នាំ២០២១ </w:delText>
          </w:r>
        </w:del>
        <w:del w:id="36772" w:author="User" w:date="2022-10-05T13:58:00Z">
          <w:r w:rsidRPr="00E33574" w:rsidDel="00DB3750">
            <w:rPr>
              <w:rFonts w:ascii="Khmer MEF1" w:hAnsi="Khmer MEF1" w:cs="Khmer MEF1"/>
              <w:spacing w:val="-6"/>
              <w:sz w:val="24"/>
              <w:szCs w:val="24"/>
              <w:cs/>
              <w:rPrChange w:id="367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6774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7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បង្គាប់ការស្ដីពីការបែងចែកភារកិច្ច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7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របស់អគ្គលេខាធិការដ្ឋានរងនៃអគ្គលេខាធិការដ្ឋានក្រុមប្រឹក្សាជាតិគាំពារ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777" w:author="Kem Sereyboth" w:date="2023-07-19T16:59:00Z">
                <w:rPr>
                  <w:rFonts w:cs="MoolBoran"/>
                  <w:color w:val="171717" w:themeColor="background2" w:themeShade="1A"/>
                  <w:cs/>
                </w:rPr>
              </w:rPrChange>
            </w:rPr>
            <w:delText>សង្គម</w:delText>
          </w:r>
        </w:del>
      </w:ins>
    </w:p>
    <w:p w14:paraId="1861C125" w14:textId="7ACB107C" w:rsidR="00747399" w:rsidRPr="009A453A" w:rsidDel="00556EC6" w:rsidRDefault="00747399">
      <w:pPr>
        <w:spacing w:after="0" w:line="240" w:lineRule="auto"/>
        <w:ind w:firstLine="720"/>
        <w:jc w:val="both"/>
        <w:rPr>
          <w:ins w:id="36778" w:author="Kem Sereiboth" w:date="2022-09-19T10:39:00Z"/>
          <w:del w:id="36779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6780" w:author="Sopheak Phorn" w:date="2023-08-25T15:18:00Z">
            <w:rPr>
              <w:ins w:id="36781" w:author="Kem Sereiboth" w:date="2022-09-19T10:39:00Z"/>
              <w:del w:id="36782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  <w:ins w:id="36783" w:author="Kem Sereiboth" w:date="2022-09-19T10:39:00Z">
        <w:del w:id="36784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78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ប្រធានបទទី២៖</w:delText>
          </w:r>
        </w:del>
      </w:ins>
      <w:ins w:id="36786" w:author="Kem Sereiboth" w:date="2022-09-19T11:42:00Z">
        <w:del w:id="36787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788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789" w:author="Kem Sereiboth" w:date="2022-09-19T10:39:00Z">
        <w:del w:id="36790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791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</w:p>
    <w:p w14:paraId="2B48ADE0" w14:textId="2C8F1DD5" w:rsidR="00CB49F7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6792" w:author="User" w:date="2022-10-07T16:14:00Z"/>
          <w:rFonts w:ascii="Khmer MEF1" w:hAnsi="Khmer MEF1" w:cs="Khmer MEF1"/>
          <w:sz w:val="24"/>
          <w:szCs w:val="24"/>
          <w:lang w:val="ca-ES"/>
          <w:rPrChange w:id="36793" w:author="Sopheak Phorn" w:date="2023-08-25T15:18:00Z">
            <w:rPr>
              <w:del w:id="36794" w:author="User" w:date="2022-10-07T16:1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6795" w:author="LENOVO" w:date="2022-10-06T12:18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796" w:author="Kem Sereiboth" w:date="2022-09-19T10:39:00Z">
        <w:del w:id="3679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7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6799" w:author="User" w:date="2022-09-23T05:56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68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80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៣៩ 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80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/ 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</w:delText>
          </w:r>
        </w:del>
        <w:del w:id="36805" w:author="User" w:date="2022-10-05T13:59:00Z">
          <w:r w:rsidRPr="00E33574" w:rsidDel="00DB3750">
            <w:rPr>
              <w:rFonts w:ascii="Khmer MEF1" w:hAnsi="Khmer MEF1" w:cs="Khmer MEF1"/>
              <w:sz w:val="24"/>
              <w:szCs w:val="24"/>
              <w:cs/>
              <w:rPrChange w:id="368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80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 ខែមិថុនា</w:delText>
          </w:r>
          <w:r w:rsidR="00CB49F7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 xml:space="preserve"> ឆ្នាំ២០២២ </w:delText>
          </w:r>
        </w:del>
        <w:del w:id="36809" w:author="User" w:date="2022-10-05T14:00:00Z">
          <w:r w:rsidR="00CB49F7" w:rsidRPr="00F55550" w:rsidDel="00DB3750">
            <w:rPr>
              <w:rFonts w:ascii="Khmer MEF1" w:hAnsi="Khmer MEF1" w:cs="Khmer MEF1"/>
              <w:sz w:val="24"/>
              <w:szCs w:val="24"/>
              <w:cs/>
            </w:rPr>
            <w:delText>លិខិត</w:delText>
          </w:r>
        </w:del>
        <w:del w:id="36810" w:author="User" w:date="2022-10-07T16:14:00Z">
          <w:r w:rsidR="00CB49F7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ឆ្លើយតបករណីសំណើ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សុំផ្ដល់កម្រងសេវាសាធារណៈរបស់និយ័តករក្រោមឱវាទ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8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3DDE05A3" w14:textId="09783246" w:rsidR="00C73896" w:rsidRPr="009A453A" w:rsidDel="00556EC6" w:rsidRDefault="00C73896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813" w:author="LENOVO" w:date="2022-10-02T13:07:00Z"/>
          <w:del w:id="36814" w:author="User" w:date="2022-10-07T16:14:00Z"/>
          <w:rFonts w:ascii="Khmer MEF1" w:hAnsi="Khmer MEF1" w:cs="Khmer MEF1"/>
          <w:sz w:val="24"/>
          <w:szCs w:val="24"/>
          <w:lang w:val="ca-ES"/>
          <w:rPrChange w:id="36815" w:author="Sopheak Phorn" w:date="2023-08-25T15:18:00Z">
            <w:rPr>
              <w:ins w:id="36816" w:author="LENOVO" w:date="2022-10-02T13:07:00Z"/>
              <w:del w:id="36817" w:author="User" w:date="2022-10-07T16:14:00Z"/>
              <w:rFonts w:ascii="Khmer MEF1" w:hAnsi="Khmer MEF1" w:cs="Khmer MEF1"/>
              <w:sz w:val="24"/>
              <w:szCs w:val="24"/>
            </w:rPr>
          </w:rPrChange>
        </w:rPr>
        <w:pPrChange w:id="36818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</w:p>
    <w:p w14:paraId="76366D0C" w14:textId="0B35FBEA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819" w:author="Kem Sereiboth" w:date="2022-09-19T10:39:00Z"/>
          <w:del w:id="36820" w:author="User" w:date="2022-10-07T16:14:00Z"/>
          <w:rFonts w:ascii="Khmer MEF1" w:hAnsi="Khmer MEF1" w:cs="Khmer MEF1"/>
          <w:sz w:val="24"/>
          <w:szCs w:val="24"/>
          <w:lang w:val="ca-ES"/>
          <w:rPrChange w:id="36821" w:author="Sopheak Phorn" w:date="2023-08-25T15:18:00Z">
            <w:rPr>
              <w:ins w:id="36822" w:author="Kem Sereiboth" w:date="2022-09-19T10:39:00Z"/>
              <w:del w:id="3682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824" w:author="LENOVO" w:date="2022-10-06T12:18:00Z">
          <w:pPr>
            <w:pStyle w:val="ListParagraph"/>
            <w:numPr>
              <w:numId w:val="19"/>
            </w:numPr>
            <w:spacing w:after="0" w:line="240" w:lineRule="auto"/>
            <w:ind w:left="1170" w:hanging="360"/>
            <w:jc w:val="both"/>
          </w:pPr>
        </w:pPrChange>
      </w:pPr>
      <w:ins w:id="36825" w:author="Kem Sereiboth" w:date="2022-09-19T10:39:00Z">
        <w:del w:id="36826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68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សំណើសុំផ្ដល់ព័ត</w:delText>
          </w:r>
        </w:del>
      </w:ins>
      <w:ins w:id="36828" w:author="LENOVO" w:date="2022-10-02T13:07:00Z">
        <w:del w:id="36829" w:author="User" w:date="2022-10-07T16:14:00Z">
          <w:r w:rsidR="00C73896"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683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៌</w:delText>
          </w:r>
        </w:del>
      </w:ins>
      <w:ins w:id="36831" w:author="Kem Sereiboth" w:date="2022-09-19T10:39:00Z">
        <w:del w:id="36832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68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មានអំពីលេខគណនីធនាគាររបស់អគ្គ</w:delText>
          </w:r>
        </w:del>
        <w:del w:id="36834" w:author="User" w:date="2022-10-03T05:54:00Z">
          <w:r w:rsidRPr="00E33574" w:rsidDel="00F8043E">
            <w:rPr>
              <w:rFonts w:ascii="Khmer MEF1" w:hAnsi="Khmer MEF1" w:cs="Khmer MEF1"/>
              <w:spacing w:val="14"/>
              <w:sz w:val="24"/>
              <w:szCs w:val="24"/>
              <w:cs/>
              <w:rPrChange w:id="368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</w:delText>
          </w:r>
        </w:del>
        <w:del w:id="36836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68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លេខាធិការដ្ឋានអាជ្ញាធរសេវា</w:delText>
          </w:r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68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ហិរញ្ញវត្ថុ</w:delText>
          </w:r>
        </w:del>
      </w:ins>
      <w:ins w:id="36839" w:author="LENOVO" w:date="2022-10-02T13:07:00Z">
        <w:del w:id="36840" w:author="User" w:date="2022-10-07T16:14:00Z">
          <w:r w:rsidR="00C73896"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6841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842" w:author="Kem Sereiboth" w:date="2022-09-19T10:39:00Z">
        <w:del w:id="36843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68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មិនមែនធនាគារសម្រាប់ទទួលភាគទាន ដែលនិយ័តករក្រោមឱវាទ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68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68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ចូលអគ្គលេ</w:delText>
          </w:r>
        </w:del>
      </w:ins>
      <w:ins w:id="36848" w:author="LENOVO" w:date="2022-10-02T13:07:00Z">
        <w:del w:id="36849" w:author="User" w:date="2022-10-03T05:55:00Z">
          <w:r w:rsidR="00091112" w:rsidRPr="009A453A" w:rsidDel="00F8043E">
            <w:rPr>
              <w:rFonts w:ascii="Khmer MEF1" w:hAnsi="Khmer MEF1" w:cs="Khmer MEF1"/>
              <w:sz w:val="24"/>
              <w:szCs w:val="24"/>
              <w:lang w:val="ca-ES"/>
              <w:rPrChange w:id="36850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</w:del>
        <w:del w:id="36851" w:author="User" w:date="2022-10-03T05:54:00Z">
          <w:r w:rsidR="00091112" w:rsidRPr="00F55550" w:rsidDel="00F8043E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36852" w:author="Kem Sereiboth" w:date="2022-09-19T10:39:00Z">
        <w:del w:id="3685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5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ខា</w:delText>
          </w:r>
        </w:del>
      </w:ins>
      <w:ins w:id="36855" w:author="LENOVO" w:date="2022-10-02T13:07:00Z">
        <w:del w:id="36856" w:author="User" w:date="2022-10-07T16:14:00Z">
          <w:r w:rsidR="00091112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36857" w:author="Kem Sereiboth" w:date="2022-09-19T10:39:00Z">
        <w:del w:id="3685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8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20CDA691" w14:textId="310E0432" w:rsidR="00B50F57" w:rsidRPr="009A453A" w:rsidDel="00556EC6" w:rsidRDefault="00B50F57">
      <w:pPr>
        <w:spacing w:after="0" w:line="240" w:lineRule="auto"/>
        <w:ind w:firstLine="720"/>
        <w:jc w:val="both"/>
        <w:rPr>
          <w:ins w:id="36861" w:author="LENOVO" w:date="2022-10-06T12:18:00Z"/>
          <w:del w:id="36862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6863" w:author="Sopheak Phorn" w:date="2023-08-25T15:18:00Z">
            <w:rPr>
              <w:ins w:id="36864" w:author="LENOVO" w:date="2022-10-06T12:18:00Z"/>
              <w:del w:id="36865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</w:p>
    <w:p w14:paraId="2102602B" w14:textId="14E42F3D" w:rsidR="00747399" w:rsidRPr="009A453A" w:rsidDel="00556EC6" w:rsidRDefault="009B6885">
      <w:pPr>
        <w:spacing w:after="0" w:line="240" w:lineRule="auto"/>
        <w:ind w:firstLine="720"/>
        <w:jc w:val="both"/>
        <w:rPr>
          <w:ins w:id="36866" w:author="Kem Sereiboth" w:date="2022-09-19T10:39:00Z"/>
          <w:del w:id="36867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6868" w:author="Sopheak Phorn" w:date="2023-08-25T15:18:00Z">
            <w:rPr>
              <w:ins w:id="36869" w:author="Kem Sereiboth" w:date="2022-09-19T10:39:00Z"/>
              <w:del w:id="36870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</w:pPr>
      <w:ins w:id="36871" w:author="Kem Sereiboth" w:date="2022-09-19T10:39:00Z">
        <w:del w:id="36872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87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ប្រធានបទទី៣៖</w:delText>
          </w:r>
        </w:del>
      </w:ins>
      <w:ins w:id="36874" w:author="Kem Sereiboth" w:date="2022-09-19T11:42:00Z">
        <w:del w:id="36875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87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6877" w:author="Kem Sereiboth" w:date="2022-09-19T10:39:00Z">
        <w:del w:id="36878" w:author="User" w:date="2022-10-07T16:14:00Z">
          <w:r w:rsidR="00747399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879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ការបង់ភាគទាន ១០</w:delText>
          </w:r>
          <w:r w:rsidR="00747399" w:rsidRPr="009A453A" w:rsidDel="00556EC6">
            <w:rPr>
              <w:rFonts w:ascii="Khmer MEF1" w:hAnsi="Khmer MEF1" w:cs="Khmer MEF1"/>
              <w:b/>
              <w:bCs/>
              <w:sz w:val="24"/>
              <w:szCs w:val="24"/>
              <w:lang w:val="ca-ES"/>
              <w:rPrChange w:id="36880" w:author="Sopheak Phorn" w:date="2023-08-25T15:18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</w:rPr>
              </w:rPrChange>
            </w:rPr>
            <w:delText>%</w:delText>
          </w:r>
        </w:del>
      </w:ins>
    </w:p>
    <w:p w14:paraId="7330205E" w14:textId="747D051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6881" w:author="User" w:date="2022-10-07T16:14:00Z"/>
          <w:rFonts w:ascii="Khmer MEF1" w:hAnsi="Khmer MEF1" w:cs="Khmer MEF1"/>
          <w:sz w:val="24"/>
          <w:szCs w:val="24"/>
          <w:lang w:val="ca-ES"/>
          <w:rPrChange w:id="36882" w:author="Sopheak Phorn" w:date="2023-08-25T15:18:00Z">
            <w:rPr>
              <w:del w:id="36883" w:author="User" w:date="2022-10-07T16:14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6884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885" w:author="Kem Sereiboth" w:date="2022-09-19T10:39:00Z">
        <w:del w:id="36886" w:author="User" w:date="2022-10-05T14:00:00Z">
          <w:r w:rsidRPr="00E33574" w:rsidDel="00B47BB4">
            <w:rPr>
              <w:rFonts w:ascii="Khmer MEF1" w:hAnsi="Khmer MEF1" w:cs="Khmer MEF1"/>
              <w:spacing w:val="-4"/>
              <w:sz w:val="24"/>
              <w:szCs w:val="24"/>
              <w:cs/>
              <w:rPrChange w:id="368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ប្រការ២ </w:delText>
          </w:r>
        </w:del>
        <w:del w:id="36888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8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ប្រកាសលេខ០១៥ អ.ស.ហ.ប្រ.ក ចុះថ្ងៃទី២១ ខែឆ្នូ ឆ្នាំ២០២១ </w:delText>
          </w:r>
        </w:del>
        <w:del w:id="36890" w:author="User" w:date="2022-10-05T14:01:00Z">
          <w:r w:rsidRPr="00E33574" w:rsidDel="00B47BB4">
            <w:rPr>
              <w:rFonts w:ascii="Khmer MEF1" w:hAnsi="Khmer MEF1" w:cs="Khmer MEF1"/>
              <w:spacing w:val="-6"/>
              <w:sz w:val="24"/>
              <w:szCs w:val="24"/>
              <w:cs/>
              <w:rPrChange w:id="368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</w:delText>
          </w:r>
        </w:del>
        <w:del w:id="36892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8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ស្ដីពី ការកំណត់ប្រភពធនធាន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8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និងការប្រើប្រាស់គ្រប់គ្រងធនធានហិរញ្ញវត្ថុរបស់អគ្គលេ​ខាធិការដ្ឋានអាជ្ញាធរសេវាហិរញ្ញវត្ថុមិនមែនធនាគារ</w:delText>
          </w:r>
        </w:del>
      </w:ins>
    </w:p>
    <w:p w14:paraId="7B9E6ED2" w14:textId="7B38F0FC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895" w:author="LENOVO" w:date="2022-10-02T13:08:00Z"/>
          <w:del w:id="36896" w:author="User" w:date="2022-10-07T16:14:00Z"/>
          <w:rFonts w:ascii="Khmer MEF1" w:hAnsi="Khmer MEF1" w:cs="Khmer MEF1"/>
          <w:sz w:val="24"/>
          <w:szCs w:val="24"/>
          <w:lang w:val="ca-ES"/>
          <w:rPrChange w:id="36897" w:author="Sopheak Phorn" w:date="2023-08-25T15:18:00Z">
            <w:rPr>
              <w:ins w:id="36898" w:author="LENOVO" w:date="2022-10-02T13:08:00Z"/>
              <w:del w:id="36899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900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1856B2AF" w14:textId="43CAFE6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6901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6902" w:author="Sopheak Phorn" w:date="2023-08-25T15:18:00Z">
            <w:rPr>
              <w:del w:id="36903" w:author="User" w:date="2022-10-07T16:14:00Z"/>
              <w:rFonts w:ascii="Khmer MEF1" w:hAnsi="Khmer MEF1" w:cs="Khmer MEF1"/>
              <w:b/>
              <w:bCs/>
              <w:spacing w:val="-12"/>
              <w:sz w:val="24"/>
              <w:szCs w:val="24"/>
            </w:rPr>
          </w:rPrChange>
        </w:rPr>
        <w:pPrChange w:id="36904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905" w:author="Kem Sereiboth" w:date="2022-09-19T10:39:00Z">
        <w:del w:id="36906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9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6908" w:author="User" w:date="2022-09-23T05:57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69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910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9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០២២ អ.ស.ហ.អល ចុះថ្ងៃទី</w:delText>
          </w:r>
        </w:del>
        <w:del w:id="36912" w:author="User" w:date="2022-10-05T14:01:00Z">
          <w:r w:rsidRPr="00E33574" w:rsidDel="00B47BB4">
            <w:rPr>
              <w:rFonts w:ascii="Khmer MEF1" w:hAnsi="Khmer MEF1" w:cs="Khmer MEF1"/>
              <w:spacing w:val="-6"/>
              <w:sz w:val="24"/>
              <w:szCs w:val="24"/>
              <w:cs/>
              <w:rPrChange w:id="369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6914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9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២​ ខែកុម្ភៈ ឆ្នាំ២០២២ ស្ដីពី សំណើសុំពិនិត្យលទ្ធភាពបង់ភាគទានរបស់និយ័តករក្រោមឱវាទ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69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9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ជាប្រចាំខែមក</w:delText>
          </w:r>
        </w:del>
        <w:del w:id="36918" w:author="User" w:date="2022-10-03T05:55:00Z">
          <w:r w:rsidRPr="00E33574" w:rsidDel="00F8043E">
            <w:rPr>
              <w:rFonts w:ascii="Khmer MEF1" w:hAnsi="Khmer MEF1" w:cs="Khmer MEF1"/>
              <w:spacing w:val="-6"/>
              <w:sz w:val="24"/>
              <w:szCs w:val="24"/>
              <w:cs/>
              <w:rPrChange w:id="369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920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69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អគ្គលេខាធិការដ្ឋាន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69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16745279" w14:textId="5D8EA7D5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923" w:author="LENOVO" w:date="2022-10-02T13:08:00Z"/>
          <w:del w:id="36924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6925" w:author="Sopheak Phorn" w:date="2023-08-25T15:18:00Z">
            <w:rPr>
              <w:ins w:id="36926" w:author="LENOVO" w:date="2022-10-02T13:08:00Z"/>
              <w:del w:id="36927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928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511192DA" w14:textId="1A19D5E6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del w:id="36929" w:author="User" w:date="2022-10-07T16:14:00Z"/>
          <w:rFonts w:ascii="Khmer MEF1" w:hAnsi="Khmer MEF1" w:cs="Khmer MEF1"/>
          <w:sz w:val="24"/>
          <w:szCs w:val="24"/>
          <w:lang w:val="ca-ES"/>
          <w:rPrChange w:id="36930" w:author="Sopheak Phorn" w:date="2023-08-25T15:18:00Z">
            <w:rPr>
              <w:del w:id="36931" w:author="User" w:date="2022-10-07T16:1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6932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933" w:author="Kem Sereiboth" w:date="2022-09-19T10:39:00Z">
        <w:del w:id="3693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9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6936" w:author="User" w:date="2022-09-23T05:57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69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93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9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៣៩ 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694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/ 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94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</w:delText>
          </w:r>
        </w:del>
        <w:del w:id="36942" w:author="User" w:date="2022-10-05T14:02:00Z">
          <w:r w:rsidRPr="00E33574" w:rsidDel="00F07E20">
            <w:rPr>
              <w:rFonts w:ascii="Khmer MEF1" w:hAnsi="Khmer MEF1" w:cs="Khmer MEF1"/>
              <w:sz w:val="24"/>
              <w:szCs w:val="24"/>
              <w:cs/>
              <w:rPrChange w:id="3694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94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94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២០ ខែមិថុនា ឆ្នាំ២០២២ </w:delText>
          </w:r>
        </w:del>
        <w:del w:id="36946" w:author="User" w:date="2022-10-05T14:02:00Z">
          <w:r w:rsidRPr="00E33574" w:rsidDel="00F07E20">
            <w:rPr>
              <w:rFonts w:ascii="Khmer MEF1" w:hAnsi="Khmer MEF1" w:cs="Khmer MEF1"/>
              <w:sz w:val="24"/>
              <w:szCs w:val="24"/>
              <w:cs/>
              <w:rPrChange w:id="369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694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9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ឆ្លើយតបករណីសំណើរសុំផ្ដល់កម្រងសេវាសាធារណៈរបស់និយ័តករក្រោមឱវាទ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95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379F8182" w14:textId="6C2F8CDA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ins w:id="36951" w:author="LENOVO" w:date="2022-10-02T13:08:00Z"/>
          <w:del w:id="36952" w:author="User" w:date="2022-10-07T16:14:00Z"/>
          <w:rFonts w:ascii="Khmer MEF1" w:hAnsi="Khmer MEF1" w:cs="Khmer MEF1"/>
          <w:sz w:val="24"/>
          <w:szCs w:val="24"/>
          <w:lang w:val="ca-ES"/>
          <w:rPrChange w:id="36953" w:author="Sopheak Phorn" w:date="2023-08-25T15:18:00Z">
            <w:rPr>
              <w:ins w:id="36954" w:author="LENOVO" w:date="2022-10-02T13:08:00Z"/>
              <w:del w:id="3695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956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2A3BA6A3" w14:textId="784C194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del w:id="36957" w:author="User" w:date="2022-10-07T16:14:00Z"/>
          <w:rFonts w:ascii="Khmer MEF1" w:hAnsi="Khmer MEF1" w:cs="Khmer MEF1"/>
          <w:sz w:val="24"/>
          <w:szCs w:val="24"/>
          <w:lang w:val="ca-ES"/>
          <w:rPrChange w:id="36958" w:author="Sopheak Phorn" w:date="2023-08-25T15:18:00Z">
            <w:rPr>
              <w:del w:id="36959" w:author="User" w:date="2022-10-07T16:14:00Z"/>
              <w:rFonts w:ascii="Khmer MEF1" w:hAnsi="Khmer MEF1" w:cs="Khmer MEF1"/>
              <w:b/>
              <w:bCs/>
              <w:sz w:val="24"/>
              <w:szCs w:val="24"/>
            </w:rPr>
          </w:rPrChange>
        </w:rPr>
        <w:pPrChange w:id="36960" w:author="Un Seakamey" w:date="2022-10-03T18:19:00Z">
          <w:pPr>
            <w:pStyle w:val="ListParagraph"/>
            <w:numPr>
              <w:numId w:val="18"/>
            </w:numPr>
            <w:spacing w:after="0" w:line="240" w:lineRule="auto"/>
            <w:ind w:left="990" w:hanging="90"/>
            <w:jc w:val="both"/>
          </w:pPr>
        </w:pPrChange>
      </w:pPr>
      <w:ins w:id="36961" w:author="Kem Sereiboth" w:date="2022-09-19T10:39:00Z">
        <w:del w:id="36962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69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</w:delText>
          </w:r>
        </w:del>
        <w:del w:id="36964" w:author="User" w:date="2022-09-23T05:58:00Z">
          <w:r w:rsidRPr="00E33574" w:rsidDel="00141B99">
            <w:rPr>
              <w:rFonts w:ascii="Khmer MEF1" w:hAnsi="Khmer MEF1" w:cs="Khmer MEF1"/>
              <w:spacing w:val="6"/>
              <w:sz w:val="24"/>
              <w:szCs w:val="24"/>
              <w:cs/>
              <w:rPrChange w:id="369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6966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69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១៣០ អ.ស.ហ.អ.ល ចុះថ្ងៃទី២២ ខែធ្នូ ឆ្នាំ២០២១ សុំផ្ដល់ព័ត៌មានអំពីលេខ</w:delText>
          </w:r>
          <w:r w:rsidRPr="00E33574" w:rsidDel="00556EC6">
            <w:rPr>
              <w:rFonts w:ascii="Khmer MEF1" w:hAnsi="Khmer MEF1" w:cs="Khmer MEF1"/>
              <w:spacing w:val="9"/>
              <w:sz w:val="24"/>
              <w:szCs w:val="24"/>
              <w:cs/>
              <w:rPrChange w:id="369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គណនីធនាគាររបស់អគ្គលេខាធិការដ្ឋានអាជ្ញាធរសេវាហរិញ្ញវត្ថុមិនមែនធនាគារសម្រាប់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9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ទទួលភាគទាន ដែល</w:delText>
          </w:r>
        </w:del>
        <w:del w:id="36970" w:author="User" w:date="2022-10-03T05:57:00Z">
          <w:r w:rsidRPr="00E33574" w:rsidDel="00F8043E">
            <w:rPr>
              <w:rFonts w:ascii="Khmer MEF1" w:hAnsi="Khmer MEF1" w:cs="Khmer MEF1"/>
              <w:sz w:val="24"/>
              <w:szCs w:val="24"/>
              <w:cs/>
              <w:rPrChange w:id="369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</w:delText>
          </w:r>
        </w:del>
        <w:del w:id="3697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9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9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69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បង់ចូលអគ្គលេខាធិការដ្ឋាន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69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04193BDB" w14:textId="1A724BAD" w:rsidR="00091112" w:rsidRPr="009A453A" w:rsidDel="00556EC6" w:rsidRDefault="00091112">
      <w:pPr>
        <w:pStyle w:val="ListParagraph"/>
        <w:numPr>
          <w:ilvl w:val="0"/>
          <w:numId w:val="36"/>
        </w:numPr>
        <w:spacing w:after="0" w:line="240" w:lineRule="auto"/>
        <w:ind w:left="1267"/>
        <w:jc w:val="both"/>
        <w:rPr>
          <w:ins w:id="36977" w:author="LENOVO" w:date="2022-10-02T13:08:00Z"/>
          <w:del w:id="36978" w:author="User" w:date="2022-10-07T16:14:00Z"/>
          <w:rFonts w:ascii="Khmer MEF1" w:hAnsi="Khmer MEF1" w:cs="Khmer MEF1"/>
          <w:sz w:val="24"/>
          <w:szCs w:val="24"/>
          <w:lang w:val="ca-ES"/>
          <w:rPrChange w:id="36979" w:author="Sopheak Phorn" w:date="2023-08-25T15:18:00Z">
            <w:rPr>
              <w:ins w:id="36980" w:author="LENOVO" w:date="2022-10-02T13:08:00Z"/>
              <w:del w:id="3698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982" w:author="Un Seakamey" w:date="2022-10-03T18:19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</w:p>
    <w:p w14:paraId="11FFDEF6" w14:textId="790EC72C" w:rsidR="001627EF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6983" w:author="Kem Sereiboth" w:date="2022-09-19T10:39:00Z"/>
          <w:del w:id="36984" w:author="User" w:date="2022-10-07T16:14:00Z"/>
          <w:rFonts w:ascii="Khmer MEF1" w:hAnsi="Khmer MEF1" w:cs="Khmer MEF1"/>
          <w:sz w:val="24"/>
          <w:szCs w:val="24"/>
          <w:lang w:val="ca-ES"/>
          <w:rPrChange w:id="36985" w:author="Sopheak Phorn" w:date="2023-08-25T15:18:00Z">
            <w:rPr>
              <w:ins w:id="36986" w:author="Kem Sereiboth" w:date="2022-09-19T10:39:00Z"/>
              <w:del w:id="36987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6988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6989" w:author="Kem Sereiboth" w:date="2022-09-19T10:39:00Z">
        <w:del w:id="36990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69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សំណើ</w:delText>
          </w:r>
        </w:del>
        <w:del w:id="36992" w:author="User" w:date="2022-10-05T14:03:00Z">
          <w:r w:rsidRPr="00E33574" w:rsidDel="00F07E20">
            <w:rPr>
              <w:rFonts w:ascii="Khmer MEF1" w:hAnsi="Khmer MEF1" w:cs="Khmer MEF1"/>
              <w:spacing w:val="14"/>
              <w:sz w:val="24"/>
              <w:szCs w:val="24"/>
              <w:cs/>
              <w:rPrChange w:id="369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</w:delText>
          </w:r>
        </w:del>
        <w:del w:id="36994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69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សុំផ្ដល់ព័តមានអំពីលេខគណនីធនាគាររបស់អគ្គ</w:delText>
          </w:r>
        </w:del>
        <w:del w:id="36996" w:author="User" w:date="2022-10-03T05:57:00Z">
          <w:r w:rsidRPr="00E33574" w:rsidDel="00F8043E">
            <w:rPr>
              <w:rFonts w:ascii="Khmer MEF1" w:hAnsi="Khmer MEF1" w:cs="Khmer MEF1"/>
              <w:spacing w:val="14"/>
              <w:sz w:val="24"/>
              <w:szCs w:val="24"/>
              <w:cs/>
              <w:rPrChange w:id="369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</w:delText>
          </w:r>
        </w:del>
        <w:del w:id="36998" w:author="User" w:date="2022-10-07T16:14:00Z">
          <w:r w:rsidRPr="00E33574" w:rsidDel="00556EC6">
            <w:rPr>
              <w:rFonts w:ascii="Khmer MEF1" w:hAnsi="Khmer MEF1" w:cs="Khmer MEF1"/>
              <w:spacing w:val="14"/>
              <w:sz w:val="24"/>
              <w:szCs w:val="24"/>
              <w:cs/>
              <w:rPrChange w:id="369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លេខាធិការដ្ឋានអាជ្ញាធរសេវា</w:delText>
          </w:r>
        </w:del>
        <w:del w:id="37000" w:author="User" w:date="2022-10-03T05:57:00Z">
          <w:r w:rsidRPr="00E33574" w:rsidDel="00F8043E">
            <w:rPr>
              <w:rFonts w:ascii="Khmer MEF1" w:hAnsi="Khmer MEF1" w:cs="Khmer MEF1"/>
              <w:spacing w:val="-2"/>
              <w:sz w:val="24"/>
              <w:szCs w:val="24"/>
              <w:cs/>
              <w:rPrChange w:id="3700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37002" w:author="Kem Sereiboth" w:date="2022-09-19T10:58:00Z">
        <w:del w:id="37003" w:author="User" w:date="2022-10-07T16:14:00Z">
          <w:r w:rsidR="00CB49F7"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ហិ</w:delText>
          </w:r>
        </w:del>
      </w:ins>
      <w:ins w:id="37005" w:author="Kem Sereiboth" w:date="2022-09-19T10:39:00Z">
        <w:del w:id="37006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ញ្ញវត្ថុមិនមែនធនាគារសម្រាប់ទទួលភាគទាន</w:delText>
          </w:r>
        </w:del>
        <w:del w:id="37008" w:author="User" w:date="2022-10-05T14:04:00Z">
          <w:r w:rsidRPr="00E33574" w:rsidDel="00F07E20">
            <w:rPr>
              <w:rFonts w:ascii="Khmer MEF1" w:hAnsi="Khmer MEF1" w:cs="Khmer MEF1"/>
              <w:spacing w:val="-2"/>
              <w:sz w:val="24"/>
              <w:szCs w:val="24"/>
              <w:cs/>
              <w:rPrChange w:id="370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10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ដែលនិយ័តករក្រោមឱវាទ </w:delText>
          </w:r>
          <w:r w:rsidRPr="00E33574" w:rsidDel="00556EC6">
            <w:rPr>
              <w:rFonts w:ascii="Khmer MEF1" w:hAnsi="Khmer MEF1" w:cs="Khmer MEF1"/>
              <w:b/>
              <w:bCs/>
              <w:spacing w:val="-2"/>
              <w:sz w:val="24"/>
              <w:szCs w:val="24"/>
              <w:cs/>
              <w:rPrChange w:id="370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0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បង់ចូល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អគ្គលេ</w:delText>
          </w:r>
        </w:del>
      </w:ins>
      <w:ins w:id="37015" w:author="LENOVO" w:date="2022-10-02T13:09:00Z">
        <w:del w:id="37016" w:author="User" w:date="2022-10-03T05:43:00Z">
          <w:r w:rsidR="00617436" w:rsidRPr="009A453A" w:rsidDel="00851EE0">
            <w:rPr>
              <w:rFonts w:ascii="Khmer MEF1" w:hAnsi="Khmer MEF1" w:cs="Khmer MEF1"/>
              <w:sz w:val="24"/>
              <w:szCs w:val="24"/>
              <w:lang w:val="ca-ES"/>
              <w:rPrChange w:id="37017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-</w:delText>
          </w:r>
          <w:r w:rsidR="00617436" w:rsidRPr="00F55550" w:rsidDel="00851EE0">
            <w:rPr>
              <w:rFonts w:ascii="Khmer MEF1" w:hAnsi="Khmer MEF1" w:cs="Khmer MEF1"/>
              <w:sz w:val="24"/>
              <w:szCs w:val="24"/>
              <w:cs/>
            </w:rPr>
            <w:delText>​</w:delText>
          </w:r>
        </w:del>
      </w:ins>
      <w:ins w:id="37018" w:author="Kem Sereiboth" w:date="2022-09-19T10:39:00Z">
        <w:del w:id="3701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ខាធិការដ្ឋាន </w:delText>
          </w:r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0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0C8CCB81" w14:textId="7C364A61" w:rsidR="00747399" w:rsidRPr="009A453A" w:rsidDel="00556EC6" w:rsidRDefault="00747399">
      <w:pPr>
        <w:spacing w:after="0" w:line="233" w:lineRule="auto"/>
        <w:ind w:firstLine="720"/>
        <w:jc w:val="both"/>
        <w:rPr>
          <w:ins w:id="37022" w:author="Kem Sereiboth" w:date="2022-09-19T10:39:00Z"/>
          <w:del w:id="37023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024" w:author="Sopheak Phorn" w:date="2023-08-25T15:18:00Z">
            <w:rPr>
              <w:ins w:id="37025" w:author="Kem Sereiboth" w:date="2022-09-19T10:39:00Z"/>
              <w:del w:id="37026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7027" w:author="User" w:date="2022-10-03T07:32:00Z">
          <w:pPr>
            <w:spacing w:after="0" w:line="240" w:lineRule="auto"/>
            <w:ind w:firstLine="720"/>
            <w:jc w:val="both"/>
          </w:pPr>
        </w:pPrChange>
      </w:pPr>
      <w:ins w:id="37028" w:author="Kem Sereiboth" w:date="2022-09-19T10:39:00Z">
        <w:del w:id="37029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030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ប្រធានបទទី៤៖</w:delText>
          </w:r>
        </w:del>
      </w:ins>
      <w:ins w:id="37031" w:author="Kem Sereiboth" w:date="2022-09-19T11:42:00Z">
        <w:del w:id="37032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033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034" w:author="Kem Sereiboth" w:date="2022-09-19T10:39:00Z">
        <w:del w:id="37035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036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ប្រព័ន្ធលើកទឹកចិត្ត</w:delText>
          </w:r>
        </w:del>
      </w:ins>
      <w:ins w:id="37037" w:author="Kem Sereiboth" w:date="2022-09-19T11:42:00Z">
        <w:del w:id="37038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039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មន្រ្តី</w:delText>
          </w:r>
        </w:del>
      </w:ins>
    </w:p>
    <w:p w14:paraId="1067BEA7" w14:textId="23871D3F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040" w:author="Kem Sereiboth" w:date="2022-09-19T10:39:00Z"/>
          <w:del w:id="37041" w:author="User" w:date="2022-10-07T16:14:00Z"/>
          <w:rFonts w:ascii="Khmer MEF1" w:hAnsi="Khmer MEF1" w:cs="Khmer MEF1"/>
          <w:sz w:val="24"/>
          <w:szCs w:val="24"/>
          <w:lang w:val="ca-ES"/>
          <w:rPrChange w:id="37042" w:author="Sopheak Phorn" w:date="2023-08-25T15:18:00Z">
            <w:rPr>
              <w:ins w:id="37043" w:author="Kem Sereiboth" w:date="2022-09-19T10:39:00Z"/>
              <w:del w:id="37044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045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046" w:author="Kem Sereiboth" w:date="2022-09-19T10:39:00Z">
        <w:del w:id="37047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ប្រកាសលេខ០០៨ អ.ស.ហ.ប្រក ចុះថ្ងៃទី១០ ខែកុម្ភៈ ឆ្នាំ២០២២ ស្ដីពីការកំណត់ប្រាក់ឧបត្ថម្ភ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0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ជីវភាពសម្រាប់ថ្នាក់ដឹកនាំ មន្ត្រី និងបុគ្គលិករបស់អាជ្</w:delText>
          </w:r>
          <w:r w:rsidR="00AD2EB3"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050" w:author="Kem Sereyboth" w:date="2023-07-19T16:59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ញាធរសេវាហិរញ្ញវត្ថុមិនមែន</w:delText>
          </w:r>
          <w:r w:rsidR="00AD2EB3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ធនាគារ</w:delText>
          </w:r>
        </w:del>
      </w:ins>
    </w:p>
    <w:p w14:paraId="7709B547" w14:textId="43F0766E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051" w:author="Kem Sereiboth" w:date="2022-09-19T10:39:00Z"/>
          <w:del w:id="37052" w:author="User" w:date="2022-10-07T16:14:00Z"/>
          <w:rFonts w:ascii="Khmer MEF1" w:hAnsi="Khmer MEF1" w:cs="Khmer MEF1"/>
          <w:sz w:val="24"/>
          <w:szCs w:val="24"/>
          <w:lang w:val="ca-ES"/>
          <w:rPrChange w:id="37053" w:author="Sopheak Phorn" w:date="2023-08-25T15:18:00Z">
            <w:rPr>
              <w:ins w:id="37054" w:author="Kem Sereiboth" w:date="2022-09-19T10:39:00Z"/>
              <w:del w:id="3705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056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057" w:author="Kem Sereiboth" w:date="2022-09-19T10:39:00Z">
        <w:del w:id="3705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ប្រការ៤ ប្រការ៥ ប្រការ៦ ប្រការ៩ និងប្រការ១២ </w:delText>
          </w:r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06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7061" w:author="User" w:date="2022-09-23T05:58:00Z">
          <w:r w:rsidRPr="00E33574" w:rsidDel="00141B99">
            <w:rPr>
              <w:rFonts w:ascii="Khmer MEF1" w:hAnsi="Khmer MEF1" w:cs="Khmer MEF1"/>
              <w:spacing w:val="-14"/>
              <w:sz w:val="24"/>
              <w:szCs w:val="24"/>
              <w:cs/>
              <w:rPrChange w:id="3706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63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0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០១០ អ.ស.ហ.ប្រក ចុះថ្ងៃទី០៨ ខែតុលា ឆ្នាំ២០២១ ស្ដីពី លក្ខន្តិកៈនៃមន្ត្រីលក្ខន្តិកៈ</w:delText>
          </w:r>
        </w:del>
      </w:ins>
      <w:ins w:id="37065" w:author="LENOVO" w:date="2022-10-02T13:10:00Z">
        <w:del w:id="37066" w:author="User" w:date="2022-10-07T16:14:00Z">
          <w:r w:rsidR="00617436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067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7068" w:author="Kem Sereiboth" w:date="2022-09-19T10:39:00Z">
        <w:del w:id="3706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របស់អាជ្ញាធរសេវាហិរញ្ញ</w:delText>
          </w:r>
          <w:r w:rsidR="00AD2EB3" w:rsidRPr="00F55550" w:rsidDel="00556EC6">
            <w:rPr>
              <w:rFonts w:ascii="Khmer MEF1" w:hAnsi="Khmer MEF1" w:cs="Khmer MEF1"/>
              <w:sz w:val="24"/>
              <w:szCs w:val="24"/>
              <w:cs/>
            </w:rPr>
            <w:delText>វត្ថុមិនមែនធនាគារ</w:delText>
          </w:r>
        </w:del>
      </w:ins>
    </w:p>
    <w:p w14:paraId="4A7C4FDD" w14:textId="6D33A21B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071" w:author="Kem Sereiboth" w:date="2022-09-19T10:39:00Z"/>
          <w:del w:id="37072" w:author="User" w:date="2022-10-07T16:14:00Z"/>
          <w:rFonts w:ascii="Khmer MEF1" w:hAnsi="Khmer MEF1" w:cs="Khmer MEF1"/>
          <w:sz w:val="24"/>
          <w:szCs w:val="24"/>
          <w:lang w:val="ca-ES"/>
          <w:rPrChange w:id="37073" w:author="Sopheak Phorn" w:date="2023-08-25T15:18:00Z">
            <w:rPr>
              <w:ins w:id="37074" w:author="Kem Sereiboth" w:date="2022-09-19T10:39:00Z"/>
              <w:del w:id="3707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076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077" w:author="Kem Sereiboth" w:date="2022-09-19T10:39:00Z">
        <w:del w:id="37078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07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</w:delText>
          </w:r>
        </w:del>
        <w:del w:id="37080" w:author="User" w:date="2022-09-23T05:58:00Z">
          <w:r w:rsidRPr="00E33574" w:rsidDel="00141B99">
            <w:rPr>
              <w:rFonts w:ascii="Khmer MEF1" w:hAnsi="Khmer MEF1" w:cs="Khmer MEF1"/>
              <w:spacing w:val="-4"/>
              <w:sz w:val="24"/>
              <w:szCs w:val="24"/>
              <w:cs/>
              <w:rPrChange w:id="3708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82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08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៦១៦ សហវប្រក. ចុះថ្ងៃទី០៤ ខែមិថុនា ឆ្នាំ២០១៤ </w:delText>
          </w:r>
        </w:del>
        <w:del w:id="37084" w:author="User" w:date="2022-10-05T14:05:00Z">
          <w:r w:rsidRPr="00E33574" w:rsidDel="00CE3865">
            <w:rPr>
              <w:rFonts w:ascii="Khmer MEF1" w:hAnsi="Khmer MEF1" w:cs="Khmer MEF1"/>
              <w:spacing w:val="-4"/>
              <w:sz w:val="24"/>
              <w:szCs w:val="24"/>
              <w:cs/>
              <w:rPrChange w:id="3708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</w:delText>
          </w:r>
        </w:del>
        <w:del w:id="37086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0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ស្ដីពី</w:delText>
          </w:r>
        </w:del>
        <w:del w:id="37088" w:author="User" w:date="2022-10-05T14:05:00Z">
          <w:r w:rsidRPr="00E33574" w:rsidDel="00CE3865">
            <w:rPr>
              <w:rFonts w:ascii="Khmer MEF1" w:hAnsi="Khmer MEF1" w:cs="Khmer MEF1"/>
              <w:spacing w:val="-4"/>
              <w:sz w:val="24"/>
              <w:szCs w:val="24"/>
              <w:cs/>
              <w:rPrChange w:id="3708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090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09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ការកំណត់គោលការណ៍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0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</w:delText>
          </w:r>
        </w:del>
      </w:ins>
      <w:ins w:id="37094" w:author="LENOVO" w:date="2022-10-02T13:10:00Z">
        <w:del w:id="37095" w:author="User" w:date="2022-10-07T16:14:00Z">
          <w:r w:rsidR="00617436" w:rsidRPr="009A453A" w:rsidDel="00556EC6">
            <w:rPr>
              <w:rFonts w:ascii="Khmer MEF1" w:hAnsi="Khmer MEF1" w:cs="Khmer MEF1"/>
              <w:spacing w:val="-8"/>
              <w:sz w:val="24"/>
              <w:szCs w:val="24"/>
              <w:lang w:val="ca-ES"/>
              <w:rPrChange w:id="37096" w:author="Sopheak Phorn" w:date="2023-08-25T15:18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7097" w:author="Kem Sereiboth" w:date="2022-09-19T10:39:00Z">
        <w:del w:id="37098" w:author="User" w:date="2022-10-07T16:14:00Z">
          <w:r w:rsidRPr="00E33574" w:rsidDel="00556EC6">
            <w:rPr>
              <w:rFonts w:ascii="Khmer MEF1" w:hAnsi="Khmer MEF1" w:cs="Khmer MEF1"/>
              <w:spacing w:val="-8"/>
              <w:sz w:val="24"/>
              <w:szCs w:val="24"/>
              <w:cs/>
              <w:rPrChange w:id="3709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រង្វាន់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របស់អង្គភាពក្រោមឱវាទក្រសួងសេដ្ឋកិច្ចនិងហិរញ្ញវត្ថុ</w:delText>
          </w:r>
        </w:del>
      </w:ins>
    </w:p>
    <w:p w14:paraId="1E10C0DB" w14:textId="4DEA831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101" w:author="Kem Sereiboth" w:date="2022-09-19T10:39:00Z"/>
          <w:del w:id="37102" w:author="User" w:date="2022-10-07T16:14:00Z"/>
          <w:rFonts w:ascii="Khmer MEF1" w:hAnsi="Khmer MEF1" w:cs="Khmer MEF1"/>
          <w:sz w:val="24"/>
          <w:szCs w:val="24"/>
          <w:lang w:val="ca-ES"/>
          <w:rPrChange w:id="37103" w:author="Sopheak Phorn" w:date="2023-08-25T15:18:00Z">
            <w:rPr>
              <w:ins w:id="37104" w:author="Kem Sereiboth" w:date="2022-09-19T10:39:00Z"/>
              <w:del w:id="3710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106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107" w:author="Kem Sereiboth" w:date="2022-09-19T10:39:00Z">
        <w:del w:id="37108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សារាចរ</w:delText>
          </w:r>
        </w:del>
        <w:del w:id="37110" w:author="User" w:date="2022-09-23T05:58:00Z">
          <w:r w:rsidRPr="00E33574" w:rsidDel="00141B99">
            <w:rPr>
              <w:rFonts w:ascii="Khmer MEF1" w:hAnsi="Khmer MEF1" w:cs="Khmer MEF1"/>
              <w:spacing w:val="-2"/>
              <w:sz w:val="24"/>
              <w:szCs w:val="24"/>
              <w:cs/>
              <w:rPrChange w:id="3711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12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114" w:author="User" w:date="2022-09-23T05:58:00Z">
          <w:r w:rsidRPr="00E33574" w:rsidDel="00141B99">
            <w:rPr>
              <w:rFonts w:ascii="Khmer MEF1" w:hAnsi="Khmer MEF1" w:cs="Khmer MEF1"/>
              <w:spacing w:val="-2"/>
              <w:sz w:val="24"/>
              <w:szCs w:val="24"/>
              <w:cs/>
              <w:rPrChange w:id="371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16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០០៤</w:delText>
          </w:r>
        </w:del>
        <w:del w:id="37118" w:author="User" w:date="2022-10-05T14:06:00Z">
          <w:r w:rsidRPr="00E33574" w:rsidDel="006D6814">
            <w:rPr>
              <w:rFonts w:ascii="Khmer MEF1" w:hAnsi="Khmer MEF1" w:cs="Khmer MEF1"/>
              <w:spacing w:val="-2"/>
              <w:sz w:val="24"/>
              <w:szCs w:val="24"/>
              <w:cs/>
              <w:rPrChange w:id="371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 </w:delText>
          </w:r>
        </w:del>
        <w:del w:id="37120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សហវ ចុះថ្ងៃទី</w:delText>
          </w:r>
        </w:del>
        <w:del w:id="37122" w:author="User" w:date="2022-10-05T14:05:00Z">
          <w:r w:rsidRPr="00E33574" w:rsidDel="00CE3865">
            <w:rPr>
              <w:rFonts w:ascii="Khmer MEF1" w:hAnsi="Khmer MEF1" w:cs="Khmer MEF1"/>
              <w:spacing w:val="-2"/>
              <w:sz w:val="24"/>
              <w:szCs w:val="24"/>
              <w:cs/>
              <w:rPrChange w:id="371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124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 ខែកុម្ភៈ ឆ្នាំ២០១៧ ស្ដីពីការអនុវត្តប្រកាសលេខ</w:delText>
          </w:r>
        </w:del>
        <w:del w:id="37126" w:author="User" w:date="2022-10-05T14:06:00Z">
          <w:r w:rsidRPr="00E33574" w:rsidDel="00CE3865">
            <w:rPr>
              <w:rFonts w:ascii="Khmer MEF1" w:hAnsi="Khmer MEF1" w:cs="Khmer MEF1"/>
              <w:spacing w:val="-2"/>
              <w:sz w:val="24"/>
              <w:szCs w:val="24"/>
              <w:cs/>
              <w:rPrChange w:id="3712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28" w:author="User" w:date="2022-10-07T16:14:00Z">
          <w:r w:rsidRPr="00E33574" w:rsidDel="00556EC6">
            <w:rPr>
              <w:rFonts w:ascii="Khmer MEF1" w:hAnsi="Khmer MEF1" w:cs="Khmer MEF1"/>
              <w:spacing w:val="-2"/>
              <w:sz w:val="24"/>
              <w:szCs w:val="24"/>
              <w:cs/>
              <w:rPrChange w:id="3712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៦១៦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3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សហវ.ប្រក ចុះថ្ងៃទី</w:delText>
          </w:r>
        </w:del>
        <w:del w:id="37131" w:author="User" w:date="2022-10-05T14:06:00Z">
          <w:r w:rsidRPr="00E33574" w:rsidDel="00CE3865">
            <w:rPr>
              <w:rFonts w:ascii="Khmer MEF1" w:hAnsi="Khmer MEF1" w:cs="Khmer MEF1"/>
              <w:sz w:val="24"/>
              <w:szCs w:val="24"/>
              <w:cs/>
              <w:rPrChange w:id="3713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13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 ខែមិថុនា ឆ្នាំ២០១៤ និង</w:delText>
          </w:r>
        </w:del>
        <w:del w:id="37135" w:author="User" w:date="2022-10-05T14:06:00Z">
          <w:r w:rsidRPr="00E33574" w:rsidDel="00CE3865">
            <w:rPr>
              <w:rFonts w:ascii="Khmer MEF1" w:hAnsi="Khmer MEF1" w:cs="Khmer MEF1"/>
              <w:sz w:val="24"/>
              <w:szCs w:val="24"/>
              <w:cs/>
              <w:rPrChange w:id="371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3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បទប្បញ្ញត្តិវិសោធនកម្មពាក់ព័ន្ធ</w:delText>
          </w:r>
        </w:del>
      </w:ins>
    </w:p>
    <w:p w14:paraId="03C356CC" w14:textId="401E2BB3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139" w:author="Kem Sereiboth" w:date="2022-09-19T10:39:00Z"/>
          <w:del w:id="37140" w:author="User" w:date="2022-10-07T16:14:00Z"/>
          <w:rFonts w:ascii="Khmer MEF1" w:hAnsi="Khmer MEF1" w:cs="Khmer MEF1"/>
          <w:sz w:val="24"/>
          <w:szCs w:val="24"/>
          <w:lang w:val="ca-ES"/>
          <w:rPrChange w:id="37141" w:author="Sopheak Phorn" w:date="2023-08-25T15:18:00Z">
            <w:rPr>
              <w:ins w:id="37142" w:author="Kem Sereiboth" w:date="2022-09-19T10:39:00Z"/>
              <w:del w:id="3714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144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145" w:author="Kem Sereiboth" w:date="2022-09-19T10:39:00Z">
        <w:del w:id="37146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1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សារាចរ</w:delText>
          </w:r>
        </w:del>
        <w:del w:id="37148" w:author="User" w:date="2022-09-23T05:58:00Z">
          <w:r w:rsidRPr="00E33574" w:rsidDel="00141B99">
            <w:rPr>
              <w:rFonts w:ascii="Khmer MEF1" w:hAnsi="Khmer MEF1" w:cs="Khmer MEF1"/>
              <w:spacing w:val="2"/>
              <w:sz w:val="24"/>
              <w:szCs w:val="24"/>
              <w:cs/>
              <w:rPrChange w:id="371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50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1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152" w:author="User" w:date="2022-09-23T05:58:00Z">
          <w:r w:rsidRPr="00E33574" w:rsidDel="00141B99">
            <w:rPr>
              <w:rFonts w:ascii="Khmer MEF1" w:hAnsi="Khmer MEF1" w:cs="Khmer MEF1"/>
              <w:spacing w:val="2"/>
              <w:sz w:val="24"/>
              <w:szCs w:val="24"/>
              <w:cs/>
              <w:rPrChange w:id="371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54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1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០០៣  សហវ ចុះថ្ងៃទី</w:delText>
          </w:r>
        </w:del>
        <w:del w:id="37156" w:author="User" w:date="2022-10-05T14:06:00Z">
          <w:r w:rsidRPr="00E33574" w:rsidDel="006D6814">
            <w:rPr>
              <w:rFonts w:ascii="Khmer MEF1" w:hAnsi="Khmer MEF1" w:cs="Khmer MEF1"/>
              <w:spacing w:val="2"/>
              <w:sz w:val="24"/>
              <w:szCs w:val="24"/>
              <w:cs/>
              <w:rPrChange w:id="371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158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1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៥ ខែមីនា ឆ្នាំ២០១៥ ស្ដីពីការអនុវត្តប្រកាសលេខ</w:delText>
          </w:r>
        </w:del>
        <w:del w:id="37160" w:author="User" w:date="2022-09-23T05:58:00Z">
          <w:r w:rsidRPr="00E33574" w:rsidDel="00141B99">
            <w:rPr>
              <w:rFonts w:ascii="Khmer MEF1" w:hAnsi="Khmer MEF1" w:cs="Khmer MEF1"/>
              <w:spacing w:val="2"/>
              <w:sz w:val="24"/>
              <w:szCs w:val="24"/>
              <w:cs/>
              <w:rPrChange w:id="371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62" w:author="User" w:date="2022-10-07T16:14:00Z">
          <w:r w:rsidRPr="00E33574" w:rsidDel="00556EC6">
            <w:rPr>
              <w:rFonts w:ascii="Khmer MEF1" w:hAnsi="Khmer MEF1" w:cs="Khmer MEF1"/>
              <w:spacing w:val="2"/>
              <w:sz w:val="24"/>
              <w:szCs w:val="24"/>
              <w:cs/>
              <w:rPrChange w:id="371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៦១៦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10"/>
              <w:sz w:val="24"/>
              <w:szCs w:val="24"/>
              <w:cs/>
              <w:rPrChange w:id="371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សហវ.ប្រក ចុះថ្ងៃទី</w:delText>
          </w:r>
        </w:del>
        <w:del w:id="37166" w:author="User" w:date="2022-10-05T14:07:00Z">
          <w:r w:rsidRPr="00E33574" w:rsidDel="006D6814">
            <w:rPr>
              <w:rFonts w:ascii="Khmer MEF1" w:hAnsi="Khmer MEF1" w:cs="Khmer MEF1"/>
              <w:spacing w:val="10"/>
              <w:sz w:val="24"/>
              <w:szCs w:val="24"/>
              <w:cs/>
              <w:rPrChange w:id="3716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168" w:author="User" w:date="2022-10-07T16:14:00Z">
          <w:r w:rsidRPr="00E33574" w:rsidDel="00556EC6">
            <w:rPr>
              <w:rFonts w:ascii="Khmer MEF1" w:hAnsi="Khmer MEF1" w:cs="Khmer MEF1"/>
              <w:spacing w:val="10"/>
              <w:sz w:val="24"/>
              <w:szCs w:val="24"/>
              <w:cs/>
              <w:rPrChange w:id="3716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៤ ខែមិថុនា ឆ្នាំ២០១៤ និង បទប្បញ្ញត្តិវិសោធនកម្មពាក់ព័ន្ធ សម្រាប់</w:delText>
          </w:r>
        </w:del>
        <w:del w:id="37170" w:author="User" w:date="2022-10-03T05:42:00Z">
          <w:r w:rsidRPr="00E33574" w:rsidDel="00851EE0">
            <w:rPr>
              <w:rFonts w:ascii="Khmer MEF1" w:hAnsi="Khmer MEF1" w:cs="Khmer MEF1"/>
              <w:sz w:val="24"/>
              <w:szCs w:val="24"/>
              <w:cs/>
              <w:rPrChange w:id="371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ឆ្នាំ</w:delText>
          </w:r>
        </w:del>
        <w:del w:id="3717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1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២០១៥</w:delText>
          </w:r>
        </w:del>
      </w:ins>
    </w:p>
    <w:p w14:paraId="77E57D4A" w14:textId="41306AE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33" w:lineRule="auto"/>
        <w:ind w:left="1267"/>
        <w:jc w:val="both"/>
        <w:rPr>
          <w:ins w:id="37174" w:author="Kem Sereiboth" w:date="2022-09-19T10:39:00Z"/>
          <w:del w:id="37175" w:author="User" w:date="2022-10-07T16:14:00Z"/>
          <w:rFonts w:ascii="Khmer MEF1" w:hAnsi="Khmer MEF1" w:cs="Khmer MEF1"/>
          <w:sz w:val="24"/>
          <w:szCs w:val="24"/>
          <w:lang w:val="ca-ES"/>
          <w:rPrChange w:id="37176" w:author="Sopheak Phorn" w:date="2023-08-25T15:18:00Z">
            <w:rPr>
              <w:ins w:id="37177" w:author="Kem Sereiboth" w:date="2022-09-19T10:39:00Z"/>
              <w:del w:id="3717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179" w:author="User" w:date="2022-10-03T07:32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180" w:author="Kem Sereiboth" w:date="2022-09-19T10:39:00Z">
        <w:del w:id="37181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8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183" w:author="User" w:date="2022-09-23T05:58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1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85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187" w:author="User" w:date="2022-09-23T05:58:00Z">
          <w:r w:rsidRPr="00E33574" w:rsidDel="00141B99">
            <w:rPr>
              <w:rFonts w:ascii="Khmer MEF1" w:hAnsi="Khmer MEF1" w:cs="Khmer MEF1"/>
              <w:spacing w:val="-6"/>
              <w:sz w:val="24"/>
              <w:szCs w:val="24"/>
              <w:cs/>
              <w:rPrChange w:id="3718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189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២៣</w:delText>
          </w:r>
          <w:r w:rsidRPr="009A453A" w:rsidDel="00556EC6">
            <w:rPr>
              <w:rFonts w:ascii="Khmer MEF1" w:hAnsi="Khmer MEF1" w:cs="Khmer MEF1"/>
              <w:spacing w:val="-6"/>
              <w:sz w:val="24"/>
              <w:szCs w:val="24"/>
              <w:lang w:val="ca-ES"/>
              <w:rPrChange w:id="3719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</w:delText>
          </w:r>
        </w:del>
        <w:del w:id="37193" w:author="User" w:date="2022-10-05T14:10:00Z">
          <w:r w:rsidRPr="00E33574" w:rsidDel="006D6814">
            <w:rPr>
              <w:rFonts w:ascii="Khmer MEF1" w:hAnsi="Khmer MEF1" w:cs="Khmer MEF1"/>
              <w:spacing w:val="-6"/>
              <w:sz w:val="24"/>
              <w:szCs w:val="24"/>
              <w:cs/>
              <w:rPrChange w:id="3719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195" w:author="User" w:date="2022-10-05T14:07:00Z">
          <w:r w:rsidRPr="00E33574" w:rsidDel="006D6814">
            <w:rPr>
              <w:rFonts w:ascii="Khmer MEF1" w:hAnsi="Khmer MEF1" w:cs="Khmer MEF1"/>
              <w:spacing w:val="-6"/>
              <w:sz w:val="24"/>
              <w:szCs w:val="24"/>
              <w:cs/>
              <w:rPrChange w:id="371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197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19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៥​ ខែកុម្ភៈ ឆ្នាំ២០២១ សំណើ</w:delText>
          </w:r>
        </w:del>
        <w:del w:id="37199" w:author="User" w:date="2022-10-05T14:08:00Z">
          <w:r w:rsidRPr="00E33574" w:rsidDel="006D6814">
            <w:rPr>
              <w:rFonts w:ascii="Khmer MEF1" w:hAnsi="Khmer MEF1" w:cs="Khmer MEF1"/>
              <w:spacing w:val="-6"/>
              <w:sz w:val="24"/>
              <w:szCs w:val="24"/>
              <w:cs/>
              <w:rPrChange w:id="3720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</w:delText>
          </w:r>
        </w:del>
        <w:del w:id="37201" w:author="User" w:date="2022-10-07T16:14:00Z"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2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សុំផ្ដល់ផែនការក្របខណ្ឌ និង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0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មន្រ្តីជាប់កិច្ចសន្យាប្រចាំឆ្នាំ២០២១ និងសម្រាប់ឆ្នាំ២០២២</w:delText>
          </w:r>
        </w:del>
      </w:ins>
    </w:p>
    <w:p w14:paraId="3A046E07" w14:textId="28548D7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204" w:author="Kem Sereiboth" w:date="2022-09-19T10:39:00Z"/>
          <w:del w:id="37205" w:author="User" w:date="2022-10-07T16:14:00Z"/>
          <w:rFonts w:ascii="Khmer MEF1" w:hAnsi="Khmer MEF1" w:cs="Khmer MEF1"/>
          <w:sz w:val="24"/>
          <w:szCs w:val="24"/>
          <w:lang w:val="ca-ES"/>
          <w:rPrChange w:id="37206" w:author="Sopheak Phorn" w:date="2023-08-25T15:18:00Z">
            <w:rPr>
              <w:ins w:id="37207" w:author="Kem Sereiboth" w:date="2022-09-19T10:39:00Z"/>
              <w:del w:id="37208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09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210" w:author="Kem Sereiboth" w:date="2022-09-19T10:39:00Z">
        <w:del w:id="37211" w:author="User" w:date="2022-10-07T16:14:00Z"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21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213" w:author="User" w:date="2022-09-23T05:58:00Z">
          <w:r w:rsidRPr="00E33574" w:rsidDel="00141B99">
            <w:rPr>
              <w:rFonts w:ascii="Khmer MEF1" w:hAnsi="Khmer MEF1" w:cs="Khmer MEF1"/>
              <w:spacing w:val="-10"/>
              <w:sz w:val="24"/>
              <w:szCs w:val="24"/>
              <w:cs/>
              <w:rPrChange w:id="3721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15" w:author="User" w:date="2022-10-07T16:14:00Z"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2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217" w:author="User" w:date="2022-09-23T05:58:00Z">
          <w:r w:rsidRPr="00E33574" w:rsidDel="00141B99">
            <w:rPr>
              <w:rFonts w:ascii="Khmer MEF1" w:hAnsi="Khmer MEF1" w:cs="Khmer MEF1"/>
              <w:spacing w:val="-10"/>
              <w:sz w:val="24"/>
              <w:szCs w:val="24"/>
              <w:cs/>
              <w:rPrChange w:id="372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19" w:author="User" w:date="2022-10-07T16:14:00Z"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22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១៥៨</w:delText>
          </w:r>
          <w:r w:rsidRPr="009A453A" w:rsidDel="00556EC6">
            <w:rPr>
              <w:rFonts w:ascii="Khmer MEF1" w:hAnsi="Khmer MEF1" w:cs="Khmer MEF1"/>
              <w:spacing w:val="-10"/>
              <w:sz w:val="24"/>
              <w:szCs w:val="24"/>
              <w:lang w:val="ca-ES"/>
              <w:rPrChange w:id="3722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-10"/>
              <w:sz w:val="24"/>
              <w:szCs w:val="24"/>
              <w:cs/>
              <w:rPrChange w:id="372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ចុះថ្ងៃទី២៩​ ខែមិថុនា ឆ្នាំ២០២២ សំណើរសុំតម្លើងថ្នាក់ ឋានន្តរស័ក្ដិ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2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និងថ្នាក់ តាមកម្រិតសញ្ញាបត្រ និងគ្រឿងឥស្សរិយយស ជូនមន្រ្តីរាជការនៃអគ្គលេខាធិការដ្ឋាន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2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ក្រុមប្រឹក្សាជាតិគាំពារសង្គម</w:delText>
          </w:r>
        </w:del>
      </w:ins>
    </w:p>
    <w:p w14:paraId="56FDDCFB" w14:textId="43AF60A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226" w:author="Kem Sereiboth" w:date="2022-09-19T10:39:00Z"/>
          <w:del w:id="37227" w:author="User" w:date="2022-10-07T16:14:00Z"/>
          <w:rFonts w:ascii="Khmer MEF1" w:hAnsi="Khmer MEF1" w:cs="Khmer MEF1"/>
          <w:sz w:val="24"/>
          <w:szCs w:val="24"/>
          <w:lang w:val="ca-ES"/>
          <w:rPrChange w:id="37228" w:author="Sopheak Phorn" w:date="2023-08-25T15:18:00Z">
            <w:rPr>
              <w:ins w:id="37229" w:author="Kem Sereiboth" w:date="2022-09-19T10:39:00Z"/>
              <w:del w:id="3723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31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232" w:author="Kem Sereiboth" w:date="2022-09-19T10:39:00Z">
        <w:del w:id="3723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3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</w:delText>
          </w:r>
        </w:del>
        <w:del w:id="37235" w:author="User" w:date="2022-09-23T05:58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23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3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239" w:author="User" w:date="2022-09-23T05:59:00Z">
          <w:r w:rsidRPr="00E33574" w:rsidDel="00141B99">
            <w:rPr>
              <w:rFonts w:ascii="Khmer MEF1" w:hAnsi="Khmer MEF1" w:cs="Khmer MEF1"/>
              <w:sz w:val="24"/>
              <w:szCs w:val="24"/>
              <w:cs/>
              <w:rPrChange w:id="372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4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៣៣៤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24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4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ចុះថ្ងៃទី១៧ ខែធ្នូ ឆ្នាំ២០២១ សំណើរផែនការលើកទឹកចិត្តប្រចាំឆ្នាំ២០២២ របស់អគ្គលេខាធិការដ្ឋានក្រុមប្រឹក្សាជាតិគាំពារសង្គម</w:delText>
          </w:r>
        </w:del>
      </w:ins>
    </w:p>
    <w:p w14:paraId="64136C3D" w14:textId="2CC2D677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245" w:author="Kem Sereiboth" w:date="2022-09-19T10:39:00Z"/>
          <w:del w:id="37246" w:author="User" w:date="2022-10-07T16:14:00Z"/>
          <w:rFonts w:ascii="Khmer MEF1" w:hAnsi="Khmer MEF1" w:cs="Khmer MEF1"/>
          <w:sz w:val="24"/>
          <w:szCs w:val="24"/>
          <w:lang w:val="ca-ES"/>
          <w:rPrChange w:id="37247" w:author="Sopheak Phorn" w:date="2023-08-25T15:18:00Z">
            <w:rPr>
              <w:ins w:id="37248" w:author="Kem Sereiboth" w:date="2022-09-19T10:39:00Z"/>
              <w:del w:id="37249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50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251" w:author="Kem Sereiboth" w:date="2022-09-19T10:39:00Z">
        <w:del w:id="37252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25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លេខ</w:delText>
          </w:r>
        </w:del>
        <w:del w:id="37254" w:author="User" w:date="2022-09-23T05:59:00Z">
          <w:r w:rsidRPr="00E33574" w:rsidDel="00141B99">
            <w:rPr>
              <w:rFonts w:ascii="Khmer MEF1" w:hAnsi="Khmer MEF1" w:cs="Khmer MEF1"/>
              <w:spacing w:val="6"/>
              <w:sz w:val="24"/>
              <w:szCs w:val="24"/>
              <w:cs/>
              <w:rPrChange w:id="372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56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2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១០១</w:delText>
          </w:r>
          <w:r w:rsidRPr="009A453A" w:rsidDel="00556EC6">
            <w:rPr>
              <w:rFonts w:ascii="Khmer MEF1" w:hAnsi="Khmer MEF1" w:cs="Khmer MEF1"/>
              <w:spacing w:val="6"/>
              <w:sz w:val="24"/>
              <w:szCs w:val="24"/>
              <w:lang w:val="ca-ES"/>
              <w:rPrChange w:id="3725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2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អ.ក.គ. ចុះថ្ងៃទី</w:delText>
          </w:r>
        </w:del>
        <w:del w:id="37260" w:author="User" w:date="2022-10-05T14:11:00Z">
          <w:r w:rsidRPr="00E33574" w:rsidDel="006D6814">
            <w:rPr>
              <w:rFonts w:ascii="Khmer MEF1" w:hAnsi="Khmer MEF1" w:cs="Khmer MEF1"/>
              <w:spacing w:val="6"/>
              <w:sz w:val="24"/>
              <w:szCs w:val="24"/>
              <w:cs/>
              <w:rPrChange w:id="372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០</w:delText>
          </w:r>
        </w:del>
        <w:del w:id="37262" w:author="User" w:date="2022-10-07T16:14:00Z">
          <w:r w:rsidRPr="00E33574" w:rsidDel="00556EC6">
            <w:rPr>
              <w:rFonts w:ascii="Khmer MEF1" w:hAnsi="Khmer MEF1" w:cs="Khmer MEF1"/>
              <w:spacing w:val="6"/>
              <w:sz w:val="24"/>
              <w:szCs w:val="24"/>
              <w:cs/>
              <w:rPrChange w:id="3726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៦ ខែមេសា ឆ្នាំ២០២២ របាយការណ៍សមិទ្ធកម្មនៃការអនុវត្ត</w:delText>
          </w:r>
          <w:r w:rsidRPr="00E33574" w:rsidDel="00556EC6">
            <w:rPr>
              <w:rFonts w:ascii="Khmer MEF1" w:hAnsi="Khmer MEF1" w:cs="Khmer MEF1"/>
              <w:spacing w:val="-6"/>
              <w:sz w:val="24"/>
              <w:szCs w:val="24"/>
              <w:cs/>
              <w:rPrChange w:id="372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ផែនការសកម្មភាពក្រៅកែទម្រង់ និងរបាយការណ៍សមិទ្ធកម្មមន្រ្តីប្រចាំត្រីមាសទី១ ឆ្នាំ២០២២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6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របស់អគ្គលេខាធិការដ្ឋានក្រុមប្រឹក្សាជាតិគាំពារសង្គម</w:delText>
          </w:r>
        </w:del>
      </w:ins>
    </w:p>
    <w:p w14:paraId="582C3EF1" w14:textId="298D6CF4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266" w:author="Kem Sereiboth" w:date="2022-09-19T10:39:00Z"/>
          <w:del w:id="37267" w:author="User" w:date="2022-10-07T16:14:00Z"/>
          <w:rFonts w:ascii="Khmer MEF1" w:hAnsi="Khmer MEF1" w:cs="Khmer MEF1"/>
          <w:spacing w:val="-14"/>
          <w:sz w:val="24"/>
          <w:szCs w:val="24"/>
          <w:lang w:val="ca-ES"/>
          <w:rPrChange w:id="37268" w:author="Sopheak Phorn" w:date="2023-08-25T15:18:00Z">
            <w:rPr>
              <w:ins w:id="37269" w:author="Kem Sereiboth" w:date="2022-09-19T10:39:00Z"/>
              <w:del w:id="3727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71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272" w:author="Kem Sereiboth" w:date="2022-09-19T10:39:00Z">
        <w:del w:id="37273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27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របាយការណ៍វាយតម្លៃសមិទ្ធកម្មមន្រ្តីទទួលបានប្រាក់ឧបត្ថម្ភជីវភាព</w:delText>
          </w:r>
        </w:del>
        <w:del w:id="37275" w:author="User" w:date="2022-10-05T14:11:00Z">
          <w:r w:rsidRPr="00E33574" w:rsidDel="006D6814">
            <w:rPr>
              <w:rFonts w:ascii="Khmer MEF1" w:hAnsi="Khmer MEF1" w:cs="Khmer MEF1"/>
              <w:spacing w:val="-14"/>
              <w:sz w:val="24"/>
              <w:szCs w:val="24"/>
              <w:cs/>
              <w:rPrChange w:id="3727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277" w:author="User" w:date="2022-10-07T16:14:00Z">
          <w:r w:rsidRPr="00E33574" w:rsidDel="00556EC6">
            <w:rPr>
              <w:rFonts w:ascii="Khmer MEF1" w:hAnsi="Khmer MEF1" w:cs="Khmer MEF1"/>
              <w:spacing w:val="-14"/>
              <w:sz w:val="24"/>
              <w:szCs w:val="24"/>
              <w:cs/>
              <w:rPrChange w:id="3727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ប្រចាំត្រីមាសទី១ ឆ្នាំ២០២២</w:delText>
          </w:r>
        </w:del>
      </w:ins>
    </w:p>
    <w:p w14:paraId="34779B23" w14:textId="6C7826AB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279" w:author="Kem Sereiboth" w:date="2022-09-19T10:39:00Z"/>
          <w:del w:id="37280" w:author="User" w:date="2022-10-07T16:14:00Z"/>
          <w:rFonts w:ascii="Khmer MEF1" w:hAnsi="Khmer MEF1" w:cs="Khmer MEF1"/>
          <w:sz w:val="24"/>
          <w:szCs w:val="24"/>
          <w:lang w:val="ca-ES"/>
          <w:rPrChange w:id="37281" w:author="Sopheak Phorn" w:date="2023-08-25T15:18:00Z">
            <w:rPr>
              <w:ins w:id="37282" w:author="Kem Sereiboth" w:date="2022-09-19T10:39:00Z"/>
              <w:del w:id="3728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84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285" w:author="Kem Sereiboth" w:date="2022-09-19T10:39:00Z">
        <w:del w:id="3728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8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ផែនការសកម្មភាពសម្រាប់ទទួលប្រាក់ឧបត្ថម្ភមុខងារប្រចាំឆ្នាំ២០២២</w:delText>
          </w:r>
        </w:del>
      </w:ins>
    </w:p>
    <w:p w14:paraId="6B8763A8" w14:textId="6793ADF5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288" w:author="Kem Sereiboth" w:date="2022-09-19T10:39:00Z"/>
          <w:del w:id="37289" w:author="User" w:date="2022-10-07T16:14:00Z"/>
          <w:rFonts w:ascii="Khmer MEF1" w:hAnsi="Khmer MEF1" w:cs="Khmer MEF1"/>
          <w:sz w:val="24"/>
          <w:szCs w:val="24"/>
          <w:lang w:val="ca-ES"/>
          <w:rPrChange w:id="37290" w:author="Sopheak Phorn" w:date="2023-08-25T15:18:00Z">
            <w:rPr>
              <w:ins w:id="37291" w:author="Kem Sereiboth" w:date="2022-09-19T10:39:00Z"/>
              <w:del w:id="37292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293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294" w:author="Kem Sereiboth" w:date="2022-09-19T10:39:00Z">
        <w:del w:id="37295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29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ឧបសម្ព័ន្ធនៃផែនការសកម្មភាពសម្រាប់ទទួលប្រាក់ឧបត្ថម្ភមុខងារប្រចាំឆ្នាំ២០២២</w:delText>
          </w:r>
        </w:del>
      </w:ins>
    </w:p>
    <w:p w14:paraId="44070AFC" w14:textId="2D88A453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297" w:author="Kem Sereiboth" w:date="2022-09-19T10:39:00Z"/>
          <w:del w:id="37298" w:author="User" w:date="2022-10-07T16:14:00Z"/>
          <w:rFonts w:ascii="Khmer MEF1" w:hAnsi="Khmer MEF1" w:cs="Khmer MEF1"/>
          <w:sz w:val="24"/>
          <w:szCs w:val="24"/>
          <w:lang w:val="ca-ES"/>
          <w:rPrChange w:id="37299" w:author="Sopheak Phorn" w:date="2023-08-25T15:18:00Z">
            <w:rPr>
              <w:ins w:id="37300" w:author="Kem Sereiboth" w:date="2022-09-19T10:39:00Z"/>
              <w:del w:id="37301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02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303" w:author="Kem Sereiboth" w:date="2022-09-19T10:39:00Z">
        <w:del w:id="3730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គម្រោងថវិការសម្រាប់អនុវត្តផែនការលើកទឹកចិត្តរបស់អគ្គលេខាធុការដ្ឋានជាតិគាំពារសង្គមប្រចាំឆ្នាំ</w:delText>
          </w:r>
        </w:del>
        <w:del w:id="37306" w:author="User" w:date="2022-10-05T14:12:00Z">
          <w:r w:rsidRPr="00E33574" w:rsidDel="006D6814">
            <w:rPr>
              <w:rFonts w:ascii="Khmer MEF1" w:hAnsi="Khmer MEF1" w:cs="Khmer MEF1"/>
              <w:sz w:val="24"/>
              <w:szCs w:val="24"/>
              <w:cs/>
              <w:rPrChange w:id="373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</w:del>
        <w:del w:id="3730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0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២០២២</w:delText>
          </w:r>
        </w:del>
      </w:ins>
    </w:p>
    <w:p w14:paraId="5D3D2F33" w14:textId="241BD27C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jc w:val="both"/>
        <w:rPr>
          <w:ins w:id="37310" w:author="Kem Sereiboth" w:date="2022-09-19T10:39:00Z"/>
          <w:del w:id="37311" w:author="User" w:date="2022-10-07T16:14:00Z"/>
          <w:rFonts w:ascii="Khmer MEF1" w:hAnsi="Khmer MEF1" w:cs="Khmer MEF1"/>
          <w:sz w:val="24"/>
          <w:szCs w:val="24"/>
          <w:lang w:val="ca-ES"/>
          <w:rPrChange w:id="37312" w:author="Sopheak Phorn" w:date="2023-08-25T15:18:00Z">
            <w:rPr>
              <w:ins w:id="37313" w:author="Kem Sereiboth" w:date="2022-09-19T10:39:00Z"/>
              <w:del w:id="37314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15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316" w:author="Kem Sereiboth" w:date="2022-09-19T10:39:00Z">
        <w:del w:id="37317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លក្ខខណ្ឌយោងនៃសមាសភាពនៃកម្រោង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31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</w:del>
        <w:del w:id="37320" w:author="User" w:date="2022-10-05T14:12:00Z">
          <w:r w:rsidRPr="009A453A" w:rsidDel="006D6814">
            <w:rPr>
              <w:rFonts w:ascii="Khmer MEF1" w:hAnsi="Khmer MEF1" w:cs="Khmer MEF1"/>
              <w:sz w:val="24"/>
              <w:szCs w:val="24"/>
              <w:lang w:val="ca-ES"/>
              <w:rPrChange w:id="3732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</w:del>
        <w:del w:id="3732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2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0F48A693" w14:textId="2546553C" w:rsidR="00747399" w:rsidRPr="009A453A" w:rsidDel="00556EC6" w:rsidRDefault="00747399">
      <w:pPr>
        <w:spacing w:after="0" w:line="216" w:lineRule="auto"/>
        <w:ind w:firstLine="720"/>
        <w:jc w:val="both"/>
        <w:rPr>
          <w:ins w:id="37324" w:author="Kem Sereiboth" w:date="2022-09-19T10:39:00Z"/>
          <w:del w:id="37325" w:author="User" w:date="2022-10-07T16:14:00Z"/>
          <w:rFonts w:ascii="Khmer MEF1" w:hAnsi="Khmer MEF1" w:cs="Khmer MEF1"/>
          <w:b/>
          <w:bCs/>
          <w:sz w:val="24"/>
          <w:szCs w:val="24"/>
          <w:lang w:val="ca-ES"/>
          <w:rPrChange w:id="37326" w:author="Sopheak Phorn" w:date="2023-08-25T15:18:00Z">
            <w:rPr>
              <w:ins w:id="37327" w:author="Kem Sereiboth" w:date="2022-09-19T10:39:00Z"/>
              <w:del w:id="37328" w:author="User" w:date="2022-10-07T16:14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7329" w:author="Uon Rithy" w:date="2022-10-06T14:51:00Z">
          <w:pPr>
            <w:spacing w:after="0" w:line="240" w:lineRule="auto"/>
            <w:ind w:firstLine="720"/>
            <w:jc w:val="both"/>
          </w:pPr>
        </w:pPrChange>
      </w:pPr>
      <w:ins w:id="37330" w:author="Kem Sereiboth" w:date="2022-09-19T10:39:00Z">
        <w:del w:id="37331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332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ប្រធានបទទី៥៖</w:delText>
          </w:r>
        </w:del>
      </w:ins>
      <w:ins w:id="37333" w:author="Kem Sereiboth" w:date="2022-09-19T11:42:00Z">
        <w:del w:id="37334" w:author="User" w:date="2022-10-07T16:14:00Z">
          <w:r w:rsidR="009B6885"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335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7336" w:author="Kem Sereiboth" w:date="2022-09-19T10:39:00Z">
        <w:del w:id="37337" w:author="User" w:date="2022-10-07T16:14:00Z">
          <w:r w:rsidRPr="00E33574" w:rsidDel="00556EC6">
            <w:rPr>
              <w:rFonts w:ascii="Khmer MEF1" w:hAnsi="Khmer MEF1" w:cs="Khmer MEF1"/>
              <w:b/>
              <w:bCs/>
              <w:sz w:val="24"/>
              <w:szCs w:val="24"/>
              <w:cs/>
              <w:rPrChange w:id="37338" w:author="Kem Sereyboth" w:date="2023-07-19T16:5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712B1038" w14:textId="1F5341F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339" w:author="Kem Sereiboth" w:date="2022-09-19T10:39:00Z"/>
          <w:del w:id="37340" w:author="User" w:date="2022-10-07T16:14:00Z"/>
          <w:rFonts w:ascii="Khmer MEF1" w:hAnsi="Khmer MEF1" w:cs="Khmer MEF1"/>
          <w:sz w:val="24"/>
          <w:szCs w:val="24"/>
          <w:lang w:val="ca-ES"/>
          <w:rPrChange w:id="37341" w:author="Sopheak Phorn" w:date="2023-08-25T15:18:00Z">
            <w:rPr>
              <w:ins w:id="37342" w:author="Kem Sereiboth" w:date="2022-09-19T10:39:00Z"/>
              <w:del w:id="37343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44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345" w:author="Kem Sereiboth" w:date="2022-09-19T10:39:00Z">
        <w:del w:id="37346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4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34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4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35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)</w:delText>
          </w:r>
        </w:del>
      </w:ins>
    </w:p>
    <w:p w14:paraId="1C1A24BD" w14:textId="28D632E8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351" w:author="Kem Sereiboth" w:date="2022-09-19T10:39:00Z"/>
          <w:del w:id="37352" w:author="User" w:date="2022-10-07T16:14:00Z"/>
          <w:rFonts w:ascii="Khmer MEF1" w:hAnsi="Khmer MEF1" w:cs="Khmer MEF1"/>
          <w:sz w:val="24"/>
          <w:szCs w:val="24"/>
          <w:lang w:val="ca-ES"/>
          <w:rPrChange w:id="37353" w:author="Sopheak Phorn" w:date="2023-08-25T15:18:00Z">
            <w:rPr>
              <w:ins w:id="37354" w:author="Kem Sereiboth" w:date="2022-09-19T10:39:00Z"/>
              <w:del w:id="37355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56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357" w:author="Kem Sereiboth" w:date="2022-09-19T10:39:00Z">
        <w:del w:id="37358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សេចក្តីព្រាងលើផែនការអភិឌ្ឍន៍ស្ថាប័ននៃនិយ័តករសន្តិសុខសង្គម ២០២២</w:delText>
          </w:r>
          <w:r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360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6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32002BD2" w14:textId="3F60B9D9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362" w:author="Kem Sereiboth" w:date="2022-09-19T10:39:00Z"/>
          <w:del w:id="37363" w:author="User" w:date="2022-10-07T16:14:00Z"/>
          <w:rFonts w:ascii="Khmer MEF1" w:hAnsi="Khmer MEF1" w:cs="Khmer MEF1"/>
          <w:sz w:val="24"/>
          <w:szCs w:val="24"/>
          <w:lang w:val="ca-ES"/>
          <w:rPrChange w:id="37364" w:author="Sopheak Phorn" w:date="2023-08-25T15:18:00Z">
            <w:rPr>
              <w:ins w:id="37365" w:author="Kem Sereiboth" w:date="2022-09-19T10:39:00Z"/>
              <w:del w:id="37366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67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368" w:author="Kem Sereiboth" w:date="2022-09-19T10:39:00Z">
        <w:del w:id="37369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7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សេចក្តីព្រាងអនុក្រឹត្យស្តីពីគោលការណ៍ណែនាំសម្រាប</w:delText>
          </w:r>
          <w:r w:rsidR="00AD2EB3" w:rsidRPr="00E33574" w:rsidDel="00556EC6">
            <w:rPr>
              <w:rFonts w:ascii="Khmer MEF1" w:hAnsi="Khmer MEF1" w:cs="Khmer MEF1"/>
              <w:sz w:val="24"/>
              <w:szCs w:val="24"/>
              <w:cs/>
              <w:rPrChange w:id="3737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់ការវិនិយោគមូលនិធ</w:delText>
          </w:r>
        </w:del>
        <w:del w:id="37372" w:author="User" w:date="2022-10-03T05:42:00Z">
          <w:r w:rsidR="00AD2EB3" w:rsidRPr="00E33574" w:rsidDel="00851EE0">
            <w:rPr>
              <w:rFonts w:ascii="Khmer MEF1" w:hAnsi="Khmer MEF1" w:cs="Khmer MEF1"/>
              <w:sz w:val="24"/>
              <w:szCs w:val="24"/>
              <w:cs/>
              <w:rPrChange w:id="3737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ី</w:delText>
          </w:r>
        </w:del>
        <w:del w:id="37374" w:author="User" w:date="2022-10-07T16:14:00Z">
          <w:r w:rsidR="00AD2EB3" w:rsidRPr="00E33574" w:rsidDel="00556EC6">
            <w:rPr>
              <w:rFonts w:ascii="Khmer MEF1" w:hAnsi="Khmer MEF1" w:cs="Khmer MEF1"/>
              <w:sz w:val="24"/>
              <w:szCs w:val="24"/>
              <w:cs/>
              <w:rPrChange w:id="373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សន្តិសុខសង្គម</w:delText>
          </w:r>
        </w:del>
      </w:ins>
    </w:p>
    <w:p w14:paraId="4B9DE3DE" w14:textId="6824CA47" w:rsidR="00747399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376" w:author="Kem Sereiboth" w:date="2022-09-19T10:39:00Z"/>
          <w:del w:id="37377" w:author="User" w:date="2022-10-07T16:14:00Z"/>
          <w:rFonts w:ascii="Khmer MEF1" w:hAnsi="Khmer MEF1" w:cs="Khmer MEF1"/>
          <w:sz w:val="24"/>
          <w:szCs w:val="24"/>
          <w:lang w:val="ca-ES"/>
          <w:rPrChange w:id="37378" w:author="Sopheak Phorn" w:date="2023-08-25T15:18:00Z">
            <w:rPr>
              <w:ins w:id="37379" w:author="Kem Sereiboth" w:date="2022-09-19T10:39:00Z"/>
              <w:del w:id="37380" w:author="User" w:date="2022-10-07T16:14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7381" w:author="Uon Rithy" w:date="2022-10-06T14:51:00Z">
          <w:pPr>
            <w:pStyle w:val="ListParagraph"/>
            <w:numPr>
              <w:numId w:val="19"/>
            </w:numPr>
            <w:spacing w:after="0" w:line="240" w:lineRule="auto"/>
            <w:ind w:left="540" w:hanging="360"/>
            <w:jc w:val="both"/>
          </w:pPr>
        </w:pPrChange>
      </w:pPr>
      <w:ins w:id="37382" w:author="Kem Sereiboth" w:date="2022-09-19T10:39:00Z">
        <w:del w:id="37383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សេចក្ដីព្រាងអនុក្រឹត្យស្តីពីនិយ័តកម្មប្រព័ន្ធសន្តិសុខសង្គម</w:delText>
          </w:r>
        </w:del>
      </w:ins>
    </w:p>
    <w:p w14:paraId="4C96D133" w14:textId="1554B864" w:rsidR="00F14D25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385" w:author="Kem Sereiboth" w:date="2022-09-19T10:40:00Z"/>
          <w:del w:id="37386" w:author="User" w:date="2022-10-07T16:14:00Z"/>
          <w:rFonts w:ascii="Khmer MEF1" w:hAnsi="Khmer MEF1" w:cs="Khmer MEF1"/>
          <w:lang w:val="ca-ES"/>
          <w:rPrChange w:id="37387" w:author="Sopheak Phorn" w:date="2023-08-25T15:18:00Z">
            <w:rPr>
              <w:ins w:id="37388" w:author="Kem Sereiboth" w:date="2022-09-19T10:40:00Z"/>
              <w:del w:id="37389" w:author="User" w:date="2022-10-07T16:14:00Z"/>
              <w:rFonts w:ascii="Khmer MEF1" w:hAnsi="Khmer MEF1" w:cs="Khmer MEF1"/>
              <w:color w:val="171717" w:themeColor="background2" w:themeShade="1A"/>
            </w:rPr>
          </w:rPrChange>
        </w:rPr>
        <w:pPrChange w:id="37390" w:author="Uon Rithy" w:date="2022-10-06T14:5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7391" w:author="Kem Sereiboth" w:date="2022-09-19T10:39:00Z">
        <w:del w:id="37392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39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សេចក្ដីព្រាងប្រកាសស្ដីពីការដោះស្រាយវិវាទក្នុងប្រព័ន្ធសន្តិសុខសង្គម</w:delText>
          </w:r>
        </w:del>
      </w:ins>
    </w:p>
    <w:p w14:paraId="20007FD5" w14:textId="65B6152A" w:rsidR="00F14D25" w:rsidRPr="009A453A" w:rsidDel="00556EC6" w:rsidRDefault="00747399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394" w:author="Kem Sereiboth" w:date="2022-09-19T10:40:00Z"/>
          <w:del w:id="37395" w:author="User" w:date="2022-10-07T16:14:00Z"/>
          <w:rFonts w:ascii="Khmer MEF1" w:hAnsi="Khmer MEF1" w:cs="Khmer MEF1"/>
          <w:lang w:val="ca-ES"/>
          <w:rPrChange w:id="37396" w:author="Sopheak Phorn" w:date="2023-08-25T15:18:00Z">
            <w:rPr>
              <w:ins w:id="37397" w:author="Kem Sereiboth" w:date="2022-09-19T10:40:00Z"/>
              <w:del w:id="37398" w:author="User" w:date="2022-10-07T16:14:00Z"/>
              <w:rFonts w:ascii="Khmer MEF1" w:hAnsi="Khmer MEF1" w:cs="Khmer MEF1"/>
              <w:color w:val="171717" w:themeColor="background2" w:themeShade="1A"/>
            </w:rPr>
          </w:rPrChange>
        </w:rPr>
        <w:pPrChange w:id="37399" w:author="Uon Rithy" w:date="2022-10-06T14:5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7400" w:author="Kem Sereiboth" w:date="2022-09-19T10:39:00Z">
        <w:del w:id="37401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02" w:author="Kem Sereyboth" w:date="2023-07-19T16:59:00Z">
                <w:rPr>
                  <w:rFonts w:cs="MoolBoran"/>
                  <w:cs/>
                </w:rPr>
              </w:rPrChange>
            </w:rPr>
            <w:delText>ផែនការសកម្មភាពប្រចាំឆ្នាំ២០២២</w:delText>
          </w:r>
        </w:del>
      </w:ins>
      <w:ins w:id="37403" w:author="Kem Sereiboth" w:date="2022-09-19T10:42:00Z">
        <w:del w:id="37404" w:author="User" w:date="2022-10-07T16:14:00Z">
          <w:r w:rsidR="00F14D25" w:rsidRPr="00E33574" w:rsidDel="00556EC6">
            <w:rPr>
              <w:rFonts w:ascii="Khmer MEF1" w:hAnsi="Khmer MEF1" w:cs="Khmer MEF1"/>
              <w:sz w:val="24"/>
              <w:szCs w:val="24"/>
              <w:cs/>
              <w:rPrChange w:id="3740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 xml:space="preserve"> </w:delText>
          </w:r>
          <w:r w:rsidR="00F14D25" w:rsidRPr="009A453A" w:rsidDel="00556EC6">
            <w:rPr>
              <w:rFonts w:ascii="Khmer MEF1" w:hAnsi="Khmer MEF1" w:cs="Khmer MEF1"/>
              <w:sz w:val="24"/>
              <w:szCs w:val="24"/>
              <w:lang w:val="ca-ES"/>
              <w:rPrChange w:id="37406" w:author="Sopheak Phorn" w:date="2023-08-25T15:18:00Z">
                <w:rPr>
                  <w:rFonts w:ascii="Khmer MEF1" w:hAnsi="Khmer MEF1" w:cs="Khmer MEF1"/>
                  <w:color w:val="171717" w:themeColor="background2" w:themeShade="1A"/>
                </w:rPr>
              </w:rPrChange>
            </w:rPr>
            <w:delText>(</w:delText>
          </w:r>
          <w:r w:rsidR="00F14D25" w:rsidRPr="00E33574" w:rsidDel="00556EC6">
            <w:rPr>
              <w:rFonts w:ascii="Khmer MEF1" w:hAnsi="Khmer MEF1" w:cs="Khmer MEF1"/>
              <w:sz w:val="24"/>
              <w:szCs w:val="24"/>
              <w:cs/>
              <w:rPrChange w:id="3740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>នាយកដ្ឋាន</w:delText>
          </w:r>
        </w:del>
      </w:ins>
      <w:ins w:id="37408" w:author="Kem Sereiboth" w:date="2022-09-19T10:54:00Z">
        <w:del w:id="37409" w:author="User" w:date="2022-10-07T16:14:00Z">
          <w:r w:rsidR="00CB49F7" w:rsidRPr="00E33574" w:rsidDel="00556EC6">
            <w:rPr>
              <w:rFonts w:ascii="Khmer MEF1" w:hAnsi="Khmer MEF1" w:cs="Khmer MEF1"/>
              <w:sz w:val="24"/>
              <w:szCs w:val="24"/>
              <w:cs/>
              <w:rPrChange w:id="374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>ផ្សះផ្សាវិវាទ</w:delText>
          </w:r>
        </w:del>
      </w:ins>
      <w:ins w:id="37411" w:author="Kem Sereiboth" w:date="2022-09-19T10:42:00Z">
        <w:del w:id="37412" w:author="User" w:date="2022-10-07T16:14:00Z">
          <w:r w:rsidR="00F14D25" w:rsidRPr="00E33574" w:rsidDel="00556EC6">
            <w:rPr>
              <w:rFonts w:ascii="Khmer MEF1" w:hAnsi="Khmer MEF1" w:cs="Khmer MEF1"/>
              <w:sz w:val="24"/>
              <w:szCs w:val="24"/>
              <w:cs/>
              <w:rPrChange w:id="374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  <w:lang w:val="ca-ES"/>
                </w:rPr>
              </w:rPrChange>
            </w:rPr>
            <w:delText xml:space="preserve"> និងការពារអ្នកទទួលផង)</w:delText>
          </w:r>
        </w:del>
      </w:ins>
    </w:p>
    <w:p w14:paraId="3E0C35EB" w14:textId="4767D952" w:rsidR="00747399" w:rsidRPr="009A453A" w:rsidDel="00556EC6" w:rsidRDefault="00747399">
      <w:pPr>
        <w:pStyle w:val="ListParagraph"/>
        <w:numPr>
          <w:ilvl w:val="0"/>
          <w:numId w:val="36"/>
        </w:numPr>
        <w:tabs>
          <w:tab w:val="left" w:pos="720"/>
        </w:tabs>
        <w:spacing w:after="0" w:line="216" w:lineRule="auto"/>
        <w:ind w:left="1267"/>
        <w:jc w:val="both"/>
        <w:rPr>
          <w:del w:id="37414" w:author="User" w:date="2022-10-07T16:14:00Z"/>
          <w:rFonts w:ascii="Khmer MEF1" w:hAnsi="Khmer MEF1" w:cs="Khmer MEF1"/>
          <w:sz w:val="24"/>
          <w:szCs w:val="24"/>
          <w:lang w:val="ca-ES"/>
          <w:rPrChange w:id="37415" w:author="Sopheak Phorn" w:date="2023-08-25T15:18:00Z">
            <w:rPr>
              <w:del w:id="37416" w:author="User" w:date="2022-10-07T16:14:00Z"/>
              <w:lang w:val="ca-ES"/>
            </w:rPr>
          </w:rPrChange>
        </w:rPr>
        <w:pPrChange w:id="37417" w:author="Uon Rithy" w:date="2022-10-06T14:51:00Z">
          <w:pPr>
            <w:spacing w:after="0" w:line="240" w:lineRule="auto"/>
            <w:ind w:firstLine="720"/>
          </w:pPr>
        </w:pPrChange>
      </w:pPr>
      <w:ins w:id="37418" w:author="Kem Sereiboth" w:date="2022-09-19T10:39:00Z">
        <w:del w:id="37419" w:author="User" w:date="2022-10-07T16:14:00Z">
          <w:r w:rsidRPr="00E33574" w:rsidDel="00556EC6">
            <w:rPr>
              <w:rFonts w:ascii="Khmer MEF1" w:hAnsi="Khmer MEF1" w:cs="Khmer MEF1"/>
              <w:spacing w:val="4"/>
              <w:sz w:val="24"/>
              <w:szCs w:val="24"/>
              <w:cs/>
              <w:rPrChange w:id="37420" w:author="Kem Sereyboth" w:date="2023-07-19T16:59:00Z">
                <w:rPr>
                  <w:rFonts w:cs="MoolBoran"/>
                  <w:cs/>
                </w:rPr>
              </w:rPrChange>
            </w:rPr>
            <w:delText>របាយការណ៍កិច្ចប្រជុំស្តីពីការបូកសរុបការងារប្រចាំឆ្នាំ ការលើកទិសដៅបន្ត និងការពង្រឹង</w:delText>
          </w:r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421" w:author="Kem Sereyboth" w:date="2023-07-19T16:59:00Z">
                <w:rPr>
                  <w:rFonts w:cs="MoolBoran"/>
                  <w:cs/>
                </w:rPr>
              </w:rPrChange>
            </w:rPr>
            <w:delText>សម</w:delText>
          </w:r>
        </w:del>
        <w:del w:id="37422" w:author="User" w:date="2022-10-03T10:09:00Z">
          <w:r w:rsidRPr="00E33574" w:rsidDel="00B14BAD">
            <w:rPr>
              <w:rFonts w:ascii="Khmer MEF1" w:hAnsi="Khmer MEF1" w:cs="Khmer MEF1"/>
              <w:spacing w:val="-4"/>
              <w:sz w:val="24"/>
              <w:szCs w:val="24"/>
              <w:cs/>
              <w:rPrChange w:id="37423" w:author="Kem Sereyboth" w:date="2023-07-19T16:59:00Z">
                <w:rPr>
                  <w:rFonts w:cs="MoolBoran"/>
                  <w:cs/>
                </w:rPr>
              </w:rPrChange>
            </w:rPr>
            <w:delText>្ថ</w:delText>
          </w:r>
        </w:del>
        <w:del w:id="37424" w:author="User" w:date="2022-10-07T16:14:00Z">
          <w:r w:rsidRPr="00E33574" w:rsidDel="00556EC6">
            <w:rPr>
              <w:rFonts w:ascii="Khmer MEF1" w:hAnsi="Khmer MEF1" w:cs="Khmer MEF1"/>
              <w:spacing w:val="-4"/>
              <w:sz w:val="24"/>
              <w:szCs w:val="24"/>
              <w:cs/>
              <w:rPrChange w:id="37425" w:author="Kem Sereyboth" w:date="2023-07-19T16:59:00Z">
                <w:rPr>
                  <w:rFonts w:cs="MoolBoran"/>
                  <w:cs/>
                </w:rPr>
              </w:rPrChange>
            </w:rPr>
            <w:delText>ភាព</w:delText>
          </w:r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26" w:author="Kem Sereyboth" w:date="2023-07-19T16:59:00Z">
                <w:rPr>
                  <w:rFonts w:cs="MoolBoran"/>
                  <w:cs/>
                </w:rPr>
              </w:rPrChange>
            </w:rPr>
            <w:delText>ក្នុងការធ្វើនិយ័តកម្មប្រព័ន្ធសន្តិសុខសង្គម</w:delText>
          </w:r>
        </w:del>
      </w:ins>
    </w:p>
    <w:p w14:paraId="5F84C433" w14:textId="5139EA08" w:rsidR="00747399" w:rsidRPr="009A453A" w:rsidDel="00556EC6" w:rsidRDefault="00CC47D4">
      <w:pPr>
        <w:pStyle w:val="ListParagraph"/>
        <w:numPr>
          <w:ilvl w:val="0"/>
          <w:numId w:val="36"/>
        </w:numPr>
        <w:spacing w:after="0" w:line="216" w:lineRule="auto"/>
        <w:ind w:left="1267"/>
        <w:jc w:val="both"/>
        <w:rPr>
          <w:ins w:id="37427" w:author="Kem Sereiboth" w:date="2022-09-19T10:36:00Z"/>
          <w:del w:id="37428" w:author="User" w:date="2022-10-07T16:14:00Z"/>
          <w:rFonts w:ascii="Khmer MEF1" w:hAnsi="Khmer MEF1" w:cs="Khmer MEF1"/>
          <w:lang w:val="ca-ES"/>
          <w:rPrChange w:id="37429" w:author="Sopheak Phorn" w:date="2023-08-25T15:18:00Z">
            <w:rPr>
              <w:ins w:id="37430" w:author="Kem Sereiboth" w:date="2022-09-19T10:36:00Z"/>
              <w:del w:id="37431" w:author="User" w:date="2022-10-07T16:14:00Z"/>
              <w:rFonts w:ascii="Khmer MEF2" w:hAnsi="Khmer MEF2" w:cs="Khmer MEF2"/>
              <w:lang w:val="ca-ES"/>
            </w:rPr>
          </w:rPrChange>
        </w:rPr>
        <w:pPrChange w:id="37432" w:author="Uon Rithy" w:date="2022-10-06T14:51:00Z">
          <w:pPr>
            <w:pStyle w:val="NormalWeb"/>
            <w:tabs>
              <w:tab w:val="left" w:pos="720"/>
            </w:tabs>
            <w:spacing w:before="0" w:beforeAutospacing="0" w:after="0" w:afterAutospacing="0"/>
            <w:ind w:firstLine="810"/>
          </w:pPr>
        </w:pPrChange>
      </w:pPr>
      <w:ins w:id="37433" w:author="Kem Sereiboth" w:date="2022-09-19T11:01:00Z">
        <w:del w:id="37434" w:author="User" w:date="2022-10-07T16:14:00Z">
          <w:r w:rsidRPr="00E33574" w:rsidDel="00556EC6">
            <w:rPr>
              <w:rFonts w:ascii="Khmer MEF1" w:hAnsi="Khmer MEF1" w:cs="Khmer MEF1"/>
              <w:sz w:val="24"/>
              <w:szCs w:val="24"/>
              <w:cs/>
              <w:rPrChange w:id="3743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។</w:delText>
          </w:r>
        </w:del>
      </w:ins>
    </w:p>
    <w:p w14:paraId="264EFBA4" w14:textId="5135888F" w:rsidR="00810CA8" w:rsidRPr="00F55550" w:rsidDel="00747399" w:rsidRDefault="00CC47D4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436" w:author="User" w:date="2022-09-10T16:47:00Z"/>
          <w:del w:id="37437" w:author="Kem Sereiboth" w:date="2022-09-19T10:31:00Z"/>
          <w:rFonts w:ascii="Khmer MEF1" w:hAnsi="Khmer MEF1" w:cs="Khmer MEF1"/>
          <w:spacing w:val="-4"/>
          <w:lang w:val="ca-ES"/>
        </w:rPr>
        <w:pPrChange w:id="37438" w:author="User" w:date="2022-09-23T02:31:00Z">
          <w:pPr>
            <w:spacing w:after="0" w:line="240" w:lineRule="auto"/>
            <w:ind w:firstLine="720"/>
          </w:pPr>
        </w:pPrChange>
      </w:pPr>
      <w:ins w:id="37439" w:author="Kem Sereiboth" w:date="2022-09-19T11:01:00Z">
        <w:r w:rsidRPr="00F55550">
          <w:rPr>
            <w:rFonts w:ascii="Khmer MEF1" w:hAnsi="Khmer MEF1" w:cs="Khmer MEF1"/>
            <w:spacing w:val="-4"/>
            <w:cs/>
            <w:lang w:val="ca-ES"/>
          </w:rPr>
          <w:tab/>
        </w:r>
      </w:ins>
    </w:p>
    <w:p w14:paraId="46FFD815" w14:textId="400EBFF4" w:rsidR="00C7406D" w:rsidRPr="00E33574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440" w:author="User" w:date="2022-09-16T08:53:00Z"/>
          <w:del w:id="37441" w:author="Kem Sereiboth" w:date="2022-09-19T10:31:00Z"/>
          <w:rFonts w:ascii="Khmer MEF1" w:hAnsi="Khmer MEF1" w:cs="Khmer MEF1"/>
          <w:cs/>
          <w:rPrChange w:id="37442" w:author="Kem Sereyboth" w:date="2023-07-19T16:59:00Z">
            <w:rPr>
              <w:ins w:id="37443" w:author="User" w:date="2022-09-16T08:53:00Z"/>
              <w:del w:id="37444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  <w:cs/>
            </w:rPr>
          </w:rPrChange>
        </w:rPr>
        <w:pPrChange w:id="3744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446" w:author="User" w:date="2022-09-16T08:53:00Z">
        <w:del w:id="37447" w:author="Kem Sereiboth" w:date="2022-09-19T10:31:00Z">
          <w:r w:rsidRPr="00E33574" w:rsidDel="00747399">
            <w:rPr>
              <w:rFonts w:ascii="Khmer MEF1" w:hAnsi="Khmer MEF1" w:cs="Khmer MEF1"/>
              <w:cs/>
              <w:rPrChange w:id="3744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ច្បាប់ លេខ នស</w:delText>
          </w:r>
          <w:r w:rsidRPr="009A453A" w:rsidDel="00747399">
            <w:rPr>
              <w:rFonts w:ascii="Khmer MEF1" w:hAnsi="Khmer MEF1" w:cs="Khmer MEF1"/>
              <w:lang w:val="ca-ES"/>
              <w:rPrChange w:id="37449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45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១១១៩</w:delText>
          </w:r>
          <w:r w:rsidRPr="009A453A" w:rsidDel="00747399">
            <w:rPr>
              <w:rFonts w:ascii="Khmer MEF1" w:hAnsi="Khmer MEF1" w:cs="Khmer MEF1"/>
              <w:lang w:val="ca-ES"/>
              <w:rPrChange w:id="37451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45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០១៨ ចុះថ្ងៃទី០២ ខែវិច្ឆិកា ឆ្នាំ២០១៩ ស្ដីពីស្ដីពីរបបសន្តិសុខសង្គម</w:delText>
          </w:r>
        </w:del>
      </w:ins>
    </w:p>
    <w:p w14:paraId="601175D1" w14:textId="3E2041B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453" w:author="User" w:date="2022-09-16T08:53:00Z"/>
          <w:del w:id="37454" w:author="Kem Sereiboth" w:date="2022-09-19T10:31:00Z"/>
          <w:rFonts w:ascii="Khmer MEF1" w:hAnsi="Khmer MEF1" w:cs="Khmer MEF1"/>
          <w:lang w:val="ca-ES"/>
          <w:rPrChange w:id="37455" w:author="Sopheak Phorn" w:date="2023-08-25T15:18:00Z">
            <w:rPr>
              <w:ins w:id="37456" w:author="User" w:date="2022-09-16T08:53:00Z"/>
              <w:del w:id="37457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45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459" w:author="User" w:date="2022-09-16T08:53:00Z">
        <w:del w:id="37460" w:author="Kem Sereiboth" w:date="2022-09-19T10:31:00Z">
          <w:r w:rsidRPr="00E33574" w:rsidDel="00747399">
            <w:rPr>
              <w:rFonts w:ascii="Khmer MEF1" w:hAnsi="Khmer MEF1" w:cs="Khmer MEF1"/>
              <w:cs/>
              <w:rPrChange w:id="3746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ប្រកាស លេខ ០០១ អ.ស.ហ.ស.ណ.ន. ចុះថ្ងៃទី៤ ខែសីហា ឆ្នាំ២០២២ ប្រកាសស្ដីពីគោលការណ៍ណែនាំស្ដីពីយន្តការ និងនីតិវិធីសវនកម្មអនុលោមភាពរបស់អង្គភាពសវនកម្មផ្ទៃក្នុងនៃអាជ្ញាធរសេវាហិរញ្ញវត្ថុមិនមែនធនាគារលើអង្គភាពក្រោមឱវាទអាជ្ញាធរសេវាហិរញ្ញវត្ថុមិនមែនធនាគារ</w:delText>
          </w:r>
        </w:del>
      </w:ins>
    </w:p>
    <w:p w14:paraId="18E1CB1D" w14:textId="1390475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462" w:author="User" w:date="2022-09-16T08:53:00Z"/>
          <w:del w:id="37463" w:author="Kem Sereiboth" w:date="2022-09-19T10:31:00Z"/>
          <w:rFonts w:ascii="Khmer MEF1" w:hAnsi="Khmer MEF1" w:cs="Khmer MEF1"/>
          <w:lang w:val="ca-ES"/>
          <w:rPrChange w:id="37464" w:author="Sopheak Phorn" w:date="2023-08-25T15:18:00Z">
            <w:rPr>
              <w:ins w:id="37465" w:author="User" w:date="2022-09-16T08:53:00Z"/>
              <w:del w:id="37466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46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468" w:author="User" w:date="2022-09-16T08:53:00Z">
        <w:del w:id="37469" w:author="Kem Sereiboth" w:date="2022-09-19T10:31:00Z">
          <w:r w:rsidRPr="00E33574" w:rsidDel="00747399">
            <w:rPr>
              <w:rFonts w:ascii="Khmer MEF1" w:hAnsi="Khmer MEF1" w:cs="Khmer MEF1"/>
              <w:cs/>
              <w:rPrChange w:id="3747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លេខ ០០៨</w:delText>
          </w:r>
          <w:r w:rsidRPr="009A453A" w:rsidDel="00747399">
            <w:rPr>
              <w:rFonts w:ascii="Khmer MEF1" w:hAnsi="Khmer MEF1" w:cs="Khmer MEF1"/>
              <w:lang w:val="ca-ES"/>
              <w:rPrChange w:id="37471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47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</w:delText>
          </w:r>
          <w:r w:rsidRPr="009A453A" w:rsidDel="00747399">
            <w:rPr>
              <w:rFonts w:ascii="Khmer MEF1" w:hAnsi="Khmer MEF1" w:cs="Khmer MEF1"/>
              <w:lang w:val="ca-ES"/>
              <w:rPrChange w:id="37473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  <w:r w:rsidRPr="00E33574" w:rsidDel="00747399">
            <w:rPr>
              <w:rFonts w:ascii="Khmer MEF1" w:hAnsi="Khmer MEF1" w:cs="Khmer MEF1"/>
              <w:cs/>
              <w:rPrChange w:id="3747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អ.ស.ផ.</w:delText>
          </w:r>
          <w:r w:rsidRPr="009A453A" w:rsidDel="00747399">
            <w:rPr>
              <w:rFonts w:ascii="Khmer MEF1" w:hAnsi="Khmer MEF1" w:cs="Khmer MEF1"/>
              <w:lang w:val="ca-ES"/>
              <w:rPrChange w:id="37475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476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 xml:space="preserve">ស.ក១ ចុះថ្ងៃទី៣១ ខែមករា ឆ្នាំ២០២២ របាយការណ៍ស្វែងយល់ប្រព័ន្ធត្រួតពិនិត្យផ្ទៃក្នុងនៃនិយ័តករសន្តិសុខសង្គម </w:delText>
          </w:r>
          <w:r w:rsidRPr="009A453A" w:rsidDel="00747399">
            <w:rPr>
              <w:rFonts w:ascii="Khmer MEF1" w:hAnsi="Khmer MEF1" w:cs="Khmer MEF1"/>
              <w:lang w:val="ca-ES"/>
              <w:rPrChange w:id="37477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(</w:delText>
          </w:r>
          <w:r w:rsidRPr="00E33574" w:rsidDel="00747399">
            <w:rPr>
              <w:rFonts w:ascii="Khmer MEF1" w:hAnsi="Khmer MEF1" w:cs="Khmer MEF1"/>
              <w:cs/>
              <w:rPrChange w:id="3747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ន.ស.ស.</w:delText>
          </w:r>
          <w:r w:rsidRPr="009A453A" w:rsidDel="00747399">
            <w:rPr>
              <w:rFonts w:ascii="Khmer MEF1" w:hAnsi="Khmer MEF1" w:cs="Khmer MEF1"/>
              <w:lang w:val="ca-ES"/>
              <w:rPrChange w:id="37479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)</w:delText>
          </w:r>
        </w:del>
      </w:ins>
    </w:p>
    <w:p w14:paraId="2939D880" w14:textId="3CB0AE7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480" w:author="User" w:date="2022-09-16T08:53:00Z"/>
          <w:del w:id="37481" w:author="Kem Sereiboth" w:date="2022-09-19T10:31:00Z"/>
          <w:rFonts w:ascii="Khmer MEF1" w:hAnsi="Khmer MEF1" w:cs="Khmer MEF1"/>
          <w:lang w:val="ca-ES"/>
          <w:rPrChange w:id="37482" w:author="Sopheak Phorn" w:date="2023-08-25T15:18:00Z">
            <w:rPr>
              <w:ins w:id="37483" w:author="User" w:date="2022-09-16T08:53:00Z"/>
              <w:del w:id="37484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48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486" w:author="User" w:date="2022-09-16T08:53:00Z">
        <w:del w:id="37487" w:author="Kem Sereiboth" w:date="2022-09-19T10:31:00Z">
          <w:r w:rsidRPr="00E33574" w:rsidDel="00747399">
            <w:rPr>
              <w:rFonts w:ascii="Khmer MEF1" w:hAnsi="Khmer MEF1" w:cs="Khmer MEF1"/>
              <w:cs/>
              <w:rPrChange w:id="37488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លេខ ១៨០</w:delText>
          </w:r>
          <w:r w:rsidRPr="009A453A" w:rsidDel="00747399">
            <w:rPr>
              <w:rFonts w:ascii="Khmer MEF1" w:hAnsi="Khmer MEF1" w:cs="Khmer MEF1"/>
              <w:lang w:val="ca-ES"/>
              <w:rPrChange w:id="37489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49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កំណត់ហេតុកិច្ចប្រជុំបើកដាក់ឱ្យដំណើរការសវនកម្មប្រចាំឆ្នាំ២០២២</w:delText>
          </w:r>
        </w:del>
      </w:ins>
    </w:p>
    <w:p w14:paraId="2B336C7C" w14:textId="5569ECA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491" w:author="User" w:date="2022-09-16T08:53:00Z"/>
          <w:del w:id="37492" w:author="Kem Sereiboth" w:date="2022-09-19T10:31:00Z"/>
          <w:rFonts w:ascii="Khmer MEF1" w:hAnsi="Khmer MEF1" w:cs="Khmer MEF1"/>
          <w:lang w:val="ca-ES"/>
          <w:rPrChange w:id="37493" w:author="Sopheak Phorn" w:date="2023-08-25T15:18:00Z">
            <w:rPr>
              <w:ins w:id="37494" w:author="User" w:date="2022-09-16T08:53:00Z"/>
              <w:del w:id="37495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496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497" w:author="User" w:date="2022-09-16T08:53:00Z">
        <w:del w:id="37498" w:author="Kem Sereiboth" w:date="2022-09-19T10:31:00Z">
          <w:r w:rsidRPr="00E33574" w:rsidDel="00747399">
            <w:rPr>
              <w:rFonts w:ascii="Khmer MEF1" w:hAnsi="Khmer MEF1" w:cs="Khmer MEF1"/>
              <w:cs/>
              <w:rPrChange w:id="37499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១២៥</w:delText>
          </w:r>
          <w:r w:rsidRPr="009A453A" w:rsidDel="00747399">
            <w:rPr>
              <w:rFonts w:ascii="Khmer MEF1" w:hAnsi="Khmer MEF1" w:cs="Khmer MEF1"/>
              <w:lang w:val="ca-ES"/>
              <w:rPrChange w:id="37500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50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២២.អ.ស.ផ. ចុះថ្ងៃទី០២ ខែមិថុនា ឆ្នាំ២០២២ កិច្ចប្រជុំបើកដាក់ឱ្យដំណើរការកម្មវិធីសវនកម្មសម្រាប់ឆ្នាំ២០២២</w:delText>
          </w:r>
        </w:del>
      </w:ins>
    </w:p>
    <w:p w14:paraId="6ED59D8C" w14:textId="0804370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02" w:author="User" w:date="2022-09-16T08:53:00Z"/>
          <w:del w:id="37503" w:author="Kem Sereiboth" w:date="2022-09-19T10:31:00Z"/>
          <w:rFonts w:ascii="Khmer MEF1" w:hAnsi="Khmer MEF1" w:cs="Khmer MEF1"/>
          <w:lang w:val="ca-ES"/>
          <w:rPrChange w:id="37504" w:author="Sopheak Phorn" w:date="2023-08-25T15:18:00Z">
            <w:rPr>
              <w:ins w:id="37505" w:author="User" w:date="2022-09-16T08:53:00Z"/>
              <w:del w:id="37506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50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508" w:author="User" w:date="2022-09-16T08:53:00Z">
        <w:del w:id="37509" w:author="Kem Sereiboth" w:date="2022-09-19T10:31:00Z">
          <w:r w:rsidRPr="00E33574" w:rsidDel="00747399">
            <w:rPr>
              <w:rFonts w:ascii="Khmer MEF1" w:hAnsi="Khmer MEF1" w:cs="Khmer MEF1"/>
              <w:cs/>
              <w:rPrChange w:id="37510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១២៦</w:delText>
          </w:r>
          <w:r w:rsidRPr="009A453A" w:rsidDel="00747399">
            <w:rPr>
              <w:rFonts w:ascii="Khmer MEF1" w:hAnsi="Khmer MEF1" w:cs="Khmer MEF1"/>
              <w:lang w:val="ca-ES"/>
              <w:rPrChange w:id="37511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51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ចុះថ្ងៃទី០២ ខែមិថុនា ឆ្នាំ២០២២ បញ្ជីរាយនាមប្រតិសវនកម្ម និងសវនករទទួលបន្ទុកលើនិយ័តករសន្តិសុខសង្គម</w:delText>
          </w:r>
        </w:del>
      </w:ins>
    </w:p>
    <w:p w14:paraId="1409EF29" w14:textId="68D0B94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13" w:author="User" w:date="2022-09-16T08:53:00Z"/>
          <w:del w:id="37514" w:author="Kem Sereiboth" w:date="2022-09-19T10:31:00Z"/>
          <w:rFonts w:ascii="Khmer MEF1" w:hAnsi="Khmer MEF1" w:cs="Khmer MEF1"/>
          <w:lang w:val="ca-ES"/>
          <w:rPrChange w:id="37515" w:author="Sopheak Phorn" w:date="2023-08-25T15:18:00Z">
            <w:rPr>
              <w:ins w:id="37516" w:author="User" w:date="2022-09-16T08:53:00Z"/>
              <w:del w:id="37517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51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519" w:author="User" w:date="2022-09-16T08:53:00Z">
        <w:del w:id="37520" w:author="Kem Sereiboth" w:date="2022-09-19T10:31:00Z">
          <w:r w:rsidRPr="00E33574" w:rsidDel="00747399">
            <w:rPr>
              <w:rFonts w:ascii="Khmer MEF1" w:hAnsi="Khmer MEF1" w:cs="Khmer MEF1"/>
              <w:cs/>
              <w:rPrChange w:id="37521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១២៧</w:delText>
          </w:r>
          <w:r w:rsidRPr="009A453A" w:rsidDel="00747399">
            <w:rPr>
              <w:rFonts w:ascii="Khmer MEF1" w:hAnsi="Khmer MEF1" w:cs="Khmer MEF1"/>
              <w:lang w:val="ca-ES"/>
              <w:rPrChange w:id="37522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523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ចុះថ្ងៃទី០២ ខែមិថុនា ឆ្នាំ២០២២ លិខិតបញ្ជាបេសកកម្មធ្វើដំណើរទៅកាន់និយ័តករសន្តិសុខសង្គមនៃអាជ្ញាធរសេវាហិរញ្ញវត្ថុមិនមែនធនាគារ</w:delText>
          </w:r>
        </w:del>
      </w:ins>
    </w:p>
    <w:p w14:paraId="5C28AF91" w14:textId="2128820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24" w:author="User" w:date="2022-09-16T08:53:00Z"/>
          <w:del w:id="37525" w:author="Kem Sereiboth" w:date="2022-09-19T10:31:00Z"/>
          <w:rFonts w:ascii="Khmer MEF1" w:hAnsi="Khmer MEF1" w:cs="Khmer MEF1"/>
          <w:lang w:val="ca-ES"/>
          <w:rPrChange w:id="37526" w:author="Sopheak Phorn" w:date="2023-08-25T15:18:00Z">
            <w:rPr>
              <w:ins w:id="37527" w:author="User" w:date="2022-09-16T08:53:00Z"/>
              <w:del w:id="37528" w:author="Kem Sereiboth" w:date="2022-09-19T10:31:00Z"/>
              <w:rFonts w:ascii="Khmer MEF1" w:hAnsi="Khmer MEF1" w:cs="Khmer MEF1"/>
              <w:color w:val="FF0000"/>
              <w:sz w:val="24"/>
              <w:szCs w:val="24"/>
              <w:highlight w:val="cyan"/>
            </w:rPr>
          </w:rPrChange>
        </w:rPr>
        <w:pPrChange w:id="3752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1170" w:hanging="360"/>
          </w:pPr>
        </w:pPrChange>
      </w:pPr>
      <w:ins w:id="37530" w:author="User" w:date="2022-09-16T08:53:00Z">
        <w:del w:id="37531" w:author="Kem Sereiboth" w:date="2022-09-19T10:31:00Z">
          <w:r w:rsidRPr="00E33574" w:rsidDel="00747399">
            <w:rPr>
              <w:rFonts w:ascii="Khmer MEF1" w:hAnsi="Khmer MEF1" w:cs="Khmer MEF1"/>
              <w:cs/>
              <w:rPrChange w:id="37532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១២៨</w:delText>
          </w:r>
          <w:r w:rsidRPr="009A453A" w:rsidDel="00747399">
            <w:rPr>
              <w:rFonts w:ascii="Khmer MEF1" w:hAnsi="Khmer MEF1" w:cs="Khmer MEF1"/>
              <w:lang w:val="ca-ES"/>
              <w:rPrChange w:id="37533" w:author="Sopheak Phorn" w:date="2023-08-25T15:18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534" w:author="Kem Sereyboth" w:date="2023-07-19T16:59:00Z">
                <w:rPr>
                  <w:rFonts w:ascii="Khmer MEF1" w:hAnsi="Khmer MEF1" w:cs="Khmer MEF1"/>
                  <w:color w:val="FF0000"/>
                  <w:sz w:val="24"/>
                  <w:szCs w:val="24"/>
                  <w:highlight w:val="cyan"/>
                  <w:cs/>
                </w:rPr>
              </w:rPrChange>
            </w:rPr>
            <w:delText>២២ អ.ស.ផ. ចុះថ្ងៃទី០២ ខែមិថុនា ឆ្នាំ២០២២ បញ្ជីរត្រួតពិនិត្យសវនកម្មអនុលោមភាព</w:delText>
          </w:r>
        </w:del>
      </w:ins>
    </w:p>
    <w:p w14:paraId="1FE425F2" w14:textId="2A1126C1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35" w:author="User" w:date="2022-09-16T08:53:00Z"/>
          <w:del w:id="37536" w:author="Kem Sereiboth" w:date="2022-09-19T10:31:00Z"/>
          <w:rFonts w:ascii="Khmer MEF1" w:hAnsi="Khmer MEF1" w:cs="Khmer MEF1"/>
          <w:lang w:val="ca-ES"/>
          <w:rPrChange w:id="37537" w:author="Sopheak Phorn" w:date="2023-08-25T15:18:00Z">
            <w:rPr>
              <w:ins w:id="37538" w:author="User" w:date="2022-09-16T08:53:00Z"/>
              <w:del w:id="37539" w:author="Kem Sereiboth" w:date="2022-09-19T10:31:00Z"/>
              <w:rFonts w:ascii="Khmer MEF1" w:hAnsi="Khmer MEF1" w:cs="Khmer MEF1"/>
              <w:color w:val="000000" w:themeColor="text1"/>
            </w:rPr>
          </w:rPrChange>
        </w:rPr>
        <w:pPrChange w:id="37540" w:author="User" w:date="2022-09-23T02:31:00Z">
          <w:pPr>
            <w:spacing w:after="0" w:line="240" w:lineRule="auto"/>
            <w:ind w:firstLine="720"/>
          </w:pPr>
        </w:pPrChange>
      </w:pPr>
    </w:p>
    <w:p w14:paraId="0E906758" w14:textId="32AE7C8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41" w:author="User" w:date="2022-09-16T08:53:00Z"/>
          <w:del w:id="37542" w:author="Kem Sereiboth" w:date="2022-09-19T10:31:00Z"/>
          <w:rFonts w:ascii="Khmer MEF1" w:hAnsi="Khmer MEF1" w:cs="Khmer MEF1"/>
          <w:lang w:val="ca-ES"/>
          <w:rPrChange w:id="37543" w:author="Sopheak Phorn" w:date="2023-08-25T15:18:00Z">
            <w:rPr>
              <w:ins w:id="37544" w:author="User" w:date="2022-09-16T08:53:00Z"/>
              <w:del w:id="37545" w:author="Kem Sereiboth" w:date="2022-09-19T10:31:00Z"/>
              <w:rFonts w:ascii="Khmer MEF1" w:hAnsi="Khmer MEF1" w:cs="Khmer MEF1"/>
              <w:color w:val="000000" w:themeColor="text1"/>
            </w:rPr>
          </w:rPrChange>
        </w:rPr>
        <w:pPrChange w:id="37546" w:author="User" w:date="2022-09-23T02:31:00Z">
          <w:pPr>
            <w:spacing w:after="0" w:line="240" w:lineRule="auto"/>
            <w:ind w:firstLine="720"/>
          </w:pPr>
        </w:pPrChange>
      </w:pPr>
      <w:ins w:id="37547" w:author="User" w:date="2022-09-16T08:53:00Z">
        <w:del w:id="37548" w:author="Kem Sereiboth" w:date="2022-09-19T10:31:00Z">
          <w:r w:rsidRPr="00E33574" w:rsidDel="00747399">
            <w:rPr>
              <w:rFonts w:ascii="Khmer MEF1" w:hAnsi="Khmer MEF1" w:cs="Khmer MEF1"/>
              <w:cs/>
              <w:rPrChange w:id="37549" w:author="Kem Sereyboth" w:date="2023-07-19T16:59:00Z">
                <w:rPr>
                  <w:rFonts w:ascii="Khmer MEF1" w:hAnsi="Khmer MEF1" w:cs="Khmer MEF1"/>
                  <w:color w:val="000000" w:themeColor="text1"/>
                  <w:cs/>
                </w:rPr>
              </w:rPrChange>
            </w:rPr>
            <w:delText>ប្រធានបទទី១៖ រចនាសម្ព័ន្ធគ្រប់គ្រង</w:delText>
          </w:r>
        </w:del>
      </w:ins>
    </w:p>
    <w:p w14:paraId="54D957CF" w14:textId="7D046ECF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50" w:author="User" w:date="2022-09-16T08:53:00Z"/>
          <w:del w:id="37551" w:author="Kem Sereiboth" w:date="2022-09-19T10:31:00Z"/>
          <w:rFonts w:ascii="Khmer MEF1" w:hAnsi="Khmer MEF1" w:cs="Khmer MEF1"/>
          <w:lang w:val="ca-ES"/>
          <w:rPrChange w:id="37552" w:author="Sopheak Phorn" w:date="2023-08-25T15:18:00Z">
            <w:rPr>
              <w:ins w:id="37553" w:author="User" w:date="2022-09-16T08:53:00Z"/>
              <w:del w:id="37554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55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bookmarkStart w:id="37556" w:name="_Hlk114126627"/>
      <w:ins w:id="37557" w:author="User" w:date="2022-09-16T08:53:00Z">
        <w:del w:id="37558" w:author="Kem Sereiboth" w:date="2022-09-19T10:31:00Z">
          <w:r w:rsidRPr="00E33574" w:rsidDel="00747399">
            <w:rPr>
              <w:rFonts w:ascii="Khmer MEF1" w:hAnsi="Khmer MEF1" w:cs="Khmer MEF1"/>
              <w:cs/>
              <w:rPrChange w:id="3755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មាត្រា ៥៩ អនុក្រឹត្យលេខ១១៣ អនក្រ.បក ចុះថ្ងៃទី១៤ ខែកក្កដា ឆ្នាំ២០២១ ស្ដីពី 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310A8CEC" w14:textId="4F5BE04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60" w:author="User" w:date="2022-09-16T08:53:00Z"/>
          <w:del w:id="37561" w:author="Kem Sereiboth" w:date="2022-09-19T10:31:00Z"/>
          <w:rFonts w:ascii="Khmer MEF1" w:hAnsi="Khmer MEF1" w:cs="Khmer MEF1"/>
          <w:lang w:val="ca-ES"/>
          <w:rPrChange w:id="37562" w:author="Sopheak Phorn" w:date="2023-08-25T15:18:00Z">
            <w:rPr>
              <w:ins w:id="37563" w:author="User" w:date="2022-09-16T08:53:00Z"/>
              <w:del w:id="37564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56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566" w:author="User" w:date="2022-09-16T08:53:00Z">
        <w:del w:id="37567" w:author="Kem Sereiboth" w:date="2022-09-19T10:31:00Z">
          <w:r w:rsidRPr="00E33574" w:rsidDel="00747399">
            <w:rPr>
              <w:rFonts w:ascii="Khmer MEF1" w:hAnsi="Khmer MEF1" w:cs="Khmer MEF1"/>
              <w:cs/>
              <w:rPrChange w:id="3756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អនុក្រឹត្យលេខ ១៤៣ អនក្រ.បក. ចុះថ្ងៃទី១៩ ខែសីហា ឆ្នាំ២០២១ ស្ដីពី ការកែសម្រួលអនុក្រឹត្យលេខ ០៣ អនក្រ.បក ចុះថ្ងៃទី០៨ ខែមករា ឆ្នាំ២០១៨ ស្ដីពីការបង្កើតគណៈកម្មាធិការប្រតិបត្តិ និងអគ្គលេខាធិការដ្ឋាននៃក្រុមប្រឹក្សាជាតិគាំពារសង្គម</w:delText>
          </w:r>
        </w:del>
      </w:ins>
    </w:p>
    <w:p w14:paraId="7CCD02B6" w14:textId="5AE7A9CB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69" w:author="User" w:date="2022-09-16T08:53:00Z"/>
          <w:del w:id="37570" w:author="Kem Sereiboth" w:date="2022-09-19T10:31:00Z"/>
          <w:rFonts w:ascii="Khmer MEF1" w:hAnsi="Khmer MEF1" w:cs="Khmer MEF1"/>
          <w:lang w:val="ca-ES"/>
          <w:rPrChange w:id="37571" w:author="Sopheak Phorn" w:date="2023-08-25T15:18:00Z">
            <w:rPr>
              <w:ins w:id="37572" w:author="User" w:date="2022-09-16T08:53:00Z"/>
              <w:del w:id="37573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57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575" w:author="User" w:date="2022-09-16T08:53:00Z">
        <w:del w:id="37576" w:author="Kem Sereiboth" w:date="2022-09-19T10:31:00Z">
          <w:r w:rsidRPr="00E33574" w:rsidDel="00747399">
            <w:rPr>
              <w:rFonts w:ascii="Khmer MEF1" w:hAnsi="Khmer MEF1" w:cs="Khmer MEF1"/>
              <w:cs/>
              <w:rPrChange w:id="375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អនុក្រឹត្យ លេខ ១២២៣ អនក្រ.តត ចុះថ្ងៃទី១៩ ខែកញ្ញា ឆ្នាំ២០១៩ ស្ដីពីការតែងតាំងមន្រ្តីរាជការ</w:delText>
          </w:r>
        </w:del>
      </w:ins>
    </w:p>
    <w:p w14:paraId="5FEDFD2C" w14:textId="67E6E9F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78" w:author="User" w:date="2022-09-16T08:53:00Z"/>
          <w:del w:id="37579" w:author="Kem Sereiboth" w:date="2022-09-19T10:31:00Z"/>
          <w:rFonts w:ascii="Khmer MEF1" w:hAnsi="Khmer MEF1" w:cs="Khmer MEF1"/>
          <w:lang w:val="ca-ES"/>
          <w:rPrChange w:id="37580" w:author="Sopheak Phorn" w:date="2023-08-25T15:18:00Z">
            <w:rPr>
              <w:ins w:id="37581" w:author="User" w:date="2022-09-16T08:53:00Z"/>
              <w:del w:id="37582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58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584" w:author="User" w:date="2022-09-16T08:53:00Z">
        <w:del w:id="37585" w:author="Kem Sereiboth" w:date="2022-09-19T10:31:00Z">
          <w:r w:rsidRPr="00E33574" w:rsidDel="00747399">
            <w:rPr>
              <w:rFonts w:ascii="Khmer MEF1" w:hAnsi="Khmer MEF1" w:cs="Khmer MEF1"/>
              <w:cs/>
              <w:rPrChange w:id="375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អនុក្រឹត្យលេខ ៤៨០ អនក្រ.កត. ចុះថ្ងៃទី១២ ខែតុលា ឆ្នាំ២០២១ ស្ដីពីការតែងតាំងមន្រ្តីរាជការ</w:delText>
          </w:r>
        </w:del>
      </w:ins>
    </w:p>
    <w:p w14:paraId="481660F8" w14:textId="3B5EBC25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87" w:author="User" w:date="2022-09-16T08:53:00Z"/>
          <w:del w:id="37588" w:author="Kem Sereiboth" w:date="2022-09-19T10:31:00Z"/>
          <w:rFonts w:ascii="Khmer MEF1" w:hAnsi="Khmer MEF1" w:cs="Khmer MEF1"/>
          <w:lang w:val="ca-ES"/>
          <w:rPrChange w:id="37589" w:author="Sopheak Phorn" w:date="2023-08-25T15:18:00Z">
            <w:rPr>
              <w:ins w:id="37590" w:author="User" w:date="2022-09-16T08:53:00Z"/>
              <w:del w:id="37591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59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593" w:author="User" w:date="2022-09-16T08:53:00Z">
        <w:del w:id="37594" w:author="Kem Sereiboth" w:date="2022-09-19T10:31:00Z">
          <w:r w:rsidRPr="00E33574" w:rsidDel="00747399">
            <w:rPr>
              <w:rFonts w:ascii="Khmer MEF1" w:hAnsi="Khmer MEF1" w:cs="Khmer MEF1"/>
              <w:cs/>
              <w:rPrChange w:id="375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២៦៣ </w:delText>
          </w:r>
          <w:r w:rsidRPr="009A453A" w:rsidDel="00747399">
            <w:rPr>
              <w:rFonts w:ascii="Khmer MEF1" w:hAnsi="Khmer MEF1" w:cs="Khmer MEF1"/>
              <w:lang w:val="ca-ES"/>
              <w:rPrChange w:id="3759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5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ចុះថ្ងៃទី០១ ខែវិច្ឆិកា ឆ្នាំ២០២១ លិខិតបង្គាប់ការស្ដីពីការបែងចែកភារកិច្ចរបស់អគ្គលេខាធិការដ្ឋានរងនៃអគ្គលេខាធិការដ្ឋានក្រុមប្រឹក្សាជាតិគាំពារសង្គម</w:delText>
          </w:r>
        </w:del>
      </w:ins>
    </w:p>
    <w:p w14:paraId="1D92D7B9" w14:textId="363D6E10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598" w:author="User" w:date="2022-09-16T08:53:00Z"/>
          <w:del w:id="37599" w:author="Kem Sereiboth" w:date="2022-09-19T10:31:00Z"/>
          <w:rFonts w:ascii="Khmer MEF1" w:hAnsi="Khmer MEF1" w:cs="Khmer MEF1"/>
          <w:lang w:val="ca-ES"/>
          <w:rPrChange w:id="37600" w:author="Sopheak Phorn" w:date="2023-08-25T15:18:00Z">
            <w:rPr>
              <w:ins w:id="37601" w:author="User" w:date="2022-09-16T08:53:00Z"/>
              <w:del w:id="37602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60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604" w:author="User" w:date="2022-09-16T08:53:00Z">
        <w:del w:id="37605" w:author="Kem Sereiboth" w:date="2022-09-19T10:31:00Z">
          <w:r w:rsidRPr="00E33574" w:rsidDel="00747399">
            <w:rPr>
              <w:rFonts w:ascii="Khmer MEF1" w:hAnsi="Khmer MEF1" w:cs="Khmer MEF1"/>
              <w:cs/>
              <w:rPrChange w:id="376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១៦៤ </w:delText>
          </w:r>
          <w:r w:rsidRPr="009A453A" w:rsidDel="00747399">
            <w:rPr>
              <w:rFonts w:ascii="Khmer MEF1" w:hAnsi="Khmer MEF1" w:cs="Khmer MEF1"/>
              <w:lang w:val="ca-ES"/>
              <w:rPrChange w:id="3760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6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ចុះថ្ងៃទី១៧ ខែឧសភា ឆ្នាំ២០២២</w:delText>
          </w:r>
          <w:r w:rsidRPr="009A453A" w:rsidDel="00747399">
            <w:rPr>
              <w:rFonts w:ascii="Khmer MEF1" w:hAnsi="Khmer MEF1" w:cs="Khmer MEF1"/>
              <w:lang w:val="ca-ES"/>
              <w:rPrChange w:id="3760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  <w:r w:rsidRPr="00E33574" w:rsidDel="00747399">
            <w:rPr>
              <w:rFonts w:ascii="Khmer MEF1" w:hAnsi="Khmer MEF1" w:cs="Khmer MEF1"/>
              <w:cs/>
              <w:rPrChange w:id="3761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្ដីពីបច្ចុប្បន្នភាពក្របខណ្ឌមន្រ្តីរាជការនិងរចនាសម្ព័ន្ធគ្រប់គ្រងរបស់អគ្គលេខាធិការដ្ឋានក្រុមប្រឹក្សាជាតិគាំពារសង្គម</w:delText>
          </w:r>
        </w:del>
      </w:ins>
    </w:p>
    <w:p w14:paraId="256A8E94" w14:textId="0DB3A326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11" w:author="User" w:date="2022-09-16T08:53:00Z"/>
          <w:del w:id="37612" w:author="Kem Sereiboth" w:date="2022-09-19T10:31:00Z"/>
          <w:rFonts w:ascii="Khmer MEF1" w:hAnsi="Khmer MEF1" w:cs="Khmer MEF1"/>
          <w:i/>
          <w:iCs/>
          <w:lang w:val="ca-ES"/>
          <w:rPrChange w:id="37613" w:author="Sopheak Phorn" w:date="2023-08-25T15:18:00Z">
            <w:rPr>
              <w:ins w:id="37614" w:author="User" w:date="2022-09-16T08:53:00Z"/>
              <w:del w:id="37615" w:author="Kem Sereiboth" w:date="2022-09-19T10:31:00Z"/>
              <w:rFonts w:ascii="Khmer MEF1" w:hAnsi="Khmer MEF1" w:cs="Khmer MEF1"/>
              <w:i/>
              <w:iCs/>
              <w:sz w:val="24"/>
              <w:szCs w:val="24"/>
              <w:highlight w:val="cyan"/>
            </w:rPr>
          </w:rPrChange>
        </w:rPr>
        <w:pPrChange w:id="37616" w:author="User" w:date="2022-09-23T02:31:00Z">
          <w:pPr/>
        </w:pPrChange>
      </w:pPr>
      <w:ins w:id="37617" w:author="User" w:date="2022-09-16T08:53:00Z">
        <w:del w:id="37618" w:author="Kem Sereiboth" w:date="2022-09-19T10:31:00Z">
          <w:r w:rsidRPr="00E33574" w:rsidDel="00747399">
            <w:rPr>
              <w:rFonts w:ascii="Khmer MEF1" w:hAnsi="Khmer MEF1" w:cs="Khmer MEF1"/>
              <w:cs/>
              <w:rPrChange w:id="376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ឧបសម្ព័ន្ធអគ្គលេខាធិការដ្ឋានជាតិគាំពារសង្គម ឆ្នាំ២០២២</w:delText>
          </w:r>
        </w:del>
      </w:ins>
    </w:p>
    <w:p w14:paraId="03EC8A5A" w14:textId="2A8AE34E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20" w:author="User" w:date="2022-09-16T08:53:00Z"/>
          <w:del w:id="37621" w:author="Kem Sereiboth" w:date="2022-09-19T10:31:00Z"/>
          <w:rFonts w:ascii="Khmer MEF1" w:hAnsi="Khmer MEF1" w:cs="Khmer MEF1"/>
          <w:lang w:val="ca-ES"/>
          <w:rPrChange w:id="37622" w:author="Sopheak Phorn" w:date="2023-08-25T15:18:00Z">
            <w:rPr>
              <w:ins w:id="37623" w:author="User" w:date="2022-09-16T08:53:00Z"/>
              <w:del w:id="37624" w:author="Kem Sereiboth" w:date="2022-09-19T10:31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7625" w:author="User" w:date="2022-09-23T02:31:00Z">
          <w:pPr>
            <w:spacing w:after="0" w:line="240" w:lineRule="auto"/>
            <w:ind w:firstLine="720"/>
          </w:pPr>
        </w:pPrChange>
      </w:pPr>
      <w:bookmarkStart w:id="37626" w:name="_Hlk114126677"/>
      <w:bookmarkEnd w:id="37556"/>
      <w:ins w:id="37627" w:author="User" w:date="2022-09-16T08:53:00Z">
        <w:del w:id="37628" w:author="Kem Sereiboth" w:date="2022-09-19T10:31:00Z">
          <w:r w:rsidRPr="00E33574" w:rsidDel="00747399">
            <w:rPr>
              <w:rFonts w:ascii="Khmer MEF1" w:hAnsi="Khmer MEF1" w:cs="Khmer MEF1"/>
              <w:cs/>
              <w:rPrChange w:id="37629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ប្រធានបទទី២៖ប្រភពចំណូល</w:delText>
          </w:r>
        </w:del>
      </w:ins>
    </w:p>
    <w:p w14:paraId="24845638" w14:textId="095CBB92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30" w:author="User" w:date="2022-09-16T08:53:00Z"/>
          <w:del w:id="37631" w:author="Kem Sereiboth" w:date="2022-09-19T10:31:00Z"/>
          <w:rFonts w:ascii="Khmer MEF1" w:hAnsi="Khmer MEF1" w:cs="Khmer MEF1"/>
          <w:lang w:val="ca-ES"/>
          <w:rPrChange w:id="37632" w:author="Sopheak Phorn" w:date="2023-08-25T15:18:00Z">
            <w:rPr>
              <w:ins w:id="37633" w:author="User" w:date="2022-09-16T08:53:00Z"/>
              <w:del w:id="37634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63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636" w:author="User" w:date="2022-09-16T08:53:00Z">
        <w:del w:id="37637" w:author="Kem Sereiboth" w:date="2022-09-19T10:31:00Z">
          <w:r w:rsidRPr="00E33574" w:rsidDel="00747399">
            <w:rPr>
              <w:rFonts w:ascii="Khmer MEF1" w:hAnsi="Khmer MEF1" w:cs="Khmer MEF1"/>
              <w:cs/>
              <w:rPrChange w:id="3763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៣៩ </w:delText>
          </w:r>
          <w:r w:rsidRPr="009A453A" w:rsidDel="00747399">
            <w:rPr>
              <w:rFonts w:ascii="Khmer MEF1" w:hAnsi="Khmer MEF1" w:cs="Khmer MEF1"/>
              <w:lang w:val="ca-ES"/>
              <w:rPrChange w:id="37639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/ </w:delText>
          </w:r>
          <w:r w:rsidRPr="00E33574" w:rsidDel="00747399">
            <w:rPr>
              <w:rFonts w:ascii="Khmer MEF1" w:hAnsi="Khmer MEF1" w:cs="Khmer MEF1"/>
              <w:cs/>
              <w:rPrChange w:id="3764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ន.ស.ស. ចុះថ្ងៃទី ២០ ខែមិថុនា ឆ្នាំ២០២២</w:delText>
          </w:r>
          <w:r w:rsidRPr="009A453A" w:rsidDel="00747399">
            <w:rPr>
              <w:rFonts w:ascii="Khmer MEF1" w:hAnsi="Khmer MEF1" w:cs="Khmer MEF1"/>
              <w:lang w:val="ca-ES"/>
              <w:rPrChange w:id="3764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 </w:delText>
          </w:r>
          <w:r w:rsidRPr="00E33574" w:rsidDel="00747399">
            <w:rPr>
              <w:rFonts w:ascii="Khmer MEF1" w:hAnsi="Khmer MEF1" w:cs="Khmer MEF1"/>
              <w:cs/>
              <w:rPrChange w:id="376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លិខិតឆ្លើយតបករណីសំណើរសុំផ្ដល់កម្រងសេវាសាធារណៈរបស់និយ័តករក្រោមឱវាទ អ.ស.ហ.</w:delText>
          </w:r>
        </w:del>
      </w:ins>
    </w:p>
    <w:p w14:paraId="03EC6CAD" w14:textId="59E40F2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43" w:author="User" w:date="2022-09-16T08:53:00Z"/>
          <w:del w:id="37644" w:author="Kem Sereiboth" w:date="2022-09-19T10:31:00Z"/>
          <w:rFonts w:ascii="Khmer MEF1" w:hAnsi="Khmer MEF1" w:cs="Khmer MEF1"/>
          <w:lang w:val="ca-ES"/>
          <w:rPrChange w:id="37645" w:author="Sopheak Phorn" w:date="2023-08-25T15:18:00Z">
            <w:rPr>
              <w:ins w:id="37646" w:author="User" w:date="2022-09-16T08:53:00Z"/>
              <w:del w:id="37647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64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649" w:author="User" w:date="2022-09-16T08:53:00Z">
        <w:del w:id="37650" w:author="Kem Sereiboth" w:date="2022-09-19T10:31:00Z">
          <w:r w:rsidRPr="00E33574" w:rsidDel="00747399">
            <w:rPr>
              <w:rFonts w:ascii="Khmer MEF1" w:hAnsi="Khmer MEF1" w:cs="Khmer MEF1"/>
              <w:cs/>
              <w:rPrChange w:id="376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ំណើរសុំផ្ដល់ព័តមានអំពីលេខគណនីធនាគាររបស់អគ្គគលេខាធិការដ្ឋានអាជ្ញាធរសេវាហិរញ្ញវត្ថុមិនមែនធនាគារសម្រាប់ទទួលភាគទាន ដែលនិយ័តករក្រោមឱវាទ អ.ស.ហ. បង់ចូលអគ្គលេខាធិការដ្ឋាន អ.ស.ហ.</w:delText>
          </w:r>
        </w:del>
      </w:ins>
    </w:p>
    <w:p w14:paraId="2011E385" w14:textId="1D263A4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52" w:author="User" w:date="2022-09-16T08:53:00Z"/>
          <w:del w:id="37653" w:author="Kem Sereiboth" w:date="2022-09-19T10:31:00Z"/>
          <w:rFonts w:ascii="Khmer MEF1" w:hAnsi="Khmer MEF1" w:cs="Khmer MEF1"/>
          <w:lang w:val="ca-ES"/>
          <w:rPrChange w:id="37654" w:author="Sopheak Phorn" w:date="2023-08-25T15:18:00Z">
            <w:rPr>
              <w:ins w:id="37655" w:author="User" w:date="2022-09-16T08:53:00Z"/>
              <w:del w:id="37656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657" w:author="User" w:date="2022-09-23T02:31:00Z">
          <w:pPr>
            <w:pStyle w:val="ListParagraph"/>
            <w:spacing w:after="0" w:line="240" w:lineRule="auto"/>
            <w:ind w:left="540"/>
          </w:pPr>
        </w:pPrChange>
      </w:pPr>
    </w:p>
    <w:p w14:paraId="69522168" w14:textId="5EB58E6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58" w:author="User" w:date="2022-09-16T08:53:00Z"/>
          <w:del w:id="37659" w:author="Kem Sereiboth" w:date="2022-09-19T10:31:00Z"/>
          <w:rFonts w:ascii="Khmer MEF1" w:hAnsi="Khmer MEF1" w:cs="Khmer MEF1"/>
          <w:lang w:val="ca-ES"/>
          <w:rPrChange w:id="37660" w:author="Sopheak Phorn" w:date="2023-08-25T15:18:00Z">
            <w:rPr>
              <w:ins w:id="37661" w:author="User" w:date="2022-09-16T08:53:00Z"/>
              <w:del w:id="37662" w:author="Kem Sereiboth" w:date="2022-09-19T10:31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7663" w:author="User" w:date="2022-09-23T02:31:00Z">
          <w:pPr>
            <w:spacing w:after="0" w:line="240" w:lineRule="auto"/>
            <w:ind w:firstLine="720"/>
          </w:pPr>
        </w:pPrChange>
      </w:pPr>
      <w:bookmarkStart w:id="37664" w:name="_Hlk114126701"/>
      <w:bookmarkEnd w:id="37626"/>
      <w:ins w:id="37665" w:author="User" w:date="2022-09-16T08:53:00Z">
        <w:del w:id="37666" w:author="Kem Sereiboth" w:date="2022-09-19T10:31:00Z">
          <w:r w:rsidRPr="00E33574" w:rsidDel="00747399">
            <w:rPr>
              <w:rFonts w:ascii="Khmer MEF1" w:hAnsi="Khmer MEF1" w:cs="Khmer MEF1"/>
              <w:cs/>
              <w:rPrChange w:id="37667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ប្រធានបទទី៣៖.ការបង់ភាគទាន ១០</w:delText>
          </w:r>
          <w:r w:rsidRPr="009A453A" w:rsidDel="00747399">
            <w:rPr>
              <w:rFonts w:ascii="Khmer MEF1" w:hAnsi="Khmer MEF1" w:cs="Khmer MEF1"/>
              <w:lang w:val="ca-ES"/>
              <w:rPrChange w:id="37668" w:author="Sopheak Phorn" w:date="2023-08-25T15:18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</w:rPr>
              </w:rPrChange>
            </w:rPr>
            <w:delText>%</w:delText>
          </w:r>
        </w:del>
      </w:ins>
    </w:p>
    <w:p w14:paraId="0ED8868C" w14:textId="57A7E95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69" w:author="User" w:date="2022-09-16T08:53:00Z"/>
          <w:del w:id="37670" w:author="Kem Sereiboth" w:date="2022-09-19T10:31:00Z"/>
          <w:rFonts w:ascii="Khmer MEF1" w:hAnsi="Khmer MEF1" w:cs="Khmer MEF1"/>
          <w:lang w:val="ca-ES"/>
          <w:rPrChange w:id="37671" w:author="Sopheak Phorn" w:date="2023-08-25T15:18:00Z">
            <w:rPr>
              <w:ins w:id="37672" w:author="User" w:date="2022-09-16T08:53:00Z"/>
              <w:del w:id="37673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67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675" w:author="User" w:date="2022-09-16T08:53:00Z">
        <w:del w:id="37676" w:author="Kem Sereiboth" w:date="2022-09-19T10:31:00Z">
          <w:r w:rsidRPr="00E33574" w:rsidDel="00747399">
            <w:rPr>
              <w:rFonts w:ascii="Khmer MEF1" w:hAnsi="Khmer MEF1" w:cs="Khmer MEF1"/>
              <w:cs/>
              <w:rPrChange w:id="3767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ប្រការ២ ប្រកាសលេខ០១៥ អ.ស.ហ.ប្រ.ក ចុះថ្ងៃទី២១ ខែឆ្នូ ឆ្នាំ២០២១ ប្រកាសស្ដីពី ការកំណត់ប្រភពធនធាន និងការប្រើប្រាស់គ្រប់គ្រងធនធានហិរញ្ញវត្ថុរបស់អគ្គលេ​ខាធិការដ្ឋានអាជ្ញាធរសេវាហិរញ្ញវត្ថុមិនមែនធនាគារ</w:delText>
          </w:r>
        </w:del>
      </w:ins>
    </w:p>
    <w:p w14:paraId="23AE74B0" w14:textId="0A29F47F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78" w:author="User" w:date="2022-09-16T08:53:00Z"/>
          <w:del w:id="37679" w:author="Kem Sereiboth" w:date="2022-09-19T10:31:00Z"/>
          <w:rFonts w:ascii="Khmer MEF1" w:hAnsi="Khmer MEF1" w:cs="Khmer MEF1"/>
          <w:lang w:val="ca-ES"/>
          <w:rPrChange w:id="37680" w:author="Sopheak Phorn" w:date="2023-08-25T15:18:00Z">
            <w:rPr>
              <w:ins w:id="37681" w:author="User" w:date="2022-09-16T08:53:00Z"/>
              <w:del w:id="37682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68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684" w:author="User" w:date="2022-09-16T08:53:00Z">
        <w:del w:id="37685" w:author="Kem Sereiboth" w:date="2022-09-19T10:31:00Z">
          <w:r w:rsidRPr="00E33574" w:rsidDel="00747399">
            <w:rPr>
              <w:rFonts w:ascii="Khmer MEF1" w:hAnsi="Khmer MEF1" w:cs="Khmer MEF1"/>
              <w:cs/>
              <w:rPrChange w:id="376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លិខិតលេខ ០២២ អ.ស.ហ.អល ចុះថ្ងៃទី០២​ ខែកុម្ភៈ ឆ្នាំ២០២២ ស្ដីពី សំណើសុំពិនិត្យលទ្ធភាពបង់ភាគទានរបស់និយ័តករក្រោមឱវាទ អ.ស.ហ. ជាប្រចាំខែមក អគ្គលេខាធិការដ្ឋាន អ.ស.ហ.</w:delText>
          </w:r>
        </w:del>
      </w:ins>
    </w:p>
    <w:p w14:paraId="76BF56E1" w14:textId="399736AD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87" w:author="User" w:date="2022-09-16T08:53:00Z"/>
          <w:del w:id="37688" w:author="Kem Sereiboth" w:date="2022-09-19T10:31:00Z"/>
          <w:rFonts w:ascii="Khmer MEF1" w:hAnsi="Khmer MEF1" w:cs="Khmer MEF1"/>
          <w:lang w:val="ca-ES"/>
          <w:rPrChange w:id="37689" w:author="Sopheak Phorn" w:date="2023-08-25T15:18:00Z">
            <w:rPr>
              <w:ins w:id="37690" w:author="User" w:date="2022-09-16T08:53:00Z"/>
              <w:del w:id="37691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69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693" w:author="User" w:date="2022-09-16T08:53:00Z">
        <w:del w:id="37694" w:author="Kem Sereiboth" w:date="2022-09-19T10:31:00Z">
          <w:r w:rsidRPr="00E33574" w:rsidDel="00747399">
            <w:rPr>
              <w:rFonts w:ascii="Khmer MEF1" w:hAnsi="Khmer MEF1" w:cs="Khmer MEF1"/>
              <w:cs/>
              <w:rPrChange w:id="376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លិខិតលេខ ១៣០ អ.ស.ហ.អ.ល ចុះថ្ងៃទី២២ ខែធ្នូ ឆ្នាំ២០២១ សុំផ្ដល់ព័ត៌មានអំពីលេខគណនីធនាគាររបស់អគ្គលេខាធិការដ្ឋានអាជ្ញាធរសេវាហរិញ្ញវត្ថុមិនមែនធនាគារសម្រាប់ទទួលភាគទាន ដែលននិយ័តករក្រោមឱវាទ អ.ស.ហ. បង់ចូលអគ្គលេខាធិការដ្ឋាន អ.ស.ហ.។</w:delText>
          </w:r>
        </w:del>
      </w:ins>
    </w:p>
    <w:p w14:paraId="2574F8DD" w14:textId="0788A856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696" w:author="User" w:date="2022-09-16T08:53:00Z"/>
          <w:del w:id="37697" w:author="Kem Sereiboth" w:date="2022-09-19T10:31:00Z"/>
          <w:rFonts w:ascii="Khmer MEF1" w:hAnsi="Khmer MEF1" w:cs="Khmer MEF1"/>
          <w:lang w:val="ca-ES"/>
          <w:rPrChange w:id="37698" w:author="Sopheak Phorn" w:date="2023-08-25T15:18:00Z">
            <w:rPr>
              <w:ins w:id="37699" w:author="User" w:date="2022-09-16T08:53:00Z"/>
              <w:del w:id="37700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0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702" w:author="User" w:date="2022-09-16T08:53:00Z">
        <w:del w:id="37703" w:author="Kem Sereiboth" w:date="2022-09-19T10:31:00Z">
          <w:r w:rsidRPr="00E33574" w:rsidDel="00747399">
            <w:rPr>
              <w:rFonts w:ascii="Khmer MEF1" w:hAnsi="Khmer MEF1" w:cs="Khmer MEF1"/>
              <w:cs/>
              <w:rPrChange w:id="377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លិខិតលេខ ៣៩ </w:delText>
          </w:r>
          <w:r w:rsidRPr="009A453A" w:rsidDel="00747399">
            <w:rPr>
              <w:rFonts w:ascii="Khmer MEF1" w:hAnsi="Khmer MEF1" w:cs="Khmer MEF1"/>
              <w:lang w:val="ca-ES"/>
              <w:rPrChange w:id="3770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/ </w:delText>
          </w:r>
          <w:r w:rsidRPr="00E33574" w:rsidDel="00747399">
            <w:rPr>
              <w:rFonts w:ascii="Khmer MEF1" w:hAnsi="Khmer MEF1" w:cs="Khmer MEF1"/>
              <w:cs/>
              <w:rPrChange w:id="377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ន.ស.ស. ចុះថ្ងៃទី ២០ ខែមិថុនា ឆ្នាំ២០២២ លិខិតឆ្លើយតបករណីសំណើរសុំផ្ដល់កម្រងសេវាសាធារណៈរបស់និយ័តករក្រោមឱវាទ អ.ស.ហ.</w:delText>
          </w:r>
        </w:del>
      </w:ins>
    </w:p>
    <w:p w14:paraId="137C0B55" w14:textId="63E10EF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07" w:author="User" w:date="2022-09-16T08:53:00Z"/>
          <w:del w:id="37708" w:author="Kem Sereiboth" w:date="2022-09-19T10:31:00Z"/>
          <w:rFonts w:ascii="Khmer MEF1" w:hAnsi="Khmer MEF1" w:cs="Khmer MEF1"/>
          <w:lang w:val="ca-ES"/>
          <w:rPrChange w:id="37709" w:author="Sopheak Phorn" w:date="2023-08-25T15:18:00Z">
            <w:rPr>
              <w:ins w:id="37710" w:author="User" w:date="2022-09-16T08:53:00Z"/>
              <w:del w:id="37711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1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713" w:author="User" w:date="2022-09-16T08:53:00Z">
        <w:del w:id="37714" w:author="Kem Sereiboth" w:date="2022-09-19T10:31:00Z">
          <w:r w:rsidRPr="00E33574" w:rsidDel="00747399">
            <w:rPr>
              <w:rFonts w:ascii="Khmer MEF1" w:hAnsi="Khmer MEF1" w:cs="Khmer MEF1"/>
              <w:cs/>
              <w:rPrChange w:id="3771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ំណើរសុំផ្ដល់ព័តមានអំពីលេខគណនីធនាគាររបស់អគ្គគលេខាធិការដ្ឋានអាជ្ញាធរសេវាហិរញ្ញវត្ថុមិនមែនធនាគារសម្រាប់ទទួលភាគទាន ដែលនិយ័តករក្រោមឱវាទ អ.ស.ហ. បង់ចូលអគ្គលេខាធិការដ្ឋាន អ.ស.ហ.</w:delText>
          </w:r>
        </w:del>
      </w:ins>
    </w:p>
    <w:p w14:paraId="18CB7594" w14:textId="4C086A9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16" w:author="User" w:date="2022-09-16T08:53:00Z"/>
          <w:del w:id="37717" w:author="Kem Sereiboth" w:date="2022-09-19T10:31:00Z"/>
          <w:rFonts w:ascii="Khmer MEF1" w:hAnsi="Khmer MEF1" w:cs="Khmer MEF1"/>
          <w:lang w:val="ca-ES"/>
          <w:rPrChange w:id="37718" w:author="Sopheak Phorn" w:date="2023-08-25T15:18:00Z">
            <w:rPr>
              <w:ins w:id="37719" w:author="User" w:date="2022-09-16T08:53:00Z"/>
              <w:del w:id="37720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21" w:author="User" w:date="2022-09-23T02:31:00Z">
          <w:pPr>
            <w:pStyle w:val="ListParagraph"/>
            <w:spacing w:after="0" w:line="240" w:lineRule="auto"/>
            <w:ind w:left="540"/>
          </w:pPr>
        </w:pPrChange>
      </w:pPr>
    </w:p>
    <w:p w14:paraId="506A5CFF" w14:textId="3EBE33E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22" w:author="User" w:date="2022-09-16T08:53:00Z"/>
          <w:del w:id="37723" w:author="Kem Sereiboth" w:date="2022-09-19T10:31:00Z"/>
          <w:rFonts w:ascii="Khmer MEF1" w:hAnsi="Khmer MEF1" w:cs="Khmer MEF1"/>
          <w:lang w:val="ca-ES"/>
          <w:rPrChange w:id="37724" w:author="Sopheak Phorn" w:date="2023-08-25T15:18:00Z">
            <w:rPr>
              <w:ins w:id="37725" w:author="User" w:date="2022-09-16T08:53:00Z"/>
              <w:del w:id="37726" w:author="Kem Sereiboth" w:date="2022-09-19T10:31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7727" w:author="User" w:date="2022-09-23T02:31:00Z">
          <w:pPr>
            <w:spacing w:after="0" w:line="240" w:lineRule="auto"/>
            <w:ind w:firstLine="720"/>
          </w:pPr>
        </w:pPrChange>
      </w:pPr>
      <w:ins w:id="37728" w:author="User" w:date="2022-09-16T08:53:00Z">
        <w:del w:id="37729" w:author="Kem Sereiboth" w:date="2022-09-19T10:31:00Z">
          <w:r w:rsidRPr="00E33574" w:rsidDel="00747399">
            <w:rPr>
              <w:rFonts w:ascii="Khmer MEF1" w:hAnsi="Khmer MEF1" w:cs="Khmer MEF1"/>
              <w:cs/>
              <w:rPrChange w:id="37730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ប្រធានបទទី៤៖ប្រព័ន្ធលើកទឹកចិត្ត</w:delText>
          </w:r>
        </w:del>
      </w:ins>
    </w:p>
    <w:p w14:paraId="1B7E7F40" w14:textId="6053D241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31" w:author="User" w:date="2022-09-16T08:53:00Z"/>
          <w:del w:id="37732" w:author="Kem Sereiboth" w:date="2022-09-19T10:31:00Z"/>
          <w:rFonts w:ascii="Khmer MEF1" w:hAnsi="Khmer MEF1" w:cs="Khmer MEF1"/>
          <w:lang w:val="ca-ES"/>
          <w:rPrChange w:id="37733" w:author="Sopheak Phorn" w:date="2023-08-25T15:18:00Z">
            <w:rPr>
              <w:ins w:id="37734" w:author="User" w:date="2022-09-16T08:53:00Z"/>
              <w:del w:id="37735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36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737" w:author="User" w:date="2022-09-16T08:53:00Z">
        <w:del w:id="37738" w:author="Kem Sereiboth" w:date="2022-09-19T10:31:00Z">
          <w:r w:rsidRPr="00E33574" w:rsidDel="00747399">
            <w:rPr>
              <w:rFonts w:ascii="Khmer MEF1" w:hAnsi="Khmer MEF1" w:cs="Khmer MEF1"/>
              <w:cs/>
              <w:rPrChange w:id="3773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ប្រកាសលេខ០០៨ អ.ស.ហ.ប្រក ចុះថ្ងៃទី១០ ខែកុម្ភៈ ឆ្នាំ២០២២ ស្ដីពីការកំណត់ប្រាក់ឧបត្ថម្ភជីវភាពសម្រាប់ថ្នាក់ដឹកនាំ មន្ត្រី និងបុគ្គលិករបស់អាជ្ញាធរសេវាហិរញ្ញវត្ថុមិនមែនធនាគារ។</w:delText>
          </w:r>
        </w:del>
      </w:ins>
    </w:p>
    <w:p w14:paraId="5EE48135" w14:textId="5F9E798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40" w:author="User" w:date="2022-09-16T08:53:00Z"/>
          <w:del w:id="37741" w:author="Kem Sereiboth" w:date="2022-09-19T10:31:00Z"/>
          <w:rFonts w:ascii="Khmer MEF1" w:hAnsi="Khmer MEF1" w:cs="Khmer MEF1"/>
          <w:lang w:val="ca-ES"/>
          <w:rPrChange w:id="37742" w:author="Sopheak Phorn" w:date="2023-08-25T15:18:00Z">
            <w:rPr>
              <w:ins w:id="37743" w:author="User" w:date="2022-09-16T08:53:00Z"/>
              <w:del w:id="37744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4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746" w:author="User" w:date="2022-09-16T08:53:00Z">
        <w:del w:id="37747" w:author="Kem Sereiboth" w:date="2022-09-19T10:31:00Z">
          <w:r w:rsidRPr="00E33574" w:rsidDel="00747399">
            <w:rPr>
              <w:rFonts w:ascii="Khmer MEF1" w:hAnsi="Khmer MEF1" w:cs="Khmer MEF1"/>
              <w:cs/>
              <w:rPrChange w:id="3774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ប្រការ៤ ប្រការ៥ ប្រការ៦ ប្រការ៩ និងប្រការ១២ ប្រកាសលេខ ០១០ អ.ស.ហ.ប្រក ចុះថ្ងៃទី០៨ ខែតុលា ឆ្នាំ២០២១ ស្ដីពី លក្ខន្តិកៈនៃមន្ត្រីលក្ខន្តិកៈរបស់អាជ្ញាធរសេវាហិរញ្ញវត្ថុមិនមែនធនាគារ។</w:delText>
          </w:r>
        </w:del>
      </w:ins>
    </w:p>
    <w:p w14:paraId="7F3DA89D" w14:textId="1F52F771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49" w:author="User" w:date="2022-09-16T08:53:00Z"/>
          <w:del w:id="37750" w:author="Kem Sereiboth" w:date="2022-09-19T10:31:00Z"/>
          <w:rFonts w:ascii="Khmer MEF1" w:hAnsi="Khmer MEF1" w:cs="Khmer MEF1"/>
          <w:lang w:val="ca-ES"/>
          <w:rPrChange w:id="37751" w:author="Sopheak Phorn" w:date="2023-08-25T15:18:00Z">
            <w:rPr>
              <w:ins w:id="37752" w:author="User" w:date="2022-09-16T08:53:00Z"/>
              <w:del w:id="37753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5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755" w:author="User" w:date="2022-09-16T08:53:00Z">
        <w:del w:id="37756" w:author="Kem Sereiboth" w:date="2022-09-19T10:31:00Z">
          <w:r w:rsidRPr="00E33574" w:rsidDel="00747399">
            <w:rPr>
              <w:rFonts w:ascii="Khmer MEF1" w:hAnsi="Khmer MEF1" w:cs="Khmer MEF1"/>
              <w:cs/>
              <w:rPrChange w:id="3775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ប្រកាសលេខ ៦១៦ សហវប្រក. ចុះថ្ងៃទី០៤ ខែមិថុនា ឆ្នាំ២០១៤ ប្រកាសស្ដីពី ការកំណត់គោលការណ៍ យន្តការ នីតិវិធី និងការត្រួតពិនិត្យសម្រាប់ការផ្ដល់ការលើកទឹកចិត្តដោយប្រើប្រាស់ប្រាក់រង្វាន់របស់អង្គភាពក្រោមឱវាទក្រសួងសេដ្ឋកិច្ចនិងហិរញ្ញវត្ថុ</w:delText>
          </w:r>
        </w:del>
      </w:ins>
    </w:p>
    <w:p w14:paraId="7B7A917B" w14:textId="01831B4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58" w:author="User" w:date="2022-09-16T08:53:00Z"/>
          <w:del w:id="37759" w:author="Kem Sereiboth" w:date="2022-09-19T10:31:00Z"/>
          <w:rFonts w:ascii="Khmer MEF1" w:hAnsi="Khmer MEF1" w:cs="Khmer MEF1"/>
          <w:lang w:val="ca-ES"/>
          <w:rPrChange w:id="37760" w:author="Sopheak Phorn" w:date="2023-08-25T15:18:00Z">
            <w:rPr>
              <w:ins w:id="37761" w:author="User" w:date="2022-09-16T08:53:00Z"/>
              <w:del w:id="37762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6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764" w:author="User" w:date="2022-09-16T08:53:00Z">
        <w:del w:id="37765" w:author="Kem Sereiboth" w:date="2022-09-19T10:31:00Z">
          <w:r w:rsidRPr="00E33574" w:rsidDel="00747399">
            <w:rPr>
              <w:rFonts w:ascii="Khmer MEF1" w:hAnsi="Khmer MEF1" w:cs="Khmer MEF1"/>
              <w:cs/>
              <w:rPrChange w:id="377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សារាចរ លេខ ០០៣  សហវ ចុះថ្ងៃទី០៥ ខែមីនា ឆ្នាំ២០១៥ ស្ដីពីការអនុវត្តប្រកាសលេខ ៦១៦ សហវ.ប្រក ចុះថ្ងៃទី០៤ ខែមិថុនា ឆ្នាំ២០១៤ និង បទប្បញ្ញត្តិវិសោធនកម្មពាក់ព័ន្ធ សម្រាប់ឆ្នាំ២០១៥</w:delText>
          </w:r>
        </w:del>
      </w:ins>
    </w:p>
    <w:p w14:paraId="282C2507" w14:textId="6F79493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67" w:author="User" w:date="2022-09-16T08:53:00Z"/>
          <w:del w:id="37768" w:author="Kem Sereiboth" w:date="2022-09-19T10:32:00Z"/>
          <w:rFonts w:ascii="Khmer MEF1" w:hAnsi="Khmer MEF1" w:cs="Khmer MEF1"/>
          <w:lang w:val="ca-ES"/>
          <w:rPrChange w:id="37769" w:author="Sopheak Phorn" w:date="2023-08-25T15:18:00Z">
            <w:rPr>
              <w:ins w:id="37770" w:author="User" w:date="2022-09-16T08:53:00Z"/>
              <w:del w:id="37771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7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773" w:author="User" w:date="2022-09-16T08:53:00Z">
        <w:del w:id="37774" w:author="Kem Sereiboth" w:date="2022-09-19T10:32:00Z">
          <w:r w:rsidRPr="00E33574" w:rsidDel="00747399">
            <w:rPr>
              <w:rFonts w:ascii="Khmer MEF1" w:hAnsi="Khmer MEF1" w:cs="Khmer MEF1"/>
              <w:cs/>
              <w:rPrChange w:id="3777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សារាចរ លេខ ០០៤  សហវ ចុះថ្ងៃទី០២ ខែកុម្ភៈ ឆ្នាំ២០១៧ ស្ដីពីការអនុវត្តប្រកាសលេខ ៦១៦ សហវ.ប្រក ចុះថ្ងៃទី០៤ ខែមិថុនា ឆ្នាំ២០១៤ និង បទប្បញ្ញត្តិវិសោធនកម្មពាក់ព័ន្ធ</w:delText>
          </w:r>
        </w:del>
      </w:ins>
    </w:p>
    <w:p w14:paraId="4095556F" w14:textId="72994047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76" w:author="User" w:date="2022-09-16T08:53:00Z"/>
          <w:del w:id="37777" w:author="Kem Sereiboth" w:date="2022-09-19T10:32:00Z"/>
          <w:rFonts w:ascii="Khmer MEF1" w:hAnsi="Khmer MEF1" w:cs="Khmer MEF1"/>
          <w:lang w:val="ca-ES"/>
          <w:rPrChange w:id="37778" w:author="Sopheak Phorn" w:date="2023-08-25T15:18:00Z">
            <w:rPr>
              <w:ins w:id="37779" w:author="User" w:date="2022-09-16T08:53:00Z"/>
              <w:del w:id="37780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8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782" w:author="User" w:date="2022-09-16T08:53:00Z">
        <w:del w:id="37783" w:author="Kem Sereiboth" w:date="2022-09-19T10:32:00Z">
          <w:r w:rsidRPr="00E33574" w:rsidDel="00747399">
            <w:rPr>
              <w:rFonts w:ascii="Khmer MEF1" w:hAnsi="Khmer MEF1" w:cs="Khmer MEF1"/>
              <w:cs/>
              <w:rPrChange w:id="3778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 លេខ ២៣</w:delText>
          </w:r>
          <w:r w:rsidRPr="009A453A" w:rsidDel="00747399">
            <w:rPr>
              <w:rFonts w:ascii="Khmer MEF1" w:hAnsi="Khmer MEF1" w:cs="Khmer MEF1"/>
              <w:lang w:val="ca-ES"/>
              <w:rPrChange w:id="3778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78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ចុះលេខ០៥​ ខែកុម្ភៈ ឆ្នាំ២០២១ សំណើរសុំផ្ដល់ផែនការក្របខណ្ឌ និងមន្រ្តីជាប់កិច្ចសន្យាប្រចាំឆ្នាំ២០២១ និងសម្រាប់ឆ្នាំ២០២២</w:delText>
          </w:r>
        </w:del>
      </w:ins>
    </w:p>
    <w:p w14:paraId="3BFB5FA3" w14:textId="776A8C4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87" w:author="User" w:date="2022-09-16T08:53:00Z"/>
          <w:del w:id="37788" w:author="Kem Sereiboth" w:date="2022-09-19T10:31:00Z"/>
          <w:rFonts w:ascii="Khmer MEF1" w:hAnsi="Khmer MEF1" w:cs="Khmer MEF1"/>
          <w:lang w:val="ca-ES"/>
          <w:rPrChange w:id="37789" w:author="Sopheak Phorn" w:date="2023-08-25T15:18:00Z">
            <w:rPr>
              <w:ins w:id="37790" w:author="User" w:date="2022-09-16T08:53:00Z"/>
              <w:del w:id="37791" w:author="Kem Sereiboth" w:date="2022-09-19T10:31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79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793" w:author="User" w:date="2022-09-16T08:53:00Z">
        <w:del w:id="37794" w:author="Kem Sereiboth" w:date="2022-09-19T10:32:00Z">
          <w:r w:rsidRPr="00E33574" w:rsidDel="00747399">
            <w:rPr>
              <w:rFonts w:ascii="Khmer MEF1" w:hAnsi="Khmer MEF1" w:cs="Khmer MEF1"/>
              <w:cs/>
              <w:rPrChange w:id="3779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លិខិត លេខ ១៥៨</w:delText>
          </w:r>
          <w:r w:rsidRPr="009A453A" w:rsidDel="00747399">
            <w:rPr>
              <w:rFonts w:ascii="Khmer MEF1" w:hAnsi="Khmer MEF1" w:cs="Khmer MEF1"/>
              <w:lang w:val="ca-ES"/>
              <w:rPrChange w:id="37796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79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អ.ក.គ. ចុះថ្ងៃទី២៩​ ខែមិថុនា ឆ្នាំ២០២២ សំណើរសុំតម្លើងថ្នាក់ ឋានន្តរស័ក្ដិ និងថ្នាក់ តាមកម្រិតសញ្ញាបត្រ និងគ្រឿងឥស្សរិយយស ជូនមន្រ្តីរាជការនៃអគ្គលេខាធិការដ្ឋានក្រុមប្រឹក្សាជាតិគាំពារសង្គម</w:delText>
          </w:r>
        </w:del>
      </w:ins>
    </w:p>
    <w:p w14:paraId="3590C1AA" w14:textId="51766FC0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798" w:author="User" w:date="2022-09-16T08:53:00Z"/>
          <w:del w:id="37799" w:author="Kem Sereiboth" w:date="2022-09-19T10:32:00Z"/>
          <w:rFonts w:ascii="Khmer MEF1" w:hAnsi="Khmer MEF1" w:cs="Khmer MEF1"/>
          <w:lang w:val="ca-ES"/>
          <w:rPrChange w:id="37800" w:author="Sopheak Phorn" w:date="2023-08-25T15:18:00Z">
            <w:rPr>
              <w:ins w:id="37801" w:author="User" w:date="2022-09-16T08:53:00Z"/>
              <w:del w:id="37802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yellow"/>
            </w:rPr>
          </w:rPrChange>
        </w:rPr>
        <w:pPrChange w:id="3780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804" w:author="User" w:date="2022-09-16T08:53:00Z">
        <w:del w:id="37805" w:author="Kem Sereiboth" w:date="2022-09-19T10:32:00Z">
          <w:r w:rsidRPr="00E33574" w:rsidDel="00747399">
            <w:rPr>
              <w:rFonts w:ascii="Khmer MEF1" w:hAnsi="Khmer MEF1" w:cs="Khmer MEF1"/>
              <w:cs/>
              <w:rPrChange w:id="3780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លិខិត លេខ ៣៣៤</w:delText>
          </w:r>
          <w:r w:rsidRPr="009A453A" w:rsidDel="00747399">
            <w:rPr>
              <w:rFonts w:ascii="Khmer MEF1" w:hAnsi="Khmer MEF1" w:cs="Khmer MEF1"/>
              <w:lang w:val="ca-ES"/>
              <w:rPrChange w:id="37807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80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yellow"/>
                  <w:cs/>
                </w:rPr>
              </w:rPrChange>
            </w:rPr>
            <w:delText>អ.ក.គ. ចុះថ្ងៃទី១៧ ខែធ្នូ ឆ្នាំ សំណើរផែនការលើកទឹកចិត្តប្រចាំឆ្នាំ២០២២ របស់អគ្គលេខាធិការដ្ឋានក្រុមប្រឹក្សាជាតិគាំពារសង្គម</w:delText>
          </w:r>
        </w:del>
      </w:ins>
    </w:p>
    <w:p w14:paraId="0D625B3F" w14:textId="72258B6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09" w:author="User" w:date="2022-09-16T08:53:00Z"/>
          <w:del w:id="37810" w:author="Kem Sereiboth" w:date="2022-09-19T10:32:00Z"/>
          <w:rFonts w:ascii="Khmer MEF1" w:hAnsi="Khmer MEF1" w:cs="Khmer MEF1"/>
          <w:lang w:val="ca-ES"/>
          <w:rPrChange w:id="37811" w:author="Sopheak Phorn" w:date="2023-08-25T15:18:00Z">
            <w:rPr>
              <w:ins w:id="37812" w:author="User" w:date="2022-09-16T08:53:00Z"/>
              <w:del w:id="37813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81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815" w:author="User" w:date="2022-09-16T08:53:00Z">
        <w:del w:id="37816" w:author="Kem Sereiboth" w:date="2022-09-19T10:32:00Z">
          <w:r w:rsidRPr="00E33574" w:rsidDel="00747399">
            <w:rPr>
              <w:rFonts w:ascii="Khmer MEF1" w:hAnsi="Khmer MEF1" w:cs="Khmer MEF1"/>
              <w:cs/>
              <w:rPrChange w:id="378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លេខ ១០១</w:delText>
          </w:r>
          <w:r w:rsidRPr="009A453A" w:rsidDel="00747399">
            <w:rPr>
              <w:rFonts w:ascii="Khmer MEF1" w:hAnsi="Khmer MEF1" w:cs="Khmer MEF1"/>
              <w:lang w:val="ca-ES"/>
              <w:rPrChange w:id="37818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/</w:delText>
          </w:r>
          <w:r w:rsidRPr="00E33574" w:rsidDel="00747399">
            <w:rPr>
              <w:rFonts w:ascii="Khmer MEF1" w:hAnsi="Khmer MEF1" w:cs="Khmer MEF1"/>
              <w:cs/>
              <w:rPrChange w:id="37819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 អ.ក.គ. ចុះថ្ងៃទី០៦ ខែមេសា ឆ្នាំ២០២២ របាយការណ៍សមិទ្ធកម្មនៃការអនុវត្តផែនការសកម្មភាពក្រៅកែទម្រង់ និងរបាយការណ៍សមិទ្ធកម្មមន្រ្តីប្រចាំត្រីមាសទី១ ឆ្នាំ២០២២ របស់អគ្គលេខាធិការដ្ឋានក្រុមប្រឹក្សាជាតិគាំពារសង្គម</w:delText>
          </w:r>
        </w:del>
      </w:ins>
    </w:p>
    <w:p w14:paraId="1153341D" w14:textId="279084F2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20" w:author="User" w:date="2022-09-16T08:53:00Z"/>
          <w:del w:id="37821" w:author="Kem Sereiboth" w:date="2022-09-19T10:32:00Z"/>
          <w:rFonts w:ascii="Khmer MEF1" w:hAnsi="Khmer MEF1" w:cs="Khmer MEF1"/>
          <w:lang w:val="ca-ES"/>
          <w:rPrChange w:id="37822" w:author="Sopheak Phorn" w:date="2023-08-25T15:18:00Z">
            <w:rPr>
              <w:ins w:id="37823" w:author="User" w:date="2022-09-16T08:53:00Z"/>
              <w:del w:id="37824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825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826" w:author="User" w:date="2022-09-16T08:53:00Z">
        <w:del w:id="37827" w:author="Kem Sereiboth" w:date="2022-09-19T10:32:00Z">
          <w:r w:rsidRPr="00E33574" w:rsidDel="00747399">
            <w:rPr>
              <w:rFonts w:ascii="Khmer MEF1" w:hAnsi="Khmer MEF1" w:cs="Khmer MEF1"/>
              <w:cs/>
              <w:rPrChange w:id="3782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របាយការណ៍វាយតម្លៃសមិទ្ធកម្មមន្រ្តីទទួលបានប្រាក់ឧបត្ថម្ភជីវភាព ប្រចាំត្រីមាសទី១ ឆ្នាំ២០២២</w:delText>
          </w:r>
        </w:del>
      </w:ins>
    </w:p>
    <w:p w14:paraId="4003072A" w14:textId="01F924C9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29" w:author="User" w:date="2022-09-16T08:53:00Z"/>
          <w:del w:id="37830" w:author="Kem Sereiboth" w:date="2022-09-19T10:32:00Z"/>
          <w:rFonts w:ascii="Khmer MEF1" w:hAnsi="Khmer MEF1" w:cs="Khmer MEF1"/>
          <w:lang w:val="ca-ES"/>
          <w:rPrChange w:id="37831" w:author="Sopheak Phorn" w:date="2023-08-25T15:18:00Z">
            <w:rPr>
              <w:ins w:id="37832" w:author="User" w:date="2022-09-16T08:53:00Z"/>
              <w:del w:id="37833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834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835" w:author="User" w:date="2022-09-16T08:53:00Z">
        <w:del w:id="37836" w:author="Kem Sereiboth" w:date="2022-09-19T10:32:00Z">
          <w:r w:rsidRPr="00E33574" w:rsidDel="00747399">
            <w:rPr>
              <w:rFonts w:ascii="Khmer MEF1" w:hAnsi="Khmer MEF1" w:cs="Khmer MEF1"/>
              <w:cs/>
              <w:rPrChange w:id="3783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ផែនការសកម្មភាពសម្រាប់ទទួលប្រាក់ឧបត្ថម្ភមុខងារប្រចាំឆ្នាំ២០២២</w:delText>
          </w:r>
        </w:del>
      </w:ins>
    </w:p>
    <w:p w14:paraId="4F36ACCD" w14:textId="2AA4437D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38" w:author="User" w:date="2022-09-16T08:53:00Z"/>
          <w:del w:id="37839" w:author="Kem Sereiboth" w:date="2022-09-19T10:32:00Z"/>
          <w:rFonts w:ascii="Khmer MEF1" w:hAnsi="Khmer MEF1" w:cs="Khmer MEF1"/>
          <w:lang w:val="ca-ES"/>
          <w:rPrChange w:id="37840" w:author="Sopheak Phorn" w:date="2023-08-25T15:18:00Z">
            <w:rPr>
              <w:ins w:id="37841" w:author="User" w:date="2022-09-16T08:53:00Z"/>
              <w:del w:id="37842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843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844" w:author="User" w:date="2022-09-16T08:53:00Z">
        <w:del w:id="37845" w:author="Kem Sereiboth" w:date="2022-09-19T10:32:00Z">
          <w:r w:rsidRPr="00E33574" w:rsidDel="00747399">
            <w:rPr>
              <w:rFonts w:ascii="Khmer MEF1" w:hAnsi="Khmer MEF1" w:cs="Khmer MEF1"/>
              <w:cs/>
              <w:rPrChange w:id="3784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ឧបសម្ព័ន្ធនៃផែនការសកម្មភាពសម្រាប់ទទួលប្រាក់ឧបត្ថម្ភមុខងារប្រចាំឆ្នាំ២០២២</w:delText>
          </w:r>
        </w:del>
      </w:ins>
    </w:p>
    <w:p w14:paraId="7F900671" w14:textId="766E88EC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47" w:author="User" w:date="2022-09-16T08:53:00Z"/>
          <w:del w:id="37848" w:author="Kem Sereiboth" w:date="2022-09-19T10:32:00Z"/>
          <w:rFonts w:ascii="Khmer MEF1" w:hAnsi="Khmer MEF1" w:cs="Khmer MEF1"/>
          <w:lang w:val="ca-ES"/>
          <w:rPrChange w:id="37849" w:author="Sopheak Phorn" w:date="2023-08-25T15:18:00Z">
            <w:rPr>
              <w:ins w:id="37850" w:author="User" w:date="2022-09-16T08:53:00Z"/>
              <w:del w:id="37851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852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853" w:author="User" w:date="2022-09-16T08:53:00Z">
        <w:del w:id="37854" w:author="Kem Sereiboth" w:date="2022-09-19T10:32:00Z">
          <w:r w:rsidRPr="00E33574" w:rsidDel="00747399">
            <w:rPr>
              <w:rFonts w:ascii="Khmer MEF1" w:hAnsi="Khmer MEF1" w:cs="Khmer MEF1"/>
              <w:cs/>
              <w:rPrChange w:id="37855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គម្រោងថវិការសម្រាប់អនុវត្តផែនការលើកទឹកចិត្តរបស់អគ្គលេខាធុការដ្ឋានជាតិគាំពារសង្គមប្រចាំឆ្នាំ ២០២២</w:delText>
          </w:r>
        </w:del>
      </w:ins>
    </w:p>
    <w:p w14:paraId="53541250" w14:textId="679D105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56" w:author="User" w:date="2022-09-16T08:53:00Z"/>
          <w:del w:id="37857" w:author="Kem Sereiboth" w:date="2022-09-19T10:32:00Z"/>
          <w:rFonts w:ascii="Khmer MEF1" w:hAnsi="Khmer MEF1" w:cs="Khmer MEF1"/>
          <w:lang w:val="ca-ES"/>
          <w:rPrChange w:id="37858" w:author="Sopheak Phorn" w:date="2023-08-25T15:18:00Z">
            <w:rPr>
              <w:ins w:id="37859" w:author="User" w:date="2022-09-16T08:53:00Z"/>
              <w:del w:id="37860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861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862" w:author="User" w:date="2022-09-16T08:53:00Z">
        <w:del w:id="37863" w:author="Kem Sereiboth" w:date="2022-09-19T10:32:00Z">
          <w:r w:rsidRPr="00E33574" w:rsidDel="00747399">
            <w:rPr>
              <w:rFonts w:ascii="Khmer MEF1" w:hAnsi="Khmer MEF1" w:cs="Khmer MEF1"/>
              <w:cs/>
              <w:rPrChange w:id="3786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លក្ខខណ្ឌយោងនៃសមាសភាពនៃកម្រោង</w:delText>
          </w:r>
          <w:r w:rsidRPr="009A453A" w:rsidDel="00747399">
            <w:rPr>
              <w:rFonts w:ascii="Khmer MEF1" w:hAnsi="Khmer MEF1" w:cs="Khmer MEF1"/>
              <w:lang w:val="ca-ES"/>
              <w:rPrChange w:id="37865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 xml:space="preserve">/ </w:delText>
          </w:r>
          <w:r w:rsidRPr="00E33574" w:rsidDel="00747399">
            <w:rPr>
              <w:rFonts w:ascii="Khmer MEF1" w:hAnsi="Khmer MEF1" w:cs="Khmer MEF1"/>
              <w:cs/>
              <w:rPrChange w:id="3786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ក្រុមការងារទទួលប្រាក់ឧបត្ថម្ភមុខងារ</w:delText>
          </w:r>
        </w:del>
      </w:ins>
    </w:p>
    <w:p w14:paraId="5B4F6B3E" w14:textId="0F88FD54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67" w:author="User" w:date="2022-09-16T08:53:00Z"/>
          <w:del w:id="37868" w:author="Kem Sereiboth" w:date="2022-09-19T10:32:00Z"/>
          <w:rFonts w:ascii="Khmer MEF1" w:hAnsi="Khmer MEF1" w:cs="Khmer MEF1"/>
          <w:lang w:val="ca-ES"/>
          <w:rPrChange w:id="37869" w:author="Sopheak Phorn" w:date="2023-08-25T15:18:00Z">
            <w:rPr>
              <w:ins w:id="37870" w:author="User" w:date="2022-09-16T08:53:00Z"/>
              <w:del w:id="37871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872" w:author="User" w:date="2022-09-23T02:31:00Z">
          <w:pPr>
            <w:pStyle w:val="ListParagraph"/>
            <w:spacing w:after="0" w:line="240" w:lineRule="auto"/>
            <w:ind w:left="540"/>
          </w:pPr>
        </w:pPrChange>
      </w:pPr>
    </w:p>
    <w:p w14:paraId="10D1FDBF" w14:textId="4BE6739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73" w:author="User" w:date="2022-09-16T08:53:00Z"/>
          <w:del w:id="37874" w:author="Kem Sereiboth" w:date="2022-09-19T10:32:00Z"/>
          <w:rFonts w:ascii="Khmer MEF1" w:hAnsi="Khmer MEF1" w:cs="Khmer MEF1"/>
          <w:lang w:val="ca-ES"/>
          <w:rPrChange w:id="37875" w:author="Sopheak Phorn" w:date="2023-08-25T15:18:00Z">
            <w:rPr>
              <w:ins w:id="37876" w:author="User" w:date="2022-09-16T08:53:00Z"/>
              <w:del w:id="37877" w:author="Kem Sereiboth" w:date="2022-09-19T10:32:00Z"/>
              <w:rFonts w:ascii="Khmer MEF1" w:hAnsi="Khmer MEF1" w:cs="Khmer MEF1"/>
              <w:color w:val="000000" w:themeColor="text1"/>
              <w:sz w:val="24"/>
              <w:szCs w:val="24"/>
              <w:highlight w:val="cyan"/>
            </w:rPr>
          </w:rPrChange>
        </w:rPr>
        <w:pPrChange w:id="37878" w:author="User" w:date="2022-09-23T02:31:00Z">
          <w:pPr>
            <w:spacing w:after="0" w:line="240" w:lineRule="auto"/>
            <w:ind w:firstLine="720"/>
          </w:pPr>
        </w:pPrChange>
      </w:pPr>
      <w:ins w:id="37879" w:author="User" w:date="2022-09-16T08:53:00Z">
        <w:del w:id="37880" w:author="Kem Sereiboth" w:date="2022-09-19T10:32:00Z">
          <w:r w:rsidRPr="00E33574" w:rsidDel="00747399">
            <w:rPr>
              <w:rFonts w:ascii="Khmer MEF1" w:hAnsi="Khmer MEF1" w:cs="Khmer MEF1"/>
              <w:cs/>
              <w:rPrChange w:id="37881" w:author="Kem Sereyboth" w:date="2023-07-19T16:59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highlight w:val="cyan"/>
                  <w:cs/>
                </w:rPr>
              </w:rPrChange>
            </w:rPr>
            <w:delText>ប្រធានបទទី៥៖វិធាន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63004228" w14:textId="64E719EF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82" w:author="User" w:date="2022-09-16T08:53:00Z"/>
          <w:del w:id="37883" w:author="Kem Sereiboth" w:date="2022-09-19T10:32:00Z"/>
          <w:rFonts w:ascii="Khmer MEF1" w:hAnsi="Khmer MEF1" w:cs="Khmer MEF1"/>
          <w:lang w:val="ca-ES"/>
          <w:rPrChange w:id="37884" w:author="Sopheak Phorn" w:date="2023-08-25T15:18:00Z">
            <w:rPr>
              <w:ins w:id="37885" w:author="User" w:date="2022-09-16T08:53:00Z"/>
              <w:del w:id="37886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887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888" w:author="User" w:date="2022-09-16T08:53:00Z">
        <w:del w:id="37889" w:author="Kem Sereiboth" w:date="2022-09-19T10:32:00Z">
          <w:r w:rsidRPr="00E33574" w:rsidDel="00747399">
            <w:rPr>
              <w:rFonts w:ascii="Khmer MEF1" w:hAnsi="Khmer MEF1" w:cs="Khmer MEF1"/>
              <w:cs/>
              <w:rPrChange w:id="37890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Pr="009A453A" w:rsidDel="00747399">
            <w:rPr>
              <w:rFonts w:ascii="Khmer MEF1" w:hAnsi="Khmer MEF1" w:cs="Khmer MEF1"/>
              <w:lang w:val="ca-ES"/>
              <w:rPrChange w:id="37891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(</w:delText>
          </w:r>
          <w:r w:rsidRPr="00E33574" w:rsidDel="00747399">
            <w:rPr>
              <w:rFonts w:ascii="Khmer MEF1" w:hAnsi="Khmer MEF1" w:cs="Khmer MEF1"/>
              <w:cs/>
              <w:rPrChange w:id="3789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នាយកដ្ឋានត្រួតពិនិត្យ</w:delText>
          </w:r>
          <w:r w:rsidRPr="009A453A" w:rsidDel="00747399">
            <w:rPr>
              <w:rFonts w:ascii="Khmer MEF1" w:hAnsi="Khmer MEF1" w:cs="Khmer MEF1"/>
              <w:lang w:val="ca-ES"/>
              <w:rPrChange w:id="3789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)</w:delText>
          </w:r>
        </w:del>
      </w:ins>
    </w:p>
    <w:p w14:paraId="1BF6D419" w14:textId="36FCCBA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894" w:author="User" w:date="2022-09-16T08:53:00Z"/>
          <w:del w:id="37895" w:author="Kem Sereiboth" w:date="2022-09-19T10:32:00Z"/>
          <w:rFonts w:ascii="Khmer MEF1" w:hAnsi="Khmer MEF1" w:cs="Khmer MEF1"/>
          <w:lang w:val="ca-ES"/>
          <w:rPrChange w:id="37896" w:author="Sopheak Phorn" w:date="2023-08-25T15:18:00Z">
            <w:rPr>
              <w:ins w:id="37897" w:author="User" w:date="2022-09-16T08:53:00Z"/>
              <w:del w:id="37898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89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00" w:author="User" w:date="2022-09-16T08:53:00Z">
        <w:del w:id="37901" w:author="Kem Sereiboth" w:date="2022-09-19T10:32:00Z">
          <w:r w:rsidRPr="00E33574" w:rsidDel="00747399">
            <w:rPr>
              <w:rFonts w:ascii="Khmer MEF1" w:hAnsi="Khmer MEF1" w:cs="Khmer MEF1"/>
              <w:cs/>
              <w:rPrChange w:id="3790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សេចក្តីព្រាងលើផែនការអភិឌ្ឍន៍ស្ថាប័ននៃនិយ័តករសន្តិសុខសង្គម ២០២២</w:delText>
          </w:r>
          <w:r w:rsidRPr="009A453A" w:rsidDel="00747399">
            <w:rPr>
              <w:rFonts w:ascii="Khmer MEF1" w:hAnsi="Khmer MEF1" w:cs="Khmer MEF1"/>
              <w:lang w:val="ca-ES"/>
              <w:rPrChange w:id="37903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-</w:delText>
          </w:r>
          <w:r w:rsidRPr="00E33574" w:rsidDel="00747399">
            <w:rPr>
              <w:rFonts w:ascii="Khmer MEF1" w:hAnsi="Khmer MEF1" w:cs="Khmer MEF1"/>
              <w:cs/>
              <w:rPrChange w:id="3790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២០២៦</w:delText>
          </w:r>
        </w:del>
      </w:ins>
    </w:p>
    <w:p w14:paraId="67337535" w14:textId="5CB6364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05" w:author="User" w:date="2022-09-16T08:53:00Z"/>
          <w:del w:id="37906" w:author="Kem Sereiboth" w:date="2022-09-19T10:32:00Z"/>
          <w:rFonts w:ascii="Khmer MEF1" w:hAnsi="Khmer MEF1" w:cs="Khmer MEF1"/>
          <w:lang w:val="ca-ES"/>
          <w:rPrChange w:id="37907" w:author="Sopheak Phorn" w:date="2023-08-25T15:18:00Z">
            <w:rPr>
              <w:ins w:id="37908" w:author="User" w:date="2022-09-16T08:53:00Z"/>
              <w:del w:id="37909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10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11" w:author="User" w:date="2022-09-16T08:53:00Z">
        <w:del w:id="37912" w:author="Kem Sereiboth" w:date="2022-09-19T10:32:00Z">
          <w:r w:rsidRPr="00E33574" w:rsidDel="00747399">
            <w:rPr>
              <w:rFonts w:ascii="Khmer MEF1" w:hAnsi="Khmer MEF1" w:cs="Khmer MEF1"/>
              <w:cs/>
              <w:rPrChange w:id="3791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សេចក្តីព្រាងអនុក្រឹត្យស្តីពីគោលការណ៍ណែនាំសម្រាប់ការវិនិយោគមូលនិធីសន្តិសុខសង្គម។</w:delText>
          </w:r>
        </w:del>
      </w:ins>
    </w:p>
    <w:p w14:paraId="3C245FF3" w14:textId="1F8AF14A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14" w:author="User" w:date="2022-09-16T08:53:00Z"/>
          <w:del w:id="37915" w:author="Kem Sereiboth" w:date="2022-09-19T10:32:00Z"/>
          <w:rFonts w:ascii="Khmer MEF1" w:hAnsi="Khmer MEF1" w:cs="Khmer MEF1"/>
          <w:lang w:val="ca-ES"/>
          <w:rPrChange w:id="37916" w:author="Sopheak Phorn" w:date="2023-08-25T15:18:00Z">
            <w:rPr>
              <w:ins w:id="37917" w:author="User" w:date="2022-09-16T08:53:00Z"/>
              <w:del w:id="37918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1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20" w:author="User" w:date="2022-09-16T08:53:00Z">
        <w:del w:id="37921" w:author="Kem Sereiboth" w:date="2022-09-19T10:32:00Z">
          <w:r w:rsidRPr="00E33574" w:rsidDel="00747399">
            <w:rPr>
              <w:rFonts w:ascii="Khmer MEF1" w:hAnsi="Khmer MEF1" w:cs="Khmer MEF1"/>
              <w:cs/>
              <w:rPrChange w:id="3792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សេចក្ដីព្រាងអនុក្រឹត្យស្តីពីនិយ័តកម្មប្រព័ន្ធសន្តិសុខសង្គម</w:delText>
          </w:r>
        </w:del>
      </w:ins>
    </w:p>
    <w:p w14:paraId="5A81C41E" w14:textId="044D8128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23" w:author="User" w:date="2022-09-16T08:53:00Z"/>
          <w:del w:id="37924" w:author="Kem Sereiboth" w:date="2022-09-19T10:32:00Z"/>
          <w:rFonts w:ascii="Khmer MEF1" w:hAnsi="Khmer MEF1" w:cs="Khmer MEF1"/>
          <w:lang w:val="ca-ES"/>
          <w:rPrChange w:id="37925" w:author="Sopheak Phorn" w:date="2023-08-25T15:18:00Z">
            <w:rPr>
              <w:ins w:id="37926" w:author="User" w:date="2022-09-16T08:53:00Z"/>
              <w:del w:id="37927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2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29" w:author="User" w:date="2022-09-16T08:53:00Z">
        <w:del w:id="37930" w:author="Kem Sereiboth" w:date="2022-09-19T10:32:00Z">
          <w:r w:rsidRPr="00E33574" w:rsidDel="00747399">
            <w:rPr>
              <w:rFonts w:ascii="Khmer MEF1" w:hAnsi="Khmer MEF1" w:cs="Khmer MEF1"/>
              <w:cs/>
              <w:rPrChange w:id="3793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សេចក្ដីព្រាង</w:delText>
          </w:r>
          <w:r w:rsidRPr="009A453A" w:rsidDel="00747399">
            <w:rPr>
              <w:rFonts w:ascii="Khmer MEF1" w:hAnsi="Khmer MEF1" w:cs="Khmer MEF1"/>
              <w:lang w:val="ca-ES"/>
              <w:rPrChange w:id="37932" w:author="Sopheak Phorn" w:date="2023-08-25T15:18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</w:rPr>
              </w:rPrChange>
            </w:rPr>
            <w:delText>(16/06/2022)</w:delText>
          </w:r>
          <w:r w:rsidRPr="00E33574" w:rsidDel="00747399">
            <w:rPr>
              <w:rFonts w:ascii="Khmer MEF1" w:hAnsi="Khmer MEF1" w:cs="Khmer MEF1"/>
              <w:cs/>
              <w:rPrChange w:id="37933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 xml:space="preserve"> ប្រកាសស្ដីពីការដោះស្រាយវិវាទក្នុងប្រព័ន្ធសន្តិសុខសង្គម</w:delText>
          </w:r>
        </w:del>
      </w:ins>
    </w:p>
    <w:p w14:paraId="3F4DA0BE" w14:textId="0F18F460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34" w:author="User" w:date="2022-09-16T08:53:00Z"/>
          <w:del w:id="37935" w:author="Kem Sereiboth" w:date="2022-09-19T10:32:00Z"/>
          <w:rFonts w:ascii="Khmer MEF1" w:hAnsi="Khmer MEF1" w:cs="Khmer MEF1"/>
          <w:lang w:val="ca-ES"/>
          <w:rPrChange w:id="37936" w:author="Sopheak Phorn" w:date="2023-08-25T15:18:00Z">
            <w:rPr>
              <w:ins w:id="37937" w:author="User" w:date="2022-09-16T08:53:00Z"/>
              <w:del w:id="37938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39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40" w:author="User" w:date="2022-09-16T08:53:00Z">
        <w:del w:id="37941" w:author="Kem Sereiboth" w:date="2022-09-19T10:32:00Z">
          <w:r w:rsidRPr="00E33574" w:rsidDel="00747399">
            <w:rPr>
              <w:rFonts w:ascii="Khmer MEF1" w:hAnsi="Khmer MEF1" w:cs="Khmer MEF1"/>
              <w:cs/>
              <w:rPrChange w:id="37942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ផែនការសកម្មភាពប្រចាំឆ្នាំ២០២២</w:delText>
          </w:r>
        </w:del>
      </w:ins>
    </w:p>
    <w:p w14:paraId="201C7DCE" w14:textId="0FF1CF03" w:rsidR="00C7406D" w:rsidRPr="009A453A" w:rsidDel="00747399" w:rsidRDefault="00C7406D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43" w:author="User" w:date="2022-09-16T08:53:00Z"/>
          <w:del w:id="37944" w:author="Kem Sereiboth" w:date="2022-09-19T10:32:00Z"/>
          <w:rFonts w:ascii="Khmer MEF1" w:hAnsi="Khmer MEF1" w:cs="Khmer MEF1"/>
          <w:lang w:val="ca-ES"/>
          <w:rPrChange w:id="37945" w:author="Sopheak Phorn" w:date="2023-08-25T15:18:00Z">
            <w:rPr>
              <w:ins w:id="37946" w:author="User" w:date="2022-09-16T08:53:00Z"/>
              <w:del w:id="37947" w:author="Kem Sereiboth" w:date="2022-09-19T10:32:00Z"/>
              <w:rFonts w:ascii="Khmer MEF1" w:hAnsi="Khmer MEF1" w:cs="Khmer MEF1"/>
              <w:color w:val="171717" w:themeColor="background2" w:themeShade="1A"/>
              <w:sz w:val="24"/>
              <w:szCs w:val="24"/>
              <w:highlight w:val="cyan"/>
            </w:rPr>
          </w:rPrChange>
        </w:rPr>
        <w:pPrChange w:id="37948" w:author="User" w:date="2022-09-23T02:31:00Z">
          <w:pPr>
            <w:pStyle w:val="ListParagraph"/>
            <w:numPr>
              <w:numId w:val="5"/>
            </w:numPr>
            <w:spacing w:after="0" w:line="240" w:lineRule="auto"/>
            <w:ind w:left="540" w:hanging="360"/>
          </w:pPr>
        </w:pPrChange>
      </w:pPr>
      <w:ins w:id="37949" w:author="User" w:date="2022-09-16T08:53:00Z">
        <w:del w:id="37950" w:author="Kem Sereiboth" w:date="2022-09-19T10:32:00Z">
          <w:r w:rsidRPr="00E33574" w:rsidDel="00747399">
            <w:rPr>
              <w:rFonts w:ascii="Khmer MEF1" w:hAnsi="Khmer MEF1" w:cs="Khmer MEF1"/>
              <w:cs/>
              <w:rPrChange w:id="3795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highlight w:val="cyan"/>
                  <w:cs/>
                </w:rPr>
              </w:rPrChange>
            </w:rPr>
            <w:delText>របាយការណ៍កិច្ចប្រជុំស្តីពីការបូកសរុបការងារប្រចាំឆ្នាំ ការលើកទិសដៅបន្ត និងការពង្រឹងសម្ថភាពក្នុងការធ្វើនិយ័តកម្មប្រព័ន្ធសន្តិសុខសង្គម</w:delText>
          </w:r>
          <w:bookmarkEnd w:id="37664"/>
        </w:del>
      </w:ins>
    </w:p>
    <w:p w14:paraId="2AD7389F" w14:textId="14C7BF56" w:rsidR="008A023D" w:rsidRPr="00F55550" w:rsidDel="00747399" w:rsidRDefault="008732CC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del w:id="37952" w:author="Kem Sereiboth" w:date="2022-09-19T10:32:00Z"/>
          <w:rFonts w:ascii="Khmer MEF1" w:hAnsi="Khmer MEF1" w:cs="Khmer MEF1"/>
          <w:spacing w:val="-4"/>
          <w:lang w:val="ca-ES"/>
        </w:rPr>
        <w:pPrChange w:id="37953" w:author="User" w:date="2022-09-23T02:31:00Z">
          <w:pPr>
            <w:spacing w:after="0" w:line="240" w:lineRule="auto"/>
            <w:ind w:firstLine="720"/>
          </w:pPr>
        </w:pPrChange>
      </w:pPr>
      <w:del w:id="37954" w:author="Kem Sereiboth" w:date="2022-09-19T10:32:00Z">
        <w:r w:rsidRPr="00F55550" w:rsidDel="00747399">
          <w:rPr>
            <w:rFonts w:ascii="Khmer MEF1" w:hAnsi="Khmer MEF1" w:cs="Khmer MEF1"/>
            <w:spacing w:val="-4"/>
            <w:cs/>
            <w:lang w:val="ca-ES"/>
          </w:rPr>
          <w:delText>សវនករទទួលបន្ទុកត្រូវដាក់បញ្ចូលនូវឧបសម្ព័ន្ធពាក់ព័ន្ធនឹងដំណើរការនៃការធ្វើសវនកម្មរបស់ខ្លួន។</w:delText>
        </w:r>
      </w:del>
    </w:p>
    <w:p w14:paraId="1DA3FEA3" w14:textId="4E03F9B8" w:rsidR="008732CC" w:rsidRPr="00E33574" w:rsidDel="00747399" w:rsidRDefault="008732CC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del w:id="37955" w:author="Kem Sereiboth" w:date="2022-09-19T10:32:00Z"/>
          <w:rFonts w:ascii="Khmer MEF1" w:hAnsi="Khmer MEF1" w:cs="Khmer MEF1"/>
          <w:spacing w:val="-2"/>
          <w:lang w:val="ca-ES"/>
          <w:rPrChange w:id="37956" w:author="Kem Sereyboth" w:date="2023-07-19T16:59:00Z">
            <w:rPr>
              <w:del w:id="37957" w:author="Kem Sereiboth" w:date="2022-09-19T10:32:00Z"/>
              <w:rFonts w:ascii="Khmer MEF1" w:hAnsi="Khmer MEF1" w:cs="Khmer MEF1"/>
              <w:spacing w:val="-2"/>
              <w:sz w:val="8"/>
              <w:szCs w:val="8"/>
              <w:lang w:val="ca-ES"/>
            </w:rPr>
          </w:rPrChange>
        </w:rPr>
        <w:pPrChange w:id="37958" w:author="User" w:date="2022-09-23T02:31:00Z">
          <w:pPr>
            <w:spacing w:after="0" w:line="240" w:lineRule="auto"/>
            <w:ind w:firstLine="720"/>
          </w:pPr>
        </w:pPrChange>
      </w:pPr>
    </w:p>
    <w:p w14:paraId="376C62A5" w14:textId="5568EA01" w:rsidR="00C465CC" w:rsidRPr="00E33574" w:rsidDel="009B6885" w:rsidRDefault="0007613E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ins w:id="37959" w:author="Voeun Kuyeng" w:date="2022-08-08T15:06:00Z"/>
          <w:del w:id="37960" w:author="Kem Sereiboth" w:date="2022-09-19T11:43:00Z"/>
          <w:rFonts w:ascii="Khmer MEF1" w:hAnsi="Khmer MEF1" w:cs="Khmer MEF1"/>
          <w:lang w:val="ca-ES"/>
          <w:rPrChange w:id="37961" w:author="Kem Sereyboth" w:date="2023-07-19T16:59:00Z">
            <w:rPr>
              <w:ins w:id="37962" w:author="Voeun Kuyeng" w:date="2022-08-08T15:06:00Z"/>
              <w:del w:id="37963" w:author="Kem Sereiboth" w:date="2022-09-19T11:43:00Z"/>
              <w:rFonts w:ascii="Khmer MEF1" w:hAnsi="Khmer MEF1" w:cs="Khmer MEF1"/>
              <w:sz w:val="24"/>
              <w:szCs w:val="24"/>
            </w:rPr>
          </w:rPrChange>
        </w:rPr>
        <w:pPrChange w:id="37964" w:author="User" w:date="2022-09-23T02:31:00Z">
          <w:pPr>
            <w:spacing w:after="0" w:line="240" w:lineRule="auto"/>
            <w:ind w:firstLine="720"/>
          </w:pPr>
        </w:pPrChange>
      </w:pPr>
      <w:del w:id="37965" w:author="Kem Sereiboth" w:date="2022-09-19T11:43:00Z">
        <w:r w:rsidRPr="00E33574" w:rsidDel="009B6885">
          <w:rPr>
            <w:rFonts w:ascii="Khmer MEF1" w:eastAsiaTheme="minorHAnsi" w:hAnsi="Khmer MEF1" w:cs="Khmer MEF1"/>
            <w:cs/>
            <w:rPrChange w:id="37966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</w:rPr>
            </w:rPrChange>
          </w:rPr>
          <w:delText>ទទួលបាន</w:delText>
        </w:r>
      </w:del>
      <w:ins w:id="37967" w:author="Voeun Kuyeng" w:date="2022-07-07T11:01:00Z">
        <w:del w:id="37968" w:author="Kem Sereiboth" w:date="2022-09-19T11:43:00Z">
          <w:r w:rsidR="005A4A26" w:rsidRPr="00E33574" w:rsidDel="009B6885">
            <w:rPr>
              <w:rFonts w:ascii="Khmer MEF1" w:eastAsiaTheme="minorHAnsi" w:hAnsi="Khmer MEF1" w:cs="Khmer MEF1"/>
              <w:cs/>
              <w:rPrChange w:id="37969" w:author="Kem Sereyboth" w:date="2023-07-19T16:59:00Z">
                <w:rPr>
                  <w:rFonts w:ascii="Khmer MEF1" w:eastAsia="Times New Roman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សេចក្តី</w:delText>
          </w:r>
        </w:del>
      </w:ins>
      <w:del w:id="37970" w:author="Kem Sereiboth" w:date="2022-09-19T11:43:00Z">
        <w:r w:rsidR="008732CC" w:rsidRPr="00E33574" w:rsidDel="009B6885">
          <w:rPr>
            <w:rFonts w:ascii="Khmer MEF1" w:eastAsiaTheme="minorHAnsi" w:hAnsi="Khmer MEF1" w:cs="Khmer MEF1"/>
            <w:cs/>
            <w:rPrChange w:id="37971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</w:rPr>
            </w:rPrChange>
          </w:rPr>
          <w:delText>គោលការណ៍ណែនាំ</w:delText>
        </w:r>
        <w:r w:rsidRPr="00E33574" w:rsidDel="009B6885">
          <w:rPr>
            <w:rFonts w:ascii="Khmer MEF1" w:eastAsiaTheme="minorHAnsi" w:hAnsi="Khmer MEF1" w:cs="Khmer MEF1"/>
            <w:cs/>
            <w:rPrChange w:id="37972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cs/>
              </w:rPr>
            </w:rPrChange>
          </w:rPr>
          <w:delText>នេះ</w:delText>
        </w:r>
        <w:r w:rsidRPr="00E33574" w:rsidDel="009B6885">
          <w:rPr>
            <w:rFonts w:ascii="Khmer MEF1" w:eastAsiaTheme="minorHAnsi" w:hAnsi="Khmer MEF1" w:cs="Khmer MEF1"/>
            <w:lang w:val="ca-ES"/>
            <w:rPrChange w:id="37973" w:author="Kem Sereyboth" w:date="2023-07-19T16:59:00Z">
              <w:rPr>
                <w:rFonts w:ascii="Khmer MEF1" w:eastAsia="Times New Roman" w:hAnsi="Khmer MEF1" w:cs="Khmer MEF1"/>
                <w:spacing w:val="-2"/>
                <w:sz w:val="24"/>
                <w:szCs w:val="24"/>
                <w:lang w:val="ca-ES"/>
              </w:rPr>
            </w:rPrChange>
          </w:rPr>
          <w:delText xml:space="preserve"> </w:delText>
        </w:r>
        <w:r w:rsidR="00D556A5" w:rsidRPr="00F55550" w:rsidDel="009B6885">
          <w:rPr>
            <w:rFonts w:ascii="Khmer MEF1" w:hAnsi="Khmer MEF1" w:cs="Khmer MEF1"/>
            <w:cs/>
          </w:rPr>
          <w:delText>ប្រតិភូសវនកម្មនិងសវនករទទួលបន្ទុក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cs/>
          </w:rPr>
          <w:delText>អនុប្រធានអង្គភាពសវនកម្ម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ផ្ទៃក្នុង</w:delText>
        </w:r>
        <w:r w:rsidRPr="00F55550" w:rsidDel="009B6885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ប្រធាននាយកដ្ឋាន</w:delText>
        </w:r>
        <w:r w:rsidRPr="00F55550" w:rsidDel="009B6885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អនុប្រធាននាយកដ្ឋាន</w:delText>
        </w:r>
        <w:r w:rsidRPr="00F55550" w:rsidDel="009B6885">
          <w:rPr>
            <w:rFonts w:ascii="Khmer MEF1" w:hAnsi="Khmer MEF1" w:cs="Khmer MEF1"/>
            <w:spacing w:val="-4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spacing w:val="-4"/>
            <w:cs/>
          </w:rPr>
          <w:delText>និងប្រធានការិយាល័យក្រោមឱវាទរបស់អង្គភាពសវនកម្ម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cs/>
          </w:rPr>
          <w:delText>ផ្ទៃក្នុង</w:delText>
        </w:r>
        <w:r w:rsidR="00D556A5" w:rsidRPr="00F55550" w:rsidDel="009B6885">
          <w:rPr>
            <w:rFonts w:ascii="Khmer MEF1" w:hAnsi="Khmer MEF1" w:cs="Khmer MEF1"/>
            <w:lang w:val="ca-ES"/>
          </w:rPr>
          <w:delText xml:space="preserve"> </w:delText>
        </w:r>
        <w:r w:rsidRPr="00F55550" w:rsidDel="009B6885">
          <w:rPr>
            <w:rFonts w:ascii="Khmer MEF1" w:hAnsi="Khmer MEF1" w:cs="Khmer MEF1"/>
            <w:cs/>
          </w:rPr>
          <w:delText>ត្រូវអនុវត្តសេចក្តីណែនាំនេះឱ្យមានប្រសិទ្ធភាពចាប់ពីថ្ងៃចុះហត្ថលេខានេះតទៅ។</w:delText>
        </w:r>
      </w:del>
    </w:p>
    <w:p w14:paraId="5EB43D85" w14:textId="77777777" w:rsidR="00254A74" w:rsidRPr="00F55550" w:rsidDel="00F32C5C" w:rsidRDefault="00254A74">
      <w:pPr>
        <w:spacing w:after="0" w:line="240" w:lineRule="auto"/>
        <w:ind w:firstLine="720"/>
        <w:jc w:val="both"/>
        <w:rPr>
          <w:del w:id="37974" w:author="Sopheak Phorn" w:date="2023-08-03T13:32:00Z"/>
          <w:rFonts w:ascii="Khmer MEF1" w:hAnsi="Khmer MEF1" w:cs="Khmer MEF1"/>
          <w:sz w:val="24"/>
          <w:szCs w:val="24"/>
          <w:lang w:val="ca-ES"/>
        </w:rPr>
        <w:pPrChange w:id="37975" w:author="User" w:date="2022-09-23T02:31:00Z">
          <w:pPr>
            <w:spacing w:after="0" w:line="240" w:lineRule="auto"/>
            <w:ind w:firstLine="720"/>
          </w:pPr>
        </w:pPrChange>
      </w:pPr>
    </w:p>
    <w:p w14:paraId="54112CF5" w14:textId="02BA44A1" w:rsidR="00C465CC" w:rsidRPr="00F55550" w:rsidRDefault="0007613E">
      <w:pPr>
        <w:spacing w:after="0" w:line="240" w:lineRule="auto"/>
        <w:rPr>
          <w:rFonts w:ascii="Khmer MEF1" w:hAnsi="Khmer MEF1" w:cs="Khmer MEF1"/>
          <w:sz w:val="24"/>
          <w:szCs w:val="24"/>
          <w:lang w:val="ca-ES"/>
        </w:rPr>
      </w:pPr>
      <w:del w:id="37976" w:author="LENOVO" w:date="2022-10-02T13:12:00Z">
        <w:r w:rsidRPr="00E33574" w:rsidDel="00617436">
          <w:rPr>
            <w:rFonts w:ascii="Khmer MEF1" w:hAnsi="Khmer MEF1" w:cs="Khmer MEF1"/>
            <w:noProof/>
            <w:sz w:val="24"/>
            <w:szCs w:val="24"/>
            <w:rPrChange w:id="37977" w:author="Kem Sereyboth" w:date="2023-07-19T16:59:00Z">
              <w:rPr>
                <w:rFonts w:ascii="Khmer MEF1" w:eastAsia="Times New Roman" w:hAnsi="Khmer MEF1" w:cs="Khmer MEF1"/>
                <w:noProof/>
                <w:sz w:val="24"/>
                <w:szCs w:val="22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4F9A1B" wp14:editId="52D8EC88">
                  <wp:simplePos x="0" y="0"/>
                  <wp:positionH relativeFrom="column">
                    <wp:posOffset>2324100</wp:posOffset>
                  </wp:positionH>
                  <wp:positionV relativeFrom="paragraph">
                    <wp:posOffset>4762</wp:posOffset>
                  </wp:positionV>
                  <wp:extent cx="3909060" cy="2733675"/>
                  <wp:effectExtent l="0" t="0" r="0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909060" cy="27336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DCE5EC" w14:textId="77777777" w:rsidR="00731B72" w:rsidRPr="00A3685D" w:rsidRDefault="00731B72" w:rsidP="00212068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rtl/>
                                  <w:cs/>
                                  <w:lang w:val="ca-ES"/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ថ្ងៃ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</w:rPr>
                                <w:t xml:space="preserve">             </w:t>
                              </w:r>
                              <w:r w:rsidRPr="00A3685D">
                                <w:rPr>
                                  <w:rFonts w:ascii="Khmer MEF1" w:hAnsi="Khmer MEF1" w:cs="Khmer MEF1" w:hint="cs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       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ខែ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</w:rPr>
                                <w:t xml:space="preserve">       ​</w:t>
                              </w:r>
                              <w:r w:rsidRPr="00A3685D">
                                <w:rPr>
                                  <w:rFonts w:ascii="Khmer MEF1" w:hAnsi="Khmer MEF1" w:cs="Khmer MEF1" w:hint="cs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 xml:space="preserve"> 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</w:rPr>
                                <w:t>ឆ្នាំខាល ចត្វាស័ក ព.ស.២៥៦៦</w:t>
                              </w:r>
                            </w:p>
                            <w:p w14:paraId="186D5731" w14:textId="51E1DC7F" w:rsidR="00731B72" w:rsidRDefault="00731B72" w:rsidP="00212068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ins w:id="37978" w:author="Un Seakamey" w:date="2022-09-23T08:46:00Z"/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</w:rPr>
                              </w:pP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7979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>រាជធានីភ្នំពេញ ថ្ងៃទី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lang w:val="ca-ES"/>
                                  <w:rPrChange w:id="37980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lang w:val="ca-ES"/>
                                    </w:rPr>
                                  </w:rPrChange>
                                </w:rPr>
                                <w:t xml:space="preserve">     </w:t>
                              </w:r>
                              <w:r w:rsidRPr="00A3685D">
                                <w:rPr>
                                  <w:rFonts w:ascii="Khmer MEF1" w:hAnsi="Khmer MEF1" w:cs="Khmer MEF1"/>
                                  <w:color w:val="000000" w:themeColor="text1"/>
                                  <w:sz w:val="24"/>
                                  <w:szCs w:val="24"/>
                                  <w:cs/>
                                  <w:lang w:val="ca-ES"/>
                                  <w:rPrChange w:id="37981" w:author="socheata.ol@hotmail.com" w:date="2022-09-04T18:35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cs/>
                                      <w:lang w:val="ca-ES"/>
                                    </w:rPr>
                                  </w:rPrChange>
                                </w:rPr>
                                <w:t xml:space="preserve">      ខែ            ឆ្នាំ២០២២</w:t>
                              </w:r>
                            </w:p>
                            <w:p w14:paraId="60D4D551" w14:textId="77777777" w:rsidR="00731B72" w:rsidRPr="004A6C1E" w:rsidRDefault="00731B72" w:rsidP="00212068">
                              <w:pPr>
                                <w:tabs>
                                  <w:tab w:val="center" w:pos="7230"/>
                                </w:tabs>
                                <w:spacing w:after="0" w:line="216" w:lineRule="auto"/>
                                <w:jc w:val="center"/>
                                <w:rPr>
                                  <w:rFonts w:ascii="Khmer MEF1" w:hAnsi="Khmer MEF1" w:cs="Khmer MEF1"/>
                                  <w:color w:val="000000" w:themeColor="text1"/>
                                  <w:sz w:val="6"/>
                                  <w:szCs w:val="6"/>
                                  <w:rtl/>
                                  <w:cs/>
                                  <w:lang w:val="ca-ES"/>
                                  <w:rPrChange w:id="37982" w:author="Un Seakamey" w:date="2022-09-23T08:47:00Z">
                                    <w:rPr>
                                      <w:rFonts w:ascii="Khmer MEF1" w:hAnsi="Khmer MEF1" w:cs="Khmer MEF1"/>
                                      <w:color w:val="000000" w:themeColor="text1"/>
                                      <w:szCs w:val="22"/>
                                      <w:rtl/>
                                      <w:cs/>
                                      <w:lang w:val="ca-ES"/>
                                    </w:rPr>
                                  </w:rPrChange>
                                </w:rPr>
                              </w:pPr>
                            </w:p>
                            <w:p w14:paraId="35B6BF14" w14:textId="77777777" w:rsidR="00731B72" w:rsidRPr="00385E5C" w:rsidRDefault="00731B72" w:rsidP="00212068">
                              <w:pPr>
                                <w:spacing w:after="0"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  <w:r w:rsidRPr="00A3685D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  <w:rPrChange w:id="37983" w:author="socheata.ol@hotmail.com" w:date="2022-09-04T18:35:00Z">
                                    <w:rPr>
                                      <w:rFonts w:ascii="Khmer MEF2" w:hAnsi="Khmer MEF2" w:cs="Khmer MEF2"/>
                                      <w:color w:val="000000"/>
                                      <w:szCs w:val="22"/>
                                      <w:cs/>
                                    </w:rPr>
                                  </w:rPrChange>
                                </w:rPr>
                                <w:t>អង្គភាពសវនកម្មផ្ទៃក្នុង</w:t>
                              </w:r>
                            </w:p>
                            <w:p w14:paraId="3ECD38A9" w14:textId="77777777" w:rsidR="00731B72" w:rsidRPr="000A1131" w:rsidRDefault="00731B72" w:rsidP="00212068">
                              <w:pPr>
                                <w:spacing w:after="0"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</w:rPr>
                              </w:pPr>
                              <w:r w:rsidRPr="000A1131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</w:rPr>
                                <w:t>ប្រធាន</w:t>
                              </w:r>
                            </w:p>
                            <w:p w14:paraId="62036F6D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38D6A61A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1DAF16CD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  <w:r>
                                <w:rPr>
                                  <w:rFonts w:ascii="Khmer MEF2" w:hAnsi="Khmer MEF2" w:cs="Khmer MEF2" w:hint="cs"/>
                                  <w:color w:val="000000"/>
                                  <w:cs/>
                                </w:rPr>
                                <w:t xml:space="preserve">               </w:t>
                              </w:r>
                            </w:p>
                            <w:p w14:paraId="610A8AC4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6C7A684D" w14:textId="77777777" w:rsidR="00731B72" w:rsidRPr="00956D3A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</w:rPr>
                              </w:pPr>
                            </w:p>
                            <w:p w14:paraId="2F004FC7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3A015E3C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6188EE93" w14:textId="77777777" w:rsidR="00731B72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</w:rPr>
                              </w:pPr>
                            </w:p>
                            <w:p w14:paraId="5D3561E1" w14:textId="77777777" w:rsidR="00731B72" w:rsidRPr="00BD5318" w:rsidRDefault="00731B72" w:rsidP="000A1131">
                              <w:pPr>
                                <w:spacing w:line="216" w:lineRule="auto"/>
                                <w:jc w:val="center"/>
                                <w:rPr>
                                  <w:rFonts w:ascii="Khmer MEF2" w:hAnsi="Khmer MEF2" w:cs="Khmer MEF2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 w14:paraId="63F8E4D4" w14:textId="77777777" w:rsidR="00731B72" w:rsidRPr="00BD5318" w:rsidRDefault="00731B72" w:rsidP="000A1131">
                              <w:pPr>
                                <w:spacing w:line="216" w:lineRule="auto"/>
                                <w:rPr>
                                  <w:rFonts w:ascii="Khmer MEF2" w:hAnsi="Khmer MEF2" w:cs="Khmer MEF2"/>
                                  <w:color w:val="000000"/>
                                  <w:szCs w:val="22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94F9A1B" id="Rectangle 1" o:spid="_x0000_s1033" style="position:absolute;margin-left:183pt;margin-top:.35pt;width:307.8pt;height:2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" filled="f" stroked="f" strokeweight="2pt">
                  <v:textbox>
                    <w:txbxContent>
                      <w:p w14:paraId="3FDCE5EC" w14:textId="77777777" w:rsidR="00731B72" w:rsidRPr="00A3685D" w:rsidRDefault="00731B72" w:rsidP="00212068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rtl/>
                            <w:cs/>
                            <w:lang w:val="ca-ES"/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ថ្ងៃ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</w:rPr>
                          <w:t xml:space="preserve">             </w:t>
                        </w:r>
                        <w:r w:rsidRPr="00A3685D">
                          <w:rPr>
                            <w:rFonts w:ascii="Khmer MEF1" w:hAnsi="Khmer MEF1" w:cs="Khmer MEF1" w:hint="cs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 xml:space="preserve">        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ខែ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</w:rPr>
                          <w:t xml:space="preserve">       ​</w:t>
                        </w:r>
                        <w:r w:rsidRPr="00A3685D">
                          <w:rPr>
                            <w:rFonts w:ascii="Khmer MEF1" w:hAnsi="Khmer MEF1" w:cs="Khmer MEF1" w:hint="cs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 xml:space="preserve"> 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</w:rPr>
                          <w:t>ឆ្នាំខាល ចត្វាស័ក ព.ស.២៥៦៦</w:t>
                        </w:r>
                      </w:p>
                      <w:p w14:paraId="186D5731" w14:textId="51E1DC7F" w:rsidR="00731B72" w:rsidRDefault="00731B72" w:rsidP="00212068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ins w:id="38230" w:author="Un Seakamey" w:date="2022-09-23T08:46:00Z"/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</w:rPr>
                        </w:pP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8231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>រាជធានីភ្នំពេញ ថ្ងៃទី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lang w:val="ca-ES"/>
                            <w:rPrChange w:id="38232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lang w:val="ca-ES"/>
                              </w:rPr>
                            </w:rPrChange>
                          </w:rPr>
                          <w:t xml:space="preserve">     </w:t>
                        </w:r>
                        <w:r w:rsidRPr="00A3685D">
                          <w:rPr>
                            <w:rFonts w:ascii="Khmer MEF1" w:hAnsi="Khmer MEF1" w:cs="Khmer MEF1"/>
                            <w:color w:val="000000" w:themeColor="text1"/>
                            <w:sz w:val="24"/>
                            <w:szCs w:val="24"/>
                            <w:cs/>
                            <w:lang w:val="ca-ES"/>
                            <w:rPrChange w:id="38233" w:author="socheata.ol@hotmail.com" w:date="2022-09-04T18:35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cs/>
                                <w:lang w:val="ca-ES"/>
                              </w:rPr>
                            </w:rPrChange>
                          </w:rPr>
                          <w:t xml:space="preserve">      ខែ            ឆ្នាំ២០២២</w:t>
                        </w:r>
                      </w:p>
                      <w:p w14:paraId="60D4D551" w14:textId="77777777" w:rsidR="00731B72" w:rsidRPr="004A6C1E" w:rsidRDefault="00731B72" w:rsidP="00212068">
                        <w:pPr>
                          <w:tabs>
                            <w:tab w:val="center" w:pos="7230"/>
                          </w:tabs>
                          <w:spacing w:after="0" w:line="216" w:lineRule="auto"/>
                          <w:jc w:val="center"/>
                          <w:rPr>
                            <w:rFonts w:ascii="Khmer MEF1" w:hAnsi="Khmer MEF1" w:cs="Khmer MEF1"/>
                            <w:color w:val="000000" w:themeColor="text1"/>
                            <w:sz w:val="6"/>
                            <w:szCs w:val="6"/>
                            <w:rtl/>
                            <w:cs/>
                            <w:lang w:val="ca-ES"/>
                            <w:rPrChange w:id="38234" w:author="Un Seakamey" w:date="2022-09-23T08:47:00Z">
                              <w:rPr>
                                <w:rFonts w:ascii="Khmer MEF1" w:hAnsi="Khmer MEF1" w:cs="Khmer MEF1"/>
                                <w:color w:val="000000" w:themeColor="text1"/>
                                <w:szCs w:val="22"/>
                                <w:rtl/>
                                <w:cs/>
                                <w:lang w:val="ca-ES"/>
                              </w:rPr>
                            </w:rPrChange>
                          </w:rPr>
                        </w:pPr>
                      </w:p>
                      <w:p w14:paraId="35B6BF14" w14:textId="77777777" w:rsidR="00731B72" w:rsidRPr="00385E5C" w:rsidRDefault="00731B72" w:rsidP="00212068">
                        <w:pPr>
                          <w:spacing w:after="0"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  <w:r w:rsidRPr="00A3685D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  <w:rPrChange w:id="38235" w:author="socheata.ol@hotmail.com" w:date="2022-09-04T18:35:00Z">
                              <w:rPr>
                                <w:rFonts w:ascii="Khmer MEF2" w:hAnsi="Khmer MEF2" w:cs="Khmer MEF2"/>
                                <w:color w:val="000000"/>
                                <w:szCs w:val="22"/>
                                <w:cs/>
                              </w:rPr>
                            </w:rPrChange>
                          </w:rPr>
                          <w:t>អង្គភាពសវនកម្មផ្ទៃក្នុង</w:t>
                        </w:r>
                      </w:p>
                      <w:p w14:paraId="3ECD38A9" w14:textId="77777777" w:rsidR="00731B72" w:rsidRPr="000A1131" w:rsidRDefault="00731B72" w:rsidP="00212068">
                        <w:pPr>
                          <w:spacing w:after="0"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</w:rPr>
                        </w:pPr>
                        <w:r w:rsidRPr="000A1131">
                          <w:rPr>
                            <w:rFonts w:ascii="Khmer MEF2" w:hAnsi="Khmer MEF2" w:cs="Khmer MEF2"/>
                            <w:color w:val="000000"/>
                            <w:sz w:val="16"/>
                            <w:szCs w:val="24"/>
                            <w:cs/>
                          </w:rPr>
                          <w:t>ប្រធាន</w:t>
                        </w:r>
                      </w:p>
                      <w:p w14:paraId="62036F6D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38D6A61A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1DAF16CD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  <w:r>
                          <w:rPr>
                            <w:rFonts w:ascii="Khmer MEF2" w:hAnsi="Khmer MEF2" w:cs="Khmer MEF2" w:hint="cs"/>
                            <w:color w:val="000000"/>
                            <w:cs/>
                          </w:rPr>
                          <w:t xml:space="preserve">               </w:t>
                        </w:r>
                      </w:p>
                      <w:p w14:paraId="610A8AC4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6C7A684D" w14:textId="77777777" w:rsidR="00731B72" w:rsidRPr="00956D3A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</w:rPr>
                        </w:pPr>
                      </w:p>
                      <w:p w14:paraId="2F004FC7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3A015E3C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6188EE93" w14:textId="77777777" w:rsidR="00731B72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Cs w:val="22"/>
                          </w:rPr>
                        </w:pPr>
                      </w:p>
                      <w:p w14:paraId="5D3561E1" w14:textId="77777777" w:rsidR="00731B72" w:rsidRPr="00BD5318" w:rsidRDefault="00731B72" w:rsidP="000A1131">
                        <w:pPr>
                          <w:spacing w:line="216" w:lineRule="auto"/>
                          <w:jc w:val="center"/>
                          <w:rPr>
                            <w:rFonts w:ascii="Khmer MEF2" w:hAnsi="Khmer MEF2" w:cs="Khmer MEF2"/>
                            <w:color w:val="000000"/>
                            <w:sz w:val="14"/>
                            <w:szCs w:val="14"/>
                          </w:rPr>
                        </w:pPr>
                      </w:p>
                      <w:p w14:paraId="63F8E4D4" w14:textId="77777777" w:rsidR="00731B72" w:rsidRPr="00BD5318" w:rsidRDefault="00731B72" w:rsidP="000A1131">
                        <w:pPr>
                          <w:spacing w:line="216" w:lineRule="auto"/>
                          <w:rPr>
                            <w:rFonts w:ascii="Khmer MEF2" w:hAnsi="Khmer MEF2" w:cs="Khmer MEF2"/>
                            <w:color w:val="000000"/>
                            <w:szCs w:val="22"/>
                            <w:rtl/>
                            <w:cs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</w:del>
    </w:p>
    <w:p w14:paraId="31F684C0" w14:textId="30394DAA" w:rsidR="00556EC6" w:rsidRPr="00F55550" w:rsidRDefault="005C3437">
      <w:pPr>
        <w:spacing w:after="0" w:line="240" w:lineRule="auto"/>
        <w:rPr>
          <w:ins w:id="37984" w:author="User" w:date="2022-10-07T16:15:00Z"/>
          <w:rFonts w:ascii="Khmer MEF1" w:hAnsi="Khmer MEF1" w:cs="Khmer MEF1"/>
          <w:sz w:val="24"/>
          <w:szCs w:val="24"/>
          <w:lang w:val="ca-ES"/>
        </w:rPr>
      </w:pPr>
      <w:ins w:id="37985" w:author="LENOVO" w:date="2022-10-02T13:13:00Z">
        <w:del w:id="37986" w:author="Sopheak Phorn" w:date="2023-08-04T11:46:00Z">
          <w:r w:rsidRPr="00E33574" w:rsidDel="00354BC3">
            <w:rPr>
              <w:rFonts w:ascii="Khmer MEF1" w:hAnsi="Khmer MEF1" w:cs="Khmer MEF1"/>
              <w:noProof/>
              <w:sz w:val="24"/>
              <w:szCs w:val="24"/>
              <w:rPrChange w:id="37987" w:author="Kem Sereyboth" w:date="2023-07-19T16:59:00Z">
                <w:rPr>
                  <w:noProof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10CB03E" wp14:editId="212F659E">
                    <wp:simplePos x="0" y="0"/>
                    <wp:positionH relativeFrom="page">
                      <wp:align>left</wp:align>
                    </wp:positionH>
                    <wp:positionV relativeFrom="line">
                      <wp:posOffset>285446</wp:posOffset>
                    </wp:positionV>
                    <wp:extent cx="3541395" cy="2702256"/>
                    <wp:effectExtent l="0" t="0" r="0" b="3175"/>
                    <wp:wrapNone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1395" cy="2702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6692AA" w14:textId="77777777" w:rsidR="00731B72" w:rsidRPr="00451474" w:rsidRDefault="00731B72" w:rsidP="00617436">
                                <w:pPr>
                                  <w:tabs>
                                    <w:tab w:val="left" w:pos="720"/>
                                    <w:tab w:val="left" w:pos="1440"/>
                                    <w:tab w:val="left" w:pos="1985"/>
                                    <w:tab w:val="left" w:pos="2880"/>
                                  </w:tabs>
                                  <w:spacing w:line="233" w:lineRule="auto"/>
                                  <w:contextualSpacing/>
                                  <w:jc w:val="center"/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</w:rPr>
                                </w:pPr>
                                <w:r w:rsidRPr="00451474">
                                  <w:rPr>
                                    <w:rFonts w:ascii="Khmer MEF1" w:hAnsi="Khmer MEF1" w:cs="Khmer MEF1"/>
                                    <w:sz w:val="24"/>
                                    <w:szCs w:val="24"/>
                                    <w:cs/>
                                  </w:rPr>
                                  <w:t>បានឃើញ និងឯកភាព</w:t>
                                </w:r>
                              </w:p>
                              <w:p w14:paraId="771543D2" w14:textId="698BE612" w:rsidR="00731B72" w:rsidRPr="00451474" w:rsidRDefault="00731B72" w:rsidP="0061743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ថ្ងៃ</w:t>
                                </w:r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 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       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ខែ</w:t>
                                </w:r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       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ឆ្នាំ</w:t>
                                </w:r>
                                <w:ins w:id="37988" w:author="Kem Sereyboth" w:date="2023-06-20T14:57:00Z">
                                  <w:r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ថោះ</w:t>
                                  </w:r>
                                </w:ins>
                                <w:del w:id="37989" w:author="Kem Sereyboth" w:date="2023-06-20T14:57:00Z">
                                  <w:r w:rsidRPr="00451474" w:rsidDel="005C3437"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ខាល</w:delText>
                                  </w:r>
                                </w:del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 </w:t>
                                </w:r>
                                <w:ins w:id="37990" w:author="Kem Sereyboth" w:date="2023-06-20T14:57:00Z">
                                  <w:r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បញ្ជ</w:t>
                                  </w:r>
                                </w:ins>
                                <w:del w:id="37991" w:author="Kem Sereyboth" w:date="2023-06-20T14:57:00Z">
                                  <w:r w:rsidRPr="00451474" w:rsidDel="005C3437"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ចត្វា</w:delText>
                                  </w:r>
                                </w:del>
                                <w:r w:rsidRPr="00451474"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 xml:space="preserve">ស័ក </w:t>
                                </w:r>
                                <w:r>
                                  <w:rPr>
                                    <w:rFonts w:ascii="Khmer MEF1" w:hAnsi="Khmer MEF1" w:cs="Khmer MEF1" w:hint="cs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ព.</w:t>
                                </w:r>
                                <w:r w:rsidRPr="00451474">
                                  <w:rPr>
                                    <w:rFonts w:ascii="Khmer MEF1" w:hAnsi="Khmer MEF1" w:cs="Khmer MEF1"/>
                                    <w:i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  <w:t>ស.២៥៦</w:t>
                                </w:r>
                                <w:ins w:id="37992" w:author="Kem Sereyboth" w:date="2023-06-20T14:57:00Z">
                                  <w:r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៧</w:t>
                                  </w:r>
                                </w:ins>
                                <w:del w:id="37993" w:author="Kem Sereyboth" w:date="2023-06-20T14:57:00Z">
                                  <w:r w:rsidRPr="00451474" w:rsidDel="005C3437">
                                    <w:rPr>
                                      <w:rFonts w:ascii="Khmer MEF1" w:hAnsi="Khmer MEF1" w:cs="Khmer MEF1" w:hint="cs"/>
                                      <w:i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៦</w:delText>
                                  </w:r>
                                </w:del>
                              </w:p>
                              <w:p w14:paraId="05D7B4BF" w14:textId="22D8E104" w:rsidR="00731B72" w:rsidRPr="00312B70" w:rsidRDefault="00731B72" w:rsidP="00617436">
                                <w:pPr>
                                  <w:spacing w:after="0"/>
                                  <w:jc w:val="center"/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  <w:lang w:val="ca-ES"/>
                                  </w:rPr>
                                </w:pPr>
                                <w:r w:rsidRPr="00451474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>រាជធានីភ្នំពេញ ថ្ងៃទី</w:t>
                                </w:r>
                                <w:r w:rsidRPr="00451474">
                                  <w:rPr>
                                    <w:rFonts w:ascii="Khmer MEF1" w:eastAsia="Times New Roman" w:hAnsi="Khmer MEF1" w:cs="Khmer MEF1" w:hint="cs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 xml:space="preserve">    </w:t>
                                </w:r>
                                <w:r w:rsidRPr="006E6058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7994" w:author="Sopheak Phorn" w:date="2023-07-28T09:16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451474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>ខែ</w:t>
                                </w:r>
                                <w:ins w:id="37995" w:author="User" w:date="2022-11-03T23:40:00Z">
                                  <w:r w:rsidRPr="006E6058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7996" w:author="Sopheak Phorn" w:date="2023-07-28T09:16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t xml:space="preserve"> </w:t>
                                  </w:r>
                                  <w:del w:id="37997" w:author="Kem Sereyboth" w:date="2023-06-20T14:55:00Z">
                                    <w:r w:rsidRPr="006E6058" w:rsidDel="005C3437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ca-ES"/>
                                        <w:rPrChange w:id="37998" w:author="Sopheak Phorn" w:date="2023-07-28T09:16:00Z">
                                          <w:rPr>
                                            <w:rFonts w:ascii="Khmer MEF1" w:eastAsia="Times New Roman" w:hAnsi="Khmer MEF1" w:cs="Khmer MEF1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</w:rPr>
                                        </w:rPrChange>
                                      </w:rPr>
                                      <w:delText xml:space="preserve"> </w:delText>
                                    </w:r>
                                  </w:del>
                                  <w:r w:rsidRPr="006E6058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7999" w:author="Sopheak Phorn" w:date="2023-07-28T09:16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t xml:space="preserve">   </w:t>
                                  </w:r>
                                </w:ins>
                                <w:ins w:id="38000" w:author="User" w:date="2022-11-03T23:41:00Z">
                                  <w:r w:rsidRPr="006E6058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ca-ES"/>
                                      <w:rPrChange w:id="38001" w:author="Sopheak Phorn" w:date="2023-07-28T09:16:00Z">
                                        <w:rPr>
                                          <w:rFonts w:ascii="Khmer MEF1" w:eastAsia="Times New Roman" w:hAnsi="Khmer MEF1" w:cs="Khmer MEF1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rPrChange>
                                    </w:rPr>
                                    <w:t xml:space="preserve">  </w:t>
                                  </w:r>
                                </w:ins>
                                <w:del w:id="38002" w:author="User" w:date="2022-11-03T23:40:00Z">
                                  <w:r w:rsidDel="00F347BD">
                                    <w:rPr>
                                      <w:rFonts w:ascii="Khmer MEF1" w:eastAsia="Times New Roman" w:hAnsi="Khmer MEF1" w:cs="Khmer MEF1" w:hint="cs"/>
                                      <w:i/>
                                      <w:color w:val="000000"/>
                                      <w:sz w:val="24"/>
                                      <w:szCs w:val="24"/>
                                      <w:cs/>
                                    </w:rPr>
                                    <w:delText>តុលា</w:delText>
                                  </w:r>
                                </w:del>
                                <w:r w:rsidRPr="006E6058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lang w:val="ca-ES"/>
                                    <w:rPrChange w:id="38003" w:author="Sopheak Phorn" w:date="2023-07-28T09:16:00Z">
                                      <w:rPr>
                                        <w:rFonts w:ascii="Khmer MEF1" w:eastAsia="Times New Roman" w:hAnsi="Khmer MEF1" w:cs="Khmer MEF1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  <w:r w:rsidRPr="00451474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  <w:cs/>
                                  </w:rPr>
                                  <w:t>ឆ្នាំ២០២</w:t>
                                </w:r>
                                <w:ins w:id="38004" w:author="Kem Sereyboth" w:date="2023-06-20T14:57:00Z">
                                  <w:r>
                                    <w:rPr>
                                      <w:rFonts w:ascii="Khmer MEF1" w:eastAsia="Times New Roman" w:hAnsi="Khmer MEF1" w:cs="Khmer MEF1" w:hint="cs"/>
                                      <w:i/>
                                      <w:color w:val="000000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t>៣</w:t>
                                  </w:r>
                                </w:ins>
                                <w:del w:id="38005" w:author="Kem Sereyboth" w:date="2023-06-20T14:57:00Z">
                                  <w:r w:rsidDel="005C3437">
                                    <w:rPr>
                                      <w:rFonts w:ascii="Khmer MEF1" w:eastAsia="Times New Roman" w:hAnsi="Khmer MEF1" w:cs="Khmer MEF1" w:hint="cs"/>
                                      <w:i/>
                                      <w:color w:val="000000"/>
                                      <w:sz w:val="24"/>
                                      <w:szCs w:val="24"/>
                                      <w:cs/>
                                      <w:lang w:val="ca-ES"/>
                                    </w:rPr>
                                    <w:delText>២</w:delText>
                                  </w:r>
                                </w:del>
                              </w:p>
                              <w:p w14:paraId="6EE634A3" w14:textId="77777777" w:rsidR="00731B72" w:rsidRPr="00385E5C" w:rsidRDefault="00731B72" w:rsidP="005C3437">
                                <w:pPr>
                                  <w:spacing w:after="0" w:line="216" w:lineRule="auto"/>
                                  <w:jc w:val="center"/>
                                  <w:rPr>
                                    <w:ins w:id="38006" w:author="Kem Sereyboth" w:date="2023-06-20T14:56:00Z"/>
                                    <w:rFonts w:ascii="Khmer MEF2" w:hAnsi="Khmer MEF2" w:cs="Khmer MEF2"/>
                                    <w:color w:val="000000"/>
                                    <w:szCs w:val="22"/>
                                  </w:rPr>
                                </w:pPr>
                                <w:ins w:id="38007" w:author="Kem Sereyboth" w:date="2023-06-20T14:56:00Z">
                                  <w:r w:rsidRPr="003E4DEC">
                                    <w:rPr>
                                      <w:rFonts w:ascii="Khmer MEF2" w:hAnsi="Khmer MEF2" w:cs="Khmer MEF2"/>
                                      <w:color w:val="000000"/>
                                      <w:sz w:val="16"/>
                                      <w:szCs w:val="24"/>
                                      <w:cs/>
                                    </w:rPr>
                                    <w:t>អង្គភាពសវនកម្មផ្ទៃក្នុ</w:t>
                                  </w:r>
                                  <w:del w:id="38008" w:author="Sopheak Phorn" w:date="2023-08-04T11:46:00Z">
                                    <w:r w:rsidRPr="003E4DEC" w:rsidDel="00354BC3">
                                      <w:rPr>
                                        <w:rFonts w:ascii="Khmer MEF2" w:hAnsi="Khmer MEF2" w:cs="Khmer MEF2"/>
                                        <w:color w:val="000000"/>
                                        <w:sz w:val="16"/>
                                        <w:szCs w:val="24"/>
                                        <w:cs/>
                                      </w:rPr>
                                      <w:delText>ង</w:delText>
                                    </w:r>
                                  </w:del>
                                </w:ins>
                              </w:p>
                              <w:p w14:paraId="107E39BE" w14:textId="77777777" w:rsidR="00731B72" w:rsidRPr="000A1131" w:rsidRDefault="00731B72" w:rsidP="005C3437">
                                <w:pPr>
                                  <w:spacing w:after="0" w:line="216" w:lineRule="auto"/>
                                  <w:jc w:val="center"/>
                                  <w:rPr>
                                    <w:ins w:id="38009" w:author="Kem Sereyboth" w:date="2023-06-20T14:56:00Z"/>
                                    <w:rFonts w:ascii="Khmer MEF2" w:hAnsi="Khmer MEF2" w:cs="Khmer MEF2"/>
                                    <w:color w:val="000000"/>
                                    <w:sz w:val="16"/>
                                    <w:szCs w:val="24"/>
                                  </w:rPr>
                                </w:pPr>
                                <w:ins w:id="38010" w:author="Kem Sereyboth" w:date="2023-06-20T14:56:00Z">
                                  <w:r w:rsidRPr="000A1131">
                                    <w:rPr>
                                      <w:rFonts w:ascii="Khmer MEF2" w:hAnsi="Khmer MEF2" w:cs="Khmer MEF2"/>
                                      <w:color w:val="000000"/>
                                      <w:sz w:val="16"/>
                                      <w:szCs w:val="24"/>
                                      <w:cs/>
                                    </w:rPr>
                                    <w:t>ប្រធាន</w:t>
                                  </w:r>
                                </w:ins>
                              </w:p>
                              <w:p w14:paraId="3F3DB4C4" w14:textId="38AA0DF5" w:rsidR="00731B72" w:rsidRPr="00451474" w:rsidRDefault="00731B72" w:rsidP="005C3437">
                                <w:pPr>
                                  <w:jc w:val="center"/>
                                  <w:rPr>
                                    <w:rFonts w:cs="Khmer OS"/>
                                    <w:sz w:val="24"/>
                                    <w:szCs w:val="24"/>
                                  </w:rPr>
                                </w:pPr>
                                <w:del w:id="38011" w:author="Kem Sereyboth" w:date="2023-06-20T14:56:00Z">
                                  <w:r w:rsidRPr="00451474" w:rsidDel="005C3437">
                                    <w:rPr>
                                      <w:rFonts w:ascii="Khmer MEF2" w:hAnsi="Khmer MEF2" w:cs="Khmer MEF2" w:hint="cs"/>
                                      <w:sz w:val="24"/>
                                      <w:szCs w:val="24"/>
                                      <w:cs/>
                                    </w:rPr>
                                    <w:delText>ប្រធានអង្គភាព</w:delText>
                                  </w:r>
                                </w:del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0CB03E" id="Text Box 8" o:spid="_x0000_s1034" type="#_x0000_t202" style="position:absolute;margin-left:0;margin-top:22.5pt;width:278.85pt;height:212.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" filled="f" stroked="f">
                    <v:textbox>
                      <w:txbxContent>
                        <w:p w14:paraId="216692AA" w14:textId="77777777" w:rsidR="00731B72" w:rsidRPr="00451474" w:rsidRDefault="00731B72" w:rsidP="00617436">
                          <w:pPr>
                            <w:tabs>
                              <w:tab w:val="left" w:pos="720"/>
                              <w:tab w:val="left" w:pos="1440"/>
                              <w:tab w:val="left" w:pos="1985"/>
                              <w:tab w:val="left" w:pos="2880"/>
                            </w:tabs>
                            <w:spacing w:line="233" w:lineRule="auto"/>
                            <w:contextualSpacing/>
                            <w:jc w:val="center"/>
                            <w:rPr>
                              <w:rFonts w:ascii="Khmer MEF1" w:hAnsi="Khmer MEF1" w:cs="Khmer MEF1"/>
                              <w:sz w:val="24"/>
                              <w:szCs w:val="24"/>
                            </w:rPr>
                          </w:pPr>
                          <w:r w:rsidRPr="00451474">
                            <w:rPr>
                              <w:rFonts w:ascii="Khmer MEF1" w:hAnsi="Khmer MEF1" w:cs="Khmer MEF1"/>
                              <w:sz w:val="24"/>
                              <w:szCs w:val="24"/>
                              <w:cs/>
                            </w:rPr>
                            <w:t>បានឃើញ និងឯកភាព</w:t>
                          </w:r>
                        </w:p>
                        <w:p w14:paraId="771543D2" w14:textId="698BE612" w:rsidR="00731B72" w:rsidRPr="00451474" w:rsidRDefault="00731B72" w:rsidP="00617436">
                          <w:pPr>
                            <w:spacing w:after="0" w:line="240" w:lineRule="auto"/>
                            <w:jc w:val="center"/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lang w:val="ca-ES"/>
                            </w:rPr>
                          </w:pP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ថ្ងៃ</w:t>
                          </w:r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 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       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ខែ</w:t>
                          </w:r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       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ឆ្នាំ</w:t>
                          </w:r>
                          <w:ins w:id="38264" w:author="Kem Sereyboth" w:date="2023-06-20T14:57:00Z">
                            <w:r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t>ថោះ</w:t>
                            </w:r>
                          </w:ins>
                          <w:del w:id="38265" w:author="Kem Sereyboth" w:date="2023-06-20T14:57:00Z">
                            <w:r w:rsidRPr="00451474" w:rsidDel="005C3437"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ខាល</w:delText>
                            </w:r>
                          </w:del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 </w:t>
                          </w:r>
                          <w:ins w:id="38266" w:author="Kem Sereyboth" w:date="2023-06-20T14:57:00Z">
                            <w:r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បញ្ជ</w:t>
                            </w:r>
                          </w:ins>
                          <w:del w:id="38267" w:author="Kem Sereyboth" w:date="2023-06-20T14:57:00Z">
                            <w:r w:rsidRPr="00451474" w:rsidDel="005C3437"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ចត្វា</w:delText>
                            </w:r>
                          </w:del>
                          <w:r w:rsidRPr="00451474"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 xml:space="preserve">ស័ក </w:t>
                          </w:r>
                          <w:r>
                            <w:rPr>
                              <w:rFonts w:ascii="Khmer MEF1" w:hAnsi="Khmer MEF1" w:cs="Khmer MEF1" w:hint="cs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ព.</w:t>
                          </w:r>
                          <w:r w:rsidRPr="00451474">
                            <w:rPr>
                              <w:rFonts w:ascii="Khmer MEF1" w:hAnsi="Khmer MEF1" w:cs="Khmer MEF1"/>
                              <w:i/>
                              <w:sz w:val="24"/>
                              <w:szCs w:val="24"/>
                              <w:cs/>
                              <w:lang w:val="ca-ES"/>
                            </w:rPr>
                            <w:t>ស.២៥៦</w:t>
                          </w:r>
                          <w:ins w:id="38268" w:author="Kem Sereyboth" w:date="2023-06-20T14:57:00Z">
                            <w:r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t>៧</w:t>
                            </w:r>
                          </w:ins>
                          <w:del w:id="38269" w:author="Kem Sereyboth" w:date="2023-06-20T14:57:00Z">
                            <w:r w:rsidRPr="00451474" w:rsidDel="005C3437">
                              <w:rPr>
                                <w:rFonts w:ascii="Khmer MEF1" w:hAnsi="Khmer MEF1" w:cs="Khmer MEF1" w:hint="cs"/>
                                <w:i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៦</w:delText>
                            </w:r>
                          </w:del>
                        </w:p>
                        <w:p w14:paraId="05D7B4BF" w14:textId="22D8E104" w:rsidR="00731B72" w:rsidRPr="00312B70" w:rsidRDefault="00731B72" w:rsidP="00617436">
                          <w:pPr>
                            <w:spacing w:after="0"/>
                            <w:jc w:val="center"/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  <w:lang w:val="ca-ES"/>
                            </w:rPr>
                          </w:pPr>
                          <w:r w:rsidRPr="00451474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>រាជធានីភ្នំពេញ ថ្ងៃទី</w:t>
                          </w:r>
                          <w:r w:rsidRPr="00451474">
                            <w:rPr>
                              <w:rFonts w:ascii="Khmer MEF1" w:eastAsia="Times New Roman" w:hAnsi="Khmer MEF1" w:cs="Khmer MEF1" w:hint="cs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 xml:space="preserve">    </w:t>
                          </w:r>
                          <w:r w:rsidRPr="006E6058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8270" w:author="Sopheak Phorn" w:date="2023-07-28T09:16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</w:t>
                          </w:r>
                          <w:r w:rsidRPr="00451474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>ខែ</w:t>
                          </w:r>
                          <w:ins w:id="38271" w:author="User" w:date="2022-11-03T23:40:00Z">
                            <w:r w:rsidRPr="006E6058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8272" w:author="Sopheak Phorn" w:date="2023-07-28T09:16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t xml:space="preserve"> </w:t>
                            </w:r>
                            <w:del w:id="38273" w:author="Kem Sereyboth" w:date="2023-06-20T14:55:00Z">
                              <w:r w:rsidRPr="006E6058" w:rsidDel="005C3437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  <w:lang w:val="ca-ES"/>
                                  <w:rPrChange w:id="38274" w:author="Sopheak Phorn" w:date="2023-07-28T09:16:00Z">
                                    <w:rPr>
                                      <w:rFonts w:ascii="Khmer MEF1" w:eastAsia="Times New Roman" w:hAnsi="Khmer MEF1" w:cs="Khmer MEF1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w:rPrChange>
                                </w:rPr>
                                <w:delText xml:space="preserve"> </w:delText>
                              </w:r>
                            </w:del>
                            <w:r w:rsidRPr="006E6058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8275" w:author="Sopheak Phorn" w:date="2023-07-28T09:16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t xml:space="preserve">   </w:t>
                            </w:r>
                          </w:ins>
                          <w:ins w:id="38276" w:author="User" w:date="2022-11-03T23:41:00Z">
                            <w:r w:rsidRPr="006E6058">
                              <w:rPr>
                                <w:rFonts w:ascii="Khmer MEF1" w:eastAsia="Times New Roman" w:hAnsi="Khmer MEF1" w:cs="Khmer MEF1"/>
                                <w:i/>
                                <w:color w:val="000000"/>
                                <w:sz w:val="24"/>
                                <w:szCs w:val="24"/>
                                <w:lang w:val="ca-ES"/>
                                <w:rPrChange w:id="38277" w:author="Sopheak Phorn" w:date="2023-07-28T09:16:00Z">
                                  <w:rPr>
                                    <w:rFonts w:ascii="Khmer MEF1" w:eastAsia="Times New Roman" w:hAnsi="Khmer MEF1" w:cs="Khmer MEF1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w:rPrChange>
                              </w:rPr>
                              <w:t xml:space="preserve">  </w:t>
                            </w:r>
                          </w:ins>
                          <w:del w:id="38278" w:author="User" w:date="2022-11-03T23:40:00Z">
                            <w:r w:rsidDel="00F347BD">
                              <w:rPr>
                                <w:rFonts w:ascii="Khmer MEF1" w:eastAsia="Times New Roman" w:hAnsi="Khmer MEF1" w:cs="Khmer MEF1" w:hint="cs"/>
                                <w:i/>
                                <w:color w:val="000000"/>
                                <w:sz w:val="24"/>
                                <w:szCs w:val="24"/>
                                <w:cs/>
                              </w:rPr>
                              <w:delText>តុលា</w:delText>
                            </w:r>
                          </w:del>
                          <w:r w:rsidRPr="006E6058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lang w:val="ca-ES"/>
                              <w:rPrChange w:id="38279" w:author="Sopheak Phorn" w:date="2023-07-28T09:16:00Z">
                                <w:rPr>
                                  <w:rFonts w:ascii="Khmer MEF1" w:eastAsia="Times New Roman" w:hAnsi="Khmer MEF1" w:cs="Khmer MEF1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w:rPrChange>
                            </w:rPr>
                            <w:t xml:space="preserve"> </w:t>
                          </w:r>
                          <w:r w:rsidRPr="00451474">
                            <w:rPr>
                              <w:rFonts w:ascii="Khmer MEF1" w:eastAsia="Times New Roman" w:hAnsi="Khmer MEF1" w:cs="Khmer MEF1"/>
                              <w:i/>
                              <w:color w:val="000000"/>
                              <w:sz w:val="24"/>
                              <w:szCs w:val="24"/>
                              <w:cs/>
                            </w:rPr>
                            <w:t>ឆ្នាំ២០២</w:t>
                          </w:r>
                          <w:ins w:id="38280" w:author="Kem Sereyboth" w:date="2023-06-20T14:57:00Z">
                            <w:r>
                              <w:rPr>
                                <w:rFonts w:ascii="Khmer MEF1" w:eastAsia="Times New Roman" w:hAnsi="Khmer MEF1" w:cs="Khmer MEF1" w:hint="cs"/>
                                <w:i/>
                                <w:color w:val="000000"/>
                                <w:sz w:val="24"/>
                                <w:szCs w:val="24"/>
                                <w:cs/>
                                <w:lang w:val="ca-ES"/>
                              </w:rPr>
                              <w:t>៣</w:t>
                            </w:r>
                          </w:ins>
                          <w:del w:id="38281" w:author="Kem Sereyboth" w:date="2023-06-20T14:57:00Z">
                            <w:r w:rsidDel="005C3437">
                              <w:rPr>
                                <w:rFonts w:ascii="Khmer MEF1" w:eastAsia="Times New Roman" w:hAnsi="Khmer MEF1" w:cs="Khmer MEF1" w:hint="cs"/>
                                <w:i/>
                                <w:color w:val="000000"/>
                                <w:sz w:val="24"/>
                                <w:szCs w:val="24"/>
                                <w:cs/>
                                <w:lang w:val="ca-ES"/>
                              </w:rPr>
                              <w:delText>២</w:delText>
                            </w:r>
                          </w:del>
                        </w:p>
                        <w:p w14:paraId="6EE634A3" w14:textId="77777777" w:rsidR="00731B72" w:rsidRPr="00385E5C" w:rsidRDefault="00731B72" w:rsidP="005C3437">
                          <w:pPr>
                            <w:spacing w:after="0" w:line="216" w:lineRule="auto"/>
                            <w:jc w:val="center"/>
                            <w:rPr>
                              <w:ins w:id="38282" w:author="Kem Sereyboth" w:date="2023-06-20T14:56:00Z"/>
                              <w:rFonts w:ascii="Khmer MEF2" w:hAnsi="Khmer MEF2" w:cs="Khmer MEF2"/>
                              <w:color w:val="000000"/>
                              <w:szCs w:val="22"/>
                            </w:rPr>
                          </w:pPr>
                          <w:ins w:id="38283" w:author="Kem Sereyboth" w:date="2023-06-20T14:56:00Z">
                            <w:r w:rsidRPr="003E4DEC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</w:rPr>
                              <w:t>អង្គភាពសវនកម្មផ្ទៃក្នុ</w:t>
                            </w:r>
                            <w:del w:id="38284" w:author="Sopheak Phorn" w:date="2023-08-04T11:46:00Z">
                              <w:r w:rsidRPr="003E4DEC" w:rsidDel="00354BC3">
                                <w:rPr>
                                  <w:rFonts w:ascii="Khmer MEF2" w:hAnsi="Khmer MEF2" w:cs="Khmer MEF2"/>
                                  <w:color w:val="000000"/>
                                  <w:sz w:val="16"/>
                                  <w:szCs w:val="24"/>
                                  <w:cs/>
                                </w:rPr>
                                <w:delText>ង</w:delText>
                              </w:r>
                            </w:del>
                          </w:ins>
                        </w:p>
                        <w:p w14:paraId="107E39BE" w14:textId="77777777" w:rsidR="00731B72" w:rsidRPr="000A1131" w:rsidRDefault="00731B72" w:rsidP="005C3437">
                          <w:pPr>
                            <w:spacing w:after="0" w:line="216" w:lineRule="auto"/>
                            <w:jc w:val="center"/>
                            <w:rPr>
                              <w:ins w:id="38285" w:author="Kem Sereyboth" w:date="2023-06-20T14:56:00Z"/>
                              <w:rFonts w:ascii="Khmer MEF2" w:hAnsi="Khmer MEF2" w:cs="Khmer MEF2"/>
                              <w:color w:val="000000"/>
                              <w:sz w:val="16"/>
                              <w:szCs w:val="24"/>
                            </w:rPr>
                          </w:pPr>
                          <w:ins w:id="38286" w:author="Kem Sereyboth" w:date="2023-06-20T14:56:00Z">
                            <w:r w:rsidRPr="000A1131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</w:rPr>
                              <w:t>ប្រធាន</w:t>
                            </w:r>
                          </w:ins>
                        </w:p>
                        <w:p w14:paraId="3F3DB4C4" w14:textId="38AA0DF5" w:rsidR="00731B72" w:rsidRPr="00451474" w:rsidRDefault="00731B72" w:rsidP="005C3437">
                          <w:pPr>
                            <w:jc w:val="center"/>
                            <w:rPr>
                              <w:rFonts w:cs="Khmer OS"/>
                              <w:sz w:val="24"/>
                              <w:szCs w:val="24"/>
                            </w:rPr>
                          </w:pPr>
                          <w:del w:id="38287" w:author="Kem Sereyboth" w:date="2023-06-20T14:56:00Z">
                            <w:r w:rsidRPr="00451474" w:rsidDel="005C3437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</w:rPr>
                              <w:delText>ប្រធានអង្គភាព</w:delText>
                            </w:r>
                          </w:del>
                        </w:p>
                      </w:txbxContent>
                    </v:textbox>
                    <w10:wrap anchorx="page" anchory="line"/>
                  </v:shape>
                </w:pict>
              </mc:Fallback>
            </mc:AlternateContent>
          </w:r>
        </w:del>
      </w:ins>
    </w:p>
    <w:p w14:paraId="1106F5B7" w14:textId="208B55A6" w:rsidR="00556EC6" w:rsidRPr="00F55550" w:rsidRDefault="00556EC6">
      <w:pPr>
        <w:rPr>
          <w:ins w:id="38012" w:author="User" w:date="2022-10-07T16:15:00Z"/>
          <w:rFonts w:ascii="Khmer MEF1" w:hAnsi="Khmer MEF1" w:cs="Khmer MEF1"/>
          <w:sz w:val="24"/>
          <w:szCs w:val="24"/>
          <w:lang w:val="ca-ES"/>
        </w:rPr>
        <w:pPrChange w:id="38013" w:author="User" w:date="2022-10-07T16:15:00Z">
          <w:pPr>
            <w:spacing w:after="0" w:line="240" w:lineRule="auto"/>
          </w:pPr>
        </w:pPrChange>
      </w:pPr>
    </w:p>
    <w:p w14:paraId="3C59AA49" w14:textId="7337A6FD" w:rsidR="00556EC6" w:rsidRPr="00F55550" w:rsidRDefault="00556EC6">
      <w:pPr>
        <w:rPr>
          <w:ins w:id="38014" w:author="User" w:date="2022-10-07T16:15:00Z"/>
          <w:rFonts w:ascii="Khmer MEF1" w:hAnsi="Khmer MEF1" w:cs="Khmer MEF1"/>
          <w:sz w:val="24"/>
          <w:szCs w:val="24"/>
          <w:lang w:val="ca-ES"/>
        </w:rPr>
        <w:pPrChange w:id="38015" w:author="User" w:date="2022-10-07T16:15:00Z">
          <w:pPr>
            <w:spacing w:after="0" w:line="240" w:lineRule="auto"/>
          </w:pPr>
        </w:pPrChange>
      </w:pPr>
    </w:p>
    <w:p w14:paraId="642AE809" w14:textId="12DE3BA5" w:rsidR="00556EC6" w:rsidRPr="00F55550" w:rsidDel="00B336FF" w:rsidRDefault="00556EC6">
      <w:pPr>
        <w:pStyle w:val="Heading1"/>
        <w:spacing w:before="160" w:line="240" w:lineRule="auto"/>
        <w:jc w:val="center"/>
        <w:rPr>
          <w:del w:id="38016" w:author="LENOVO" w:date="2022-10-08T11:35:00Z"/>
          <w:rFonts w:ascii="Khmer MEF1" w:hAnsi="Khmer MEF1" w:cs="Khmer MEF1"/>
          <w:color w:val="auto"/>
          <w:sz w:val="24"/>
          <w:szCs w:val="24"/>
          <w:lang w:val="ca-ES"/>
        </w:rPr>
      </w:pPr>
    </w:p>
    <w:p w14:paraId="72A2E5A1" w14:textId="77777777" w:rsidR="00B336FF" w:rsidRPr="00E33574" w:rsidRDefault="00B336FF">
      <w:pPr>
        <w:rPr>
          <w:ins w:id="38017" w:author="User" w:date="2022-11-03T22:57:00Z"/>
          <w:lang w:val="ca-ES"/>
          <w:rPrChange w:id="38018" w:author="Kem Sereyboth" w:date="2023-07-19T16:59:00Z">
            <w:rPr>
              <w:ins w:id="38019" w:author="User" w:date="2022-11-03T22:57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8020" w:author="User" w:date="2022-11-03T22:57:00Z">
          <w:pPr>
            <w:spacing w:after="0" w:line="240" w:lineRule="auto"/>
          </w:pPr>
        </w:pPrChange>
      </w:pPr>
    </w:p>
    <w:p w14:paraId="1ADE5747" w14:textId="636A4127" w:rsidR="00556EC6" w:rsidRPr="00F55550" w:rsidDel="00C130E0" w:rsidRDefault="00556EC6" w:rsidP="00556EC6">
      <w:pPr>
        <w:rPr>
          <w:ins w:id="38021" w:author="User" w:date="2022-10-07T16:15:00Z"/>
          <w:del w:id="38022" w:author="LENOVO" w:date="2022-10-08T10:20:00Z"/>
          <w:rFonts w:ascii="Khmer MEF1" w:hAnsi="Khmer MEF1" w:cs="Khmer MEF1"/>
          <w:sz w:val="24"/>
          <w:szCs w:val="24"/>
          <w:lang w:val="ca-ES"/>
        </w:rPr>
      </w:pPr>
    </w:p>
    <w:p w14:paraId="7E524FE7" w14:textId="36D04FD9" w:rsidR="00556EC6" w:rsidRPr="00F55550" w:rsidDel="00C130E0" w:rsidRDefault="00556EC6" w:rsidP="00556EC6">
      <w:pPr>
        <w:rPr>
          <w:ins w:id="38023" w:author="User" w:date="2022-10-07T16:15:00Z"/>
          <w:del w:id="38024" w:author="LENOVO" w:date="2022-10-08T10:20:00Z"/>
          <w:rFonts w:ascii="Khmer MEF1" w:hAnsi="Khmer MEF1" w:cs="Khmer MEF1"/>
          <w:sz w:val="24"/>
          <w:szCs w:val="24"/>
          <w:lang w:val="ca-ES"/>
        </w:rPr>
      </w:pPr>
    </w:p>
    <w:p w14:paraId="70940648" w14:textId="79C1D8D0" w:rsidR="00556EC6" w:rsidRPr="00F55550" w:rsidDel="00C130E0" w:rsidRDefault="00556EC6" w:rsidP="00556EC6">
      <w:pPr>
        <w:rPr>
          <w:ins w:id="38025" w:author="User" w:date="2022-10-07T16:15:00Z"/>
          <w:del w:id="38026" w:author="LENOVO" w:date="2022-10-08T10:20:00Z"/>
          <w:rFonts w:ascii="Khmer MEF1" w:hAnsi="Khmer MEF1" w:cs="Khmer MEF1"/>
          <w:sz w:val="24"/>
          <w:szCs w:val="24"/>
          <w:lang w:val="ca-ES"/>
        </w:rPr>
      </w:pPr>
    </w:p>
    <w:p w14:paraId="1CA789B1" w14:textId="625A14F4" w:rsidR="00556EC6" w:rsidRPr="00F55550" w:rsidDel="00AF3103" w:rsidRDefault="00556EC6" w:rsidP="00556EC6">
      <w:pPr>
        <w:rPr>
          <w:ins w:id="38027" w:author="User" w:date="2022-10-07T16:15:00Z"/>
          <w:del w:id="38028" w:author="LENOVO" w:date="2022-10-08T11:33:00Z"/>
          <w:rFonts w:ascii="Khmer MEF1" w:hAnsi="Khmer MEF1" w:cs="Khmer MEF1"/>
          <w:sz w:val="24"/>
          <w:szCs w:val="24"/>
          <w:lang w:val="ca-ES"/>
        </w:rPr>
      </w:pPr>
    </w:p>
    <w:p w14:paraId="35500586" w14:textId="4608B6BF" w:rsidR="00AF3103" w:rsidRPr="00F55550" w:rsidDel="00745E34" w:rsidRDefault="00AF3103">
      <w:pPr>
        <w:pStyle w:val="Heading1"/>
        <w:spacing w:before="160" w:line="240" w:lineRule="auto"/>
        <w:jc w:val="center"/>
        <w:rPr>
          <w:ins w:id="38029" w:author="LENOVO" w:date="2022-10-08T11:32:00Z"/>
          <w:del w:id="38030" w:author="User" w:date="2022-11-03T23:36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3EDF96D3" w14:textId="6E5056A2" w:rsidR="00AF3103" w:rsidRPr="00F55550" w:rsidDel="00B336FF" w:rsidRDefault="00AF3103" w:rsidP="00F41F87">
      <w:pPr>
        <w:rPr>
          <w:del w:id="38031" w:author="User" w:date="2022-10-09T08:00:00Z"/>
          <w:rFonts w:ascii="Khmer MEF2" w:hAnsi="Khmer MEF2" w:cs="Khmer MEF2"/>
          <w:b/>
          <w:bCs/>
          <w:sz w:val="24"/>
          <w:szCs w:val="24"/>
          <w:lang w:val="ca-ES"/>
        </w:rPr>
      </w:pPr>
    </w:p>
    <w:p w14:paraId="1EF14E52" w14:textId="0A4EEE4D" w:rsidR="00AF3103" w:rsidRPr="00F55550" w:rsidDel="00844C85" w:rsidRDefault="00AF3103" w:rsidP="00F41F87">
      <w:pPr>
        <w:rPr>
          <w:del w:id="38032" w:author="User" w:date="2022-10-09T08:00:00Z"/>
          <w:rFonts w:ascii="Khmer MEF2" w:hAnsi="Khmer MEF2" w:cs="Khmer MEF2"/>
          <w:b/>
          <w:bCs/>
          <w:sz w:val="24"/>
          <w:szCs w:val="24"/>
          <w:lang w:val="ca-ES"/>
        </w:rPr>
      </w:pPr>
    </w:p>
    <w:p w14:paraId="033608AD" w14:textId="77777777" w:rsidR="00AF3103" w:rsidRPr="00F55550" w:rsidDel="00F41F87" w:rsidRDefault="00AF3103">
      <w:pPr>
        <w:pStyle w:val="Heading1"/>
        <w:spacing w:before="160" w:line="240" w:lineRule="auto"/>
        <w:rPr>
          <w:ins w:id="38033" w:author="LENOVO" w:date="2022-10-08T11:32:00Z"/>
          <w:del w:id="38034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  <w:pPrChange w:id="38035" w:author="User" w:date="2022-10-09T08:00:00Z">
          <w:pPr>
            <w:pStyle w:val="Heading1"/>
            <w:spacing w:before="160" w:line="240" w:lineRule="auto"/>
            <w:jc w:val="center"/>
          </w:pPr>
        </w:pPrChange>
      </w:pPr>
    </w:p>
    <w:p w14:paraId="77641633" w14:textId="77777777" w:rsidR="00AF3103" w:rsidRPr="00F55550" w:rsidDel="00F41F87" w:rsidRDefault="00AF3103">
      <w:pPr>
        <w:pStyle w:val="Heading1"/>
        <w:spacing w:before="160" w:line="240" w:lineRule="auto"/>
        <w:jc w:val="center"/>
        <w:rPr>
          <w:ins w:id="38036" w:author="LENOVO" w:date="2022-10-08T11:32:00Z"/>
          <w:del w:id="38037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0662F019" w14:textId="77777777" w:rsidR="00AF3103" w:rsidRPr="00F55550" w:rsidDel="00F41F87" w:rsidRDefault="00AF3103">
      <w:pPr>
        <w:pStyle w:val="Heading1"/>
        <w:spacing w:before="160" w:line="240" w:lineRule="auto"/>
        <w:jc w:val="center"/>
        <w:rPr>
          <w:ins w:id="38038" w:author="LENOVO" w:date="2022-10-08T11:32:00Z"/>
          <w:del w:id="38039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66347D1F" w14:textId="77777777" w:rsidR="00AF3103" w:rsidRPr="00F55550" w:rsidDel="00F41F87" w:rsidRDefault="00AF3103" w:rsidP="00AF3103">
      <w:pPr>
        <w:pStyle w:val="Heading1"/>
        <w:spacing w:before="160" w:line="240" w:lineRule="auto"/>
        <w:jc w:val="center"/>
        <w:rPr>
          <w:ins w:id="38040" w:author="LENOVO" w:date="2022-10-08T11:34:00Z"/>
          <w:del w:id="38041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2B352E08" w14:textId="77777777" w:rsidR="00AF3103" w:rsidRPr="00F55550" w:rsidDel="00F41F87" w:rsidRDefault="00AF3103">
      <w:pPr>
        <w:pStyle w:val="Heading1"/>
        <w:spacing w:before="160" w:line="240" w:lineRule="auto"/>
        <w:rPr>
          <w:ins w:id="38042" w:author="LENOVO" w:date="2022-10-08T11:35:00Z"/>
          <w:del w:id="38043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  <w:pPrChange w:id="38044" w:author="User" w:date="2022-10-09T08:00:00Z">
          <w:pPr>
            <w:pStyle w:val="Heading1"/>
            <w:spacing w:before="160" w:line="240" w:lineRule="auto"/>
            <w:jc w:val="center"/>
          </w:pPr>
        </w:pPrChange>
      </w:pPr>
    </w:p>
    <w:p w14:paraId="50146E02" w14:textId="77777777" w:rsidR="00AF3103" w:rsidRPr="00F55550" w:rsidDel="00F41F87" w:rsidRDefault="00AF3103" w:rsidP="00AF3103">
      <w:pPr>
        <w:pStyle w:val="Heading1"/>
        <w:spacing w:before="160" w:line="240" w:lineRule="auto"/>
        <w:jc w:val="center"/>
        <w:rPr>
          <w:ins w:id="38045" w:author="LENOVO" w:date="2022-10-08T11:36:00Z"/>
          <w:del w:id="38046" w:author="User" w:date="2022-10-09T08:00:00Z"/>
          <w:rFonts w:ascii="Khmer MEF2" w:hAnsi="Khmer MEF2" w:cs="Khmer MEF2"/>
          <w:b w:val="0"/>
          <w:bCs w:val="0"/>
          <w:color w:val="auto"/>
          <w:sz w:val="24"/>
          <w:szCs w:val="24"/>
          <w:lang w:val="ca-ES"/>
        </w:rPr>
      </w:pPr>
    </w:p>
    <w:p w14:paraId="2AD118E9" w14:textId="77777777" w:rsidR="00AF3103" w:rsidRPr="00F55550" w:rsidDel="00F41F87" w:rsidRDefault="00AF3103" w:rsidP="00AF3103">
      <w:pPr>
        <w:rPr>
          <w:ins w:id="38047" w:author="LENOVO" w:date="2022-10-08T11:36:00Z"/>
          <w:del w:id="38048" w:author="User" w:date="2022-10-09T08:00:00Z"/>
          <w:rFonts w:ascii="Khmer MEF2" w:hAnsi="Khmer MEF2" w:cs="Khmer MEF2"/>
          <w:sz w:val="24"/>
          <w:szCs w:val="24"/>
          <w:lang w:val="ca-ES"/>
        </w:rPr>
      </w:pPr>
    </w:p>
    <w:p w14:paraId="553F9B94" w14:textId="77777777" w:rsidR="00AF3103" w:rsidRPr="00F55550" w:rsidDel="00F41F87" w:rsidRDefault="00AF3103" w:rsidP="00AF3103">
      <w:pPr>
        <w:rPr>
          <w:ins w:id="38049" w:author="LENOVO" w:date="2022-10-08T11:36:00Z"/>
          <w:del w:id="38050" w:author="User" w:date="2022-10-09T08:01:00Z"/>
          <w:rFonts w:ascii="Khmer MEF2" w:hAnsi="Khmer MEF2" w:cs="Khmer MEF2"/>
          <w:sz w:val="24"/>
          <w:szCs w:val="24"/>
          <w:lang w:val="ca-ES"/>
        </w:rPr>
      </w:pPr>
    </w:p>
    <w:p w14:paraId="2E76A875" w14:textId="4D3778B8" w:rsidR="00C130E0" w:rsidRPr="00F16595" w:rsidDel="00F41F87" w:rsidRDefault="00C130E0">
      <w:pPr>
        <w:pStyle w:val="Heading1"/>
        <w:rPr>
          <w:del w:id="38051" w:author="User" w:date="2022-10-09T08:01:00Z"/>
          <w:color w:val="auto"/>
          <w:lang w:val="ca-ES"/>
        </w:rPr>
        <w:pPrChange w:id="38052" w:author="User" w:date="2022-10-09T08:00:00Z">
          <w:pPr>
            <w:pStyle w:val="Heading1"/>
            <w:spacing w:before="160" w:line="240" w:lineRule="auto"/>
            <w:jc w:val="center"/>
          </w:pPr>
        </w:pPrChange>
      </w:pPr>
    </w:p>
    <w:p w14:paraId="109E464B" w14:textId="77777777" w:rsidR="00AF3103" w:rsidRPr="00E33574" w:rsidDel="00B868E1" w:rsidRDefault="00AF3103">
      <w:pPr>
        <w:pStyle w:val="Heading1"/>
        <w:rPr>
          <w:ins w:id="38053" w:author="LENOVO" w:date="2022-10-08T11:36:00Z"/>
          <w:del w:id="38054" w:author="User" w:date="2022-10-10T00:31:00Z"/>
          <w:rFonts w:asciiTheme="minorHAnsi" w:eastAsiaTheme="minorHAnsi" w:hAnsiTheme="minorHAnsi" w:cstheme="minorBidi"/>
          <w:color w:val="auto"/>
          <w:sz w:val="22"/>
          <w:szCs w:val="36"/>
          <w:lang w:val="ca-ES"/>
          <w:rPrChange w:id="38055" w:author="Kem Sereyboth" w:date="2023-07-19T16:59:00Z">
            <w:rPr>
              <w:ins w:id="38056" w:author="LENOVO" w:date="2022-10-08T11:36:00Z"/>
              <w:del w:id="38057" w:author="User" w:date="2022-10-10T00:31:00Z"/>
              <w:rFonts w:ascii="Khmer MEF2" w:hAnsi="Khmer MEF2" w:cs="Khmer MEF2"/>
              <w:b w:val="0"/>
              <w:bCs w:val="0"/>
              <w:color w:val="auto"/>
              <w:sz w:val="24"/>
              <w:szCs w:val="24"/>
              <w:lang w:val="ca-ES"/>
            </w:rPr>
          </w:rPrChange>
        </w:rPr>
        <w:pPrChange w:id="38058" w:author="User" w:date="2022-10-09T08:00:00Z">
          <w:pPr>
            <w:pStyle w:val="Heading1"/>
            <w:spacing w:before="160" w:line="240" w:lineRule="auto"/>
            <w:ind w:firstLine="720"/>
          </w:pPr>
        </w:pPrChange>
      </w:pPr>
    </w:p>
    <w:p w14:paraId="37A44298" w14:textId="521B053D" w:rsidR="00F41F87" w:rsidRPr="00E33574" w:rsidDel="006771DF" w:rsidRDefault="00F41F87">
      <w:pPr>
        <w:pStyle w:val="Heading1"/>
        <w:spacing w:before="160" w:line="240" w:lineRule="auto"/>
        <w:ind w:left="720"/>
        <w:jc w:val="center"/>
        <w:rPr>
          <w:ins w:id="38059" w:author="LENOVO" w:date="2022-10-08T11:33:00Z"/>
          <w:del w:id="38060" w:author="User" w:date="2022-11-03T23:38:00Z"/>
          <w:rFonts w:ascii="Khmer MEF2" w:hAnsi="Khmer MEF2" w:cs="Khmer MEF2"/>
          <w:lang w:val="ca-ES"/>
          <w:rPrChange w:id="38061" w:author="Kem Sereyboth" w:date="2023-07-19T16:59:00Z">
            <w:rPr>
              <w:ins w:id="38062" w:author="LENOVO" w:date="2022-10-08T11:33:00Z"/>
              <w:del w:id="38063" w:author="User" w:date="2022-11-03T23:38:00Z"/>
              <w:lang w:val="ca-ES"/>
            </w:rPr>
          </w:rPrChange>
        </w:rPr>
        <w:pPrChange w:id="38064" w:author="User" w:date="2022-10-09T08:01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23CF84B9" w14:textId="77777777" w:rsidR="006771DF" w:rsidRPr="00F55550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65" w:author="User" w:date="2022-11-03T23:38:00Z"/>
          <w:rFonts w:ascii="Khmer MEF1" w:hAnsi="Khmer MEF1" w:cs="Khmer MEF1"/>
          <w:b/>
          <w:bCs/>
          <w:lang w:val="ca-ES"/>
        </w:rPr>
      </w:pPr>
    </w:p>
    <w:p w14:paraId="7F46DF7B" w14:textId="5F0ADF86" w:rsidR="006771DF" w:rsidRPr="009A453A" w:rsidDel="00A87616" w:rsidRDefault="009A453A">
      <w:pPr>
        <w:rPr>
          <w:del w:id="38066" w:author="Un Seakamey" w:date="2022-11-04T13:22:00Z"/>
          <w:rFonts w:ascii="Khmer MEF1" w:hAnsi="Khmer MEF1" w:cs="Khmer MEF1"/>
          <w:b/>
          <w:bCs/>
          <w:lang w:val="ca-ES"/>
        </w:rPr>
        <w:pPrChange w:id="38067" w:author="Sopheak Phorn" w:date="2023-08-25T15:23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jc w:val="both"/>
          </w:pPr>
        </w:pPrChange>
      </w:pPr>
      <w:ins w:id="38068" w:author="Sopheak Phorn" w:date="2023-08-25T15:23:00Z">
        <w:r>
          <w:rPr>
            <w:rFonts w:ascii="Khmer MEF1" w:hAnsi="Khmer MEF1" w:cs="Khmer MEF1"/>
            <w:b/>
            <w:bCs/>
            <w:lang w:val="ca-ES"/>
          </w:rPr>
          <w:br/>
        </w:r>
      </w:ins>
    </w:p>
    <w:p w14:paraId="199B0825" w14:textId="18E9CBB5" w:rsidR="00A87616" w:rsidRPr="00F55550" w:rsidRDefault="00A87616">
      <w:pPr>
        <w:rPr>
          <w:ins w:id="38069" w:author="Un Seakamey" w:date="2022-11-14T11:55:00Z"/>
          <w:rFonts w:ascii="Khmer MEF1" w:hAnsi="Khmer MEF1" w:cs="Khmer MEF1"/>
          <w:b/>
          <w:bCs/>
          <w:lang w:val="ca-ES"/>
        </w:rPr>
        <w:pPrChange w:id="38070" w:author="Sopheak Phorn" w:date="2023-08-25T15:23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5C38AA5B" w14:textId="545BFD07" w:rsidR="00ED148B" w:rsidRDefault="00ED148B">
      <w:pPr>
        <w:pStyle w:val="Heading1"/>
        <w:spacing w:before="0" w:line="240" w:lineRule="auto"/>
        <w:jc w:val="center"/>
        <w:rPr>
          <w:ins w:id="38071" w:author="Sopheak Phorn" w:date="2023-08-25T16:22:00Z"/>
          <w:rFonts w:ascii="Khmer MEF1" w:hAnsi="Khmer MEF1" w:cs="Khmer MEF1"/>
          <w:b w:val="0"/>
          <w:bCs w:val="0"/>
          <w:cs/>
          <w:lang w:val="ca-ES"/>
        </w:rPr>
      </w:pPr>
      <w:ins w:id="38072" w:author="Sopheak Phorn" w:date="2023-08-25T16:22:00Z">
        <w:r>
          <w:rPr>
            <w:rFonts w:ascii="Khmer MEF1" w:hAnsi="Khmer MEF1" w:cs="Khmer MEF1"/>
            <w:b w:val="0"/>
            <w:bCs w:val="0"/>
            <w:cs/>
            <w:lang w:val="ca-ES"/>
          </w:rPr>
          <w:br/>
        </w:r>
      </w:ins>
    </w:p>
    <w:p w14:paraId="6806DF7D" w14:textId="77777777" w:rsidR="00ED148B" w:rsidRDefault="00ED148B">
      <w:pPr>
        <w:rPr>
          <w:ins w:id="38073" w:author="Sopheak Phorn" w:date="2023-08-25T16:22:00Z"/>
          <w:rFonts w:ascii="Khmer MEF1" w:eastAsiaTheme="majorEastAsia" w:hAnsi="Khmer MEF1" w:cs="Khmer MEF1"/>
          <w:color w:val="2E74B5" w:themeColor="accent1" w:themeShade="BF"/>
          <w:sz w:val="28"/>
          <w:szCs w:val="45"/>
          <w:cs/>
          <w:lang w:val="ca-ES"/>
        </w:rPr>
      </w:pPr>
      <w:ins w:id="38074" w:author="Sopheak Phorn" w:date="2023-08-25T16:22:00Z">
        <w:r>
          <w:rPr>
            <w:rFonts w:ascii="Khmer MEF1" w:hAnsi="Khmer MEF1" w:cs="Khmer MEF1"/>
            <w:b/>
            <w:bCs/>
            <w:cs/>
            <w:lang w:val="ca-ES"/>
          </w:rPr>
          <w:br w:type="page"/>
        </w:r>
      </w:ins>
    </w:p>
    <w:p w14:paraId="28620B65" w14:textId="77777777" w:rsidR="00A87616" w:rsidRPr="00F55550" w:rsidDel="001F7992" w:rsidRDefault="00A87616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75" w:author="Un Seakamey" w:date="2022-11-14T11:55:00Z"/>
          <w:del w:id="38076" w:author="Kem Sereyboth" w:date="2023-07-13T15:15:00Z"/>
          <w:rFonts w:ascii="Khmer MEF1" w:hAnsi="Khmer MEF1" w:cs="Khmer MEF1"/>
          <w:b/>
          <w:bCs/>
          <w:lang w:val="ca-ES"/>
        </w:rPr>
      </w:pPr>
    </w:p>
    <w:p w14:paraId="2F705945" w14:textId="408A7DA4" w:rsidR="006771DF" w:rsidRPr="00F55550" w:rsidDel="0032288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del w:id="38077" w:author="Un Seakamey" w:date="2022-11-04T13:22:00Z"/>
          <w:rFonts w:ascii="Khmer MEF1" w:hAnsi="Khmer MEF1" w:cs="Khmer MEF1"/>
          <w:b/>
          <w:bCs/>
          <w:lang w:val="ca-ES"/>
        </w:rPr>
      </w:pPr>
    </w:p>
    <w:p w14:paraId="1C02DE4A" w14:textId="3CB24F43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78" w:author="Un Seakamey" w:date="2022-11-14T14:26:00Z"/>
          <w:del w:id="38079" w:author="Kem Sereyboth" w:date="2023-07-13T15:15:00Z"/>
          <w:rFonts w:ascii="Khmer MEF1" w:hAnsi="Khmer MEF1" w:cs="Khmer MEF1"/>
          <w:b/>
          <w:bCs/>
          <w:lang w:val="ca-ES"/>
        </w:rPr>
      </w:pPr>
    </w:p>
    <w:p w14:paraId="1F9792C3" w14:textId="7E44456D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80" w:author="Un Seakamey" w:date="2022-11-14T14:26:00Z"/>
          <w:del w:id="38081" w:author="Kem Sereyboth" w:date="2023-07-13T15:15:00Z"/>
          <w:rFonts w:ascii="Khmer MEF1" w:hAnsi="Khmer MEF1" w:cs="Khmer MEF1"/>
          <w:b/>
          <w:bCs/>
          <w:lang w:val="ca-ES"/>
        </w:rPr>
      </w:pPr>
    </w:p>
    <w:p w14:paraId="1C2850D9" w14:textId="5FDC02CB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82" w:author="Un Seakamey" w:date="2022-11-14T14:26:00Z"/>
          <w:del w:id="38083" w:author="Kem Sereyboth" w:date="2023-07-13T15:15:00Z"/>
          <w:rFonts w:ascii="Khmer MEF1" w:hAnsi="Khmer MEF1" w:cs="Khmer MEF1"/>
          <w:b/>
          <w:bCs/>
          <w:lang w:val="ca-ES"/>
        </w:rPr>
      </w:pPr>
    </w:p>
    <w:p w14:paraId="16640AAD" w14:textId="7FD43E26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84" w:author="Un Seakamey" w:date="2022-11-14T14:26:00Z"/>
          <w:del w:id="38085" w:author="Kem Sereyboth" w:date="2023-07-13T15:15:00Z"/>
          <w:rFonts w:ascii="Khmer MEF1" w:hAnsi="Khmer MEF1" w:cs="Khmer MEF1"/>
          <w:b/>
          <w:bCs/>
          <w:lang w:val="ca-ES"/>
        </w:rPr>
      </w:pPr>
    </w:p>
    <w:p w14:paraId="0C613E4E" w14:textId="46A2AD3D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86" w:author="Un Seakamey" w:date="2022-11-14T14:26:00Z"/>
          <w:del w:id="38087" w:author="Kem Sereyboth" w:date="2023-07-13T15:15:00Z"/>
          <w:rFonts w:ascii="Khmer MEF1" w:hAnsi="Khmer MEF1" w:cs="Khmer MEF1"/>
          <w:b/>
          <w:bCs/>
          <w:lang w:val="ca-ES"/>
        </w:rPr>
      </w:pPr>
    </w:p>
    <w:p w14:paraId="69DCE72E" w14:textId="13583818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88" w:author="Un Seakamey" w:date="2022-11-14T14:26:00Z"/>
          <w:del w:id="38089" w:author="Kem Sereyboth" w:date="2023-07-13T15:15:00Z"/>
          <w:rFonts w:ascii="Khmer MEF1" w:hAnsi="Khmer MEF1" w:cs="Khmer MEF1"/>
          <w:b/>
          <w:bCs/>
          <w:lang w:val="ca-ES"/>
        </w:rPr>
      </w:pPr>
    </w:p>
    <w:p w14:paraId="3A6CAA1D" w14:textId="6D50CF62" w:rsidR="0032288C" w:rsidRPr="00F55550" w:rsidDel="001F799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90" w:author="Un Seakamey" w:date="2022-11-14T14:26:00Z"/>
          <w:del w:id="38091" w:author="Kem Sereyboth" w:date="2023-07-13T15:15:00Z"/>
          <w:rFonts w:ascii="Khmer MEF1" w:hAnsi="Khmer MEF1" w:cs="Khmer MEF1"/>
          <w:b/>
          <w:bCs/>
          <w:lang w:val="ca-ES"/>
        </w:rPr>
      </w:pPr>
    </w:p>
    <w:p w14:paraId="5030E773" w14:textId="6B23110D" w:rsidR="0032288C" w:rsidRPr="00F55550" w:rsidDel="00DC102F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092" w:author="Un Seakamey" w:date="2022-11-14T14:26:00Z"/>
          <w:del w:id="38093" w:author="Sopheak Phorn" w:date="2023-08-25T15:14:00Z"/>
          <w:rFonts w:ascii="Khmer MEF1" w:hAnsi="Khmer MEF1" w:cs="Khmer MEF1"/>
          <w:b/>
          <w:bCs/>
          <w:lang w:val="ca-ES"/>
        </w:rPr>
        <w:pPrChange w:id="38094" w:author="Kem Sereyboth" w:date="2023-07-13T15:15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3B520A7F" w14:textId="03E3B1B7" w:rsidR="0032288C" w:rsidRPr="00F55550" w:rsidDel="00DC102F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095" w:author="Un Seakamey" w:date="2022-11-14T14:26:00Z"/>
          <w:del w:id="38096" w:author="Sopheak Phorn" w:date="2023-08-25T15:14:00Z"/>
          <w:rFonts w:ascii="Khmer MEF1" w:hAnsi="Khmer MEF1" w:cs="Khmer MEF1"/>
          <w:b/>
          <w:bCs/>
          <w:lang w:val="ca-ES"/>
        </w:rPr>
        <w:pPrChange w:id="38097" w:author="Sopheak Phorn" w:date="2023-08-25T15:14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5125684F" w14:textId="6391B423" w:rsidR="0032288C" w:rsidRPr="00F55550" w:rsidDel="007F0B0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098" w:author="Un Seakamey" w:date="2022-11-14T14:26:00Z"/>
          <w:del w:id="38099" w:author="Uon Rithy" w:date="2022-11-15T09:37:00Z"/>
          <w:rFonts w:ascii="Khmer MEF1" w:hAnsi="Khmer MEF1" w:cs="Khmer MEF1"/>
          <w:b/>
          <w:bCs/>
          <w:lang w:val="ca-ES"/>
        </w:rPr>
      </w:pPr>
    </w:p>
    <w:p w14:paraId="67B891D5" w14:textId="3F0F139A" w:rsidR="0032288C" w:rsidRPr="00F55550" w:rsidDel="007F0B0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00" w:author="Un Seakamey" w:date="2022-11-14T14:26:00Z"/>
          <w:del w:id="38101" w:author="Uon Rithy" w:date="2022-11-15T09:37:00Z"/>
          <w:rFonts w:ascii="Khmer MEF1" w:hAnsi="Khmer MEF1" w:cs="Khmer MEF1"/>
          <w:b/>
          <w:bCs/>
          <w:lang w:val="ca-ES"/>
        </w:rPr>
      </w:pPr>
    </w:p>
    <w:p w14:paraId="406FC187" w14:textId="77777777" w:rsidR="0032288C" w:rsidRPr="00F55550" w:rsidDel="007F0B02" w:rsidRDefault="0032288C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102" w:author="Un Seakamey" w:date="2022-11-14T14:26:00Z"/>
          <w:del w:id="38103" w:author="Uon Rithy" w:date="2022-11-15T09:37:00Z"/>
          <w:rFonts w:ascii="Khmer MEF1" w:hAnsi="Khmer MEF1" w:cs="Khmer MEF1"/>
          <w:b/>
          <w:bCs/>
          <w:lang w:val="ca-ES"/>
        </w:rPr>
        <w:pPrChange w:id="38104" w:author="Uon Rithy" w:date="2022-11-15T09:37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77B31479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05" w:author="User" w:date="2022-11-03T23:38:00Z"/>
          <w:del w:id="38106" w:author="Un Seakamey" w:date="2022-11-04T13:14:00Z"/>
          <w:rFonts w:ascii="Khmer MEF1" w:hAnsi="Khmer MEF1" w:cs="Khmer MEF1"/>
          <w:b/>
          <w:bCs/>
          <w:lang w:val="ca-ES"/>
        </w:rPr>
      </w:pPr>
    </w:p>
    <w:p w14:paraId="30A7D1D5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07" w:author="User" w:date="2022-11-03T23:38:00Z"/>
          <w:del w:id="38108" w:author="Un Seakamey" w:date="2022-11-04T13:14:00Z"/>
          <w:rFonts w:ascii="Khmer MEF1" w:hAnsi="Khmer MEF1" w:cs="Khmer MEF1"/>
          <w:b/>
          <w:bCs/>
          <w:lang w:val="ca-ES"/>
        </w:rPr>
      </w:pPr>
    </w:p>
    <w:p w14:paraId="2861B79C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09" w:author="User" w:date="2022-11-03T23:38:00Z"/>
          <w:del w:id="38110" w:author="Un Seakamey" w:date="2022-11-04T13:14:00Z"/>
          <w:rFonts w:ascii="Khmer MEF1" w:hAnsi="Khmer MEF1" w:cs="Khmer MEF1"/>
          <w:b/>
          <w:bCs/>
          <w:lang w:val="ca-ES"/>
        </w:rPr>
      </w:pPr>
    </w:p>
    <w:p w14:paraId="39C1D3E0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11" w:author="User" w:date="2022-11-03T23:38:00Z"/>
          <w:del w:id="38112" w:author="Un Seakamey" w:date="2022-11-04T13:14:00Z"/>
          <w:rFonts w:ascii="Khmer MEF1" w:hAnsi="Khmer MEF1" w:cs="Khmer MEF1"/>
          <w:b/>
          <w:bCs/>
          <w:lang w:val="ca-ES"/>
        </w:rPr>
      </w:pPr>
    </w:p>
    <w:p w14:paraId="3BDE0FC5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13" w:author="User" w:date="2022-11-03T23:38:00Z"/>
          <w:del w:id="38114" w:author="Un Seakamey" w:date="2022-11-04T13:14:00Z"/>
          <w:rFonts w:ascii="Khmer MEF1" w:hAnsi="Khmer MEF1" w:cs="Khmer MEF1"/>
          <w:b/>
          <w:bCs/>
          <w:lang w:val="ca-ES"/>
        </w:rPr>
      </w:pPr>
    </w:p>
    <w:p w14:paraId="6355FC00" w14:textId="77777777" w:rsidR="006771DF" w:rsidRPr="00F55550" w:rsidDel="0016783B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15" w:author="User" w:date="2022-11-03T23:38:00Z"/>
          <w:del w:id="38116" w:author="Un Seakamey" w:date="2022-11-04T13:14:00Z"/>
          <w:rFonts w:ascii="Khmer MEF1" w:hAnsi="Khmer MEF1" w:cs="Khmer MEF1"/>
          <w:b/>
          <w:bCs/>
          <w:lang w:val="ca-ES"/>
        </w:rPr>
      </w:pPr>
    </w:p>
    <w:p w14:paraId="568284EC" w14:textId="0BA4A6AE" w:rsidR="006771DF" w:rsidRPr="00F55550" w:rsidDel="00DC102F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jc w:val="both"/>
        <w:rPr>
          <w:ins w:id="38117" w:author="User" w:date="2022-11-03T23:38:00Z"/>
          <w:del w:id="38118" w:author="Sopheak Phorn" w:date="2023-08-25T15:14:00Z"/>
          <w:rFonts w:ascii="Khmer MEF1" w:hAnsi="Khmer MEF1" w:cs="Khmer MEF1"/>
          <w:b/>
          <w:bCs/>
          <w:lang w:val="ca-ES"/>
        </w:rPr>
        <w:pPrChange w:id="38119" w:author="Un Seakamey" w:date="2022-11-04T13:14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</w:p>
    <w:p w14:paraId="66CD02EF" w14:textId="1111B899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20" w:author="User" w:date="2022-11-03T23:38:00Z"/>
          <w:del w:id="38121" w:author="Un Seakamey" w:date="2022-11-04T08:51:00Z"/>
          <w:rFonts w:ascii="Khmer MEF1" w:hAnsi="Khmer MEF1" w:cs="Khmer MEF1"/>
          <w:b/>
          <w:bCs/>
          <w:lang w:val="ca-ES"/>
        </w:rPr>
      </w:pPr>
    </w:p>
    <w:p w14:paraId="4A519C70" w14:textId="2E4D6535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22" w:author="User" w:date="2022-11-03T23:38:00Z"/>
          <w:del w:id="38123" w:author="Un Seakamey" w:date="2022-11-04T08:51:00Z"/>
          <w:rFonts w:ascii="Khmer MEF1" w:hAnsi="Khmer MEF1" w:cs="Khmer MEF1"/>
          <w:b/>
          <w:bCs/>
          <w:lang w:val="ca-ES"/>
        </w:rPr>
      </w:pPr>
    </w:p>
    <w:p w14:paraId="5B2A4BF4" w14:textId="0A3A2FEB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24" w:author="User" w:date="2022-11-03T23:38:00Z"/>
          <w:del w:id="38125" w:author="Un Seakamey" w:date="2022-11-04T08:51:00Z"/>
          <w:rFonts w:ascii="Khmer MEF1" w:hAnsi="Khmer MEF1" w:cs="Khmer MEF1"/>
          <w:b/>
          <w:bCs/>
          <w:lang w:val="ca-ES"/>
        </w:rPr>
      </w:pPr>
    </w:p>
    <w:p w14:paraId="14DB5FED" w14:textId="7DE21B7B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26" w:author="User" w:date="2022-11-03T23:38:00Z"/>
          <w:del w:id="38127" w:author="Un Seakamey" w:date="2022-11-04T08:51:00Z"/>
          <w:rFonts w:ascii="Khmer MEF1" w:hAnsi="Khmer MEF1" w:cs="Khmer MEF1"/>
          <w:b/>
          <w:bCs/>
          <w:lang w:val="ca-ES"/>
        </w:rPr>
      </w:pPr>
    </w:p>
    <w:p w14:paraId="5CEED705" w14:textId="1C85A55B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28" w:author="User" w:date="2022-11-03T23:38:00Z"/>
          <w:del w:id="38129" w:author="Un Seakamey" w:date="2022-11-04T08:51:00Z"/>
          <w:rFonts w:ascii="Khmer MEF1" w:hAnsi="Khmer MEF1" w:cs="Khmer MEF1"/>
          <w:b/>
          <w:bCs/>
          <w:lang w:val="ca-ES"/>
        </w:rPr>
      </w:pPr>
    </w:p>
    <w:p w14:paraId="29F7383B" w14:textId="1FF74DDE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30" w:author="User" w:date="2022-11-03T23:38:00Z"/>
          <w:del w:id="38131" w:author="Un Seakamey" w:date="2022-11-04T08:51:00Z"/>
          <w:rFonts w:ascii="Khmer MEF1" w:hAnsi="Khmer MEF1" w:cs="Khmer MEF1"/>
          <w:b/>
          <w:bCs/>
          <w:lang w:val="ca-ES"/>
        </w:rPr>
      </w:pPr>
    </w:p>
    <w:p w14:paraId="6598634E" w14:textId="020E6E05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32" w:author="User" w:date="2022-11-03T23:38:00Z"/>
          <w:del w:id="38133" w:author="Un Seakamey" w:date="2022-11-04T08:51:00Z"/>
          <w:rFonts w:ascii="Khmer MEF1" w:hAnsi="Khmer MEF1" w:cs="Khmer MEF1"/>
          <w:b/>
          <w:bCs/>
          <w:lang w:val="ca-ES"/>
        </w:rPr>
      </w:pPr>
    </w:p>
    <w:p w14:paraId="3B58BFF5" w14:textId="0A0CAFCA" w:rsidR="006771DF" w:rsidRPr="00E33574" w:rsidDel="006A4A5C" w:rsidRDefault="006771DF">
      <w:pPr>
        <w:pStyle w:val="NormalWeb"/>
        <w:tabs>
          <w:tab w:val="left" w:pos="720"/>
        </w:tabs>
        <w:spacing w:before="0" w:beforeAutospacing="0" w:after="0" w:afterAutospacing="0" w:line="233" w:lineRule="auto"/>
        <w:ind w:firstLine="810"/>
        <w:jc w:val="both"/>
        <w:rPr>
          <w:ins w:id="38134" w:author="User" w:date="2022-11-03T23:38:00Z"/>
          <w:del w:id="38135" w:author="Un Seakamey" w:date="2022-11-04T08:51:00Z"/>
          <w:rFonts w:ascii="Khmer MEF1" w:hAnsi="Khmer MEF1" w:cs="Khmer MEF1"/>
          <w:b/>
          <w:bCs/>
          <w:lang w:val="ca-ES"/>
        </w:rPr>
      </w:pPr>
    </w:p>
    <w:p w14:paraId="5D8BA34E" w14:textId="62AF0777" w:rsidR="006771DF" w:rsidRPr="00E33574" w:rsidRDefault="006771DF">
      <w:pPr>
        <w:pStyle w:val="Heading1"/>
        <w:spacing w:before="0" w:line="240" w:lineRule="auto"/>
        <w:jc w:val="center"/>
        <w:rPr>
          <w:ins w:id="38136" w:author="User" w:date="2022-11-03T23:39:00Z"/>
          <w:rFonts w:ascii="Khmer MEF2" w:hAnsi="Khmer MEF2" w:cs="Khmer MEF2"/>
          <w:b w:val="0"/>
          <w:bCs w:val="0"/>
          <w:lang w:val="ca-ES"/>
          <w:rPrChange w:id="38137" w:author="Kem Sereyboth" w:date="2023-07-19T16:59:00Z">
            <w:rPr>
              <w:ins w:id="38138" w:author="User" w:date="2022-11-03T23:39:00Z"/>
              <w:rFonts w:ascii="Khmer MEF1" w:hAnsi="Khmer MEF1" w:cs="Khmer MEF1"/>
              <w:b/>
              <w:bCs/>
              <w:lang w:val="ca-ES"/>
            </w:rPr>
          </w:rPrChange>
        </w:rPr>
        <w:pPrChange w:id="38139" w:author="Sopheak Phorn" w:date="2023-08-03T16:18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ind w:firstLine="810"/>
            <w:jc w:val="both"/>
          </w:pPr>
        </w:pPrChange>
      </w:pPr>
      <w:bookmarkStart w:id="38140" w:name="_Toc143872993"/>
      <w:ins w:id="38141" w:author="User" w:date="2022-11-03T23:39:00Z">
        <w:r w:rsidRPr="00E33574">
          <w:rPr>
            <w:rFonts w:ascii="Khmer MEF2" w:hAnsi="Khmer MEF2" w:cs="Khmer MEF2"/>
            <w:b w:val="0"/>
            <w:bCs w:val="0"/>
            <w:color w:val="auto"/>
            <w:sz w:val="24"/>
            <w:szCs w:val="24"/>
            <w:cs/>
            <w:lang w:val="ca-ES"/>
            <w:rPrChange w:id="38142" w:author="Kem Sereyboth" w:date="2023-07-19T16:59:00Z">
              <w:rPr>
                <w:rFonts w:ascii="Khmer MEF1" w:hAnsi="Khmer MEF1" w:cs="Khmer MEF1"/>
                <w:cs/>
                <w:lang w:val="ca-ES"/>
              </w:rPr>
            </w:rPrChange>
          </w:rPr>
          <w:t>ឧបសម្ព័ន្ធ</w:t>
        </w:r>
        <w:bookmarkEnd w:id="38140"/>
      </w:ins>
    </w:p>
    <w:p w14:paraId="5613396F" w14:textId="71A4E254" w:rsidR="00556EC6" w:rsidDel="007418A0" w:rsidRDefault="00556EC6">
      <w:pPr>
        <w:pStyle w:val="NormalWeb"/>
        <w:tabs>
          <w:tab w:val="left" w:pos="720"/>
        </w:tabs>
        <w:spacing w:before="0" w:beforeAutospacing="0" w:after="0" w:afterAutospacing="0"/>
        <w:jc w:val="both"/>
        <w:rPr>
          <w:del w:id="38143" w:author="Kem Sereyboth" w:date="2023-07-26T14:36:00Z"/>
          <w:rFonts w:ascii="Khmer MEF1" w:hAnsi="Khmer MEF1" w:cs="Khmer MEF1"/>
          <w:b/>
          <w:bCs/>
          <w:lang w:val="ca-ES"/>
        </w:rPr>
        <w:pPrChange w:id="38144" w:author="Sopheak Phorn" w:date="2023-08-03T16:18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jc w:val="both"/>
          </w:pPr>
        </w:pPrChange>
      </w:pPr>
      <w:ins w:id="38145" w:author="User" w:date="2022-10-07T16:15:00Z">
        <w:r w:rsidRPr="00F55550">
          <w:rPr>
            <w:rFonts w:ascii="Khmer MEF1" w:hAnsi="Khmer MEF1" w:cs="Khmer MEF1"/>
            <w:b/>
            <w:bCs/>
            <w:cs/>
            <w:lang w:val="ca-ES"/>
          </w:rPr>
          <w:t>ក.លក្ខណៈវិនិច្ឆ័យ</w:t>
        </w:r>
      </w:ins>
    </w:p>
    <w:p w14:paraId="4E1D3390" w14:textId="77777777" w:rsidR="00D5572D" w:rsidRPr="006E6058" w:rsidDel="005854C6" w:rsidRDefault="00D5572D">
      <w:pPr>
        <w:pStyle w:val="NormalWeb"/>
        <w:spacing w:before="0" w:beforeAutospacing="0" w:after="0" w:afterAutospacing="0"/>
        <w:jc w:val="both"/>
        <w:rPr>
          <w:ins w:id="38146" w:author="Kem Sereyboth" w:date="2023-07-26T14:55:00Z"/>
          <w:del w:id="38147" w:author="Sopheak" w:date="2023-07-29T06:44:00Z"/>
          <w:rFonts w:ascii="Khmer MEF1" w:hAnsi="Khmer MEF1" w:cs="Khmer MEF1"/>
          <w:spacing w:val="-4"/>
          <w:lang w:val="ca-ES"/>
          <w:rPrChange w:id="38148" w:author="Sopheak Phorn" w:date="2023-07-28T09:16:00Z">
            <w:rPr>
              <w:ins w:id="38149" w:author="Kem Sereyboth" w:date="2023-07-26T14:55:00Z"/>
              <w:del w:id="38150" w:author="Sopheak" w:date="2023-07-29T06:44:00Z"/>
              <w:rFonts w:ascii="Khmer MEF1" w:hAnsi="Khmer MEF1" w:cs="Khmer MEF1"/>
              <w:spacing w:val="-4"/>
            </w:rPr>
          </w:rPrChange>
        </w:rPr>
        <w:pPrChange w:id="38151" w:author="Sopheak Phorn" w:date="2023-08-03T16:18:00Z">
          <w:pPr>
            <w:pStyle w:val="NormalWeb"/>
            <w:tabs>
              <w:tab w:val="left" w:pos="720"/>
            </w:tabs>
            <w:spacing w:before="0" w:beforeAutospacing="0" w:after="0" w:afterAutospacing="0" w:line="233" w:lineRule="auto"/>
            <w:jc w:val="both"/>
          </w:pPr>
        </w:pPrChange>
      </w:pPr>
    </w:p>
    <w:p w14:paraId="3A8F28FF" w14:textId="4DDF6278" w:rsidR="00556EC6" w:rsidRPr="006E6058" w:rsidDel="007418A0" w:rsidRDefault="003C74A7">
      <w:pPr>
        <w:pStyle w:val="ListParagraph"/>
        <w:spacing w:after="0" w:line="240" w:lineRule="auto"/>
        <w:ind w:left="0"/>
        <w:rPr>
          <w:del w:id="38152" w:author="Kem Sereyboth" w:date="2023-07-26T14:41:00Z"/>
          <w:rFonts w:ascii="Khmer MEF1" w:hAnsi="Khmer MEF1" w:cs="Khmer MEF1"/>
          <w:spacing w:val="-4"/>
          <w:lang w:val="ca-ES"/>
          <w:rPrChange w:id="38153" w:author="Sopheak Phorn" w:date="2023-07-28T09:16:00Z">
            <w:rPr>
              <w:del w:id="38154" w:author="Kem Sereyboth" w:date="2023-07-26T14:41:00Z"/>
              <w:rFonts w:ascii="Khmer MEF1" w:hAnsi="Khmer MEF1" w:cs="Khmer MEF1"/>
              <w:spacing w:val="-4"/>
            </w:rPr>
          </w:rPrChange>
        </w:rPr>
        <w:pPrChange w:id="38155" w:author="Sopheak Phorn" w:date="2023-08-03T16:18:00Z">
          <w:pPr>
            <w:pStyle w:val="NormalWeb"/>
            <w:spacing w:before="0" w:beforeAutospacing="0" w:after="0" w:afterAutospacing="0" w:line="233" w:lineRule="auto"/>
            <w:ind w:firstLine="720"/>
            <w:jc w:val="both"/>
          </w:pPr>
        </w:pPrChange>
      </w:pPr>
      <w:ins w:id="38156" w:author="Un Seakamey" w:date="2022-11-04T12:43:00Z">
        <w:del w:id="38157" w:author="Kem Sereyboth" w:date="2023-07-26T14:54:00Z">
          <w:r w:rsidRPr="007418A0" w:rsidDel="00D5572D">
            <w:rPr>
              <w:rFonts w:ascii="Khmer MEF1" w:hAnsi="Khmer MEF1" w:cs="Khmer MEF1"/>
              <w:spacing w:val="-4"/>
              <w:cs/>
              <w:rPrChange w:id="38158" w:author="Kem Sereyboth" w:date="2023-07-26T14:37:00Z">
                <w:rPr>
                  <w:rFonts w:cs="MoolBoran"/>
                  <w:cs/>
                </w:rPr>
              </w:rPrChange>
            </w:rPr>
            <w:delText>១.</w:delText>
          </w:r>
        </w:del>
      </w:ins>
      <w:ins w:id="38159" w:author="User" w:date="2022-10-07T16:15:00Z">
        <w:del w:id="38160" w:author="Sopheak" w:date="2023-07-29T06:44:00Z"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161" w:author="Kem Sereyboth" w:date="2023-07-26T14:37:00Z">
                <w:rPr>
                  <w:rFonts w:cs="MoolBoran"/>
                  <w:cs/>
                </w:rPr>
              </w:rPrChange>
            </w:rPr>
            <w:delText>ច្បា</w:delText>
          </w:r>
        </w:del>
        <w:del w:id="38162" w:author="Sopheak" w:date="2023-07-29T06:43:00Z"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163" w:author="Kem Sereyboth" w:date="2023-07-26T14:37:00Z">
                <w:rPr>
                  <w:rFonts w:cs="MoolBoran"/>
                  <w:cs/>
                </w:rPr>
              </w:rPrChange>
            </w:rPr>
            <w:delText>ប់លេខ នស</w:delText>
          </w:r>
          <w:r w:rsidR="00556EC6" w:rsidRPr="006E6058" w:rsidDel="005854C6">
            <w:rPr>
              <w:rFonts w:ascii="Khmer MEF1" w:hAnsi="Khmer MEF1" w:cs="Khmer MEF1"/>
              <w:spacing w:val="-4"/>
              <w:lang w:val="ca-ES"/>
              <w:rPrChange w:id="38164" w:author="Sopheak Phorn" w:date="2023-07-28T09:16:00Z">
                <w:rPr/>
              </w:rPrChange>
            </w:rPr>
            <w:delText>/</w:delText>
          </w:r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165" w:author="Kem Sereyboth" w:date="2023-07-26T14:37:00Z">
                <w:rPr>
                  <w:rFonts w:cs="MoolBoran"/>
                  <w:cs/>
                </w:rPr>
              </w:rPrChange>
            </w:rPr>
            <w:delText>១១១៩</w:delText>
          </w:r>
          <w:r w:rsidR="00556EC6" w:rsidRPr="006E6058" w:rsidDel="005854C6">
            <w:rPr>
              <w:rFonts w:ascii="Khmer MEF1" w:hAnsi="Khmer MEF1" w:cs="Khmer MEF1"/>
              <w:spacing w:val="-4"/>
              <w:lang w:val="ca-ES"/>
              <w:rPrChange w:id="38166" w:author="Sopheak Phorn" w:date="2023-07-28T09:16:00Z">
                <w:rPr/>
              </w:rPrChange>
            </w:rPr>
            <w:delText>/</w:delText>
          </w:r>
          <w:r w:rsidR="00556EC6" w:rsidRPr="007418A0" w:rsidDel="005854C6">
            <w:rPr>
              <w:rFonts w:ascii="Khmer MEF1" w:hAnsi="Khmer MEF1" w:cs="Khmer MEF1"/>
              <w:spacing w:val="-4"/>
              <w:cs/>
              <w:rPrChange w:id="38167" w:author="Kem Sereyboth" w:date="2023-07-26T14:37:00Z">
                <w:rPr>
                  <w:rFonts w:cs="MoolBoran"/>
                  <w:cs/>
                </w:rPr>
              </w:rPrChange>
            </w:rPr>
            <w:delText>០១៨ ចុះថ្ងៃទី០២ ខែវិច្ឆិកា ឆ្នាំ២០១៩ ស្ដីពីរបបសន្តិសុខសង្គម</w:delText>
          </w:r>
        </w:del>
      </w:ins>
      <w:ins w:id="38168" w:author="Kem Sereyboth" w:date="2023-07-26T14:41:00Z">
        <w:del w:id="38169" w:author="Sopheak" w:date="2023-07-29T06:43:00Z">
          <w:r w:rsidR="007418A0" w:rsidDel="005854C6">
            <w:rPr>
              <w:rFonts w:ascii="Khmer MEF1" w:hAnsi="Khmer MEF1" w:cs="Khmer MEF1"/>
              <w:spacing w:val="-4"/>
              <w:cs/>
            </w:rPr>
            <w:tab/>
          </w:r>
        </w:del>
      </w:ins>
    </w:p>
    <w:p w14:paraId="16D5F27E" w14:textId="77777777" w:rsidR="007418A0" w:rsidRPr="006E6058" w:rsidRDefault="007418A0">
      <w:pPr>
        <w:pStyle w:val="NormalWeb"/>
        <w:spacing w:before="0" w:beforeAutospacing="0" w:after="0" w:afterAutospacing="0"/>
        <w:jc w:val="both"/>
        <w:rPr>
          <w:ins w:id="38170" w:author="Kem Sereyboth" w:date="2023-07-26T14:42:00Z"/>
          <w:rFonts w:ascii="Khmer MEF1" w:hAnsi="Khmer MEF1" w:cs="Khmer MEF1"/>
          <w:spacing w:val="-4"/>
          <w:lang w:val="ca-ES"/>
          <w:rPrChange w:id="38171" w:author="Sopheak Phorn" w:date="2023-07-28T09:16:00Z">
            <w:rPr>
              <w:ins w:id="38172" w:author="Kem Sereyboth" w:date="2023-07-26T14:42:00Z"/>
            </w:rPr>
          </w:rPrChange>
        </w:rPr>
        <w:pPrChange w:id="38173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5F8EA15E" w14:textId="3DCA6AEF" w:rsidR="005854C6" w:rsidRPr="00FC74B4" w:rsidRDefault="003C74A7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174" w:author="Sopheak" w:date="2023-07-29T06:46:00Z"/>
          <w:rFonts w:ascii="Khmer MEF1" w:eastAsia="Calibri" w:hAnsi="Khmer MEF1" w:cs="Khmer MEF1"/>
          <w:color w:val="000000"/>
          <w:spacing w:val="2"/>
          <w:sz w:val="24"/>
          <w:szCs w:val="24"/>
          <w:rPrChange w:id="38175" w:author="Sopheak Phorn" w:date="2023-08-25T13:13:00Z">
            <w:rPr>
              <w:ins w:id="38176" w:author="Sopheak" w:date="2023-07-29T06:46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177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178" w:author="Un Seakamey" w:date="2022-11-04T12:43:00Z">
        <w:del w:id="38179" w:author="Kem Sereyboth" w:date="2023-07-26T14:57:00Z">
          <w:r w:rsidRPr="005854C6" w:rsidDel="00D67C4D">
            <w:rPr>
              <w:rFonts w:ascii="Khmer MEF1" w:eastAsia="Times New Roman" w:hAnsi="Khmer MEF1" w:cs="Khmer MEF1"/>
              <w:spacing w:val="-4"/>
              <w:sz w:val="24"/>
              <w:szCs w:val="24"/>
              <w:cs/>
              <w:rPrChange w:id="38180" w:author="Sopheak" w:date="2023-07-29T06:44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២.</w:delText>
          </w:r>
        </w:del>
      </w:ins>
      <w:ins w:id="38181" w:author="Sopheak" w:date="2023-07-29T06:46:00Z">
        <w:r w:rsidR="005854C6"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182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អនុក្រឹត្យលេខ ១១៣អនក្រ.បក ចុះថ្ងៃទី១៤ ខែកក្កដា ឆ្នាំ២០២១ ស្ដីពីការរៀបចំនិងការប្រព្រឹត្តទៅរបស់អង្គភាពក្រោមឱវាទរបស់អាជ្ញាធរសេវាហិរញ្ញវត្ថុមិនមែនធនាគារ</w:t>
        </w:r>
      </w:ins>
    </w:p>
    <w:p w14:paraId="21249807" w14:textId="39A99F8B" w:rsidR="00556EC6" w:rsidRPr="00FC74B4" w:rsidDel="005854C6" w:rsidRDefault="00556E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183" w:author="User" w:date="2022-10-07T16:15:00Z"/>
          <w:del w:id="38184" w:author="Sopheak" w:date="2023-07-29T06:44:00Z"/>
          <w:rFonts w:ascii="Khmer MEF1" w:eastAsia="Calibri" w:hAnsi="Khmer MEF1" w:cs="Khmer MEF1"/>
          <w:color w:val="000000"/>
          <w:spacing w:val="2"/>
          <w:sz w:val="24"/>
          <w:szCs w:val="24"/>
          <w:rPrChange w:id="38185" w:author="Sopheak Phorn" w:date="2023-08-25T13:13:00Z">
            <w:rPr>
              <w:ins w:id="38186" w:author="User" w:date="2022-10-07T16:15:00Z"/>
              <w:del w:id="38187" w:author="Sopheak" w:date="2023-07-29T06:44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188" w:author="Sopheak Phorn" w:date="2023-08-25T13:13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8189" w:author="User" w:date="2022-10-07T16:15:00Z">
        <w:del w:id="38190" w:author="Sopheak" w:date="2023-07-29T06:44:00Z"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19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អនុក្រឹត្យលេខ ១១៣ អនក្រ.បក ចុះថ្ងៃទី១៤ ខែកក្កដា ឆ្នាំ២០២១ ស្ដីពីកា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19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>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19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រ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19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>​​​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19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រៀបចំនិងការ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19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ប្រ</w:delText>
          </w:r>
        </w:del>
      </w:ins>
      <w:ins w:id="38197" w:author="Kem Sereyboth" w:date="2023-07-26T14:24:00Z">
        <w:del w:id="38198" w:author="Sopheak" w:date="2023-07-29T06:44:00Z">
          <w:r w:rsidR="007418A0"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199" w:author="Sopheak Phorn" w:date="2023-08-25T13:1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8200" w:author="User" w:date="2022-10-07T16:15:00Z">
        <w:del w:id="38201" w:author="Sopheak" w:date="2023-07-29T06:44:00Z"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0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ព្រឹ</w:delText>
          </w:r>
        </w:del>
      </w:ins>
      <w:ins w:id="38203" w:author="Kem Sereyboth" w:date="2023-07-26T14:24:00Z">
        <w:del w:id="38204" w:author="Sopheak" w:date="2023-07-29T06:44:00Z">
          <w:r w:rsidR="007418A0"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05" w:author="Sopheak Phorn" w:date="2023-08-25T13:1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8206" w:author="User" w:date="2022-10-07T16:15:00Z">
        <w:del w:id="38207" w:author="Sopheak" w:date="2023-07-29T06:44:00Z"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0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ត្តទៅរបស់អង្គភាពក្រោមឱវាទរបស់អាជ្ញាធរសេវាហិរញ្ញវត្ថុមិនមែនធ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0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1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នា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1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</w:rPr>
              </w:rPrChange>
            </w:rPr>
            <w:delText>​</w:delText>
          </w:r>
          <w:r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1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គារ</w:delText>
          </w:r>
        </w:del>
      </w:ins>
      <w:ins w:id="38213" w:author="Un Seakamey" w:date="2022-11-04T12:56:00Z">
        <w:del w:id="38214" w:author="Sopheak" w:date="2023-07-29T06:44:00Z">
          <w:r w:rsidR="006C5795" w:rsidRPr="00FC74B4" w:rsidDel="005854C6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1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​</w:delText>
          </w:r>
        </w:del>
      </w:ins>
    </w:p>
    <w:p w14:paraId="455842F7" w14:textId="77777777" w:rsidR="006C5795" w:rsidRPr="00FC74B4" w:rsidDel="007418A0" w:rsidRDefault="006C5795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216" w:author="Kem Sereyboth" w:date="2023-07-26T14:37:00Z"/>
          <w:rFonts w:ascii="Khmer MEF1" w:eastAsia="Calibri" w:hAnsi="Khmer MEF1" w:cs="Khmer MEF1"/>
          <w:color w:val="000000"/>
          <w:spacing w:val="2"/>
          <w:sz w:val="24"/>
          <w:szCs w:val="24"/>
          <w:rPrChange w:id="38217" w:author="Sopheak Phorn" w:date="2023-08-25T13:13:00Z">
            <w:rPr>
              <w:del w:id="38218" w:author="Kem Sereyboth" w:date="2023-07-26T14:37:00Z"/>
              <w:rFonts w:ascii="Khmer MEF1" w:hAnsi="Khmer MEF1" w:cs="Khmer MEF1"/>
              <w:sz w:val="24"/>
              <w:szCs w:val="24"/>
            </w:rPr>
          </w:rPrChange>
        </w:rPr>
        <w:pPrChange w:id="38219" w:author="Sopheak Phorn" w:date="2023-08-25T13:13:00Z">
          <w:pPr/>
        </w:pPrChange>
      </w:pPr>
    </w:p>
    <w:p w14:paraId="13E912C5" w14:textId="0DE054C6" w:rsidR="00556EC6" w:rsidRPr="00FC74B4" w:rsidDel="007418A0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220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221" w:author="Sopheak Phorn" w:date="2023-08-25T13:13:00Z">
            <w:rPr>
              <w:del w:id="38222" w:author="Kem Sereyboth" w:date="2023-07-13T15:15:00Z"/>
            </w:rPr>
          </w:rPrChange>
        </w:rPr>
        <w:pPrChange w:id="38223" w:author="Sopheak Phorn" w:date="2023-08-25T13:13:00Z">
          <w:pPr>
            <w:spacing w:after="0"/>
          </w:pPr>
        </w:pPrChange>
      </w:pPr>
      <w:ins w:id="38224" w:author="Un Seakamey" w:date="2022-11-04T12:44:00Z">
        <w:del w:id="38225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2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៣.</w:delText>
          </w:r>
        </w:del>
      </w:ins>
      <w:ins w:id="38227" w:author="User" w:date="2022-10-07T16:15:00Z">
        <w:del w:id="38228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2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អនុក្រឹត្យលេខ ១៤៣ អនក្រ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3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.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3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បក ចុះថ្ងៃទី១៩ ខែសីហា ឆ្នាំ២០២១ ស្តីពី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3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3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ការ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3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3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កែ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3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3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ស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3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3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ម្រួ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4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4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លអនុក្រឹត្យ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4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លេខ ០៣ អនក្រ.បក ចុះថ្ងៃទី០៨ ខែមករា ឆ្នាំ២០១៨ ស្តីពីកា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4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4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របង្កើត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4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46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គណៈ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4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4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ក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4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50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ម្មា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5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​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5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ធិការប្រតិ​បត្តិ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5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និ​ងអគ្គលេខាធិការដ្ឋាននៃក្រុមប្រឹក្សាជាតិគាំពារសង្គម </w:delText>
          </w:r>
        </w:del>
      </w:ins>
    </w:p>
    <w:p w14:paraId="4D258E79" w14:textId="61C328C2" w:rsidR="000C02AC" w:rsidRPr="00FC74B4" w:rsidDel="007418A0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254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255" w:author="Sopheak Phorn" w:date="2023-08-25T13:13:00Z">
            <w:rPr>
              <w:del w:id="38256" w:author="Kem Sereyboth" w:date="2023-07-13T15:15:00Z"/>
              <w:rFonts w:ascii="Khmer MEF1" w:hAnsi="Khmer MEF1" w:cs="Khmer MEF1"/>
              <w:sz w:val="24"/>
              <w:szCs w:val="24"/>
            </w:rPr>
          </w:rPrChange>
        </w:rPr>
        <w:pPrChange w:id="38257" w:author="Sopheak Phorn" w:date="2023-08-25T13:13:00Z">
          <w:pPr>
            <w:spacing w:after="0"/>
          </w:pPr>
        </w:pPrChange>
      </w:pPr>
    </w:p>
    <w:p w14:paraId="6F81DB51" w14:textId="730B8FCD" w:rsidR="00556EC6" w:rsidRPr="00FC74B4" w:rsidDel="007418A0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258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259" w:author="Sopheak Phorn" w:date="2023-08-25T13:13:00Z">
            <w:rPr>
              <w:del w:id="38260" w:author="Kem Sereyboth" w:date="2023-07-13T15:15:00Z"/>
            </w:rPr>
          </w:rPrChange>
        </w:rPr>
        <w:pPrChange w:id="38261" w:author="Sopheak Phorn" w:date="2023-08-25T13:13:00Z">
          <w:pPr>
            <w:spacing w:after="0"/>
          </w:pPr>
        </w:pPrChange>
      </w:pPr>
      <w:ins w:id="38262" w:author="Un Seakamey" w:date="2022-11-04T12:44:00Z">
        <w:del w:id="38263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6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៤.</w:delText>
          </w:r>
        </w:del>
      </w:ins>
      <w:ins w:id="38265" w:author="User" w:date="2022-10-07T16:15:00Z">
        <w:del w:id="38266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6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ប្រកាសលេខ ០០៨ អ.ស.ហ.ប្រក ចុះថ្ងៃទី១០ ខែកុម្ភៈ ឆ្នាំ២០២២ ស្ដីពីការកំណត់ប្រាក់ឧប​ត្ថ​ម្ភ​ជីវភាពសម្រាប់ថ្នាក់ដឹកនាំ មន្ត្រី និងបុគ្គលិករបស់អាជ្ញាធរសេវាហិរញ្ញវត្ថុមិនមែន</w:delText>
          </w:r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6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ធនាគារ</w:delText>
          </w:r>
        </w:del>
      </w:ins>
    </w:p>
    <w:p w14:paraId="54C797AF" w14:textId="597D2254" w:rsidR="000C02AC" w:rsidRPr="00FC74B4" w:rsidDel="00D67C4D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269" w:author="Kem Sereyboth" w:date="2023-07-13T15:15:00Z"/>
          <w:rFonts w:ascii="Khmer MEF1" w:eastAsia="Calibri" w:hAnsi="Khmer MEF1" w:cs="Khmer MEF1"/>
          <w:color w:val="000000"/>
          <w:spacing w:val="2"/>
          <w:rPrChange w:id="38270" w:author="Sopheak Phorn" w:date="2023-08-25T13:13:00Z">
            <w:rPr>
              <w:del w:id="38271" w:author="Kem Sereyboth" w:date="2023-07-13T15:15:00Z"/>
              <w:rFonts w:ascii="Khmer MEF1" w:hAnsi="Khmer MEF1" w:cs="Khmer MEF1"/>
              <w:spacing w:val="-4"/>
            </w:rPr>
          </w:rPrChange>
        </w:rPr>
        <w:pPrChange w:id="38272" w:author="Sopheak Phorn" w:date="2023-08-25T13:13:00Z">
          <w:pPr>
            <w:pStyle w:val="NormalWeb"/>
          </w:pPr>
        </w:pPrChange>
      </w:pPr>
    </w:p>
    <w:p w14:paraId="63C7A4C4" w14:textId="741FF2E5" w:rsidR="00556EC6" w:rsidRPr="00FC74B4" w:rsidDel="00D67C4D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del w:id="38273" w:author="Kem Sereyboth" w:date="2023-07-13T15:15:00Z"/>
          <w:rFonts w:ascii="Khmer MEF1" w:eastAsia="Calibri" w:hAnsi="Khmer MEF1" w:cs="Khmer MEF1"/>
          <w:color w:val="000000"/>
          <w:spacing w:val="2"/>
          <w:rPrChange w:id="38274" w:author="Sopheak Phorn" w:date="2023-08-25T13:13:00Z">
            <w:rPr>
              <w:del w:id="38275" w:author="Kem Sereyboth" w:date="2023-07-13T15:15:00Z"/>
              <w:rFonts w:ascii="Khmer MEF1" w:hAnsi="Khmer MEF1" w:cs="Khmer MEF1"/>
              <w:spacing w:val="-4"/>
            </w:rPr>
          </w:rPrChange>
        </w:rPr>
        <w:pPrChange w:id="38276" w:author="Sopheak Phorn" w:date="2023-08-25T13:13:00Z">
          <w:pPr>
            <w:pStyle w:val="NormalWeb"/>
          </w:pPr>
        </w:pPrChange>
      </w:pPr>
      <w:ins w:id="38277" w:author="Un Seakamey" w:date="2022-11-04T12:45:00Z">
        <w:del w:id="38278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79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4"/>
                  <w:cs/>
                </w:rPr>
              </w:rPrChange>
            </w:rPr>
            <w:delText>៥.</w:delText>
          </w:r>
        </w:del>
      </w:ins>
      <w:ins w:id="38280" w:author="User" w:date="2022-10-07T16:15:00Z">
        <w:del w:id="38281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82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4"/>
                  <w:cs/>
                </w:rPr>
              </w:rPrChange>
            </w:rPr>
            <w:delText>ប្រកាសលេខ ០១៥ អ.ស.ហ.ប្រក ចុះថ្ងៃទី១២ ខែវិច្ឆិកា ឆ្នាំ២០២២ ស្តីពីការកំណត់ប្រភព</w:delText>
          </w:r>
        </w:del>
      </w:ins>
      <w:ins w:id="38283" w:author="Un Seakamey" w:date="2022-11-04T13:23:00Z">
        <w:del w:id="38284" w:author="Kem Sereyboth" w:date="2023-07-13T15:15:00Z">
          <w:r w:rsidR="009723BC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8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</w:rPr>
              </w:rPrChange>
            </w:rPr>
            <w:delText xml:space="preserve"> </w:delText>
          </w:r>
        </w:del>
      </w:ins>
      <w:ins w:id="38286" w:author="User" w:date="2022-10-07T16:15:00Z">
        <w:del w:id="38287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88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6"/>
                  <w:cs/>
                </w:rPr>
              </w:rPrChange>
            </w:rPr>
            <w:delText>ធ​ន​ធា​​ន និងការប្រើប្រាស់ធនធានរបស់អគ្គលេខាធិការដ្ឋានអាជ្ញាធរសេវាហិរញ្ញវត្ថុមិនមែន</w:delText>
          </w:r>
        </w:del>
      </w:ins>
      <w:ins w:id="38289" w:author="Un Seakamey" w:date="2022-11-04T13:23:00Z">
        <w:del w:id="38290" w:author="Kem Sereyboth" w:date="2023-07-13T15:15:00Z">
          <w:r w:rsidR="009723BC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rPrChange w:id="38291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6"/>
                </w:rPr>
              </w:rPrChange>
            </w:rPr>
            <w:delText xml:space="preserve"> </w:delText>
          </w:r>
        </w:del>
      </w:ins>
      <w:ins w:id="38292" w:author="User" w:date="2022-10-07T16:15:00Z">
        <w:del w:id="38293" w:author="Kem Sereyboth" w:date="2023-07-13T15:15:00Z">
          <w:r w:rsidR="00556EC6"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294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6"/>
                  <w:cs/>
                </w:rPr>
              </w:rPrChange>
            </w:rPr>
            <w:delText>ធនា​គារ</w:delText>
          </w:r>
        </w:del>
      </w:ins>
    </w:p>
    <w:p w14:paraId="0140D9DF" w14:textId="7F581ACD" w:rsidR="00D67C4D" w:rsidRPr="00FC74B4" w:rsidDel="005854C6" w:rsidRDefault="00D67C4D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295" w:author="Kem Sereyboth" w:date="2023-07-26T15:00:00Z"/>
          <w:del w:id="38296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297" w:author="Sopheak Phorn" w:date="2023-08-25T13:13:00Z">
            <w:rPr>
              <w:ins w:id="38298" w:author="Kem Sereyboth" w:date="2023-07-26T15:00:00Z"/>
              <w:del w:id="38299" w:author="Sopheak" w:date="2023-07-29T06:47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300" w:author="Sopheak Phorn" w:date="2023-08-25T13:13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5A4E023B" w14:textId="08B640A4" w:rsidR="000C02AC" w:rsidRPr="00FC74B4" w:rsidDel="001F7992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301" w:author="Un Seakamey" w:date="2022-11-04T12:45:00Z"/>
          <w:del w:id="38302" w:author="Kem Sereyboth" w:date="2023-07-13T15:15:00Z"/>
          <w:rFonts w:ascii="Khmer MEF1" w:eastAsia="Calibri" w:hAnsi="Khmer MEF1" w:cs="Khmer MEF1"/>
          <w:color w:val="000000"/>
          <w:spacing w:val="2"/>
          <w:sz w:val="24"/>
          <w:szCs w:val="24"/>
          <w:rPrChange w:id="38303" w:author="Sopheak Phorn" w:date="2023-08-25T13:13:00Z">
            <w:rPr>
              <w:ins w:id="38304" w:author="Un Seakamey" w:date="2022-11-04T12:45:00Z"/>
              <w:del w:id="38305" w:author="Kem Sereyboth" w:date="2023-07-13T15:15:00Z"/>
              <w:rFonts w:ascii="Khmer MEF1" w:hAnsi="Khmer MEF1" w:cs="Khmer MEF1"/>
              <w:color w:val="171717" w:themeColor="background2" w:themeShade="1A"/>
              <w:spacing w:val="-14"/>
              <w:sz w:val="24"/>
              <w:szCs w:val="24"/>
            </w:rPr>
          </w:rPrChange>
        </w:rPr>
        <w:pPrChange w:id="38306" w:author="Sopheak Phorn" w:date="2023-08-25T13:13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D08D43B" w14:textId="3BEB14E8" w:rsidR="00556EC6" w:rsidRPr="00FC74B4" w:rsidDel="000C02AC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307" w:author="User" w:date="2022-10-07T16:15:00Z"/>
          <w:del w:id="38308" w:author="Un Seakamey" w:date="2022-11-04T12:45:00Z"/>
          <w:rFonts w:ascii="Khmer MEF1" w:eastAsia="Calibri" w:hAnsi="Khmer MEF1" w:cs="Khmer MEF1"/>
          <w:color w:val="000000"/>
          <w:spacing w:val="2"/>
          <w:sz w:val="24"/>
          <w:szCs w:val="24"/>
          <w:rPrChange w:id="38309" w:author="Sopheak Phorn" w:date="2023-08-25T13:13:00Z">
            <w:rPr>
              <w:ins w:id="38310" w:author="User" w:date="2022-10-07T16:15:00Z"/>
              <w:del w:id="38311" w:author="Un Seakamey" w:date="2022-11-04T12:45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312" w:author="Sopheak Phorn" w:date="2023-08-25T13:13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8313" w:author="Un Seakamey" w:date="2022-11-04T12:45:00Z">
        <w:del w:id="38314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31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៦</w:delText>
          </w:r>
        </w:del>
        <w:del w:id="38316" w:author="Kem Sereyboth" w:date="2023-07-26T15:00:00Z">
          <w:r w:rsidRPr="00FC74B4" w:rsidDel="00D67C4D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317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8318" w:author="User" w:date="2022-10-07T16:15:00Z">
        <w:r w:rsidR="00556EC6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319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ប្រកាសលេខ ០១០ អ.ស.ហ.ប្រក ចុះថ្ងៃទី០៨ ខែតុលា ឆ្នាំ២០២១ ស្ដីពីលក្ខន្តិកៈនៃមន្ត្រីល</w:t>
        </w:r>
      </w:ins>
      <w:ins w:id="38320" w:author="Kem Sereyboth" w:date="2023-07-26T14:24:00Z">
        <w:r w:rsidR="007418A0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321" w:author="Sopheak Phorn" w:date="2023-08-25T13:13:00Z">
              <w:rPr>
                <w:rFonts w:cs="MoolBoran"/>
                <w:cs/>
              </w:rPr>
            </w:rPrChange>
          </w:rPr>
          <w:t>​</w:t>
        </w:r>
      </w:ins>
      <w:ins w:id="38322" w:author="User" w:date="2022-10-07T16:15:00Z">
        <w:r w:rsidR="00556EC6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323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ក្ខ</w:t>
        </w:r>
      </w:ins>
      <w:ins w:id="38324" w:author="Kem Sereyboth" w:date="2023-07-26T14:24:00Z">
        <w:r w:rsidR="007418A0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325" w:author="Sopheak Phorn" w:date="2023-08-25T13:13:00Z">
              <w:rPr>
                <w:rFonts w:cs="MoolBoran"/>
                <w:cs/>
              </w:rPr>
            </w:rPrChange>
          </w:rPr>
          <w:t>​</w:t>
        </w:r>
      </w:ins>
      <w:ins w:id="38326" w:author="Kem Sereyboth" w:date="2023-07-13T15:23:00Z">
        <w:r w:rsidR="00520C34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327" w:author="Sopheak Phorn" w:date="2023-08-25T13:13:00Z">
              <w:rPr>
                <w:rFonts w:cs="MoolBoran"/>
                <w:cs/>
              </w:rPr>
            </w:rPrChange>
          </w:rPr>
          <w:t>​</w:t>
        </w:r>
      </w:ins>
      <w:ins w:id="38328" w:author="User" w:date="2022-10-07T16:15:00Z">
        <w:r w:rsidR="00556EC6" w:rsidRPr="007B2102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329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ន្តិកៈ</w:t>
        </w:r>
      </w:ins>
      <w:ins w:id="38330" w:author="Sopheak Phorn" w:date="2023-08-25T13:13:00Z">
        <w:r w:rsidR="007B2102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​</w:t>
        </w:r>
      </w:ins>
      <w:ins w:id="38331" w:author="User" w:date="2022-10-07T16:15:00Z">
        <w:r w:rsidR="00556EC6"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332" w:author="Sopheak Phorn" w:date="2023-08-25T13:13:00Z">
              <w:rPr>
                <w:rFonts w:ascii="Khmer MEF1" w:hAnsi="Khmer MEF1" w:cs="Khmer MEF1"/>
                <w:color w:val="171717" w:themeColor="background2" w:themeShade="1A"/>
                <w:spacing w:val="-14"/>
                <w:sz w:val="24"/>
                <w:szCs w:val="24"/>
                <w:cs/>
              </w:rPr>
            </w:rPrChange>
          </w:rPr>
          <w:t>របស់អាជ្ញាធរសេវាហិរញ្ញវត្ថុមិនមែនធនាគារ</w:t>
        </w:r>
      </w:ins>
    </w:p>
    <w:p w14:paraId="01C66CE4" w14:textId="77777777" w:rsidR="000C02AC" w:rsidRPr="00FC74B4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333" w:author="Un Seakamey" w:date="2022-11-04T12:45:00Z"/>
          <w:rFonts w:ascii="Khmer MEF1" w:eastAsia="Calibri" w:hAnsi="Khmer MEF1" w:cs="Khmer MEF1"/>
          <w:color w:val="000000"/>
          <w:spacing w:val="2"/>
          <w:sz w:val="24"/>
          <w:szCs w:val="24"/>
          <w:rPrChange w:id="38334" w:author="Sopheak Phorn" w:date="2023-08-25T13:13:00Z">
            <w:rPr>
              <w:ins w:id="38335" w:author="Un Seakamey" w:date="2022-11-04T12:45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8336" w:author="Sopheak Phorn" w:date="2023-08-25T13:13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41DC2AA9" w14:textId="13CEF3FF" w:rsidR="001F7992" w:rsidRPr="00FC74B4" w:rsidRDefault="000C02AC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337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338" w:author="Sopheak Phorn" w:date="2023-08-25T13:13:00Z">
            <w:rPr>
              <w:ins w:id="38339" w:author="Sopheak" w:date="2023-07-29T06:47:00Z"/>
              <w:rFonts w:ascii="Khmer MEF1" w:hAnsi="Khmer MEF1" w:cs="Khmer MEF1"/>
              <w:spacing w:val="-4"/>
            </w:rPr>
          </w:rPrChange>
        </w:rPr>
        <w:pPrChange w:id="38340" w:author="Sopheak Phorn" w:date="2023-08-25T13:13:00Z">
          <w:pPr>
            <w:spacing w:after="0" w:line="240" w:lineRule="auto"/>
            <w:ind w:left="993"/>
            <w:jc w:val="both"/>
          </w:pPr>
        </w:pPrChange>
      </w:pPr>
      <w:ins w:id="38341" w:author="Un Seakamey" w:date="2022-11-04T12:45:00Z">
        <w:del w:id="38342" w:author="Kem Sereyboth" w:date="2023-07-13T15:15:00Z">
          <w:r w:rsidRPr="00FC74B4" w:rsidDel="001F7992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343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៧</w:delText>
          </w:r>
        </w:del>
        <w:del w:id="38344" w:author="Kem Sereyboth" w:date="2023-07-26T15:00:00Z">
          <w:r w:rsidRPr="00FC74B4" w:rsidDel="00D67C4D">
            <w:rPr>
              <w:rFonts w:ascii="Khmer MEF1" w:eastAsia="Calibri" w:hAnsi="Khmer MEF1" w:cs="Khmer MEF1"/>
              <w:color w:val="000000"/>
              <w:spacing w:val="2"/>
              <w:sz w:val="24"/>
              <w:szCs w:val="24"/>
              <w:cs/>
              <w:rPrChange w:id="38345" w:author="Sopheak Phorn" w:date="2023-08-25T13:13:00Z">
                <w:rPr>
                  <w:rFonts w:ascii="Khmer MEF1" w:hAnsi="Khmer MEF1" w:cs="Khmer MEF1"/>
                  <w:color w:val="171717" w:themeColor="background2" w:themeShade="1A"/>
                  <w:cs/>
                </w:rPr>
              </w:rPrChange>
            </w:rPr>
            <w:delText>.</w:delText>
          </w:r>
        </w:del>
      </w:ins>
      <w:ins w:id="38346" w:author="Kem Sereyboth" w:date="2023-07-13T15:17:00Z">
        <w:r w:rsidR="001F7992" w:rsidRPr="008B0E4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347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>ប្រកាស</w:t>
        </w:r>
      </w:ins>
      <w:ins w:id="38348" w:author="Kem Sereyboth" w:date="2023-07-13T15:35:00Z">
        <w:r w:rsidR="00B64B2E" w:rsidRPr="008B0E4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349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 xml:space="preserve">លេខ ០៤៧ អ.ស.ហ.ប្រ.ក ចុះថ្ងៃទី១៤ ខែតុលា ឆ្នាំ២០២២ </w:t>
        </w:r>
      </w:ins>
      <w:ins w:id="38350" w:author="Kem Sereyboth" w:date="2023-07-13T15:17:00Z">
        <w:r w:rsidR="001F7992" w:rsidRPr="008B0E4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351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>ស្ដីពីការដាក់ឱ្យអនុវត្តបទបញ្ជា</w:t>
        </w:r>
        <w:r w:rsidR="001F7992"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352" w:author="Sopheak Phorn" w:date="2023-08-25T13:13:00Z">
              <w:rPr>
                <w:rFonts w:ascii="Khmer MEF1" w:hAnsi="Khmer MEF1" w:cs="Khmer MEF1"/>
                <w:color w:val="FF0000"/>
                <w:cs/>
              </w:rPr>
            </w:rPrChange>
          </w:rPr>
          <w:t>ផ្ទៃក្នុ​ងសម្រាប់​គ្រប់​គ្រង​មន្រ្តី​រប​ស់​អាជ្ញា​​ធរ​សេ​​​វាហិ​រញ្ញ​វ​ត្ថុមិនមែនធនាគារ</w:t>
        </w:r>
      </w:ins>
    </w:p>
    <w:p w14:paraId="0576FBD5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353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354" w:author="Sopheak Phorn" w:date="2023-08-25T13:13:00Z">
            <w:rPr>
              <w:ins w:id="38355" w:author="Sopheak" w:date="2023-07-29T06:47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356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357" w:author="Sopheak" w:date="2023-07-29T06:47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358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ប្រកាសលេខ ០០៧ អ.ស.ហ.ប្រក ចុះថ្ងៃទី១ ខែតុលា ឆ្នាំ ២០២១ ស្ដីពីការរៀបចំនិងប្រព្រឹត្តទៅនៃនាយកដ្ឋាន និងអង្គភាពក្រោមឱវាទរបស់និយ័តករគណនេយ្យនិងសវនកម្ម</w:t>
        </w:r>
      </w:ins>
    </w:p>
    <w:p w14:paraId="277D3105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359" w:author="Sopheak" w:date="2023-07-29T06:47:00Z"/>
          <w:rFonts w:ascii="Khmer MEF1" w:eastAsia="Calibri" w:hAnsi="Khmer MEF1" w:cs="Khmer MEF1"/>
          <w:color w:val="000000"/>
          <w:spacing w:val="2"/>
          <w:sz w:val="24"/>
          <w:szCs w:val="24"/>
          <w:rPrChange w:id="38360" w:author="Sopheak Phorn" w:date="2023-08-25T13:13:00Z">
            <w:rPr>
              <w:ins w:id="38361" w:author="Sopheak" w:date="2023-07-29T06:47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362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363" w:author="Sopheak" w:date="2023-07-29T06:47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364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 ន.គ.ស.</w:t>
        </w:r>
      </w:ins>
    </w:p>
    <w:p w14:paraId="6EF4EB52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365" w:author="Sopheak" w:date="2023-07-29T06:48:00Z"/>
          <w:rFonts w:ascii="Khmer MEF1" w:eastAsia="Calibri" w:hAnsi="Khmer MEF1" w:cs="Khmer MEF1"/>
          <w:color w:val="000000"/>
          <w:spacing w:val="2"/>
          <w:sz w:val="24"/>
          <w:szCs w:val="24"/>
          <w:rPrChange w:id="38366" w:author="Sopheak Phorn" w:date="2023-08-25T13:13:00Z">
            <w:rPr>
              <w:ins w:id="38367" w:author="Sopheak" w:date="2023-07-29T06:48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368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369" w:author="Sopheak" w:date="2023-07-29T06:48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370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របស់នាយកដ្ឋានបច្ចេកទេស</w:t>
        </w:r>
      </w:ins>
    </w:p>
    <w:p w14:paraId="3234302A" w14:textId="77777777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371" w:author="Sopheak" w:date="2023-07-29T06:48:00Z"/>
          <w:rFonts w:ascii="Khmer MEF1" w:eastAsia="Calibri" w:hAnsi="Khmer MEF1" w:cs="Khmer MEF1"/>
          <w:color w:val="000000"/>
          <w:spacing w:val="2"/>
          <w:sz w:val="24"/>
          <w:szCs w:val="24"/>
          <w:rPrChange w:id="38372" w:author="Sopheak Phorn" w:date="2023-08-25T13:13:00Z">
            <w:rPr>
              <w:ins w:id="38373" w:author="Sopheak" w:date="2023-07-29T06:48:00Z"/>
              <w:rFonts w:ascii="Khmer MEF1" w:eastAsia="Times New Roman" w:hAnsi="Khmer MEF1" w:cs="Khmer MEF1"/>
              <w:spacing w:val="-4"/>
              <w:sz w:val="24"/>
              <w:szCs w:val="24"/>
            </w:rPr>
          </w:rPrChange>
        </w:rPr>
        <w:pPrChange w:id="38374" w:author="Sopheak Phorn" w:date="2023-08-25T13:13:00Z">
          <w:pPr>
            <w:pStyle w:val="ListParagraph"/>
            <w:numPr>
              <w:numId w:val="83"/>
            </w:numPr>
            <w:ind w:hanging="360"/>
          </w:pPr>
        </w:pPrChange>
      </w:pPr>
      <w:ins w:id="38375" w:author="Sopheak" w:date="2023-07-29T06:48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376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របស់នាយកដ្ឋានគ្រប់គ្រងវិជ្ជាជីវៈគណនេយ្យនិងសវនកម្ម</w:t>
        </w:r>
      </w:ins>
    </w:p>
    <w:p w14:paraId="057349D8" w14:textId="16AE40BF" w:rsidR="005854C6" w:rsidRPr="00FC74B4" w:rsidRDefault="005854C6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377" w:author="Kem Sereyboth" w:date="2023-07-13T15:18:00Z"/>
          <w:rFonts w:ascii="Khmer MEF1" w:eastAsia="Calibri" w:hAnsi="Khmer MEF1" w:cs="Khmer MEF1"/>
          <w:color w:val="000000"/>
          <w:spacing w:val="2"/>
          <w:sz w:val="24"/>
          <w:szCs w:val="24"/>
          <w:rPrChange w:id="38378" w:author="Sopheak Phorn" w:date="2023-08-25T13:13:00Z">
            <w:rPr>
              <w:ins w:id="38379" w:author="Kem Sereyboth" w:date="2023-07-13T15:18:00Z"/>
              <w:rFonts w:ascii="Khmer MEF1" w:hAnsi="Khmer MEF1" w:cs="Khmer MEF1"/>
              <w:color w:val="FF0000"/>
              <w:sz w:val="24"/>
              <w:szCs w:val="24"/>
            </w:rPr>
          </w:rPrChange>
        </w:rPr>
        <w:pPrChange w:id="38380" w:author="Sopheak Phorn" w:date="2023-08-25T13:13:00Z">
          <w:pPr>
            <w:spacing w:after="0" w:line="240" w:lineRule="auto"/>
            <w:ind w:left="993"/>
            <w:jc w:val="both"/>
          </w:pPr>
        </w:pPrChange>
      </w:pPr>
      <w:ins w:id="38381" w:author="Sopheak" w:date="2023-07-29T06:48:00Z">
        <w:r w:rsidRPr="00FC74B4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382" w:author="Sopheak Phorn" w:date="2023-08-25T13:13:00Z">
              <w:rPr>
                <w:rFonts w:ascii="Khmer MEF1" w:eastAsia="Times New Roman" w:hAnsi="Khmer MEF1" w:cs="Khmer MEF1"/>
                <w:spacing w:val="-4"/>
                <w:sz w:val="24"/>
                <w:szCs w:val="24"/>
                <w:cs/>
              </w:rPr>
            </w:rPrChange>
          </w:rPr>
          <w:t>ផែនការសកម្មភាពប្រចាំឆ្នាំ២០២២ របស់នាយកដ្ឋានកិច្ចការគតិយុត្ត និងអនុលោមភាព</w:t>
        </w:r>
      </w:ins>
    </w:p>
    <w:p w14:paraId="137C8A9A" w14:textId="761F96BE" w:rsidR="001F7992" w:rsidRPr="00D67C4D" w:rsidDel="005854C6" w:rsidRDefault="001F7992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ins w:id="38383" w:author="Kem Sereyboth" w:date="2023-07-13T15:19:00Z"/>
          <w:del w:id="38384" w:author="Sopheak" w:date="2023-07-29T06:48:00Z"/>
          <w:rFonts w:ascii="Khmer MEF1" w:hAnsi="Khmer MEF1" w:cs="Khmer MEF1"/>
          <w:sz w:val="24"/>
          <w:szCs w:val="24"/>
          <w:rPrChange w:id="38385" w:author="Kem Sereyboth" w:date="2023-07-26T14:56:00Z">
            <w:rPr>
              <w:ins w:id="38386" w:author="Kem Sereyboth" w:date="2023-07-13T15:19:00Z"/>
              <w:del w:id="38387" w:author="Sopheak" w:date="2023-07-29T06:48:00Z"/>
              <w:rFonts w:ascii="Khmer MEF1" w:hAnsi="Khmer MEF1" w:cs="Khmer MEF1"/>
              <w:spacing w:val="-14"/>
              <w:sz w:val="24"/>
              <w:szCs w:val="24"/>
            </w:rPr>
          </w:rPrChange>
        </w:rPr>
        <w:pPrChange w:id="38388" w:author="Sopheak Phorn" w:date="2023-08-03T16:18:00Z">
          <w:pPr>
            <w:spacing w:after="0" w:line="240" w:lineRule="auto"/>
            <w:ind w:left="993"/>
            <w:jc w:val="both"/>
          </w:pPr>
        </w:pPrChange>
      </w:pPr>
      <w:ins w:id="38389" w:author="Kem Sereyboth" w:date="2023-07-13T15:18:00Z">
        <w:del w:id="38390" w:author="Sopheak" w:date="2023-07-29T06:48:00Z"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8391" w:author="Kem Sereyboth" w:date="2023-07-26T14:56:00Z">
                <w:rPr>
                  <w:rFonts w:ascii="Khmer MEF1" w:hAnsi="Khmer MEF1" w:cs="Khmer MEF1"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ផែនការអភិវឌ្ឍន៍ស្ថាប័នរបស់និយ័តករសន្តិសុខសង្គម</w:delText>
          </w:r>
          <w:r w:rsidRPr="00D67C4D" w:rsidDel="005854C6">
            <w:rPr>
              <w:rFonts w:ascii="Khmer MEF1" w:hAnsi="Khmer MEF1" w:cs="Khmer MEF1"/>
              <w:b/>
              <w:bCs/>
              <w:sz w:val="24"/>
              <w:szCs w:val="24"/>
              <w:cs/>
              <w:rPrChange w:id="38392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8393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២០២២</w:delText>
          </w:r>
          <w:r w:rsidRPr="00D67C4D" w:rsidDel="005854C6">
            <w:rPr>
              <w:rFonts w:ascii="Khmer MEF1" w:hAnsi="Khmer MEF1" w:cs="Khmer MEF1"/>
              <w:sz w:val="24"/>
              <w:szCs w:val="24"/>
              <w:rPrChange w:id="38394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</w:rPr>
              </w:rPrChange>
            </w:rPr>
            <w:delText>-</w:delText>
          </w:r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8395" w:author="Kem Sereyboth" w:date="2023-07-26T14:56:00Z">
                <w:rPr>
                  <w:rFonts w:ascii="Khmer MEF1" w:hAnsi="Khmer MEF1" w:cs="Khmer MEF1"/>
                  <w:b/>
                  <w:bCs/>
                  <w:color w:val="FF0000"/>
                  <w:spacing w:val="-14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6E04530E" w14:textId="476D4BCA" w:rsidR="001F7992" w:rsidRPr="00D67C4D" w:rsidDel="005854C6" w:rsidRDefault="001F7992">
      <w:pPr>
        <w:pStyle w:val="ListParagraph"/>
        <w:numPr>
          <w:ilvl w:val="0"/>
          <w:numId w:val="83"/>
        </w:numPr>
        <w:spacing w:after="0" w:line="240" w:lineRule="auto"/>
        <w:jc w:val="both"/>
        <w:rPr>
          <w:ins w:id="38396" w:author="Kem Sereyboth" w:date="2023-07-13T15:17:00Z"/>
          <w:del w:id="38397" w:author="Sopheak" w:date="2023-07-29T06:48:00Z"/>
          <w:rFonts w:ascii="Khmer MEF1" w:hAnsi="Khmer MEF1" w:cs="Khmer MEF1"/>
          <w:sz w:val="24"/>
          <w:szCs w:val="24"/>
          <w:rPrChange w:id="38398" w:author="Kem Sereyboth" w:date="2023-07-26T14:56:00Z">
            <w:rPr>
              <w:ins w:id="38399" w:author="Kem Sereyboth" w:date="2023-07-13T15:17:00Z"/>
              <w:del w:id="38400" w:author="Sopheak" w:date="2023-07-29T06:48:00Z"/>
              <w:rFonts w:ascii="Khmer MEF1" w:hAnsi="Khmer MEF1" w:cs="Khmer MEF1"/>
              <w:b/>
              <w:bCs/>
              <w:color w:val="FF0000"/>
              <w:sz w:val="24"/>
              <w:szCs w:val="24"/>
            </w:rPr>
          </w:rPrChange>
        </w:rPr>
        <w:pPrChange w:id="38401" w:author="Sopheak Phorn" w:date="2023-08-03T16:18:00Z">
          <w:pPr>
            <w:numPr>
              <w:numId w:val="55"/>
            </w:numPr>
            <w:spacing w:after="0" w:line="240" w:lineRule="auto"/>
            <w:ind w:left="993" w:hanging="284"/>
            <w:jc w:val="both"/>
          </w:pPr>
        </w:pPrChange>
      </w:pPr>
      <w:ins w:id="38402" w:author="Kem Sereyboth" w:date="2023-07-13T15:19:00Z">
        <w:del w:id="38403" w:author="Sopheak" w:date="2023-07-29T06:48:00Z">
          <w:r w:rsidRPr="00D67C4D" w:rsidDel="005854C6">
            <w:rPr>
              <w:rFonts w:ascii="Khmer MEF1" w:hAnsi="Khmer MEF1" w:cs="Khmer MEF1"/>
              <w:sz w:val="24"/>
              <w:szCs w:val="24"/>
              <w:cs/>
              <w:rPrChange w:id="38404" w:author="Kem Sereyboth" w:date="2023-07-26T14:56:00Z">
                <w:rPr>
                  <w:rFonts w:ascii="Khmer MEF1" w:hAnsi="Khmer MEF1" w:cs="Khmer MEF1"/>
                  <w:color w:val="FF0000"/>
                  <w:spacing w:val="-4"/>
                  <w:sz w:val="24"/>
                  <w:szCs w:val="24"/>
                  <w:highlight w:val="yellow"/>
                  <w:cs/>
                </w:rPr>
              </w:rPrChange>
            </w:rPr>
            <w:delText>ផែនការសកម្មភាពឆ្នាំ២០២៣ របស់នាយកដ្ឋានត្រួតពិនិត្យ</w:delText>
          </w:r>
        </w:del>
      </w:ins>
      <w:ins w:id="38405" w:author="Kem Sereyboth" w:date="2023-07-13T15:21:00Z">
        <w:del w:id="38406" w:author="Sopheak" w:date="2023-07-29T06:48:00Z">
          <w:r w:rsidR="00517A60" w:rsidRPr="00D67C4D" w:rsidDel="005854C6">
            <w:rPr>
              <w:rFonts w:ascii="Khmer MEF1" w:hAnsi="Khmer MEF1" w:cs="Khmer MEF1"/>
              <w:sz w:val="24"/>
              <w:szCs w:val="24"/>
              <w:cs/>
              <w:rPrChange w:id="38407" w:author="Kem Sereyboth" w:date="2023-07-26T14:56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56C2E440" w14:textId="0BEFD51A" w:rsidR="00556EC6" w:rsidRPr="00E33574" w:rsidDel="001F7992" w:rsidRDefault="00556EC6">
      <w:pPr>
        <w:spacing w:after="0" w:line="240" w:lineRule="auto"/>
        <w:jc w:val="both"/>
        <w:rPr>
          <w:ins w:id="38408" w:author="User" w:date="2022-10-07T16:15:00Z"/>
          <w:del w:id="38409" w:author="Kem Sereyboth" w:date="2023-07-13T15:17:00Z"/>
          <w:rFonts w:ascii="Khmer MEF1" w:hAnsi="Khmer MEF1" w:cs="Khmer MEF1"/>
          <w:spacing w:val="6"/>
          <w:sz w:val="24"/>
          <w:szCs w:val="24"/>
          <w:rPrChange w:id="38410" w:author="Kem Sereyboth" w:date="2023-07-19T16:59:00Z">
            <w:rPr>
              <w:ins w:id="38411" w:author="User" w:date="2022-10-07T16:15:00Z"/>
              <w:del w:id="38412" w:author="Kem Sereyboth" w:date="2023-07-13T15:17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8413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8414" w:author="User" w:date="2022-10-07T16:15:00Z">
        <w:del w:id="38415" w:author="Kem Sereyboth" w:date="2023-07-13T15:17:00Z">
          <w:r w:rsidRPr="00E33574" w:rsidDel="001F7992">
            <w:rPr>
              <w:rFonts w:ascii="Khmer MEF1" w:hAnsi="Khmer MEF1" w:cs="Khmer MEF1"/>
              <w:sz w:val="24"/>
              <w:szCs w:val="24"/>
              <w:cs/>
              <w:rPrChange w:id="38416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ប្រកាសលេខ ៦១៦ សហវប្រក. ចុះថ្ងៃទី៤ ខែមិថុនា ឆ្នាំ២០១៤ ស្ដីពីការកំណត់គោលការណ៍</w:delText>
          </w:r>
          <w:r w:rsidRPr="00E33574" w:rsidDel="001F7992">
            <w:rPr>
              <w:rFonts w:ascii="Khmer MEF1" w:hAnsi="Khmer MEF1" w:cs="Khmer MEF1"/>
              <w:spacing w:val="6"/>
              <w:sz w:val="24"/>
              <w:szCs w:val="24"/>
              <w:cs/>
              <w:rPrChange w:id="38417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E33574" w:rsidDel="001F7992">
            <w:rPr>
              <w:rFonts w:ascii="Khmer MEF1" w:hAnsi="Khmer MEF1" w:cs="Khmer MEF1"/>
              <w:spacing w:val="-8"/>
              <w:sz w:val="24"/>
              <w:szCs w:val="24"/>
              <w:cs/>
              <w:rPrChange w:id="38418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និងការត្រួតពិនិត្យសម្រាប់ការផ្ដល់ការលើកទឹកចិត្តដោយប្រើប្រាស់ប្រាក់រង្វា​ន់</w:delText>
          </w:r>
        </w:del>
      </w:ins>
      <w:ins w:id="38419" w:author="Un Seakamey" w:date="2022-11-04T13:26:00Z">
        <w:del w:id="38420" w:author="Kem Sereyboth" w:date="2023-07-13T15:17:00Z">
          <w:r w:rsidR="00DA6A7D" w:rsidRPr="00E33574" w:rsidDel="001F7992">
            <w:rPr>
              <w:rFonts w:ascii="Khmer MEF1" w:hAnsi="Khmer MEF1" w:cs="Khmer MEF1"/>
              <w:spacing w:val="6"/>
              <w:sz w:val="24"/>
              <w:szCs w:val="24"/>
              <w:rPrChange w:id="38421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8422" w:author="User" w:date="2022-10-07T16:15:00Z">
        <w:del w:id="38423" w:author="Kem Sereyboth" w:date="2023-07-13T15:17:00Z">
          <w:r w:rsidRPr="00E33574" w:rsidDel="001F7992">
            <w:rPr>
              <w:rFonts w:ascii="Khmer MEF1" w:hAnsi="Khmer MEF1" w:cs="Khmer MEF1"/>
              <w:spacing w:val="6"/>
              <w:sz w:val="24"/>
              <w:szCs w:val="24"/>
              <w:cs/>
              <w:rPrChange w:id="38424" w:author="Kem Sereyboth" w:date="2023-07-19T16:59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របស់អង្គភាពក្រោមឱវាទក្រសួងសេដ្ឋកិច្ចនិងហិរញ្ញវត្ថុ។</w:delText>
          </w:r>
        </w:del>
      </w:ins>
    </w:p>
    <w:p w14:paraId="0DBB5F2B" w14:textId="77777777" w:rsidR="00556EC6" w:rsidRPr="00F55550" w:rsidRDefault="00556EC6">
      <w:pPr>
        <w:spacing w:after="0" w:line="240" w:lineRule="auto"/>
        <w:rPr>
          <w:ins w:id="38425" w:author="User" w:date="2022-10-07T16:15:00Z"/>
          <w:rFonts w:ascii="Khmer MEF1" w:hAnsi="Khmer MEF1" w:cs="Khmer MEF1"/>
          <w:b/>
          <w:bCs/>
          <w:spacing w:val="-4"/>
          <w:sz w:val="24"/>
          <w:szCs w:val="24"/>
          <w:lang w:val="ca-ES"/>
        </w:rPr>
        <w:pPrChange w:id="38426" w:author="Sopheak Phorn" w:date="2023-08-03T16:18:00Z">
          <w:pPr>
            <w:spacing w:after="0" w:line="240" w:lineRule="auto"/>
            <w:ind w:firstLine="720"/>
            <w:jc w:val="both"/>
          </w:pPr>
        </w:pPrChange>
      </w:pPr>
      <w:ins w:id="38427" w:author="User" w:date="2022-10-07T16:15:00Z">
        <w:r w:rsidRPr="00F55550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ខ.ឯកសារភស្តុតាង</w:t>
        </w:r>
      </w:ins>
    </w:p>
    <w:p w14:paraId="63B1FDD7" w14:textId="192F1708" w:rsidR="00B64B2E" w:rsidRDefault="00556EC6">
      <w:pPr>
        <w:spacing w:after="0" w:line="240" w:lineRule="auto"/>
        <w:rPr>
          <w:ins w:id="38428" w:author="Sopheak" w:date="2023-07-29T07:03:00Z"/>
          <w:rFonts w:ascii="Khmer MEF1" w:hAnsi="Khmer MEF1" w:cs="Khmer MEF1"/>
          <w:b/>
          <w:bCs/>
          <w:spacing w:val="-8"/>
          <w:sz w:val="24"/>
          <w:szCs w:val="24"/>
          <w:lang w:val="ca-ES"/>
        </w:rPr>
        <w:pPrChange w:id="38429" w:author="Sopheak Phorn" w:date="2023-08-03T16:18:00Z">
          <w:pPr>
            <w:spacing w:after="0"/>
            <w:ind w:left="2127" w:hanging="1276"/>
          </w:pPr>
        </w:pPrChange>
      </w:pPr>
      <w:ins w:id="38430" w:author="User" w:date="2022-10-07T16:15:00Z">
        <w:r w:rsidRPr="007418A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8431" w:author="Kem Sereyboth" w:date="2023-07-26T14:46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</w:rPr>
            </w:rPrChange>
          </w:rPr>
          <w:t>ប្រធានបទទី១៖</w:t>
        </w:r>
      </w:ins>
      <w:ins w:id="38432" w:author="Kem Sereyboth" w:date="2023-07-13T15:37:00Z">
        <w:r w:rsidR="00B64B2E" w:rsidRPr="007418A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rPrChange w:id="38433" w:author="Kem Sereyboth" w:date="2023-07-26T14:46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</w:rPr>
            </w:rPrChange>
          </w:rPr>
          <w:t xml:space="preserve"> </w:t>
        </w:r>
      </w:ins>
      <w:ins w:id="38434" w:author="Sopheak" w:date="2023-07-29T06:52:00Z">
        <w:r w:rsidR="00BA2796" w:rsidRPr="00BA2796">
          <w:rPr>
            <w:rFonts w:ascii="Khmer MEF1" w:hAnsi="Khmer MEF1" w:cs="Khmer MEF1" w:hint="cs"/>
            <w:b/>
            <w:bCs/>
            <w:spacing w:val="-8"/>
            <w:sz w:val="24"/>
            <w:szCs w:val="24"/>
            <w:cs/>
          </w:rPr>
          <w:t>ការអនុវត្តបទបញ្ជាផ្ទៃក្នុងសម្រាប់គ្រប់គ្រងមន្ត្រីរបស់អាជ្ញាធរសេវាហិរញ្ញវត្ថុមិនមែនធនាគារ</w:t>
        </w:r>
      </w:ins>
      <w:ins w:id="38435" w:author="Kem Sereyboth" w:date="2023-07-13T15:37:00Z">
        <w:del w:id="38436" w:author="Sopheak" w:date="2023-07-29T06:51:00Z"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437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ការអនុវត្តបទបញ្ជាផ្ទៃក្នុងសម្រាប់គ្រប់គ្រងមន្ត្រីរបស់ 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438" w:author="Kem Sereyboth" w:date="2023-07-26T14:4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អ.ស.ហ.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439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ដែលប​ម្រើ​ការនៅ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lang w:val="ca-ES"/>
              <w:rPrChange w:id="38440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lang w:val="ca-ES"/>
                </w:rPr>
              </w:rPrChange>
            </w:rPr>
            <w:delText>​​​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441" w:author="Kem Sereyboth" w:date="2023-07-26T14:46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442" w:author="Kem Sereyboth" w:date="2023-07-26T14:4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ន.</w:delText>
          </w:r>
        </w:del>
        <w:del w:id="38443" w:author="Sopheak" w:date="2023-07-29T06:52:00Z">
          <w:r w:rsidR="00B64B2E" w:rsidRPr="007418A0" w:rsidDel="00BA2796">
            <w:rPr>
              <w:rFonts w:ascii="Khmer MEF1" w:hAnsi="Khmer MEF1" w:cs="Khmer MEF1"/>
              <w:b/>
              <w:bCs/>
              <w:spacing w:val="-8"/>
              <w:sz w:val="24"/>
              <w:szCs w:val="24"/>
              <w:cs/>
              <w:lang w:val="ca-ES"/>
              <w:rPrChange w:id="38444" w:author="Kem Sereyboth" w:date="2023-07-26T14:46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ស.ស.</w:delText>
          </w:r>
        </w:del>
        <w:r w:rsidR="00B64B2E" w:rsidRPr="007418A0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38445" w:author="Kem Sereyboth" w:date="2023-07-26T14:46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</w:p>
    <w:p w14:paraId="74A4B6EA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446" w:author="Sopheak" w:date="2023-07-29T07:04:00Z"/>
          <w:rFonts w:ascii="Khmer MEF1" w:eastAsia="Calibri" w:hAnsi="Khmer MEF1" w:cs="Khmer MEF1"/>
          <w:color w:val="000000"/>
          <w:spacing w:val="2"/>
          <w:sz w:val="24"/>
          <w:szCs w:val="24"/>
          <w:lang w:val="ca-ES"/>
          <w:rPrChange w:id="38447" w:author="Sopheak" w:date="2023-07-29T07:04:00Z">
            <w:rPr>
              <w:ins w:id="38448" w:author="Sopheak" w:date="2023-07-29T07:04:00Z"/>
              <w:rFonts w:ascii="Khmer MEF1" w:eastAsia="Calibri" w:hAnsi="Khmer MEF1" w:cs="Khmer MEF1"/>
              <w:color w:val="000000"/>
              <w:sz w:val="24"/>
              <w:szCs w:val="24"/>
              <w:lang w:val="ca-ES"/>
            </w:rPr>
          </w:rPrChange>
        </w:rPr>
      </w:pPr>
      <w:ins w:id="38449" w:author="Sopheak" w:date="2023-07-29T07:04:00Z"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450" w:author="Sopheak" w:date="2023-07-29T07:04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ទម្រង់សំណើសុំច្បាប់ និងការអនុញ្ញាតច្បាប់ (សម្រាប់មន្ត្រីរាជការ និងមន្ត្រីលក្ខន្ដិកៈប្រើប្រាស់រួម)</w:t>
        </w:r>
      </w:ins>
    </w:p>
    <w:p w14:paraId="6E0A2910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451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8452" w:author="Sopheak" w:date="2023-07-29T07:04:00Z"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8453" w:author="Sopheak" w:date="2023-07-29T07:05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បញ្ជីសម្រង់អវត្តមានរបស់ថ្នាក់ដឹកនាំ មន្ត្រីរាជការ មន្ត្រីជាប់កិច្ចសន្យា និងមន្ត្រី</w:t>
        </w:r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8454" w:author="Sopheak" w:date="2023-07-29T07:05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លក្ខន្ដិកៈ</w:t>
        </w:r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8455" w:author="Sopheak" w:date="2023-07-29T07:05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ខែឆ្នូ</w:t>
        </w:r>
        <w:r w:rsidRPr="00E9687F">
          <w:rPr>
            <w:rFonts w:ascii="Khmer MEF1" w:eastAsia="Calibri" w:hAnsi="Khmer MEF1" w:cs="Khmer MEF1"/>
            <w:color w:val="000000"/>
            <w:spacing w:val="6"/>
            <w:sz w:val="24"/>
            <w:szCs w:val="24"/>
            <w:cs/>
            <w:rPrChange w:id="38456" w:author="Sopheak" w:date="2023-07-29T07:05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ឆ្នាំ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២០២២</w:t>
        </w:r>
      </w:ins>
    </w:p>
    <w:p w14:paraId="16D646F9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457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8458" w:author="Sopheak" w:date="2023-07-29T07:04:00Z"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8459" w:author="Sopheak" w:date="2023-07-29T07:05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បញ្ជីសម្រង់អវត្តមានរបស់ថ្នាក់ដឹកនាំ មន្ត្រីរាជការ មន្ត្រីជាប់កិច្ចសន្យា និងមន្ត្រីលក្ខន្ដិកៈខែមករា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 xml:space="preserve"> ឆ្នាំ​២​០២៣</w:t>
        </w:r>
      </w:ins>
    </w:p>
    <w:p w14:paraId="356D712F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460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8461" w:author="Sopheak" w:date="2023-07-29T07:04:00Z"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បញ្ជីសម្រង់អវត្តមានរបស់ថ្នាក់ដឹកនាំ មន្ត្រីរាជការ មន្ត្រីជាប់កិច្ចសន្យា និងមន្ត្រីលក្ខន្ដិកៈខែកុម្ភៈ ឆ្នាំ</w:t>
        </w:r>
        <w:r w:rsidRPr="00E9687F">
          <w:rPr>
            <w:rFonts w:ascii="Khmer MEF1" w:eastAsia="Calibri" w:hAnsi="Khmer MEF1" w:cs="Khmer MEF1" w:hint="cs"/>
            <w:color w:val="000000"/>
            <w:spacing w:val="6"/>
            <w:sz w:val="24"/>
            <w:szCs w:val="24"/>
            <w:cs/>
          </w:rPr>
          <w:t>​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​២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​០​​២៣</w:t>
        </w:r>
      </w:ins>
    </w:p>
    <w:p w14:paraId="429BF0CA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462" w:author="Sopheak" w:date="2023-07-29T07:04:00Z"/>
          <w:rFonts w:ascii="Khmer MEF1" w:eastAsia="Calibri" w:hAnsi="Khmer MEF1" w:cs="Khmer MEF1"/>
          <w:color w:val="000000"/>
          <w:spacing w:val="-12"/>
          <w:sz w:val="24"/>
          <w:szCs w:val="24"/>
          <w:lang w:val="ca-ES"/>
        </w:rPr>
      </w:pPr>
      <w:ins w:id="38463" w:author="Sopheak" w:date="2023-07-29T07:04:00Z"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8464" w:author="Sopheak" w:date="2023-07-29T07:05:00Z">
              <w:rPr>
                <w:rFonts w:ascii="Khmer MEF1" w:eastAsia="Calibri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បញ្ជីសម្រង់អវត្តមានរបស់ថ្នាក់ដឹកនាំ មន្ត្រីរាជការ មន្ត្រីជាប់កិច្ចសន្យា និងមន្ត្រីលក្ខន្ដិកៈខែមីនា ឆ្នាំ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​២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​០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​២៣</w:t>
        </w:r>
      </w:ins>
    </w:p>
    <w:p w14:paraId="7371519E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465" w:author="Sopheak" w:date="2023-07-29T07:04:00Z"/>
          <w:rFonts w:ascii="Khmer MEF1" w:eastAsia="Calibri" w:hAnsi="Khmer MEF1" w:cs="Khmer MEF1"/>
          <w:color w:val="000000"/>
          <w:spacing w:val="-8"/>
          <w:sz w:val="24"/>
          <w:szCs w:val="24"/>
          <w:lang w:val="ca-ES"/>
          <w:rPrChange w:id="38466" w:author="Sopheak" w:date="2023-07-29T07:06:00Z">
            <w:rPr>
              <w:ins w:id="38467" w:author="Sopheak" w:date="2023-07-29T07:04:00Z"/>
              <w:rFonts w:ascii="Khmer MEF1" w:eastAsia="Calibri" w:hAnsi="Khmer MEF1" w:cs="Khmer MEF1"/>
              <w:color w:val="000000"/>
              <w:sz w:val="24"/>
              <w:szCs w:val="24"/>
              <w:lang w:val="ca-ES"/>
            </w:rPr>
          </w:rPrChange>
        </w:rPr>
      </w:pPr>
      <w:ins w:id="38468" w:author="Sopheak" w:date="2023-07-29T07:04:00Z">
        <w:r w:rsidRPr="00E9687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469" w:author="Sopheak" w:date="2023-07-29T07:06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លិខិតសុំច្បាប់របស់ថ្នាក់ដឹកនាំ មន្ត្រីរាជការ មន្ត្រីជាប់កិច្ចសន្យា និងមន្ត្រីលក្ខន្ដិកៈខែមីនា ឆ្នាំ២០២៣</w:t>
        </w:r>
      </w:ins>
    </w:p>
    <w:p w14:paraId="5D550B3D" w14:textId="7AF08AE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470" w:author="Sopheak" w:date="2023-07-29T07:0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8471" w:author="Sopheak" w:date="2023-07-29T07:04:00Z">
        <w:r w:rsidRPr="00E9687F">
          <w:rPr>
            <w:rFonts w:ascii="Khmer MEF1" w:eastAsia="Calibri" w:hAnsi="Khmer MEF1" w:cs="Khmer MEF1"/>
            <w:b/>
            <w:bCs/>
            <w:color w:val="000000"/>
            <w:spacing w:val="-8"/>
            <w:sz w:val="24"/>
            <w:szCs w:val="24"/>
            <w:cs/>
            <w:rPrChange w:id="38472" w:author="Sopheak" w:date="2023-07-29T07:06:00Z">
              <w:rPr>
                <w:rFonts w:ascii="Khmer MEF1" w:eastAsia="Calibri" w:hAnsi="Khmer MEF1" w:cs="Khmer MEF1"/>
                <w:b/>
                <w:bCs/>
                <w:color w:val="000000"/>
                <w:sz w:val="24"/>
                <w:szCs w:val="24"/>
                <w:cs/>
              </w:rPr>
            </w:rPrChange>
          </w:rPr>
          <w:t>ន.គ.ស.</w:t>
        </w:r>
        <w:r w:rsidRPr="00E9687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473" w:author="Sopheak" w:date="2023-07-29T07:06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បានធ្វើបច្ចុប្បន្នភាពមន្ត្រីចុងក្រោយថ្ងៃទី២៤ ខែមីនា ឆ្នាំ២០២៣ មន្ត្រីរាជការ មន្ត្រីលក្ខន្តិកៈ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474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និ​ងមន្ត្រីជាប់កិច្ចសន្យា សរុប ៨៣រូប រួមមាន៖ មន្ត្រីរាជការ</w:t>
        </w:r>
        <w:r w:rsidRPr="008E7E76">
          <w:rPr>
            <w:rFonts w:ascii="Khmer MEF1" w:eastAsia="Calibri" w:hAnsi="Khmer MEF1" w:cs="Khmer MEF1"/>
            <w:b/>
            <w:bCs/>
            <w:color w:val="000000"/>
            <w:spacing w:val="-16"/>
            <w:sz w:val="24"/>
            <w:szCs w:val="24"/>
            <w:cs/>
            <w:rPrChange w:id="38475" w:author="Sopheak Phorn" w:date="2023-08-03T11:36:00Z">
              <w:rPr>
                <w:rFonts w:ascii="Khmer MEF1" w:eastAsia="Calibri" w:hAnsi="Khmer MEF1" w:cs="Khmer MEF1"/>
                <w:b/>
                <w:bCs/>
                <w:color w:val="000000"/>
                <w:spacing w:val="-10"/>
                <w:sz w:val="24"/>
                <w:szCs w:val="24"/>
                <w:cs/>
              </w:rPr>
            </w:rPrChange>
          </w:rPr>
          <w:t>៣១</w:t>
        </w:r>
      </w:ins>
      <w:ins w:id="38476" w:author="Sopheak Phorn" w:date="2023-08-03T11:36:00Z">
        <w:r w:rsidR="008E7E76" w:rsidRPr="009D2554">
          <w:rPr>
            <w:rFonts w:ascii="Khmer MEF1" w:eastAsia="Calibri" w:hAnsi="Khmer MEF1" w:cs="Khmer MEF1"/>
            <w:b/>
            <w:bCs/>
            <w:color w:val="000000"/>
            <w:spacing w:val="-16"/>
            <w:sz w:val="24"/>
            <w:szCs w:val="24"/>
            <w:lang w:val="ca-ES"/>
            <w:rPrChange w:id="38477" w:author="Sopheak Phorn" w:date="2023-08-04T09:49:00Z">
              <w:rPr>
                <w:rFonts w:ascii="Khmer MEF1" w:eastAsia="Calibri" w:hAnsi="Khmer MEF1" w:cs="Khmer MEF1"/>
                <w:b/>
                <w:bCs/>
                <w:color w:val="000000"/>
                <w:spacing w:val="-14"/>
                <w:sz w:val="24"/>
                <w:szCs w:val="24"/>
              </w:rPr>
            </w:rPrChange>
          </w:rPr>
          <w:t xml:space="preserve">​ </w:t>
        </w:r>
      </w:ins>
      <w:ins w:id="38478" w:author="Sopheak" w:date="2023-07-29T07:04:00Z"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479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នាក់ (ស្រីចំនួន</w:t>
        </w:r>
        <w:r w:rsidRPr="008E7E76">
          <w:rPr>
            <w:rFonts w:ascii="Khmer MEF1" w:eastAsia="Calibri" w:hAnsi="Khmer MEF1" w:cs="Khmer MEF1"/>
            <w:b/>
            <w:bCs/>
            <w:color w:val="000000"/>
            <w:spacing w:val="-16"/>
            <w:sz w:val="24"/>
            <w:szCs w:val="24"/>
            <w:cs/>
            <w:rPrChange w:id="38480" w:author="Sopheak Phorn" w:date="2023-08-03T11:36:00Z">
              <w:rPr>
                <w:rFonts w:ascii="Khmer MEF1" w:eastAsia="Calibri" w:hAnsi="Khmer MEF1" w:cs="Khmer MEF1"/>
                <w:b/>
                <w:bCs/>
                <w:color w:val="000000"/>
                <w:spacing w:val="-10"/>
                <w:sz w:val="24"/>
                <w:szCs w:val="24"/>
                <w:cs/>
              </w:rPr>
            </w:rPrChange>
          </w:rPr>
          <w:t>១២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481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នាក់)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lang w:val="ca-ES"/>
            <w:rPrChange w:id="38482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lang w:val="ca-ES"/>
              </w:rPr>
            </w:rPrChange>
          </w:rPr>
          <w:t xml:space="preserve">, 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483" w:author="Sopheak Phorn" w:date="2023-08-03T11:36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>មន្ត្រី​លក្ខ​ន្តិ​កៈ</w:t>
        </w:r>
        <w:r w:rsidRPr="008E7E76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8484" w:author="Sopheak Phorn" w:date="2023-08-03T11:36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៤៨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ស្រីចំនួន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២៣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lang w:val="ca-ES"/>
          </w:rPr>
          <w:t xml:space="preserve">,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និងមន្ត្រីជាប់កិច្ចសន្យា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៤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ស្រីចំនួន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១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នាក់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។</w:t>
        </w:r>
      </w:ins>
    </w:p>
    <w:p w14:paraId="3E9359E3" w14:textId="77777777" w:rsidR="00E9687F" w:rsidRPr="00E9687F" w:rsidRDefault="00E9687F">
      <w:pPr>
        <w:spacing w:after="0" w:line="240" w:lineRule="auto"/>
        <w:rPr>
          <w:ins w:id="38485" w:author="Kem Sereyboth" w:date="2023-07-14T09:19:00Z"/>
          <w:rFonts w:ascii="Khmer MEF1" w:hAnsi="Khmer MEF1" w:cs="Khmer MEF1"/>
          <w:b/>
          <w:bCs/>
          <w:spacing w:val="-8"/>
          <w:sz w:val="10"/>
          <w:szCs w:val="10"/>
          <w:lang w:val="ca-ES"/>
          <w:rPrChange w:id="38486" w:author="Sopheak" w:date="2023-07-29T07:06:00Z">
            <w:rPr>
              <w:ins w:id="38487" w:author="Kem Sereyboth" w:date="2023-07-14T09:19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38488" w:author="Sopheak Phorn" w:date="2023-08-03T16:18:00Z">
          <w:pPr>
            <w:spacing w:after="0"/>
            <w:ind w:left="2127" w:hanging="1276"/>
          </w:pPr>
        </w:pPrChange>
      </w:pPr>
    </w:p>
    <w:p w14:paraId="6E85024A" w14:textId="6C65792F" w:rsidR="00D67C4D" w:rsidDel="00E9687F" w:rsidRDefault="00022B07">
      <w:pPr>
        <w:pStyle w:val="ListParagraph"/>
        <w:numPr>
          <w:ilvl w:val="0"/>
          <w:numId w:val="84"/>
        </w:numPr>
        <w:spacing w:after="0" w:line="240" w:lineRule="auto"/>
        <w:rPr>
          <w:ins w:id="38489" w:author="Kem Sereyboth" w:date="2023-07-26T15:01:00Z"/>
          <w:del w:id="38490" w:author="Sopheak" w:date="2023-07-29T07:03:00Z"/>
          <w:rFonts w:ascii="Khmer MEF1" w:hAnsi="Khmer MEF1" w:cs="Khmer MEF1"/>
          <w:sz w:val="24"/>
          <w:szCs w:val="24"/>
          <w:lang w:val="ca-ES"/>
        </w:rPr>
        <w:pPrChange w:id="38491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492" w:author="Kem Sereyboth" w:date="2023-07-14T09:22:00Z">
        <w:del w:id="38493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494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អនុក្រឹត្យលេខ២១៧.អនក្រ.បក </w:delText>
          </w:r>
        </w:del>
      </w:ins>
      <w:ins w:id="38495" w:author="Kem Sereyboth" w:date="2023-07-14T09:23:00Z">
        <w:del w:id="38496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497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ចុះថ្ងៃទី២ ខែឧសភា ឆ្នាំ២០១៣ ស្តីពីរបបស្តី</w:delText>
          </w:r>
        </w:del>
      </w:ins>
      <w:ins w:id="38498" w:author="Kem Sereyboth" w:date="2023-07-14T09:24:00Z">
        <w:del w:id="38499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500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ពីការសុំច្បាប់និងការអនុញ្ញាតច្បាប់ឈប់គ្រប់ប្រភេទ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01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របស់មន្រ្តីរាជការស៊ីវិលនៃព្រះរាជ</w:delText>
          </w:r>
        </w:del>
      </w:ins>
      <w:ins w:id="38502" w:author="Kem Sereyboth" w:date="2023-07-14T09:25:00Z">
        <w:del w:id="38503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04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ាណាចក្រកម្ពុជា</w:delText>
          </w:r>
        </w:del>
      </w:ins>
    </w:p>
    <w:p w14:paraId="62ECDBB0" w14:textId="0CA2D556" w:rsidR="00105296" w:rsidRPr="00D67C4D" w:rsidDel="00E9687F" w:rsidRDefault="00FB6307">
      <w:pPr>
        <w:pStyle w:val="ListParagraph"/>
        <w:numPr>
          <w:ilvl w:val="0"/>
          <w:numId w:val="84"/>
        </w:numPr>
        <w:spacing w:after="0" w:line="240" w:lineRule="auto"/>
        <w:rPr>
          <w:ins w:id="38505" w:author="Kem Sereyboth" w:date="2023-07-14T09:39:00Z"/>
          <w:del w:id="38506" w:author="Sopheak" w:date="2023-07-29T07:03:00Z"/>
          <w:rFonts w:ascii="Khmer MEF1" w:hAnsi="Khmer MEF1" w:cs="Khmer MEF1"/>
          <w:sz w:val="24"/>
          <w:szCs w:val="24"/>
          <w:lang w:val="ca-ES"/>
          <w:rPrChange w:id="38507" w:author="Kem Sereyboth" w:date="2023-07-26T15:01:00Z">
            <w:rPr>
              <w:ins w:id="38508" w:author="Kem Sereyboth" w:date="2023-07-14T09:39:00Z"/>
              <w:del w:id="38509" w:author="Sopheak" w:date="2023-07-29T07:03:00Z"/>
              <w:lang w:val="ca-ES"/>
            </w:rPr>
          </w:rPrChange>
        </w:rPr>
        <w:pPrChange w:id="38510" w:author="Sopheak Phorn" w:date="2023-08-03T16:18:00Z">
          <w:pPr>
            <w:spacing w:after="0"/>
            <w:ind w:left="1134" w:hanging="283"/>
          </w:pPr>
        </w:pPrChange>
      </w:pPr>
      <w:ins w:id="38511" w:author="Kem Sereyboth" w:date="2023-07-14T09:27:00Z">
        <w:del w:id="38512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13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សេចក្តីណែនាំលេខ១២៧/អ.ក.គ. ស្តីពីច្បាប់ឈប់សម្រា</w:delText>
          </w:r>
        </w:del>
      </w:ins>
      <w:ins w:id="38514" w:author="Kem Sereyboth" w:date="2023-07-14T09:28:00Z">
        <w:del w:id="38515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16" w:author="Kem Sereyboth" w:date="2023-07-26T15:01:00Z">
                <w:rPr>
                  <w:rFonts w:cs="MoolBoran"/>
                  <w:cs/>
                  <w:lang w:val="ca-ES"/>
                </w:rPr>
              </w:rPrChange>
            </w:rPr>
            <w:delText>ករបស់មន្រ្តីកិច្ចសន្យាគម្រោងកសាងសមត្ថភាពនៃអគ្គលេខាធិការដ្ឋានក្រុមប្រឹក្សាជាតិគាំពារសង្គម</w:delText>
          </w:r>
        </w:del>
      </w:ins>
    </w:p>
    <w:p w14:paraId="60124BBA" w14:textId="388C62E8" w:rsidR="00D67C4D" w:rsidDel="00E9687F" w:rsidRDefault="00FB6307">
      <w:pPr>
        <w:pStyle w:val="ListParagraph"/>
        <w:numPr>
          <w:ilvl w:val="0"/>
          <w:numId w:val="84"/>
        </w:numPr>
        <w:spacing w:after="0" w:line="240" w:lineRule="auto"/>
        <w:rPr>
          <w:ins w:id="38517" w:author="Kem Sereyboth" w:date="2023-07-26T15:02:00Z"/>
          <w:del w:id="38518" w:author="Sopheak" w:date="2023-07-29T07:03:00Z"/>
          <w:rFonts w:ascii="Khmer MEF1" w:hAnsi="Khmer MEF1" w:cs="Khmer MEF1"/>
          <w:sz w:val="24"/>
          <w:szCs w:val="24"/>
          <w:lang w:val="ca-ES"/>
        </w:rPr>
        <w:pPrChange w:id="38519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520" w:author="Kem Sereyboth" w:date="2023-07-14T09:30:00Z">
        <w:del w:id="38521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កំណត់បង្ហាញលេខ១០៤</w:delText>
          </w:r>
        </w:del>
      </w:ins>
      <w:ins w:id="38522" w:author="Kem Sereyboth" w:date="2023-07-14T09:31:00Z">
        <w:del w:id="38523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/អ.ក.គ.ន.ជ.ស. ចុះថ្ងៃទី២២ ខែវិច្ឆិកា ឆ្នាំ២០២២ ស្តីពីសំណើសុំឈប់</w:delText>
          </w:r>
        </w:del>
      </w:ins>
      <w:ins w:id="38524" w:author="Kem Sereyboth" w:date="2023-07-14T09:32:00Z">
        <w:del w:id="38525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សម្រាកពីការងាររយៈពេល ២ឆ្នាំ ដើម្បីទៅបន្តការសិក្សា</w:delText>
          </w:r>
        </w:del>
      </w:ins>
      <w:ins w:id="38526" w:author="Kem Sereyboth" w:date="2023-07-14T09:33:00Z">
        <w:del w:id="38527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ថ្</w:delText>
          </w:r>
        </w:del>
      </w:ins>
      <w:ins w:id="38528" w:author="Kem Sereyboth" w:date="2023-07-14T09:34:00Z">
        <w:del w:id="38529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នាក់អនុបណ្ឌិតផ្នែកគោលន</w:delText>
          </w:r>
        </w:del>
      </w:ins>
      <w:ins w:id="38530" w:author="Kem Sereyboth" w:date="2023-07-26T14:35:00Z">
        <w:del w:id="38531" w:author="Sopheak" w:date="2023-07-29T07:03:00Z">
          <w:r w:rsidR="007418A0"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​</w:delText>
          </w:r>
        </w:del>
      </w:ins>
      <w:ins w:id="38532" w:author="Kem Sereyboth" w:date="2023-07-14T09:34:00Z">
        <w:del w:id="38533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យោ</w:delText>
          </w:r>
        </w:del>
      </w:ins>
      <w:ins w:id="38534" w:author="Kem Sereyboth" w:date="2023-07-26T14:35:00Z">
        <w:del w:id="38535" w:author="Sopheak" w:date="2023-07-29T07:03:00Z">
          <w:r w:rsidR="007418A0"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​</w:delText>
          </w:r>
        </w:del>
      </w:ins>
      <w:ins w:id="38536" w:author="Kem Sereyboth" w:date="2023-07-14T09:34:00Z">
        <w:del w:id="38537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បាយសាធារណ</w:delText>
          </w:r>
        </w:del>
      </w:ins>
      <w:ins w:id="38538" w:author="Kem Sereyboth" w:date="2023-07-14T09:35:00Z">
        <w:del w:id="38539" w:author="Sopheak" w:date="2023-07-29T07:03:00Z">
          <w:r w:rsidRPr="00175EBB" w:rsidDel="00E9687F">
            <w:rPr>
              <w:rFonts w:ascii="Khmer MEF1" w:hAnsi="Khmer MEF1" w:cs="Khmer MEF1" w:hint="cs"/>
              <w:sz w:val="24"/>
              <w:szCs w:val="24"/>
              <w:cs/>
              <w:lang w:val="ca-ES"/>
            </w:rPr>
            <w:delText>ៈ (</w:delText>
          </w:r>
          <w:r w:rsidRPr="00D67C4D" w:rsidDel="00E9687F">
            <w:rPr>
              <w:rFonts w:ascii="Khmer MEF1" w:hAnsi="Khmer MEF1" w:cs="Khmer MEF1"/>
              <w:sz w:val="24"/>
              <w:szCs w:val="24"/>
              <w:lang w:val="ca-ES"/>
              <w:rPrChange w:id="38540" w:author="Kem Sereyboth" w:date="2023-07-26T15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Master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41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D67C4D" w:rsidDel="00E9687F">
            <w:rPr>
              <w:rFonts w:ascii="Khmer MEF1" w:hAnsi="Khmer MEF1" w:cs="Khmer MEF1"/>
              <w:sz w:val="24"/>
              <w:szCs w:val="24"/>
              <w:lang w:val="ca-ES"/>
              <w:rPrChange w:id="38542" w:author="Kem Sereyboth" w:date="2023-07-26T15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of Pub</w:delText>
          </w:r>
        </w:del>
      </w:ins>
      <w:ins w:id="38543" w:author="Kem Sereyboth" w:date="2023-07-14T09:36:00Z">
        <w:del w:id="38544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lang w:val="ca-ES"/>
              <w:rPrChange w:id="38545" w:author="Kem Sereyboth" w:date="2023-07-26T15:01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 xml:space="preserve">lic Policy) 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46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នៅ</w:delText>
          </w:r>
        </w:del>
      </w:ins>
      <w:ins w:id="38547" w:author="Kem Sereyboth" w:date="2023-07-14T09:37:00Z">
        <w:del w:id="38548" w:author="Sopheak" w:date="2023-07-29T07:03:00Z">
          <w:r w:rsidR="00105296"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49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ប្រទេស</w:delText>
          </w:r>
        </w:del>
      </w:ins>
      <w:ins w:id="38550" w:author="Kem Sereyboth" w:date="2023-07-14T09:36:00Z">
        <w:del w:id="38551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52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អូ</w:delText>
          </w:r>
        </w:del>
      </w:ins>
      <w:ins w:id="38553" w:author="Kem Sereyboth" w:date="2023-07-14T09:37:00Z">
        <w:del w:id="38554" w:author="Sopheak" w:date="2023-07-29T07:03:00Z">
          <w:r w:rsidR="00105296"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55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ស្រ្តាលី របស់</w:delText>
          </w:r>
        </w:del>
      </w:ins>
      <w:ins w:id="38556" w:author="Kem Sereyboth" w:date="2023-07-14T09:38:00Z">
        <w:del w:id="38557" w:author="Sopheak" w:date="2023-07-29T07:03:00Z">
          <w:r w:rsidR="00105296" w:rsidRPr="00D67C4D" w:rsidDel="00E9687F">
            <w:rPr>
              <w:rFonts w:ascii="Khmer MEF1" w:hAnsi="Khmer MEF1" w:cs="Khmer MEF1"/>
              <w:sz w:val="24"/>
              <w:szCs w:val="24"/>
              <w:cs/>
              <w:lang w:val="ca-ES"/>
              <w:rPrChange w:id="38558" w:author="Kem Sereyboth" w:date="2023-07-26T15:01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លោក ទិត្យ អានច័ន្ទគ្រឹះស្នា</w:delText>
          </w:r>
        </w:del>
      </w:ins>
    </w:p>
    <w:p w14:paraId="00C195F1" w14:textId="3D6758D7" w:rsidR="00D67C4D" w:rsidRPr="00D67C4D" w:rsidDel="00E9687F" w:rsidRDefault="00105296">
      <w:pPr>
        <w:pStyle w:val="ListParagraph"/>
        <w:numPr>
          <w:ilvl w:val="0"/>
          <w:numId w:val="84"/>
        </w:numPr>
        <w:spacing w:after="0" w:line="240" w:lineRule="auto"/>
        <w:rPr>
          <w:ins w:id="38559" w:author="Kem Sereyboth" w:date="2023-07-26T15:02:00Z"/>
          <w:del w:id="38560" w:author="Sopheak" w:date="2023-07-29T07:03:00Z"/>
          <w:rFonts w:ascii="Khmer MEF1" w:hAnsi="Khmer MEF1" w:cs="Khmer MEF1"/>
          <w:sz w:val="24"/>
          <w:szCs w:val="24"/>
          <w:lang w:val="ca-ES"/>
          <w:rPrChange w:id="38561" w:author="Kem Sereyboth" w:date="2023-07-26T15:02:00Z">
            <w:rPr>
              <w:ins w:id="38562" w:author="Kem Sereyboth" w:date="2023-07-26T15:02:00Z"/>
              <w:del w:id="38563" w:author="Sopheak" w:date="2023-07-29T07:03:00Z"/>
              <w:rFonts w:ascii="Khmer MEF1" w:hAnsi="Khmer MEF1" w:cs="Khmer MEF1"/>
              <w:sz w:val="24"/>
              <w:szCs w:val="24"/>
            </w:rPr>
          </w:rPrChange>
        </w:rPr>
        <w:pPrChange w:id="38564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565" w:author="Kem Sereyboth" w:date="2023-07-14T09:42:00Z">
        <w:del w:id="38566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567" w:author="Kem Sereyboth" w:date="2023-07-26T15:02:00Z">
                <w:rPr>
                  <w:rFonts w:cs="MoolBoran"/>
                  <w:cs/>
                </w:rPr>
              </w:rPrChange>
            </w:rPr>
            <w:delText>សំណើ</w:delText>
          </w:r>
        </w:del>
      </w:ins>
      <w:ins w:id="38568" w:author="Kem Sereyboth" w:date="2023-07-14T09:43:00Z">
        <w:del w:id="38569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570" w:author="Kem Sereyboth" w:date="2023-07-26T15:02:00Z">
                <w:rPr>
                  <w:rFonts w:cs="MoolBoran"/>
                  <w:cs/>
                </w:rPr>
              </w:rPrChange>
            </w:rPr>
            <w:delText>សុំអនុញ្ញាតស្ថិតក្នុងភាពទំនេរគ្មានប្រាក់បៀវត្សរយៈពេល​</w:delText>
          </w:r>
        </w:del>
      </w:ins>
      <w:ins w:id="38571" w:author="Kem Sereyboth" w:date="2023-07-14T09:44:00Z">
        <w:del w:id="38572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573" w:author="Kem Sereyboth" w:date="2023-07-26T15:02:00Z">
                <w:rPr>
                  <w:rFonts w:cs="MoolBoran"/>
                  <w:cs/>
                </w:rPr>
              </w:rPrChange>
            </w:rPr>
            <w:delText xml:space="preserve"> ២ឆ្នាំ ចាប់ពីថ្ងៃទី១ ខែធ្នូ ឆ្នាំ២០២២ ដល់ថ្ងៃទី១ ខែធ្នូ ឆ្នាំ២០២៤​ របស់</w:delText>
          </w:r>
        </w:del>
      </w:ins>
      <w:ins w:id="38574" w:author="Kem Sereyboth" w:date="2023-07-14T09:45:00Z">
        <w:del w:id="38575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576" w:author="Kem Sereyboth" w:date="2023-07-26T15:02:00Z">
                <w:rPr>
                  <w:rFonts w:cs="MoolBoran"/>
                  <w:cs/>
                </w:rPr>
              </w:rPrChange>
            </w:rPr>
            <w:delText>លោកអ៊ឹង មុន្នីរង្សី</w:delText>
          </w:r>
        </w:del>
      </w:ins>
    </w:p>
    <w:p w14:paraId="0E7D7D51" w14:textId="402FFAE0" w:rsidR="00D67C4D" w:rsidRPr="00D67C4D" w:rsidDel="00E9687F" w:rsidRDefault="00C234A9">
      <w:pPr>
        <w:pStyle w:val="ListParagraph"/>
        <w:numPr>
          <w:ilvl w:val="0"/>
          <w:numId w:val="84"/>
        </w:numPr>
        <w:spacing w:after="0" w:line="240" w:lineRule="auto"/>
        <w:rPr>
          <w:ins w:id="38577" w:author="Kem Sereyboth" w:date="2023-07-26T15:02:00Z"/>
          <w:del w:id="38578" w:author="Sopheak" w:date="2023-07-29T07:03:00Z"/>
          <w:rFonts w:ascii="Khmer MEF1" w:hAnsi="Khmer MEF1" w:cs="Khmer MEF1"/>
          <w:sz w:val="24"/>
          <w:szCs w:val="24"/>
          <w:lang w:val="ca-ES"/>
          <w:rPrChange w:id="38579" w:author="Kem Sereyboth" w:date="2023-07-26T15:02:00Z">
            <w:rPr>
              <w:ins w:id="38580" w:author="Kem Sereyboth" w:date="2023-07-26T15:02:00Z"/>
              <w:del w:id="38581" w:author="Sopheak" w:date="2023-07-29T07:03:00Z"/>
              <w:rFonts w:ascii="Khmer MEF1" w:hAnsi="Khmer MEF1" w:cs="Khmer MEF1"/>
              <w:sz w:val="24"/>
              <w:szCs w:val="24"/>
            </w:rPr>
          </w:rPrChange>
        </w:rPr>
        <w:pPrChange w:id="38582" w:author="Sopheak Phorn" w:date="2023-08-03T16:18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583" w:author="Kem Sereyboth" w:date="2023-07-14T10:00:00Z">
        <w:del w:id="38584" w:author="Sopheak" w:date="2023-07-29T07:03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585" w:author="Kem Sereyboth" w:date="2023-07-26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បញ្ជីសម្រង់វត្តមានប្រចាំសប្តាហ៍របស់មន្រ្តីលក្ខន្តិកៈ ក្នុងនិយ័តករ</w:delText>
          </w:r>
        </w:del>
      </w:ins>
      <w:ins w:id="38586" w:author="Kem Sereyboth" w:date="2023-07-14T10:01:00Z">
        <w:del w:id="38587" w:author="Sopheak" w:date="2023-07-29T07:03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588" w:author="Kem Sereyboth" w:date="2023-07-26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សន្តិសុខសង្គម ខែកុម្ភៈ ខែមីនា</w:delText>
          </w:r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589" w:author="Kem Sereyboth" w:date="2023-07-26T15:02:00Z">
                <w:rPr>
                  <w:rFonts w:cs="MoolBoran"/>
                  <w:cs/>
                </w:rPr>
              </w:rPrChange>
            </w:rPr>
            <w:delText xml:space="preserve"> និងខែមេសា ឆ្នាំ២០២៣</w:delText>
          </w:r>
        </w:del>
      </w:ins>
    </w:p>
    <w:p w14:paraId="58197BD4" w14:textId="71D83441" w:rsidR="00696C45" w:rsidRPr="00D67C4D" w:rsidDel="00E9687F" w:rsidRDefault="00696C45">
      <w:pPr>
        <w:pStyle w:val="ListParagraph"/>
        <w:numPr>
          <w:ilvl w:val="0"/>
          <w:numId w:val="84"/>
        </w:numPr>
        <w:spacing w:after="0" w:line="240" w:lineRule="auto"/>
        <w:rPr>
          <w:ins w:id="38590" w:author="Kem Sereyboth" w:date="2023-07-13T15:37:00Z"/>
          <w:del w:id="38591" w:author="Sopheak" w:date="2023-07-29T07:03:00Z"/>
          <w:rFonts w:ascii="Khmer MEF1" w:hAnsi="Khmer MEF1" w:cs="Khmer MEF1"/>
          <w:sz w:val="24"/>
          <w:szCs w:val="24"/>
          <w:lang w:val="ca-ES"/>
          <w:rPrChange w:id="38592" w:author="Kem Sereyboth" w:date="2023-07-26T15:02:00Z">
            <w:rPr>
              <w:ins w:id="38593" w:author="Kem Sereyboth" w:date="2023-07-13T15:37:00Z"/>
              <w:del w:id="38594" w:author="Sopheak" w:date="2023-07-29T07:0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8595" w:author="Sopheak Phorn" w:date="2023-08-03T16:18:00Z">
          <w:pPr>
            <w:spacing w:after="0"/>
            <w:ind w:left="2127" w:hanging="1276"/>
          </w:pPr>
        </w:pPrChange>
      </w:pPr>
      <w:ins w:id="38596" w:author="Kem Sereyboth" w:date="2023-07-14T09:48:00Z">
        <w:del w:id="38597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598" w:author="Kem Sereyboth" w:date="2023-07-26T15:02:00Z">
                <w:rPr>
                  <w:rFonts w:cs="MoolBoran"/>
                  <w:cs/>
                </w:rPr>
              </w:rPrChange>
            </w:rPr>
            <w:delText>គំរូសំណើសុំច្បា</w:delText>
          </w:r>
        </w:del>
      </w:ins>
      <w:ins w:id="38599" w:author="Kem Sereyboth" w:date="2023-07-14T09:49:00Z">
        <w:del w:id="38600" w:author="Sopheak" w:date="2023-07-29T07:03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601" w:author="Kem Sereyboth" w:date="2023-07-26T15:02:00Z">
                <w:rPr>
                  <w:rFonts w:cs="MoolBoran"/>
                  <w:cs/>
                </w:rPr>
              </w:rPrChange>
            </w:rPr>
            <w:delText>ប់និងការអនុញ្ញាតច្បាប់</w:delText>
          </w:r>
        </w:del>
      </w:ins>
      <w:ins w:id="38602" w:author="Kem Sereyboth" w:date="2023-07-14T10:02:00Z">
        <w:del w:id="38603" w:author="Sopheak" w:date="2023-07-29T07:03:00Z">
          <w:r w:rsidR="00C234A9" w:rsidRPr="00D67C4D" w:rsidDel="00E9687F">
            <w:rPr>
              <w:rFonts w:ascii="Khmer MEF1" w:hAnsi="Khmer MEF1" w:cs="Khmer MEF1"/>
              <w:sz w:val="24"/>
              <w:szCs w:val="24"/>
              <w:cs/>
              <w:rPrChange w:id="38604" w:author="Kem Sereyboth" w:date="2023-07-26T15:02:00Z">
                <w:rPr>
                  <w:rFonts w:cs="MoolBoran"/>
                  <w:cs/>
                </w:rPr>
              </w:rPrChange>
            </w:rPr>
            <w:delText>។</w:delText>
          </w:r>
        </w:del>
      </w:ins>
    </w:p>
    <w:p w14:paraId="7DDFD1E7" w14:textId="77777777" w:rsidR="00E9687F" w:rsidRPr="008922FA" w:rsidRDefault="00B64B2E">
      <w:pPr>
        <w:spacing w:after="0" w:line="240" w:lineRule="auto"/>
        <w:rPr>
          <w:ins w:id="38605" w:author="Sopheak" w:date="2023-07-29T07:07:00Z"/>
          <w:rFonts w:ascii="Khmer MEF1" w:hAnsi="Khmer MEF1" w:cs="Khmer MEF1"/>
          <w:b/>
          <w:bCs/>
          <w:color w:val="000000" w:themeColor="text1"/>
          <w:sz w:val="24"/>
          <w:szCs w:val="24"/>
          <w:lang w:val="ca-ES"/>
          <w:rPrChange w:id="38606" w:author="Sopheak Phorn" w:date="2023-08-03T08:38:00Z">
            <w:rPr>
              <w:ins w:id="38607" w:author="Sopheak" w:date="2023-07-29T07:07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8608" w:author="Sopheak Phorn" w:date="2023-08-03T16:18:00Z">
          <w:pPr>
            <w:spacing w:after="0"/>
            <w:ind w:left="2127" w:hanging="1276"/>
          </w:pPr>
        </w:pPrChange>
      </w:pPr>
      <w:ins w:id="38609" w:author="Kem Sereyboth" w:date="2023-07-13T15:37:00Z">
        <w:r w:rsidRPr="00E33574">
          <w:rPr>
            <w:rFonts w:ascii="Khmer MEF1" w:hAnsi="Khmer MEF1" w:cs="Khmer MEF1"/>
            <w:b/>
            <w:bCs/>
            <w:sz w:val="24"/>
            <w:szCs w:val="24"/>
            <w:cs/>
            <w:rPrChange w:id="38610" w:author="Kem Sereyboth" w:date="2023-07-19T16:59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highlight w:val="yellow"/>
                <w:cs/>
              </w:rPr>
            </w:rPrChange>
          </w:rPr>
          <w:t>ប្រធានបទទី២៖</w:t>
        </w:r>
        <w:r w:rsidRPr="00E33574">
          <w:rPr>
            <w:rFonts w:ascii="Khmer MEF1" w:hAnsi="Khmer MEF1" w:cs="Khmer MEF1"/>
            <w:b/>
            <w:bCs/>
            <w:sz w:val="24"/>
            <w:szCs w:val="24"/>
            <w:cs/>
            <w:rPrChange w:id="38611" w:author="Kem Sereyboth" w:date="2023-07-19T16:59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</w:rPr>
            </w:rPrChange>
          </w:rPr>
          <w:t xml:space="preserve"> </w:t>
        </w:r>
      </w:ins>
      <w:ins w:id="38612" w:author="Sopheak" w:date="2023-07-29T06:53:00Z">
        <w:r w:rsidR="00BA2796" w:rsidRPr="00BA279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38613" w:author="Sopheak" w:date="2023-07-29T06:5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</w:rPr>
            </w:rPrChange>
          </w:rPr>
          <w:t>ការអនុវត្តស្របតាមលក្ខន្តិកៈនៃមន្ត្រីលក្ខន្តិកៈរបស់អាជ្ញាធរសេវាហិរញ្ញវត្ថុមិនមែនធនាគារ</w:t>
        </w:r>
      </w:ins>
    </w:p>
    <w:p w14:paraId="7C0E1135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14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15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អនុក្រឹត្យលេខ ៣៥១អនក្រ.តត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ចុះថ្ងៃទី២៣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ខែកក្កដា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ឆ្នាំ២០២១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ស្ដីពីការកែសម្រួល​និងតែងតែង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​មន្ត្រី​រាជការ​នៃ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</w:ins>
    </w:p>
    <w:p w14:paraId="42B70D39" w14:textId="23739CC9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16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17" w:author="Sopheak" w:date="2023-07-29T07:07:00Z">
        <w:r w:rsidRPr="00E9687F">
          <w:rPr>
            <w:rFonts w:ascii="Khmer MEF1" w:eastAsia="Calibri" w:hAnsi="Khmer MEF1" w:cs="Khmer MEF1"/>
            <w:color w:val="000000"/>
            <w:spacing w:val="10"/>
            <w:sz w:val="24"/>
            <w:szCs w:val="24"/>
            <w:cs/>
            <w:rPrChange w:id="38618" w:author="Sopheak" w:date="2023-07-29T07:08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ប្រកាសលេខ ០១៨ អ.ស.ហ.ប្រក ចុះថ្ងៃទី៣០ ខែវិច្ឆិកា ឆ្នាំ២០២១</w:t>
        </w:r>
      </w:ins>
      <w:ins w:id="38619" w:author="Sopheak" w:date="2023-07-29T07:08:00Z">
        <w:r w:rsidRPr="00E9687F">
          <w:rPr>
            <w:rFonts w:ascii="Khmer MEF1" w:eastAsia="Calibri" w:hAnsi="Khmer MEF1" w:cs="Khmer MEF1"/>
            <w:color w:val="000000"/>
            <w:spacing w:val="10"/>
            <w:sz w:val="24"/>
            <w:szCs w:val="24"/>
            <w:cs/>
            <w:rPrChange w:id="38620" w:author="Sopheak" w:date="2023-07-29T07:08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</w:t>
        </w:r>
      </w:ins>
      <w:ins w:id="38621" w:author="Sopheak" w:date="2023-07-29T07:07:00Z">
        <w:r w:rsidRPr="00E9687F">
          <w:rPr>
            <w:rFonts w:ascii="Khmer MEF1" w:eastAsia="Calibri" w:hAnsi="Khmer MEF1" w:cs="Khmer MEF1"/>
            <w:color w:val="000000"/>
            <w:spacing w:val="10"/>
            <w:sz w:val="24"/>
            <w:szCs w:val="24"/>
            <w:cs/>
            <w:rPrChange w:id="38622" w:author="Sopheak" w:date="2023-07-29T07:08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ស្ដីពីការបញ្ចូលមន្ត្រី និង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បុគ្គលិក​ជាប់កិច្ច​សន្យាជាមន្រ្តីលក្ខន្តិកៈនៃ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03831E00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23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24" w:author="Sopheak" w:date="2023-07-29T07:07:00Z"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  <w:rPrChange w:id="38625" w:author="Sopheak" w:date="2023-07-29T07:10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ប្រកាសលេខ ០០៦ អ.ស.ហ.ប្រក ចុះថ្ងៃទី៤ ខែកុម្ភៈ ឆ្នាំ២០២២ ស្ដីពីការកែសម្រួលនិង​តែងតាំង​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ម​ន្ត្រី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​​រាជការនៃ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  <w:rPrChange w:id="38626" w:author="Sopheak" w:date="2023-07-29T07:09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ន.គ.ស.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តែងតាំងតាមនាយកដ្ឋាន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និងការិយាល័យ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582294C1" w14:textId="5E1439E9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27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28" w:author="Sopheak" w:date="2023-07-29T07:07:00Z"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8629" w:author="Sopheak" w:date="2023-07-29T07:10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ប្រកាសលេខ ០២៩ អ.ស.ហ.ប្រក. ចុះថ្ងៃទី៧ ខែកក្កដា ឆ្នាំ២០២២ ស្ដីពីការទទួលស្គាល់មន្ត្រី​ល​ក្ខន្តិ​កៈ​​​​</w:t>
        </w:r>
        <w:r w:rsidRPr="00E9687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8630" w:author="Sopheak" w:date="2023-07-29T07:10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របស់ 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6"/>
            <w:sz w:val="24"/>
            <w:szCs w:val="24"/>
            <w:cs/>
            <w:rPrChange w:id="38631" w:author="Sopheak" w:date="2023-07-29T07:10:00Z">
              <w:rPr>
                <w:rFonts w:ascii="Khmer MEF1" w:eastAsia="Calibri" w:hAnsi="Khmer MEF1" w:cs="Khmer MEF1"/>
                <w:b/>
                <w:bCs/>
                <w:color w:val="000000"/>
                <w:sz w:val="24"/>
                <w:szCs w:val="24"/>
                <w:cs/>
              </w:rPr>
            </w:rPrChange>
          </w:rPr>
          <w:t>អ.ស.ហ.</w:t>
        </w:r>
        <w:r w:rsidRPr="00E9687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8632" w:author="Sopheak" w:date="2023-07-29T07:10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ឱ្យចូលបម្រើការងារនៅ 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6"/>
            <w:sz w:val="24"/>
            <w:szCs w:val="24"/>
            <w:cs/>
            <w:rPrChange w:id="38633" w:author="Sopheak" w:date="2023-07-29T07:10:00Z">
              <w:rPr>
                <w:rFonts w:ascii="Khmer MEF1" w:eastAsia="Calibri" w:hAnsi="Khmer MEF1" w:cs="Khmer MEF1"/>
                <w:b/>
                <w:bCs/>
                <w:color w:val="000000"/>
                <w:sz w:val="24"/>
                <w:szCs w:val="24"/>
                <w:cs/>
              </w:rPr>
            </w:rPrChange>
          </w:rPr>
          <w:t>ន.គ.ស.</w:t>
        </w:r>
        <w:r w:rsidRPr="00E9687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8634" w:author="Sopheak" w:date="2023-07-29T07:10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</w:t>
        </w:r>
        <w:del w:id="38635" w:author="Sopheak Phorn" w:date="2023-08-04T12:03:00Z">
          <w:r w:rsidRPr="00E9687F" w:rsidDel="00DF2CA3">
            <w:rPr>
              <w:rFonts w:ascii="Khmer MEF1" w:eastAsia="Calibri" w:hAnsi="Khmer MEF1" w:cs="Khmer MEF1"/>
              <w:color w:val="000000"/>
              <w:spacing w:val="-6"/>
              <w:sz w:val="24"/>
              <w:szCs w:val="24"/>
              <w:cs/>
              <w:rPrChange w:id="38636" w:author="Sopheak" w:date="2023-07-29T07:10:00Z">
                <w:rPr>
                  <w:rFonts w:ascii="Khmer MEF1" w:eastAsia="Calibri" w:hAnsi="Khmer MEF1" w:cs="Khmer MEF1"/>
                  <w:color w:val="000000"/>
                  <w:sz w:val="24"/>
                  <w:szCs w:val="24"/>
                  <w:cs/>
                </w:rPr>
              </w:rPrChange>
            </w:rPr>
            <w:delText>(ប្រការ១ និងប្រការ២ ទទួលស្គាល់​មន្ត្រី​លក្ខន្ដិកៈ​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ប្រភេទក្រមការ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បន្ទាប់ពីរយៈពេលសាកល្បង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រយៈពេល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៣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(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បី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)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ខែ)</w:delText>
          </w:r>
        </w:del>
      </w:ins>
    </w:p>
    <w:p w14:paraId="41B19724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37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38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ប្រកាសលេខ០៣៧អ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ចុះថ្ងៃទី១៥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ស្ដីពីការតែងតាំងមន្រ្តីរាជការ​បម្រើ​​ការនៅ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ថោ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សេដ្ឋចាន់លីដា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ពៅ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សូលីដា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5500108D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39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40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ប្រកាសលេខ៣៤៨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ចុះថ្ងៃទី២៧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ខែមេសា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ឆ្នាំ២០២១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ស្ដីពីការទទួលស្គាល់ការផ្លាស់​មន្ត្រីរាជការ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ថោ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សេដ្ឋចាន់លីដា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7E87CE35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41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42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ប្រកាសលេខ៤៥៧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ចុះថ្ងៃទី១៩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ខែកក្កដា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ស្ដីពីការទទួលស្គាល់ការផ្លាស់​មន្ត្រីរាជការ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លោកស្រី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ពៅ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សូលីដា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3AFEB10E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43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44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៥៧៦អ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 ស្ដីពីការអនុញ្ញាតឱ្យមន្ត្រីរា​ជ​ការ​​​ស្ថិតនៅក្រៅក្របខណ្ឌដើម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លោក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ស្រុន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រដ្ឋា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)</w:t>
        </w:r>
      </w:ins>
    </w:p>
    <w:p w14:paraId="57DB2BD8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45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46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ប្រកាសលេខ៤៥៧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.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ចុះថ្ងៃទី១២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 ស្ដីពីការទទួលស្គាល់ក្របខណ្ឌ​មន្ត្រី​រាជការឱ្យចូលបម្រើការងារនិងកម្មសិក្សានៅ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នៃកសហវ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 xml:space="preserve">(លោកស្រី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វណ្ណា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ពៅដានូ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)</w:t>
        </w:r>
      </w:ins>
    </w:p>
    <w:p w14:paraId="0E2DDB6F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47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48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លិខិតលេខ ០១១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ចុះថ្ងៃទី១៧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ខែមីនា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ស្ដីពីបទប្បញ្ញត្តិសម្រាប់បេក្ខជនចូលរួម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​ប្រឡង​​ប្រជែងជ្រើសរើសមន្ត្រីលក្ខន្តិកៈចូលបម្រើការងារនៅ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1047DC43" w14:textId="293F296B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49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50" w:author="Sopheak" w:date="2023-07-29T07:07:00Z"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8651" w:author="Sopheak" w:date="2023-07-29T07:1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បញ្ជីឈ្មោះបេក្ខជនដែលបានសម្រេចជ្រើសរើស (</w:t>
        </w:r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rPrChange w:id="38652" w:author="Sopheak" w:date="2023-07-29T07:11:00Z">
              <w:rPr>
                <w:rFonts w:ascii="Khmer MEF1" w:eastAsia="Calibri" w:hAnsi="Khmer MEF1" w:cs="Khmer MEF1"/>
                <w:color w:val="000000"/>
                <w:sz w:val="24"/>
                <w:szCs w:val="24"/>
              </w:rPr>
            </w:rPrChange>
          </w:rPr>
          <w:t>shortlist)</w:t>
        </w:r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8653" w:author="Sopheak" w:date="2023-07-29T07:1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ឱ្យចូលប្រឡងប្រជែងលើវិញ្ញាសារ</w:t>
        </w:r>
      </w:ins>
      <w:ins w:id="38654" w:author="Sopheak" w:date="2023-07-29T07:11:00Z">
        <w:r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 </w:t>
        </w:r>
      </w:ins>
      <w:ins w:id="38655" w:author="Sopheak" w:date="2023-07-29T07:07:00Z">
        <w:r w:rsidR="007E1361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</w:t>
        </w:r>
      </w:ins>
      <w:ins w:id="38656" w:author="Sopheak" w:date="2023-07-29T07:11:00Z">
        <w:r w:rsidR="007E1361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សេរ</w:t>
        </w:r>
      </w:ins>
      <w:ins w:id="38657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​ចូល​បម្រើការងារជាមន្ត្រីលក្ខន្តិកៈនៅ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និងបទប្បញ្ញត្តិសម្រាប់ចូលប្រឡង</w:t>
        </w:r>
      </w:ins>
    </w:p>
    <w:p w14:paraId="2FD9ACE4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58" w:author="Sopheak" w:date="2023-07-29T07:07:00Z"/>
          <w:rFonts w:ascii="Khmer MEF1" w:eastAsia="Calibri" w:hAnsi="Khmer MEF1" w:cs="Khmer MEF1"/>
          <w:color w:val="000000"/>
          <w:sz w:val="24"/>
          <w:szCs w:val="24"/>
        </w:rPr>
      </w:pPr>
      <w:ins w:id="38659" w:author="Sopheak" w:date="2023-07-29T07:07:00Z">
        <w:r w:rsidRPr="007E1361">
          <w:rPr>
            <w:rFonts w:ascii="Khmer MEF1" w:eastAsia="Calibri" w:hAnsi="Khmer MEF1" w:cs="Khmer MEF1"/>
            <w:color w:val="000000"/>
            <w:spacing w:val="-14"/>
            <w:sz w:val="24"/>
            <w:szCs w:val="24"/>
            <w:cs/>
            <w:rPrChange w:id="38660" w:author="Sopheak" w:date="2023-07-29T07:12:00Z">
              <w:rPr>
                <w:rFonts w:ascii="Khmer MEF1" w:eastAsia="Calibri" w:hAnsi="Khmer MEF1" w:cs="Khmer MEF1"/>
                <w:color w:val="000000"/>
                <w:spacing w:val="-8"/>
                <w:sz w:val="24"/>
                <w:szCs w:val="24"/>
                <w:cs/>
              </w:rPr>
            </w:rPrChange>
          </w:rPr>
          <w:t>សេចក្ដីសម្រេចលេខ ០០៤ អ.ស.ហ.សសរ ចុះថ្ងៃទី១ ខែមិថុនា ឆ្នាំ២០២២ ស្ដីពីការបង្កើត​គណៈ​​​​ក​ម្ម​កា​រ</w:t>
        </w:r>
        <w:r w:rsidRPr="00E9687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​​​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វាយតម្លៃសមិទ្ធកម្មរបស់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4CCA634B" w14:textId="77777777" w:rsidR="00E9687F" w:rsidRPr="00E9687F" w:rsidRDefault="00E9687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661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</w:pPr>
      <w:ins w:id="38662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របាយការណ៍ស្ដីពីកិច្ចប្រជុំគណៈកម្មការបូកសរុបវាយតម្លៃរបាយការណ៍សមិទ្ធកម្មប្រចាំត្រីមាសទី១ និង​​​​ត្រីមាសទី២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0B50247E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63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8664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8665" w:author="Sopheak" w:date="2023-07-29T07:07:00Z">
        <w:r w:rsidRPr="007E1361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8666" w:author="Sopheak" w:date="2023-07-29T07:12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lastRenderedPageBreak/>
          <w:t>របាយការណ៍ស្ដីពីកិច្ចប្រជុំគណៈកម្មការបូកសរុបវាយតម្លៃរបាយការណ៍សមិទ្ធកម្មប្រចាំត្រីមាសទី៣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 xml:space="preserve"> ឆ្នាំ​​​២០២២ 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1C94AD00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67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8668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8669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របាយការណ៍ស្ដីពីកិច្ចប្រជុំគណៈកម្មការបូកសរុបវាយតម្លៃរបាយការណ៍សមិទ្ធកម្មប្រចាំត្រីមាសទី៤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ឆ្នាំ​២០២២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របស់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0EBD8775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70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8671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8672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៥៥១ន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.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ថ្ងៃទី១៩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ខែកញ្ញា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ស្ដីពីសំណើសុំគោលការណ៍ជ្រើសរើស​មន្រ្តី​លក្ខន្ដិកៈចំនួន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១៥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រូប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សម្រាប់ឆ្នាំ២០២២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បម្រើការងារនៅ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18025EA9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73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8674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8675" w:author="Sopheak" w:date="2023-07-29T07:07:00Z">
        <w:r w:rsidRPr="007E1361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  <w:rPrChange w:id="38676" w:author="Sopheak" w:date="2023-07-29T07:12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លិខិតលេខ ០០១៦ ន.គ.ស. ចុះថ្ងៃទី២៧ ខែកមរា ឆ្នាំ២០២២ ស្ដីពីសំណើសុំចុះហត្ថលេខាលើ​ប្រ​កា​ស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</w:t>
        </w:r>
        <w:r w:rsidRPr="007E1361">
          <w:rPr>
            <w:rFonts w:ascii="Khmer MEF1" w:eastAsia="Calibri" w:hAnsi="Khmer MEF1" w:cs="Khmer MEF1"/>
            <w:color w:val="000000"/>
            <w:spacing w:val="-14"/>
            <w:sz w:val="24"/>
            <w:szCs w:val="24"/>
            <w:cs/>
            <w:rPrChange w:id="38677" w:author="Sopheak" w:date="2023-07-29T07:13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 xml:space="preserve">ស្ដីពី​ការបង្កើត​គណៈកម្មការរៀបចំការប្រឡងប្រជែងជ្រើសរើសបេក្ខជនជាមន្រ្តីលក្ខន្តិកៈរបស់ </w:t>
        </w:r>
        <w:r w:rsidRPr="007E1361">
          <w:rPr>
            <w:rFonts w:ascii="Khmer MEF1" w:eastAsia="Calibri" w:hAnsi="Khmer MEF1" w:cs="Khmer MEF1"/>
            <w:b/>
            <w:bCs/>
            <w:color w:val="000000"/>
            <w:spacing w:val="-14"/>
            <w:sz w:val="24"/>
            <w:szCs w:val="24"/>
            <w:cs/>
            <w:rPrChange w:id="38678" w:author="Sopheak" w:date="2023-07-29T07:13:00Z">
              <w:rPr>
                <w:rFonts w:ascii="Khmer MEF1" w:eastAsia="Calibri" w:hAnsi="Khmer MEF1" w:cs="Khmer MEF1"/>
                <w:b/>
                <w:bCs/>
                <w:color w:val="000000"/>
                <w:spacing w:val="-6"/>
                <w:sz w:val="24"/>
                <w:szCs w:val="24"/>
                <w:cs/>
              </w:rPr>
            </w:rPrChange>
          </w:rPr>
          <w:t>អ.​ស​.ហ​.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2DF633FD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79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8680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8681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ប្រកាសស្ដីពីការបង្កើតគណៈកម្មការរៀបចំការប្រឡងប្រជែងជ្រើសរើសបេក្ខជនជាមន្រ្តីលក្ខន្តិកៈរបស់​​​​​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59354C65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82" w:author="Sopheak" w:date="2023-07-29T07:07:00Z"/>
          <w:rFonts w:ascii="Khmer MEF1" w:eastAsia="Calibri" w:hAnsi="Khmer MEF1" w:cs="Khmer MEF1"/>
          <w:b/>
          <w:bCs/>
          <w:color w:val="000000"/>
          <w:sz w:val="24"/>
          <w:szCs w:val="24"/>
        </w:rPr>
        <w:pPrChange w:id="38683" w:author="Sopheak Phorn" w:date="2023-08-25T16:25:00Z">
          <w:pPr>
            <w:numPr>
              <w:numId w:val="102"/>
            </w:numPr>
            <w:spacing w:after="0" w:line="240" w:lineRule="auto"/>
            <w:ind w:left="720" w:hanging="90"/>
            <w:jc w:val="both"/>
          </w:pPr>
        </w:pPrChange>
      </w:pPr>
      <w:ins w:id="38684" w:author="Sopheak" w:date="2023-07-29T07:07:00Z">
        <w:r w:rsidRPr="007E1361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8685" w:author="Sopheak" w:date="2023-07-29T07:13:00Z">
              <w:rPr>
                <w:rFonts w:ascii="Khmer MEF1" w:eastAsia="Calibri" w:hAnsi="Khmer MEF1" w:cs="Khmer MEF1"/>
                <w:color w:val="000000"/>
                <w:spacing w:val="8"/>
                <w:sz w:val="24"/>
                <w:szCs w:val="24"/>
                <w:cs/>
              </w:rPr>
            </w:rPrChange>
          </w:rPr>
          <w:t>លិខិតលេខ ៦៣៣ ន.គ.ស.ចុះថ្ងៃទី៦ ខែមករា ឆ្នាំ២០២២ ស្ដីពីសំណើសុំចាត់តាំង​តំណាង​របស់</w:t>
        </w:r>
        <w:r w:rsidRPr="00E9687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​</w:t>
        </w:r>
        <w:r w:rsidRPr="007E1361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  <w:rPrChange w:id="38686" w:author="Sopheak" w:date="2023-07-29T07:13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អគ្គ​លេ​ខាធិការដ្ឋាន ដើម្បីចូលរួមនៅក្នុងសមាភាពគណៈកម្មការ និងអនុគណៈកម្មការរៀបចំ​ការ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​ប្រឡ​ង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​​​ជ្រើសរើសមន្ត្រីលក្ខន្ដិកៈនៃ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6CC0B693" w14:textId="55DD5D60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87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8688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8689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០០៤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 xml:space="preserve"> ចុះថ្ងៃទី១២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ខែមករា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ស្ដីពីករណីសំណើសុំចាត់តាំង​តំណាង​រប​ស់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អគ្គលេខាធិការដ្ឋាន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ដើម្បីចូលរួមនៅក្នុងសមាភាពគណៈកម្មការ និងអនុគណៈកម្មការ​រៀបចំ​កា​រប្រ​ឡ​ង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ជ្រើសរើសមន្ត្រីលក្ខន្ដិកៈនៃ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pacing w:val="-4"/>
            <w:sz w:val="24"/>
            <w:szCs w:val="24"/>
            <w:cs/>
          </w:rPr>
          <w:t>អ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pacing w:val="-4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pacing w:val="-4"/>
            <w:sz w:val="24"/>
            <w:szCs w:val="24"/>
            <w:cs/>
          </w:rPr>
          <w:t>ហ</w:t>
        </w:r>
        <w:r w:rsidRPr="00E9687F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 xml:space="preserve"> ឱ្យចូលបម្រើការនៅ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DF2CA3">
          <w:rPr>
            <w:rFonts w:ascii="Khmer MEF1" w:eastAsia="Calibri" w:hAnsi="Khmer MEF1" w:cs="Khmer MEF1"/>
            <w:b/>
            <w:bCs/>
            <w:color w:val="000000"/>
            <w:spacing w:val="-4"/>
            <w:sz w:val="24"/>
            <w:szCs w:val="24"/>
            <w:cs/>
            <w:rPrChange w:id="38690" w:author="Sopheak Phorn" w:date="2023-08-04T12:02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ន.គ.ស.</w:t>
        </w:r>
        <w:r w:rsidRPr="00E9687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del w:id="38691" w:author="Sopheak Phorn" w:date="2023-08-04T12:03:00Z">
          <w:r w:rsidRPr="00E9687F" w:rsidDel="00DF2CA3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>(</w:delText>
          </w:r>
          <w:r w:rsidRPr="00E9687F" w:rsidDel="00DF2CA3">
            <w:rPr>
              <w:rFonts w:ascii="Khmer MEF1" w:eastAsia="Calibri" w:hAnsi="Khmer MEF1" w:cs="Khmer MEF1"/>
              <w:b/>
              <w:bCs/>
              <w:color w:val="000000"/>
              <w:spacing w:val="-4"/>
              <w:sz w:val="24"/>
              <w:szCs w:val="24"/>
              <w:cs/>
            </w:rPr>
            <w:delText>ឯកឧត្ដម</w:delText>
          </w:r>
          <w:r w:rsidRPr="00E9687F" w:rsidDel="00DF2CA3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/>
              <w:b/>
              <w:bCs/>
              <w:color w:val="000000"/>
              <w:spacing w:val="-4"/>
              <w:sz w:val="24"/>
              <w:szCs w:val="24"/>
              <w:cs/>
            </w:rPr>
            <w:delText>គុយ សាវុធ</w:delText>
          </w:r>
          <w:r w:rsidRPr="00E9687F" w:rsidDel="00DF2CA3">
            <w:rPr>
              <w:rFonts w:ascii="Khmer MEF1" w:eastAsia="Calibri" w:hAnsi="Khmer MEF1" w:cs="Khmer MEF1"/>
              <w:color w:val="000000"/>
              <w:spacing w:val="-4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pacing w:val="-4"/>
              <w:sz w:val="24"/>
              <w:szCs w:val="24"/>
              <w:cs/>
            </w:rPr>
            <w:delText>និង​លោ​ក</w:delText>
          </w:r>
          <w:r w:rsidRPr="00E9687F" w:rsidDel="00DF2CA3">
            <w:rPr>
              <w:rFonts w:ascii="Khmer MEF1" w:eastAsia="Calibri" w:hAnsi="Khmer MEF1" w:cs="Khmer MEF1" w:hint="cs"/>
              <w:color w:val="000000"/>
              <w:sz w:val="24"/>
              <w:szCs w:val="24"/>
              <w:cs/>
            </w:rPr>
            <w:delText>​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ម៉ី</w:delText>
          </w:r>
          <w:r w:rsidRPr="00E9687F" w:rsidDel="00DF2CA3">
            <w:rPr>
              <w:rFonts w:ascii="Khmer MEF1" w:eastAsia="Calibri" w:hAnsi="Khmer MEF1" w:cs="Khmer MEF1"/>
              <w:b/>
              <w:bCs/>
              <w:color w:val="000000"/>
              <w:sz w:val="24"/>
              <w:szCs w:val="24"/>
              <w:cs/>
            </w:rPr>
            <w:delText xml:space="preserve"> </w:delText>
          </w:r>
          <w:r w:rsidRPr="00E9687F" w:rsidDel="00DF2CA3">
            <w:rPr>
              <w:rFonts w:ascii="Khmer MEF1" w:eastAsia="Calibri" w:hAnsi="Khmer MEF1" w:cs="Khmer MEF1" w:hint="cs"/>
              <w:b/>
              <w:bCs/>
              <w:color w:val="000000"/>
              <w:sz w:val="24"/>
              <w:szCs w:val="24"/>
              <w:cs/>
            </w:rPr>
            <w:delText>សំអាត</w:delText>
          </w:r>
          <w:r w:rsidRPr="00E9687F" w:rsidDel="00DF2CA3">
            <w:rPr>
              <w:rFonts w:ascii="Khmer MEF1" w:eastAsia="Calibri" w:hAnsi="Khmer MEF1" w:cs="Khmer MEF1"/>
              <w:color w:val="000000"/>
              <w:sz w:val="24"/>
              <w:szCs w:val="24"/>
              <w:cs/>
            </w:rPr>
            <w:delText>)</w:delText>
          </w:r>
        </w:del>
      </w:ins>
    </w:p>
    <w:p w14:paraId="38291738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92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8693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8694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៥៤៧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ចុះថ្ងៃទី២៤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ខែវិច្ឆិកា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ឆ្នាំ២០២១</w:t>
        </w:r>
        <w:r w:rsidRPr="00E9687F">
          <w:rPr>
            <w:rFonts w:ascii="Khmer MEF1" w:eastAsia="Calibri" w:hAnsi="Khmer MEF1" w:cs="Khmer MEF1"/>
            <w:color w:val="000000"/>
            <w:spacing w:val="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2"/>
            <w:sz w:val="24"/>
            <w:szCs w:val="24"/>
            <w:cs/>
          </w:rPr>
          <w:t>ស្ដីពីសំណើសុំគោលការណ៍​ជ្រើស​រើស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​ម​ន្ត្រីលក្ខន្ដិកៈចំនួន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៧០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រូប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សម្រាប់ឆ្នាំ២០២១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និង២០២២</w:t>
        </w:r>
      </w:ins>
    </w:p>
    <w:p w14:paraId="1B6C95E3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95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8696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8697" w:author="Sopheak" w:date="2023-07-29T07:07:00Z"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លិខិតលេខ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៥០៤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.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ចុះថ្ងៃទី៣១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ខែសីហា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ឆ្នាំ២០២២</w:t>
        </w:r>
        <w:r w:rsidRPr="00E9687F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pacing w:val="-12"/>
            <w:sz w:val="24"/>
            <w:szCs w:val="24"/>
            <w:cs/>
          </w:rPr>
          <w:t>ស្ដីពីសំណើសុំតំឡើងឋានន្តរស័ក្តិ ថ្នាក់​​​​តា​​ម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​​​​វេនជូនមន្ត្រីរាជការ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សម្រាប់ឆ្នាំ២០២៣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នៃ</w:t>
        </w:r>
        <w:r w:rsidRPr="00E9687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ន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គ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  <w:r w:rsidRPr="00E9687F">
          <w:rPr>
            <w:rFonts w:ascii="Khmer MEF1" w:eastAsia="Calibri" w:hAnsi="Khmer MEF1" w:cs="Khmer MEF1" w:hint="cs"/>
            <w:b/>
            <w:bCs/>
            <w:color w:val="000000"/>
            <w:sz w:val="24"/>
            <w:szCs w:val="24"/>
            <w:cs/>
          </w:rPr>
          <w:t>ស</w:t>
        </w:r>
        <w:r w:rsidRPr="00E9687F">
          <w:rPr>
            <w:rFonts w:ascii="Khmer MEF1" w:eastAsia="Calibri" w:hAnsi="Khmer MEF1" w:cs="Khmer MEF1"/>
            <w:b/>
            <w:bCs/>
            <w:color w:val="000000"/>
            <w:sz w:val="24"/>
            <w:szCs w:val="24"/>
            <w:cs/>
          </w:rPr>
          <w:t>.</w:t>
        </w:r>
      </w:ins>
    </w:p>
    <w:p w14:paraId="2FBEF770" w14:textId="77777777" w:rsidR="00E9687F" w:rsidRPr="00E9687F" w:rsidRDefault="00E9687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698" w:author="Sopheak" w:date="2023-07-29T07:07:00Z"/>
          <w:rFonts w:ascii="Khmer MEF1" w:eastAsia="Calibri" w:hAnsi="Khmer MEF1" w:cs="Khmer MEF1"/>
          <w:color w:val="000000"/>
          <w:sz w:val="24"/>
          <w:szCs w:val="24"/>
        </w:rPr>
        <w:pPrChange w:id="38699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8700" w:author="Sopheak" w:date="2023-07-29T07:07:00Z">
        <w:r w:rsidRPr="00E9687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ព្រឹត្តិបត្រពិន្ទុសម្រាប់ដំឡើងថ្នាក់</w:t>
        </w:r>
      </w:ins>
    </w:p>
    <w:p w14:paraId="3E63FEB1" w14:textId="1D72A6E0" w:rsidR="00B64B2E" w:rsidRPr="00F55550" w:rsidDel="007E1361" w:rsidRDefault="00B64B2E">
      <w:pPr>
        <w:spacing w:after="0" w:line="226" w:lineRule="auto"/>
        <w:rPr>
          <w:ins w:id="38701" w:author="Kem Sereyboth" w:date="2023-07-14T10:03:00Z"/>
          <w:del w:id="38702" w:author="Sopheak" w:date="2023-07-29T07:13:00Z"/>
          <w:rFonts w:ascii="Khmer MEF1" w:hAnsi="Khmer MEF1" w:cs="Khmer MEF1"/>
          <w:b/>
          <w:bCs/>
          <w:spacing w:val="-6"/>
          <w:sz w:val="24"/>
          <w:szCs w:val="24"/>
        </w:rPr>
        <w:pPrChange w:id="38703" w:author="Sopheak Phorn" w:date="2023-08-25T16:25:00Z">
          <w:pPr>
            <w:spacing w:after="0"/>
            <w:ind w:left="2127" w:hanging="1276"/>
          </w:pPr>
        </w:pPrChange>
      </w:pPr>
      <w:ins w:id="38704" w:author="Kem Sereyboth" w:date="2023-07-13T15:37:00Z">
        <w:del w:id="38705" w:author="Sopheak" w:date="2023-07-29T06:53:00Z"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8706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ការអនុវត្តលក្ខន្តិកៈនៃមន្ត្រីលក្ខន្តិកៈរបស់ </w:delText>
          </w:r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8707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8708" w:author="Kem Sereyboth" w:date="2023-07-19T16:59:00Z">
                <w:rPr>
                  <w:rFonts w:ascii="Khmer MEF1" w:hAnsi="Khmer MEF1" w:cs="Khmer MEF1"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 xml:space="preserve"> ដែលបម្រើការនៅ </w:delText>
          </w:r>
          <w:r w:rsidRPr="00E33574" w:rsidDel="00BA2796">
            <w:rPr>
              <w:rFonts w:ascii="Khmer MEF1" w:hAnsi="Khmer MEF1" w:cs="Khmer MEF1"/>
              <w:b/>
              <w:bCs/>
              <w:spacing w:val="-6"/>
              <w:sz w:val="24"/>
              <w:szCs w:val="24"/>
              <w:cs/>
              <w:rPrChange w:id="38709" w:author="Kem Sereyboth" w:date="2023-07-19T16:59:00Z">
                <w:rPr>
                  <w:rFonts w:ascii="Khmer MEF1" w:hAnsi="Khmer MEF1" w:cs="Khmer MEF1"/>
                  <w:b/>
                  <w:bCs/>
                  <w:color w:val="FF0000"/>
                  <w:spacing w:val="-6"/>
                  <w:sz w:val="24"/>
                  <w:szCs w:val="24"/>
                  <w:cs/>
                </w:rPr>
              </w:rPrChange>
            </w:rPr>
            <w:delText>ន.ស.ស.</w:delText>
          </w:r>
        </w:del>
      </w:ins>
    </w:p>
    <w:p w14:paraId="747712A1" w14:textId="69FA66B8" w:rsidR="0013100A" w:rsidRPr="00D67C4D" w:rsidDel="00E9687F" w:rsidRDefault="0013100A">
      <w:pPr>
        <w:pStyle w:val="ListParagraph"/>
        <w:numPr>
          <w:ilvl w:val="0"/>
          <w:numId w:val="84"/>
        </w:numPr>
        <w:spacing w:after="0" w:line="226" w:lineRule="auto"/>
        <w:rPr>
          <w:ins w:id="38710" w:author="Kem Sereyboth" w:date="2023-07-14T10:07:00Z"/>
          <w:del w:id="38711" w:author="Sopheak" w:date="2023-07-29T07:07:00Z"/>
          <w:rFonts w:ascii="Khmer MEF1" w:hAnsi="Khmer MEF1" w:cs="Khmer MEF1"/>
          <w:spacing w:val="-8"/>
          <w:sz w:val="24"/>
          <w:szCs w:val="24"/>
          <w:rPrChange w:id="38712" w:author="Kem Sereyboth" w:date="2023-07-26T15:02:00Z">
            <w:rPr>
              <w:ins w:id="38713" w:author="Kem Sereyboth" w:date="2023-07-14T10:07:00Z"/>
              <w:del w:id="38714" w:author="Sopheak" w:date="2023-07-29T07:0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8715" w:author="Sopheak Phorn" w:date="2023-08-25T16:25:00Z">
          <w:pPr>
            <w:spacing w:after="0"/>
            <w:ind w:left="2127" w:hanging="1276"/>
          </w:pPr>
        </w:pPrChange>
      </w:pPr>
      <w:ins w:id="38716" w:author="Kem Sereyboth" w:date="2023-07-14T10:05:00Z">
        <w:del w:id="38717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18" w:author="Kem Sereyboth" w:date="2023-07-26T15:02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អនុក្រឹត្យលេខ៦៧២ អន</w:delText>
          </w:r>
        </w:del>
      </w:ins>
      <w:ins w:id="38719" w:author="Kem Sereyboth" w:date="2023-07-14T10:06:00Z">
        <w:del w:id="38720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21" w:author="Kem Sereyboth" w:date="2023-07-26T15:02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ក្រ.តត ចុះថ្ងៃទី១២ ខែមិថុនា ឆ្នាំ២០២៣ ស្តីពីការតែងតាំងមន្រ្តីរាជកា</w:delText>
          </w:r>
        </w:del>
      </w:ins>
      <w:ins w:id="38722" w:author="Kem Sereyboth" w:date="2023-07-14T10:12:00Z">
        <w:del w:id="38723" w:author="Sopheak" w:date="2023-07-29T07:07:00Z"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24" w:author="Kem Sereyboth" w:date="2023-07-26T15:0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​</w:delText>
          </w:r>
        </w:del>
      </w:ins>
      <w:ins w:id="38725" w:author="Kem Sereyboth" w:date="2023-07-14T10:06:00Z">
        <w:del w:id="38726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27" w:author="Kem Sereyboth" w:date="2023-07-26T15:02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រ</w:delText>
          </w:r>
        </w:del>
      </w:ins>
    </w:p>
    <w:p w14:paraId="47420F9F" w14:textId="333DDD59" w:rsidR="0013100A" w:rsidRPr="00D67C4D" w:rsidDel="00E9687F" w:rsidRDefault="0013100A">
      <w:pPr>
        <w:pStyle w:val="ListParagraph"/>
        <w:numPr>
          <w:ilvl w:val="0"/>
          <w:numId w:val="84"/>
        </w:numPr>
        <w:spacing w:after="0" w:line="226" w:lineRule="auto"/>
        <w:rPr>
          <w:ins w:id="38728" w:author="Kem Sereyboth" w:date="2023-07-14T10:08:00Z"/>
          <w:del w:id="38729" w:author="Sopheak" w:date="2023-07-29T07:07:00Z"/>
          <w:rFonts w:ascii="Khmer MEF1" w:hAnsi="Khmer MEF1" w:cs="Khmer MEF1"/>
          <w:spacing w:val="-8"/>
          <w:sz w:val="24"/>
          <w:szCs w:val="24"/>
          <w:rPrChange w:id="38730" w:author="Kem Sereyboth" w:date="2023-07-26T15:03:00Z">
            <w:rPr>
              <w:ins w:id="38731" w:author="Kem Sereyboth" w:date="2023-07-14T10:08:00Z"/>
              <w:del w:id="38732" w:author="Sopheak" w:date="2023-07-29T07:07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8733" w:author="Sopheak Phorn" w:date="2023-08-25T16:25:00Z">
          <w:pPr>
            <w:spacing w:after="0"/>
            <w:ind w:left="2127" w:hanging="1276"/>
          </w:pPr>
        </w:pPrChange>
      </w:pPr>
      <w:ins w:id="38734" w:author="Kem Sereyboth" w:date="2023-07-14T10:07:00Z">
        <w:del w:id="38735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36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ប្រកាសលេខ២០៣ សហវ.ប្រក.អកគ ចុះថ្ងៃទី</w:delText>
          </w:r>
        </w:del>
      </w:ins>
      <w:ins w:id="38737" w:author="Kem Sereyboth" w:date="2023-07-14T10:08:00Z">
        <w:del w:id="38738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39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១៣ ខែមេសា ឆ្នាំ២០២៣ ស្តីពីការតែងតាំង និ</w:delText>
          </w:r>
        </w:del>
      </w:ins>
      <w:ins w:id="38740" w:author="Kem Sereyboth" w:date="2023-07-14T10:12:00Z">
        <w:del w:id="38741" w:author="Sopheak" w:date="2023-07-29T07:07:00Z"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42" w:author="Kem Sereyboth" w:date="2023-07-26T15:03:00Z">
                <w:rPr>
                  <w:rFonts w:cs="MoolBoran"/>
                  <w:cs/>
                </w:rPr>
              </w:rPrChange>
            </w:rPr>
            <w:delText>​</w:delText>
          </w:r>
        </w:del>
      </w:ins>
      <w:ins w:id="38743" w:author="Kem Sereyboth" w:date="2023-07-14T10:08:00Z">
        <w:del w:id="38744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45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ងសម្រួលភារកិច្ចមន្រ្តីរាជការ</w:delText>
          </w:r>
        </w:del>
      </w:ins>
    </w:p>
    <w:p w14:paraId="59CDA739" w14:textId="19B82438" w:rsidR="0013100A" w:rsidRPr="00D67C4D" w:rsidDel="00E9687F" w:rsidRDefault="0013100A">
      <w:pPr>
        <w:pStyle w:val="ListParagraph"/>
        <w:numPr>
          <w:ilvl w:val="0"/>
          <w:numId w:val="84"/>
        </w:numPr>
        <w:spacing w:after="0" w:line="226" w:lineRule="auto"/>
        <w:rPr>
          <w:ins w:id="38746" w:author="Kem Sereyboth" w:date="2023-07-14T10:13:00Z"/>
          <w:del w:id="38747" w:author="Sopheak" w:date="2023-07-29T07:07:00Z"/>
          <w:rFonts w:ascii="Khmer MEF1" w:hAnsi="Khmer MEF1" w:cs="Khmer MEF1"/>
          <w:spacing w:val="-8"/>
          <w:sz w:val="24"/>
          <w:szCs w:val="24"/>
          <w:rPrChange w:id="38748" w:author="Kem Sereyboth" w:date="2023-07-26T15:03:00Z">
            <w:rPr>
              <w:ins w:id="38749" w:author="Kem Sereyboth" w:date="2023-07-14T10:13:00Z"/>
              <w:del w:id="38750" w:author="Sopheak" w:date="2023-07-29T07:07:00Z"/>
            </w:rPr>
          </w:rPrChange>
        </w:rPr>
        <w:pPrChange w:id="38751" w:author="Sopheak Phorn" w:date="2023-08-25T16:25:00Z">
          <w:pPr>
            <w:spacing w:after="0"/>
            <w:ind w:left="1134" w:hanging="283"/>
          </w:pPr>
        </w:pPrChange>
      </w:pPr>
      <w:ins w:id="38752" w:author="Kem Sereyboth" w:date="2023-07-14T10:10:00Z">
        <w:del w:id="38753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54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ប្រកាសលេខ០៣៣ អ.ស.ហ.ប្រ</w:delText>
          </w:r>
        </w:del>
      </w:ins>
      <w:ins w:id="38755" w:author="Kem Sereyboth" w:date="2023-07-14T10:11:00Z">
        <w:del w:id="38756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57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.ក ចុះថ្ងៃទី</w:delText>
          </w:r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58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៣ ខែសីហា​ ឆ្នាំ២០២២ ស្តីពីការទទួលស្គាល់មន្រ្តីលក្ខន្តិកៈរបស់អា</w:delText>
          </w:r>
        </w:del>
      </w:ins>
      <w:ins w:id="38759" w:author="Kem Sereyboth" w:date="2023-07-14T10:12:00Z">
        <w:del w:id="38760" w:author="Sopheak" w:date="2023-07-29T07:07:00Z">
          <w:r w:rsidR="00202873"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61" w:author="Kem Sereyboth" w:date="2023-07-26T15:03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ជ្ញាធរសេវាហិរញ្ញវត្ថុមិនមែនធនាគារ</w:delText>
          </w:r>
        </w:del>
      </w:ins>
    </w:p>
    <w:p w14:paraId="355DF4F0" w14:textId="2CDB6988" w:rsidR="00202873" w:rsidRPr="00D67C4D" w:rsidDel="00E9687F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8762" w:author="Kem Sereyboth" w:date="2023-07-14T10:14:00Z"/>
          <w:del w:id="38763" w:author="Sopheak" w:date="2023-07-29T07:07:00Z"/>
          <w:rFonts w:ascii="Khmer MEF1" w:hAnsi="Khmer MEF1" w:cs="Khmer MEF1"/>
          <w:spacing w:val="-8"/>
          <w:sz w:val="24"/>
          <w:szCs w:val="24"/>
          <w:rPrChange w:id="38764" w:author="Kem Sereyboth" w:date="2023-07-26T15:03:00Z">
            <w:rPr>
              <w:ins w:id="38765" w:author="Kem Sereyboth" w:date="2023-07-14T10:14:00Z"/>
              <w:del w:id="38766" w:author="Sopheak" w:date="2023-07-29T07:07:00Z"/>
            </w:rPr>
          </w:rPrChange>
        </w:rPr>
        <w:pPrChange w:id="38767" w:author="Sopheak Phorn" w:date="2023-08-25T16:25:00Z">
          <w:pPr>
            <w:spacing w:after="0"/>
            <w:ind w:left="1134" w:hanging="283"/>
          </w:pPr>
        </w:pPrChange>
      </w:pPr>
      <w:ins w:id="38768" w:author="Kem Sereyboth" w:date="2023-07-14T10:13:00Z">
        <w:del w:id="38769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70" w:author="Kem Sereyboth" w:date="2023-07-26T15:03:00Z">
                <w:rPr>
                  <w:rFonts w:cs="MoolBoran"/>
                  <w:cs/>
                </w:rPr>
              </w:rPrChange>
            </w:rPr>
            <w:delText>ប្រកាសលេខ០១៨ អ.ស.ហ.ប្រ.ក ចុះថ្ងៃទី</w:delText>
          </w:r>
        </w:del>
      </w:ins>
      <w:ins w:id="38771" w:author="Kem Sereyboth" w:date="2023-07-14T10:14:00Z">
        <w:del w:id="38772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73" w:author="Kem Sereyboth" w:date="2023-07-26T15:03:00Z">
                <w:rPr>
                  <w:rFonts w:cs="MoolBoran"/>
                  <w:cs/>
                </w:rPr>
              </w:rPrChange>
            </w:rPr>
            <w:delText>១១</w:delText>
          </w:r>
        </w:del>
      </w:ins>
      <w:ins w:id="38774" w:author="Kem Sereyboth" w:date="2023-07-14T10:13:00Z">
        <w:del w:id="38775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76" w:author="Kem Sereyboth" w:date="2023-07-26T15:03:00Z">
                <w:rPr>
                  <w:rFonts w:cs="MoolBoran"/>
                  <w:cs/>
                </w:rPr>
              </w:rPrChange>
            </w:rPr>
            <w:delText xml:space="preserve"> ខែ</w:delText>
          </w:r>
        </w:del>
      </w:ins>
      <w:ins w:id="38777" w:author="Kem Sereyboth" w:date="2023-07-14T10:14:00Z">
        <w:del w:id="38778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79" w:author="Kem Sereyboth" w:date="2023-07-26T15:03:00Z">
                <w:rPr>
                  <w:rFonts w:cs="MoolBoran"/>
                  <w:cs/>
                </w:rPr>
              </w:rPrChange>
            </w:rPr>
            <w:delText>មេសា</w:delText>
          </w:r>
        </w:del>
      </w:ins>
      <w:ins w:id="38780" w:author="Kem Sereyboth" w:date="2023-07-14T10:13:00Z">
        <w:del w:id="38781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82" w:author="Kem Sereyboth" w:date="2023-07-26T15:03:00Z">
                <w:rPr>
                  <w:rFonts w:cs="MoolBoran"/>
                  <w:cs/>
                </w:rPr>
              </w:rPrChange>
            </w:rPr>
            <w:delText>​ ឆ្នាំ២០២</w:delText>
          </w:r>
        </w:del>
      </w:ins>
      <w:ins w:id="38783" w:author="Kem Sereyboth" w:date="2023-07-14T10:14:00Z">
        <w:del w:id="38784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85" w:author="Kem Sereyboth" w:date="2023-07-26T15:03:00Z">
                <w:rPr>
                  <w:rFonts w:cs="MoolBoran"/>
                  <w:cs/>
                </w:rPr>
              </w:rPrChange>
            </w:rPr>
            <w:delText>៣</w:delText>
          </w:r>
        </w:del>
      </w:ins>
      <w:ins w:id="38786" w:author="Kem Sereyboth" w:date="2023-07-14T10:13:00Z">
        <w:del w:id="38787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88" w:author="Kem Sereyboth" w:date="2023-07-26T15:03:00Z">
                <w:rPr>
                  <w:rFonts w:cs="MoolBoran"/>
                  <w:cs/>
                </w:rPr>
              </w:rPrChange>
            </w:rPr>
            <w:delText xml:space="preserve"> ស្តីពី</w:delText>
          </w:r>
        </w:del>
      </w:ins>
      <w:ins w:id="38789" w:author="Kem Sereyboth" w:date="2023-07-14T10:14:00Z">
        <w:del w:id="38790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91" w:author="Kem Sereyboth" w:date="2023-07-26T15:03:00Z">
                <w:rPr>
                  <w:rFonts w:cs="MoolBoran"/>
                  <w:cs/>
                </w:rPr>
              </w:rPrChange>
            </w:rPr>
            <w:delText>ការតែងតាំង និង</w:delText>
          </w:r>
        </w:del>
      </w:ins>
      <w:ins w:id="38792" w:author="Kem Sereyboth" w:date="2023-07-14T10:13:00Z">
        <w:del w:id="38793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794" w:author="Kem Sereyboth" w:date="2023-07-26T15:03:00Z">
                <w:rPr>
                  <w:rFonts w:cs="MoolBoran"/>
                  <w:cs/>
                </w:rPr>
              </w:rPrChange>
            </w:rPr>
            <w:delText>ទទួលស្គាល់មន្រ្តីលក្ខន្តិកៈរបស់អាជ្ញាធរសេវាហិរញ្ញវត្ថុមិនមែនធនាគារ</w:delText>
          </w:r>
        </w:del>
      </w:ins>
    </w:p>
    <w:p w14:paraId="02F2EE5C" w14:textId="6802B9D6" w:rsidR="00D67C4D" w:rsidDel="00E9687F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8795" w:author="Kem Sereyboth" w:date="2023-07-26T15:03:00Z"/>
          <w:del w:id="38796" w:author="Sopheak" w:date="2023-07-29T07:07:00Z"/>
          <w:rFonts w:ascii="Khmer MEF1" w:hAnsi="Khmer MEF1" w:cs="Khmer MEF1"/>
          <w:spacing w:val="-8"/>
          <w:sz w:val="24"/>
          <w:szCs w:val="24"/>
        </w:rPr>
        <w:pPrChange w:id="38797" w:author="Sopheak Phorn" w:date="2023-08-25T16:25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798" w:author="Kem Sereyboth" w:date="2023-07-14T10:15:00Z">
        <w:del w:id="38799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800" w:author="Kem Sereyboth" w:date="2023-07-26T15:03:00Z">
                <w:rPr>
                  <w:rFonts w:cs="MoolBoran"/>
                  <w:cs/>
                </w:rPr>
              </w:rPrChange>
            </w:rPr>
            <w:delText>តារាងបច្ចុប្បន្នភាពថ្នាក់ដឹកនាំ មន្រ្តីរាជការ មន្រ្តីលក្ខន្តិកៈ និងមន្រ្តីកិច្ចសន្យា របស់</w:delText>
          </w:r>
        </w:del>
      </w:ins>
      <w:ins w:id="38801" w:author="Kem Sereyboth" w:date="2023-07-14T10:16:00Z">
        <w:del w:id="38802" w:author="Sopheak" w:date="2023-07-29T07:07:00Z">
          <w:r w:rsidRPr="00D67C4D" w:rsidDel="00E9687F">
            <w:rPr>
              <w:rFonts w:ascii="Khmer MEF1" w:hAnsi="Khmer MEF1" w:cs="Khmer MEF1"/>
              <w:spacing w:val="-8"/>
              <w:sz w:val="24"/>
              <w:szCs w:val="24"/>
              <w:cs/>
              <w:rPrChange w:id="38803" w:author="Kem Sereyboth" w:date="2023-07-26T15:03:00Z">
                <w:rPr>
                  <w:rFonts w:cs="MoolBoran"/>
                  <w:cs/>
                </w:rPr>
              </w:rPrChange>
            </w:rPr>
            <w:delText>និយ័តករសន្តិសុខសង្គម</w:delText>
          </w:r>
        </w:del>
      </w:ins>
    </w:p>
    <w:p w14:paraId="4C32F27F" w14:textId="382361A7" w:rsidR="00D67C4D" w:rsidRPr="00D67C4D" w:rsidDel="00E9687F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8804" w:author="Kem Sereyboth" w:date="2023-07-26T15:03:00Z"/>
          <w:del w:id="38805" w:author="Sopheak" w:date="2023-07-29T07:07:00Z"/>
          <w:rFonts w:ascii="Khmer MEF1" w:hAnsi="Khmer MEF1" w:cs="Khmer MEF1"/>
          <w:spacing w:val="-8"/>
          <w:sz w:val="24"/>
          <w:szCs w:val="24"/>
          <w:rPrChange w:id="38806" w:author="Kem Sereyboth" w:date="2023-07-26T15:03:00Z">
            <w:rPr>
              <w:ins w:id="38807" w:author="Kem Sereyboth" w:date="2023-07-26T15:03:00Z"/>
              <w:del w:id="38808" w:author="Sopheak" w:date="2023-07-29T07:07:00Z"/>
              <w:rFonts w:ascii="Khmer MEF1" w:hAnsi="Khmer MEF1" w:cs="Khmer MEF1"/>
              <w:sz w:val="24"/>
              <w:szCs w:val="24"/>
            </w:rPr>
          </w:rPrChange>
        </w:rPr>
        <w:pPrChange w:id="38809" w:author="Sopheak Phorn" w:date="2023-08-25T16:25:00Z">
          <w:pPr>
            <w:pStyle w:val="ListParagraph"/>
            <w:numPr>
              <w:numId w:val="84"/>
            </w:numPr>
            <w:spacing w:after="0"/>
            <w:ind w:hanging="360"/>
          </w:pPr>
        </w:pPrChange>
      </w:pPr>
      <w:ins w:id="38810" w:author="Kem Sereyboth" w:date="2023-07-14T10:18:00Z">
        <w:del w:id="38811" w:author="Sopheak" w:date="2023-07-29T07:07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812" w:author="Kem Sereyboth" w:date="2023-07-26T15:03:00Z">
                <w:rPr>
                  <w:rFonts w:cs="MoolBoran"/>
                  <w:cs/>
                </w:rPr>
              </w:rPrChange>
            </w:rPr>
            <w:delText>គំរូតារាងវាយតម្លៃ</w:delText>
          </w:r>
        </w:del>
      </w:ins>
      <w:ins w:id="38813" w:author="Kem Sereyboth" w:date="2023-07-14T10:20:00Z">
        <w:del w:id="38814" w:author="Sopheak" w:date="2023-07-29T07:07:00Z">
          <w:r w:rsidRPr="00D67C4D" w:rsidDel="00E9687F">
            <w:rPr>
              <w:rFonts w:ascii="Khmer MEF1" w:hAnsi="Khmer MEF1" w:cs="Khmer MEF1"/>
              <w:sz w:val="24"/>
              <w:szCs w:val="24"/>
              <w:cs/>
              <w:rPrChange w:id="38815" w:author="Kem Sereyboth" w:date="2023-07-26T15:03:00Z">
                <w:rPr>
                  <w:rFonts w:cs="MoolBoran"/>
                  <w:cs/>
                </w:rPr>
              </w:rPrChange>
            </w:rPr>
            <w:delText>របស់នាយកដ្ឋានកិច្ចការទូទៅ</w:delText>
          </w:r>
        </w:del>
      </w:ins>
    </w:p>
    <w:p w14:paraId="0E949E7B" w14:textId="50108639" w:rsidR="00202873" w:rsidRPr="00D67C4D" w:rsidDel="007E1361" w:rsidRDefault="00202873">
      <w:pPr>
        <w:pStyle w:val="ListParagraph"/>
        <w:numPr>
          <w:ilvl w:val="0"/>
          <w:numId w:val="84"/>
        </w:numPr>
        <w:spacing w:after="0" w:line="226" w:lineRule="auto"/>
        <w:rPr>
          <w:ins w:id="38816" w:author="Kem Sereyboth" w:date="2023-07-13T15:37:00Z"/>
          <w:del w:id="38817" w:author="Sopheak" w:date="2023-07-29T07:13:00Z"/>
          <w:rFonts w:ascii="Khmer MEF1" w:hAnsi="Khmer MEF1" w:cs="Khmer MEF1"/>
          <w:spacing w:val="-8"/>
          <w:sz w:val="24"/>
          <w:szCs w:val="24"/>
          <w:rPrChange w:id="38818" w:author="Kem Sereyboth" w:date="2023-07-26T15:03:00Z">
            <w:rPr>
              <w:ins w:id="38819" w:author="Kem Sereyboth" w:date="2023-07-13T15:37:00Z"/>
              <w:del w:id="38820" w:author="Sopheak" w:date="2023-07-29T07:13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8821" w:author="Sopheak Phorn" w:date="2023-08-25T16:25:00Z">
          <w:pPr>
            <w:spacing w:after="0"/>
            <w:ind w:left="2127" w:hanging="1276"/>
          </w:pPr>
        </w:pPrChange>
      </w:pPr>
      <w:ins w:id="38822" w:author="Kem Sereyboth" w:date="2023-07-14T10:21:00Z">
        <w:del w:id="38823" w:author="Sopheak" w:date="2023-07-29T07:13:00Z">
          <w:r w:rsidRPr="00D67C4D" w:rsidDel="007E1361">
            <w:rPr>
              <w:rFonts w:ascii="Khmer MEF1" w:hAnsi="Khmer MEF1" w:cs="Khmer MEF1"/>
              <w:sz w:val="24"/>
              <w:szCs w:val="24"/>
              <w:cs/>
              <w:rPrChange w:id="38824" w:author="Kem Sereyboth" w:date="2023-07-26T15:03:00Z">
                <w:rPr>
                  <w:rFonts w:cs="MoolBoran"/>
                  <w:cs/>
                </w:rPr>
              </w:rPrChange>
            </w:rPr>
            <w:delText>លក្ខយោងការងាររបស់មន្រ្តី</w:delText>
          </w:r>
          <w:r w:rsidR="00710987" w:rsidRPr="00D67C4D" w:rsidDel="007E1361">
            <w:rPr>
              <w:rFonts w:ascii="Khmer MEF1" w:hAnsi="Khmer MEF1" w:cs="Khmer MEF1"/>
              <w:sz w:val="24"/>
              <w:szCs w:val="24"/>
              <w:cs/>
              <w:rPrChange w:id="38825" w:author="Kem Sereyboth" w:date="2023-07-26T15:03:00Z">
                <w:rPr>
                  <w:rFonts w:cs="MoolBoran"/>
                  <w:cs/>
                </w:rPr>
              </w:rPrChange>
            </w:rPr>
            <w:delText>។</w:delText>
          </w:r>
        </w:del>
      </w:ins>
    </w:p>
    <w:p w14:paraId="1D2EA11F" w14:textId="74D853B6" w:rsidR="00B64B2E" w:rsidRPr="00BA2796" w:rsidRDefault="00B64B2E">
      <w:pPr>
        <w:spacing w:after="0" w:line="226" w:lineRule="auto"/>
        <w:rPr>
          <w:ins w:id="38826" w:author="Kem Sereyboth" w:date="2023-07-14T10:22:00Z"/>
          <w:rFonts w:ascii="Khmer MEF1" w:hAnsi="Khmer MEF1" w:cs="Khmer MEF1"/>
          <w:b/>
          <w:bCs/>
          <w:sz w:val="24"/>
          <w:szCs w:val="24"/>
        </w:rPr>
        <w:pPrChange w:id="38827" w:author="Sopheak Phorn" w:date="2023-08-25T16:25:00Z">
          <w:pPr>
            <w:spacing w:after="0"/>
            <w:ind w:left="1276" w:hanging="425"/>
          </w:pPr>
        </w:pPrChange>
      </w:pPr>
      <w:ins w:id="38828" w:author="Kem Sereyboth" w:date="2023-07-13T15:38:00Z">
        <w:r w:rsidRPr="00975413">
          <w:rPr>
            <w:rFonts w:ascii="Khmer MEF1" w:hAnsi="Khmer MEF1" w:cs="Khmer MEF1"/>
            <w:b/>
            <w:bCs/>
            <w:spacing w:val="2"/>
            <w:sz w:val="24"/>
            <w:szCs w:val="24"/>
            <w:cs/>
            <w:rPrChange w:id="38829" w:author="Kem Sereyboth" w:date="2023-07-26T15:18:00Z"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highlight w:val="yellow"/>
                <w:cs/>
              </w:rPr>
            </w:rPrChange>
          </w:rPr>
          <w:t>ប្រធានបទទី</w:t>
        </w:r>
      </w:ins>
      <w:ins w:id="38830" w:author="Kem Sereyboth" w:date="2023-07-13T15:37:00Z">
        <w:r w:rsidRPr="00975413">
          <w:rPr>
            <w:rFonts w:ascii="Khmer MEF1" w:eastAsia="Times New Roman" w:hAnsi="Khmer MEF1" w:cs="Khmer MEF1"/>
            <w:b/>
            <w:bCs/>
            <w:spacing w:val="2"/>
            <w:sz w:val="24"/>
            <w:szCs w:val="24"/>
            <w:cs/>
            <w:lang w:val="ca-ES"/>
            <w:rPrChange w:id="38831" w:author="Kem Sereyboth" w:date="2023-07-26T15:18:00Z">
              <w:rPr>
                <w:rFonts w:ascii="Khmer MEF1" w:eastAsia="Times New Roman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៣</w:t>
        </w:r>
      </w:ins>
      <w:ins w:id="38832" w:author="Kem Sereyboth" w:date="2023-07-13T15:39:00Z">
        <w:r w:rsidRPr="00975413">
          <w:rPr>
            <w:rFonts w:ascii="Khmer MEF1" w:eastAsia="Times New Roman" w:hAnsi="Khmer MEF1" w:cs="Khmer MEF1"/>
            <w:b/>
            <w:bCs/>
            <w:spacing w:val="2"/>
            <w:sz w:val="24"/>
            <w:szCs w:val="24"/>
            <w:cs/>
            <w:lang w:val="ca-ES"/>
            <w:rPrChange w:id="38833" w:author="Kem Sereyboth" w:date="2023-07-26T15:18:00Z">
              <w:rPr>
                <w:rFonts w:ascii="Khmer MEF1" w:eastAsia="Times New Roman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៖ </w:t>
        </w:r>
      </w:ins>
      <w:ins w:id="38834" w:author="Sopheak" w:date="2023-07-29T06:53:00Z">
        <w:r w:rsidR="00BA2796" w:rsidRPr="00BA2796">
          <w:rPr>
            <w:rFonts w:ascii="Khmer MEF1" w:hAnsi="Khmer MEF1" w:cs="Khmer MEF1"/>
            <w:b/>
            <w:bCs/>
            <w:color w:val="000000" w:themeColor="text1"/>
            <w:sz w:val="24"/>
            <w:szCs w:val="24"/>
            <w:cs/>
            <w:rPrChange w:id="38835" w:author="Sopheak" w:date="2023-07-29T06:53:00Z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</w:rPr>
            </w:rPrChange>
          </w:rPr>
          <w:t>រៀបចំបទប្បញ្ញត្តិពាក់ព័ន្ធការគ្រប់គ្រងគុណភាពសវនកម្ម</w:t>
        </w:r>
      </w:ins>
      <w:ins w:id="38836" w:author="Kem Sereyboth" w:date="2023-07-13T15:37:00Z">
        <w:del w:id="38837" w:author="Sopheak" w:date="2023-07-29T06:53:00Z">
          <w:r w:rsidRPr="00BA2796" w:rsidDel="00BA2796">
            <w:rPr>
              <w:rFonts w:ascii="Khmer MEF1" w:hAnsi="Khmer MEF1" w:cs="Khmer MEF1"/>
              <w:b/>
              <w:bCs/>
              <w:spacing w:val="2"/>
              <w:sz w:val="24"/>
              <w:szCs w:val="24"/>
              <w:cs/>
              <w:rPrChange w:id="38838" w:author="Sopheak" w:date="2023-07-29T06:53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cs/>
                </w:rPr>
              </w:rPrChange>
            </w:rPr>
            <w:delText>ការរៀបចំសេចក្ដីសម្រេចស្ដីពីការកំណត់លក្ខខណ្ឌក្នុងការជ្រើសរើសក្រុមហ៊ុនសវនកម្ម</w:delText>
          </w:r>
          <w:r w:rsidRPr="00BA2796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8839" w:author="Sopheak" w:date="2023-07-29T06:53:00Z">
                <w:rPr>
                  <w:rFonts w:ascii="Khmer MEF1" w:hAnsi="Khmer MEF1" w:cs="Khmer MEF1"/>
                  <w:color w:val="FF0000"/>
                  <w:spacing w:val="-8"/>
                  <w:sz w:val="24"/>
                  <w:szCs w:val="24"/>
                  <w:cs/>
                </w:rPr>
              </w:rPrChange>
            </w:rPr>
            <w:delText>ឯករា​ជ្យ</w:delText>
          </w:r>
          <w:r w:rsidRPr="00BA2796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8840" w:author="Sopheak" w:date="2023-07-29T06:53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ផ្តល់សេវាសវនកម្មក្នុងប្រព័ន្ធសន្តិសុខសង្គម</w:delText>
          </w:r>
        </w:del>
      </w:ins>
    </w:p>
    <w:p w14:paraId="311F272D" w14:textId="77777777" w:rsidR="007E1361" w:rsidRPr="007E1361" w:rsidRDefault="007E1361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841" w:author="Sopheak" w:date="2023-07-29T07:14:00Z"/>
          <w:rFonts w:ascii="Khmer MEF1" w:eastAsia="Calibri" w:hAnsi="Khmer MEF1" w:cs="Khmer MEF1"/>
          <w:color w:val="000000"/>
          <w:sz w:val="24"/>
          <w:szCs w:val="24"/>
        </w:rPr>
        <w:pPrChange w:id="38842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8843" w:author="Sopheak" w:date="2023-07-29T07:14:00Z">
        <w:r w:rsidRPr="007E1361">
          <w:rPr>
            <w:rFonts w:ascii="Khmer MEF1" w:eastAsia="Calibri" w:hAnsi="Khmer MEF1" w:cs="Khmer MEF1"/>
            <w:color w:val="000000"/>
            <w:sz w:val="24"/>
            <w:szCs w:val="24"/>
          </w:rPr>
          <w:t>Audit Quality Review Team Procedures _Part 1: QA for Audit Manual</w:t>
        </w:r>
      </w:ins>
    </w:p>
    <w:p w14:paraId="132EC177" w14:textId="77777777" w:rsidR="007E1361" w:rsidRPr="007E1361" w:rsidRDefault="007E1361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844" w:author="Sopheak" w:date="2023-07-29T07:14:00Z"/>
          <w:rFonts w:ascii="Khmer MEF1" w:eastAsia="Calibri" w:hAnsi="Khmer MEF1" w:cs="Khmer MEF1"/>
          <w:color w:val="000000"/>
          <w:sz w:val="24"/>
          <w:szCs w:val="24"/>
        </w:rPr>
        <w:pPrChange w:id="38845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8846" w:author="Sopheak" w:date="2023-07-29T07:14:00Z">
        <w:r w:rsidRPr="007E1361">
          <w:rPr>
            <w:rFonts w:ascii="Khmer MEF1" w:eastAsia="Calibri" w:hAnsi="Khmer MEF1" w:cs="Khmer MEF1"/>
            <w:color w:val="000000"/>
            <w:sz w:val="24"/>
            <w:szCs w:val="24"/>
          </w:rPr>
          <w:t>Audit Quality Review Team Procedures _Part 2: Working Papers</w:t>
        </w:r>
      </w:ins>
    </w:p>
    <w:p w14:paraId="7C8B51E0" w14:textId="5569C386" w:rsidR="004E649F" w:rsidRPr="004E649F" w:rsidRDefault="007E1361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847" w:author="Sopheak" w:date="2023-07-29T07:18:00Z"/>
          <w:rFonts w:ascii="Khmer MEF1" w:eastAsia="Calibri" w:hAnsi="Khmer MEF1" w:cs="Khmer MEF1"/>
          <w:color w:val="000000"/>
          <w:sz w:val="24"/>
          <w:szCs w:val="24"/>
        </w:rPr>
        <w:pPrChange w:id="38848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8849" w:author="Sopheak" w:date="2023-07-29T07:14:00Z">
        <w:r w:rsidRPr="007E1361">
          <w:rPr>
            <w:rFonts w:ascii="Khmer MEF1" w:eastAsia="Calibri" w:hAnsi="Khmer MEF1" w:cs="Khmer MEF1"/>
            <w:color w:val="000000"/>
            <w:sz w:val="24"/>
            <w:szCs w:val="24"/>
          </w:rPr>
          <w:t>Audit Quality Review Team Procedures _Part 3: Report Templates</w:t>
        </w:r>
      </w:ins>
    </w:p>
    <w:p w14:paraId="2C454543" w14:textId="38731F5D" w:rsidR="004B3928" w:rsidRPr="007E1361" w:rsidDel="007E1361" w:rsidRDefault="00152BDA">
      <w:pPr>
        <w:spacing w:after="0" w:line="226" w:lineRule="auto"/>
        <w:rPr>
          <w:ins w:id="38850" w:author="Kem Sereyboth" w:date="2023-07-14T10:37:00Z"/>
          <w:del w:id="38851" w:author="Sopheak" w:date="2023-07-29T07:14:00Z"/>
          <w:rFonts w:ascii="Khmer MEF1" w:hAnsi="Khmer MEF1" w:cs="Khmer MEF1"/>
          <w:sz w:val="24"/>
          <w:szCs w:val="24"/>
          <w:rPrChange w:id="38852" w:author="Sopheak" w:date="2023-07-29T07:14:00Z">
            <w:rPr>
              <w:ins w:id="38853" w:author="Kem Sereyboth" w:date="2023-07-14T10:37:00Z"/>
              <w:del w:id="38854" w:author="Sopheak" w:date="2023-07-29T07:14:00Z"/>
            </w:rPr>
          </w:rPrChange>
        </w:rPr>
        <w:pPrChange w:id="38855" w:author="Sopheak Phorn" w:date="2023-08-25T16:25:00Z">
          <w:pPr>
            <w:spacing w:after="0"/>
            <w:ind w:left="1276" w:hanging="425"/>
          </w:pPr>
        </w:pPrChange>
      </w:pPr>
      <w:ins w:id="38856" w:author="Kem Sereyboth" w:date="2023-07-14T10:32:00Z">
        <w:del w:id="38857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8858" w:author="Sopheak" w:date="2023-07-29T07:14:00Z">
                <w:rPr>
                  <w:rFonts w:cs="MoolBoran"/>
                  <w:cs/>
                </w:rPr>
              </w:rPrChange>
            </w:rPr>
            <w:delText>លិខិតលេខ០១៦ អ.ស.ហ. ចុះថ្ងៃទី២០ ខែ</w:delText>
          </w:r>
        </w:del>
      </w:ins>
      <w:ins w:id="38859" w:author="Kem Sereyboth" w:date="2023-07-14T10:33:00Z">
        <w:del w:id="38860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8861" w:author="Sopheak" w:date="2023-07-29T07:14:00Z">
                <w:rPr>
                  <w:rFonts w:cs="MoolBoran"/>
                  <w:cs/>
                </w:rPr>
              </w:rPrChange>
            </w:rPr>
            <w:delText xml:space="preserve">មីនា ឆ្នាំ២០២៣ ស្តីពីសំណើសុំការសម្រេចដ៍ខ្ពង់ខ្ពស់ </w:delText>
          </w:r>
          <w:r w:rsidRPr="007E1361" w:rsidDel="007E1361">
            <w:rPr>
              <w:rFonts w:ascii="Khmer MEF2" w:hAnsi="Khmer MEF2" w:cs="Khmer MEF2"/>
              <w:sz w:val="24"/>
              <w:szCs w:val="24"/>
              <w:cs/>
              <w:rPrChange w:id="38862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ឧបនាយករដ្ឋមន្រ្តី </w:delText>
          </w:r>
        </w:del>
      </w:ins>
      <w:ins w:id="38863" w:author="Kem Sereyboth" w:date="2023-07-14T10:34:00Z">
        <w:del w:id="38864" w:author="Sopheak" w:date="2023-07-29T07:14:00Z">
          <w:r w:rsidRPr="007E1361" w:rsidDel="007E1361">
            <w:rPr>
              <w:rFonts w:ascii="Khmer MEF2" w:hAnsi="Khmer MEF2" w:cs="Khmer MEF2"/>
              <w:sz w:val="24"/>
              <w:szCs w:val="24"/>
              <w:cs/>
              <w:rPrChange w:id="38865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រដ្ឋមន្រ្តីក្រសួងសេដ្ឋកិច្ចនិងហិរញ្ញវត្ថុ</w:delText>
          </w:r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8866" w:author="Sopheak" w:date="2023-07-29T07:14:00Z">
                <w:rPr>
                  <w:rFonts w:cs="MoolBoran"/>
                  <w:cs/>
                </w:rPr>
              </w:rPrChange>
            </w:rPr>
            <w:delText xml:space="preserve"> </w:delText>
          </w:r>
          <w:r w:rsidRPr="007E1361" w:rsidDel="007E1361">
            <w:rPr>
              <w:rFonts w:ascii="Khmer MEF1" w:hAnsi="Khmer MEF1" w:cs="Khmer MEF1"/>
              <w:b/>
              <w:bCs/>
              <w:sz w:val="24"/>
              <w:szCs w:val="24"/>
              <w:cs/>
              <w:rPrChange w:id="38867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និងជាប្រធានក្រុមប្រឹក្សា អ.ស.</w:delText>
          </w:r>
        </w:del>
      </w:ins>
      <w:ins w:id="38868" w:author="Kem Sereyboth" w:date="2023-07-14T10:35:00Z">
        <w:del w:id="38869" w:author="Sopheak" w:date="2023-07-29T07:14:00Z">
          <w:r w:rsidRPr="007E1361" w:rsidDel="007E1361">
            <w:rPr>
              <w:rFonts w:ascii="Khmer MEF1" w:hAnsi="Khmer MEF1" w:cs="Khmer MEF1"/>
              <w:b/>
              <w:bCs/>
              <w:sz w:val="24"/>
              <w:szCs w:val="24"/>
              <w:cs/>
              <w:rPrChange w:id="38870" w:author="Sopheak" w:date="2023-07-29T07:1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ហ.</w:delText>
          </w:r>
          <w:r w:rsidRPr="007E1361" w:rsidDel="007E1361">
            <w:rPr>
              <w:rFonts w:ascii="Khmer MEF1" w:hAnsi="Khmer MEF1" w:cs="Khmer MEF1"/>
              <w:b/>
              <w:bCs/>
              <w:sz w:val="24"/>
              <w:szCs w:val="24"/>
              <w:cs/>
              <w:rPrChange w:id="38871" w:author="Sopheak" w:date="2023-07-29T07:14:00Z">
                <w:rPr>
                  <w:rFonts w:cs="MoolBoran"/>
                  <w:b/>
                  <w:bCs/>
                  <w:cs/>
                </w:rPr>
              </w:rPrChange>
            </w:rPr>
            <w:delText xml:space="preserve"> </w:delText>
          </w:r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8872" w:author="Sopheak" w:date="2023-07-29T07:14:00Z">
                <w:rPr>
                  <w:rFonts w:cs="MoolBoran"/>
                  <w:cs/>
                </w:rPr>
              </w:rPrChange>
            </w:rPr>
            <w:delText>លើការកំណត់រយៈពេលនៃការដាក់របា</w:delText>
          </w:r>
        </w:del>
      </w:ins>
      <w:ins w:id="38873" w:author="Kem Sereyboth" w:date="2023-07-14T10:36:00Z">
        <w:del w:id="38874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8875" w:author="Sopheak" w:date="2023-07-29T07:14:00Z">
                <w:rPr>
                  <w:rFonts w:cs="MoolBoran"/>
                  <w:cs/>
                </w:rPr>
              </w:rPrChange>
            </w:rPr>
            <w:delText>យការណ៍ហិរញ្ញវត្ថុរបស់បេឡាជាតិសន្តិសុខសង្គមឱ្យរងសវនកម្មឯករាជ្យប្រចាំឆ្នាំ មកជារៀងរាល់ ២ឆ្នាំម្តង សម្រាប់</w:delText>
          </w:r>
        </w:del>
      </w:ins>
      <w:ins w:id="38876" w:author="Kem Sereyboth" w:date="2023-07-14T10:37:00Z">
        <w:del w:id="38877" w:author="Sopheak" w:date="2023-07-29T07:14:00Z">
          <w:r w:rsidRPr="007E1361" w:rsidDel="007E1361">
            <w:rPr>
              <w:rFonts w:ascii="Khmer MEF1" w:hAnsi="Khmer MEF1" w:cs="Khmer MEF1"/>
              <w:sz w:val="24"/>
              <w:szCs w:val="24"/>
              <w:cs/>
              <w:rPrChange w:id="38878" w:author="Sopheak" w:date="2023-07-29T07:14:00Z">
                <w:rPr>
                  <w:rFonts w:cs="MoolBoran"/>
                  <w:cs/>
                </w:rPr>
              </w:rPrChange>
            </w:rPr>
            <w:delText>រយៈពេល ៥ឆ្នាំដំបូង</w:delText>
          </w:r>
        </w:del>
      </w:ins>
    </w:p>
    <w:p w14:paraId="5F43B26C" w14:textId="326B7B51" w:rsidR="00D67C4D" w:rsidDel="007E1361" w:rsidRDefault="00152BDA">
      <w:pPr>
        <w:spacing w:after="0" w:line="226" w:lineRule="auto"/>
        <w:rPr>
          <w:ins w:id="38879" w:author="Kem Sereyboth" w:date="2023-07-26T15:04:00Z"/>
          <w:del w:id="38880" w:author="Sopheak" w:date="2023-07-29T07:14:00Z"/>
        </w:rPr>
        <w:pPrChange w:id="38881" w:author="Sopheak Phorn" w:date="2023-08-25T16:25:00Z">
          <w:pPr>
            <w:pStyle w:val="ListParagraph"/>
            <w:numPr>
              <w:numId w:val="86"/>
            </w:numPr>
            <w:spacing w:after="0"/>
            <w:ind w:hanging="360"/>
          </w:pPr>
        </w:pPrChange>
      </w:pPr>
      <w:ins w:id="38882" w:author="Kem Sereyboth" w:date="2023-07-14T10:37:00Z">
        <w:del w:id="38883" w:author="Sopheak" w:date="2023-07-29T07:14:00Z">
          <w:r w:rsidRPr="00D67C4D" w:rsidDel="007E1361">
            <w:rPr>
              <w:cs/>
              <w:rPrChange w:id="38884" w:author="Kem Sereyboth" w:date="2023-07-26T15:03:00Z">
                <w:rPr>
                  <w:rFonts w:cs="MoolBoran"/>
                  <w:cs/>
                </w:rPr>
              </w:rPrChange>
            </w:rPr>
            <w:delText>លិខិតលេខ០៣៥ /ន.ស.ស. ចុះថ្ងៃទី</w:delText>
          </w:r>
        </w:del>
      </w:ins>
      <w:ins w:id="38885" w:author="Kem Sereyboth" w:date="2023-07-14T10:38:00Z">
        <w:del w:id="38886" w:author="Sopheak" w:date="2023-07-29T07:14:00Z">
          <w:r w:rsidRPr="00D67C4D" w:rsidDel="007E1361">
            <w:rPr>
              <w:cs/>
              <w:rPrChange w:id="38887" w:author="Kem Sereyboth" w:date="2023-07-26T15:03:00Z">
                <w:rPr>
                  <w:rFonts w:cs="MoolBoran"/>
                  <w:cs/>
                </w:rPr>
              </w:rPrChange>
            </w:rPr>
            <w:delText>១៥ ខែមីនា ឆ្នាំ២០២៣ ស្តីពីសំណើសុំហត្ថលេខាដ៏ខ្ពង់ខ្ពស់ លើលិខិត</w:delText>
          </w:r>
        </w:del>
      </w:ins>
      <w:ins w:id="38888" w:author="Kem Sereyboth" w:date="2023-07-14T10:39:00Z">
        <w:del w:id="38889" w:author="Sopheak" w:date="2023-07-29T07:14:00Z">
          <w:r w:rsidRPr="00D67C4D" w:rsidDel="007E1361">
            <w:rPr>
              <w:cs/>
              <w:rPrChange w:id="38890" w:author="Kem Sereyboth" w:date="2023-07-26T15:03:00Z">
                <w:rPr>
                  <w:rFonts w:cs="MoolBoran"/>
                  <w:cs/>
                </w:rPr>
              </w:rPrChange>
            </w:rPr>
            <w:delText xml:space="preserve">គោរពជូន </w:delText>
          </w:r>
          <w:r w:rsidRPr="00D67C4D" w:rsidDel="007E1361">
            <w:rPr>
              <w:rFonts w:ascii="Khmer MEF2" w:hAnsi="Khmer MEF2" w:cs="Khmer MEF2"/>
              <w:cs/>
              <w:rPrChange w:id="38891" w:author="Kem Sereyboth" w:date="2023-07-26T15:0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សម្រេចអគ្គមហាសេនាប</w:delText>
          </w:r>
        </w:del>
      </w:ins>
      <w:ins w:id="38892" w:author="Kem Sereyboth" w:date="2023-07-14T10:40:00Z">
        <w:del w:id="38893" w:author="Sopheak" w:date="2023-07-29T07:14:00Z">
          <w:r w:rsidRPr="00D67C4D" w:rsidDel="007E1361">
            <w:rPr>
              <w:rFonts w:ascii="Khmer MEF2" w:hAnsi="Khmer MEF2" w:cs="Khmer MEF2"/>
              <w:cs/>
              <w:rPrChange w:id="38894" w:author="Kem Sereyboth" w:date="2023-07-26T15:03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 xml:space="preserve">តីតេជោ ហ៊ុន សែន នាយករដ្ឋមន្រ្តីនៃព្រះរាជាណាចក្រកម្ពុជា </w:delText>
          </w:r>
          <w:r w:rsidRPr="00D67C4D" w:rsidDel="007E1361">
            <w:rPr>
              <w:cs/>
              <w:rPrChange w:id="38895" w:author="Kem Sereyboth" w:date="2023-07-26T15:03:00Z">
                <w:rPr>
                  <w:rFonts w:cs="MoolBoran"/>
                  <w:cs/>
                </w:rPr>
              </w:rPrChange>
            </w:rPr>
            <w:delText>ដើម្បីផ្តល់ភាពទន់ភ្លន់ក្នុងការដាក់</w:delText>
          </w:r>
        </w:del>
      </w:ins>
      <w:ins w:id="38896" w:author="Kem Sereyboth" w:date="2023-07-14T10:41:00Z">
        <w:del w:id="38897" w:author="Sopheak" w:date="2023-07-29T07:14:00Z">
          <w:r w:rsidRPr="00D67C4D" w:rsidDel="007E1361">
            <w:rPr>
              <w:cs/>
              <w:rPrChange w:id="38898" w:author="Kem Sereyboth" w:date="2023-07-26T15:03:00Z">
                <w:rPr>
                  <w:rFonts w:cs="MoolBoran"/>
                  <w:cs/>
                </w:rPr>
              </w:rPrChange>
            </w:rPr>
            <w:delText>របាយការណ៍ហិរញ្ញវត្ថុរបស់បេឡាជាតិសន្តិសុខសង្គម រងសវនកម្មឯករាជប្រចាំឆ្នាំ មកជារៀងរាល់ ២ឆ្នាំម្តង សម្រាប</w:delText>
          </w:r>
        </w:del>
      </w:ins>
      <w:ins w:id="38899" w:author="Kem Sereyboth" w:date="2023-07-14T10:42:00Z">
        <w:del w:id="38900" w:author="Sopheak" w:date="2023-07-29T07:14:00Z">
          <w:r w:rsidRPr="00D67C4D" w:rsidDel="007E1361">
            <w:rPr>
              <w:cs/>
              <w:rPrChange w:id="38901" w:author="Kem Sereyboth" w:date="2023-07-26T15:03:00Z">
                <w:rPr>
                  <w:rFonts w:cs="MoolBoran"/>
                  <w:cs/>
                </w:rPr>
              </w:rPrChange>
            </w:rPr>
            <w:delText>់រយៈពេល ៥ឆ្នាំដំបូង</w:delText>
          </w:r>
        </w:del>
      </w:ins>
    </w:p>
    <w:p w14:paraId="52FA0D02" w14:textId="597AFF86" w:rsidR="00D67C4D" w:rsidDel="007E1361" w:rsidRDefault="00067541">
      <w:pPr>
        <w:spacing w:after="0" w:line="226" w:lineRule="auto"/>
        <w:rPr>
          <w:ins w:id="38902" w:author="Kem Sereyboth" w:date="2023-07-26T15:04:00Z"/>
          <w:del w:id="38903" w:author="Sopheak" w:date="2023-07-29T07:14:00Z"/>
        </w:rPr>
        <w:pPrChange w:id="38904" w:author="Sopheak Phorn" w:date="2023-08-25T16:25:00Z">
          <w:pPr>
            <w:pStyle w:val="ListParagraph"/>
            <w:numPr>
              <w:numId w:val="86"/>
            </w:numPr>
            <w:spacing w:after="0"/>
            <w:ind w:hanging="360"/>
          </w:pPr>
        </w:pPrChange>
      </w:pPr>
      <w:ins w:id="38905" w:author="Kem Sereyboth" w:date="2023-07-14T10:43:00Z">
        <w:del w:id="38906" w:author="Sopheak" w:date="2023-07-29T07:14:00Z">
          <w:r w:rsidRPr="00D67C4D" w:rsidDel="007E1361">
            <w:rPr>
              <w:cs/>
              <w:rPrChange w:id="38907" w:author="Kem Sereyboth" w:date="2023-07-26T15:04:00Z">
                <w:rPr>
                  <w:rFonts w:cs="MoolBoran"/>
                  <w:cs/>
                </w:rPr>
              </w:rPrChange>
            </w:rPr>
            <w:delText>របាយការណ</w:delText>
          </w:r>
        </w:del>
      </w:ins>
      <w:ins w:id="38908" w:author="Kem Sereyboth" w:date="2023-07-14T10:44:00Z">
        <w:del w:id="38909" w:author="Sopheak" w:date="2023-07-29T07:14:00Z">
          <w:r w:rsidRPr="00D67C4D" w:rsidDel="007E1361">
            <w:rPr>
              <w:cs/>
              <w:rPrChange w:id="38910" w:author="Kem Sereyboth" w:date="2023-07-26T15:04:00Z">
                <w:rPr>
                  <w:rFonts w:cs="MoolBoran"/>
                  <w:cs/>
                </w:rPr>
              </w:rPrChange>
            </w:rPr>
            <w:delText>៍លេខ០២៩/ន.ស.ស. ចុះថ្ងៃទី២១ ខែកុម្ភៈ ឆ្នាំ២០២៣ ស្តីពីការរៀបចំសេចក្</w:delText>
          </w:r>
        </w:del>
      </w:ins>
      <w:ins w:id="38911" w:author="Kem Sereyboth" w:date="2023-07-14T10:45:00Z">
        <w:del w:id="38912" w:author="Sopheak" w:date="2023-07-29T07:14:00Z">
          <w:r w:rsidRPr="00D67C4D" w:rsidDel="007E1361">
            <w:rPr>
              <w:cs/>
              <w:rPrChange w:id="38913" w:author="Kem Sereyboth" w:date="2023-07-26T15:04:00Z">
                <w:rPr>
                  <w:rFonts w:cs="MoolBoran"/>
                  <w:cs/>
                </w:rPr>
              </w:rPrChange>
            </w:rPr>
            <w:delText>តីព្រាងសេចក្តីសម្រេចស្តីពី “</w:delText>
          </w:r>
          <w:r w:rsidRPr="00D67C4D" w:rsidDel="007E1361">
            <w:rPr>
              <w:b/>
              <w:bCs/>
              <w:cs/>
              <w:rPrChange w:id="38914" w:author="Kem Sereyboth" w:date="2023-07-26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ការកំណត់លក្ខខណ្ឌក្នុងការជ្រើសរើសក្រុមហ៊ុនផ្តល់សេវាសវនកម្មក្នុងប្រព័ន្ធសន្តិសុខស</w:delText>
          </w:r>
        </w:del>
      </w:ins>
      <w:ins w:id="38915" w:author="Kem Sereyboth" w:date="2023-07-14T10:46:00Z">
        <w:del w:id="38916" w:author="Sopheak" w:date="2023-07-29T07:14:00Z">
          <w:r w:rsidRPr="00D67C4D" w:rsidDel="007E1361">
            <w:rPr>
              <w:b/>
              <w:bCs/>
              <w:cs/>
              <w:rPrChange w:id="38917" w:author="Kem Sereyboth" w:date="2023-07-26T15:04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ង្គម</w:delText>
          </w:r>
          <w:r w:rsidRPr="00D67C4D" w:rsidDel="007E1361">
            <w:rPr>
              <w:cs/>
              <w:rPrChange w:id="38918" w:author="Kem Sereyboth" w:date="2023-07-26T15:04:00Z">
                <w:rPr>
                  <w:rFonts w:cs="MoolBoran"/>
                  <w:cs/>
                </w:rPr>
              </w:rPrChange>
            </w:rPr>
            <w:delText>” ដើម្បីធ្វើសវនកម្មរបាយការណ៍ហិរញ្ញវត្ថុរបស់បេឡាជាតិសន្តិសុខសង្គម</w:delText>
          </w:r>
        </w:del>
      </w:ins>
    </w:p>
    <w:p w14:paraId="6C0B68FF" w14:textId="02CD6B02" w:rsidR="00A017CD" w:rsidRPr="00D67C4D" w:rsidDel="004E649F" w:rsidRDefault="00067541">
      <w:pPr>
        <w:spacing w:after="0" w:line="226" w:lineRule="auto"/>
        <w:rPr>
          <w:ins w:id="38919" w:author="Kem Sereyboth" w:date="2023-07-13T15:37:00Z"/>
          <w:del w:id="38920" w:author="Sopheak" w:date="2023-07-29T07:18:00Z"/>
          <w:rPrChange w:id="38921" w:author="Kem Sereyboth" w:date="2023-07-26T15:04:00Z">
            <w:rPr>
              <w:ins w:id="38922" w:author="Kem Sereyboth" w:date="2023-07-13T15:37:00Z"/>
              <w:del w:id="38923" w:author="Sopheak" w:date="2023-07-29T07:18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8924" w:author="Sopheak Phorn" w:date="2023-08-25T16:25:00Z">
          <w:pPr>
            <w:spacing w:after="0"/>
            <w:ind w:left="1276" w:hanging="425"/>
          </w:pPr>
        </w:pPrChange>
      </w:pPr>
      <w:ins w:id="38925" w:author="Kem Sereyboth" w:date="2023-07-14T10:50:00Z">
        <w:del w:id="38926" w:author="Sopheak" w:date="2023-07-29T07:14:00Z">
          <w:r w:rsidRPr="00D67C4D" w:rsidDel="007E1361">
            <w:rPr>
              <w:cs/>
              <w:rPrChange w:id="38927" w:author="Kem Sereyboth" w:date="2023-07-26T15:04:00Z">
                <w:rPr>
                  <w:rFonts w:cs="MoolBoran"/>
                  <w:cs/>
                </w:rPr>
              </w:rPrChange>
            </w:rPr>
            <w:delText>របាយការណ៍លេខ០៣៨/ន.ស.ស.នតព ចុះថ្ងៃទី១៤</w:delText>
          </w:r>
        </w:del>
      </w:ins>
      <w:ins w:id="38928" w:author="Kem Sereyboth" w:date="2023-07-14T10:51:00Z">
        <w:del w:id="38929" w:author="Sopheak" w:date="2023-07-29T07:14:00Z">
          <w:r w:rsidRPr="00D67C4D" w:rsidDel="007E1361">
            <w:rPr>
              <w:cs/>
              <w:rPrChange w:id="38930" w:author="Kem Sereyboth" w:date="2023-07-26T15:04:00Z">
                <w:rPr>
                  <w:rFonts w:cs="MoolBoran"/>
                  <w:cs/>
                </w:rPr>
              </w:rPrChange>
            </w:rPr>
            <w:delText xml:space="preserve"> ខែធ្នូឆ្នាំ២០២២ ស្តីពីលទ្ធផលនៃសិក្ខាសាលា</w:delText>
          </w:r>
        </w:del>
      </w:ins>
      <w:ins w:id="38931" w:author="Kem Sereyboth" w:date="2023-07-14T10:52:00Z">
        <w:del w:id="38932" w:author="Sopheak" w:date="2023-07-29T07:14:00Z">
          <w:r w:rsidRPr="00D67C4D" w:rsidDel="007E1361">
            <w:rPr>
              <w:cs/>
              <w:rPrChange w:id="38933" w:author="Kem Sereyboth" w:date="2023-07-26T15:04:00Z">
                <w:rPr>
                  <w:rFonts w:cs="MoolBoran"/>
                  <w:cs/>
                </w:rPr>
              </w:rPrChange>
            </w:rPr>
            <w:delText>ពិគ្រោះយោបល់លើសេចក្តីសម្រចស្តីពី “ការកំណត់លក្ខខណ្ឌក្នុងការជ្រើសរើសក្រុមហ៊ុនផ្តល់សេវាសវនកម្មក្នុងប្រព័ន្ធសន្តិសុខសង្គម”</w:delText>
          </w:r>
        </w:del>
      </w:ins>
    </w:p>
    <w:p w14:paraId="20E7ED6B" w14:textId="28C76EA1" w:rsidR="00B64B2E" w:rsidRPr="00D67C4D" w:rsidRDefault="00460A5F">
      <w:pPr>
        <w:spacing w:after="0" w:line="226" w:lineRule="auto"/>
        <w:rPr>
          <w:ins w:id="38934" w:author="Kem Sereyboth" w:date="2023-07-19T16:44:00Z"/>
          <w:rFonts w:ascii="Khmer MEF1" w:hAnsi="Khmer MEF1" w:cs="Khmer MEF1"/>
          <w:b/>
          <w:bCs/>
          <w:sz w:val="24"/>
          <w:szCs w:val="24"/>
          <w:rPrChange w:id="38935" w:author="Kem Sereyboth" w:date="2023-07-26T15:04:00Z">
            <w:rPr>
              <w:ins w:id="38936" w:author="Kem Sereyboth" w:date="2023-07-19T16:44:00Z"/>
              <w:rFonts w:ascii="Khmer MEF1" w:hAnsi="Khmer MEF1" w:cs="Khmer MEF1"/>
              <w:sz w:val="24"/>
              <w:szCs w:val="24"/>
            </w:rPr>
          </w:rPrChange>
        </w:rPr>
        <w:pPrChange w:id="38937" w:author="Sopheak Phorn" w:date="2023-08-25T16:25:00Z">
          <w:pPr>
            <w:spacing w:after="0"/>
            <w:ind w:left="1276" w:hanging="425"/>
          </w:pPr>
        </w:pPrChange>
      </w:pPr>
      <w:ins w:id="38938" w:author="Kem Sereyboth" w:date="2023-07-13T15:58:00Z">
        <w:r w:rsidRPr="00175EBB">
          <w:rPr>
            <w:rFonts w:ascii="Khmer MEF1" w:hAnsi="Khmer MEF1" w:cs="Khmer MEF1"/>
            <w:b/>
            <w:bCs/>
            <w:sz w:val="24"/>
            <w:szCs w:val="24"/>
            <w:cs/>
          </w:rPr>
          <w:t>ប្រធានបទទី</w:t>
        </w:r>
        <w:r w:rsidRPr="00D67C4D">
          <w:rPr>
            <w:rFonts w:ascii="Khmer MEF1" w:eastAsia="Times New Roman" w:hAnsi="Khmer MEF1" w:cs="Khmer MEF1"/>
            <w:b/>
            <w:bCs/>
            <w:sz w:val="24"/>
            <w:szCs w:val="24"/>
            <w:cs/>
            <w:lang w:val="ca-ES"/>
            <w:rPrChange w:id="38939" w:author="Kem Sereyboth" w:date="2023-07-26T15:04:00Z">
              <w:rPr>
                <w:rFonts w:ascii="Khmer MEF1" w:eastAsia="Times New Roman" w:hAnsi="Khmer MEF1" w:cs="Khmer MEF1"/>
                <w:sz w:val="24"/>
                <w:szCs w:val="24"/>
                <w:cs/>
                <w:lang w:val="ca-ES"/>
              </w:rPr>
            </w:rPrChange>
          </w:rPr>
          <w:t>៤</w:t>
        </w:r>
        <w:r w:rsidRPr="00D67C4D">
          <w:rPr>
            <w:rFonts w:ascii="Khmer MEF1" w:eastAsia="Times New Roman" w:hAnsi="Khmer MEF1" w:cs="Khmer MEF1"/>
            <w:b/>
            <w:bCs/>
            <w:sz w:val="24"/>
            <w:szCs w:val="24"/>
            <w:cs/>
            <w:lang w:val="ca-ES"/>
            <w:rPrChange w:id="38940" w:author="Kem Sereyboth" w:date="2023-07-26T15:04:00Z">
              <w:rPr>
                <w:rFonts w:ascii="Khmer MEF1" w:eastAsia="Times New Roman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៖ </w:t>
        </w:r>
      </w:ins>
      <w:ins w:id="38941" w:author="Sopheak" w:date="2023-07-29T06:54:00Z">
        <w:r w:rsidR="00BA2796" w:rsidRPr="00BA2796">
          <w:rPr>
            <w:rFonts w:ascii="Khmer MEF1" w:eastAsia="Times New Roman" w:hAnsi="Khmer MEF1" w:cs="Khmer MEF1" w:hint="cs"/>
            <w:b/>
            <w:bCs/>
            <w:sz w:val="24"/>
            <w:szCs w:val="24"/>
            <w:cs/>
            <w:lang w:val="ca-ES"/>
          </w:rPr>
          <w:t>ការរៀបចំសេចក្ដីព្រាងប្រកាសស្ដីពីការដាក់ឱ្យអនុវត្តស្ដង់ដាគណនេយ្យសម្រាប់គ្រឹះស្ថានសាធារណៈរដ្ឋបាល</w:t>
        </w:r>
      </w:ins>
      <w:ins w:id="38942" w:author="Kem Sereyboth" w:date="2023-07-13T15:37:00Z">
        <w:del w:id="38943" w:author="Sopheak" w:date="2023-07-29T06:54:00Z">
          <w:r w:rsidR="00B64B2E" w:rsidRPr="00D67C4D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8944" w:author="Kem Sereyboth" w:date="2023-07-26T15:0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ការរៀបចំសេចក្ដីណែនាំស្ដីពីការកំណត់ប្រភេទ និងទម្រង់នៃរបាយការណ៍របស់ប្រតិបត្តិករសន្តិសុខសង្គម និងតួអង្គពាក់ព័ន្ធ</w:delText>
          </w:r>
        </w:del>
      </w:ins>
    </w:p>
    <w:p w14:paraId="6F0C78CF" w14:textId="77777777" w:rsidR="004E649F" w:rsidRPr="004E649F" w:rsidRDefault="004E649F">
      <w:pPr>
        <w:numPr>
          <w:ilvl w:val="0"/>
          <w:numId w:val="102"/>
        </w:numPr>
        <w:spacing w:after="0" w:line="226" w:lineRule="auto"/>
        <w:ind w:hanging="90"/>
        <w:jc w:val="both"/>
        <w:rPr>
          <w:ins w:id="38945" w:author="Sopheak" w:date="2023-07-29T07:15:00Z"/>
          <w:rFonts w:ascii="Khmer MEF1" w:eastAsia="Calibri" w:hAnsi="Khmer MEF1" w:cs="Khmer MEF1"/>
          <w:color w:val="000000"/>
          <w:spacing w:val="-8"/>
          <w:sz w:val="24"/>
          <w:szCs w:val="24"/>
        </w:rPr>
        <w:pPrChange w:id="38946" w:author="Sopheak Phorn" w:date="2023-08-25T16:25:00Z">
          <w:pPr>
            <w:numPr>
              <w:numId w:val="102"/>
            </w:numPr>
            <w:spacing w:after="0" w:line="228" w:lineRule="auto"/>
            <w:ind w:left="720" w:hanging="90"/>
            <w:jc w:val="both"/>
          </w:pPr>
        </w:pPrChange>
      </w:pPr>
      <w:ins w:id="38947" w:author="Sopheak" w:date="2023-07-29T07:15:00Z"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លិខិតលេខ០០៣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>/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២៣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ន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>.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គ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>.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ស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.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ចុះថ្ងៃទី១៦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ខែមករា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ឆ្នាំ២០២៣</w:t>
        </w:r>
        <w:r w:rsidRPr="004E649F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ស្ដីពីរបាយការណ៍ស្ដីពីវឌ្ឍនភាព​នៃ​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ការរៀបចំស្ដង់ដាគណនេយ្យសាធារណៈកម្ពុជាផ្អែកលើមូលដ្ឋានសេចក្ដីព្រាងលេខ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៧០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>,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 xml:space="preserve"> ​៧១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>,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​ ៧២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រប​ស់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អន្តរជាតិ</w:t>
        </w:r>
      </w:ins>
    </w:p>
    <w:p w14:paraId="026E7B09" w14:textId="4CB16995" w:rsidR="0060348B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8948" w:author="Sopheak" w:date="2023-07-29T07:15:00Z"/>
          <w:rFonts w:ascii="Khmer MEF1" w:eastAsia="Calibri" w:hAnsi="Khmer MEF1" w:cs="Khmer MEF1"/>
          <w:color w:val="000000"/>
          <w:rPrChange w:id="38949" w:author="Sopheak" w:date="2023-07-29T07:16:00Z">
            <w:rPr>
              <w:ins w:id="38950" w:author="Sopheak" w:date="2023-07-29T07:15:00Z"/>
            </w:rPr>
          </w:rPrChange>
        </w:rPr>
        <w:pPrChange w:id="38951" w:author="Sopheak Phorn" w:date="2023-08-03T16:18:00Z">
          <w:pPr>
            <w:pStyle w:val="NormalWeb"/>
            <w:numPr>
              <w:numId w:val="88"/>
            </w:numPr>
            <w:tabs>
              <w:tab w:val="left" w:pos="851"/>
            </w:tabs>
            <w:spacing w:before="0" w:beforeAutospacing="0" w:after="0" w:afterAutospacing="0" w:line="228" w:lineRule="auto"/>
            <w:ind w:left="720" w:hanging="360"/>
            <w:jc w:val="both"/>
          </w:pPr>
        </w:pPrChange>
      </w:pPr>
      <w:ins w:id="38952" w:author="Sopheak" w:date="2023-07-29T07:15:00Z"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53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lastRenderedPageBreak/>
          <w:t>មូល</w:t>
        </w:r>
        <w:r w:rsidRPr="00CE7B59">
          <w:rPr>
            <w:rFonts w:ascii="Khmer MEF1" w:eastAsia="Calibri" w:hAnsi="Khmer MEF1" w:cs="Khmer MEF1"/>
            <w:color w:val="000000"/>
            <w:spacing w:val="-4"/>
            <w:sz w:val="24"/>
            <w:szCs w:val="24"/>
            <w:cs/>
            <w:rPrChange w:id="38954" w:author="Sopheak Phorn" w:date="2023-08-25T13:14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ហេតុ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55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នាំឱ្យរាំងស្ទះដល់ការរៀបចំរួមមាន៖ ១.កង្វះជំនាញការក្នុងស្រុកដែលមានជំនាញច្បាស់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56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លា​ស់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57" w:author="Sopheak" w:date="2023-07-29T07:19:00Z">
              <w:rPr>
                <w:rFonts w:ascii="Khmer MEF1" w:eastAsia="Calibri" w:hAnsi="Khmer MEF1" w:cs="Khmer MEF1"/>
                <w:color w:val="000000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58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នៅក្នុងវិស័យស្ដង់ដាគណនេយ្យសាធារណៈ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rPrChange w:id="38959" w:author="Sopheak" w:date="2023-07-29T07:19:00Z">
              <w:rPr>
                <w:rFonts w:ascii="Khmer MEF1" w:eastAsia="Calibri" w:hAnsi="Khmer MEF1" w:cs="Khmer MEF1"/>
                <w:color w:val="000000"/>
                <w:spacing w:val="-10"/>
              </w:rPr>
            </w:rPrChange>
          </w:rPr>
          <w:t>,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60" w:author="Sopheak" w:date="2023-07-29T07:19:00Z">
              <w:rPr>
                <w:rFonts w:ascii="Khmer MEF1" w:eastAsia="Calibri" w:hAnsi="Khmer MEF1" w:cs="Khmer MEF1"/>
                <w:color w:val="000000"/>
                <w:spacing w:val="-10"/>
                <w:cs/>
              </w:rPr>
            </w:rPrChange>
          </w:rPr>
          <w:t xml:space="preserve"> ២.ភាពមិន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61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ច្បាស់លាស់នៃ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62" w:author="Sopheak" w:date="2023-07-29T07:19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ការផ្សព្វផ្សាយ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63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សេចក្ដី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8964" w:author="Sopheak" w:date="2023-07-29T07:19:00Z">
              <w:rPr>
                <w:rFonts w:ascii="Khmer MEF1" w:eastAsia="Calibri" w:hAnsi="Khmer MEF1" w:cs="Khmer MEF1"/>
                <w:color w:val="000000"/>
                <w:spacing w:val="-12"/>
                <w:cs/>
              </w:rPr>
            </w:rPrChange>
          </w:rPr>
          <w:t>ព្រាងស្ដង់​​ដា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8965" w:author="Sopheak" w:date="2023-07-29T07:19:00Z">
              <w:rPr>
                <w:rFonts w:ascii="Khmer MEF1" w:eastAsia="Calibri" w:hAnsi="Khmer MEF1" w:cs="Khmer MEF1"/>
                <w:color w:val="000000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8966" w:author="Sopheak" w:date="2023-07-29T07:19:00Z">
              <w:rPr>
                <w:rFonts w:ascii="Khmer MEF1" w:eastAsia="Calibri" w:hAnsi="Khmer MEF1" w:cs="Khmer MEF1"/>
                <w:color w:val="000000"/>
                <w:spacing w:val="-2"/>
                <w:cs/>
              </w:rPr>
            </w:rPrChange>
          </w:rPr>
          <w:t>លេខ ៧០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rPrChange w:id="38967" w:author="Sopheak" w:date="2023-07-29T07:19:00Z">
              <w:rPr>
                <w:rFonts w:ascii="Khmer MEF1" w:eastAsia="Calibri" w:hAnsi="Khmer MEF1" w:cs="Khmer MEF1"/>
                <w:color w:val="000000"/>
                <w:spacing w:val="-2"/>
              </w:rPr>
            </w:rPrChange>
          </w:rPr>
          <w:t xml:space="preserve">, 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8968" w:author="Sopheak" w:date="2023-07-29T07:19:00Z">
              <w:rPr>
                <w:rFonts w:ascii="Khmer MEF1" w:eastAsia="Calibri" w:hAnsi="Khmer MEF1" w:cs="Khmer MEF1"/>
                <w:color w:val="000000"/>
                <w:spacing w:val="-2"/>
                <w:cs/>
              </w:rPr>
            </w:rPrChange>
          </w:rPr>
          <w:t>៧១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rPrChange w:id="38969" w:author="Sopheak" w:date="2023-07-29T07:19:00Z">
              <w:rPr>
                <w:rFonts w:ascii="Khmer MEF1" w:eastAsia="Calibri" w:hAnsi="Khmer MEF1" w:cs="Khmer MEF1"/>
                <w:color w:val="000000"/>
                <w:spacing w:val="-2"/>
              </w:rPr>
            </w:rPrChange>
          </w:rPr>
          <w:t xml:space="preserve">, 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8970" w:author="Sopheak" w:date="2023-07-29T07:19:00Z">
              <w:rPr>
                <w:rFonts w:ascii="Khmer MEF1" w:eastAsia="Calibri" w:hAnsi="Khmer MEF1" w:cs="Khmer MEF1"/>
                <w:color w:val="000000"/>
                <w:spacing w:val="-2"/>
                <w:cs/>
              </w:rPr>
            </w:rPrChange>
          </w:rPr>
          <w:t>៧២ នៅក្នុងក្របខណ្ឌអន្តរជាតិក្រុមប្រឹក្សាស្ដង់ដាគណនេយ្យអន្តរជាតិ</w:t>
        </w:r>
        <w:r w:rsidRPr="004E649F">
          <w:rPr>
            <w:rFonts w:ascii="Khmer MEF1" w:eastAsia="Calibri" w:hAnsi="Khmer MEF1" w:cs="Khmer MEF1" w:hint="cs"/>
            <w:color w:val="000000"/>
            <w:spacing w:val="-2"/>
            <w:sz w:val="24"/>
            <w:szCs w:val="24"/>
            <w:cs/>
          </w:rPr>
          <w:t>​សម្រាប់​វិ​ស័​​យ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​សាធារណៈ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IPSASB)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បាននិងកំពុងរៀបចំ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និងទទួលមតិយោបល់ពីបណ្ដាប្រទេស​ជាសមាជិក​រប​ស់​ស​ហព័ន្ធគណនេយ្យករអន្តរជាតិ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(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International Federation of Accountants -</w:t>
        </w:r>
        <w:del w:id="38971" w:author="Sopheak Phorn" w:date="2023-08-25T13:14:00Z">
          <w:r w:rsidRPr="004E649F" w:rsidDel="00CE7B59">
            <w:rPr>
              <w:rFonts w:ascii="Khmer MEF1" w:eastAsia="Calibri" w:hAnsi="Khmer MEF1" w:cs="Khmer MEF1"/>
              <w:color w:val="000000"/>
              <w:sz w:val="24"/>
              <w:szCs w:val="24"/>
            </w:rPr>
            <w:delText xml:space="preserve"> </w:delText>
          </w:r>
        </w:del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IFAC),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អង្គ​កា​រ​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គណនេយ្យអន្តរជាតិ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 xml:space="preserve">,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ស្ថាប័នសាធារណៈ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 xml:space="preserve">, 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>សាធារណជនទូទៅ</w:t>
        </w:r>
        <w:r w:rsidRPr="004E649F">
          <w:rPr>
            <w:rFonts w:ascii="Khmer MEF1" w:eastAsia="Calibri" w:hAnsi="Khmer MEF1" w:cs="Khmer MEF1"/>
            <w:color w:val="000000"/>
            <w:spacing w:val="-8"/>
            <w:sz w:val="24"/>
            <w:szCs w:val="24"/>
          </w:rPr>
          <w:t>,</w:t>
        </w:r>
        <w:r w:rsidRPr="004E649F">
          <w:rPr>
            <w:rFonts w:ascii="Khmer MEF1" w:eastAsia="Calibri" w:hAnsi="Khmer MEF1" w:cs="Khmer MEF1" w:hint="cs"/>
            <w:color w:val="000000"/>
            <w:spacing w:val="-8"/>
            <w:sz w:val="24"/>
            <w:szCs w:val="24"/>
            <w:cs/>
          </w:rPr>
          <w:t xml:space="preserve"> និងភាគីពាក់ព័ន្ធ​នៅ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72" w:author="Sopheak" w:date="2023-07-29T07:20:00Z">
              <w:rPr>
                <w:rFonts w:ascii="Khmer MEF1" w:eastAsia="Calibri" w:hAnsi="Khmer MEF1" w:cs="Khmer MEF1"/>
                <w:color w:val="000000"/>
                <w:spacing w:val="-8"/>
                <w:cs/>
              </w:rPr>
            </w:rPrChange>
          </w:rPr>
          <w:t>ឡើយ។ នៅ​​ក្នុ​ង​ជំ​នួ​ប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73" w:author="Sopheak" w:date="2023-07-29T07:20:00Z">
              <w:rPr>
                <w:rFonts w:ascii="Khmer MEF1" w:eastAsia="Calibri" w:hAnsi="Khmer MEF1" w:cs="Khmer MEF1"/>
                <w:color w:val="000000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74" w:author="Sopheak" w:date="2023-07-29T07:20:00Z">
              <w:rPr>
                <w:rFonts w:ascii="Khmer MEF1" w:eastAsia="Calibri" w:hAnsi="Khmer MEF1" w:cs="Khmer MEF1"/>
                <w:color w:val="000000"/>
                <w:spacing w:val="-10"/>
                <w:cs/>
              </w:rPr>
            </w:rPrChange>
          </w:rPr>
          <w:t>ពិភាក្សាផ្ទាល់ក្នុងសិក្ខាសាលាប្រចាំឆ្នាំស្ដីពី “ស្ដង់ដាគណនេយ្យ” នៅទី​ស្នាក់ការ</w:t>
        </w:r>
        <w:r w:rsidRPr="004E649F">
          <w:rPr>
            <w:rFonts w:ascii="Khmer MEF1" w:eastAsia="Calibri" w:hAnsi="Khmer MEF1" w:cs="Khmer MEF1" w:hint="cs"/>
            <w:color w:val="000000"/>
            <w:spacing w:val="-1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75" w:author="Sopheak" w:date="2023-07-29T07:20:00Z">
              <w:rPr>
                <w:rFonts w:ascii="Khmer MEF1" w:eastAsia="Calibri" w:hAnsi="Khmer MEF1" w:cs="Khmer MEF1"/>
                <w:color w:val="000000"/>
                <w:spacing w:val="-10"/>
                <w:cs/>
              </w:rPr>
            </w:rPrChange>
          </w:rPr>
          <w:t>កណ្ដល​របស់​អង្គការ​ស​ហ​​​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76" w:author="Sopheak" w:date="2023-07-29T07:20:00Z">
              <w:rPr>
                <w:rFonts w:ascii="Khmer MEF1" w:eastAsia="Calibri" w:hAnsi="Khmer MEF1" w:cs="Khmer MEF1"/>
                <w:color w:val="000000"/>
                <w:spacing w:val="-6"/>
                <w:cs/>
              </w:rPr>
            </w:rPrChange>
          </w:rPr>
          <w:t>ប្រជាជាតិនៅទីក្រុងហ្សីណែវប្រទេសស្វីស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rPrChange w:id="38977" w:author="Sopheak" w:date="2023-07-29T07:20:00Z">
              <w:rPr>
                <w:rFonts w:ascii="Khmer MEF1" w:eastAsia="Calibri" w:hAnsi="Khmer MEF1" w:cs="Khmer MEF1"/>
                <w:color w:val="000000"/>
                <w:spacing w:val="-6"/>
              </w:rPr>
            </w:rPrChange>
          </w:rPr>
          <w:t>,</w:t>
        </w:r>
        <w:r w:rsidRPr="004E649F">
          <w:rPr>
            <w:rFonts w:ascii="Khmer MEF1" w:eastAsia="Calibri" w:hAnsi="Khmer MEF1" w:cs="Khmer MEF1"/>
            <w:color w:val="000000"/>
            <w:spacing w:val="-2"/>
            <w:sz w:val="24"/>
            <w:szCs w:val="24"/>
            <w:cs/>
            <w:rPrChange w:id="38978" w:author="Sopheak" w:date="2023-07-29T07:20:00Z">
              <w:rPr>
                <w:rFonts w:ascii="Khmer MEF1" w:eastAsia="Calibri" w:hAnsi="Khmer MEF1" w:cs="Khmer MEF1"/>
                <w:color w:val="000000"/>
                <w:spacing w:val="-6"/>
                <w:cs/>
              </w:rPr>
            </w:rPrChange>
          </w:rPr>
          <w:t xml:space="preserve"> ក្រុមប្រឹក្សាស្ដង់ដា​គណនេយ្យ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អន្តរជាតិ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(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</w:rPr>
          <w:t xml:space="preserve">IASB)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បាន​ជ​ម្រា​​​​​ប​​​​​​​​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ផងដែរថា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ស្ដង់ដាគណនេយ្យសាធារណៈថ្មី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អាចនឹងត្រូវ​បាន​​រៀបចំរួចរាល់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ហើយដាក់ឱ្យ​​ប្រើ​ប្រា​​ស់​ជា​ធ​​រ​មា​ននៅចុងឆ្នាំ២០២៣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ឬ២០២៤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ឬអាច​យូ​រជាងនេះ។</w:t>
        </w:r>
      </w:ins>
    </w:p>
    <w:p w14:paraId="24124CAA" w14:textId="06A8526B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8979" w:author="Kem Sereyboth" w:date="2023-07-19T16:46:00Z"/>
          <w:del w:id="38980" w:author="Sopheak" w:date="2023-07-29T07:15:00Z"/>
          <w:rFonts w:ascii="Khmer MEF1" w:hAnsi="Khmer MEF1" w:cs="Khmer MEF1"/>
          <w:sz w:val="24"/>
          <w:szCs w:val="24"/>
          <w:rPrChange w:id="38981" w:author="Kem Sereyboth" w:date="2023-07-26T15:04:00Z">
            <w:rPr>
              <w:ins w:id="38982" w:author="Kem Sereyboth" w:date="2023-07-19T16:46:00Z"/>
              <w:del w:id="38983" w:author="Sopheak" w:date="2023-07-29T07:15:00Z"/>
            </w:rPr>
          </w:rPrChange>
        </w:rPr>
        <w:pPrChange w:id="38984" w:author="Sopheak Phorn" w:date="2023-08-03T16:18:00Z">
          <w:pPr>
            <w:spacing w:after="0"/>
            <w:ind w:left="1276" w:hanging="425"/>
          </w:pPr>
        </w:pPrChange>
      </w:pPr>
      <w:ins w:id="38985" w:author="Kem Sereyboth" w:date="2023-07-19T16:45:00Z">
        <w:del w:id="38986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8987" w:author="Kem Sereyboth" w:date="2023-07-26T15:04:00Z">
                <w:rPr>
                  <w:rFonts w:cs="MoolBoran"/>
                  <w:cs/>
                </w:rPr>
              </w:rPrChange>
            </w:rPr>
            <w:delText>សេចក្តីណែនាំលេខ ០៧២</w:delText>
          </w:r>
        </w:del>
      </w:ins>
      <w:ins w:id="38988" w:author="Kem Sereyboth" w:date="2023-07-19T16:46:00Z">
        <w:del w:id="38989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8990" w:author="Kem Sereyboth" w:date="2023-07-26T15:04:00Z">
                <w:rPr>
                  <w:rFonts w:cs="MoolBoran"/>
                  <w:cs/>
                </w:rPr>
              </w:rPrChange>
            </w:rPr>
            <w:delText xml:space="preserve">/ន.ស.ស. ចុះថ្ងៃទី៦ ខែមិថុនា ឆ្នាំ២០២៣ </w:delText>
          </w:r>
        </w:del>
      </w:ins>
      <w:ins w:id="38991" w:author="Kem Sereyboth" w:date="2023-07-19T16:45:00Z">
        <w:del w:id="38992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8993" w:author="Kem Sereyboth" w:date="2023-07-26T15:04:00Z">
                <w:rPr>
                  <w:rFonts w:cs="MoolBoran"/>
                  <w:cs/>
                </w:rPr>
              </w:rPrChange>
            </w:rPr>
            <w:delText>ស្តីពីការកំណត់ប្រភេទ</w:delText>
          </w:r>
        </w:del>
      </w:ins>
      <w:ins w:id="38994" w:author="Kem Sereyboth" w:date="2023-07-19T16:46:00Z">
        <w:del w:id="38995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8996" w:author="Kem Sereyboth" w:date="2023-07-26T15:04:00Z">
                <w:rPr>
                  <w:rFonts w:cs="MoolBoran"/>
                  <w:cs/>
                </w:rPr>
              </w:rPrChange>
            </w:rPr>
            <w:delText xml:space="preserve"> </w:delText>
          </w:r>
        </w:del>
      </w:ins>
      <w:ins w:id="38997" w:author="Kem Sereyboth" w:date="2023-07-19T16:45:00Z">
        <w:del w:id="38998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8999" w:author="Kem Sereyboth" w:date="2023-07-26T15:04:00Z">
                <w:rPr>
                  <w:rFonts w:cs="MoolBoran"/>
                  <w:cs/>
                </w:rPr>
              </w:rPrChange>
            </w:rPr>
            <w:delText>និងទម្រង់របាយការណ៍របស់ប្រតិបត្តិករសន្តិសង្គមសង្គម និងភាគីពាក់ព័ន្ធ</w:delText>
          </w:r>
        </w:del>
      </w:ins>
    </w:p>
    <w:p w14:paraId="77B472B1" w14:textId="5575905B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000" w:author="Kem Sereyboth" w:date="2023-07-19T16:50:00Z"/>
          <w:del w:id="39001" w:author="Sopheak" w:date="2023-07-29T07:14:00Z"/>
          <w:rFonts w:ascii="Khmer MEF1" w:hAnsi="Khmer MEF1" w:cs="Khmer MEF1"/>
          <w:sz w:val="24"/>
          <w:szCs w:val="24"/>
          <w:rPrChange w:id="39002" w:author="Kem Sereyboth" w:date="2023-07-26T15:04:00Z">
            <w:rPr>
              <w:ins w:id="39003" w:author="Kem Sereyboth" w:date="2023-07-19T16:50:00Z"/>
              <w:del w:id="39004" w:author="Sopheak" w:date="2023-07-29T07:14:00Z"/>
            </w:rPr>
          </w:rPrChange>
        </w:rPr>
        <w:pPrChange w:id="39005" w:author="Sopheak Phorn" w:date="2023-08-03T16:18:00Z">
          <w:pPr>
            <w:spacing w:after="0"/>
            <w:ind w:left="1276" w:hanging="425"/>
          </w:pPr>
        </w:pPrChange>
      </w:pPr>
      <w:ins w:id="39006" w:author="Kem Sereyboth" w:date="2023-07-19T16:48:00Z">
        <w:del w:id="39007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08" w:author="Kem Sereyboth" w:date="2023-07-26T15:04:00Z">
                <w:rPr>
                  <w:rFonts w:cs="MoolBoran"/>
                  <w:cs/>
                </w:rPr>
              </w:rPrChange>
            </w:rPr>
            <w:delText>របាយការណ៍លេខ ០៦៣/ន.ស.ស. ចុះថ្ងៃទី</w:delText>
          </w:r>
        </w:del>
      </w:ins>
      <w:ins w:id="39009" w:author="Kem Sereyboth" w:date="2023-07-19T16:49:00Z">
        <w:del w:id="39010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11" w:author="Kem Sereyboth" w:date="2023-07-26T15:04:00Z">
                <w:rPr>
                  <w:rFonts w:cs="MoolBoran"/>
                  <w:cs/>
                </w:rPr>
              </w:rPrChange>
            </w:rPr>
            <w:delText>១៨ ខែឧសភា ឆ្នាំ២០២៣ ស្តីពីសំណើសុំគោលការណ៍ដើម្បីដាក់ឱ្យអនុវត្តសេចក្តីណែនាំស្តីពី “</w:delText>
          </w:r>
        </w:del>
      </w:ins>
      <w:ins w:id="39012" w:author="Kem Sereyboth" w:date="2023-07-19T16:50:00Z">
        <w:del w:id="39013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14" w:author="Kem Sereyboth" w:date="2023-07-26T15:04:00Z">
                <w:rPr>
                  <w:rFonts w:cs="MoolBoran"/>
                  <w:cs/>
                </w:rPr>
              </w:rPrChange>
            </w:rPr>
            <w:delText>ការកំណត់ប្រភេទ និងទម្រង់នៃរបាយការណ៍របស់ប្រតិបត្តិករសន្តិសុខសង្គម និងតួអង្គពាក់ព័ន្ធ”</w:delText>
          </w:r>
        </w:del>
      </w:ins>
    </w:p>
    <w:p w14:paraId="2C179C34" w14:textId="6B7E81DF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015" w:author="Kem Sereyboth" w:date="2023-07-19T16:54:00Z"/>
          <w:del w:id="39016" w:author="Sopheak" w:date="2023-07-29T07:14:00Z"/>
          <w:rFonts w:ascii="Khmer MEF1" w:hAnsi="Khmer MEF1" w:cs="Khmer MEF1"/>
          <w:sz w:val="24"/>
          <w:szCs w:val="24"/>
          <w:rPrChange w:id="39017" w:author="Kem Sereyboth" w:date="2023-07-26T15:04:00Z">
            <w:rPr>
              <w:ins w:id="39018" w:author="Kem Sereyboth" w:date="2023-07-19T16:54:00Z"/>
              <w:del w:id="39019" w:author="Sopheak" w:date="2023-07-29T07:14:00Z"/>
            </w:rPr>
          </w:rPrChange>
        </w:rPr>
        <w:pPrChange w:id="39020" w:author="Sopheak Phorn" w:date="2023-08-03T16:18:00Z">
          <w:pPr>
            <w:spacing w:after="0"/>
            <w:ind w:left="1276" w:hanging="425"/>
          </w:pPr>
        </w:pPrChange>
      </w:pPr>
      <w:ins w:id="39021" w:author="Kem Sereyboth" w:date="2023-07-19T16:51:00Z">
        <w:del w:id="39022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23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លិខិតលេខ ២១/ន.ស.ស. ចុះថ្ងៃទី២៧ ខែមករា ឆ្នាំ</w:delText>
          </w:r>
        </w:del>
      </w:ins>
      <w:ins w:id="39024" w:author="Kem Sereyboth" w:date="2023-07-20T12:02:00Z">
        <w:del w:id="39025" w:author="Sopheak" w:date="2023-07-29T07:14:00Z">
          <w:r w:rsidR="0042427F" w:rsidRPr="00D67C4D" w:rsidDel="0060348B">
            <w:rPr>
              <w:rFonts w:ascii="Khmer MEF1" w:hAnsi="Khmer MEF1" w:cs="Khmer MEF1"/>
              <w:sz w:val="24"/>
              <w:szCs w:val="24"/>
              <w:cs/>
              <w:rPrChange w:id="39026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​</w:delText>
          </w:r>
        </w:del>
      </w:ins>
      <w:ins w:id="39027" w:author="Kem Sereyboth" w:date="2023-07-19T16:52:00Z">
        <w:del w:id="39028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29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ជាតិសន្តិ</w:delText>
          </w:r>
        </w:del>
      </w:ins>
      <w:ins w:id="39030" w:author="Kem Sereyboth" w:date="2023-07-19T16:53:00Z">
        <w:del w:id="39031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32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សុខសង្គមលើសេចក្តី</w:delText>
          </w:r>
        </w:del>
      </w:ins>
      <w:ins w:id="39033" w:author="Kem Sereyboth" w:date="2023-07-19T16:54:00Z">
        <w:del w:id="39034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35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ព្រាង</w:delText>
          </w:r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36" w:author="Kem Sereyboth" w:date="2023-07-26T15:04:00Z">
                <w:rPr>
                  <w:rFonts w:cs="MoolBoran"/>
                  <w:cs/>
                </w:rPr>
              </w:rPrChange>
            </w:rPr>
            <w:delText>សេចក្តីណែនាំស្តីពី “ការកំណត់ប្រភេទ និងទម្រង់នៃរបាយការណ៍របស់ប្រតិបត្តិករសន្តិសុខសង្គម និងតួអង្គពាក់ព័ន្ធ”</w:delText>
          </w:r>
        </w:del>
      </w:ins>
    </w:p>
    <w:p w14:paraId="56A8258D" w14:textId="42C02234" w:rsidR="00D337E7" w:rsidRPr="00D67C4D" w:rsidDel="0060348B" w:rsidRDefault="00D337E7">
      <w:pPr>
        <w:pStyle w:val="ListParagraph"/>
        <w:numPr>
          <w:ilvl w:val="0"/>
          <w:numId w:val="86"/>
        </w:numPr>
        <w:spacing w:after="0" w:line="240" w:lineRule="auto"/>
        <w:rPr>
          <w:ins w:id="39037" w:author="Kem Sereyboth" w:date="2023-07-13T15:37:00Z"/>
          <w:del w:id="39038" w:author="Sopheak" w:date="2023-07-29T07:15:00Z"/>
          <w:rFonts w:ascii="Khmer MEF1" w:hAnsi="Khmer MEF1" w:cs="Khmer MEF1"/>
          <w:sz w:val="24"/>
          <w:szCs w:val="24"/>
          <w:rPrChange w:id="39039" w:author="Kem Sereyboth" w:date="2023-07-26T15:04:00Z">
            <w:rPr>
              <w:ins w:id="39040" w:author="Kem Sereyboth" w:date="2023-07-13T15:37:00Z"/>
              <w:del w:id="39041" w:author="Sopheak" w:date="2023-07-29T07:15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042" w:author="Sopheak Phorn" w:date="2023-08-03T16:18:00Z">
          <w:pPr>
            <w:spacing w:after="0"/>
            <w:ind w:left="1276" w:hanging="425"/>
          </w:pPr>
        </w:pPrChange>
      </w:pPr>
      <w:ins w:id="39043" w:author="Kem Sereyboth" w:date="2023-07-19T16:54:00Z">
        <w:del w:id="39044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45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 xml:space="preserve">លិខិតលេខ </w:delText>
          </w:r>
        </w:del>
      </w:ins>
      <w:ins w:id="39046" w:author="Kem Sereyboth" w:date="2023-07-19T16:55:00Z">
        <w:del w:id="39047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48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៣៦១</w:delText>
          </w:r>
        </w:del>
      </w:ins>
      <w:ins w:id="39049" w:author="Kem Sereyboth" w:date="2023-07-19T16:54:00Z">
        <w:del w:id="39050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51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/</w:delText>
          </w:r>
        </w:del>
      </w:ins>
      <w:ins w:id="39052" w:author="Kem Sereyboth" w:date="2023-07-19T16:55:00Z">
        <w:del w:id="39053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54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 xml:space="preserve">២៣ </w:delText>
          </w:r>
        </w:del>
      </w:ins>
      <w:ins w:id="39055" w:author="Kem Sereyboth" w:date="2023-07-19T16:54:00Z">
        <w:del w:id="39056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57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ន.ស.ស. ចុះថ្ងៃទី២</w:delText>
          </w:r>
        </w:del>
      </w:ins>
      <w:ins w:id="39058" w:author="Kem Sereyboth" w:date="2023-07-19T16:55:00Z">
        <w:del w:id="39059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60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៣</w:delText>
          </w:r>
        </w:del>
      </w:ins>
      <w:ins w:id="39061" w:author="Kem Sereyboth" w:date="2023-07-19T16:54:00Z">
        <w:del w:id="39062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63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 xml:space="preserve"> ខែមករា ឆ្នាំ២០២៣ ស្តីពី</w:delText>
          </w:r>
        </w:del>
      </w:ins>
      <w:ins w:id="39064" w:author="Kem Sereyboth" w:date="2023-07-19T16:55:00Z">
        <w:del w:id="39065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66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ការពិនិត្យ និងផ្តល់ធាតុចូលបន្ថែម</w:delText>
          </w:r>
        </w:del>
      </w:ins>
      <w:ins w:id="39067" w:author="Kem Sereyboth" w:date="2023-07-19T16:56:00Z">
        <w:del w:id="39068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69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លើ</w:delText>
          </w:r>
        </w:del>
      </w:ins>
      <w:ins w:id="39070" w:author="Kem Sereyboth" w:date="2023-07-19T16:54:00Z">
        <w:del w:id="39071" w:author="Sopheak" w:date="2023-07-29T07:14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72" w:author="Kem Sereyboth" w:date="2023-07-26T15:05:00Z">
                <w:rPr>
                  <w:rFonts w:cs="MoolBoran"/>
                  <w:cs/>
                  <w:lang w:val="ca-ES"/>
                </w:rPr>
              </w:rPrChange>
            </w:rPr>
            <w:delText>សេចក្តីព្រាង</w:delText>
          </w:r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73" w:author="Kem Sereyboth" w:date="2023-07-26T15:04:00Z">
                <w:rPr>
                  <w:rFonts w:cs="MoolBoran"/>
                  <w:cs/>
                </w:rPr>
              </w:rPrChange>
            </w:rPr>
            <w:delText>សេចក្តីណែនាំស្តីពី “កា</w:delText>
          </w:r>
        </w:del>
        <w:del w:id="39074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75" w:author="Kem Sereyboth" w:date="2023-07-26T15:04:00Z">
                <w:rPr>
                  <w:rFonts w:cs="MoolBoran"/>
                  <w:cs/>
                </w:rPr>
              </w:rPrChange>
            </w:rPr>
            <w:delText>រកំណត់ប្រភេទ និងទម្រង់នៃរបាយការណ៍របស់ប្រតិបត្តិករសន្តិសុខសង្គម និង</w:delText>
          </w:r>
        </w:del>
      </w:ins>
      <w:ins w:id="39076" w:author="Kem Sereyboth" w:date="2023-07-19T16:56:00Z">
        <w:del w:id="39077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78" w:author="Kem Sereyboth" w:date="2023-07-26T15:04:00Z">
                <w:rPr>
                  <w:rFonts w:cs="MoolBoran"/>
                  <w:cs/>
                </w:rPr>
              </w:rPrChange>
            </w:rPr>
            <w:delText>ភាគី</w:delText>
          </w:r>
        </w:del>
      </w:ins>
      <w:ins w:id="39079" w:author="Kem Sereyboth" w:date="2023-07-19T16:54:00Z">
        <w:del w:id="39080" w:author="Sopheak" w:date="2023-07-29T07:15:00Z">
          <w:r w:rsidRPr="00D67C4D" w:rsidDel="0060348B">
            <w:rPr>
              <w:rFonts w:ascii="Khmer MEF1" w:hAnsi="Khmer MEF1" w:cs="Khmer MEF1"/>
              <w:sz w:val="24"/>
              <w:szCs w:val="24"/>
              <w:cs/>
              <w:rPrChange w:id="39081" w:author="Kem Sereyboth" w:date="2023-07-26T15:04:00Z">
                <w:rPr>
                  <w:rFonts w:cs="MoolBoran"/>
                  <w:cs/>
                </w:rPr>
              </w:rPrChange>
            </w:rPr>
            <w:delText>ពាក់ព័ន្ធ”</w:delText>
          </w:r>
        </w:del>
      </w:ins>
    </w:p>
    <w:p w14:paraId="35863390" w14:textId="31626FA5" w:rsidR="00BA2796" w:rsidRPr="00BA2796" w:rsidRDefault="00460A5F">
      <w:pPr>
        <w:pStyle w:val="NormalWeb"/>
        <w:tabs>
          <w:tab w:val="left" w:pos="851"/>
        </w:tabs>
        <w:spacing w:before="0" w:beforeAutospacing="0" w:after="0" w:afterAutospacing="0"/>
        <w:jc w:val="both"/>
        <w:rPr>
          <w:ins w:id="39082" w:author="Sopheak" w:date="2023-07-29T06:54:00Z"/>
          <w:rFonts w:ascii="Khmer MEF1" w:hAnsi="Khmer MEF1" w:cs="Khmer MEF1"/>
          <w:b/>
          <w:bCs/>
        </w:rPr>
        <w:pPrChange w:id="39083" w:author="Sopheak Phorn" w:date="2023-08-03T16:18:00Z">
          <w:pPr>
            <w:pStyle w:val="NormalWeb"/>
            <w:numPr>
              <w:numId w:val="88"/>
            </w:numPr>
            <w:tabs>
              <w:tab w:val="left" w:pos="851"/>
            </w:tabs>
            <w:spacing w:before="0" w:beforeAutospacing="0" w:after="0" w:afterAutospacing="0" w:line="228" w:lineRule="auto"/>
            <w:ind w:left="720" w:hanging="360"/>
            <w:jc w:val="both"/>
          </w:pPr>
        </w:pPrChange>
      </w:pPr>
      <w:ins w:id="39084" w:author="Kem Sereyboth" w:date="2023-07-13T15:58:00Z">
        <w:r w:rsidRPr="00F55550">
          <w:rPr>
            <w:rFonts w:ascii="Khmer MEF1" w:hAnsi="Khmer MEF1" w:cs="Khmer MEF1"/>
            <w:b/>
            <w:bCs/>
            <w:cs/>
          </w:rPr>
          <w:t>ប្រធានបទទី</w:t>
        </w:r>
        <w:r w:rsidRPr="00F55550">
          <w:rPr>
            <w:rFonts w:ascii="Khmer MEF1" w:hAnsi="Khmer MEF1" w:cs="Khmer MEF1" w:hint="cs"/>
            <w:b/>
            <w:bCs/>
            <w:cs/>
          </w:rPr>
          <w:t xml:space="preserve">៥៖ </w:t>
        </w:r>
      </w:ins>
      <w:ins w:id="39085" w:author="Sopheak" w:date="2023-07-29T06:54:00Z">
        <w:r w:rsidR="00BA2796" w:rsidRPr="00BA2796">
          <w:rPr>
            <w:rFonts w:ascii="Khmer MEF1" w:hAnsi="Khmer MEF1" w:cs="Khmer MEF1" w:hint="cs"/>
            <w:b/>
            <w:bCs/>
            <w:cs/>
          </w:rPr>
          <w:t>ការរៀបចំសេចក្ដីព្រាងប្រកាសស្ដីពីការដាក់ឱ្យអនុវត្តស្ដង់ដាគណនេយ្យសាមញ្ញកម្ពុជា</w:t>
        </w:r>
      </w:ins>
    </w:p>
    <w:p w14:paraId="4B0BBF2B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86" w:author="Sopheak" w:date="2023-07-29T07:15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087" w:author="Sopheak" w:date="2023-07-29T07:15:00Z"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  <w:rPrChange w:id="39088" w:author="Sopheak" w:date="2023-07-29T07:20:00Z">
              <w:rPr>
                <w:rFonts w:ascii="Khmer MEF1" w:eastAsia="Calibri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របាយការណ៍ស្ដីពីសិក្ខាសាលាពិគ្រោះយោបល់ជាសាធារណៈលើ​ “សេចក្ដីព្រាងស្ដង់ដាគណនេយ្យ​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089" w:author="Sopheak" w:date="2023-07-29T07:20:00Z">
              <w:rPr>
                <w:rFonts w:ascii="Khmer MEF1" w:eastAsia="Calibri" w:hAnsi="Khmer MEF1" w:cs="Khmer MEF1"/>
                <w:color w:val="000000"/>
                <w:spacing w:val="-12"/>
                <w:sz w:val="24"/>
                <w:szCs w:val="24"/>
                <w:cs/>
              </w:rPr>
            </w:rPrChange>
          </w:rPr>
          <w:t>សា​ម​ញ្ញ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rPrChange w:id="39090" w:author="Sopheak" w:date="2023-07-29T07:20:00Z">
              <w:rPr>
                <w:rFonts w:ascii="Khmer MEF1" w:eastAsia="Calibri" w:hAnsi="Khmer MEF1" w:cs="Khmer MEF1"/>
                <w:color w:val="000000"/>
                <w:spacing w:val="-10"/>
                <w:sz w:val="24"/>
                <w:szCs w:val="24"/>
              </w:rPr>
            </w:rPrChange>
          </w:rPr>
          <w:t>​​​​​​​​​​​​​​​​​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កម្ពុជាកំណែប្រែថ្មី</w:t>
        </w:r>
        <w:r w:rsidRPr="004E649F">
          <w:rPr>
            <w:rFonts w:ascii="Khmer MEF1" w:eastAsia="Calibri" w:hAnsi="Khmer MEF1" w:cs="Khmer MEF1" w:hint="eastAsia"/>
            <w:color w:val="000000"/>
            <w:sz w:val="24"/>
            <w:szCs w:val="24"/>
            <w:cs/>
          </w:rPr>
          <w:t>”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ចុះថ្ងៃទី២៨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ខែកុម្ភៈ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ឆ្នាំ២០២៣</w:t>
        </w:r>
      </w:ins>
    </w:p>
    <w:p w14:paraId="1CB1C3F8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91" w:author="Sopheak" w:date="2023-07-29T07:15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092" w:author="Sopheak" w:date="2023-07-29T07:15:00Z"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លិខិតលេខ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១០៤៦២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អពដ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ចុះថ្ងៃទី២០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ខែមេសា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ឆ្នាំ២០២០</w:t>
        </w:r>
        <w:r w:rsidRPr="004E649F">
          <w:rPr>
            <w:rFonts w:ascii="Khmer MEF1" w:eastAsia="Calibri" w:hAnsi="Khmer MEF1" w:cs="Khmer MEF1"/>
            <w:color w:val="000000"/>
            <w:spacing w:val="4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4"/>
            <w:sz w:val="24"/>
            <w:szCs w:val="24"/>
            <w:cs/>
          </w:rPr>
          <w:t>ស្ដីពីការផ្ដល់យោបល់លើ​ការ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093" w:author="Sopheak" w:date="2023-07-29T07:21:00Z">
              <w:rPr>
                <w:rFonts w:ascii="Khmer MEF1" w:eastAsia="Calibri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រៀបចំ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094" w:author="Sopheak" w:date="2023-07-29T07:2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​សេ​​​ចក្ដីព្រាងស្ដងដា 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  <w:rPrChange w:id="39095" w:author="Sopheak" w:date="2023-07-29T07:21:00Z">
              <w:rPr>
                <w:rFonts w:ascii="Khmer MEF1" w:eastAsia="Calibri" w:hAnsi="Khmer MEF1" w:cs="Khmer MEF1"/>
                <w:color w:val="000000"/>
                <w:sz w:val="24"/>
                <w:szCs w:val="24"/>
                <w:lang w:val="ca-ES"/>
              </w:rPr>
            </w:rPrChange>
          </w:rPr>
          <w:t>Simplified Accounting Standard (SAS) (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096" w:author="Sopheak" w:date="2023-07-29T07:21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អគ្គនាយកដ្ឋានពន្ធដារ)។</w:t>
        </w:r>
      </w:ins>
    </w:p>
    <w:p w14:paraId="6AB7B16C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97" w:author="Sopheak" w:date="2023-07-29T07:15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098" w:author="Sopheak" w:date="2023-07-29T07:15:00Z"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សេចក្ដីជូនដំណឹងចុះថ្ងៃទី២៤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ខែឧសភា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ឆ្នាំ២០២១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ស្ដីពីការស្នើសុំមតិយោបល់លើ​សេចក្ដីព្រាង​ស្ដ​ង់​ដា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​​​​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គណនេយ្យសាមញ្ញកម្ពុជា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ភ្ជាប់ជាមួយសេចក្ដីព្រាង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</w:rPr>
          <w:t xml:space="preserve"> “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Cambodian Simplified Accounting Sta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nd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a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r</w:t>
        </w:r>
        <w:r w:rsidRPr="004E649F">
          <w:rPr>
            <w:rFonts w:ascii="Khmer MEF1" w:eastAsia="Calibri" w:hAnsi="Khmer MEF1" w:cs="Khmer MEF1" w:hint="cs"/>
            <w:color w:val="000000"/>
            <w:spacing w:val="-6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6"/>
            <w:sz w:val="24"/>
            <w:szCs w:val="24"/>
            <w:lang w:val="ca-ES"/>
          </w:rPr>
          <w:t>d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lang w:val="ca-ES"/>
          </w:rPr>
          <w:t xml:space="preserve"> (CSAS)”</w:t>
        </w:r>
      </w:ins>
    </w:p>
    <w:p w14:paraId="241E5C25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099" w:author="Sopheak" w:date="2023-07-29T07:15:00Z"/>
          <w:rFonts w:ascii="Khmer MEF1" w:eastAsia="Calibri" w:hAnsi="Khmer MEF1" w:cs="Khmer MEF1"/>
          <w:color w:val="000000"/>
          <w:sz w:val="24"/>
          <w:szCs w:val="24"/>
        </w:rPr>
      </w:pPr>
      <w:ins w:id="39100" w:author="Sopheak" w:date="2023-07-29T07:15:00Z"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The World Bank_ Technical Assistance Mission Supporting Financial Stability and In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cl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usion in Cambodia (P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177272) 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Strengthening Financial Reporting and Sustainability Disclosure February 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20-24,2022</w:t>
        </w:r>
      </w:ins>
    </w:p>
    <w:p w14:paraId="1B33B6F8" w14:textId="33440659" w:rsidR="00AE4F64" w:rsidRPr="00AE4F6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101" w:author="Sopheak" w:date="2023-07-29T07:21:00Z"/>
          <w:rFonts w:ascii="Khmer MEF1" w:eastAsia="Calibri" w:hAnsi="Khmer MEF1" w:cs="Khmer MEF1"/>
          <w:color w:val="000000"/>
          <w:sz w:val="24"/>
          <w:szCs w:val="24"/>
        </w:rPr>
      </w:pPr>
      <w:ins w:id="39102" w:author="Sopheak" w:date="2023-07-29T07:15:00Z"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The World Bank_ Technical Assistance Mission Supporting Financial Stability and 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103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Inclusion in Cambodia (P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104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 xml:space="preserve">177272) 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105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Strengthening Financial Reporting and Sustain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106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107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ab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108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109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il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110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111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i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112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113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t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cs/>
            <w:rPrChange w:id="39114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/>
            <w:color w:val="000000"/>
            <w:spacing w:val="-10"/>
            <w:sz w:val="24"/>
            <w:szCs w:val="24"/>
            <w:rPrChange w:id="39115" w:author="Sopheak" w:date="2023-07-29T07:21:00Z">
              <w:rPr>
                <w:rFonts w:ascii="Khmer MEF1" w:eastAsia="Calibri" w:hAnsi="Khmer MEF1" w:cs="Khmer MEF1"/>
                <w:color w:val="000000"/>
                <w:spacing w:val="-4"/>
                <w:sz w:val="24"/>
                <w:szCs w:val="24"/>
              </w:rPr>
            </w:rPrChange>
          </w:rPr>
          <w:t>y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 xml:space="preserve"> Disclosure December 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12-22,2022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</w:rPr>
          <w:t>.</w:t>
        </w:r>
      </w:ins>
    </w:p>
    <w:p w14:paraId="7C8BDC76" w14:textId="13C45460" w:rsidR="00B64B2E" w:rsidRPr="004E649F" w:rsidDel="00BA2796" w:rsidRDefault="00B64B2E">
      <w:pPr>
        <w:pStyle w:val="NormalWeb"/>
        <w:numPr>
          <w:ilvl w:val="0"/>
          <w:numId w:val="102"/>
        </w:numPr>
        <w:tabs>
          <w:tab w:val="left" w:pos="851"/>
        </w:tabs>
        <w:spacing w:before="0" w:beforeAutospacing="0" w:after="0" w:afterAutospacing="0"/>
        <w:ind w:hanging="90"/>
        <w:jc w:val="both"/>
        <w:rPr>
          <w:ins w:id="39116" w:author="Kem Sereyboth" w:date="2023-07-20T10:00:00Z"/>
          <w:del w:id="39117" w:author="Sopheak" w:date="2023-07-29T06:54:00Z"/>
          <w:rFonts w:ascii="Khmer MEF1" w:eastAsia="Calibri" w:hAnsi="Khmer MEF1" w:cs="Khmer MEF1"/>
          <w:color w:val="000000"/>
          <w:rPrChange w:id="39118" w:author="Sopheak" w:date="2023-07-29T07:21:00Z">
            <w:rPr>
              <w:ins w:id="39119" w:author="Kem Sereyboth" w:date="2023-07-20T10:00:00Z"/>
              <w:del w:id="39120" w:author="Sopheak" w:date="2023-07-29T06:54:00Z"/>
              <w:rFonts w:ascii="Khmer MEF1" w:hAnsi="Khmer MEF1" w:cs="Khmer MEF1"/>
            </w:rPr>
          </w:rPrChange>
        </w:rPr>
        <w:pPrChange w:id="39121" w:author="Sopheak Phorn" w:date="2023-08-03T16:18:00Z">
          <w:pPr>
            <w:pStyle w:val="NormalWeb"/>
            <w:tabs>
              <w:tab w:val="left" w:pos="851"/>
            </w:tabs>
            <w:spacing w:before="0" w:beforeAutospacing="0" w:after="0" w:afterAutospacing="0" w:line="228" w:lineRule="auto"/>
            <w:ind w:left="1276" w:hanging="425"/>
            <w:jc w:val="both"/>
          </w:pPr>
        </w:pPrChange>
      </w:pPr>
      <w:ins w:id="39122" w:author="Kem Sereyboth" w:date="2023-07-13T15:37:00Z">
        <w:del w:id="39123" w:author="Sopheak" w:date="2023-07-29T06:54:00Z">
          <w:r w:rsidRPr="004E649F" w:rsidDel="00BA2796">
            <w:rPr>
              <w:rFonts w:ascii="Khmer MEF1" w:hAnsi="Khmer MEF1" w:cs="Khmer MEF1"/>
              <w:b/>
              <w:bCs/>
              <w:cs/>
              <w:rPrChange w:id="39124" w:author="Sopheak" w:date="2023-07-29T07:2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ការរៀបចំ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25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សៀវភៅណែនាំស្ដីពីការត្រួតពិនិត្យប្រព័ន្ធសន្តិសុខសង្គមផ្នែកថែទាំសុ​ខ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126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27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ភា</w:delText>
          </w:r>
        </w:del>
      </w:ins>
      <w:ins w:id="39128" w:author="Kem Sereyboth" w:date="2023-07-13T16:05:00Z">
        <w:del w:id="39129" w:author="Sopheak" w:date="2023-07-29T06:54:00Z">
          <w:r w:rsidR="00DB19F4"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30" w:author="Sopheak" w:date="2023-07-29T07:21:00Z">
                <w:rPr>
                  <w:rFonts w:ascii="Khmer MEF1" w:hAnsi="Khmer MEF1" w:cs="Khmer MEF1"/>
                  <w:spacing w:val="-10"/>
                  <w:cs/>
                </w:rPr>
              </w:rPrChange>
            </w:rPr>
            <w:delText>​</w:delText>
          </w:r>
        </w:del>
      </w:ins>
      <w:ins w:id="39131" w:author="Kem Sereyboth" w:date="2023-07-13T15:37:00Z">
        <w:del w:id="39132" w:author="Sopheak" w:date="2023-07-29T06:54:00Z"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33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ព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134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 xml:space="preserve"> 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35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136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37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ង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138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39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ហា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140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41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និ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142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43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ភ័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rPrChange w:id="39144" w:author="Sopheak" w:date="2023-07-29T07:21:00Z">
                <w:rPr>
                  <w:rFonts w:ascii="Khmer MEF1" w:hAnsi="Khmer MEF1" w:cs="Khmer MEF1"/>
                  <w:color w:val="FF0000"/>
                  <w:spacing w:val="-10"/>
                </w:rPr>
              </w:rPrChange>
            </w:rPr>
            <w:delText>​​​</w:delText>
          </w:r>
          <w:r w:rsidRPr="004E649F" w:rsidDel="00BA2796">
            <w:rPr>
              <w:rFonts w:ascii="Khmer MEF1" w:hAnsi="Khmer MEF1" w:cs="Khmer MEF1"/>
              <w:b/>
              <w:bCs/>
              <w:spacing w:val="-10"/>
              <w:cs/>
              <w:rPrChange w:id="39145" w:author="Sopheak" w:date="2023-07-29T07:21:00Z">
                <w:rPr>
                  <w:rFonts w:ascii="Khmer MEF1" w:hAnsi="Khmer MEF1" w:cs="Khmer MEF1"/>
                  <w:color w:val="FF0000"/>
                  <w:spacing w:val="-10"/>
                  <w:cs/>
                </w:rPr>
              </w:rPrChange>
            </w:rPr>
            <w:delText>​យ​</w:delText>
          </w:r>
          <w:r w:rsidRPr="004E649F" w:rsidDel="00BA2796">
            <w:rPr>
              <w:rFonts w:ascii="Khmer MEF1" w:hAnsi="Khmer MEF1" w:cs="Khmer MEF1"/>
              <w:b/>
              <w:bCs/>
              <w:rPrChange w:id="39146" w:author="Sopheak" w:date="2023-07-29T07:21:00Z">
                <w:rPr>
                  <w:rFonts w:ascii="Khmer MEF1" w:hAnsi="Khmer MEF1" w:cs="Khmer MEF1"/>
                  <w:color w:val="FF0000"/>
                </w:rPr>
              </w:rPrChange>
            </w:rPr>
            <w:delText>​​</w:delText>
          </w:r>
          <w:r w:rsidRPr="004E649F" w:rsidDel="00BA2796">
            <w:rPr>
              <w:rFonts w:ascii="Khmer MEF1" w:hAnsi="Khmer MEF1" w:cs="Khmer MEF1"/>
              <w:b/>
              <w:bCs/>
              <w:cs/>
              <w:rPrChange w:id="39147" w:author="Sopheak" w:date="2023-07-29T07:2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ការ</w:delText>
          </w:r>
          <w:r w:rsidRPr="004E649F" w:rsidDel="00BA2796">
            <w:rPr>
              <w:rFonts w:ascii="Khmer MEF1" w:hAnsi="Khmer MEF1" w:cs="Khmer MEF1"/>
              <w:b/>
              <w:bCs/>
              <w:rPrChange w:id="39148" w:author="Sopheak" w:date="2023-07-29T07:21:00Z">
                <w:rPr>
                  <w:rFonts w:ascii="Khmer MEF1" w:hAnsi="Khmer MEF1" w:cs="Khmer MEF1"/>
                  <w:color w:val="FF0000"/>
                </w:rPr>
              </w:rPrChange>
            </w:rPr>
            <w:delText>​</w:delText>
          </w:r>
          <w:r w:rsidRPr="004E649F" w:rsidDel="00BA2796">
            <w:rPr>
              <w:rFonts w:ascii="Khmer MEF1" w:hAnsi="Khmer MEF1" w:cs="Khmer MEF1"/>
              <w:b/>
              <w:bCs/>
              <w:cs/>
              <w:rPrChange w:id="39149" w:author="Sopheak" w:date="2023-07-29T07:21:00Z">
                <w:rPr>
                  <w:rFonts w:ascii="Khmer MEF1" w:hAnsi="Khmer MEF1" w:cs="Khmer MEF1"/>
                  <w:color w:val="FF0000"/>
                  <w:cs/>
                </w:rPr>
              </w:rPrChange>
            </w:rPr>
            <w:delText>ងារ</w:delText>
          </w:r>
        </w:del>
      </w:ins>
    </w:p>
    <w:p w14:paraId="1623EC8C" w14:textId="430DE231" w:rsidR="00D67C4D" w:rsidDel="004E649F" w:rsidRDefault="00712FE4">
      <w:pPr>
        <w:pStyle w:val="NormalWeb"/>
        <w:tabs>
          <w:tab w:val="left" w:pos="851"/>
        </w:tabs>
        <w:spacing w:before="0" w:beforeAutospacing="0" w:after="0" w:afterAutospacing="0"/>
        <w:jc w:val="both"/>
        <w:rPr>
          <w:ins w:id="39150" w:author="Kem Sereyboth" w:date="2023-07-26T15:06:00Z"/>
          <w:del w:id="39151" w:author="Sopheak" w:date="2023-07-29T07:15:00Z"/>
          <w:rFonts w:ascii="Khmer MEF1" w:eastAsiaTheme="minorHAnsi" w:hAnsi="Khmer MEF1" w:cs="Khmer MEF1"/>
        </w:rPr>
        <w:pPrChange w:id="39152" w:author="Sopheak Phorn" w:date="2023-08-03T16:18:00Z">
          <w:pPr>
            <w:pStyle w:val="NormalWeb"/>
            <w:numPr>
              <w:numId w:val="88"/>
            </w:numPr>
            <w:tabs>
              <w:tab w:val="left" w:pos="851"/>
            </w:tabs>
            <w:spacing w:before="0" w:beforeAutospacing="0" w:after="0" w:afterAutospacing="0" w:line="228" w:lineRule="auto"/>
            <w:ind w:left="720" w:hanging="360"/>
            <w:jc w:val="both"/>
          </w:pPr>
        </w:pPrChange>
      </w:pPr>
      <w:ins w:id="39153" w:author="Kem Sereyboth" w:date="2023-07-20T10:39:00Z">
        <w:del w:id="39154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155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របាយការណ៍</w:delText>
          </w:r>
        </w:del>
      </w:ins>
      <w:ins w:id="39156" w:author="Kem Sereyboth" w:date="2023-07-20T10:40:00Z">
        <w:del w:id="39157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158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លេខ ០០១/ន.ត.ព ចុះ</w:delText>
          </w:r>
        </w:del>
      </w:ins>
      <w:ins w:id="39159" w:author="Kem Sereyboth" w:date="2023-07-20T10:43:00Z">
        <w:del w:id="39160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161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ថ្ងៃទី</w:delText>
          </w:r>
        </w:del>
      </w:ins>
      <w:ins w:id="39162" w:author="Kem Sereyboth" w:date="2023-07-20T10:44:00Z">
        <w:del w:id="39163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164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 xml:space="preserve">២០ ខែធ្នូ ឆ្នាំ២០២២ </w:delText>
          </w:r>
        </w:del>
      </w:ins>
      <w:ins w:id="39165" w:author="Kem Sereyboth" w:date="2023-07-20T10:39:00Z">
        <w:del w:id="39166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167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ស្តីពីការរៀបចំសៀវភៅណែនាំស្តីពីការត្រួតពិនិត្យរបស់និយ័តករសន្តិសុខ</w:delText>
          </w:r>
        </w:del>
      </w:ins>
      <w:ins w:id="39168" w:author="Kem Sereyboth" w:date="2023-07-20T10:40:00Z">
        <w:del w:id="39169" w:author="Sopheak" w:date="2023-07-29T07:15:00Z">
          <w:r w:rsidRPr="00D67C4D" w:rsidDel="004E649F">
            <w:rPr>
              <w:rFonts w:ascii="Khmer MEF1" w:eastAsiaTheme="minorHAnsi" w:hAnsi="Khmer MEF1" w:cs="Khmer MEF1"/>
              <w:cs/>
              <w:rPrChange w:id="39170" w:author="Kem Sereyboth" w:date="2023-07-26T15:06:00Z">
                <w:rPr>
                  <w:rFonts w:ascii="Khmer MEF1" w:hAnsi="Khmer MEF1" w:cs="Khmer MEF1"/>
                  <w:cs/>
                </w:rPr>
              </w:rPrChange>
            </w:rPr>
            <w:delText>សង្គម</w:delText>
          </w:r>
        </w:del>
      </w:ins>
    </w:p>
    <w:p w14:paraId="29CBFDF3" w14:textId="45A6103E" w:rsidR="008D4727" w:rsidRPr="008922FA" w:rsidDel="004E649F" w:rsidRDefault="008D4727">
      <w:pPr>
        <w:pStyle w:val="NormalWeb"/>
        <w:numPr>
          <w:ilvl w:val="0"/>
          <w:numId w:val="88"/>
        </w:numPr>
        <w:tabs>
          <w:tab w:val="left" w:pos="851"/>
        </w:tabs>
        <w:spacing w:before="0" w:beforeAutospacing="0" w:after="0" w:afterAutospacing="0"/>
        <w:jc w:val="both"/>
        <w:rPr>
          <w:ins w:id="39171" w:author="Kem Sereyboth" w:date="2023-07-20T10:45:00Z"/>
          <w:del w:id="39172" w:author="Sopheak" w:date="2023-07-29T07:15:00Z"/>
          <w:rFonts w:ascii="Khmer MEF1" w:eastAsiaTheme="minorHAnsi" w:hAnsi="Khmer MEF1" w:cs="Khmer MEF1"/>
        </w:rPr>
        <w:pPrChange w:id="39173" w:author="Sopheak Phorn" w:date="2023-08-03T16:18:00Z">
          <w:pPr>
            <w:pStyle w:val="NormalWeb"/>
            <w:tabs>
              <w:tab w:val="left" w:pos="851"/>
            </w:tabs>
            <w:spacing w:before="0" w:beforeAutospacing="0" w:after="0" w:afterAutospacing="0" w:line="228" w:lineRule="auto"/>
            <w:ind w:left="1276" w:hanging="425"/>
            <w:jc w:val="both"/>
          </w:pPr>
        </w:pPrChange>
      </w:pPr>
      <w:ins w:id="39174" w:author="Kem Sereyboth" w:date="2023-07-20T12:12:00Z">
        <w:del w:id="39175" w:author="Sopheak" w:date="2023-07-29T07:15:00Z">
          <w:r w:rsidRPr="00175EBB" w:rsidDel="004E649F">
            <w:rPr>
              <w:rFonts w:ascii="Khmer MEF1" w:hAnsi="Khmer MEF1" w:cs="Khmer MEF1"/>
            </w:rPr>
            <w:delText>Supervision Manual on the performance of the</w:delText>
          </w:r>
        </w:del>
      </w:ins>
      <w:ins w:id="39176" w:author="Kem Sereyboth" w:date="2023-07-20T12:13:00Z">
        <w:del w:id="39177" w:author="Sopheak" w:date="2023-07-29T07:15:00Z">
          <w:r w:rsidRPr="00175EBB" w:rsidDel="004E649F">
            <w:rPr>
              <w:rFonts w:ascii="Khmer MEF1" w:hAnsi="Khmer MEF1" w:cs="Khmer MEF1"/>
            </w:rPr>
            <w:delText xml:space="preserve"> National Social S</w:delText>
          </w:r>
        </w:del>
      </w:ins>
      <w:ins w:id="39178" w:author="Kem Sereyboth" w:date="2023-07-20T12:14:00Z">
        <w:del w:id="39179" w:author="Sopheak" w:date="2023-07-29T07:15:00Z">
          <w:r w:rsidRPr="00175EBB" w:rsidDel="004E649F">
            <w:rPr>
              <w:rFonts w:ascii="Khmer MEF1" w:hAnsi="Khmer MEF1" w:cs="Khmer MEF1"/>
            </w:rPr>
            <w:delText>ecurity Fund (NSSF) Cambodia in the field of Health and Empl</w:delText>
          </w:r>
        </w:del>
      </w:ins>
      <w:ins w:id="39180" w:author="Kem Sereyboth" w:date="2023-07-20T12:15:00Z">
        <w:del w:id="39181" w:author="Sopheak" w:date="2023-07-29T07:15:00Z">
          <w:r w:rsidRPr="00175EBB" w:rsidDel="004E649F">
            <w:rPr>
              <w:rFonts w:ascii="Khmer MEF1" w:hAnsi="Khmer MEF1" w:cs="Khmer MEF1"/>
            </w:rPr>
            <w:delText>oyment Injury Insurance</w:delText>
          </w:r>
        </w:del>
      </w:ins>
      <w:ins w:id="39182" w:author="Kem Sereyboth" w:date="2023-07-26T15:07:00Z">
        <w:del w:id="39183" w:author="Sopheak" w:date="2023-07-29T07:15:00Z">
          <w:r w:rsidR="00D67C4D" w:rsidDel="004E649F">
            <w:rPr>
              <w:rFonts w:ascii="Khmer MEF1" w:hAnsi="Khmer MEF1" w:cs="Khmer MEF1" w:hint="cs"/>
              <w:cs/>
            </w:rPr>
            <w:delText>.</w:delText>
          </w:r>
        </w:del>
      </w:ins>
    </w:p>
    <w:p w14:paraId="2DBCF938" w14:textId="34B83117" w:rsidR="00D67C4D" w:rsidRPr="00975413" w:rsidRDefault="00D67C4D">
      <w:pPr>
        <w:spacing w:after="0" w:line="240" w:lineRule="auto"/>
        <w:rPr>
          <w:ins w:id="39184" w:author="Kem Sereyboth" w:date="2023-07-26T15:11:00Z"/>
          <w:rFonts w:ascii="Khmer MEF1" w:hAnsi="Khmer MEF1" w:cs="Khmer MEF1"/>
          <w:b/>
          <w:bCs/>
          <w:sz w:val="24"/>
          <w:szCs w:val="24"/>
          <w:rPrChange w:id="39185" w:author="Kem Sereyboth" w:date="2023-07-26T15:17:00Z">
            <w:rPr>
              <w:ins w:id="39186" w:author="Kem Sereyboth" w:date="2023-07-26T15:11:00Z"/>
              <w:rFonts w:ascii="Khmer MEF1" w:hAnsi="Khmer MEF1" w:cs="Khmer MEF1"/>
              <w:b/>
              <w:bCs/>
              <w:spacing w:val="-8"/>
              <w:sz w:val="24"/>
              <w:szCs w:val="24"/>
            </w:rPr>
          </w:rPrChange>
        </w:rPr>
        <w:pPrChange w:id="39187" w:author="Sopheak Phorn" w:date="2023-08-03T16:18:00Z">
          <w:pPr>
            <w:spacing w:after="0"/>
          </w:pPr>
        </w:pPrChange>
      </w:pPr>
      <w:ins w:id="39188" w:author="Kem Sereyboth" w:date="2023-07-26T15:07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189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ប្រធានបទទី</w:t>
        </w:r>
      </w:ins>
      <w:ins w:id="39190" w:author="Kem Sereyboth" w:date="2023-07-26T15:09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191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៦</w:t>
        </w:r>
      </w:ins>
      <w:ins w:id="39192" w:author="Kem Sereyboth" w:date="2023-07-26T15:07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193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>៖</w:t>
        </w:r>
      </w:ins>
      <w:ins w:id="39194" w:author="Kem Sereyboth" w:date="2023-07-26T15:08:00Z">
        <w:r w:rsidRPr="00975413">
          <w:rPr>
            <w:rFonts w:ascii="Khmer MEF1" w:hAnsi="Khmer MEF1" w:cs="Khmer MEF1"/>
            <w:b/>
            <w:bCs/>
            <w:sz w:val="24"/>
            <w:szCs w:val="24"/>
            <w:cs/>
            <w:rPrChange w:id="39195" w:author="Kem Sereyboth" w:date="2023-07-26T15:17:00Z">
              <w:rPr>
                <w:rFonts w:ascii="Khmer MEF1" w:hAnsi="Khmer MEF1" w:cs="Khmer MEF1"/>
                <w:b/>
                <w:bCs/>
                <w:spacing w:val="-12"/>
                <w:sz w:val="24"/>
                <w:szCs w:val="24"/>
                <w:cs/>
              </w:rPr>
            </w:rPrChange>
          </w:rPr>
          <w:t xml:space="preserve"> </w:t>
        </w:r>
      </w:ins>
      <w:ins w:id="39196" w:author="Sopheak" w:date="2023-07-29T06:55:00Z"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39197" w:author="Sopheak" w:date="2023-07-29T06:55:00Z">
              <w:rPr>
                <w:rFonts w:ascii="Khmer MEF1" w:hAnsi="Khmer MEF1" w:cs="Khmer MEF1"/>
                <w:color w:val="000000" w:themeColor="text1"/>
                <w:spacing w:val="8"/>
                <w:sz w:val="24"/>
                <w:szCs w:val="24"/>
                <w:cs/>
              </w:rPr>
            </w:rPrChange>
          </w:rPr>
          <w:t>ការរៀបចំប្រកាសស្ដីពីការគ្រប់គ្រងអាជ្ញាបណ្ណគណនេយ្យនិងសវនកម្ម</w:t>
        </w:r>
        <w:r w:rsidR="00BA2796" w:rsidRPr="00EA1B18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</w:rPr>
          <w:t xml:space="preserve"> </w:t>
        </w:r>
      </w:ins>
      <w:ins w:id="39198" w:author="Kem Sereyboth" w:date="2023-07-26T15:08:00Z">
        <w:del w:id="39199" w:author="Sopheak" w:date="2023-07-29T06:55:00Z">
          <w:r w:rsidRPr="00975413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200" w:author="Kem Sereyboth" w:date="2023-07-26T15:17:00Z">
                <w:rPr>
                  <w:rFonts w:ascii="Khmer MEF1" w:hAnsi="Khmer MEF1" w:cs="Khmer MEF1"/>
                  <w:spacing w:val="14"/>
                  <w:sz w:val="24"/>
                  <w:szCs w:val="24"/>
                  <w:cs/>
                </w:rPr>
              </w:rPrChange>
            </w:rPr>
            <w:delText>សេចក្ដីណែនាំស្ដីពីការកំណត់ធាតុអប្បបរិមានៃយន្តការគ្រប់គ្រង</w:delText>
          </w:r>
          <w:r w:rsidRPr="00975413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201" w:author="Kem Sereyboth" w:date="2023-07-26T15:1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ហានិភ័យ</w:delText>
          </w:r>
        </w:del>
      </w:ins>
    </w:p>
    <w:p w14:paraId="783CD614" w14:textId="7E102C45" w:rsidR="00AE4F64" w:rsidRPr="00AE4F6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02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203" w:author="Sopheak" w:date="2023-07-29T07:17:00Z"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204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របាយការណ៍</w:t>
        </w:r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205" w:author="Sopheak" w:date="2023-07-29T07:23:00Z">
              <w:rPr>
                <w:rFonts w:ascii="Khmer MEF1" w:eastAsia="Calibri" w:hAnsi="Khmer MEF1" w:cs="Khmer MEF1"/>
                <w:color w:val="000000"/>
                <w:spacing w:val="6"/>
                <w:sz w:val="24"/>
                <w:szCs w:val="24"/>
                <w:cs/>
              </w:rPr>
            </w:rPrChange>
          </w:rPr>
          <w:t>លទ្ធផលកិច្ចប្រជុំបច្ចេកទេសអន្តរនិយ័តករបន្ដ</w:t>
        </w:r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206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 xml:space="preserve"> លើសេចក្ដីព្រាប្រកាសស្ដីពីការគ្រប់គ្រង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​អាជ្ញា​បណ្ណ​ប្រកបវិជ្ជាជីវៈគណនេយ្យនិងសវនកម្ម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ថ្ងៃទី៦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ខែមករា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ឆ្នាំ២០២៣។</w:t>
        </w:r>
      </w:ins>
    </w:p>
    <w:p w14:paraId="03DB46BC" w14:textId="3F129AF5" w:rsidR="00BA2796" w:rsidRPr="008922FA" w:rsidRDefault="00175EBB">
      <w:pPr>
        <w:pStyle w:val="NormalWeb"/>
        <w:tabs>
          <w:tab w:val="left" w:pos="851"/>
          <w:tab w:val="left" w:pos="2016"/>
        </w:tabs>
        <w:spacing w:before="0" w:beforeAutospacing="0" w:after="0" w:afterAutospacing="0"/>
        <w:jc w:val="both"/>
        <w:rPr>
          <w:ins w:id="39207" w:author="Sopheak" w:date="2023-07-29T06:57:00Z"/>
          <w:rFonts w:ascii="Khmer MEF1" w:hAnsi="Khmer MEF1" w:cs="Khmer MEF1"/>
          <w:b/>
          <w:bCs/>
          <w:color w:val="000000" w:themeColor="text1"/>
          <w:spacing w:val="8"/>
          <w:lang w:val="ca-ES"/>
          <w:rPrChange w:id="39208" w:author="Sopheak Phorn" w:date="2023-08-03T08:39:00Z">
            <w:rPr>
              <w:ins w:id="39209" w:author="Sopheak" w:date="2023-07-29T06:57:00Z"/>
              <w:rFonts w:ascii="Khmer MEF1" w:hAnsi="Khmer MEF1" w:cs="Khmer MEF1"/>
              <w:b/>
              <w:bCs/>
              <w:color w:val="000000" w:themeColor="text1"/>
              <w:spacing w:val="8"/>
            </w:rPr>
          </w:rPrChange>
        </w:rPr>
        <w:pPrChange w:id="39210" w:author="Sopheak Phorn" w:date="2023-08-03T16:18:00Z">
          <w:pPr>
            <w:spacing w:after="0"/>
          </w:pPr>
        </w:pPrChange>
      </w:pPr>
      <w:ins w:id="39211" w:author="Kem Sereyboth" w:date="2023-07-26T15:12:00Z">
        <w:del w:id="39212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213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Terms of Reference Service Provider C</w:delText>
          </w:r>
        </w:del>
      </w:ins>
      <w:ins w:id="39214" w:author="Kem Sereyboth" w:date="2023-07-26T15:13:00Z">
        <w:del w:id="39215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216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ontract to dev</w:delText>
          </w:r>
        </w:del>
      </w:ins>
      <w:ins w:id="39217" w:author="Kem Sereyboth" w:date="2023-07-26T15:14:00Z">
        <w:del w:id="39218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219" w:author="Sopheak Phorn" w:date="2023-08-03T08:39:00Z">
                <w:rPr>
                  <w:rFonts w:ascii="Khmer MEF1" w:hAnsi="Khmer MEF1" w:cs="Khmer MEF1"/>
                </w:rPr>
              </w:rPrChange>
            </w:rPr>
            <w:delText>e</w:delText>
          </w:r>
        </w:del>
      </w:ins>
      <w:ins w:id="39220" w:author="Kem Sereyboth" w:date="2023-07-26T15:13:00Z">
        <w:del w:id="39221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222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lop Social Security Risk Management Fram</w:delText>
          </w:r>
        </w:del>
      </w:ins>
      <w:ins w:id="39223" w:author="Kem Sereyboth" w:date="2023-07-26T15:14:00Z">
        <w:del w:id="39224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225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e</w:delText>
          </w:r>
        </w:del>
      </w:ins>
      <w:ins w:id="39226" w:author="Kem Sereyboth" w:date="2023-07-26T15:13:00Z">
        <w:del w:id="39227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228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work</w:delText>
          </w:r>
        </w:del>
      </w:ins>
      <w:ins w:id="39229" w:author="Kem Sereyboth" w:date="2023-07-26T15:14:00Z">
        <w:del w:id="39230" w:author="Sopheak" w:date="2023-07-29T07:16:00Z">
          <w:r w:rsidRPr="008922FA" w:rsidDel="004E649F">
            <w:rPr>
              <w:rFonts w:ascii="Khmer MEF1" w:hAnsi="Khmer MEF1" w:cs="Khmer MEF1"/>
              <w:lang w:val="ca-ES"/>
              <w:rPrChange w:id="39231" w:author="Sopheak Phorn" w:date="2023-08-03T08:39:00Z">
                <w:rPr>
                  <w:rFonts w:ascii="Khmer MEF1" w:hAnsi="Khmer MEF1" w:cs="Khmer MEF1"/>
                  <w:spacing w:val="-12"/>
                </w:rPr>
              </w:rPrChange>
            </w:rPr>
            <w:delText>.</w:delText>
          </w:r>
        </w:del>
      </w:ins>
      <w:ins w:id="39232" w:author="Sopheak" w:date="2023-07-29T06:55:00Z">
        <w:r w:rsidR="004E649F">
          <w:rPr>
            <w:rFonts w:ascii="Khmer MEF1" w:hAnsi="Khmer MEF1" w:cs="Khmer MEF1"/>
            <w:b/>
            <w:bCs/>
            <w:cs/>
          </w:rPr>
          <w:t>ប្រធានបទទី៧</w:t>
        </w:r>
        <w:r w:rsidR="00BA2796" w:rsidRPr="00EA1B18">
          <w:rPr>
            <w:rFonts w:ascii="Khmer MEF1" w:hAnsi="Khmer MEF1" w:cs="Khmer MEF1"/>
            <w:b/>
            <w:bCs/>
            <w:cs/>
          </w:rPr>
          <w:t>៖</w:t>
        </w:r>
      </w:ins>
      <w:ins w:id="39233" w:author="Sopheak" w:date="2023-07-29T06:56:00Z">
        <w:r w:rsidR="00BA2796" w:rsidRPr="008922FA">
          <w:rPr>
            <w:rFonts w:ascii="Khmer MEF1" w:hAnsi="Khmer MEF1" w:cs="Khmer MEF1"/>
            <w:b/>
            <w:bCs/>
            <w:lang w:val="ca-ES"/>
            <w:rPrChange w:id="39234" w:author="Sopheak Phorn" w:date="2023-08-03T08:39:00Z">
              <w:rPr>
                <w:rFonts w:ascii="Khmer MEF1" w:hAnsi="Khmer MEF1" w:cs="Khmer MEF1"/>
                <w:b/>
                <w:bCs/>
              </w:rPr>
            </w:rPrChange>
          </w:rPr>
          <w:t xml:space="preserve"> </w:t>
        </w:r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10"/>
            <w:cs/>
            <w:rPrChange w:id="39235" w:author="Sopheak" w:date="2023-07-29T06:56:00Z">
              <w:rPr>
                <w:rFonts w:ascii="Khmer MEF1" w:hAnsi="Khmer MEF1" w:cs="Khmer MEF1"/>
                <w:color w:val="000000" w:themeColor="text1"/>
                <w:spacing w:val="10"/>
                <w:cs/>
              </w:rPr>
            </w:rPrChange>
          </w:rPr>
          <w:t>ការពិនិត្យ ឬការធ្វើអធិការកិច្ចគុណភាពសវនកម្មដល់ទីកន្លែងសម្រាប់</w:t>
        </w:r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8"/>
            <w:cs/>
            <w:rPrChange w:id="39236" w:author="Sopheak" w:date="2023-07-29T06:56:00Z">
              <w:rPr>
                <w:rFonts w:ascii="Khmer MEF1" w:hAnsi="Khmer MEF1" w:cs="Khmer MEF1"/>
                <w:color w:val="000000" w:themeColor="text1"/>
                <w:spacing w:val="8"/>
                <w:cs/>
              </w:rPr>
            </w:rPrChange>
          </w:rPr>
          <w:t>ក្រុមហ៊ុនសវនកម្មដែលទទួលអាជ្ញាបណ្ណពី</w:t>
        </w:r>
        <w:r w:rsidR="00BA2796" w:rsidRPr="008922FA">
          <w:rPr>
            <w:rFonts w:ascii="Khmer MEF1" w:hAnsi="Khmer MEF1" w:cs="Khmer MEF1"/>
            <w:b/>
            <w:bCs/>
            <w:color w:val="000000" w:themeColor="text1"/>
            <w:spacing w:val="8"/>
            <w:cs/>
          </w:rPr>
          <w:t xml:space="preserve"> ន.គ.ស.</w:t>
        </w:r>
      </w:ins>
    </w:p>
    <w:p w14:paraId="72E72B1E" w14:textId="6F0F1F95" w:rsidR="00AE4F64" w:rsidRPr="00AE4F6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37" w:author="Sopheak" w:date="2023-07-29T07:16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238" w:author="Sopheak" w:date="2023-07-29T07:16:00Z">
        <w:r w:rsidRPr="00AE4F64">
          <w:rPr>
            <w:rFonts w:ascii="Khmer MEF1" w:eastAsia="Calibri" w:hAnsi="Khmer MEF1" w:cs="Khmer MEF1"/>
            <w:color w:val="000000"/>
            <w:spacing w:val="-8"/>
            <w:sz w:val="24"/>
            <w:szCs w:val="24"/>
            <w:cs/>
            <w:rPrChange w:id="39239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lastRenderedPageBreak/>
          <w:t>របាយការណ៍ស្ដីពីលទ្ធផលនៃការចុះត្រួតពិនិត្យគុណភាពសវនកម្មសម្រាប់ឆ្នាំ២០២២ ចាប់ពីថ្ងៃទី២៩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ខែសីហា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ដល់ថ្ងៃទី១៤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ខែកញ្ញា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ឆ្នាំ២០២២។</w:t>
        </w:r>
      </w:ins>
    </w:p>
    <w:p w14:paraId="1D8FE5AF" w14:textId="40653EAF" w:rsidR="00BA2796" w:rsidRPr="00175EBB" w:rsidDel="00AE4F64" w:rsidRDefault="00BA2796">
      <w:pPr>
        <w:pStyle w:val="NormalWeb"/>
        <w:tabs>
          <w:tab w:val="left" w:pos="851"/>
          <w:tab w:val="left" w:pos="2016"/>
        </w:tabs>
        <w:spacing w:before="0" w:beforeAutospacing="0" w:after="0" w:afterAutospacing="0"/>
        <w:jc w:val="both"/>
        <w:rPr>
          <w:ins w:id="39240" w:author="Kem Sereyboth" w:date="2023-07-26T15:07:00Z"/>
          <w:del w:id="39241" w:author="Sopheak" w:date="2023-07-29T07:23:00Z"/>
          <w:rFonts w:ascii="Khmer MEF1" w:hAnsi="Khmer MEF1" w:cs="Khmer MEF1"/>
          <w:rPrChange w:id="39242" w:author="Kem Sereyboth" w:date="2023-07-26T15:14:00Z">
            <w:rPr>
              <w:ins w:id="39243" w:author="Kem Sereyboth" w:date="2023-07-26T15:07:00Z"/>
              <w:del w:id="39244" w:author="Sopheak" w:date="2023-07-29T07:23:00Z"/>
            </w:rPr>
          </w:rPrChange>
        </w:rPr>
        <w:pPrChange w:id="39245" w:author="Sopheak Phorn" w:date="2023-08-03T16:18:00Z">
          <w:pPr>
            <w:spacing w:after="0"/>
          </w:pPr>
        </w:pPrChange>
      </w:pPr>
    </w:p>
    <w:p w14:paraId="2BB471D2" w14:textId="77777777" w:rsidR="00BA2796" w:rsidRPr="00BA2796" w:rsidRDefault="00460A5F">
      <w:pPr>
        <w:spacing w:after="0" w:line="240" w:lineRule="auto"/>
        <w:jc w:val="both"/>
        <w:rPr>
          <w:ins w:id="39246" w:author="Sopheak" w:date="2023-07-29T06:56:00Z"/>
          <w:rFonts w:ascii="Khmer MEF1" w:hAnsi="Khmer MEF1" w:cs="Khmer MEF1"/>
          <w:color w:val="000000" w:themeColor="text1"/>
          <w:spacing w:val="8"/>
          <w:sz w:val="24"/>
          <w:szCs w:val="24"/>
          <w:rPrChange w:id="39247" w:author="Sopheak" w:date="2023-07-29T06:57:00Z">
            <w:rPr>
              <w:ins w:id="39248" w:author="Sopheak" w:date="2023-07-29T06:56:00Z"/>
              <w:spacing w:val="8"/>
            </w:rPr>
          </w:rPrChange>
        </w:rPr>
        <w:pPrChange w:id="39249" w:author="Sopheak Phorn" w:date="2023-08-03T16:18:00Z">
          <w:pPr>
            <w:pStyle w:val="ListParagraph"/>
            <w:numPr>
              <w:numId w:val="71"/>
            </w:numPr>
            <w:spacing w:after="0" w:line="228" w:lineRule="auto"/>
            <w:ind w:left="1287" w:hanging="360"/>
            <w:jc w:val="both"/>
          </w:pPr>
        </w:pPrChange>
      </w:pPr>
      <w:ins w:id="39250" w:author="Kem Sereyboth" w:date="2023-07-13T15:59:00Z">
        <w:r w:rsidRPr="00BA2796">
          <w:rPr>
            <w:rFonts w:ascii="Khmer MEF1" w:hAnsi="Khmer MEF1" w:cs="Khmer MEF1"/>
            <w:b/>
            <w:bCs/>
            <w:sz w:val="24"/>
            <w:szCs w:val="24"/>
            <w:cs/>
            <w:rPrChange w:id="39251" w:author="Sopheak" w:date="2023-07-29T06:57:00Z">
              <w:rPr>
                <w:b/>
                <w:bCs/>
                <w:cs/>
              </w:rPr>
            </w:rPrChange>
          </w:rPr>
          <w:t>ប្រធានបទទី</w:t>
        </w:r>
        <w:r w:rsidRPr="00BA2796">
          <w:rPr>
            <w:rFonts w:ascii="Khmer MEF1" w:hAnsi="Khmer MEF1" w:cs="Khmer MEF1"/>
            <w:b/>
            <w:bCs/>
            <w:sz w:val="24"/>
            <w:szCs w:val="24"/>
            <w:cs/>
            <w:rPrChange w:id="39252" w:author="Sopheak" w:date="2023-07-29T06:57:00Z">
              <w:rPr>
                <w:rFonts w:ascii="Khmer MEF1" w:hAnsi="Khmer MEF1" w:cs="Khmer MEF1"/>
                <w:b/>
                <w:bCs/>
                <w:cs/>
              </w:rPr>
            </w:rPrChange>
          </w:rPr>
          <w:t>៨៖</w:t>
        </w:r>
        <w:r w:rsidRPr="00BA2796">
          <w:rPr>
            <w:rFonts w:ascii="Khmer MEF1" w:hAnsi="Khmer MEF1" w:cs="Khmer MEF1"/>
            <w:b/>
            <w:bCs/>
            <w:cs/>
            <w:rPrChange w:id="39253" w:author="Sopheak" w:date="2023-07-29T06:57:00Z">
              <w:rPr>
                <w:b/>
                <w:bCs/>
                <w:cs/>
              </w:rPr>
            </w:rPrChange>
          </w:rPr>
          <w:t xml:space="preserve"> </w:t>
        </w:r>
      </w:ins>
      <w:ins w:id="39254" w:author="Sopheak" w:date="2023-07-29T06:56:00Z"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12"/>
            <w:sz w:val="24"/>
            <w:szCs w:val="24"/>
            <w:cs/>
            <w:rPrChange w:id="39255" w:author="Sopheak" w:date="2023-07-29T06:57:00Z">
              <w:rPr>
                <w:cs/>
              </w:rPr>
            </w:rPrChange>
          </w:rPr>
          <w:t>ការរៀបចំសេចក្ដីព្រាងប្រកាសស្ដីពីវិធាននិងនីតិវិធីនៃការដោះស្រាយ</w:t>
        </w:r>
        <w:r w:rsidR="00BA2796" w:rsidRPr="00BA2796">
          <w:rPr>
            <w:rFonts w:ascii="Khmer MEF1" w:hAnsi="Khmer MEF1" w:cs="Khmer MEF1"/>
            <w:b/>
            <w:bCs/>
            <w:color w:val="000000" w:themeColor="text1"/>
            <w:spacing w:val="8"/>
            <w:sz w:val="24"/>
            <w:szCs w:val="24"/>
            <w:cs/>
            <w:rPrChange w:id="39256" w:author="Sopheak" w:date="2023-07-29T06:57:00Z">
              <w:rPr>
                <w:spacing w:val="8"/>
                <w:cs/>
              </w:rPr>
            </w:rPrChange>
          </w:rPr>
          <w:t>បណ្ដឹងតវ៉ា</w:t>
        </w:r>
      </w:ins>
    </w:p>
    <w:p w14:paraId="00ACEBF1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57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258" w:author="Sopheak" w:date="2023-07-29T07:17:00Z"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259" w:author="Sopheak" w:date="2023-07-29T07:23:00Z">
              <w:rPr>
                <w:rFonts w:ascii="Khmer MEF1" w:eastAsia="Calibri" w:hAnsi="Khmer MEF1" w:cs="Khmer MEF1"/>
                <w:color w:val="000000"/>
                <w:spacing w:val="2"/>
                <w:sz w:val="24"/>
                <w:szCs w:val="24"/>
                <w:cs/>
              </w:rPr>
            </w:rPrChange>
          </w:rPr>
          <w:t>របាយការណ៍លទ្ធផលកិច្ចប្រជុំផ្ទៃក្នុងកម្រិតនាយកដ្ឋាន លើសេចក្ដីព្រាងប្រកាសស្ដីពីការដោះ​ស្រាយ</w:t>
        </w:r>
        <w:r w:rsidRPr="00AE4F64">
          <w:rPr>
            <w:rFonts w:ascii="Khmer MEF1" w:eastAsia="Calibri" w:hAnsi="Khmer MEF1" w:cs="Khmer MEF1"/>
            <w:color w:val="000000"/>
            <w:spacing w:val="-6"/>
            <w:sz w:val="24"/>
            <w:szCs w:val="24"/>
            <w:cs/>
            <w:rPrChange w:id="39260" w:author="Sopheak" w:date="2023-07-29T07:23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​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វិវាទ​​ក្នុងវិស័យគណនេយ្យនិងសវនកម្ម</w:t>
        </w:r>
      </w:ins>
    </w:p>
    <w:p w14:paraId="04E43A38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61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262" w:author="Sopheak" w:date="2023-07-29T07:17:00Z">
        <w:r w:rsidRPr="00AE4F64">
          <w:rPr>
            <w:rFonts w:ascii="Khmer MEF1" w:eastAsia="Calibri" w:hAnsi="Khmer MEF1" w:cs="Khmer MEF1"/>
            <w:color w:val="000000"/>
            <w:spacing w:val="-16"/>
            <w:sz w:val="24"/>
            <w:szCs w:val="24"/>
            <w:cs/>
            <w:rPrChange w:id="39263" w:author="Sopheak" w:date="2023-07-29T07:23:00Z">
              <w:rPr>
                <w:rFonts w:ascii="Khmer MEF1" w:eastAsia="Calibri" w:hAnsi="Khmer MEF1" w:cs="Khmer MEF1"/>
                <w:color w:val="000000"/>
                <w:spacing w:val="-6"/>
                <w:sz w:val="24"/>
                <w:szCs w:val="24"/>
                <w:cs/>
              </w:rPr>
            </w:rPrChange>
          </w:rPr>
          <w:t>បញ្ជីវត្តមានកិច្ចប្រជុំលើសេចក្ដីព្រាងប្រកាសស្ដីពីការដោះស្រាយវិវាទក្នុងវិស័យគណនេយ្យនិងសវនកម្ម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ថ្ងៃទី២៧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ខែធ្នូ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ឆ្នាំ២០២២</w:t>
        </w:r>
      </w:ins>
    </w:p>
    <w:p w14:paraId="429A3CA1" w14:textId="77777777" w:rsidR="004E649F" w:rsidRPr="004E649F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64" w:author="Sopheak" w:date="2023-07-29T07:17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265" w:author="Sopheak" w:date="2023-07-29T07:17:00Z"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សំណើសុំដាក់សេចក្ដី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ព្រាងប្រកាសស្ដីពីការដោះស្រាយ</w:t>
        </w:r>
        <w:r w:rsidRPr="004E649F">
          <w:rPr>
            <w:rFonts w:ascii="Khmer MEF1" w:eastAsia="Calibri" w:hAnsi="Khmer MEF1" w:cs="Khmer MEF1" w:hint="cs"/>
            <w:color w:val="000000"/>
            <w:spacing w:val="-4"/>
            <w:sz w:val="24"/>
            <w:szCs w:val="24"/>
            <w:cs/>
          </w:rPr>
          <w:t>វិវាទក្នុងវិស័យ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គណនេយ្យនិងសវនកម្ម</w:t>
        </w:r>
        <w:r w:rsidRPr="004E649F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 xml:space="preserve"> </w:t>
        </w:r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ឆ្លង​កិ​ច្ច​​​​ប្រជុំថ្នាក់ដឹកនាំ</w:t>
        </w:r>
      </w:ins>
    </w:p>
    <w:p w14:paraId="3214BA00" w14:textId="77777777" w:rsidR="004E649F" w:rsidRPr="004E649F" w:rsidDel="005A65D4" w:rsidRDefault="004E649F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66" w:author="Sopheak" w:date="2023-07-29T07:17:00Z"/>
          <w:del w:id="39267" w:author="Sopheak Phorn" w:date="2023-08-03T14:34:00Z"/>
          <w:rFonts w:ascii="Khmer MEF1" w:eastAsia="Calibri" w:hAnsi="Khmer MEF1" w:cs="Khmer MEF1"/>
          <w:color w:val="000000"/>
          <w:sz w:val="24"/>
          <w:szCs w:val="24"/>
          <w:lang w:val="ca-ES"/>
        </w:rPr>
      </w:pPr>
      <w:ins w:id="39268" w:author="Sopheak" w:date="2023-07-29T07:17:00Z">
        <w:r w:rsidRPr="004E649F">
          <w:rPr>
            <w:rFonts w:ascii="Khmer MEF1" w:eastAsia="Calibri" w:hAnsi="Khmer MEF1" w:cs="Khmer MEF1" w:hint="cs"/>
            <w:color w:val="000000"/>
            <w:sz w:val="24"/>
            <w:szCs w:val="24"/>
            <w:cs/>
          </w:rPr>
          <w:t>សេចក្ដីព្រាងប្រកាសស្ដីពីការដោះស្រាយវិវាទក្នុងវិជ្ជាជីវៈគណនេយ្យនិងសវនកម្ម។</w:t>
        </w:r>
      </w:ins>
    </w:p>
    <w:p w14:paraId="41459179" w14:textId="1B078DE1" w:rsidR="00B64B2E" w:rsidRPr="005A65D4" w:rsidDel="004E649F" w:rsidRDefault="00B64B2E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39269" w:author="Kem Sereyboth" w:date="2023-07-13T15:37:00Z"/>
          <w:del w:id="39270" w:author="Sopheak" w:date="2023-07-29T07:17:00Z"/>
          <w:rFonts w:ascii="Khmer MEF1" w:hAnsi="Khmer MEF1" w:cs="Khmer MEF1"/>
          <w:b/>
          <w:bCs/>
          <w:sz w:val="24"/>
          <w:szCs w:val="24"/>
          <w:lang w:val="ca-ES"/>
          <w:rPrChange w:id="39271" w:author="Sopheak Phorn" w:date="2023-08-03T14:34:00Z">
            <w:rPr>
              <w:ins w:id="39272" w:author="Kem Sereyboth" w:date="2023-07-13T15:37:00Z"/>
              <w:del w:id="39273" w:author="Sopheak" w:date="2023-07-29T07:17:00Z"/>
              <w:rFonts w:ascii="Khmer MEF1" w:hAnsi="Khmer MEF1" w:cs="Khmer MEF1"/>
              <w:color w:val="FF0000"/>
              <w:sz w:val="24"/>
              <w:szCs w:val="24"/>
              <w:lang w:val="ca-ES"/>
            </w:rPr>
          </w:rPrChange>
        </w:rPr>
        <w:pPrChange w:id="39274" w:author="Sopheak Phorn" w:date="2023-08-03T16:18:00Z">
          <w:pPr>
            <w:spacing w:after="0"/>
            <w:ind w:firstLine="851"/>
          </w:pPr>
        </w:pPrChange>
      </w:pPr>
      <w:ins w:id="39275" w:author="Kem Sereyboth" w:date="2023-07-13T15:37:00Z">
        <w:del w:id="39276" w:author="Sopheak" w:date="2023-07-29T06:56:00Z">
          <w:r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rPrChange w:id="39277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</w:rPr>
              </w:rPrChange>
            </w:rPr>
            <w:delText>ការរៀបចំបទប្បញ្ញត្តិពាក់</w:delText>
          </w:r>
          <w:r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9278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ព័ន្ធនឹងការដោះស្រាយវិវាទ និងការការពារអ្នកទទួលផ</w:delText>
          </w:r>
        </w:del>
      </w:ins>
      <w:ins w:id="39279" w:author="Kem Sereyboth" w:date="2023-07-13T15:59:00Z">
        <w:del w:id="39280" w:author="Sopheak" w:date="2023-07-29T06:56:00Z">
          <w:r w:rsidR="00460A5F"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9281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​</w:delText>
          </w:r>
        </w:del>
      </w:ins>
      <w:ins w:id="39282" w:author="Kem Sereyboth" w:date="2023-07-13T15:37:00Z">
        <w:del w:id="39283" w:author="Sopheak" w:date="2023-07-29T06:56:00Z">
          <w:r w:rsidRPr="005A65D4" w:rsidDel="00BA2796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39284" w:author="Sopheak Phorn" w:date="2023-08-03T14:34:00Z">
                <w:rPr>
                  <w:rFonts w:ascii="Khmer MEF1" w:hAnsi="Khmer MEF1" w:cs="Khmer MEF1"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ល</w:delText>
          </w:r>
        </w:del>
      </w:ins>
    </w:p>
    <w:p w14:paraId="683EA805" w14:textId="6180D99F" w:rsidR="00556EC6" w:rsidRPr="008922FA" w:rsidDel="00BA2796" w:rsidRDefault="00556EC6">
      <w:pPr>
        <w:spacing w:after="0" w:line="240" w:lineRule="auto"/>
        <w:rPr>
          <w:del w:id="39285" w:author="Sopheak" w:date="2023-07-29T06:55:00Z"/>
          <w:lang w:val="ca-ES"/>
          <w:rPrChange w:id="39286" w:author="Sopheak Phorn" w:date="2023-08-03T08:39:00Z">
            <w:rPr>
              <w:del w:id="39287" w:author="Sopheak" w:date="2023-07-29T06:55:00Z"/>
            </w:rPr>
          </w:rPrChange>
        </w:rPr>
        <w:pPrChange w:id="39288" w:author="Sopheak Phorn" w:date="2023-08-03T16:18:00Z">
          <w:pPr>
            <w:spacing w:after="0" w:line="233" w:lineRule="auto"/>
            <w:ind w:firstLine="567"/>
            <w:jc w:val="both"/>
          </w:pPr>
        </w:pPrChange>
      </w:pPr>
      <w:ins w:id="39289" w:author="User" w:date="2022-10-07T16:15:00Z">
        <w:del w:id="39290" w:author="Sopheak" w:date="2023-07-29T07:17:00Z">
          <w:r w:rsidRPr="008D4727" w:rsidDel="004E649F">
            <w:rPr>
              <w:cs/>
              <w:rPrChange w:id="39291" w:author="Kem Sereyboth" w:date="2023-07-20T12:06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292" w:author="Kem Sereyboth" w:date="2023-07-20T12:07:00Z">
        <w:del w:id="39293" w:author="Sopheak" w:date="2023-07-29T06:55:00Z">
          <w:r w:rsidR="008D4727" w:rsidDel="00BA2796">
            <w:rPr>
              <w:rFonts w:hint="cs"/>
              <w:cs/>
            </w:rPr>
            <w:delText>របាយការណ៍លេខ ១០៩/ន.ស.ស. ស្តីពីលទ្ធផលនៃកិច្ចប្រជុំបច្ចេកទេសដើម្បីពិនិត្យ និងផ្តល់យោបល</w:delText>
          </w:r>
        </w:del>
      </w:ins>
      <w:ins w:id="39294" w:author="Kem Sereyboth" w:date="2023-07-20T12:08:00Z">
        <w:del w:id="39295" w:author="Sopheak" w:date="2023-07-29T06:55:00Z">
          <w:r w:rsidR="008D4727" w:rsidDel="00BA2796">
            <w:rPr>
              <w:rFonts w:hint="cs"/>
              <w:cs/>
            </w:rPr>
            <w:delText>់លើខ្លឹមសារ</w:delText>
          </w:r>
        </w:del>
      </w:ins>
      <w:ins w:id="39296" w:author="Kem Sereyboth" w:date="2023-07-20T12:09:00Z">
        <w:del w:id="39297" w:author="Sopheak" w:date="2023-07-29T06:55:00Z">
          <w:r w:rsidR="008D4727" w:rsidDel="00BA2796">
            <w:rPr>
              <w:rFonts w:hint="cs"/>
              <w:cs/>
            </w:rPr>
            <w:delText>នៃសេចក្តីព្រាង</w:delText>
          </w:r>
        </w:del>
      </w:ins>
      <w:ins w:id="39298" w:author="Kem Sereyboth" w:date="2023-07-20T12:10:00Z">
        <w:del w:id="39299" w:author="Sopheak" w:date="2023-07-29T06:55:00Z">
          <w:r w:rsidR="008D4727" w:rsidDel="00BA2796">
            <w:rPr>
              <w:rFonts w:hint="cs"/>
              <w:cs/>
            </w:rPr>
            <w:delText>សេចក្តីសម្រេច ស្តីពីនីតិវិធី និងយន្តការនៃការដោះស្រាយវិវាទ ឬបណ្តឹងដោយនិយ័តករសន្តិសុខសង្គម</w:delText>
          </w:r>
        </w:del>
      </w:ins>
      <w:ins w:id="39300" w:author="User" w:date="2022-10-07T16:15:00Z">
        <w:del w:id="39301" w:author="Sopheak" w:date="2023-07-29T06:55:00Z">
          <w:r w:rsidRPr="00D67C4D" w:rsidDel="00BA2796">
            <w:rPr>
              <w:cs/>
              <w:rPrChange w:id="39302" w:author="Kem Sereyboth" w:date="2023-07-26T15:06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រចនាសម្ព័ន្ធគ្រប់គ្រង</w:delText>
          </w:r>
        </w:del>
      </w:ins>
    </w:p>
    <w:p w14:paraId="56B24E85" w14:textId="377CA84A" w:rsidR="008D4727" w:rsidRPr="008922FA" w:rsidDel="00BA2796" w:rsidRDefault="008D4727">
      <w:pPr>
        <w:spacing w:after="0" w:line="240" w:lineRule="auto"/>
        <w:rPr>
          <w:ins w:id="39303" w:author="Kem Sereyboth" w:date="2023-07-20T12:11:00Z"/>
          <w:del w:id="39304" w:author="Sopheak" w:date="2023-07-29T06:55:00Z"/>
          <w:lang w:val="ca-ES"/>
          <w:rPrChange w:id="39305" w:author="Sopheak Phorn" w:date="2023-08-03T08:39:00Z">
            <w:rPr>
              <w:ins w:id="39306" w:author="Kem Sereyboth" w:date="2023-07-20T12:11:00Z"/>
              <w:del w:id="39307" w:author="Sopheak" w:date="2023-07-29T06:55:00Z"/>
            </w:rPr>
          </w:rPrChange>
        </w:rPr>
        <w:pPrChange w:id="39308" w:author="Sopheak Phorn" w:date="2023-08-03T16:18:00Z">
          <w:pPr>
            <w:spacing w:after="0" w:line="233" w:lineRule="auto"/>
            <w:ind w:firstLine="567"/>
            <w:jc w:val="both"/>
          </w:pPr>
        </w:pPrChange>
      </w:pPr>
    </w:p>
    <w:p w14:paraId="46C0B8E2" w14:textId="2C121A88" w:rsidR="00556EC6" w:rsidRPr="008922FA" w:rsidDel="00B64B2E" w:rsidRDefault="008D4727">
      <w:pPr>
        <w:spacing w:after="0" w:line="240" w:lineRule="auto"/>
        <w:rPr>
          <w:ins w:id="39309" w:author="User" w:date="2022-10-07T16:15:00Z"/>
          <w:del w:id="39310" w:author="Kem Sereyboth" w:date="2023-07-13T15:36:00Z"/>
          <w:lang w:val="ca-ES"/>
          <w:rPrChange w:id="39311" w:author="Sopheak Phorn" w:date="2023-08-03T08:39:00Z">
            <w:rPr>
              <w:ins w:id="39312" w:author="User" w:date="2022-10-07T16:15:00Z"/>
              <w:del w:id="39313" w:author="Kem Sereyboth" w:date="2023-07-13T15:3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314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315" w:author="Kem Sereyboth" w:date="2023-07-20T12:11:00Z">
        <w:del w:id="39316" w:author="Sopheak" w:date="2023-07-29T06:55:00Z">
          <w:r w:rsidRPr="00975413" w:rsidDel="00BA2796">
            <w:rPr>
              <w:cs/>
              <w:rPrChange w:id="39317" w:author="Kem Sereyboth" w:date="2023-07-26T15:17:00Z">
                <w:rPr>
                  <w:rFonts w:ascii="Khmer MEF1" w:hAnsi="Khmer MEF1" w:cs="Khmer MEF1"/>
                  <w:spacing w:val="-4"/>
                  <w:cs/>
                </w:rPr>
              </w:rPrChange>
            </w:rPr>
            <w:delText>សេចក្តីព្រាងសេចក្តីសម្រេចស្តីពីនីតិវិធី និងយន្តការនៃការដោះស្រាយវិវាទ ឬបណ្តឹងដោយនិយ័តករសន្តិសុខសង្គម</w:delText>
          </w:r>
        </w:del>
      </w:ins>
      <w:ins w:id="39318" w:author="Kem Sereyboth" w:date="2023-07-26T15:07:00Z">
        <w:del w:id="39319" w:author="Sopheak" w:date="2023-07-29T06:55:00Z">
          <w:r w:rsidR="00D67C4D" w:rsidRPr="00975413" w:rsidDel="00BA2796">
            <w:rPr>
              <w:cs/>
              <w:rPrChange w:id="39320" w:author="Kem Sereyboth" w:date="2023-07-26T15:17:00Z">
                <w:rPr>
                  <w:rFonts w:cs="MoolBoran"/>
                  <w:cs/>
                </w:rPr>
              </w:rPrChange>
            </w:rPr>
            <w:delText>។</w:delText>
          </w:r>
        </w:del>
      </w:ins>
      <w:ins w:id="39321" w:author="Un Seakamey" w:date="2022-11-04T12:46:00Z">
        <w:del w:id="39322" w:author="Sopheak" w:date="2023-07-29T06:55:00Z">
          <w:r w:rsidR="000C02AC" w:rsidRPr="00975413" w:rsidDel="00BA2796">
            <w:rPr>
              <w:cs/>
              <w:rPrChange w:id="3932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៨.</w:delText>
          </w:r>
        </w:del>
      </w:ins>
      <w:ins w:id="39324" w:author="User" w:date="2022-10-07T16:15:00Z">
        <w:del w:id="39325" w:author="Sopheak" w:date="2023-07-29T06:55:00Z">
          <w:r w:rsidR="00556EC6" w:rsidRPr="00975413" w:rsidDel="00BA2796">
            <w:rPr>
              <w:cs/>
              <w:rPrChange w:id="3932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មាត្រា៥៩ អនុក្រឹត្យលេខ ១១៣ អនក្រ.បក ចុះថ្ងៃទី១៤ ខែកក្កដា ឆ្នាំ២០២១ ស្ដីពីការរៀបចំនិងការប្រព្រឹត្តទៅរបស់អង្គភាពក្រោមឱវាទរបស់អាជ្ញាធរសេវាហិរញ្ញវត្ថុមិនមែនធនាគារ</w:delText>
          </w:r>
        </w:del>
      </w:ins>
    </w:p>
    <w:p w14:paraId="7AC8F5DB" w14:textId="1597C9D9" w:rsidR="000C02AC" w:rsidRPr="008922FA" w:rsidDel="00B64B2E" w:rsidRDefault="000C02AC">
      <w:pPr>
        <w:spacing w:after="0" w:line="240" w:lineRule="auto"/>
        <w:rPr>
          <w:ins w:id="39327" w:author="Un Seakamey" w:date="2022-11-04T12:47:00Z"/>
          <w:del w:id="39328" w:author="Kem Sereyboth" w:date="2023-07-13T15:36:00Z"/>
          <w:lang w:val="ca-ES"/>
          <w:rPrChange w:id="39329" w:author="Sopheak Phorn" w:date="2023-08-03T08:39:00Z">
            <w:rPr>
              <w:ins w:id="39330" w:author="Un Seakamey" w:date="2022-11-04T12:47:00Z"/>
              <w:del w:id="39331" w:author="Kem Sereyboth" w:date="2023-07-13T15:36:00Z"/>
              <w:rFonts w:ascii="Khmer MEF1" w:hAnsi="Khmer MEF1" w:cs="Khmer MEF1"/>
              <w:spacing w:val="12"/>
              <w:sz w:val="24"/>
              <w:szCs w:val="24"/>
            </w:rPr>
          </w:rPrChange>
        </w:rPr>
        <w:pPrChange w:id="39332" w:author="Sopheak Phorn" w:date="2023-08-03T16:18:00Z">
          <w:pPr>
            <w:pStyle w:val="ListParagraph"/>
            <w:spacing w:after="0" w:line="233" w:lineRule="auto"/>
            <w:ind w:left="1276" w:hanging="274"/>
            <w:jc w:val="both"/>
          </w:pPr>
        </w:pPrChange>
      </w:pPr>
    </w:p>
    <w:p w14:paraId="6A81939C" w14:textId="296BB63E" w:rsidR="00556EC6" w:rsidRPr="008922FA" w:rsidDel="00B64B2E" w:rsidRDefault="000C02AC">
      <w:pPr>
        <w:spacing w:after="0" w:line="240" w:lineRule="auto"/>
        <w:rPr>
          <w:ins w:id="39333" w:author="User" w:date="2022-10-07T16:15:00Z"/>
          <w:del w:id="39334" w:author="Kem Sereyboth" w:date="2023-07-13T15:36:00Z"/>
          <w:lang w:val="ca-ES"/>
          <w:rPrChange w:id="39335" w:author="Sopheak Phorn" w:date="2023-08-03T08:39:00Z">
            <w:rPr>
              <w:ins w:id="39336" w:author="User" w:date="2022-10-07T16:15:00Z"/>
              <w:del w:id="39337" w:author="Kem Sereyboth" w:date="2023-07-13T15:36:00Z"/>
            </w:rPr>
          </w:rPrChange>
        </w:rPr>
        <w:pPrChange w:id="39338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339" w:author="Un Seakamey" w:date="2022-11-04T12:47:00Z">
        <w:del w:id="39340" w:author="Kem Sereyboth" w:date="2023-07-13T15:36:00Z">
          <w:r w:rsidRPr="00975413" w:rsidDel="00B64B2E">
            <w:rPr>
              <w:cs/>
              <w:rPrChange w:id="39341" w:author="Kem Sereyboth" w:date="2023-07-26T15:17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៩.</w:delText>
          </w:r>
        </w:del>
      </w:ins>
      <w:ins w:id="39342" w:author="User" w:date="2022-10-07T16:15:00Z">
        <w:del w:id="39343" w:author="Kem Sereyboth" w:date="2023-07-13T15:36:00Z">
          <w:r w:rsidR="00556EC6" w:rsidRPr="00975413" w:rsidDel="00B64B2E">
            <w:rPr>
              <w:cs/>
              <w:rPrChange w:id="39344" w:author="Kem Sereyboth" w:date="2023-07-26T15:17:00Z">
                <w:rPr>
                  <w:rFonts w:ascii="Khmer MEF1" w:hAnsi="Khmer MEF1" w:cs="Khmer MEF1"/>
                  <w:spacing w:val="12"/>
                  <w:sz w:val="24"/>
                  <w:szCs w:val="24"/>
                  <w:cs/>
                </w:rPr>
              </w:rPrChange>
            </w:rPr>
            <w:delText>អនុក្រឹត្យលេខ ១៤៣ អនក្រ.បក. ចុះថ្ងៃទី១៩ ខែសីហា ឆ្នាំ២០២១ ស្ដីពីការកែសម្រួល</w:delText>
          </w:r>
          <w:r w:rsidR="00556EC6" w:rsidRPr="00975413" w:rsidDel="00B64B2E">
            <w:rPr>
              <w:cs/>
              <w:rPrChange w:id="39345" w:author="Kem Sereyboth" w:date="2023-07-26T15:17:00Z">
                <w:rPr>
                  <w:rFonts w:ascii="Khmer MEF1" w:hAnsi="Khmer MEF1" w:cs="Khmer MEF1"/>
                  <w:spacing w:val="-2"/>
                  <w:sz w:val="24"/>
                  <w:szCs w:val="24"/>
                  <w:cs/>
                </w:rPr>
              </w:rPrChange>
            </w:rPr>
            <w:delText>អនុក្រឹត្យលេខ ០៣ អនក្រ.បក ចុះថ្ងៃទី៨ ខែមករា ឆ្នាំ២០១៨ ស្ដីពីការបង្កើតគណៈកម្មាធិការ</w:delText>
          </w:r>
        </w:del>
      </w:ins>
      <w:ins w:id="39346" w:author="Un Seakamey" w:date="2022-11-04T13:27:00Z">
        <w:del w:id="39347" w:author="Kem Sereyboth" w:date="2023-07-13T15:36:00Z">
          <w:r w:rsidR="00DA6A7D" w:rsidRPr="008922FA" w:rsidDel="00B64B2E">
            <w:rPr>
              <w:lang w:val="ca-ES"/>
              <w:rPrChange w:id="39348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349" w:author="User" w:date="2022-10-07T16:15:00Z">
        <w:del w:id="39350" w:author="Kem Sereyboth" w:date="2023-07-13T15:36:00Z">
          <w:r w:rsidR="00556EC6" w:rsidRPr="00874E97" w:rsidDel="00B64B2E">
            <w:rPr>
              <w:cs/>
            </w:rPr>
            <w:delText>ប្រតិបត្តិ និងអគ្គលេខាធិការដ្ឋាននៃក្រុមប្រឹក្សាជាតិគាំពារសង្គម</w:delText>
          </w:r>
        </w:del>
      </w:ins>
    </w:p>
    <w:p w14:paraId="292F2408" w14:textId="243B2AB0" w:rsidR="007B3FB4" w:rsidRPr="008922FA" w:rsidDel="00B64B2E" w:rsidRDefault="007B3FB4">
      <w:pPr>
        <w:spacing w:after="0" w:line="240" w:lineRule="auto"/>
        <w:rPr>
          <w:ins w:id="39351" w:author="Un Seakamey" w:date="2022-11-04T12:47:00Z"/>
          <w:del w:id="39352" w:author="Kem Sereyboth" w:date="2023-07-13T15:36:00Z"/>
          <w:lang w:val="ca-ES"/>
          <w:rPrChange w:id="39353" w:author="Sopheak Phorn" w:date="2023-08-03T08:39:00Z">
            <w:rPr>
              <w:ins w:id="39354" w:author="Un Seakamey" w:date="2022-11-04T12:47:00Z"/>
              <w:del w:id="39355" w:author="Kem Sereyboth" w:date="2023-07-13T15:36:00Z"/>
              <w:rFonts w:ascii="Khmer MEF1" w:hAnsi="Khmer MEF1" w:cs="Khmer MEF1"/>
              <w:spacing w:val="-8"/>
              <w:sz w:val="24"/>
              <w:szCs w:val="24"/>
            </w:rPr>
          </w:rPrChange>
        </w:rPr>
        <w:pPrChange w:id="39356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808BBE4" w14:textId="0FFF0F06" w:rsidR="00556EC6" w:rsidRPr="008922FA" w:rsidDel="00B64B2E" w:rsidRDefault="007B3FB4">
      <w:pPr>
        <w:spacing w:after="0" w:line="240" w:lineRule="auto"/>
        <w:rPr>
          <w:ins w:id="39357" w:author="User" w:date="2022-10-07T16:15:00Z"/>
          <w:del w:id="39358" w:author="Kem Sereyboth" w:date="2023-07-13T15:36:00Z"/>
          <w:lang w:val="ca-ES"/>
          <w:rPrChange w:id="39359" w:author="Sopheak Phorn" w:date="2023-08-03T08:39:00Z">
            <w:rPr>
              <w:ins w:id="39360" w:author="User" w:date="2022-10-07T16:15:00Z"/>
              <w:del w:id="39361" w:author="Kem Sereyboth" w:date="2023-07-13T15:36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9362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363" w:author="Un Seakamey" w:date="2022-11-04T12:47:00Z">
        <w:del w:id="39364" w:author="Kem Sereyboth" w:date="2023-07-13T15:36:00Z">
          <w:r w:rsidRPr="00975413" w:rsidDel="00B64B2E">
            <w:rPr>
              <w:cs/>
              <w:rPrChange w:id="39365" w:author="Kem Sereyboth" w:date="2023-07-26T15:1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១០.</w:delText>
          </w:r>
        </w:del>
      </w:ins>
      <w:ins w:id="39366" w:author="User" w:date="2022-10-07T16:15:00Z">
        <w:del w:id="39367" w:author="Kem Sereyboth" w:date="2023-07-13T15:36:00Z">
          <w:r w:rsidR="00556EC6" w:rsidRPr="00975413" w:rsidDel="00B64B2E">
            <w:rPr>
              <w:cs/>
              <w:rPrChange w:id="39368" w:author="Kem Sereyboth" w:date="2023-07-26T15:17:00Z">
                <w:rPr>
                  <w:rFonts w:ascii="Khmer MEF1" w:hAnsi="Khmer MEF1" w:cs="Khmer MEF1"/>
                  <w:spacing w:val="-8"/>
                  <w:sz w:val="24"/>
                  <w:szCs w:val="24"/>
                  <w:cs/>
                </w:rPr>
              </w:rPrChange>
            </w:rPr>
            <w:delText>អនុក្រឹត្យលេខ ៤៨០ អនក្រ.កត. ចុះថ្ងៃទី១២ ខែតុលា ឆ្នាំ២០២១ ស្ដីពីការតែងតាំងមន្រ្តីរាជការ</w:delText>
          </w:r>
        </w:del>
      </w:ins>
    </w:p>
    <w:p w14:paraId="04CC14A5" w14:textId="46F01AAB" w:rsidR="007B3FB4" w:rsidRPr="008922FA" w:rsidDel="00B64B2E" w:rsidRDefault="007B3FB4">
      <w:pPr>
        <w:spacing w:after="0" w:line="240" w:lineRule="auto"/>
        <w:rPr>
          <w:ins w:id="39369" w:author="Un Seakamey" w:date="2022-11-04T12:48:00Z"/>
          <w:del w:id="39370" w:author="Kem Sereyboth" w:date="2023-07-13T15:36:00Z"/>
          <w:lang w:val="ca-ES"/>
          <w:rPrChange w:id="39371" w:author="Sopheak Phorn" w:date="2023-08-03T08:39:00Z">
            <w:rPr>
              <w:ins w:id="39372" w:author="Un Seakamey" w:date="2022-11-04T12:48:00Z"/>
              <w:del w:id="39373" w:author="Kem Sereyboth" w:date="2023-07-13T15:36:00Z"/>
              <w:rFonts w:ascii="Khmer MEF1" w:hAnsi="Khmer MEF1" w:cs="Khmer MEF1"/>
              <w:spacing w:val="-12"/>
              <w:sz w:val="24"/>
              <w:szCs w:val="24"/>
            </w:rPr>
          </w:rPrChange>
        </w:rPr>
        <w:pPrChange w:id="3937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21CC2BD" w14:textId="1FE38DDC" w:rsidR="00556EC6" w:rsidRPr="008922FA" w:rsidDel="00B64B2E" w:rsidRDefault="007B3FB4">
      <w:pPr>
        <w:spacing w:after="0" w:line="240" w:lineRule="auto"/>
        <w:rPr>
          <w:ins w:id="39375" w:author="User" w:date="2022-10-07T16:15:00Z"/>
          <w:del w:id="39376" w:author="Kem Sereyboth" w:date="2023-07-13T15:36:00Z"/>
          <w:lang w:val="ca-ES"/>
          <w:rPrChange w:id="39377" w:author="Sopheak Phorn" w:date="2023-08-03T08:39:00Z">
            <w:rPr>
              <w:ins w:id="39378" w:author="User" w:date="2022-10-07T16:15:00Z"/>
              <w:del w:id="39379" w:author="Kem Sereyboth" w:date="2023-07-13T15:36:00Z"/>
              <w:rFonts w:ascii="Khmer MEF1" w:hAnsi="Khmer MEF1" w:cs="Khmer MEF1"/>
              <w:spacing w:val="-4"/>
              <w:sz w:val="24"/>
              <w:szCs w:val="24"/>
            </w:rPr>
          </w:rPrChange>
        </w:rPr>
        <w:pPrChange w:id="39380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381" w:author="Un Seakamey" w:date="2022-11-04T12:48:00Z">
        <w:del w:id="39382" w:author="Kem Sereyboth" w:date="2023-07-13T15:36:00Z">
          <w:r w:rsidRPr="00975413" w:rsidDel="00B64B2E">
            <w:rPr>
              <w:cs/>
              <w:rPrChange w:id="39383" w:author="Kem Sereyboth" w:date="2023-07-26T15:1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១១.</w:delText>
          </w:r>
        </w:del>
      </w:ins>
      <w:ins w:id="39384" w:author="User" w:date="2022-10-07T16:15:00Z">
        <w:del w:id="39385" w:author="Kem Sereyboth" w:date="2023-07-13T15:36:00Z">
          <w:r w:rsidR="00556EC6" w:rsidRPr="00975413" w:rsidDel="00B64B2E">
            <w:rPr>
              <w:cs/>
              <w:rPrChange w:id="39386" w:author="Kem Sereyboth" w:date="2023-07-26T15:17:00Z">
                <w:rPr>
                  <w:rFonts w:ascii="Khmer MEF1" w:hAnsi="Khmer MEF1" w:cs="Khmer MEF1"/>
                  <w:spacing w:val="-12"/>
                  <w:sz w:val="24"/>
                  <w:szCs w:val="24"/>
                  <w:cs/>
                </w:rPr>
              </w:rPrChange>
            </w:rPr>
            <w:delText>អនុក្រឹត្យលេខ ១២២៣ អនក្រ.តត ចុះថ្ងៃទី១៩ ខែកញ្ញា ឆ្នាំ២០១៩ ស្ដីពីការតែងតាំងមន្រ្តីរាជការ</w:delText>
          </w:r>
        </w:del>
      </w:ins>
    </w:p>
    <w:p w14:paraId="77AD181F" w14:textId="77C5EC30" w:rsidR="007B3FB4" w:rsidRPr="008922FA" w:rsidDel="00B64B2E" w:rsidRDefault="007B3FB4">
      <w:pPr>
        <w:spacing w:after="0" w:line="240" w:lineRule="auto"/>
        <w:rPr>
          <w:ins w:id="39387" w:author="Un Seakamey" w:date="2022-11-04T12:48:00Z"/>
          <w:del w:id="39388" w:author="Kem Sereyboth" w:date="2023-07-13T15:36:00Z"/>
          <w:lang w:val="ca-ES"/>
          <w:rPrChange w:id="39389" w:author="Sopheak Phorn" w:date="2023-08-03T08:39:00Z">
            <w:rPr>
              <w:ins w:id="39390" w:author="Un Seakamey" w:date="2022-11-04T12:48:00Z"/>
              <w:del w:id="39391" w:author="Kem Sereyboth" w:date="2023-07-13T15:36:00Z"/>
              <w:rFonts w:ascii="Khmer MEF1" w:hAnsi="Khmer MEF1" w:cs="Khmer MEF1"/>
              <w:spacing w:val="4"/>
              <w:sz w:val="24"/>
              <w:szCs w:val="24"/>
            </w:rPr>
          </w:rPrChange>
        </w:rPr>
        <w:pPrChange w:id="39392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3467AD3E" w14:textId="5D7300F5" w:rsidR="00556EC6" w:rsidRPr="008922FA" w:rsidDel="00B64B2E" w:rsidRDefault="007B3FB4">
      <w:pPr>
        <w:spacing w:after="0" w:line="240" w:lineRule="auto"/>
        <w:rPr>
          <w:ins w:id="39393" w:author="User" w:date="2022-10-07T16:15:00Z"/>
          <w:del w:id="39394" w:author="Kem Sereyboth" w:date="2023-07-13T15:36:00Z"/>
          <w:lang w:val="ca-ES"/>
          <w:rPrChange w:id="39395" w:author="Sopheak Phorn" w:date="2023-08-03T08:39:00Z">
            <w:rPr>
              <w:ins w:id="39396" w:author="User" w:date="2022-10-07T16:15:00Z"/>
              <w:del w:id="39397" w:author="Kem Sereyboth" w:date="2023-07-13T15:36:00Z"/>
            </w:rPr>
          </w:rPrChange>
        </w:rPr>
        <w:pPrChange w:id="39398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399" w:author="Un Seakamey" w:date="2022-11-04T12:48:00Z">
        <w:del w:id="39400" w:author="Kem Sereyboth" w:date="2023-07-13T15:36:00Z">
          <w:r w:rsidRPr="00975413" w:rsidDel="00B64B2E">
            <w:rPr>
              <w:cs/>
              <w:rPrChange w:id="39401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១២.</w:delText>
          </w:r>
        </w:del>
      </w:ins>
      <w:ins w:id="39402" w:author="User" w:date="2022-10-07T16:15:00Z">
        <w:del w:id="39403" w:author="Kem Sereyboth" w:date="2023-07-13T15:36:00Z">
          <w:r w:rsidR="00556EC6" w:rsidRPr="00975413" w:rsidDel="00B64B2E">
            <w:rPr>
              <w:cs/>
              <w:rPrChange w:id="39404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លិខិតលេខ ១៦៤</w:delText>
          </w:r>
          <w:r w:rsidR="00556EC6" w:rsidRPr="008922FA" w:rsidDel="00B64B2E">
            <w:rPr>
              <w:lang w:val="ca-ES"/>
              <w:rPrChange w:id="39405" w:author="Sopheak Phorn" w:date="2023-08-03T08:39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/</w:delText>
          </w:r>
          <w:r w:rsidR="00556EC6" w:rsidRPr="00975413" w:rsidDel="00B64B2E">
            <w:rPr>
              <w:cs/>
              <w:rPrChange w:id="39406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អ.ក.គ. ចុះថ្ងៃទី១៧ ខែឧសភា ឆ្នាំ២០២២ ស្ដីពីបច្ចុប្បន្នភាពក្របខណ្ឌ</w:delText>
          </w:r>
        </w:del>
      </w:ins>
      <w:ins w:id="39407" w:author="Un Seakamey" w:date="2022-11-04T13:27:00Z">
        <w:del w:id="39408" w:author="Kem Sereyboth" w:date="2023-07-13T15:36:00Z">
          <w:r w:rsidR="00DA6A7D" w:rsidRPr="008922FA" w:rsidDel="00B64B2E">
            <w:rPr>
              <w:lang w:val="ca-ES"/>
              <w:rPrChange w:id="39409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410" w:author="User" w:date="2022-10-07T16:15:00Z">
        <w:del w:id="39411" w:author="Kem Sereyboth" w:date="2023-07-13T15:36:00Z">
          <w:r w:rsidR="00556EC6" w:rsidRPr="00874E97" w:rsidDel="00B64B2E">
            <w:rPr>
              <w:cs/>
            </w:rPr>
            <w:delText>មន្រ្តីរាជការនិងរចនាសម្ព័ន្ធគ្រប់គ្រងរបស់អគ្គលេខាធិការដ្ឋានក្រុមប្រឹក្សាជាតិគាំពារសង្គម</w:delText>
          </w:r>
        </w:del>
      </w:ins>
    </w:p>
    <w:p w14:paraId="51701AA2" w14:textId="1FF896C4" w:rsidR="007B3FB4" w:rsidRPr="008922FA" w:rsidDel="00B64B2E" w:rsidRDefault="007B3FB4">
      <w:pPr>
        <w:spacing w:after="0" w:line="240" w:lineRule="auto"/>
        <w:rPr>
          <w:ins w:id="39412" w:author="Un Seakamey" w:date="2022-11-04T12:48:00Z"/>
          <w:del w:id="39413" w:author="Kem Sereyboth" w:date="2023-07-13T15:36:00Z"/>
          <w:lang w:val="ca-ES"/>
          <w:rPrChange w:id="39414" w:author="Sopheak Phorn" w:date="2023-08-03T08:39:00Z">
            <w:rPr>
              <w:ins w:id="39415" w:author="Un Seakamey" w:date="2022-11-04T12:48:00Z"/>
              <w:del w:id="39416" w:author="Kem Sereyboth" w:date="2023-07-13T15:36:00Z"/>
              <w:rFonts w:ascii="Khmer MEF1" w:hAnsi="Khmer MEF1" w:cs="Khmer MEF1"/>
              <w:spacing w:val="-6"/>
              <w:sz w:val="24"/>
              <w:szCs w:val="24"/>
            </w:rPr>
          </w:rPrChange>
        </w:rPr>
        <w:pPrChange w:id="39417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86E0289" w14:textId="1C67F98B" w:rsidR="00556EC6" w:rsidRPr="008922FA" w:rsidDel="00B64B2E" w:rsidRDefault="007B3FB4">
      <w:pPr>
        <w:spacing w:after="0" w:line="240" w:lineRule="auto"/>
        <w:rPr>
          <w:ins w:id="39418" w:author="User" w:date="2022-10-07T16:15:00Z"/>
          <w:del w:id="39419" w:author="Kem Sereyboth" w:date="2023-07-13T15:36:00Z"/>
          <w:lang w:val="ca-ES"/>
          <w:rPrChange w:id="39420" w:author="Sopheak Phorn" w:date="2023-08-03T08:39:00Z">
            <w:rPr>
              <w:ins w:id="39421" w:author="User" w:date="2022-10-07T16:15:00Z"/>
              <w:del w:id="39422" w:author="Kem Sereyboth" w:date="2023-07-13T15:36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423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424" w:author="Un Seakamey" w:date="2022-11-04T12:48:00Z">
        <w:del w:id="39425" w:author="Kem Sereyboth" w:date="2023-07-13T15:36:00Z">
          <w:r w:rsidRPr="00975413" w:rsidDel="00B64B2E">
            <w:rPr>
              <w:cs/>
              <w:rPrChange w:id="39426" w:author="Kem Sereyboth" w:date="2023-07-26T15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១៣.</w:delText>
          </w:r>
        </w:del>
      </w:ins>
      <w:ins w:id="39427" w:author="User" w:date="2022-10-07T16:15:00Z">
        <w:del w:id="39428" w:author="Kem Sereyboth" w:date="2023-07-13T15:36:00Z">
          <w:r w:rsidR="00556EC6" w:rsidRPr="00975413" w:rsidDel="00B64B2E">
            <w:rPr>
              <w:cs/>
              <w:rPrChange w:id="39429" w:author="Kem Sereyboth" w:date="2023-07-26T15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លិខិតលេខ ២៦៣</w:delText>
          </w:r>
          <w:r w:rsidR="00556EC6" w:rsidRPr="008922FA" w:rsidDel="00B64B2E">
            <w:rPr>
              <w:lang w:val="ca-ES"/>
              <w:rPrChange w:id="39430" w:author="Sopheak Phorn" w:date="2023-08-03T08:39:00Z">
                <w:rPr>
                  <w:rFonts w:ascii="Khmer MEF1" w:hAnsi="Khmer MEF1" w:cs="Khmer MEF1"/>
                  <w:spacing w:val="-6"/>
                  <w:sz w:val="24"/>
                  <w:szCs w:val="24"/>
                </w:rPr>
              </w:rPrChange>
            </w:rPr>
            <w:delText>/</w:delText>
          </w:r>
          <w:r w:rsidR="00556EC6" w:rsidRPr="00975413" w:rsidDel="00B64B2E">
            <w:rPr>
              <w:cs/>
              <w:rPrChange w:id="39431" w:author="Kem Sereyboth" w:date="2023-07-26T15:17:00Z">
                <w:rPr>
                  <w:rFonts w:ascii="Khmer MEF1" w:hAnsi="Khmer MEF1" w:cs="Khmer MEF1"/>
                  <w:spacing w:val="-6"/>
                  <w:sz w:val="24"/>
                  <w:szCs w:val="24"/>
                  <w:cs/>
                </w:rPr>
              </w:rPrChange>
            </w:rPr>
            <w:delText>អ.ក.គ. ចុះថ្ងៃទី១ ខែវិច្ឆិកា ឆ្នាំ២០២១ បង្គាប់ការស្ដីពីការបែងចែកភារកិ​ច្ច​របស់អគ្គលេខាធិការដ្ឋានរងនៃអគ្គលេខាធិការដ្ឋានក្រុមប្រឹក្សាជាតិគាំពារសង្គម។</w:delText>
          </w:r>
        </w:del>
      </w:ins>
    </w:p>
    <w:p w14:paraId="7F640188" w14:textId="0F5562CA" w:rsidR="00556EC6" w:rsidRPr="008922FA" w:rsidDel="001259BD" w:rsidRDefault="00556EC6">
      <w:pPr>
        <w:spacing w:after="0" w:line="240" w:lineRule="auto"/>
        <w:rPr>
          <w:ins w:id="39432" w:author="User" w:date="2022-10-07T16:15:00Z"/>
          <w:del w:id="39433" w:author="Kem Sereyboth" w:date="2023-07-13T16:00:00Z"/>
          <w:lang w:val="ca-ES"/>
          <w:rPrChange w:id="39434" w:author="Sopheak Phorn" w:date="2023-08-03T08:39:00Z">
            <w:rPr>
              <w:ins w:id="39435" w:author="User" w:date="2022-10-07T16:15:00Z"/>
              <w:del w:id="39436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9437" w:author="Sopheak Phorn" w:date="2023-08-03T16:18:00Z">
          <w:pPr>
            <w:spacing w:after="0" w:line="240" w:lineRule="auto"/>
            <w:ind w:firstLine="720"/>
            <w:jc w:val="both"/>
          </w:pPr>
        </w:pPrChange>
      </w:pPr>
      <w:ins w:id="39438" w:author="User" w:date="2022-10-07T16:15:00Z">
        <w:del w:id="39439" w:author="Kem Sereyboth" w:date="2023-07-13T16:00:00Z">
          <w:r w:rsidRPr="00975413" w:rsidDel="001259BD">
            <w:rPr>
              <w:cs/>
              <w:rPrChange w:id="39440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 xml:space="preserve">ប្រធានបទទី២៖ </w:delText>
          </w:r>
          <w:r w:rsidRPr="00975413" w:rsidDel="001259BD">
            <w:rPr>
              <w:cs/>
              <w:rPrChange w:id="39441" w:author="Kem Sereyboth" w:date="2023-07-26T15:17:00Z">
                <w:rPr>
                  <w:rFonts w:ascii="Khmer MEF1" w:hAnsi="Khmer MEF1" w:cs="Khmer MEF1"/>
                  <w:color w:val="000000" w:themeColor="text1"/>
                  <w:sz w:val="24"/>
                  <w:szCs w:val="24"/>
                  <w:cs/>
                </w:rPr>
              </w:rPrChange>
            </w:rPr>
            <w:delText>ប្រភពចំណូល</w:delText>
          </w:r>
        </w:del>
      </w:ins>
    </w:p>
    <w:p w14:paraId="3A9BAE5A" w14:textId="001DEB01" w:rsidR="00556EC6" w:rsidRPr="008922FA" w:rsidDel="001259BD" w:rsidRDefault="007B3FB4">
      <w:pPr>
        <w:spacing w:after="0" w:line="240" w:lineRule="auto"/>
        <w:rPr>
          <w:ins w:id="39442" w:author="User" w:date="2022-10-07T16:15:00Z"/>
          <w:del w:id="39443" w:author="Kem Sereyboth" w:date="2023-07-13T16:00:00Z"/>
          <w:lang w:val="ca-ES"/>
          <w:rPrChange w:id="39444" w:author="Sopheak Phorn" w:date="2023-08-03T08:39:00Z">
            <w:rPr>
              <w:ins w:id="39445" w:author="User" w:date="2022-10-07T16:15:00Z"/>
              <w:del w:id="39446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447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448" w:author="Un Seakamey" w:date="2022-11-04T12:48:00Z">
        <w:del w:id="39449" w:author="Kem Sereyboth" w:date="2023-07-13T16:00:00Z">
          <w:r w:rsidRPr="00975413" w:rsidDel="001259BD">
            <w:rPr>
              <w:cs/>
              <w:rPrChange w:id="3945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១៤.</w:delText>
          </w:r>
        </w:del>
      </w:ins>
      <w:ins w:id="39451" w:author="User" w:date="2022-10-07T16:15:00Z">
        <w:del w:id="39452" w:author="Kem Sereyboth" w:date="2023-07-13T16:00:00Z">
          <w:r w:rsidR="00556EC6" w:rsidRPr="00975413" w:rsidDel="001259BD">
            <w:rPr>
              <w:cs/>
              <w:rPrChange w:id="3945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លិខិតលេខ ៣៩ </w:delText>
          </w:r>
          <w:r w:rsidR="00556EC6" w:rsidRPr="008922FA" w:rsidDel="001259BD">
            <w:rPr>
              <w:lang w:val="ca-ES"/>
              <w:rPrChange w:id="39454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3945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ចុះថ្ងៃទី២០ ខែមិថុនា ឆ្នាំ២០២២ ឆ្លើយតបករណីសំណើសុំ​ផ្ដល់</w:delText>
          </w:r>
        </w:del>
      </w:ins>
      <w:ins w:id="39456" w:author="User" w:date="2022-11-14T06:21:00Z">
        <w:del w:id="39457" w:author="Kem Sereyboth" w:date="2023-07-13T16:00:00Z">
          <w:r w:rsidR="003B5DBA" w:rsidRPr="00975413" w:rsidDel="001259BD">
            <w:rPr>
              <w:cs/>
              <w:rPrChange w:id="3945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459" w:author="User" w:date="2022-10-07T16:15:00Z">
        <w:del w:id="39460" w:author="Kem Sereyboth" w:date="2023-07-13T16:00:00Z">
          <w:r w:rsidR="00556EC6" w:rsidRPr="00975413" w:rsidDel="001259BD">
            <w:rPr>
              <w:cs/>
              <w:rPrChange w:id="3946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កម្រ​ងសេវាសាធារណៈរបស់និយ័តករក្រោមឱវាទ </w:delText>
          </w:r>
          <w:r w:rsidR="00556EC6" w:rsidRPr="00975413" w:rsidDel="001259BD">
            <w:rPr>
              <w:cs/>
              <w:rPrChange w:id="39462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017C7490" w14:textId="1D5F94EA" w:rsidR="00556EC6" w:rsidRPr="008922FA" w:rsidDel="001259BD" w:rsidRDefault="007B3FB4">
      <w:pPr>
        <w:spacing w:after="0" w:line="240" w:lineRule="auto"/>
        <w:rPr>
          <w:ins w:id="39463" w:author="User" w:date="2022-10-07T16:15:00Z"/>
          <w:del w:id="39464" w:author="Kem Sereyboth" w:date="2023-07-13T16:00:00Z"/>
          <w:lang w:val="ca-ES"/>
          <w:rPrChange w:id="39465" w:author="Sopheak Phorn" w:date="2023-08-03T08:39:00Z">
            <w:rPr>
              <w:ins w:id="39466" w:author="User" w:date="2022-10-07T16:15:00Z"/>
              <w:del w:id="39467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468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469" w:author="Un Seakamey" w:date="2022-11-04T12:49:00Z">
        <w:del w:id="39470" w:author="Kem Sereyboth" w:date="2023-07-13T16:00:00Z">
          <w:r w:rsidRPr="00975413" w:rsidDel="001259BD">
            <w:rPr>
              <w:cs/>
              <w:rPrChange w:id="39471" w:author="Kem Sereyboth" w:date="2023-07-26T15:17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១៥.</w:delText>
          </w:r>
        </w:del>
      </w:ins>
      <w:ins w:id="39472" w:author="User" w:date="2022-10-07T16:15:00Z">
        <w:del w:id="39473" w:author="Kem Sereyboth" w:date="2023-07-13T16:00:00Z">
          <w:r w:rsidR="00556EC6" w:rsidRPr="00975413" w:rsidDel="001259BD">
            <w:rPr>
              <w:cs/>
              <w:rPrChange w:id="3947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4"/>
                  <w:sz w:val="24"/>
                  <w:szCs w:val="24"/>
                  <w:cs/>
                </w:rPr>
              </w:rPrChange>
            </w:rPr>
            <w:delText>សំណើសុំផ្ដល់ព័ត៌មានអំពីលេខគណនីធនាគាររបស់អគ្គលេខាធិការដ្ឋានអាជ្ញាធរសេវា</w:delText>
          </w:r>
          <w:r w:rsidR="00556EC6" w:rsidRPr="00975413" w:rsidDel="001259BD">
            <w:rPr>
              <w:cs/>
              <w:rPrChange w:id="3947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 xml:space="preserve">ហិរញ្ញវត្ថុ មិនមែនធនាគារសម្រាប់ទទួលភាគទាន ដែលនិយ័តករក្រោមឱវាទ </w:delText>
          </w:r>
          <w:r w:rsidR="00556EC6" w:rsidRPr="00975413" w:rsidDel="001259BD">
            <w:rPr>
              <w:cs/>
              <w:rPrChange w:id="39476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3947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 xml:space="preserve"> បង់ចូល</w:delText>
          </w:r>
        </w:del>
      </w:ins>
      <w:ins w:id="39478" w:author="Un Seakamey" w:date="2022-11-04T13:29:00Z">
        <w:del w:id="39479" w:author="Kem Sereyboth" w:date="2023-07-13T16:00:00Z">
          <w:r w:rsidR="00DA6A7D" w:rsidRPr="008922FA" w:rsidDel="001259BD">
            <w:rPr>
              <w:lang w:val="ca-ES"/>
              <w:rPrChange w:id="39480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481" w:author="User" w:date="2022-10-07T16:15:00Z">
        <w:del w:id="39482" w:author="Kem Sereyboth" w:date="2023-07-13T16:00:00Z">
          <w:r w:rsidR="00556EC6" w:rsidRPr="00975413" w:rsidDel="001259BD">
            <w:rPr>
              <w:cs/>
              <w:rPrChange w:id="3948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អគ្គលេខា​ធិការដ្ឋាន </w:delText>
          </w:r>
          <w:r w:rsidR="00556EC6" w:rsidRPr="00975413" w:rsidDel="001259BD">
            <w:rPr>
              <w:cs/>
              <w:rPrChange w:id="39484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9485" w:author="User" w:date="2022-11-03T23:02:00Z">
        <w:del w:id="39486" w:author="Kem Sereyboth" w:date="2023-07-13T16:00:00Z">
          <w:r w:rsidR="00164F53" w:rsidRPr="00975413" w:rsidDel="001259BD">
            <w:rPr>
              <w:cs/>
              <w:rPrChange w:id="39487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2392AC6E" w14:textId="5EB8ADBA" w:rsidR="00556EC6" w:rsidRPr="008922FA" w:rsidDel="001259BD" w:rsidRDefault="00556EC6">
      <w:pPr>
        <w:spacing w:after="0" w:line="240" w:lineRule="auto"/>
        <w:rPr>
          <w:ins w:id="39488" w:author="User" w:date="2022-10-07T16:15:00Z"/>
          <w:del w:id="39489" w:author="Kem Sereyboth" w:date="2023-07-13T16:00:00Z"/>
          <w:lang w:val="ca-ES"/>
          <w:rPrChange w:id="39490" w:author="Sopheak Phorn" w:date="2023-08-03T08:39:00Z">
            <w:rPr>
              <w:ins w:id="39491" w:author="User" w:date="2022-10-07T16:15:00Z"/>
              <w:del w:id="39492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9493" w:author="Sopheak Phorn" w:date="2023-08-03T16:18:00Z">
          <w:pPr>
            <w:spacing w:after="0" w:line="240" w:lineRule="auto"/>
            <w:ind w:firstLine="720"/>
            <w:jc w:val="both"/>
          </w:pPr>
        </w:pPrChange>
      </w:pPr>
      <w:ins w:id="39494" w:author="User" w:date="2022-10-07T16:15:00Z">
        <w:del w:id="39495" w:author="Kem Sereyboth" w:date="2023-07-13T16:00:00Z">
          <w:r w:rsidRPr="00975413" w:rsidDel="001259BD">
            <w:rPr>
              <w:cs/>
              <w:rPrChange w:id="39496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ប្រធានបទទី៣៖ ការបង់ភាគទាន ១០</w:delText>
          </w:r>
          <w:r w:rsidRPr="008922FA" w:rsidDel="001259BD">
            <w:rPr>
              <w:lang w:val="ca-ES"/>
              <w:rPrChange w:id="39497" w:author="Sopheak Phorn" w:date="2023-08-03T08:39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</w:rPr>
              </w:rPrChange>
            </w:rPr>
            <w:delText>%</w:delText>
          </w:r>
        </w:del>
      </w:ins>
    </w:p>
    <w:p w14:paraId="4CEDCCE4" w14:textId="33BEF34A" w:rsidR="00556EC6" w:rsidRPr="008922FA" w:rsidDel="001259BD" w:rsidRDefault="007B3FB4">
      <w:pPr>
        <w:spacing w:after="0" w:line="240" w:lineRule="auto"/>
        <w:rPr>
          <w:ins w:id="39498" w:author="User" w:date="2022-10-07T16:15:00Z"/>
          <w:del w:id="39499" w:author="Kem Sereyboth" w:date="2023-07-13T16:00:00Z"/>
          <w:lang w:val="ca-ES"/>
          <w:rPrChange w:id="39500" w:author="Sopheak Phorn" w:date="2023-08-03T08:39:00Z">
            <w:rPr>
              <w:ins w:id="39501" w:author="User" w:date="2022-10-07T16:15:00Z"/>
              <w:del w:id="39502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503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504" w:author="Un Seakamey" w:date="2022-11-04T12:49:00Z">
        <w:del w:id="39505" w:author="Kem Sereyboth" w:date="2023-07-13T16:00:00Z">
          <w:r w:rsidRPr="00975413" w:rsidDel="001259BD">
            <w:rPr>
              <w:cs/>
              <w:rPrChange w:id="3950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4"/>
                  <w:sz w:val="24"/>
                  <w:szCs w:val="24"/>
                  <w:cs/>
                </w:rPr>
              </w:rPrChange>
            </w:rPr>
            <w:delText>១៦.</w:delText>
          </w:r>
        </w:del>
      </w:ins>
      <w:ins w:id="39507" w:author="User" w:date="2022-10-07T16:15:00Z">
        <w:del w:id="39508" w:author="Kem Sereyboth" w:date="2023-07-13T16:00:00Z">
          <w:r w:rsidR="00556EC6" w:rsidRPr="00975413" w:rsidDel="001259BD">
            <w:rPr>
              <w:cs/>
              <w:rPrChange w:id="3950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ប្រកាសលេខ ០១៥ អ.ស.ហ.ប្រ.ក ចុះថ្ងៃទី២១ ខែឆ្នូ ឆ្នាំ២០២១ ស្ដីពីការកំណត់ប្រភពធន​ធាន និងការប្រើប្រាស់គ្រប់គ្រងធនធានហិរញ្ញវត្ថុរបស់អគ្គលេ​ខាធិការដ្ឋានអាជ្ញាធរសេវា</w:delText>
          </w:r>
        </w:del>
      </w:ins>
      <w:ins w:id="39510" w:author="Un Seakamey" w:date="2022-11-04T13:29:00Z">
        <w:del w:id="39511" w:author="Kem Sereyboth" w:date="2023-07-13T16:00:00Z">
          <w:r w:rsidR="00DA6A7D" w:rsidRPr="008922FA" w:rsidDel="001259BD">
            <w:rPr>
              <w:lang w:val="ca-ES"/>
              <w:rPrChange w:id="39512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513" w:author="User" w:date="2022-10-07T16:15:00Z">
        <w:del w:id="39514" w:author="Kem Sereyboth" w:date="2023-07-13T16:00:00Z">
          <w:r w:rsidR="00556EC6" w:rsidRPr="00975413" w:rsidDel="001259BD">
            <w:rPr>
              <w:cs/>
              <w:rPrChange w:id="3951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ហិរញ្ញវត្ថុមិនមែនធនាគារ</w:delText>
          </w:r>
        </w:del>
      </w:ins>
    </w:p>
    <w:p w14:paraId="451AFC00" w14:textId="3F882FEE" w:rsidR="007B3FB4" w:rsidRPr="008922FA" w:rsidDel="001259BD" w:rsidRDefault="007B3FB4">
      <w:pPr>
        <w:spacing w:after="0" w:line="240" w:lineRule="auto"/>
        <w:rPr>
          <w:ins w:id="39516" w:author="Un Seakamey" w:date="2022-11-04T12:49:00Z"/>
          <w:del w:id="39517" w:author="Kem Sereyboth" w:date="2023-07-13T16:00:00Z"/>
          <w:lang w:val="ca-ES"/>
          <w:rPrChange w:id="39518" w:author="Sopheak Phorn" w:date="2023-08-03T08:39:00Z">
            <w:rPr>
              <w:ins w:id="39519" w:author="Un Seakamey" w:date="2022-11-04T12:49:00Z"/>
              <w:del w:id="39520" w:author="Kem Sereyboth" w:date="2023-07-13T16:00:00Z"/>
              <w:rFonts w:ascii="Khmer MEF1" w:hAnsi="Khmer MEF1" w:cs="Khmer MEF1"/>
              <w:color w:val="171717" w:themeColor="background2" w:themeShade="1A"/>
              <w:spacing w:val="-6"/>
              <w:sz w:val="24"/>
              <w:szCs w:val="24"/>
            </w:rPr>
          </w:rPrChange>
        </w:rPr>
        <w:pPrChange w:id="39521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9DA2F9D" w14:textId="01710319" w:rsidR="00556EC6" w:rsidRPr="008922FA" w:rsidDel="001259BD" w:rsidRDefault="007B3FB4">
      <w:pPr>
        <w:spacing w:after="0" w:line="240" w:lineRule="auto"/>
        <w:rPr>
          <w:ins w:id="39522" w:author="User" w:date="2022-10-07T16:15:00Z"/>
          <w:del w:id="39523" w:author="Kem Sereyboth" w:date="2023-07-13T16:00:00Z"/>
          <w:lang w:val="ca-ES"/>
          <w:rPrChange w:id="39524" w:author="Sopheak Phorn" w:date="2023-08-03T08:39:00Z">
            <w:rPr>
              <w:ins w:id="39525" w:author="User" w:date="2022-10-07T16:15:00Z"/>
              <w:del w:id="39526" w:author="Kem Sereyboth" w:date="2023-07-13T16:00:00Z"/>
              <w:rFonts w:ascii="Khmer MEF1" w:hAnsi="Khmer MEF1" w:cs="Khmer MEF1"/>
              <w:b/>
              <w:bCs/>
              <w:color w:val="171717" w:themeColor="background2" w:themeShade="1A"/>
              <w:sz w:val="24"/>
              <w:szCs w:val="24"/>
            </w:rPr>
          </w:rPrChange>
        </w:rPr>
        <w:pPrChange w:id="39527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528" w:author="Un Seakamey" w:date="2022-11-04T12:49:00Z">
        <w:del w:id="39529" w:author="Kem Sereyboth" w:date="2023-07-13T16:00:00Z">
          <w:r w:rsidRPr="00975413" w:rsidDel="001259BD">
            <w:rPr>
              <w:cs/>
              <w:rPrChange w:id="3953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១៧.</w:delText>
          </w:r>
        </w:del>
      </w:ins>
      <w:ins w:id="39531" w:author="User" w:date="2022-10-07T16:15:00Z">
        <w:del w:id="39532" w:author="Kem Sereyboth" w:date="2023-07-13T16:00:00Z">
          <w:r w:rsidR="00556EC6" w:rsidRPr="00975413" w:rsidDel="001259BD">
            <w:rPr>
              <w:cs/>
              <w:rPrChange w:id="3953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លិខិតលេខ ០២</w:delText>
          </w:r>
        </w:del>
      </w:ins>
      <w:ins w:id="39534" w:author="Un Seakamey" w:date="2022-11-04T09:39:00Z">
        <w:del w:id="39535" w:author="Kem Sereyboth" w:date="2023-07-13T16:00:00Z">
          <w:r w:rsidR="005044C9" w:rsidRPr="00975413" w:rsidDel="001259BD">
            <w:rPr>
              <w:cs/>
              <w:rPrChange w:id="3953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៦</w:delText>
          </w:r>
        </w:del>
      </w:ins>
      <w:ins w:id="39537" w:author="User" w:date="2022-10-07T16:15:00Z">
        <w:del w:id="39538" w:author="Kem Sereyboth" w:date="2023-07-13T16:00:00Z">
          <w:r w:rsidR="00556EC6" w:rsidRPr="00975413" w:rsidDel="001259BD">
            <w:rPr>
              <w:cs/>
              <w:rPrChange w:id="3953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២ អ.ស.ហ.អល ចុះថ្ងៃទី២​ ខែកុម្ភៈ ឆ្នាំ២០២២ ស្ដីពីសំណើសុំពិនិត្យល​ទ្ធ​ភាព</w:delText>
          </w:r>
        </w:del>
      </w:ins>
      <w:ins w:id="39540" w:author="Un Seakamey" w:date="2022-11-04T13:29:00Z">
        <w:del w:id="39541" w:author="Kem Sereyboth" w:date="2023-07-13T16:00:00Z">
          <w:r w:rsidR="00C22E9B" w:rsidRPr="008922FA" w:rsidDel="001259BD">
            <w:rPr>
              <w:lang w:val="ca-ES"/>
              <w:rPrChange w:id="39542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543" w:author="User" w:date="2022-10-07T16:15:00Z">
        <w:del w:id="39544" w:author="Kem Sereyboth" w:date="2023-07-13T16:00:00Z">
          <w:r w:rsidR="00556EC6" w:rsidRPr="00975413" w:rsidDel="001259BD">
            <w:rPr>
              <w:cs/>
              <w:rPrChange w:id="3954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បង់ភាគទានរបស់និយ័តករក្រោមឱវាទ </w:delText>
          </w:r>
          <w:r w:rsidR="00556EC6" w:rsidRPr="00975413" w:rsidDel="001259BD">
            <w:rPr>
              <w:cs/>
              <w:rPrChange w:id="39546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3954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 xml:space="preserve"> ជាប្រចាំខែមកអគ្គលេខាធិការដ្ឋាន </w:delText>
          </w:r>
          <w:r w:rsidR="00556EC6" w:rsidRPr="00975413" w:rsidDel="001259BD">
            <w:rPr>
              <w:cs/>
              <w:rPrChange w:id="39548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22D0434C" w14:textId="679082AA" w:rsidR="007B3FB4" w:rsidRPr="008922FA" w:rsidDel="001259BD" w:rsidRDefault="007B3FB4">
      <w:pPr>
        <w:spacing w:after="0" w:line="240" w:lineRule="auto"/>
        <w:rPr>
          <w:ins w:id="39549" w:author="Un Seakamey" w:date="2022-11-04T12:49:00Z"/>
          <w:del w:id="39550" w:author="Kem Sereyboth" w:date="2023-07-13T16:00:00Z"/>
          <w:lang w:val="ca-ES"/>
          <w:rPrChange w:id="39551" w:author="Sopheak Phorn" w:date="2023-08-03T08:39:00Z">
            <w:rPr>
              <w:ins w:id="39552" w:author="Un Seakamey" w:date="2022-11-04T12:49:00Z"/>
              <w:del w:id="3955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55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22618808" w14:textId="75BD3196" w:rsidR="00556EC6" w:rsidRPr="008922FA" w:rsidDel="001259BD" w:rsidRDefault="007B3FB4">
      <w:pPr>
        <w:spacing w:after="0" w:line="240" w:lineRule="auto"/>
        <w:rPr>
          <w:ins w:id="39555" w:author="User" w:date="2022-10-07T16:15:00Z"/>
          <w:del w:id="39556" w:author="Kem Sereyboth" w:date="2023-07-13T16:00:00Z"/>
          <w:lang w:val="ca-ES"/>
          <w:rPrChange w:id="39557" w:author="Sopheak Phorn" w:date="2023-08-03T08:39:00Z">
            <w:rPr>
              <w:ins w:id="39558" w:author="User" w:date="2022-10-07T16:15:00Z"/>
              <w:del w:id="3955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560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0" w:hanging="360"/>
            <w:jc w:val="both"/>
          </w:pPr>
        </w:pPrChange>
      </w:pPr>
      <w:ins w:id="39561" w:author="Un Seakamey" w:date="2022-11-04T12:49:00Z">
        <w:del w:id="39562" w:author="Kem Sereyboth" w:date="2023-07-13T16:00:00Z">
          <w:r w:rsidRPr="00975413" w:rsidDel="001259BD">
            <w:rPr>
              <w:cs/>
              <w:rPrChange w:id="3956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១៨.</w:delText>
          </w:r>
        </w:del>
      </w:ins>
      <w:ins w:id="39564" w:author="User" w:date="2022-10-07T16:15:00Z">
        <w:del w:id="39565" w:author="Kem Sereyboth" w:date="2023-07-13T16:00:00Z">
          <w:r w:rsidR="00556EC6" w:rsidRPr="00975413" w:rsidDel="001259BD">
            <w:rPr>
              <w:cs/>
              <w:rPrChange w:id="3956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 ៣៩</w:delText>
          </w:r>
          <w:r w:rsidR="00556EC6" w:rsidRPr="008922FA" w:rsidDel="001259BD">
            <w:rPr>
              <w:lang w:val="ca-ES"/>
              <w:rPrChange w:id="39567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3956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ន.ស.ស. ចុះថ្ងៃទី២០ ខែមិថុនា ឆ្នាំ២០២២ ឆ្លើយតបករណីសំណើសុំផ្ដល់</w:delText>
          </w:r>
        </w:del>
      </w:ins>
      <w:ins w:id="39569" w:author="User" w:date="2022-11-14T06:20:00Z">
        <w:del w:id="39570" w:author="Kem Sereyboth" w:date="2023-07-13T16:00:00Z">
          <w:r w:rsidR="002E584B" w:rsidRPr="00975413" w:rsidDel="001259BD">
            <w:rPr>
              <w:cs/>
              <w:rPrChange w:id="3957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572" w:author="User" w:date="2022-10-07T16:15:00Z">
        <w:del w:id="39573" w:author="Kem Sereyboth" w:date="2023-07-13T16:00:00Z">
          <w:r w:rsidR="00556EC6" w:rsidRPr="00975413" w:rsidDel="001259BD">
            <w:rPr>
              <w:cs/>
              <w:rPrChange w:id="3957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កម្រងសេវាសាធារណៈរបស់និយ័តករក្រោមឱវាទ </w:delText>
          </w:r>
          <w:r w:rsidR="00556EC6" w:rsidRPr="00975413" w:rsidDel="001259BD">
            <w:rPr>
              <w:cs/>
              <w:rPrChange w:id="39575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48F15713" w14:textId="762444FE" w:rsidR="007B3FB4" w:rsidRPr="008922FA" w:rsidDel="001259BD" w:rsidRDefault="007B3FB4">
      <w:pPr>
        <w:spacing w:after="0" w:line="240" w:lineRule="auto"/>
        <w:rPr>
          <w:ins w:id="39576" w:author="Un Seakamey" w:date="2022-11-04T12:49:00Z"/>
          <w:del w:id="39577" w:author="Kem Sereyboth" w:date="2023-07-13T16:00:00Z"/>
          <w:lang w:val="ca-ES"/>
          <w:rPrChange w:id="39578" w:author="Sopheak Phorn" w:date="2023-08-03T08:39:00Z">
            <w:rPr>
              <w:ins w:id="39579" w:author="Un Seakamey" w:date="2022-11-04T12:49:00Z"/>
              <w:del w:id="39580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39581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2AC6743" w14:textId="1CFDF7EE" w:rsidR="00556EC6" w:rsidRPr="008922FA" w:rsidDel="001259BD" w:rsidRDefault="007B3FB4">
      <w:pPr>
        <w:spacing w:after="0" w:line="240" w:lineRule="auto"/>
        <w:rPr>
          <w:ins w:id="39582" w:author="User" w:date="2022-10-07T16:15:00Z"/>
          <w:del w:id="39583" w:author="Kem Sereyboth" w:date="2023-07-13T16:00:00Z"/>
          <w:lang w:val="ca-ES"/>
          <w:rPrChange w:id="39584" w:author="Sopheak Phorn" w:date="2023-08-03T08:39:00Z">
            <w:rPr>
              <w:ins w:id="39585" w:author="User" w:date="2022-10-07T16:15:00Z"/>
              <w:del w:id="39586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587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  <w:ins w:id="39588" w:author="Un Seakamey" w:date="2022-11-04T12:49:00Z">
        <w:del w:id="39589" w:author="Kem Sereyboth" w:date="2023-07-13T16:00:00Z">
          <w:r w:rsidRPr="00975413" w:rsidDel="001259BD">
            <w:rPr>
              <w:cs/>
              <w:rPrChange w:id="3959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១</w:delText>
          </w:r>
        </w:del>
      </w:ins>
      <w:ins w:id="39591" w:author="Un Seakamey" w:date="2022-11-04T12:50:00Z">
        <w:del w:id="39592" w:author="Kem Sereyboth" w:date="2023-07-13T16:00:00Z">
          <w:r w:rsidRPr="00975413" w:rsidDel="001259BD">
            <w:rPr>
              <w:cs/>
              <w:rPrChange w:id="3959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៩.</w:delText>
          </w:r>
        </w:del>
      </w:ins>
      <w:ins w:id="39594" w:author="User" w:date="2022-10-07T16:15:00Z">
        <w:del w:id="39595" w:author="Kem Sereyboth" w:date="2023-07-13T16:00:00Z">
          <w:r w:rsidR="00556EC6" w:rsidRPr="00975413" w:rsidDel="001259BD">
            <w:rPr>
              <w:cs/>
              <w:rPrChange w:id="3959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លិខិតលេខ ១៣០ អ.ស.ហ.អ.ល ចុះថ្ងៃទី២២ ខែធ្នូ ឆ្នាំ២០២១ សុំផ្ដល់ព័ត៌មានអំពីលេខគណនីធនាគាររបស់អគ្គលេខាធិការដ្ឋានអាជ្ញាធរសេវាហ</w:delText>
          </w:r>
        </w:del>
      </w:ins>
      <w:ins w:id="39597" w:author="User" w:date="2022-11-14T06:19:00Z">
        <w:del w:id="39598" w:author="Kem Sereyboth" w:date="2023-07-13T16:00:00Z">
          <w:r w:rsidR="009B55CC" w:rsidRPr="00975413" w:rsidDel="001259BD">
            <w:rPr>
              <w:cs/>
              <w:rPrChange w:id="3959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ិ</w:delText>
          </w:r>
        </w:del>
      </w:ins>
      <w:ins w:id="39600" w:author="User" w:date="2022-10-07T16:15:00Z">
        <w:del w:id="39601" w:author="Kem Sereyboth" w:date="2023-07-13T16:00:00Z">
          <w:r w:rsidR="00556EC6" w:rsidRPr="00975413" w:rsidDel="001259BD">
            <w:rPr>
              <w:cs/>
              <w:rPrChange w:id="3960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9"/>
                  <w:sz w:val="24"/>
                  <w:szCs w:val="24"/>
                  <w:cs/>
                </w:rPr>
              </w:rPrChange>
            </w:rPr>
            <w:delText>រញ្ញវត្ថុមិនមែនធនាគារសម្រាប់</w:delText>
          </w:r>
        </w:del>
      </w:ins>
      <w:ins w:id="39603" w:author="Un Seakamey" w:date="2022-11-04T13:31:00Z">
        <w:del w:id="39604" w:author="Kem Sereyboth" w:date="2023-07-13T16:00:00Z">
          <w:r w:rsidR="00A753FB" w:rsidRPr="008922FA" w:rsidDel="001259BD">
            <w:rPr>
              <w:lang w:val="ca-ES"/>
              <w:rPrChange w:id="39605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606" w:author="User" w:date="2022-10-07T16:15:00Z">
        <w:del w:id="39607" w:author="Kem Sereyboth" w:date="2023-07-13T16:00:00Z">
          <w:r w:rsidR="00556EC6" w:rsidRPr="00975413" w:rsidDel="001259BD">
            <w:rPr>
              <w:cs/>
              <w:rPrChange w:id="3960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ទទួលភាគទាន ដែលនិយ័តករក្រោមឱវាទ </w:delText>
          </w:r>
          <w:r w:rsidR="00556EC6" w:rsidRPr="00975413" w:rsidDel="001259BD">
            <w:rPr>
              <w:cs/>
              <w:rPrChange w:id="39609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3961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បង់ចូលអគ្គលេខាធិការដ្ឋាន </w:delText>
          </w:r>
          <w:r w:rsidR="00556EC6" w:rsidRPr="00975413" w:rsidDel="001259BD">
            <w:rPr>
              <w:cs/>
              <w:rPrChange w:id="39611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</w:p>
    <w:p w14:paraId="5B868917" w14:textId="561D1989" w:rsidR="007B3FB4" w:rsidRPr="008922FA" w:rsidDel="001259BD" w:rsidRDefault="007B3FB4">
      <w:pPr>
        <w:spacing w:after="0" w:line="240" w:lineRule="auto"/>
        <w:rPr>
          <w:ins w:id="39612" w:author="Un Seakamey" w:date="2022-11-04T12:50:00Z"/>
          <w:del w:id="39613" w:author="Kem Sereyboth" w:date="2023-07-13T16:00:00Z"/>
          <w:lang w:val="ca-ES"/>
          <w:rPrChange w:id="39614" w:author="Sopheak Phorn" w:date="2023-08-03T08:39:00Z">
            <w:rPr>
              <w:ins w:id="39615" w:author="Un Seakamey" w:date="2022-11-04T12:50:00Z"/>
              <w:del w:id="39616" w:author="Kem Sereyboth" w:date="2023-07-13T16:00:00Z"/>
              <w:rFonts w:ascii="Khmer MEF1" w:hAnsi="Khmer MEF1" w:cs="Khmer MEF1"/>
              <w:color w:val="171717" w:themeColor="background2" w:themeShade="1A"/>
              <w:spacing w:val="14"/>
              <w:sz w:val="24"/>
              <w:szCs w:val="24"/>
            </w:rPr>
          </w:rPrChange>
        </w:rPr>
        <w:pPrChange w:id="39617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B022C55" w14:textId="29331E62" w:rsidR="00556EC6" w:rsidRPr="008922FA" w:rsidDel="001259BD" w:rsidRDefault="007B3FB4">
      <w:pPr>
        <w:spacing w:after="0" w:line="240" w:lineRule="auto"/>
        <w:rPr>
          <w:ins w:id="39618" w:author="User" w:date="2022-10-07T16:15:00Z"/>
          <w:del w:id="39619" w:author="Kem Sereyboth" w:date="2023-07-13T16:00:00Z"/>
          <w:lang w:val="ca-ES"/>
          <w:rPrChange w:id="39620" w:author="Sopheak Phorn" w:date="2023-08-03T08:39:00Z">
            <w:rPr>
              <w:ins w:id="39621" w:author="User" w:date="2022-10-07T16:15:00Z"/>
              <w:del w:id="39622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623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39624" w:author="Un Seakamey" w:date="2022-11-04T12:50:00Z">
        <w:del w:id="39625" w:author="Kem Sereyboth" w:date="2023-07-13T16:00:00Z">
          <w:r w:rsidRPr="00975413" w:rsidDel="001259BD">
            <w:rPr>
              <w:cs/>
              <w:rPrChange w:id="3962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4"/>
                  <w:sz w:val="24"/>
                  <w:szCs w:val="24"/>
                  <w:cs/>
                </w:rPr>
              </w:rPrChange>
            </w:rPr>
            <w:delText>២០.</w:delText>
          </w:r>
        </w:del>
      </w:ins>
      <w:ins w:id="39627" w:author="User" w:date="2022-10-07T16:15:00Z">
        <w:del w:id="39628" w:author="Kem Sereyboth" w:date="2023-07-13T16:00:00Z">
          <w:r w:rsidR="00556EC6" w:rsidRPr="00975413" w:rsidDel="001259BD">
            <w:rPr>
              <w:cs/>
              <w:rPrChange w:id="3962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4"/>
                  <w:sz w:val="24"/>
                  <w:szCs w:val="24"/>
                  <w:cs/>
                </w:rPr>
              </w:rPrChange>
            </w:rPr>
            <w:delText>សំណើសុំផ្ដល់ព័តមានអំពីលេខគណនីធនាគាររបស់អគ្គលេខាធិការដ្ឋានអាជ្ញាធរសេវា</w:delText>
          </w:r>
          <w:r w:rsidR="00556EC6" w:rsidRPr="00975413" w:rsidDel="001259BD">
            <w:rPr>
              <w:cs/>
              <w:rPrChange w:id="3963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ហិ</w:delText>
          </w:r>
        </w:del>
      </w:ins>
      <w:ins w:id="39631" w:author="User" w:date="2022-11-14T06:19:00Z">
        <w:del w:id="39632" w:author="Kem Sereyboth" w:date="2023-07-13T16:00:00Z">
          <w:r w:rsidR="00BF6F9C" w:rsidRPr="00975413" w:rsidDel="001259BD">
            <w:rPr>
              <w:cs/>
              <w:rPrChange w:id="3963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រ</w:delText>
          </w:r>
        </w:del>
      </w:ins>
      <w:ins w:id="39634" w:author="User" w:date="2022-10-07T16:15:00Z">
        <w:del w:id="39635" w:author="Kem Sereyboth" w:date="2023-07-13T16:00:00Z">
          <w:r w:rsidR="00556EC6" w:rsidRPr="00975413" w:rsidDel="001259BD">
            <w:rPr>
              <w:cs/>
              <w:rPrChange w:id="3963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ញ្ញវត្ថុមិនមែនធនាគារសម្រាប់ទទួលភាគទានដែលនិយ័តករក្រោមឱវាទ </w:delText>
          </w:r>
          <w:r w:rsidR="00556EC6" w:rsidRPr="00975413" w:rsidDel="001259BD">
            <w:rPr>
              <w:cs/>
              <w:rPrChange w:id="39637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អ.ស.ហ.</w:delText>
          </w:r>
          <w:r w:rsidR="00556EC6" w:rsidRPr="00975413" w:rsidDel="001259BD">
            <w:rPr>
              <w:cs/>
              <w:rPrChange w:id="3963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 បង់</w:delText>
          </w:r>
        </w:del>
      </w:ins>
      <w:ins w:id="39639" w:author="User" w:date="2022-11-14T06:19:00Z">
        <w:del w:id="39640" w:author="Kem Sereyboth" w:date="2023-07-13T16:00:00Z">
          <w:r w:rsidR="00A65489" w:rsidRPr="00975413" w:rsidDel="001259BD">
            <w:rPr>
              <w:cs/>
              <w:rPrChange w:id="3964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642" w:author="User" w:date="2022-10-07T16:15:00Z">
        <w:del w:id="39643" w:author="Kem Sereyboth" w:date="2023-07-13T16:00:00Z">
          <w:r w:rsidR="00556EC6" w:rsidRPr="00975413" w:rsidDel="001259BD">
            <w:rPr>
              <w:cs/>
              <w:rPrChange w:id="3964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 xml:space="preserve">ចូ​ល​អគ្គលេខាធិការដ្ឋាន </w:delText>
          </w:r>
          <w:r w:rsidR="00556EC6" w:rsidRPr="00975413" w:rsidDel="001259BD">
            <w:rPr>
              <w:cs/>
              <w:rPrChange w:id="39645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អ.ស.ហ.</w:delText>
          </w:r>
        </w:del>
      </w:ins>
      <w:ins w:id="39646" w:author="User" w:date="2022-11-03T23:02:00Z">
        <w:del w:id="39647" w:author="Kem Sereyboth" w:date="2023-07-13T16:00:00Z">
          <w:r w:rsidR="00164F53" w:rsidRPr="00975413" w:rsidDel="001259BD">
            <w:rPr>
              <w:cs/>
              <w:rPrChange w:id="39648" w:author="Kem Sereyboth" w:date="2023-07-26T15:17:00Z">
                <w:rPr>
                  <w:rFonts w:ascii="Khmer MEF1" w:hAnsi="Khmer MEF1" w:cs="Khmer MEF1"/>
                  <w:b/>
                  <w:bCs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1D6BC586" w14:textId="2B460B22" w:rsidR="00556EC6" w:rsidRPr="008922FA" w:rsidDel="001259BD" w:rsidRDefault="00556EC6">
      <w:pPr>
        <w:spacing w:after="0" w:line="240" w:lineRule="auto"/>
        <w:rPr>
          <w:ins w:id="39649" w:author="User" w:date="2022-10-07T16:15:00Z"/>
          <w:del w:id="39650" w:author="Kem Sereyboth" w:date="2023-07-13T16:00:00Z"/>
          <w:lang w:val="ca-ES"/>
          <w:rPrChange w:id="39651" w:author="Sopheak Phorn" w:date="2023-08-03T08:39:00Z">
            <w:rPr>
              <w:ins w:id="39652" w:author="User" w:date="2022-10-07T16:15:00Z"/>
              <w:del w:id="39653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9654" w:author="Sopheak Phorn" w:date="2023-08-03T16:18:00Z">
          <w:pPr>
            <w:spacing w:after="0" w:line="233" w:lineRule="auto"/>
            <w:ind w:firstLine="720"/>
            <w:jc w:val="both"/>
          </w:pPr>
        </w:pPrChange>
      </w:pPr>
      <w:ins w:id="39655" w:author="User" w:date="2022-10-07T16:15:00Z">
        <w:del w:id="39656" w:author="Kem Sereyboth" w:date="2023-07-13T16:00:00Z">
          <w:r w:rsidRPr="00975413" w:rsidDel="001259BD">
            <w:rPr>
              <w:cs/>
              <w:rPrChange w:id="39657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ប្រធានបទទី៤៖ ប្រព័ន្ធលើកទឹកចិត្តមន្រ្តី</w:delText>
          </w:r>
        </w:del>
      </w:ins>
    </w:p>
    <w:p w14:paraId="4A8556E8" w14:textId="6FB8E016" w:rsidR="00556EC6" w:rsidRPr="008922FA" w:rsidDel="001259BD" w:rsidRDefault="007B3FB4">
      <w:pPr>
        <w:spacing w:after="0" w:line="240" w:lineRule="auto"/>
        <w:rPr>
          <w:ins w:id="39658" w:author="User" w:date="2022-10-07T16:15:00Z"/>
          <w:del w:id="39659" w:author="Kem Sereyboth" w:date="2023-07-13T16:00:00Z"/>
          <w:lang w:val="ca-ES"/>
          <w:rPrChange w:id="39660" w:author="Sopheak Phorn" w:date="2023-08-03T08:39:00Z">
            <w:rPr>
              <w:ins w:id="39661" w:author="User" w:date="2022-10-07T16:15:00Z"/>
              <w:del w:id="39662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663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39664" w:author="Un Seakamey" w:date="2022-11-04T12:50:00Z">
        <w:del w:id="39665" w:author="Kem Sereyboth" w:date="2023-07-13T16:00:00Z">
          <w:r w:rsidRPr="00975413" w:rsidDel="001259BD">
            <w:rPr>
              <w:cs/>
              <w:rPrChange w:id="3966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២១</w:delText>
          </w:r>
        </w:del>
      </w:ins>
      <w:ins w:id="39667" w:author="Un Seakamey" w:date="2022-11-04T13:32:00Z">
        <w:del w:id="39668" w:author="Kem Sereyboth" w:date="2023-07-13T16:00:00Z">
          <w:r w:rsidR="00C310DE" w:rsidRPr="00975413" w:rsidDel="001259BD">
            <w:rPr>
              <w:cs/>
              <w:rPrChange w:id="3966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39670" w:author="User" w:date="2022-10-07T16:15:00Z">
        <w:del w:id="39671" w:author="Kem Sereyboth" w:date="2023-07-13T16:00:00Z">
          <w:r w:rsidR="00556EC6" w:rsidRPr="00975413" w:rsidDel="001259BD">
            <w:rPr>
              <w:cs/>
              <w:rPrChange w:id="3967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ប្រកាសលេខ ០០៨ អ.ស.ហ.ប្រក ចុះថ្ងៃទី១០ ខែកុម្ភៈ ឆ្នាំ២០២២ ស្ដីពីការកំណត់ប្រាក់</w:delText>
          </w:r>
        </w:del>
      </w:ins>
      <w:ins w:id="39673" w:author="Un Seakamey" w:date="2022-11-04T13:32:00Z">
        <w:del w:id="39674" w:author="Kem Sereyboth" w:date="2023-07-13T16:00:00Z">
          <w:r w:rsidR="00C310DE" w:rsidRPr="008922FA" w:rsidDel="001259BD">
            <w:rPr>
              <w:lang w:val="ca-ES"/>
              <w:rPrChange w:id="39675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39676" w:author="User" w:date="2022-10-07T16:15:00Z">
        <w:del w:id="39677" w:author="Kem Sereyboth" w:date="2023-07-13T16:00:00Z">
          <w:r w:rsidR="00556EC6" w:rsidRPr="00975413" w:rsidDel="001259BD">
            <w:rPr>
              <w:cs/>
              <w:rPrChange w:id="3967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ឧប​ត្ថ​ម្ភជីវភាពសម្រាប់ថ្នាក់ដឹកនាំ មន្ត្រី និងបុគ្គលិករបស់អាជ្ញាធរសេវាហិរញ្ញវត្ថុមិនមែនធនាគារ</w:delText>
          </w:r>
        </w:del>
      </w:ins>
    </w:p>
    <w:p w14:paraId="39795CF2" w14:textId="2279908C" w:rsidR="007B3FB4" w:rsidRPr="008922FA" w:rsidDel="001259BD" w:rsidRDefault="007B3FB4">
      <w:pPr>
        <w:spacing w:after="0" w:line="240" w:lineRule="auto"/>
        <w:rPr>
          <w:ins w:id="39679" w:author="Un Seakamey" w:date="2022-11-04T12:50:00Z"/>
          <w:del w:id="39680" w:author="Kem Sereyboth" w:date="2023-07-13T16:00:00Z"/>
          <w:lang w:val="ca-ES"/>
          <w:rPrChange w:id="39681" w:author="Sopheak Phorn" w:date="2023-08-03T08:39:00Z">
            <w:rPr>
              <w:ins w:id="39682" w:author="Un Seakamey" w:date="2022-11-04T12:50:00Z"/>
              <w:del w:id="39683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3968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863E914" w14:textId="2CE6D69E" w:rsidR="00556EC6" w:rsidRPr="008922FA" w:rsidDel="001259BD" w:rsidRDefault="007B3FB4">
      <w:pPr>
        <w:spacing w:after="0" w:line="240" w:lineRule="auto"/>
        <w:rPr>
          <w:ins w:id="39685" w:author="User" w:date="2022-10-07T16:15:00Z"/>
          <w:del w:id="39686" w:author="Kem Sereyboth" w:date="2023-07-13T16:00:00Z"/>
          <w:lang w:val="ca-ES"/>
          <w:rPrChange w:id="39687" w:author="Sopheak Phorn" w:date="2023-08-03T08:39:00Z">
            <w:rPr>
              <w:ins w:id="39688" w:author="User" w:date="2022-10-07T16:15:00Z"/>
              <w:del w:id="3968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690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39691" w:author="Un Seakamey" w:date="2022-11-04T12:50:00Z">
        <w:del w:id="39692" w:author="Kem Sereyboth" w:date="2023-07-13T16:00:00Z">
          <w:r w:rsidRPr="00975413" w:rsidDel="001259BD">
            <w:rPr>
              <w:cs/>
              <w:rPrChange w:id="3969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២២.</w:delText>
          </w:r>
        </w:del>
      </w:ins>
      <w:ins w:id="39694" w:author="User" w:date="2022-10-07T16:15:00Z">
        <w:del w:id="39695" w:author="Kem Sereyboth" w:date="2023-07-13T16:00:00Z">
          <w:r w:rsidR="00556EC6" w:rsidRPr="00975413" w:rsidDel="001259BD">
            <w:rPr>
              <w:cs/>
              <w:rPrChange w:id="3969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ប្រកាសលេខ ០១០ អ.ស.ហ.ប្រក ចុះថ្ងៃទី០៨ ខែតុលា ឆ្នាំ២០២១ ស្ដីពីលក្ខន្តិកៈនៃមន្ត្រី</w:delText>
          </w:r>
        </w:del>
      </w:ins>
      <w:ins w:id="39697" w:author="Un Seakamey" w:date="2022-11-04T13:32:00Z">
        <w:del w:id="39698" w:author="Kem Sereyboth" w:date="2023-07-13T16:00:00Z">
          <w:r w:rsidR="003A7D1C" w:rsidRPr="00975413" w:rsidDel="001259BD">
            <w:rPr>
              <w:cs/>
              <w:rPrChange w:id="3969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700" w:author="User" w:date="2022-10-07T16:15:00Z">
        <w:del w:id="39701" w:author="Kem Sereyboth" w:date="2023-07-13T16:00:00Z">
          <w:r w:rsidR="00556EC6" w:rsidRPr="00975413" w:rsidDel="001259BD">
            <w:rPr>
              <w:cs/>
              <w:rPrChange w:id="3970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លក្ខន្តិកៈ</w:delText>
          </w:r>
          <w:r w:rsidR="00556EC6" w:rsidRPr="008922FA" w:rsidDel="001259BD">
            <w:rPr>
              <w:lang w:val="ca-ES"/>
              <w:rPrChange w:id="39703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3970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របស់អាជ្ញាធរសេវាហិរញ្ញវត្ថុមិនមែនធនាគារ</w:delText>
          </w:r>
        </w:del>
      </w:ins>
    </w:p>
    <w:p w14:paraId="11B5961A" w14:textId="2EC425B2" w:rsidR="007B3FB4" w:rsidRPr="008922FA" w:rsidDel="001259BD" w:rsidRDefault="007B3FB4">
      <w:pPr>
        <w:spacing w:after="0" w:line="240" w:lineRule="auto"/>
        <w:rPr>
          <w:ins w:id="39705" w:author="Un Seakamey" w:date="2022-11-04T12:50:00Z"/>
          <w:del w:id="39706" w:author="Kem Sereyboth" w:date="2023-07-13T16:00:00Z"/>
          <w:lang w:val="ca-ES"/>
          <w:rPrChange w:id="39707" w:author="Sopheak Phorn" w:date="2023-08-03T08:39:00Z">
            <w:rPr>
              <w:ins w:id="39708" w:author="Un Seakamey" w:date="2022-11-04T12:50:00Z"/>
              <w:del w:id="39709" w:author="Kem Sereyboth" w:date="2023-07-13T16:00:00Z"/>
              <w:rFonts w:ascii="Khmer MEF1" w:hAnsi="Khmer MEF1" w:cs="Khmer MEF1"/>
              <w:color w:val="171717" w:themeColor="background2" w:themeShade="1A"/>
              <w:spacing w:val="-4"/>
              <w:sz w:val="24"/>
              <w:szCs w:val="24"/>
            </w:rPr>
          </w:rPrChange>
        </w:rPr>
        <w:pPrChange w:id="3971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2BF1AC90" w14:textId="13B7F86E" w:rsidR="00556EC6" w:rsidRPr="008922FA" w:rsidDel="001259BD" w:rsidRDefault="007B3FB4">
      <w:pPr>
        <w:spacing w:after="0" w:line="240" w:lineRule="auto"/>
        <w:rPr>
          <w:ins w:id="39711" w:author="User" w:date="2022-10-07T16:15:00Z"/>
          <w:del w:id="39712" w:author="Kem Sereyboth" w:date="2023-07-13T16:00:00Z"/>
          <w:lang w:val="ca-ES"/>
          <w:rPrChange w:id="39713" w:author="Sopheak Phorn" w:date="2023-08-03T08:39:00Z">
            <w:rPr>
              <w:ins w:id="39714" w:author="User" w:date="2022-10-07T16:15:00Z"/>
              <w:del w:id="39715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716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39717" w:author="Un Seakamey" w:date="2022-11-04T12:50:00Z">
        <w:del w:id="39718" w:author="Kem Sereyboth" w:date="2023-07-13T16:00:00Z">
          <w:r w:rsidRPr="00975413" w:rsidDel="001259BD">
            <w:rPr>
              <w:cs/>
              <w:rPrChange w:id="3971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២៣.</w:delText>
          </w:r>
        </w:del>
      </w:ins>
      <w:ins w:id="39720" w:author="User" w:date="2022-10-07T16:15:00Z">
        <w:del w:id="39721" w:author="Kem Sereyboth" w:date="2023-07-13T16:00:00Z">
          <w:r w:rsidR="00556EC6" w:rsidRPr="00975413" w:rsidDel="001259BD">
            <w:rPr>
              <w:cs/>
              <w:rPrChange w:id="3972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4"/>
                  <w:sz w:val="24"/>
                  <w:szCs w:val="24"/>
                  <w:cs/>
                </w:rPr>
              </w:rPrChange>
            </w:rPr>
            <w:delText>ប្រកាសលេខ ៦១៦ សហវប្រក. ចុះថ្ងៃទី០៤ ខែមិថុនា ឆ្នាំ២០១៤ ស្ដីពីការកំណត់គោលការណ៍</w:delText>
          </w:r>
          <w:r w:rsidR="00556EC6" w:rsidRPr="00975413" w:rsidDel="001259BD">
            <w:rPr>
              <w:cs/>
              <w:rPrChange w:id="3972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3972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យន្តការ នីតិវិធី និងការត្រួតពិនិត្យសម្រាប់ការផ្ដល់ការលើកទឹកចិត្តដោយប្រើប្រាស់ប្រាក់</w:delText>
          </w:r>
          <w:r w:rsidR="00556EC6" w:rsidRPr="008922FA" w:rsidDel="001259BD">
            <w:rPr>
              <w:lang w:val="ca-ES"/>
              <w:rPrChange w:id="39725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3972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រង្វា</w:delText>
          </w:r>
          <w:r w:rsidR="00556EC6" w:rsidRPr="008922FA" w:rsidDel="001259BD">
            <w:rPr>
              <w:lang w:val="ca-ES"/>
              <w:rPrChange w:id="39727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</w:rPr>
              </w:rPrChange>
            </w:rPr>
            <w:delText>​​</w:delText>
          </w:r>
          <w:r w:rsidR="00556EC6" w:rsidRPr="00975413" w:rsidDel="001259BD">
            <w:rPr>
              <w:cs/>
              <w:rPrChange w:id="3972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ន់របស់អង្គភាពក្រោមឱវាទក្រសួងសេដ្ឋកិច្ចនិងហិរញ្ញវត្ថុ</w:delText>
          </w:r>
        </w:del>
      </w:ins>
    </w:p>
    <w:p w14:paraId="363A9C9D" w14:textId="13C23E86" w:rsidR="007B3FB4" w:rsidRPr="008922FA" w:rsidDel="001259BD" w:rsidRDefault="007B3FB4">
      <w:pPr>
        <w:spacing w:after="0" w:line="240" w:lineRule="auto"/>
        <w:rPr>
          <w:ins w:id="39729" w:author="Un Seakamey" w:date="2022-11-04T12:50:00Z"/>
          <w:del w:id="39730" w:author="Kem Sereyboth" w:date="2023-07-13T16:00:00Z"/>
          <w:lang w:val="ca-ES"/>
          <w:rPrChange w:id="39731" w:author="Sopheak Phorn" w:date="2023-08-03T08:39:00Z">
            <w:rPr>
              <w:ins w:id="39732" w:author="Un Seakamey" w:date="2022-11-04T12:50:00Z"/>
              <w:del w:id="39733" w:author="Kem Sereyboth" w:date="2023-07-13T16:00:00Z"/>
              <w:rFonts w:ascii="Khmer MEF1" w:hAnsi="Khmer MEF1" w:cs="Khmer MEF1"/>
              <w:color w:val="171717" w:themeColor="background2" w:themeShade="1A"/>
              <w:spacing w:val="-2"/>
              <w:sz w:val="24"/>
              <w:szCs w:val="24"/>
            </w:rPr>
          </w:rPrChange>
        </w:rPr>
        <w:pPrChange w:id="3973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175D35F" w14:textId="7DEA9439" w:rsidR="00556EC6" w:rsidRPr="008922FA" w:rsidDel="001259BD" w:rsidRDefault="007B3FB4">
      <w:pPr>
        <w:spacing w:after="0" w:line="240" w:lineRule="auto"/>
        <w:rPr>
          <w:ins w:id="39735" w:author="User" w:date="2022-10-07T16:15:00Z"/>
          <w:del w:id="39736" w:author="Kem Sereyboth" w:date="2023-07-13T16:00:00Z"/>
          <w:lang w:val="ca-ES"/>
          <w:rPrChange w:id="39737" w:author="Sopheak Phorn" w:date="2023-08-03T08:39:00Z">
            <w:rPr>
              <w:ins w:id="39738" w:author="User" w:date="2022-10-07T16:15:00Z"/>
              <w:del w:id="3973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740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39741" w:author="Un Seakamey" w:date="2022-11-04T12:50:00Z">
        <w:del w:id="39742" w:author="Kem Sereyboth" w:date="2023-07-13T16:00:00Z">
          <w:r w:rsidRPr="00975413" w:rsidDel="001259BD">
            <w:rPr>
              <w:cs/>
              <w:rPrChange w:id="3974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២៤.</w:delText>
          </w:r>
        </w:del>
      </w:ins>
      <w:ins w:id="39744" w:author="User" w:date="2022-10-07T16:15:00Z">
        <w:del w:id="39745" w:author="Kem Sereyboth" w:date="2023-07-13T16:00:00Z">
          <w:r w:rsidR="00556EC6" w:rsidRPr="00975413" w:rsidDel="001259BD">
            <w:rPr>
              <w:cs/>
              <w:rPrChange w:id="3974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2"/>
                  <w:sz w:val="24"/>
                  <w:szCs w:val="24"/>
                  <w:cs/>
                </w:rPr>
              </w:rPrChange>
            </w:rPr>
            <w:delText>សារាចរលេខ ០០៤ សហវ ចុះថ្ងៃទី២ ខែកុម្ភៈ ឆ្នាំ២០១៧ ស្ដីពីការអនុវត្តប្រកាសលេខ៦១៦</w:delText>
          </w:r>
          <w:r w:rsidR="00556EC6" w:rsidRPr="00975413" w:rsidDel="001259BD">
            <w:rPr>
              <w:cs/>
              <w:rPrChange w:id="3974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ស​ហវ.ប្រក ចុះថ្ងៃទី៤ ខែមិថុនា ឆ្នាំ២០១៤ និងបទប្បញ្ញត្តិវិសោធនកម្មពាក់ព័ន្ធ</w:delText>
          </w:r>
        </w:del>
      </w:ins>
    </w:p>
    <w:p w14:paraId="67674E66" w14:textId="2B4554D5" w:rsidR="007B3FB4" w:rsidRPr="008922FA" w:rsidDel="001259BD" w:rsidRDefault="007B3FB4">
      <w:pPr>
        <w:spacing w:after="0" w:line="240" w:lineRule="auto"/>
        <w:rPr>
          <w:ins w:id="39748" w:author="Un Seakamey" w:date="2022-11-04T12:50:00Z"/>
          <w:del w:id="39749" w:author="Kem Sereyboth" w:date="2023-07-13T16:00:00Z"/>
          <w:lang w:val="ca-ES"/>
          <w:rPrChange w:id="39750" w:author="Sopheak Phorn" w:date="2023-08-03T08:39:00Z">
            <w:rPr>
              <w:ins w:id="39751" w:author="Un Seakamey" w:date="2022-11-04T12:50:00Z"/>
              <w:del w:id="39752" w:author="Kem Sereyboth" w:date="2023-07-13T16:00:00Z"/>
              <w:rFonts w:ascii="Khmer MEF1" w:hAnsi="Khmer MEF1" w:cs="Khmer MEF1"/>
              <w:color w:val="171717" w:themeColor="background2" w:themeShade="1A"/>
              <w:spacing w:val="2"/>
              <w:sz w:val="24"/>
              <w:szCs w:val="24"/>
            </w:rPr>
          </w:rPrChange>
        </w:rPr>
        <w:pPrChange w:id="39753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03AD327" w14:textId="5B3C48E7" w:rsidR="00556EC6" w:rsidRPr="008922FA" w:rsidDel="001259BD" w:rsidRDefault="007B3FB4">
      <w:pPr>
        <w:spacing w:after="0" w:line="240" w:lineRule="auto"/>
        <w:rPr>
          <w:ins w:id="39754" w:author="User" w:date="2022-10-07T16:15:00Z"/>
          <w:del w:id="39755" w:author="Kem Sereyboth" w:date="2023-07-13T16:00:00Z"/>
          <w:lang w:val="ca-ES"/>
          <w:rPrChange w:id="39756" w:author="Sopheak Phorn" w:date="2023-08-03T08:39:00Z">
            <w:rPr>
              <w:ins w:id="39757" w:author="User" w:date="2022-10-07T16:15:00Z"/>
              <w:del w:id="3975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759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39760" w:author="Un Seakamey" w:date="2022-11-04T12:50:00Z">
        <w:del w:id="39761" w:author="Kem Sereyboth" w:date="2023-07-13T16:00:00Z">
          <w:r w:rsidRPr="00975413" w:rsidDel="001259BD">
            <w:rPr>
              <w:cs/>
              <w:rPrChange w:id="3976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២៥.</w:delText>
          </w:r>
        </w:del>
      </w:ins>
      <w:ins w:id="39763" w:author="User" w:date="2022-10-07T16:15:00Z">
        <w:del w:id="39764" w:author="Kem Sereyboth" w:date="2023-07-13T16:00:00Z">
          <w:r w:rsidR="00556EC6" w:rsidRPr="00975413" w:rsidDel="001259BD">
            <w:rPr>
              <w:cs/>
              <w:rPrChange w:id="3976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2"/>
                  <w:sz w:val="24"/>
                  <w:szCs w:val="24"/>
                  <w:cs/>
                </w:rPr>
              </w:rPrChange>
            </w:rPr>
            <w:delText>សារាចរលេខ ០០៣ សហវ ចុះថ្ងៃទី៥ ខែមីនា ឆ្នាំ២០១៥ ស្ដីពីការអនុវត្តប្រកាសលេខ៦១៦</w:delText>
          </w:r>
          <w:r w:rsidR="00556EC6" w:rsidRPr="00975413" w:rsidDel="001259BD">
            <w:rPr>
              <w:cs/>
              <w:rPrChange w:id="3976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3976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10"/>
                  <w:sz w:val="24"/>
                  <w:szCs w:val="24"/>
                  <w:cs/>
                </w:rPr>
              </w:rPrChange>
            </w:rPr>
            <w:delText>សហវ.ប្រក ចុះថ្ងៃទី៤ ខែមិថុនា ឆ្នាំ២០១៤ និងបទប្បញ្ញត្តិវិសោធនកម្មពាក់ព័ន្ធសម្រាប់</w:delText>
          </w:r>
          <w:r w:rsidR="00556EC6" w:rsidRPr="00975413" w:rsidDel="001259BD">
            <w:rPr>
              <w:cs/>
              <w:rPrChange w:id="3976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ឆ្នាំ២០១៥</w:delText>
          </w:r>
        </w:del>
      </w:ins>
    </w:p>
    <w:p w14:paraId="2A797241" w14:textId="32C5BAF6" w:rsidR="007B3FB4" w:rsidRPr="008922FA" w:rsidDel="001259BD" w:rsidRDefault="007B3FB4">
      <w:pPr>
        <w:spacing w:after="0" w:line="240" w:lineRule="auto"/>
        <w:rPr>
          <w:ins w:id="39769" w:author="Un Seakamey" w:date="2022-11-04T12:51:00Z"/>
          <w:del w:id="39770" w:author="Kem Sereyboth" w:date="2023-07-13T16:00:00Z"/>
          <w:lang w:val="ca-ES"/>
          <w:rPrChange w:id="39771" w:author="Sopheak Phorn" w:date="2023-08-03T08:39:00Z">
            <w:rPr>
              <w:ins w:id="39772" w:author="Un Seakamey" w:date="2022-11-04T12:51:00Z"/>
              <w:del w:id="39773" w:author="Kem Sereyboth" w:date="2023-07-13T16:00:00Z"/>
              <w:rFonts w:ascii="Khmer MEF1" w:hAnsi="Khmer MEF1" w:cs="Khmer MEF1"/>
              <w:color w:val="171717" w:themeColor="background2" w:themeShade="1A"/>
              <w:spacing w:val="-6"/>
              <w:sz w:val="24"/>
              <w:szCs w:val="24"/>
            </w:rPr>
          </w:rPrChange>
        </w:rPr>
        <w:pPrChange w:id="3977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BC371E1" w14:textId="0052CA79" w:rsidR="00556EC6" w:rsidRPr="008922FA" w:rsidDel="001259BD" w:rsidRDefault="007B3FB4">
      <w:pPr>
        <w:spacing w:after="0" w:line="240" w:lineRule="auto"/>
        <w:rPr>
          <w:ins w:id="39775" w:author="User" w:date="2022-10-07T16:15:00Z"/>
          <w:del w:id="39776" w:author="Kem Sereyboth" w:date="2023-07-13T16:00:00Z"/>
          <w:lang w:val="ca-ES"/>
          <w:rPrChange w:id="39777" w:author="Sopheak Phorn" w:date="2023-08-03T08:39:00Z">
            <w:rPr>
              <w:ins w:id="39778" w:author="User" w:date="2022-10-07T16:15:00Z"/>
              <w:del w:id="3977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780" w:author="Sopheak Phorn" w:date="2023-08-03T16:18:00Z">
          <w:pPr>
            <w:pStyle w:val="ListParagraph"/>
            <w:numPr>
              <w:numId w:val="36"/>
            </w:numPr>
            <w:spacing w:after="0" w:line="233" w:lineRule="auto"/>
            <w:ind w:left="1267" w:hanging="360"/>
            <w:jc w:val="both"/>
          </w:pPr>
        </w:pPrChange>
      </w:pPr>
      <w:ins w:id="39781" w:author="Un Seakamey" w:date="2022-11-04T12:51:00Z">
        <w:del w:id="39782" w:author="Kem Sereyboth" w:date="2023-07-13T16:00:00Z">
          <w:r w:rsidRPr="00975413" w:rsidDel="001259BD">
            <w:rPr>
              <w:cs/>
              <w:rPrChange w:id="3978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២៦.</w:delText>
          </w:r>
        </w:del>
      </w:ins>
      <w:ins w:id="39784" w:author="User" w:date="2022-10-07T16:15:00Z">
        <w:del w:id="39785" w:author="Kem Sereyboth" w:date="2023-07-13T16:00:00Z">
          <w:r w:rsidR="00556EC6" w:rsidRPr="00975413" w:rsidDel="001259BD">
            <w:rPr>
              <w:cs/>
              <w:rPrChange w:id="3978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លិខិតលេខ ២៣</w:delText>
          </w:r>
          <w:r w:rsidR="00556EC6" w:rsidRPr="008922FA" w:rsidDel="001259BD">
            <w:rPr>
              <w:lang w:val="ca-ES"/>
              <w:rPrChange w:id="39787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3978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អ.ក.គ. ចុះថ្ងៃទី៥​ ខែកុម្ភៈ ឆ្នាំ២០២១ សំណើសុំផ្ដល់ផែនការក្របខណ្ឌ និ​ង​មន្រ្តីជាប់កិច្ចសន្យាប្រចាំឆ្នាំ២០២១ និងសម្រាប់ឆ្នាំ២០២២</w:delText>
          </w:r>
        </w:del>
      </w:ins>
    </w:p>
    <w:p w14:paraId="40D1186C" w14:textId="032E290D" w:rsidR="007B3FB4" w:rsidRPr="008922FA" w:rsidDel="001259BD" w:rsidRDefault="007B3FB4">
      <w:pPr>
        <w:spacing w:after="0" w:line="240" w:lineRule="auto"/>
        <w:rPr>
          <w:ins w:id="39789" w:author="Un Seakamey" w:date="2022-11-04T12:51:00Z"/>
          <w:del w:id="39790" w:author="Kem Sereyboth" w:date="2023-07-13T16:00:00Z"/>
          <w:lang w:val="ca-ES"/>
          <w:rPrChange w:id="39791" w:author="Sopheak Phorn" w:date="2023-08-03T08:39:00Z">
            <w:rPr>
              <w:ins w:id="39792" w:author="Un Seakamey" w:date="2022-11-04T12:51:00Z"/>
              <w:del w:id="39793" w:author="Kem Sereyboth" w:date="2023-07-13T16:00:00Z"/>
              <w:rFonts w:ascii="Khmer MEF1" w:hAnsi="Khmer MEF1" w:cs="Khmer MEF1"/>
              <w:color w:val="171717" w:themeColor="background2" w:themeShade="1A"/>
              <w:spacing w:val="-10"/>
              <w:sz w:val="24"/>
              <w:szCs w:val="24"/>
            </w:rPr>
          </w:rPrChange>
        </w:rPr>
        <w:pPrChange w:id="3979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3F4C877" w14:textId="51141B9A" w:rsidR="00556EC6" w:rsidRPr="008922FA" w:rsidDel="001259BD" w:rsidRDefault="007B3FB4">
      <w:pPr>
        <w:spacing w:after="0" w:line="240" w:lineRule="auto"/>
        <w:rPr>
          <w:ins w:id="39795" w:author="User" w:date="2022-10-07T16:15:00Z"/>
          <w:del w:id="39796" w:author="Kem Sereyboth" w:date="2023-07-13T16:00:00Z"/>
          <w:lang w:val="ca-ES"/>
          <w:rPrChange w:id="39797" w:author="Sopheak Phorn" w:date="2023-08-03T08:39:00Z">
            <w:rPr>
              <w:ins w:id="39798" w:author="User" w:date="2022-10-07T16:15:00Z"/>
              <w:del w:id="3979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800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39801" w:author="Un Seakamey" w:date="2022-11-04T12:51:00Z">
        <w:del w:id="39802" w:author="Kem Sereyboth" w:date="2023-07-13T16:00:00Z">
          <w:r w:rsidRPr="00975413" w:rsidDel="001259BD">
            <w:rPr>
              <w:cs/>
              <w:rPrChange w:id="3980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>២៧.</w:delText>
          </w:r>
        </w:del>
      </w:ins>
      <w:ins w:id="39804" w:author="User" w:date="2022-10-07T16:15:00Z">
        <w:del w:id="39805" w:author="Kem Sereyboth" w:date="2023-07-13T16:00:00Z">
          <w:r w:rsidR="00556EC6" w:rsidRPr="00975413" w:rsidDel="001259BD">
            <w:rPr>
              <w:cs/>
              <w:rPrChange w:id="3980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>លិខិតលេខ ១៥៨</w:delText>
          </w:r>
          <w:r w:rsidR="00556EC6" w:rsidRPr="008922FA" w:rsidDel="001259BD">
            <w:rPr>
              <w:lang w:val="ca-ES"/>
              <w:rPrChange w:id="39807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3980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0"/>
                  <w:sz w:val="24"/>
                  <w:szCs w:val="24"/>
                  <w:cs/>
                </w:rPr>
              </w:rPrChange>
            </w:rPr>
            <w:delText>អ.ក.គ. ចុះថ្ងៃទី២៩​ ខែមិថុនា ឆ្នាំ២០២២ សំណើសុំតម្លើងថ្នាក់ ឋានន្តរស័ក្ដិ</w:delText>
          </w:r>
          <w:r w:rsidR="00556EC6" w:rsidRPr="00975413" w:rsidDel="001259BD">
            <w:rPr>
              <w:cs/>
              <w:rPrChange w:id="3980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3981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និងថ្នាក់ តាមកម្រិតសញ្ញាបត្រ និងគ្រឿងឥស្សរិយយស ជូនមន្រ្តីរាជការនៃអគ្គលេខាធិការដ្ឋាន</w:delText>
          </w:r>
          <w:r w:rsidR="00556EC6" w:rsidRPr="008922FA" w:rsidDel="001259BD">
            <w:rPr>
              <w:lang w:val="ca-ES"/>
              <w:rPrChange w:id="39811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 xml:space="preserve"> </w:delText>
          </w:r>
          <w:r w:rsidR="00556EC6" w:rsidRPr="00975413" w:rsidDel="001259BD">
            <w:rPr>
              <w:cs/>
              <w:rPrChange w:id="3981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ក្រុមប្រឹក្សាជាតិគាំពារសង្គម</w:delText>
          </w:r>
        </w:del>
      </w:ins>
    </w:p>
    <w:p w14:paraId="202A1782" w14:textId="0B73BAD7" w:rsidR="007B3FB4" w:rsidRPr="008922FA" w:rsidDel="001259BD" w:rsidRDefault="007B3FB4">
      <w:pPr>
        <w:spacing w:after="0" w:line="240" w:lineRule="auto"/>
        <w:rPr>
          <w:ins w:id="39813" w:author="Un Seakamey" w:date="2022-11-04T12:51:00Z"/>
          <w:del w:id="39814" w:author="Kem Sereyboth" w:date="2023-07-13T16:00:00Z"/>
          <w:lang w:val="ca-ES"/>
          <w:rPrChange w:id="39815" w:author="Sopheak Phorn" w:date="2023-08-03T08:39:00Z">
            <w:rPr>
              <w:ins w:id="39816" w:author="Un Seakamey" w:date="2022-11-04T12:51:00Z"/>
              <w:del w:id="39817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818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30BB3D4C" w14:textId="17219410" w:rsidR="00556EC6" w:rsidRPr="008922FA" w:rsidDel="001259BD" w:rsidRDefault="007B3FB4">
      <w:pPr>
        <w:spacing w:after="0" w:line="240" w:lineRule="auto"/>
        <w:rPr>
          <w:ins w:id="39819" w:author="User" w:date="2022-10-07T16:15:00Z"/>
          <w:del w:id="39820" w:author="Kem Sereyboth" w:date="2023-07-13T16:00:00Z"/>
          <w:lang w:val="ca-ES"/>
          <w:rPrChange w:id="39821" w:author="Sopheak Phorn" w:date="2023-08-03T08:39:00Z">
            <w:rPr>
              <w:ins w:id="39822" w:author="User" w:date="2022-10-07T16:15:00Z"/>
              <w:del w:id="3982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824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39825" w:author="Un Seakamey" w:date="2022-11-04T12:51:00Z">
        <w:del w:id="39826" w:author="Kem Sereyboth" w:date="2023-07-13T16:00:00Z">
          <w:r w:rsidRPr="00975413" w:rsidDel="001259BD">
            <w:rPr>
              <w:cs/>
              <w:rPrChange w:id="3982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២៨.</w:delText>
          </w:r>
        </w:del>
      </w:ins>
      <w:ins w:id="39828" w:author="User" w:date="2022-10-07T16:15:00Z">
        <w:del w:id="39829" w:author="Kem Sereyboth" w:date="2023-07-13T16:00:00Z">
          <w:r w:rsidR="00556EC6" w:rsidRPr="00975413" w:rsidDel="001259BD">
            <w:rPr>
              <w:cs/>
              <w:rPrChange w:id="3983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លិខិតលេខ ៣៣៤</w:delText>
          </w:r>
          <w:r w:rsidR="00556EC6" w:rsidRPr="008922FA" w:rsidDel="001259BD">
            <w:rPr>
              <w:lang w:val="ca-ES"/>
              <w:rPrChange w:id="39831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3983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អ.ក.គ. ចុះថ្ងៃទី១៧ ខែធ្នូ ឆ្នាំ២០២១ សំណើផែនការលើកទឹកចិត្តប្រចាំឆ្នាំ២០២២ របស់អគ្គលេខាធិការដ្ឋានក្រុមប្រឹក្សាជាតិគាំពារសង្គម</w:delText>
          </w:r>
        </w:del>
      </w:ins>
    </w:p>
    <w:p w14:paraId="6140BEDE" w14:textId="7E39F842" w:rsidR="007B3FB4" w:rsidRPr="008922FA" w:rsidDel="001259BD" w:rsidRDefault="007B3FB4">
      <w:pPr>
        <w:spacing w:after="0" w:line="240" w:lineRule="auto"/>
        <w:rPr>
          <w:ins w:id="39833" w:author="Un Seakamey" w:date="2022-11-04T12:51:00Z"/>
          <w:del w:id="39834" w:author="Kem Sereyboth" w:date="2023-07-13T16:00:00Z"/>
          <w:lang w:val="ca-ES"/>
          <w:rPrChange w:id="39835" w:author="Sopheak Phorn" w:date="2023-08-03T08:39:00Z">
            <w:rPr>
              <w:ins w:id="39836" w:author="Un Seakamey" w:date="2022-11-04T12:51:00Z"/>
              <w:del w:id="39837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39838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A2B4BB4" w14:textId="28C150C4" w:rsidR="00556EC6" w:rsidRPr="008922FA" w:rsidDel="001259BD" w:rsidRDefault="007B3FB4">
      <w:pPr>
        <w:spacing w:after="0" w:line="240" w:lineRule="auto"/>
        <w:rPr>
          <w:ins w:id="39839" w:author="User" w:date="2022-10-07T16:15:00Z"/>
          <w:del w:id="39840" w:author="Kem Sereyboth" w:date="2023-07-13T16:00:00Z"/>
          <w:lang w:val="ca-ES"/>
          <w:rPrChange w:id="39841" w:author="Sopheak Phorn" w:date="2023-08-03T08:39:00Z">
            <w:rPr>
              <w:ins w:id="39842" w:author="User" w:date="2022-10-07T16:15:00Z"/>
              <w:del w:id="3984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844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39845" w:author="Un Seakamey" w:date="2022-11-04T12:51:00Z">
        <w:del w:id="39846" w:author="Kem Sereyboth" w:date="2023-07-13T16:00:00Z">
          <w:r w:rsidRPr="00975413" w:rsidDel="001259BD">
            <w:rPr>
              <w:cs/>
              <w:rPrChange w:id="3984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២៩.</w:delText>
          </w:r>
        </w:del>
      </w:ins>
      <w:ins w:id="39848" w:author="User" w:date="2022-10-07T16:15:00Z">
        <w:del w:id="39849" w:author="Kem Sereyboth" w:date="2023-07-13T16:00:00Z">
          <w:r w:rsidR="00556EC6" w:rsidRPr="00975413" w:rsidDel="001259BD">
            <w:rPr>
              <w:cs/>
              <w:rPrChange w:id="3985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លេខ ១០១</w:delText>
          </w:r>
          <w:r w:rsidR="00556EC6" w:rsidRPr="008922FA" w:rsidDel="001259BD">
            <w:rPr>
              <w:lang w:val="ca-ES"/>
              <w:rPrChange w:id="39851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3985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អ.ក.គ. ចុះថ្ងៃទី៦ ខែមេសា ឆ្នាំ២០២២ របាយការណ៍សមិទ្ធកម្មនៃការអនុវត្ត</w:delText>
          </w:r>
        </w:del>
      </w:ins>
      <w:ins w:id="39853" w:author="Un Seakamey" w:date="2022-11-04T13:35:00Z">
        <w:del w:id="39854" w:author="Kem Sereyboth" w:date="2023-07-13T16:00:00Z">
          <w:r w:rsidR="00135297" w:rsidRPr="00975413" w:rsidDel="001259BD">
            <w:rPr>
              <w:cs/>
              <w:rPrChange w:id="3985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</w:del>
      </w:ins>
      <w:ins w:id="39856" w:author="User" w:date="2022-10-07T16:15:00Z">
        <w:del w:id="39857" w:author="Kem Sereyboth" w:date="2023-07-13T16:00:00Z">
          <w:r w:rsidR="00556EC6" w:rsidRPr="00975413" w:rsidDel="001259BD">
            <w:rPr>
              <w:cs/>
              <w:rPrChange w:id="3985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6"/>
                  <w:sz w:val="24"/>
                  <w:szCs w:val="24"/>
                  <w:cs/>
                </w:rPr>
              </w:rPrChange>
            </w:rPr>
            <w:delText>ផែនការសកម្មភាពក្រៅកែទម្រង់ និងរបាយការណ៍សមិទ្ធកម្មមន្រ្តីប្រចាំត្រីមាសទី១ ឆ្នាំ២០២២</w:delText>
          </w:r>
          <w:r w:rsidR="00556EC6" w:rsidRPr="00975413" w:rsidDel="001259BD">
            <w:rPr>
              <w:cs/>
              <w:rPrChange w:id="39859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 របស់អគ្គលេខាធិការដ្ឋានក្រុមប្រឹក្សាជាតិគាំពារសង្គម</w:delText>
          </w:r>
        </w:del>
      </w:ins>
    </w:p>
    <w:p w14:paraId="652CFA13" w14:textId="1B4425D4" w:rsidR="007B3FB4" w:rsidRPr="008922FA" w:rsidDel="001259BD" w:rsidRDefault="007B3FB4">
      <w:pPr>
        <w:spacing w:after="0" w:line="240" w:lineRule="auto"/>
        <w:rPr>
          <w:ins w:id="39860" w:author="Un Seakamey" w:date="2022-11-04T12:51:00Z"/>
          <w:del w:id="39861" w:author="Kem Sereyboth" w:date="2023-07-13T16:00:00Z"/>
          <w:lang w:val="ca-ES"/>
          <w:rPrChange w:id="39862" w:author="Sopheak Phorn" w:date="2023-08-03T08:39:00Z">
            <w:rPr>
              <w:ins w:id="39863" w:author="Un Seakamey" w:date="2022-11-04T12:51:00Z"/>
              <w:del w:id="39864" w:author="Kem Sereyboth" w:date="2023-07-13T16:00:00Z"/>
              <w:rFonts w:ascii="Khmer MEF1" w:hAnsi="Khmer MEF1" w:cs="Khmer MEF1"/>
              <w:color w:val="171717" w:themeColor="background2" w:themeShade="1A"/>
              <w:spacing w:val="-14"/>
              <w:sz w:val="24"/>
              <w:szCs w:val="24"/>
            </w:rPr>
          </w:rPrChange>
        </w:rPr>
        <w:pPrChange w:id="39865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A03E99F" w14:textId="61890183" w:rsidR="00556EC6" w:rsidRPr="008922FA" w:rsidDel="001259BD" w:rsidRDefault="007B3FB4">
      <w:pPr>
        <w:spacing w:after="0" w:line="240" w:lineRule="auto"/>
        <w:rPr>
          <w:ins w:id="39866" w:author="User" w:date="2022-10-07T16:15:00Z"/>
          <w:del w:id="39867" w:author="Kem Sereyboth" w:date="2023-07-13T16:00:00Z"/>
          <w:lang w:val="ca-ES"/>
          <w:rPrChange w:id="39868" w:author="Sopheak Phorn" w:date="2023-08-03T08:39:00Z">
            <w:rPr>
              <w:ins w:id="39869" w:author="User" w:date="2022-10-07T16:15:00Z"/>
              <w:del w:id="39870" w:author="Kem Sereyboth" w:date="2023-07-13T16:00:00Z"/>
              <w:rFonts w:ascii="Khmer MEF1" w:hAnsi="Khmer MEF1" w:cs="Khmer MEF1"/>
              <w:color w:val="171717" w:themeColor="background2" w:themeShade="1A"/>
              <w:spacing w:val="-14"/>
              <w:sz w:val="24"/>
              <w:szCs w:val="24"/>
            </w:rPr>
          </w:rPrChange>
        </w:rPr>
        <w:pPrChange w:id="39871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39872" w:author="Un Seakamey" w:date="2022-11-04T12:51:00Z">
        <w:del w:id="39873" w:author="Kem Sereyboth" w:date="2023-07-13T16:00:00Z">
          <w:r w:rsidRPr="00975413" w:rsidDel="001259BD">
            <w:rPr>
              <w:cs/>
              <w:rPrChange w:id="3987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៣០.</w:delText>
          </w:r>
        </w:del>
      </w:ins>
      <w:ins w:id="39875" w:author="User" w:date="2022-10-07T16:15:00Z">
        <w:del w:id="39876" w:author="Kem Sereyboth" w:date="2023-07-13T16:00:00Z">
          <w:r w:rsidR="00556EC6" w:rsidRPr="00975413" w:rsidDel="001259BD">
            <w:rPr>
              <w:cs/>
              <w:rPrChange w:id="3987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14"/>
                  <w:sz w:val="24"/>
                  <w:szCs w:val="24"/>
                  <w:cs/>
                </w:rPr>
              </w:rPrChange>
            </w:rPr>
            <w:delText>របាយការណ៍វាយតម្លៃសមិទ្ធកម្មមន្រ្តីទទួលបានប្រាក់ឧបត្ថម្ភជីវភាពប្រចាំត្រីមាសទី១ ឆ្នាំ២០២២</w:delText>
          </w:r>
        </w:del>
      </w:ins>
    </w:p>
    <w:p w14:paraId="4E93401E" w14:textId="600BF640" w:rsidR="007B3FB4" w:rsidRPr="008922FA" w:rsidDel="001259BD" w:rsidRDefault="007B3FB4">
      <w:pPr>
        <w:spacing w:after="0" w:line="240" w:lineRule="auto"/>
        <w:rPr>
          <w:ins w:id="39878" w:author="Un Seakamey" w:date="2022-11-04T12:51:00Z"/>
          <w:del w:id="39879" w:author="Kem Sereyboth" w:date="2023-07-13T16:00:00Z"/>
          <w:lang w:val="ca-ES"/>
          <w:rPrChange w:id="39880" w:author="Sopheak Phorn" w:date="2023-08-03T08:39:00Z">
            <w:rPr>
              <w:ins w:id="39881" w:author="Un Seakamey" w:date="2022-11-04T12:51:00Z"/>
              <w:del w:id="39882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883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3263933" w14:textId="22CD1674" w:rsidR="00556EC6" w:rsidRPr="008922FA" w:rsidDel="001259BD" w:rsidRDefault="007B3FB4">
      <w:pPr>
        <w:spacing w:after="0" w:line="240" w:lineRule="auto"/>
        <w:rPr>
          <w:ins w:id="39884" w:author="User" w:date="2022-10-07T16:15:00Z"/>
          <w:del w:id="39885" w:author="Kem Sereyboth" w:date="2023-07-13T16:00:00Z"/>
          <w:lang w:val="ca-ES"/>
          <w:rPrChange w:id="39886" w:author="Sopheak Phorn" w:date="2023-08-03T08:39:00Z">
            <w:rPr>
              <w:ins w:id="39887" w:author="User" w:date="2022-10-07T16:15:00Z"/>
              <w:del w:id="3988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889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39890" w:author="Un Seakamey" w:date="2022-11-04T12:51:00Z">
        <w:del w:id="39891" w:author="Kem Sereyboth" w:date="2023-07-13T16:00:00Z">
          <w:r w:rsidRPr="00975413" w:rsidDel="001259BD">
            <w:rPr>
              <w:cs/>
              <w:rPrChange w:id="3989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៣១.</w:delText>
          </w:r>
        </w:del>
      </w:ins>
      <w:ins w:id="39893" w:author="User" w:date="2022-10-07T16:15:00Z">
        <w:del w:id="39894" w:author="Kem Sereyboth" w:date="2023-07-13T16:00:00Z">
          <w:r w:rsidR="00556EC6" w:rsidRPr="00975413" w:rsidDel="001259BD">
            <w:rPr>
              <w:cs/>
              <w:rPrChange w:id="3989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ផែនការសកម្មភាពសម្រាប់ទទួលប្រាក់ឧបត្ថម្ភមុខងារប្រចាំឆ្នាំ២០២២</w:delText>
          </w:r>
        </w:del>
      </w:ins>
    </w:p>
    <w:p w14:paraId="278F133E" w14:textId="30E3175D" w:rsidR="007B3FB4" w:rsidRPr="008922FA" w:rsidDel="001259BD" w:rsidRDefault="007B3FB4">
      <w:pPr>
        <w:spacing w:after="0" w:line="240" w:lineRule="auto"/>
        <w:rPr>
          <w:ins w:id="39896" w:author="Un Seakamey" w:date="2022-11-04T12:51:00Z"/>
          <w:del w:id="39897" w:author="Kem Sereyboth" w:date="2023-07-13T16:00:00Z"/>
          <w:lang w:val="ca-ES"/>
          <w:rPrChange w:id="39898" w:author="Sopheak Phorn" w:date="2023-08-03T08:39:00Z">
            <w:rPr>
              <w:ins w:id="39899" w:author="Un Seakamey" w:date="2022-11-04T12:51:00Z"/>
              <w:del w:id="39900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01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7C6D3B75" w14:textId="6A11B7D2" w:rsidR="00556EC6" w:rsidRPr="008922FA" w:rsidDel="001259BD" w:rsidRDefault="007B3FB4">
      <w:pPr>
        <w:spacing w:after="0" w:line="240" w:lineRule="auto"/>
        <w:rPr>
          <w:ins w:id="39902" w:author="User" w:date="2022-10-07T16:15:00Z"/>
          <w:del w:id="39903" w:author="Kem Sereyboth" w:date="2023-07-13T16:00:00Z"/>
          <w:lang w:val="ca-ES"/>
          <w:rPrChange w:id="39904" w:author="Sopheak Phorn" w:date="2023-08-03T08:39:00Z">
            <w:rPr>
              <w:ins w:id="39905" w:author="User" w:date="2022-10-07T16:15:00Z"/>
              <w:del w:id="39906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07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39908" w:author="Un Seakamey" w:date="2022-11-04T12:51:00Z">
        <w:del w:id="39909" w:author="Kem Sereyboth" w:date="2023-07-13T16:00:00Z">
          <w:r w:rsidRPr="00975413" w:rsidDel="001259BD">
            <w:rPr>
              <w:cs/>
              <w:rPrChange w:id="3991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៣២.</w:delText>
          </w:r>
        </w:del>
      </w:ins>
      <w:ins w:id="39911" w:author="User" w:date="2022-10-07T16:15:00Z">
        <w:del w:id="39912" w:author="Kem Sereyboth" w:date="2023-07-13T16:00:00Z">
          <w:r w:rsidR="00556EC6" w:rsidRPr="00975413" w:rsidDel="001259BD">
            <w:rPr>
              <w:cs/>
              <w:rPrChange w:id="3991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ឧបសម្ព័ន្ធនៃផែនការសកម្មភាពសម្រាប់ទទួលប្រាក់ឧបត្ថម្ភមុខងារប្រចាំឆ្នាំ២០២២</w:delText>
          </w:r>
        </w:del>
      </w:ins>
    </w:p>
    <w:p w14:paraId="57E327A4" w14:textId="44C5F524" w:rsidR="007B3FB4" w:rsidRPr="008922FA" w:rsidDel="001259BD" w:rsidRDefault="007B3FB4">
      <w:pPr>
        <w:spacing w:after="0" w:line="240" w:lineRule="auto"/>
        <w:rPr>
          <w:ins w:id="39914" w:author="Un Seakamey" w:date="2022-11-04T12:51:00Z"/>
          <w:del w:id="39915" w:author="Kem Sereyboth" w:date="2023-07-13T16:00:00Z"/>
          <w:lang w:val="ca-ES"/>
          <w:rPrChange w:id="39916" w:author="Sopheak Phorn" w:date="2023-08-03T08:39:00Z">
            <w:rPr>
              <w:ins w:id="39917" w:author="Un Seakamey" w:date="2022-11-04T12:51:00Z"/>
              <w:del w:id="3991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19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058EE0DB" w14:textId="0C23127D" w:rsidR="00556EC6" w:rsidRPr="008922FA" w:rsidDel="001259BD" w:rsidRDefault="007B3FB4">
      <w:pPr>
        <w:spacing w:after="0" w:line="240" w:lineRule="auto"/>
        <w:rPr>
          <w:ins w:id="39920" w:author="User" w:date="2022-10-07T16:15:00Z"/>
          <w:del w:id="39921" w:author="Kem Sereyboth" w:date="2023-07-13T16:00:00Z"/>
          <w:lang w:val="ca-ES"/>
          <w:rPrChange w:id="39922" w:author="Sopheak Phorn" w:date="2023-08-03T08:39:00Z">
            <w:rPr>
              <w:ins w:id="39923" w:author="User" w:date="2022-10-07T16:15:00Z"/>
              <w:del w:id="3992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25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39926" w:author="Un Seakamey" w:date="2022-11-04T12:51:00Z">
        <w:del w:id="39927" w:author="Kem Sereyboth" w:date="2023-07-13T16:00:00Z">
          <w:r w:rsidRPr="00975413" w:rsidDel="001259BD">
            <w:rPr>
              <w:cs/>
              <w:rPrChange w:id="3992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៣៣.</w:delText>
          </w:r>
        </w:del>
      </w:ins>
      <w:ins w:id="39929" w:author="User" w:date="2022-10-07T16:15:00Z">
        <w:del w:id="39930" w:author="Kem Sereyboth" w:date="2023-07-13T16:00:00Z">
          <w:r w:rsidR="00556EC6" w:rsidRPr="00975413" w:rsidDel="001259BD">
            <w:rPr>
              <w:cs/>
              <w:rPrChange w:id="3993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គម្រោងថវិការសម្រាប់អនុវត្តផែនការលើកទឹកចិត្តរបស់អគ្គលេខាធ</w:delText>
          </w:r>
        </w:del>
      </w:ins>
      <w:ins w:id="39932" w:author="User" w:date="2022-11-14T06:15:00Z">
        <w:del w:id="39933" w:author="Kem Sereyboth" w:date="2023-07-13T16:00:00Z">
          <w:r w:rsidR="001822C1" w:rsidRPr="00975413" w:rsidDel="001259BD">
            <w:rPr>
              <w:cs/>
              <w:rPrChange w:id="3993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ិ</w:delText>
          </w:r>
        </w:del>
      </w:ins>
      <w:ins w:id="39935" w:author="User" w:date="2022-10-07T16:15:00Z">
        <w:del w:id="39936" w:author="Kem Sereyboth" w:date="2023-07-13T16:00:00Z">
          <w:r w:rsidR="00556EC6" w:rsidRPr="00975413" w:rsidDel="001259BD">
            <w:rPr>
              <w:cs/>
              <w:rPrChange w:id="3993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ការដ្ឋានជាតិគាំពារសង្គមប្រចាំឆ្នាំ២០២២</w:delText>
          </w:r>
        </w:del>
      </w:ins>
    </w:p>
    <w:p w14:paraId="048654B0" w14:textId="3889033A" w:rsidR="007B3FB4" w:rsidRPr="008922FA" w:rsidDel="001259BD" w:rsidRDefault="007B3FB4">
      <w:pPr>
        <w:spacing w:after="0" w:line="240" w:lineRule="auto"/>
        <w:rPr>
          <w:ins w:id="39938" w:author="Un Seakamey" w:date="2022-11-04T12:52:00Z"/>
          <w:del w:id="39939" w:author="Kem Sereyboth" w:date="2023-07-13T16:00:00Z"/>
          <w:lang w:val="ca-ES"/>
          <w:rPrChange w:id="39940" w:author="Sopheak Phorn" w:date="2023-08-03T08:39:00Z">
            <w:rPr>
              <w:ins w:id="39941" w:author="Un Seakamey" w:date="2022-11-04T12:52:00Z"/>
              <w:del w:id="39942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43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5554F405" w14:textId="781D2148" w:rsidR="00556EC6" w:rsidRPr="008922FA" w:rsidDel="001259BD" w:rsidRDefault="007B3FB4">
      <w:pPr>
        <w:spacing w:after="0" w:line="240" w:lineRule="auto"/>
        <w:rPr>
          <w:ins w:id="39944" w:author="User" w:date="2022-10-07T16:15:00Z"/>
          <w:del w:id="39945" w:author="Kem Sereyboth" w:date="2023-07-13T16:00:00Z"/>
          <w:lang w:val="ca-ES"/>
          <w:rPrChange w:id="39946" w:author="Sopheak Phorn" w:date="2023-08-03T08:39:00Z">
            <w:rPr>
              <w:ins w:id="39947" w:author="User" w:date="2022-10-07T16:15:00Z"/>
              <w:del w:id="39948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49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0" w:hanging="360"/>
            <w:jc w:val="both"/>
          </w:pPr>
        </w:pPrChange>
      </w:pPr>
      <w:ins w:id="39950" w:author="Un Seakamey" w:date="2022-11-04T12:52:00Z">
        <w:del w:id="39951" w:author="Kem Sereyboth" w:date="2023-07-13T16:00:00Z">
          <w:r w:rsidRPr="00975413" w:rsidDel="001259BD">
            <w:rPr>
              <w:cs/>
              <w:rPrChange w:id="39952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៣៤.</w:delText>
          </w:r>
        </w:del>
      </w:ins>
      <w:ins w:id="39953" w:author="User" w:date="2022-10-07T16:15:00Z">
        <w:del w:id="39954" w:author="Kem Sereyboth" w:date="2023-07-13T16:00:00Z">
          <w:r w:rsidR="00556EC6" w:rsidRPr="00975413" w:rsidDel="001259BD">
            <w:rPr>
              <w:cs/>
              <w:rPrChange w:id="39955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លក្ខខណ្ឌយោងនៃសមាសភាពនៃកម្រោង</w:delText>
          </w:r>
          <w:r w:rsidR="00556EC6" w:rsidRPr="008922FA" w:rsidDel="001259BD">
            <w:rPr>
              <w:lang w:val="ca-ES"/>
              <w:rPrChange w:id="39956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/</w:delText>
          </w:r>
          <w:r w:rsidR="00556EC6" w:rsidRPr="00975413" w:rsidDel="001259BD">
            <w:rPr>
              <w:cs/>
              <w:rPrChange w:id="39957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ក្រុមការងារទទួលប្រាក់ឧបត្ថម្ភមុខងារ</w:delText>
          </w:r>
        </w:del>
      </w:ins>
      <w:ins w:id="39958" w:author="User" w:date="2022-11-03T23:02:00Z">
        <w:del w:id="39959" w:author="Kem Sereyboth" w:date="2023-07-13T16:00:00Z">
          <w:r w:rsidR="006B2611" w:rsidRPr="00975413" w:rsidDel="001259BD">
            <w:rPr>
              <w:cs/>
              <w:rPrChange w:id="39960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37224214" w14:textId="6B4A16E8" w:rsidR="00556EC6" w:rsidRPr="008922FA" w:rsidDel="001259BD" w:rsidRDefault="00556EC6">
      <w:pPr>
        <w:spacing w:after="0" w:line="240" w:lineRule="auto"/>
        <w:rPr>
          <w:ins w:id="39961" w:author="User" w:date="2022-10-07T16:15:00Z"/>
          <w:del w:id="39962" w:author="Kem Sereyboth" w:date="2023-07-13T16:00:00Z"/>
          <w:lang w:val="ca-ES"/>
          <w:rPrChange w:id="39963" w:author="Sopheak Phorn" w:date="2023-08-03T08:39:00Z">
            <w:rPr>
              <w:ins w:id="39964" w:author="User" w:date="2022-10-07T16:15:00Z"/>
              <w:del w:id="39965" w:author="Kem Sereyboth" w:date="2023-07-13T16:00:00Z"/>
              <w:rFonts w:ascii="Khmer MEF1" w:hAnsi="Khmer MEF1" w:cs="Khmer MEF1"/>
              <w:b/>
              <w:bCs/>
              <w:color w:val="000000" w:themeColor="text1"/>
              <w:sz w:val="24"/>
              <w:szCs w:val="24"/>
            </w:rPr>
          </w:rPrChange>
        </w:rPr>
        <w:pPrChange w:id="39966" w:author="Sopheak Phorn" w:date="2023-08-03T16:18:00Z">
          <w:pPr>
            <w:spacing w:after="0" w:line="216" w:lineRule="auto"/>
            <w:ind w:firstLine="720"/>
            <w:jc w:val="both"/>
          </w:pPr>
        </w:pPrChange>
      </w:pPr>
      <w:ins w:id="39967" w:author="User" w:date="2022-10-07T16:15:00Z">
        <w:del w:id="39968" w:author="Kem Sereyboth" w:date="2023-07-13T16:00:00Z">
          <w:r w:rsidRPr="00975413" w:rsidDel="001259BD">
            <w:rPr>
              <w:cs/>
              <w:rPrChange w:id="39969" w:author="Kem Sereyboth" w:date="2023-07-26T15:17:00Z">
                <w:rPr>
                  <w:rFonts w:ascii="Khmer MEF1" w:hAnsi="Khmer MEF1" w:cs="Khmer MEF1"/>
                  <w:b/>
                  <w:bCs/>
                  <w:color w:val="000000" w:themeColor="text1"/>
                  <w:sz w:val="24"/>
                  <w:szCs w:val="24"/>
                  <w:cs/>
                </w:rPr>
              </w:rPrChange>
            </w:rPr>
            <w:delText>ប្រធានបទទី៥៖ វិធាន និងយន្តការត្រួតពិនិត្យប្រតិបត្តិការរបស់ប្រតិបត្តិកររបស់សន្តិសុខសង្គម</w:delText>
          </w:r>
        </w:del>
      </w:ins>
    </w:p>
    <w:p w14:paraId="384DC013" w14:textId="7FCE6C7E" w:rsidR="00556EC6" w:rsidRPr="008922FA" w:rsidDel="001259BD" w:rsidRDefault="007B3FB4">
      <w:pPr>
        <w:spacing w:after="0" w:line="240" w:lineRule="auto"/>
        <w:rPr>
          <w:ins w:id="39970" w:author="User" w:date="2022-10-07T16:15:00Z"/>
          <w:del w:id="39971" w:author="Kem Sereyboth" w:date="2023-07-13T16:00:00Z"/>
          <w:lang w:val="ca-ES"/>
          <w:rPrChange w:id="39972" w:author="Sopheak Phorn" w:date="2023-08-03T08:39:00Z">
            <w:rPr>
              <w:ins w:id="39973" w:author="User" w:date="2022-10-07T16:15:00Z"/>
              <w:del w:id="39974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75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39976" w:author="Un Seakamey" w:date="2022-11-04T12:52:00Z">
        <w:del w:id="39977" w:author="Kem Sereyboth" w:date="2023-07-13T16:00:00Z">
          <w:r w:rsidRPr="00975413" w:rsidDel="001259BD">
            <w:rPr>
              <w:cs/>
              <w:rPrChange w:id="3997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៣៥.</w:delText>
          </w:r>
        </w:del>
      </w:ins>
      <w:ins w:id="39979" w:author="User" w:date="2022-10-07T16:15:00Z">
        <w:del w:id="39980" w:author="Kem Sereyboth" w:date="2023-07-13T16:00:00Z">
          <w:r w:rsidR="00556EC6" w:rsidRPr="00975413" w:rsidDel="001259BD">
            <w:rPr>
              <w:cs/>
              <w:rPrChange w:id="3998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="00556EC6" w:rsidRPr="008922FA" w:rsidDel="001259BD">
            <w:rPr>
              <w:lang w:val="ca-ES"/>
              <w:rPrChange w:id="39982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(</w:delText>
          </w:r>
          <w:r w:rsidR="00556EC6" w:rsidRPr="00975413" w:rsidDel="001259BD">
            <w:rPr>
              <w:cs/>
              <w:rPrChange w:id="3998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នាយកដ្ឋានត្រួតពិនិត្យ</w:delText>
          </w:r>
          <w:r w:rsidR="00556EC6" w:rsidRPr="008922FA" w:rsidDel="001259BD">
            <w:rPr>
              <w:lang w:val="ca-ES"/>
              <w:rPrChange w:id="39984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)</w:delText>
          </w:r>
        </w:del>
      </w:ins>
    </w:p>
    <w:p w14:paraId="19CE6555" w14:textId="73CB03FE" w:rsidR="00556EC6" w:rsidRPr="008922FA" w:rsidDel="001259BD" w:rsidRDefault="007B3FB4">
      <w:pPr>
        <w:spacing w:after="0" w:line="240" w:lineRule="auto"/>
        <w:rPr>
          <w:ins w:id="39985" w:author="User" w:date="2022-10-07T16:15:00Z"/>
          <w:del w:id="39986" w:author="Kem Sereyboth" w:date="2023-07-13T16:00:00Z"/>
          <w:lang w:val="ca-ES"/>
          <w:rPrChange w:id="39987" w:author="Sopheak Phorn" w:date="2023-08-03T08:39:00Z">
            <w:rPr>
              <w:ins w:id="39988" w:author="User" w:date="2022-10-07T16:15:00Z"/>
              <w:del w:id="3998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39990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39991" w:author="Un Seakamey" w:date="2022-11-04T12:52:00Z">
        <w:del w:id="39992" w:author="Kem Sereyboth" w:date="2023-07-13T16:00:00Z">
          <w:r w:rsidRPr="00975413" w:rsidDel="001259BD">
            <w:rPr>
              <w:cs/>
              <w:rPrChange w:id="3999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៣៦.</w:delText>
          </w:r>
        </w:del>
      </w:ins>
      <w:ins w:id="39994" w:author="User" w:date="2022-10-07T16:15:00Z">
        <w:del w:id="39995" w:author="Kem Sereyboth" w:date="2023-07-13T16:00:00Z">
          <w:r w:rsidR="00556EC6" w:rsidRPr="00975413" w:rsidDel="001259BD">
            <w:rPr>
              <w:cs/>
              <w:rPrChange w:id="3999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សេចក្តីព្រាងលើផែនការអភិឌ្ឍន៍ស្ថាប័ននៃនិយ័តករសន្តិសុខសង្គម ២០២២</w:delText>
          </w:r>
          <w:r w:rsidR="00556EC6" w:rsidRPr="008922FA" w:rsidDel="001259BD">
            <w:rPr>
              <w:lang w:val="ca-ES"/>
              <w:rPrChange w:id="39997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</w:rPr>
              </w:rPrChange>
            </w:rPr>
            <w:delText>-</w:delText>
          </w:r>
          <w:r w:rsidR="00556EC6" w:rsidRPr="00975413" w:rsidDel="001259BD">
            <w:rPr>
              <w:cs/>
              <w:rPrChange w:id="3999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២០២៦</w:delText>
          </w:r>
        </w:del>
      </w:ins>
    </w:p>
    <w:p w14:paraId="4664E8E2" w14:textId="4E650D1A" w:rsidR="007B3FB4" w:rsidRPr="008922FA" w:rsidDel="001259BD" w:rsidRDefault="007B3FB4">
      <w:pPr>
        <w:spacing w:after="0" w:line="240" w:lineRule="auto"/>
        <w:rPr>
          <w:ins w:id="39999" w:author="Un Seakamey" w:date="2022-11-04T12:52:00Z"/>
          <w:del w:id="40000" w:author="Kem Sereyboth" w:date="2023-07-13T16:00:00Z"/>
          <w:lang w:val="ca-ES"/>
          <w:rPrChange w:id="40001" w:author="Sopheak Phorn" w:date="2023-08-03T08:39:00Z">
            <w:rPr>
              <w:ins w:id="40002" w:author="Un Seakamey" w:date="2022-11-04T12:52:00Z"/>
              <w:del w:id="40003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04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1E122BD9" w14:textId="0BE47381" w:rsidR="00556EC6" w:rsidRPr="008922FA" w:rsidDel="001259BD" w:rsidRDefault="007B3FB4">
      <w:pPr>
        <w:spacing w:after="0" w:line="240" w:lineRule="auto"/>
        <w:rPr>
          <w:ins w:id="40005" w:author="User" w:date="2022-10-07T16:15:00Z"/>
          <w:del w:id="40006" w:author="Kem Sereyboth" w:date="2023-07-13T16:00:00Z"/>
          <w:lang w:val="ca-ES"/>
          <w:rPrChange w:id="40007" w:author="Sopheak Phorn" w:date="2023-08-03T08:39:00Z">
            <w:rPr>
              <w:ins w:id="40008" w:author="User" w:date="2022-10-07T16:15:00Z"/>
              <w:del w:id="4000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10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011" w:author="Un Seakamey" w:date="2022-11-04T12:52:00Z">
        <w:del w:id="40012" w:author="Kem Sereyboth" w:date="2023-07-13T16:00:00Z">
          <w:r w:rsidRPr="00975413" w:rsidDel="001259BD">
            <w:rPr>
              <w:cs/>
              <w:rPrChange w:id="40013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៣៧.</w:delText>
          </w:r>
        </w:del>
      </w:ins>
      <w:ins w:id="40014" w:author="User" w:date="2022-10-07T16:15:00Z">
        <w:del w:id="40015" w:author="Kem Sereyboth" w:date="2023-07-13T16:00:00Z">
          <w:r w:rsidR="00556EC6" w:rsidRPr="00975413" w:rsidDel="001259BD">
            <w:rPr>
              <w:cs/>
              <w:rPrChange w:id="40016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សេចក្តីព្រាងអនុក្រឹត្យស្តីពីគោលការណ៍ណែនាំសម្រាប់ការវិនិយោគមូលនិធិសន្តិសុខសង្គម</w:delText>
          </w:r>
        </w:del>
      </w:ins>
    </w:p>
    <w:p w14:paraId="25B570BF" w14:textId="562FCD9D" w:rsidR="007B3FB4" w:rsidRPr="008922FA" w:rsidDel="001259BD" w:rsidRDefault="007B3FB4">
      <w:pPr>
        <w:spacing w:after="0" w:line="240" w:lineRule="auto"/>
        <w:rPr>
          <w:ins w:id="40017" w:author="Un Seakamey" w:date="2022-11-04T12:52:00Z"/>
          <w:del w:id="40018" w:author="Kem Sereyboth" w:date="2023-07-13T16:00:00Z"/>
          <w:lang w:val="ca-ES"/>
          <w:rPrChange w:id="40019" w:author="Sopheak Phorn" w:date="2023-08-03T08:39:00Z">
            <w:rPr>
              <w:ins w:id="40020" w:author="Un Seakamey" w:date="2022-11-04T12:52:00Z"/>
              <w:del w:id="40021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22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3A28DFA0" w14:textId="0BF20BA4" w:rsidR="00556EC6" w:rsidRPr="008922FA" w:rsidDel="001259BD" w:rsidRDefault="007B3FB4">
      <w:pPr>
        <w:spacing w:after="0" w:line="240" w:lineRule="auto"/>
        <w:rPr>
          <w:ins w:id="40023" w:author="User" w:date="2022-10-07T16:15:00Z"/>
          <w:del w:id="40024" w:author="Kem Sereyboth" w:date="2023-07-13T16:00:00Z"/>
          <w:lang w:val="ca-ES"/>
          <w:rPrChange w:id="40025" w:author="Sopheak Phorn" w:date="2023-08-03T08:39:00Z">
            <w:rPr>
              <w:ins w:id="40026" w:author="User" w:date="2022-10-07T16:15:00Z"/>
              <w:del w:id="40027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28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029" w:author="Un Seakamey" w:date="2022-11-04T12:52:00Z">
        <w:del w:id="40030" w:author="Kem Sereyboth" w:date="2023-07-13T16:00:00Z">
          <w:r w:rsidRPr="00975413" w:rsidDel="001259BD">
            <w:rPr>
              <w:cs/>
              <w:rPrChange w:id="40031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៣៨.</w:delText>
          </w:r>
        </w:del>
      </w:ins>
      <w:ins w:id="40032" w:author="User" w:date="2022-10-07T16:15:00Z">
        <w:del w:id="40033" w:author="Kem Sereyboth" w:date="2023-07-13T16:00:00Z">
          <w:r w:rsidR="00556EC6" w:rsidRPr="00975413" w:rsidDel="001259BD">
            <w:rPr>
              <w:cs/>
              <w:rPrChange w:id="40034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z w:val="24"/>
                  <w:szCs w:val="24"/>
                  <w:cs/>
                </w:rPr>
              </w:rPrChange>
            </w:rPr>
            <w:delText>សេចក្ដីព្រាងអនុក្រឹត្យស្តីពីនិយ័តកម្មប្រព័ន្ធសន្តិសុខសង្គម</w:delText>
          </w:r>
        </w:del>
      </w:ins>
    </w:p>
    <w:p w14:paraId="45CFCA55" w14:textId="5FB5533D" w:rsidR="007B3FB4" w:rsidRPr="008922FA" w:rsidDel="001259BD" w:rsidRDefault="007B3FB4">
      <w:pPr>
        <w:spacing w:after="0" w:line="240" w:lineRule="auto"/>
        <w:rPr>
          <w:ins w:id="40035" w:author="Un Seakamey" w:date="2022-11-04T12:52:00Z"/>
          <w:del w:id="40036" w:author="Kem Sereyboth" w:date="2023-07-13T16:00:00Z"/>
          <w:lang w:val="ca-ES"/>
          <w:rPrChange w:id="40037" w:author="Sopheak Phorn" w:date="2023-08-03T08:39:00Z">
            <w:rPr>
              <w:ins w:id="40038" w:author="Un Seakamey" w:date="2022-11-04T12:52:00Z"/>
              <w:del w:id="40039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40" w:author="Sopheak Phorn" w:date="2023-08-03T16:18:00Z">
          <w:pPr>
            <w:pStyle w:val="ListParagraph"/>
            <w:spacing w:after="0" w:line="233" w:lineRule="auto"/>
            <w:ind w:left="1267" w:hanging="274"/>
            <w:jc w:val="both"/>
          </w:pPr>
        </w:pPrChange>
      </w:pPr>
    </w:p>
    <w:p w14:paraId="4D17D504" w14:textId="7D73AD8F" w:rsidR="00556EC6" w:rsidRPr="008922FA" w:rsidDel="001259BD" w:rsidRDefault="007B3FB4">
      <w:pPr>
        <w:spacing w:after="0" w:line="240" w:lineRule="auto"/>
        <w:rPr>
          <w:ins w:id="40041" w:author="User" w:date="2022-10-07T16:15:00Z"/>
          <w:del w:id="40042" w:author="Kem Sereyboth" w:date="2023-07-13T16:00:00Z"/>
          <w:lang w:val="ca-ES"/>
          <w:rPrChange w:id="40043" w:author="Sopheak Phorn" w:date="2023-08-03T08:39:00Z">
            <w:rPr>
              <w:ins w:id="40044" w:author="User" w:date="2022-10-07T16:15:00Z"/>
              <w:del w:id="40045" w:author="Kem Sereyboth" w:date="2023-07-13T16:00:00Z"/>
            </w:rPr>
          </w:rPrChange>
        </w:rPr>
        <w:pPrChange w:id="40046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047" w:author="Un Seakamey" w:date="2022-11-04T12:52:00Z">
        <w:del w:id="40048" w:author="Kem Sereyboth" w:date="2023-07-13T16:00:00Z">
          <w:r w:rsidRPr="00975413" w:rsidDel="001259BD">
            <w:rPr>
              <w:cs/>
              <w:rPrChange w:id="40049" w:author="Kem Sereyboth" w:date="2023-07-26T15:17:00Z">
                <w:rPr>
                  <w:rFonts w:cs="MoolBoran"/>
                  <w:cs/>
                </w:rPr>
              </w:rPrChange>
            </w:rPr>
            <w:delText>៣៩.</w:delText>
          </w:r>
        </w:del>
      </w:ins>
      <w:ins w:id="40050" w:author="User" w:date="2022-10-07T16:15:00Z">
        <w:del w:id="40051" w:author="Kem Sereyboth" w:date="2023-07-13T16:00:00Z">
          <w:r w:rsidR="00556EC6" w:rsidRPr="00975413" w:rsidDel="001259BD">
            <w:rPr>
              <w:cs/>
              <w:rPrChange w:id="40052" w:author="Kem Sereyboth" w:date="2023-07-26T15:17:00Z">
                <w:rPr>
                  <w:rFonts w:cs="MoolBoran"/>
                  <w:cs/>
                </w:rPr>
              </w:rPrChange>
            </w:rPr>
            <w:delText>សេចក្ដីព្រាងប្រកាសស្ដីពីការដោះស្រាយវិវាទក្នុងប្រព័ន្ធសន្តិសុខសង្គម</w:delText>
          </w:r>
        </w:del>
      </w:ins>
    </w:p>
    <w:p w14:paraId="2B4B8946" w14:textId="59D63312" w:rsidR="007B3FB4" w:rsidRPr="008922FA" w:rsidDel="001259BD" w:rsidRDefault="007B3FB4">
      <w:pPr>
        <w:spacing w:after="0" w:line="240" w:lineRule="auto"/>
        <w:rPr>
          <w:ins w:id="40053" w:author="Un Seakamey" w:date="2022-11-04T12:53:00Z"/>
          <w:del w:id="40054" w:author="Kem Sereyboth" w:date="2023-07-13T16:00:00Z"/>
          <w:lang w:val="ca-ES"/>
          <w:rPrChange w:id="40055" w:author="Sopheak Phorn" w:date="2023-08-03T08:39:00Z">
            <w:rPr>
              <w:ins w:id="40056" w:author="Un Seakamey" w:date="2022-11-04T12:53:00Z"/>
              <w:del w:id="40057" w:author="Kem Sereyboth" w:date="2023-07-13T16:00:00Z"/>
              <w:rFonts w:ascii="Khmer MEF1" w:hAnsi="Khmer MEF1" w:cs="Khmer MEF1"/>
              <w:color w:val="171717" w:themeColor="background2" w:themeShade="1A"/>
              <w:sz w:val="24"/>
              <w:szCs w:val="24"/>
            </w:rPr>
          </w:rPrChange>
        </w:rPr>
        <w:pPrChange w:id="40058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2653D6C4" w14:textId="6414247F" w:rsidR="00556EC6" w:rsidRPr="008922FA" w:rsidDel="001259BD" w:rsidRDefault="007B3FB4">
      <w:pPr>
        <w:spacing w:after="0" w:line="240" w:lineRule="auto"/>
        <w:rPr>
          <w:ins w:id="40059" w:author="User" w:date="2022-10-07T16:15:00Z"/>
          <w:del w:id="40060" w:author="Kem Sereyboth" w:date="2023-07-13T16:00:00Z"/>
          <w:lang w:val="ca-ES"/>
          <w:rPrChange w:id="40061" w:author="Sopheak Phorn" w:date="2023-08-03T08:39:00Z">
            <w:rPr>
              <w:ins w:id="40062" w:author="User" w:date="2022-10-07T16:15:00Z"/>
              <w:del w:id="40063" w:author="Kem Sereyboth" w:date="2023-07-13T16:00:00Z"/>
            </w:rPr>
          </w:rPrChange>
        </w:rPr>
        <w:pPrChange w:id="40064" w:author="Sopheak Phorn" w:date="2023-08-03T16:18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065" w:author="Un Seakamey" w:date="2022-11-04T12:52:00Z">
        <w:del w:id="40066" w:author="Kem Sereyboth" w:date="2023-07-13T16:00:00Z">
          <w:r w:rsidRPr="00975413" w:rsidDel="001259BD">
            <w:rPr>
              <w:cs/>
              <w:rPrChange w:id="40067" w:author="Kem Sereyboth" w:date="2023-07-26T15:17:00Z">
                <w:rPr>
                  <w:rFonts w:cs="MoolBoran"/>
                  <w:cs/>
                </w:rPr>
              </w:rPrChange>
            </w:rPr>
            <w:delText>៤០.</w:delText>
          </w:r>
        </w:del>
      </w:ins>
      <w:ins w:id="40068" w:author="User" w:date="2022-10-07T16:15:00Z">
        <w:del w:id="40069" w:author="Kem Sereyboth" w:date="2023-07-13T16:00:00Z">
          <w:r w:rsidR="00556EC6" w:rsidRPr="00975413" w:rsidDel="001259BD">
            <w:rPr>
              <w:cs/>
              <w:rPrChange w:id="40070" w:author="Kem Sereyboth" w:date="2023-07-26T15:17:00Z">
                <w:rPr>
                  <w:rFonts w:cs="MoolBoran"/>
                  <w:cs/>
                </w:rPr>
              </w:rPrChange>
            </w:rPr>
            <w:delText xml:space="preserve">ផែនការសកម្មភាពប្រចាំឆ្នាំ២០២២ </w:delText>
          </w:r>
          <w:r w:rsidR="00556EC6" w:rsidRPr="008922FA" w:rsidDel="001259BD">
            <w:rPr>
              <w:lang w:val="ca-ES"/>
              <w:rPrChange w:id="40071" w:author="Sopheak Phorn" w:date="2023-08-03T08:39:00Z">
                <w:rPr/>
              </w:rPrChange>
            </w:rPr>
            <w:delText>(</w:delText>
          </w:r>
          <w:r w:rsidR="00556EC6" w:rsidRPr="00975413" w:rsidDel="001259BD">
            <w:rPr>
              <w:cs/>
              <w:rPrChange w:id="40072" w:author="Kem Sereyboth" w:date="2023-07-26T15:17:00Z">
                <w:rPr>
                  <w:rFonts w:cs="MoolBoran"/>
                  <w:cs/>
                </w:rPr>
              </w:rPrChange>
            </w:rPr>
            <w:delText>នាយកដ្ឋានផ្សះផ្សាវិវាទ និងការពារអ្នកទទួលផង)</w:delText>
          </w:r>
        </w:del>
      </w:ins>
    </w:p>
    <w:p w14:paraId="13CD2129" w14:textId="73C90E53" w:rsidR="007B3FB4" w:rsidRPr="008922FA" w:rsidDel="001259BD" w:rsidRDefault="007B3FB4">
      <w:pPr>
        <w:spacing w:after="0" w:line="240" w:lineRule="auto"/>
        <w:rPr>
          <w:ins w:id="40073" w:author="Un Seakamey" w:date="2022-11-04T12:52:00Z"/>
          <w:del w:id="40074" w:author="Kem Sereyboth" w:date="2023-07-13T16:00:00Z"/>
          <w:lang w:val="ca-ES"/>
          <w:rPrChange w:id="40075" w:author="Sopheak Phorn" w:date="2023-08-03T08:39:00Z">
            <w:rPr>
              <w:ins w:id="40076" w:author="Un Seakamey" w:date="2022-11-04T12:52:00Z"/>
              <w:del w:id="40077" w:author="Kem Sereyboth" w:date="2023-07-13T16:00:00Z"/>
              <w:rFonts w:ascii="Khmer MEF1" w:hAnsi="Khmer MEF1" w:cs="Khmer MEF1"/>
              <w:color w:val="171717" w:themeColor="background2" w:themeShade="1A"/>
              <w:spacing w:val="4"/>
              <w:sz w:val="24"/>
              <w:szCs w:val="24"/>
            </w:rPr>
          </w:rPrChange>
        </w:rPr>
        <w:pPrChange w:id="40078" w:author="Sopheak Phorn" w:date="2023-08-03T16:18:00Z">
          <w:pPr>
            <w:pStyle w:val="ListParagraph"/>
            <w:numPr>
              <w:numId w:val="36"/>
            </w:numPr>
            <w:spacing w:after="0" w:line="240" w:lineRule="auto"/>
            <w:ind w:left="1267" w:hanging="360"/>
            <w:jc w:val="both"/>
          </w:pPr>
        </w:pPrChange>
      </w:pPr>
    </w:p>
    <w:p w14:paraId="7962EEA6" w14:textId="6F438135" w:rsidR="00556EC6" w:rsidRPr="008922FA" w:rsidDel="001259BD" w:rsidRDefault="007B3FB4">
      <w:pPr>
        <w:spacing w:after="0" w:line="240" w:lineRule="auto"/>
        <w:rPr>
          <w:del w:id="40079" w:author="Kem Sereyboth" w:date="2023-07-13T16:00:00Z"/>
          <w:lang w:val="ca-ES"/>
          <w:rPrChange w:id="40080" w:author="Sopheak Phorn" w:date="2023-08-03T08:39:00Z">
            <w:rPr>
              <w:del w:id="40081" w:author="Kem Sereyboth" w:date="2023-07-13T16:00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082" w:author="Sopheak Phorn" w:date="2023-08-03T16:18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  <w:ins w:id="40083" w:author="Un Seakamey" w:date="2022-11-04T12:53:00Z">
        <w:del w:id="40084" w:author="Kem Sereyboth" w:date="2023-07-13T16:00:00Z">
          <w:r w:rsidRPr="00975413" w:rsidDel="001259BD">
            <w:rPr>
              <w:cs/>
              <w:rPrChange w:id="40085" w:author="Kem Sereyboth" w:date="2023-07-26T15:17:00Z">
                <w:rPr>
                  <w:rFonts w:cs="MoolBoran"/>
                  <w:cs/>
                </w:rPr>
              </w:rPrChange>
            </w:rPr>
            <w:delText>៤១</w:delText>
          </w:r>
        </w:del>
      </w:ins>
      <w:ins w:id="40086" w:author="Un Seakamey" w:date="2022-11-04T12:58:00Z">
        <w:del w:id="40087" w:author="Kem Sereyboth" w:date="2023-07-13T16:00:00Z">
          <w:r w:rsidR="006C5795" w:rsidRPr="00975413" w:rsidDel="001259BD">
            <w:rPr>
              <w:cs/>
              <w:rPrChange w:id="40088" w:author="Kem Sereyboth" w:date="2023-07-26T15:17:00Z">
                <w:rPr>
                  <w:rFonts w:ascii="Khmer MEF1" w:hAnsi="Khmer MEF1" w:cs="Khmer MEF1"/>
                  <w:color w:val="171717" w:themeColor="background2" w:themeShade="1A"/>
                  <w:spacing w:val="-8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40089" w:author="User" w:date="2022-10-07T16:15:00Z">
        <w:del w:id="40090" w:author="Kem Sereyboth" w:date="2023-07-13T16:00:00Z">
          <w:r w:rsidR="00556EC6" w:rsidRPr="00975413" w:rsidDel="001259BD">
            <w:rPr>
              <w:cs/>
              <w:rPrChange w:id="40091" w:author="Kem Sereyboth" w:date="2023-07-26T15:17:00Z">
                <w:rPr>
                  <w:rFonts w:cs="MoolBoran"/>
                  <w:cs/>
                </w:rPr>
              </w:rPrChange>
            </w:rPr>
            <w:delText>របាយការណ៍កិច្ចប្រជុំស្តីពីការបូកសរុបការងារប្រចាំឆ្នាំ ការលើកទិសដៅបន្ត និងការពង្រឹង</w:delText>
          </w:r>
        </w:del>
      </w:ins>
      <w:ins w:id="40092" w:author="User" w:date="2022-11-14T06:14:00Z">
        <w:del w:id="40093" w:author="Kem Sereyboth" w:date="2023-07-13T16:00:00Z">
          <w:r w:rsidR="001E01A9" w:rsidRPr="008922FA" w:rsidDel="001259BD">
            <w:rPr>
              <w:lang w:val="ca-ES"/>
              <w:rPrChange w:id="40094" w:author="Sopheak Phorn" w:date="2023-08-03T08:39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</w:rPr>
              </w:rPrChange>
            </w:rPr>
            <w:delText xml:space="preserve"> </w:delText>
          </w:r>
        </w:del>
      </w:ins>
      <w:ins w:id="40095" w:author="User" w:date="2022-10-07T16:15:00Z">
        <w:del w:id="40096" w:author="Kem Sereyboth" w:date="2023-07-13T16:00:00Z">
          <w:r w:rsidR="00556EC6" w:rsidRPr="00975413" w:rsidDel="001259BD">
            <w:rPr>
              <w:cs/>
              <w:rPrChange w:id="40097" w:author="Kem Sereyboth" w:date="2023-07-26T15:17:00Z">
                <w:rPr>
                  <w:rFonts w:cs="MoolBoran"/>
                  <w:spacing w:val="-4"/>
                  <w:cs/>
                </w:rPr>
              </w:rPrChange>
            </w:rPr>
            <w:delText>សមត្ថភាពក្នុងការធ្វើនិយ័តកម្មប្រព័ន្ធសន្តិសុខសង្គម</w:delText>
          </w:r>
          <w:r w:rsidR="00556EC6" w:rsidRPr="00975413" w:rsidDel="001259BD">
            <w:rPr>
              <w:cs/>
              <w:rPrChange w:id="40098" w:author="Kem Sereyboth" w:date="2023-07-26T15:17:00Z">
                <w:rPr>
                  <w:rFonts w:cs="MoolBoran"/>
                  <w:cs/>
                </w:rPr>
              </w:rPrChange>
            </w:rPr>
            <w:delText>។</w:delText>
          </w:r>
        </w:del>
      </w:ins>
    </w:p>
    <w:p w14:paraId="6BBFE499" w14:textId="77777777" w:rsidR="00305AD9" w:rsidRPr="008922FA" w:rsidRDefault="00305AD9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099" w:author="Un Seakamey" w:date="2022-11-14T16:53:00Z"/>
          <w:lang w:val="ca-ES"/>
          <w:rPrChange w:id="40100" w:author="Sopheak Phorn" w:date="2023-08-03T08:39:00Z">
            <w:rPr>
              <w:ins w:id="40101" w:author="Un Seakamey" w:date="2022-11-14T16:53:00Z"/>
              <w:rFonts w:ascii="Khmer MEF1" w:hAnsi="Khmer MEF1" w:cs="Khmer MEF1"/>
              <w:color w:val="171717" w:themeColor="background2" w:themeShade="1A"/>
              <w:spacing w:val="6"/>
              <w:sz w:val="24"/>
              <w:szCs w:val="24"/>
            </w:rPr>
          </w:rPrChange>
        </w:rPr>
        <w:pPrChange w:id="40102" w:author="Sopheak Phorn" w:date="2023-08-03T16:18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</w:p>
    <w:p w14:paraId="45446393" w14:textId="5A363E0A" w:rsidR="00A65162" w:rsidRPr="004A5A84" w:rsidRDefault="001003C8">
      <w:pPr>
        <w:spacing w:after="0" w:line="240" w:lineRule="auto"/>
        <w:jc w:val="both"/>
        <w:rPr>
          <w:ins w:id="40103" w:author="Sopheak" w:date="2023-07-29T07:24:00Z"/>
          <w:rFonts w:ascii="Khmer MEF1" w:hAnsi="Khmer MEF1" w:cs="Khmer MEF1"/>
          <w:b/>
          <w:bCs/>
          <w:spacing w:val="-4"/>
          <w:sz w:val="24"/>
          <w:szCs w:val="24"/>
          <w:lang w:val="ca-ES"/>
          <w:rPrChange w:id="40104" w:author="Sopheak Phorn" w:date="2023-08-03T16:17:00Z">
            <w:rPr>
              <w:ins w:id="40105" w:author="Sopheak" w:date="2023-07-29T07:24:00Z"/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lang w:val="ca-ES"/>
            </w:rPr>
          </w:rPrChange>
        </w:rPr>
        <w:pPrChange w:id="40106" w:author="Sopheak Phorn" w:date="2023-08-03T16:18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  <w:ins w:id="40107" w:author="Un Seakamey" w:date="2022-11-14T16:54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108" w:author="Sopheak Phorn" w:date="2023-08-03T16:17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គ</w:t>
        </w:r>
      </w:ins>
      <w:ins w:id="40109" w:author="Un Seakamey" w:date="2022-11-14T16:53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110" w:author="Sopheak Phorn" w:date="2023-08-03T16:17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.</w:t>
        </w:r>
      </w:ins>
      <w:ins w:id="40111" w:author="Un Seakamey" w:date="2022-11-14T16:54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112" w:author="Sopheak Phorn" w:date="2023-08-03T16:17:00Z">
              <w:rPr>
                <w:rFonts w:ascii="Khmer MEF1" w:hAnsi="Khmer MEF1" w:cs="Khmer MEF1"/>
                <w:color w:val="171717" w:themeColor="background2" w:themeShade="1A"/>
                <w:spacing w:val="6"/>
                <w:sz w:val="24"/>
                <w:szCs w:val="24"/>
                <w:cs/>
              </w:rPr>
            </w:rPrChange>
          </w:rPr>
          <w:t>លិខិតឆ្លើយបំភ</w:t>
        </w:r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្លឺ និងមតិយោ</w:t>
        </w:r>
      </w:ins>
      <w:ins w:id="40113" w:author="Un Seakamey" w:date="2022-11-14T16:55:00Z"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បល់សំណូមពររបស់ ន.</w:t>
        </w:r>
      </w:ins>
      <w:ins w:id="40114" w:author="Sopheak" w:date="2023-07-29T07:30:00Z">
        <w:r w:rsidR="000E047D"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40115" w:author="Sopheak Phorn" w:date="2023-08-03T16:1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គ</w:t>
        </w:r>
      </w:ins>
      <w:ins w:id="40116" w:author="Un Seakamey" w:date="2022-11-14T16:55:00Z">
        <w:del w:id="40117" w:author="Sopheak" w:date="2023-07-29T07:30:00Z">
          <w:r w:rsidRPr="004A5A84" w:rsidDel="000E047D">
            <w:rPr>
              <w:rFonts w:ascii="Khmer MEF1" w:hAnsi="Khmer MEF1" w:cs="Khmer MEF1"/>
              <w:b/>
              <w:bCs/>
              <w:spacing w:val="-4"/>
              <w:sz w:val="24"/>
              <w:szCs w:val="24"/>
              <w:cs/>
              <w:lang w:val="ca-ES"/>
            </w:rPr>
            <w:delText>ស</w:delText>
          </w:r>
        </w:del>
        <w:r w:rsidRPr="004A5A84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</w:rPr>
          <w:t>.ស.</w:t>
        </w:r>
      </w:ins>
    </w:p>
    <w:p w14:paraId="795706D7" w14:textId="69611378" w:rsidR="00AE4F64" w:rsidRPr="004A5A84" w:rsidRDefault="001417FA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118" w:author="Sopheak Phorn" w:date="2023-08-03T14:45:00Z"/>
          <w:rFonts w:ascii="Khmer MEF1" w:hAnsi="Khmer MEF1" w:cs="Khmer MEF1"/>
          <w:spacing w:val="-4"/>
          <w:sz w:val="24"/>
          <w:szCs w:val="24"/>
          <w:lang w:val="ca-ES"/>
          <w:rPrChange w:id="40119" w:author="Sopheak Phorn" w:date="2023-08-03T16:17:00Z">
            <w:rPr>
              <w:ins w:id="40120" w:author="Sopheak Phorn" w:date="2023-08-03T14:45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</w:pPr>
      <w:ins w:id="40121" w:author="Sopheak Phorn" w:date="2023-08-03T14:37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22" w:author="Sopheak Phorn" w:date="2023-08-03T16:1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</w:t>
        </w:r>
      </w:ins>
      <w:ins w:id="40123" w:author="Sopheak Phorn" w:date="2023-08-03T14:44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24" w:author="Sopheak Phorn" w:date="2023-08-03T16:17:00Z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លេខ ១៤២/២៣ អ.ស.ផ.</w:t>
        </w:r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25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ចុះថ្ងៃទី២៧ ខែមីនា ឆ្នាំ២០២៣ </w:t>
        </w:r>
      </w:ins>
      <w:ins w:id="40126" w:author="Sopheak Phorn" w:date="2023-08-03T14:45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27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ស្ដីពីកិច្ចប្រជុំបើកដាក់ឱ្យដំណើរការសវនកម្មប្រចាំឆ្នាំ២០២៣</w:t>
        </w:r>
      </w:ins>
    </w:p>
    <w:p w14:paraId="6EFA02EF" w14:textId="02E7D5AB" w:rsidR="001417FA" w:rsidRPr="004A5A84" w:rsidRDefault="001417FA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128" w:author="Sopheak Phorn" w:date="2023-08-03T14:46:00Z"/>
          <w:rFonts w:ascii="Khmer MEF1" w:hAnsi="Khmer MEF1" w:cs="Khmer MEF1"/>
          <w:spacing w:val="-4"/>
          <w:sz w:val="24"/>
          <w:szCs w:val="24"/>
          <w:lang w:val="ca-ES"/>
          <w:rPrChange w:id="40129" w:author="Sopheak Phorn" w:date="2023-08-03T16:17:00Z">
            <w:rPr>
              <w:ins w:id="40130" w:author="Sopheak Phorn" w:date="2023-08-03T14:46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</w:pPr>
      <w:ins w:id="40131" w:author="Sopheak Phorn" w:date="2023-08-03T14:46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32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កំណត់ហេតុលេខ ១៩៧/២៣ អ.ស.ផ. ចុះថ្ងៃទី៣ ខែ</w:t>
        </w:r>
      </w:ins>
      <w:ins w:id="40133" w:author="Sopheak Phorn" w:date="2023-08-03T16:12:00Z">
        <w:r w:rsidR="00D86652"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34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ឧសភា</w:t>
        </w:r>
      </w:ins>
      <w:ins w:id="40135" w:author="Sopheak Phorn" w:date="2023-08-03T14:46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36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ឆ្នាំ២០២៣ ស្ដីពីកិច្ចប្រជុំ</w:t>
        </w:r>
      </w:ins>
      <w:ins w:id="40137" w:author="Sopheak Phorn" w:date="2023-08-03T16:06:00Z">
        <w:r w:rsidR="00D86652"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38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ពិភាក្សារវាង</w:t>
        </w:r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139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ប្រតិភូសវនកម្មផ្ទៃក្នុងនៃ​ </w:t>
        </w:r>
        <w:r w:rsidR="00D86652" w:rsidRPr="004A5A84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40140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អ.ស.ហ. </w:t>
        </w:r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141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ជាមួយនាយកដ្ឋានកិ</w:t>
        </w:r>
      </w:ins>
      <w:ins w:id="40142" w:author="Sopheak Phorn" w:date="2023-08-03T16:07:00Z"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143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ច្ចការទូទៅនៃ</w:t>
        </w:r>
      </w:ins>
      <w:ins w:id="40144" w:author="Sopheak Phorn" w:date="2023-08-03T16:10:00Z">
        <w:r w:rsidR="00D86652" w:rsidRPr="004A5A84">
          <w:rPr>
            <w:rFonts w:ascii="Khmer MEF1" w:hAnsi="Khmer MEF1" w:cs="Khmer MEF1"/>
            <w:spacing w:val="-12"/>
            <w:sz w:val="24"/>
            <w:szCs w:val="24"/>
            <w:cs/>
            <w:lang w:val="ca-ES"/>
            <w:rPrChange w:id="40145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និយ័តករ</w:t>
        </w:r>
        <w:r w:rsidR="00D86652" w:rsidRPr="004A5A84">
          <w:rPr>
            <w:rFonts w:ascii="Khmer MEF1" w:eastAsia="Calibri" w:hAnsi="Khmer MEF1" w:cs="Khmer MEF1"/>
            <w:color w:val="000000"/>
            <w:spacing w:val="-12"/>
            <w:sz w:val="24"/>
            <w:szCs w:val="24"/>
            <w:cs/>
            <w:rPrChange w:id="40146" w:author="Sopheak Phorn" w:date="2023-08-03T16:17:00Z">
              <w:rPr>
                <w:rFonts w:ascii="Khmer MEF1" w:eastAsia="Calibri" w:hAnsi="Khmer MEF1" w:cs="Khmer MEF1"/>
                <w:color w:val="000000"/>
                <w:sz w:val="24"/>
                <w:szCs w:val="24"/>
                <w:cs/>
              </w:rPr>
            </w:rPrChange>
          </w:rPr>
          <w:t>គណនេយ្យនិងសវនកម្ម</w:t>
        </w:r>
      </w:ins>
    </w:p>
    <w:p w14:paraId="5EB6EDC1" w14:textId="56BD4C9D" w:rsidR="00D86652" w:rsidRPr="004A5A84" w:rsidRDefault="00D86652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147" w:author="Sopheak Phorn" w:date="2023-08-03T16:10:00Z"/>
          <w:rFonts w:ascii="Khmer MEF1" w:hAnsi="Khmer MEF1" w:cs="Khmer MEF1"/>
          <w:spacing w:val="-4"/>
          <w:sz w:val="24"/>
          <w:szCs w:val="24"/>
          <w:lang w:val="ca-ES"/>
          <w:rPrChange w:id="40148" w:author="Sopheak Phorn" w:date="2023-08-03T16:17:00Z">
            <w:rPr>
              <w:ins w:id="40149" w:author="Sopheak Phorn" w:date="2023-08-03T16:10:00Z"/>
              <w:rFonts w:ascii="Khmer MEF1" w:hAnsi="Khmer MEF1" w:cs="Khmer MEF1"/>
              <w:spacing w:val="-4"/>
              <w:sz w:val="24"/>
              <w:szCs w:val="24"/>
              <w:highlight w:val="yellow"/>
              <w:lang w:val="ca-ES"/>
            </w:rPr>
          </w:rPrChange>
        </w:rPr>
      </w:pPr>
      <w:ins w:id="40150" w:author="Sopheak Phorn" w:date="2023-08-03T16:10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51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កំណត់ហេតុលេខ ២១២/២៣ អ.ស.ផ. ចុះថ្ងៃទី</w:t>
        </w:r>
      </w:ins>
      <w:ins w:id="40152" w:author="Sopheak Phorn" w:date="2023-08-03T16:11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53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១២</w:t>
        </w:r>
      </w:ins>
      <w:ins w:id="40154" w:author="Sopheak Phorn" w:date="2023-08-03T16:10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55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ខែ</w:t>
        </w:r>
      </w:ins>
      <w:ins w:id="40156" w:author="Sopheak Phorn" w:date="2023-08-03T16:13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57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ឧសភា</w:t>
        </w:r>
      </w:ins>
      <w:ins w:id="40158" w:author="Sopheak Phorn" w:date="2023-08-03T16:10:00Z"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59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ឆ្នាំ២០២៣ ស្ដីពីកិច្ចប្រជុំពិភាក្សា</w:t>
        </w:r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160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រវាងប្រតិភូសវនកម្មផ្ទៃក្នុងនៃ​ </w:t>
        </w:r>
        <w:r w:rsidRPr="004A5A84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40161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162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ជាមួយនាយកដ្ឋាន</w:t>
        </w:r>
      </w:ins>
      <w:ins w:id="40163" w:author="Sopheak Phorn" w:date="2023-08-03T16:13:00Z"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164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បច្ចេកទេស</w:t>
        </w:r>
      </w:ins>
      <w:ins w:id="40165" w:author="Sopheak Phorn" w:date="2023-08-03T16:10:00Z"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166" w:author="Sopheak Phorn" w:date="2023-08-03T16:17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នៃនិយ័តករ</w:t>
        </w:r>
        <w:r w:rsidRPr="004A5A84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គណនេយ្យនិងសវនកម្ម</w:t>
        </w:r>
      </w:ins>
    </w:p>
    <w:p w14:paraId="1A877790" w14:textId="77777777" w:rsidR="006776A8" w:rsidRDefault="004A5A84" w:rsidP="006776A8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167" w:author="Sopheak Phorn" w:date="2023-08-04T12:22:00Z"/>
          <w:rFonts w:ascii="Khmer MEF1" w:hAnsi="Khmer MEF1" w:cs="Khmer MEF1"/>
          <w:spacing w:val="-4"/>
          <w:sz w:val="24"/>
          <w:szCs w:val="24"/>
          <w:lang w:val="ca-ES"/>
        </w:rPr>
      </w:pPr>
      <w:ins w:id="40168" w:author="Sopheak Phorn" w:date="2023-08-03T16:14:00Z">
        <w:r w:rsidRPr="00337F6B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169" w:author="Sopheak Phorn" w:date="2023-08-04T12:00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កំណត់ហេតុលេខ ២៧៩/២៣ អ.ស.ផ. ចុះថ្ងៃទី</w:t>
        </w:r>
      </w:ins>
      <w:ins w:id="40170" w:author="Sopheak Phorn" w:date="2023-08-04T12:00:00Z">
        <w:r w:rsidR="00337F6B" w:rsidRPr="00337F6B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171" w:author="Sopheak Phorn" w:date="2023-08-04T12:00:00Z">
              <w:rPr>
                <w:rFonts w:ascii="Khmer MEF1" w:hAnsi="Khmer MEF1" w:cs="Khmer MEF1"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៣០ </w:t>
        </w:r>
      </w:ins>
      <w:ins w:id="40172" w:author="Sopheak Phorn" w:date="2023-08-03T16:14:00Z">
        <w:r w:rsidRPr="00337F6B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173" w:author="Sopheak Phorn" w:date="2023-08-04T12:00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ខែឧសភា ឆ្នាំ២០២៣ ស្ដីពីកិច្ចប្រជុំពិភាក្សា</w:t>
        </w:r>
        <w:r w:rsidRPr="004A5A8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174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រវាងប្រតិភូសវនកម្មផ្ទៃក្នុងនៃ​ </w:t>
        </w:r>
        <w:r w:rsidRPr="004A5A84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40175" w:author="Sopheak Phorn" w:date="2023-08-03T16:17:00Z">
              <w:rPr>
                <w:rFonts w:ascii="Khmer MEF1" w:hAnsi="Khmer MEF1" w:cs="Khmer MEF1"/>
                <w:b/>
                <w:bCs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Pr="004A5A84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176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</w:t>
        </w:r>
        <w:r w:rsidRPr="004A5A84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40177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ជាមួយនាយកដ្ឋានគ្រប់គ្រងវិជ្ជាជីវៈគណនេយ្យនិងសវនកម្ម</w:t>
        </w:r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178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នៃ</w:t>
        </w:r>
      </w:ins>
      <w:ins w:id="40179" w:author="Sopheak Phorn" w:date="2023-08-03T16:15:00Z">
        <w:r w:rsidRPr="004A5A84">
          <w:rPr>
            <w:rFonts w:ascii="Khmer MEF1" w:hAnsi="Khmer MEF1" w:cs="Khmer MEF1"/>
            <w:sz w:val="24"/>
            <w:szCs w:val="24"/>
            <w:cs/>
            <w:lang w:val="ca-ES"/>
            <w:rPrChange w:id="40180" w:author="Sopheak Phorn" w:date="2023-08-03T16:17:00Z"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val="ca-ES"/>
              </w:rPr>
            </w:rPrChange>
          </w:rPr>
          <w:t>និយ័តករ</w:t>
        </w:r>
        <w:r w:rsidRPr="004A5A84">
          <w:rPr>
            <w:rFonts w:ascii="Khmer MEF1" w:eastAsia="Calibri" w:hAnsi="Khmer MEF1" w:cs="Khmer MEF1"/>
            <w:color w:val="000000"/>
            <w:sz w:val="24"/>
            <w:szCs w:val="24"/>
            <w:cs/>
          </w:rPr>
          <w:t>គណនេយ្យនិងសវនកម្ម</w:t>
        </w:r>
      </w:ins>
    </w:p>
    <w:p w14:paraId="5547D4E8" w14:textId="72935DEE" w:rsidR="004A5A84" w:rsidRPr="00186ADF" w:rsidRDefault="004A5A84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181" w:author="Sopheak Phorn" w:date="2023-08-25T12:51:00Z"/>
          <w:rFonts w:ascii="Khmer MEF1" w:hAnsi="Khmer MEF1" w:cs="Khmer MEF1"/>
          <w:spacing w:val="-4"/>
          <w:sz w:val="24"/>
          <w:szCs w:val="24"/>
          <w:lang w:val="ca-ES"/>
          <w:rPrChange w:id="40182" w:author="Sopheak Phorn" w:date="2023-08-25T12:51:00Z">
            <w:rPr>
              <w:ins w:id="40183" w:author="Sopheak Phorn" w:date="2023-08-25T12:51:00Z"/>
              <w:rFonts w:ascii="Khmer MEF1" w:hAnsi="Khmer MEF1" w:cs="Khmer MEF1"/>
              <w:spacing w:val="-6"/>
              <w:sz w:val="24"/>
              <w:szCs w:val="24"/>
              <w:lang w:val="ca-ES"/>
            </w:rPr>
          </w:rPrChange>
        </w:rPr>
      </w:pPr>
      <w:ins w:id="40184" w:author="Sopheak Phorn" w:date="2023-08-03T16:16:00Z">
        <w:r w:rsidRPr="006776A8">
          <w:rPr>
            <w:rFonts w:ascii="Khmer MEF1" w:hAnsi="Khmer MEF1" w:cs="Khmer MEF1"/>
            <w:spacing w:val="2"/>
            <w:sz w:val="24"/>
            <w:szCs w:val="24"/>
            <w:cs/>
            <w:lang w:val="ca-ES"/>
            <w:rPrChange w:id="40185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កំណត់ហេតុ</w:t>
        </w:r>
        <w:r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186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>លេខ ៣៦៨/២៣ អ.ស.ផ. ចុះថ្ងៃទី</w:t>
        </w:r>
      </w:ins>
      <w:ins w:id="40187" w:author="Sopheak Phorn" w:date="2023-08-04T12:00:00Z">
        <w:r w:rsidR="00DA60FA"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៥</w:t>
        </w:r>
      </w:ins>
      <w:ins w:id="40188" w:author="Sopheak Phorn" w:date="2023-08-03T16:16:00Z">
        <w:r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189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ខែ</w:t>
        </w:r>
      </w:ins>
      <w:ins w:id="40190" w:author="Sopheak Phorn" w:date="2023-08-04T12:00:00Z">
        <w:r w:rsidR="00DA60FA"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</w:rPr>
          <w:t>កក្កដា</w:t>
        </w:r>
      </w:ins>
      <w:ins w:id="40191" w:author="Sopheak Phorn" w:date="2023-08-03T16:16:00Z">
        <w:r w:rsidRPr="006776A8">
          <w:rPr>
            <w:rFonts w:ascii="Khmer MEF1" w:hAnsi="Khmer MEF1" w:cs="Khmer MEF1"/>
            <w:spacing w:val="-2"/>
            <w:sz w:val="24"/>
            <w:szCs w:val="24"/>
            <w:cs/>
            <w:lang w:val="ca-ES"/>
            <w:rPrChange w:id="40192" w:author="Sopheak Phorn" w:date="2023-08-04T12:22:00Z"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ឆ្នាំ២០២៣ ស្ដីពីកិច្ចប្រជុំពិភាក្សា</w:t>
        </w:r>
        <w:r w:rsidRPr="006776A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193" w:author="Sopheak Phorn" w:date="2023-08-04T12:2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រវាងប្រតិភូសវនកម្មផ្ទៃក្នុងនៃ​ </w:t>
        </w:r>
        <w:r w:rsidRPr="006776A8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40194" w:author="Sopheak Phorn" w:date="2023-08-04T12:22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>អ.ស.ហ.</w:t>
        </w:r>
        <w:r w:rsidRPr="006776A8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40195" w:author="Sopheak Phorn" w:date="2023-08-04T12:22:00Z">
              <w:rPr>
                <w:rFonts w:ascii="Khmer MEF1" w:hAnsi="Khmer MEF1" w:cs="Khmer MEF1"/>
                <w:spacing w:val="-6"/>
                <w:sz w:val="24"/>
                <w:szCs w:val="24"/>
                <w:highlight w:val="yellow"/>
                <w:cs/>
                <w:lang w:val="ca-ES"/>
              </w:rPr>
            </w:rPrChange>
          </w:rPr>
          <w:t xml:space="preserve"> ជាមួយតំណាងនិយ័តករគណនេយ្យនិងសវនកម្ម</w:t>
        </w:r>
      </w:ins>
    </w:p>
    <w:p w14:paraId="34B66674" w14:textId="13F3D424" w:rsidR="00186ADF" w:rsidRPr="006776A8" w:rsidDel="00AA1080" w:rsidRDefault="00497711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196" w:author="Un Seakamey" w:date="2022-11-14T13:31:00Z"/>
          <w:del w:id="40197" w:author="Sopheak Phorn" w:date="2023-08-25T15:23:00Z"/>
          <w:rFonts w:ascii="Khmer MEF1" w:hAnsi="Khmer MEF1" w:cs="Khmer MEF1"/>
          <w:spacing w:val="-4"/>
          <w:sz w:val="24"/>
          <w:szCs w:val="24"/>
          <w:lang w:val="ca-ES"/>
          <w:rPrChange w:id="40198" w:author="Sopheak Phorn" w:date="2023-08-04T12:22:00Z">
            <w:rPr>
              <w:ins w:id="40199" w:author="Un Seakamey" w:date="2022-11-14T13:31:00Z"/>
              <w:del w:id="40200" w:author="Sopheak Phorn" w:date="2023-08-25T15:23:00Z"/>
            </w:rPr>
          </w:rPrChange>
        </w:rPr>
        <w:pPrChange w:id="40201" w:author="Sopheak Phorn" w:date="2023-08-04T12:22:00Z">
          <w:pPr>
            <w:pStyle w:val="ListParagraph"/>
            <w:spacing w:after="0" w:line="233" w:lineRule="auto"/>
            <w:ind w:left="1276" w:hanging="283"/>
            <w:jc w:val="both"/>
          </w:pPr>
        </w:pPrChange>
      </w:pPr>
      <w:ins w:id="40202" w:author="Sopheak Phorn" w:date="2023-08-25T12:59:00Z">
        <w:r w:rsidRPr="00497711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លិខិតលេខ ១០៧៩/២៣ ន.គ.ស. ចុះថ្ងៃទី២៣ ខែសីហា ឆ្នាំ២០២៣ ស្តីពីករណីការពិនិត្យ និងផ្ដល់យោបល់លើសេចក្តីព្រាងរបាយការណ៍សវនកម្មឆ្នាំ២០២៣ នៅនិយ័តករគណនេយ្យនិងសវនកម្ម</w:t>
        </w:r>
      </w:ins>
    </w:p>
    <w:p w14:paraId="4E405CEA" w14:textId="2FFD73A7" w:rsidR="00A65162" w:rsidRPr="00AA1080" w:rsidDel="00175EBB" w:rsidRDefault="00A65162">
      <w:pPr>
        <w:numPr>
          <w:ilvl w:val="0"/>
          <w:numId w:val="102"/>
        </w:numPr>
        <w:spacing w:after="0" w:line="240" w:lineRule="auto"/>
        <w:ind w:hanging="90"/>
        <w:jc w:val="both"/>
        <w:rPr>
          <w:ins w:id="40203" w:author="Un Seakamey" w:date="2022-11-14T13:31:00Z"/>
          <w:del w:id="40204" w:author="Kem Sereyboth" w:date="2023-07-26T15:16:00Z"/>
          <w:rFonts w:ascii="Khmer MEF1" w:hAnsi="Khmer MEF1" w:cs="Khmer MEF1"/>
          <w:spacing w:val="6"/>
          <w:sz w:val="24"/>
          <w:szCs w:val="24"/>
          <w:rPrChange w:id="40205" w:author="Sopheak Phorn" w:date="2023-08-25T15:23:00Z">
            <w:rPr>
              <w:ins w:id="40206" w:author="Un Seakamey" w:date="2022-11-14T13:31:00Z"/>
              <w:del w:id="40207" w:author="Kem Sereyboth" w:date="2023-07-26T15:16:00Z"/>
            </w:rPr>
          </w:rPrChange>
        </w:rPr>
        <w:pPrChange w:id="40208" w:author="Sopheak Phorn" w:date="2023-08-25T15:23:00Z">
          <w:pPr>
            <w:pStyle w:val="ListParagraph"/>
            <w:numPr>
              <w:numId w:val="36"/>
            </w:numPr>
            <w:spacing w:after="0" w:line="216" w:lineRule="auto"/>
            <w:ind w:left="1267" w:hanging="360"/>
            <w:jc w:val="both"/>
          </w:pPr>
        </w:pPrChange>
      </w:pPr>
      <w:ins w:id="40209" w:author="Un Seakamey" w:date="2022-11-14T13:31:00Z">
        <w:del w:id="40210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211" w:author="Sopheak Phorn" w:date="2023-08-25T15:2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៤</w:delText>
          </w:r>
        </w:del>
      </w:ins>
      <w:ins w:id="40212" w:author="Un Seakamey" w:date="2022-11-14T13:32:00Z">
        <w:del w:id="40213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214" w:author="Sopheak Phorn" w:date="2023-08-25T15:2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២</w:delText>
          </w:r>
        </w:del>
      </w:ins>
      <w:ins w:id="40215" w:author="Un Seakamey" w:date="2022-11-14T13:31:00Z">
        <w:del w:id="40216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217" w:author="Sopheak Phorn" w:date="2023-08-25T15:23:00Z">
                <w:rPr>
                  <w:rFonts w:ascii="Khmer MEF1" w:hAnsi="Khmer MEF1" w:cs="Khmer MEF1"/>
                  <w:color w:val="171717" w:themeColor="background2" w:themeShade="1A"/>
                  <w:spacing w:val="6"/>
                  <w:sz w:val="24"/>
                  <w:szCs w:val="24"/>
                  <w:cs/>
                </w:rPr>
              </w:rPrChange>
            </w:rPr>
            <w:delText>.</w:delText>
          </w:r>
        </w:del>
      </w:ins>
      <w:ins w:id="40218" w:author="Un Seakamey" w:date="2022-11-14T13:32:00Z">
        <w:del w:id="40219" w:author="Kem Sereyboth" w:date="2023-07-26T15:16:00Z"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220" w:author="Sopheak Phorn" w:date="2023-08-25T15:23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 xml:space="preserve">តារាងផ្តល់ធាតុចូលទៅលើសេចក្តីព្រាងស្តីពី 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rPrChange w:id="40221" w:author="Sopheak Phorn" w:date="2023-08-25T15:23:00Z">
                <w:rPr>
                  <w:rFonts w:ascii="Khmer MEF1" w:hAnsi="Khmer MEF1" w:cs="Khmer MEF1"/>
                  <w:spacing w:val="4"/>
                  <w:sz w:val="24"/>
                  <w:szCs w:val="24"/>
                </w:rPr>
              </w:rPrChange>
            </w:rPr>
            <w:delText>“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222" w:author="Sopheak Phorn" w:date="2023-08-25T15:23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</w:rPr>
              </w:rPrChange>
            </w:rPr>
            <w:delText>របាយការណ៍សវនកម្មអនុលោមភាព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223" w:author="Sopheak Phorn" w:date="2023-08-25T15:23:00Z">
                <w:rPr>
                  <w:rFonts w:ascii="Khmer MEF1" w:hAnsi="Khmer MEF1" w:cs="Khmer MEF1"/>
                  <w:spacing w:val="6"/>
                  <w:sz w:val="24"/>
                  <w:szCs w:val="24"/>
                  <w:cs/>
                </w:rPr>
              </w:rPrChange>
            </w:rPr>
            <w:delText xml:space="preserve"> </w:delText>
          </w:r>
          <w:r w:rsidRPr="00AA1080" w:rsidDel="00175EBB">
            <w:rPr>
              <w:rFonts w:ascii="Khmer MEF1" w:hAnsi="Khmer MEF1" w:cs="Khmer MEF1"/>
              <w:spacing w:val="6"/>
              <w:sz w:val="24"/>
              <w:szCs w:val="24"/>
              <w:highlight w:val="yellow"/>
              <w:cs/>
              <w:rPrChange w:id="40224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នៅ</w:delText>
          </w:r>
          <w:r w:rsidRPr="00AA1080" w:rsidDel="00175EBB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40225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និយ័តករសន្តិសុខសង្គម នៃអាជ្ញាធរសេវាហិរញ្ញវត្ថុមិនមែនធនាគារ (</w:delText>
          </w:r>
          <w:r w:rsidRPr="00AA1080" w:rsidDel="00175EBB">
            <w:rPr>
              <w:rFonts w:ascii="Khmer MEF1" w:hAnsi="Khmer MEF1" w:cs="Khmer MEF1"/>
              <w:b/>
              <w:bCs/>
              <w:spacing w:val="-4"/>
              <w:sz w:val="24"/>
              <w:szCs w:val="24"/>
              <w:highlight w:val="yellow"/>
              <w:cs/>
              <w:rPrChange w:id="40226" w:author="Sopheak Phorn" w:date="2023-08-25T15:23:00Z">
                <w:rPr>
                  <w:rFonts w:ascii="Khmer MEF1" w:hAnsi="Khmer MEF1" w:cs="Khmer MEF1"/>
                  <w:b/>
                  <w:bCs/>
                  <w:spacing w:val="-4"/>
                  <w:sz w:val="24"/>
                  <w:szCs w:val="24"/>
                  <w:cs/>
                </w:rPr>
              </w:rPrChange>
            </w:rPr>
            <w:delText>អ.ស.ហ.</w:delText>
          </w:r>
          <w:r w:rsidRPr="00AA1080" w:rsidDel="00175EBB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40227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)”</w:delText>
          </w:r>
        </w:del>
      </w:ins>
      <w:ins w:id="40228" w:author="Un Seakamey" w:date="2022-11-14T14:27:00Z">
        <w:del w:id="40229" w:author="Kem Sereyboth" w:date="2023-07-26T15:16:00Z">
          <w:r w:rsidR="0032288C" w:rsidRPr="00AA1080" w:rsidDel="00175EBB">
            <w:rPr>
              <w:rFonts w:ascii="Khmer MEF1" w:hAnsi="Khmer MEF1" w:cs="Khmer MEF1"/>
              <w:spacing w:val="-4"/>
              <w:sz w:val="24"/>
              <w:szCs w:val="24"/>
              <w:highlight w:val="yellow"/>
              <w:cs/>
              <w:rPrChange w:id="40230" w:author="Sopheak Phorn" w:date="2023-08-25T15:23:00Z">
                <w:rPr>
                  <w:rFonts w:ascii="Khmer MEF1" w:hAnsi="Khmer MEF1" w:cs="Khmer MEF1"/>
                  <w:spacing w:val="-4"/>
                  <w:sz w:val="24"/>
                  <w:szCs w:val="24"/>
                  <w:cs/>
                </w:rPr>
              </w:rPrChange>
            </w:rPr>
            <w:delText>។</w:delText>
          </w:r>
        </w:del>
      </w:ins>
    </w:p>
    <w:p w14:paraId="761CCED5" w14:textId="77777777" w:rsidR="006302B7" w:rsidRPr="00E33574" w:rsidRDefault="006302B7">
      <w:pPr>
        <w:numPr>
          <w:ilvl w:val="0"/>
          <w:numId w:val="102"/>
        </w:numPr>
        <w:spacing w:after="0" w:line="240" w:lineRule="auto"/>
        <w:ind w:hanging="90"/>
        <w:jc w:val="both"/>
        <w:rPr>
          <w:rPrChange w:id="40231" w:author="Kem Sereyboth" w:date="2023-07-19T16:59:00Z">
            <w:rPr>
              <w:lang w:val="ca-ES"/>
            </w:rPr>
          </w:rPrChange>
        </w:rPr>
        <w:pPrChange w:id="40232" w:author="Sopheak Phorn" w:date="2023-08-25T15:23:00Z">
          <w:pPr/>
        </w:pPrChange>
      </w:pPr>
    </w:p>
    <w:sectPr w:rsidR="006302B7" w:rsidRPr="00E33574" w:rsidSect="009F35C3">
      <w:footerReference w:type="default" r:id="rId12"/>
      <w:footerReference w:type="first" r:id="rId13"/>
      <w:pgSz w:w="11909" w:h="16834" w:code="9"/>
      <w:pgMar w:top="1134" w:right="1134" w:bottom="1134" w:left="1418" w:header="1009" w:footer="181" w:gutter="0"/>
      <w:pgNumType w:start="1"/>
      <w:cols w:space="720"/>
      <w:titlePg/>
      <w:docGrid w:linePitch="360"/>
      <w:sectPrChange w:id="40255" w:author="User" w:date="2022-11-12T15:42:00Z">
        <w:sectPr w:rsidR="006302B7" w:rsidRPr="00E33574" w:rsidSect="009F35C3">
          <w:pgSz w:w="12240" w:h="15840" w:code="0"/>
          <w:pgMar w:top="1440" w:right="1440" w:bottom="1440" w:left="1440" w:header="720" w:footer="720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B639" w14:textId="77777777" w:rsidR="00E340AC" w:rsidRDefault="00E340AC" w:rsidP="00254A74">
      <w:pPr>
        <w:spacing w:after="0" w:line="240" w:lineRule="auto"/>
      </w:pPr>
      <w:r>
        <w:separator/>
      </w:r>
    </w:p>
  </w:endnote>
  <w:endnote w:type="continuationSeparator" w:id="0">
    <w:p w14:paraId="0EDA8B3F" w14:textId="77777777" w:rsidR="00E340AC" w:rsidRDefault="00E340AC" w:rsidP="002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rok Sre Hanphy">
    <w:altName w:val="Khmer UI"/>
    <w:charset w:val="00"/>
    <w:family w:val="auto"/>
    <w:pitch w:val="variable"/>
    <w:sig w:usb0="A00000A7" w:usb1="50000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!Khmer MEF1">
    <w:altName w:val="Khmer MEF1"/>
    <w:charset w:val="00"/>
    <w:family w:val="auto"/>
    <w:pitch w:val="variable"/>
    <w:sig w:usb0="0000000F" w:usb1="00002000" w:usb2="00010000" w:usb3="00000000" w:csb0="0000000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1114" w:author="Voeun Kuyeng" w:date="2022-08-08T15:02:00Z"/>
  <w:sdt>
    <w:sdtPr>
      <w:id w:val="1028920382"/>
      <w:docPartObj>
        <w:docPartGallery w:val="Page Numbers (Bottom of Page)"/>
        <w:docPartUnique/>
      </w:docPartObj>
    </w:sdtPr>
    <w:sdtEndPr>
      <w:rPr>
        <w:noProof/>
        <w:sz w:val="18"/>
        <w:szCs w:val="28"/>
      </w:rPr>
    </w:sdtEndPr>
    <w:sdtContent>
      <w:customXmlInsRangeEnd w:id="1114"/>
      <w:p w14:paraId="441E5F18" w14:textId="1FFF63C3" w:rsidR="00731B72" w:rsidRPr="007824A2" w:rsidRDefault="00731B72">
        <w:pPr>
          <w:pStyle w:val="Footer"/>
          <w:jc w:val="center"/>
          <w:rPr>
            <w:ins w:id="1115" w:author="Voeun Kuyeng" w:date="2022-08-08T15:02:00Z"/>
            <w:sz w:val="18"/>
            <w:szCs w:val="28"/>
            <w:rPrChange w:id="1116" w:author="Un Seakamey" w:date="2022-09-23T09:05:00Z">
              <w:rPr>
                <w:ins w:id="1117" w:author="Voeun Kuyeng" w:date="2022-08-08T15:02:00Z"/>
              </w:rPr>
            </w:rPrChange>
          </w:rPr>
        </w:pPr>
        <w:ins w:id="1118" w:author="Voeun Kuyeng" w:date="2022-08-08T15:02:00Z">
          <w:del w:id="1119" w:author="User" w:date="2022-10-03T09:39:00Z">
            <w:r w:rsidRPr="007824A2" w:rsidDel="00E578A8">
              <w:rPr>
                <w:rFonts w:ascii="Limon S1" w:hAnsi="Limon S1"/>
                <w:sz w:val="32"/>
                <w:szCs w:val="32"/>
                <w:rPrChange w:id="1120" w:author="Un Seakamey" w:date="2022-09-23T09:05:00Z">
                  <w:rPr>
                    <w:noProof/>
                  </w:rPr>
                </w:rPrChange>
              </w:rPr>
              <w:fldChar w:fldCharType="begin"/>
            </w:r>
            <w:r w:rsidRPr="007824A2" w:rsidDel="00E578A8">
              <w:rPr>
                <w:rFonts w:ascii="Limon S1" w:hAnsi="Limon S1"/>
                <w:sz w:val="32"/>
                <w:szCs w:val="32"/>
                <w:rPrChange w:id="1121" w:author="Un Seakamey" w:date="2022-09-23T09:05:00Z">
                  <w:rPr/>
                </w:rPrChange>
              </w:rPr>
              <w:delInstrText xml:space="preserve"> PAGE   \* MERGEFORMAT </w:delInstrText>
            </w:r>
            <w:r w:rsidRPr="007824A2" w:rsidDel="00E578A8">
              <w:rPr>
                <w:rFonts w:ascii="Limon S1" w:hAnsi="Limon S1"/>
                <w:sz w:val="32"/>
                <w:szCs w:val="32"/>
                <w:rPrChange w:id="1122" w:author="Un Seakamey" w:date="2022-09-23T09:05:00Z">
                  <w:rPr>
                    <w:noProof/>
                  </w:rPr>
                </w:rPrChange>
              </w:rPr>
              <w:fldChar w:fldCharType="separate"/>
            </w:r>
          </w:del>
        </w:ins>
        <w:del w:id="1123" w:author="User" w:date="2022-10-03T09:39:00Z">
          <w:r w:rsidDel="00E578A8">
            <w:rPr>
              <w:rFonts w:ascii="Limon S1" w:hAnsi="Limon S1"/>
              <w:noProof/>
              <w:sz w:val="32"/>
              <w:szCs w:val="32"/>
            </w:rPr>
            <w:delText>18</w:delText>
          </w:r>
        </w:del>
        <w:ins w:id="1124" w:author="Voeun Kuyeng" w:date="2022-08-08T15:02:00Z">
          <w:del w:id="1125" w:author="User" w:date="2022-10-03T09:39:00Z">
            <w:r w:rsidRPr="007824A2" w:rsidDel="00E578A8">
              <w:rPr>
                <w:rFonts w:ascii="Limon S1" w:hAnsi="Limon S1"/>
                <w:noProof/>
                <w:sz w:val="32"/>
                <w:szCs w:val="32"/>
                <w:rPrChange w:id="1126" w:author="Un Seakamey" w:date="2022-09-23T09:05:00Z">
                  <w:rPr>
                    <w:noProof/>
                  </w:rPr>
                </w:rPrChange>
              </w:rPr>
              <w:fldChar w:fldCharType="end"/>
            </w:r>
          </w:del>
        </w:ins>
      </w:p>
      <w:customXmlInsRangeStart w:id="1127" w:author="Voeun Kuyeng" w:date="2022-08-08T15:02:00Z"/>
    </w:sdtContent>
  </w:sdt>
  <w:customXmlInsRangeEnd w:id="1127"/>
  <w:p w14:paraId="5EE8C8EF" w14:textId="77777777" w:rsidR="00731B72" w:rsidRDefault="00731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40233" w:author="Voeun Kuyeng" w:date="2022-08-08T15:02:00Z"/>
  <w:sdt>
    <w:sdtPr>
      <w:id w:val="1091425417"/>
      <w:docPartObj>
        <w:docPartGallery w:val="Page Numbers (Bottom of Page)"/>
        <w:docPartUnique/>
      </w:docPartObj>
    </w:sdtPr>
    <w:sdtEndPr>
      <w:rPr>
        <w:noProof/>
        <w:sz w:val="18"/>
        <w:szCs w:val="28"/>
      </w:rPr>
    </w:sdtEndPr>
    <w:sdtContent>
      <w:customXmlInsRangeEnd w:id="40233"/>
      <w:p w14:paraId="7C6713F4" w14:textId="76793F64" w:rsidR="00731B72" w:rsidRPr="007824A2" w:rsidRDefault="00731B72">
        <w:pPr>
          <w:pStyle w:val="Footer"/>
          <w:jc w:val="center"/>
          <w:rPr>
            <w:ins w:id="40234" w:author="Voeun Kuyeng" w:date="2022-08-08T15:02:00Z"/>
            <w:sz w:val="18"/>
            <w:szCs w:val="28"/>
            <w:rPrChange w:id="40235" w:author="Un Seakamey" w:date="2022-09-23T09:05:00Z">
              <w:rPr>
                <w:ins w:id="40236" w:author="Voeun Kuyeng" w:date="2022-08-08T15:02:00Z"/>
              </w:rPr>
            </w:rPrChange>
          </w:rPr>
        </w:pPr>
        <w:ins w:id="40237" w:author="Voeun Kuyeng" w:date="2022-08-08T15:02:00Z">
          <w:r w:rsidRPr="007824A2">
            <w:rPr>
              <w:rFonts w:ascii="Limon S1" w:hAnsi="Limon S1"/>
              <w:sz w:val="32"/>
              <w:szCs w:val="32"/>
              <w:rPrChange w:id="40238" w:author="Un Seakamey" w:date="2022-09-23T09:05:00Z">
                <w:rPr>
                  <w:noProof/>
                </w:rPr>
              </w:rPrChange>
            </w:rPr>
            <w:fldChar w:fldCharType="begin"/>
          </w:r>
          <w:r w:rsidRPr="007824A2">
            <w:rPr>
              <w:rFonts w:ascii="Limon S1" w:hAnsi="Limon S1"/>
              <w:sz w:val="32"/>
              <w:szCs w:val="32"/>
              <w:rPrChange w:id="40239" w:author="Un Seakamey" w:date="2022-09-23T09:05:00Z">
                <w:rPr/>
              </w:rPrChange>
            </w:rPr>
            <w:instrText xml:space="preserve"> PAGE   \* MERGEFORMAT </w:instrText>
          </w:r>
          <w:r w:rsidRPr="007824A2">
            <w:rPr>
              <w:rFonts w:ascii="Limon S1" w:hAnsi="Limon S1"/>
              <w:sz w:val="32"/>
              <w:szCs w:val="32"/>
              <w:rPrChange w:id="40240" w:author="Un Seakamey" w:date="2022-09-23T09:05:00Z">
                <w:rPr>
                  <w:noProof/>
                </w:rPr>
              </w:rPrChange>
            </w:rPr>
            <w:fldChar w:fldCharType="separate"/>
          </w:r>
        </w:ins>
        <w:r w:rsidR="00F14E71">
          <w:rPr>
            <w:rFonts w:ascii="Limon S1" w:hAnsi="Limon S1"/>
            <w:noProof/>
            <w:sz w:val="32"/>
            <w:szCs w:val="32"/>
          </w:rPr>
          <w:t>8</w:t>
        </w:r>
        <w:ins w:id="40241" w:author="Voeun Kuyeng" w:date="2022-08-08T15:02:00Z">
          <w:r w:rsidRPr="007824A2">
            <w:rPr>
              <w:rFonts w:ascii="Limon S1" w:hAnsi="Limon S1"/>
              <w:noProof/>
              <w:sz w:val="32"/>
              <w:szCs w:val="32"/>
              <w:rPrChange w:id="40242" w:author="Un Seakamey" w:date="2022-09-23T09:05:00Z">
                <w:rPr>
                  <w:noProof/>
                </w:rPr>
              </w:rPrChange>
            </w:rPr>
            <w:fldChar w:fldCharType="end"/>
          </w:r>
        </w:ins>
      </w:p>
      <w:customXmlInsRangeStart w:id="40243" w:author="Voeun Kuyeng" w:date="2022-08-08T15:02:00Z"/>
    </w:sdtContent>
  </w:sdt>
  <w:customXmlInsRangeEnd w:id="40243"/>
  <w:p w14:paraId="1975846F" w14:textId="77777777" w:rsidR="00731B72" w:rsidRDefault="00731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40244" w:author="User" w:date="2022-10-03T09:38:00Z"/>
  <w:sdt>
    <w:sdtPr>
      <w:id w:val="-1028253524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32"/>
        <w:szCs w:val="48"/>
      </w:rPr>
    </w:sdtEndPr>
    <w:sdtContent>
      <w:customXmlInsRangeEnd w:id="40244"/>
      <w:p w14:paraId="00A154EA" w14:textId="491F531A" w:rsidR="00731B72" w:rsidRPr="00E578A8" w:rsidRDefault="00731B72">
        <w:pPr>
          <w:pStyle w:val="Footer"/>
          <w:jc w:val="center"/>
          <w:rPr>
            <w:ins w:id="40245" w:author="User" w:date="2022-10-03T09:38:00Z"/>
            <w:rFonts w:ascii="Limon S1" w:hAnsi="Limon S1"/>
            <w:sz w:val="32"/>
            <w:szCs w:val="48"/>
            <w:rPrChange w:id="40246" w:author="User" w:date="2022-10-03T09:39:00Z">
              <w:rPr>
                <w:ins w:id="40247" w:author="User" w:date="2022-10-03T09:38:00Z"/>
              </w:rPr>
            </w:rPrChange>
          </w:rPr>
        </w:pPr>
        <w:ins w:id="40248" w:author="User" w:date="2022-10-03T09:38:00Z">
          <w:r w:rsidRPr="00E578A8">
            <w:rPr>
              <w:rFonts w:ascii="Limon S1" w:hAnsi="Limon S1"/>
              <w:sz w:val="32"/>
              <w:szCs w:val="48"/>
              <w:rPrChange w:id="40249" w:author="User" w:date="2022-10-03T09:39:00Z">
                <w:rPr>
                  <w:noProof/>
                </w:rPr>
              </w:rPrChange>
            </w:rPr>
            <w:fldChar w:fldCharType="begin"/>
          </w:r>
          <w:r w:rsidRPr="00E578A8">
            <w:rPr>
              <w:rFonts w:ascii="Limon S1" w:hAnsi="Limon S1"/>
              <w:sz w:val="32"/>
              <w:szCs w:val="48"/>
              <w:rPrChange w:id="40250" w:author="User" w:date="2022-10-03T09:39:00Z">
                <w:rPr/>
              </w:rPrChange>
            </w:rPr>
            <w:instrText xml:space="preserve"> PAGE   \* MERGEFORMAT </w:instrText>
          </w:r>
          <w:r w:rsidRPr="00E578A8">
            <w:rPr>
              <w:rFonts w:ascii="Limon S1" w:hAnsi="Limon S1"/>
              <w:sz w:val="32"/>
              <w:szCs w:val="48"/>
              <w:rPrChange w:id="40251" w:author="User" w:date="2022-10-03T09:39:00Z">
                <w:rPr>
                  <w:noProof/>
                </w:rPr>
              </w:rPrChange>
            </w:rPr>
            <w:fldChar w:fldCharType="separate"/>
          </w:r>
        </w:ins>
        <w:r w:rsidR="00AD1E0F">
          <w:rPr>
            <w:rFonts w:ascii="Limon S1" w:hAnsi="Limon S1"/>
            <w:noProof/>
            <w:sz w:val="32"/>
            <w:szCs w:val="48"/>
          </w:rPr>
          <w:t>1</w:t>
        </w:r>
        <w:ins w:id="40252" w:author="User" w:date="2022-10-03T09:38:00Z">
          <w:r w:rsidRPr="00E578A8">
            <w:rPr>
              <w:rFonts w:ascii="Limon S1" w:hAnsi="Limon S1"/>
              <w:noProof/>
              <w:sz w:val="32"/>
              <w:szCs w:val="48"/>
              <w:rPrChange w:id="40253" w:author="User" w:date="2022-10-03T09:39:00Z">
                <w:rPr>
                  <w:noProof/>
                </w:rPr>
              </w:rPrChange>
            </w:rPr>
            <w:fldChar w:fldCharType="end"/>
          </w:r>
        </w:ins>
      </w:p>
      <w:customXmlInsRangeStart w:id="40254" w:author="User" w:date="2022-10-03T09:38:00Z"/>
    </w:sdtContent>
  </w:sdt>
  <w:customXmlInsRangeEnd w:id="40254"/>
  <w:p w14:paraId="3BD9DC81" w14:textId="77777777" w:rsidR="00731B72" w:rsidRDefault="00731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85AD" w14:textId="77777777" w:rsidR="00E340AC" w:rsidRDefault="00E340AC" w:rsidP="00254A74">
      <w:pPr>
        <w:spacing w:after="0" w:line="240" w:lineRule="auto"/>
      </w:pPr>
      <w:r>
        <w:separator/>
      </w:r>
    </w:p>
  </w:footnote>
  <w:footnote w:type="continuationSeparator" w:id="0">
    <w:p w14:paraId="72D7F43D" w14:textId="77777777" w:rsidR="00E340AC" w:rsidRDefault="00E340AC" w:rsidP="00254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26B"/>
    <w:multiLevelType w:val="hybridMultilevel"/>
    <w:tmpl w:val="42A4D806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3B8592E"/>
    <w:multiLevelType w:val="hybridMultilevel"/>
    <w:tmpl w:val="E0BC37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0C5"/>
    <w:multiLevelType w:val="hybridMultilevel"/>
    <w:tmpl w:val="DF36D294"/>
    <w:lvl w:ilvl="0" w:tplc="104EE730">
      <w:start w:val="1"/>
      <w:numFmt w:val="bullet"/>
      <w:lvlText w:val="-"/>
      <w:lvlJc w:val="left"/>
      <w:pPr>
        <w:ind w:left="1440" w:hanging="360"/>
      </w:pPr>
      <w:rPr>
        <w:rFonts w:ascii="Srok Sre Hanphy" w:hAnsi="Srok Sre Hanphy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B6753"/>
    <w:multiLevelType w:val="hybridMultilevel"/>
    <w:tmpl w:val="70CCC6BC"/>
    <w:lvl w:ilvl="0" w:tplc="B7C80C52">
      <w:start w:val="1"/>
      <w:numFmt w:val="bullet"/>
      <w:lvlText w:val="-"/>
      <w:lvlJc w:val="left"/>
      <w:pPr>
        <w:ind w:left="1571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33132B"/>
    <w:multiLevelType w:val="hybridMultilevel"/>
    <w:tmpl w:val="FE4C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E558B"/>
    <w:multiLevelType w:val="hybridMultilevel"/>
    <w:tmpl w:val="F078DF38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83FCB"/>
    <w:multiLevelType w:val="hybridMultilevel"/>
    <w:tmpl w:val="FC3AE28C"/>
    <w:lvl w:ilvl="0" w:tplc="C65ADF8E">
      <w:numFmt w:val="bullet"/>
      <w:lvlText w:val="-"/>
      <w:lvlJc w:val="left"/>
      <w:pPr>
        <w:ind w:left="360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731ABF"/>
    <w:multiLevelType w:val="hybridMultilevel"/>
    <w:tmpl w:val="11A08186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E10E06"/>
    <w:multiLevelType w:val="hybridMultilevel"/>
    <w:tmpl w:val="6D5A742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B0DF9"/>
    <w:multiLevelType w:val="hybridMultilevel"/>
    <w:tmpl w:val="6B948288"/>
    <w:lvl w:ilvl="0" w:tplc="A9DAC126">
      <w:numFmt w:val="bullet"/>
      <w:lvlText w:val="-"/>
      <w:lvlJc w:val="left"/>
      <w:pPr>
        <w:ind w:left="153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07BD0AC3"/>
    <w:multiLevelType w:val="hybridMultilevel"/>
    <w:tmpl w:val="002E3418"/>
    <w:lvl w:ilvl="0" w:tplc="A9DAC126">
      <w:numFmt w:val="bullet"/>
      <w:lvlText w:val="-"/>
      <w:lvlJc w:val="left"/>
      <w:pPr>
        <w:ind w:left="126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99F3A35"/>
    <w:multiLevelType w:val="hybridMultilevel"/>
    <w:tmpl w:val="A786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DF1FDB"/>
    <w:multiLevelType w:val="hybridMultilevel"/>
    <w:tmpl w:val="75827FC6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3B3CDB"/>
    <w:multiLevelType w:val="hybridMultilevel"/>
    <w:tmpl w:val="D38075BE"/>
    <w:lvl w:ilvl="0" w:tplc="A9DAC126">
      <w:numFmt w:val="bullet"/>
      <w:lvlText w:val="-"/>
      <w:lvlJc w:val="left"/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464D5"/>
    <w:multiLevelType w:val="hybridMultilevel"/>
    <w:tmpl w:val="3B86F7C8"/>
    <w:lvl w:ilvl="0" w:tplc="A9DAC126">
      <w:numFmt w:val="bullet"/>
      <w:lvlText w:val="-"/>
      <w:lvlJc w:val="left"/>
      <w:pPr>
        <w:ind w:left="157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0524167"/>
    <w:multiLevelType w:val="hybridMultilevel"/>
    <w:tmpl w:val="B1BC295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D46AD"/>
    <w:multiLevelType w:val="hybridMultilevel"/>
    <w:tmpl w:val="2B8C2230"/>
    <w:lvl w:ilvl="0" w:tplc="1D00D144">
      <w:numFmt w:val="bullet"/>
      <w:lvlText w:val="-"/>
      <w:lvlJc w:val="left"/>
      <w:pPr>
        <w:ind w:left="117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0E30081"/>
    <w:multiLevelType w:val="hybridMultilevel"/>
    <w:tmpl w:val="17DA45CE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12015FC5"/>
    <w:multiLevelType w:val="hybridMultilevel"/>
    <w:tmpl w:val="810AC4AA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13734A6B"/>
    <w:multiLevelType w:val="hybridMultilevel"/>
    <w:tmpl w:val="56AECDFE"/>
    <w:lvl w:ilvl="0" w:tplc="1D00D14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566CED"/>
    <w:multiLevelType w:val="hybridMultilevel"/>
    <w:tmpl w:val="954C0E40"/>
    <w:lvl w:ilvl="0" w:tplc="D09CB13A">
      <w:numFmt w:val="bullet"/>
      <w:lvlText w:val="-"/>
      <w:lvlJc w:val="left"/>
      <w:pPr>
        <w:ind w:left="108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8756644"/>
    <w:multiLevelType w:val="hybridMultilevel"/>
    <w:tmpl w:val="C7907D8A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1C0C8D"/>
    <w:multiLevelType w:val="hybridMultilevel"/>
    <w:tmpl w:val="6096AF0A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DB2E17"/>
    <w:multiLevelType w:val="hybridMultilevel"/>
    <w:tmpl w:val="C49E691C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E04F2D"/>
    <w:multiLevelType w:val="hybridMultilevel"/>
    <w:tmpl w:val="8190E12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E5447E"/>
    <w:multiLevelType w:val="hybridMultilevel"/>
    <w:tmpl w:val="BFA4B05C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1CA77AA8"/>
    <w:multiLevelType w:val="hybridMultilevel"/>
    <w:tmpl w:val="07E8A2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1CB50654"/>
    <w:multiLevelType w:val="hybridMultilevel"/>
    <w:tmpl w:val="C3F2CB8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450B5A"/>
    <w:multiLevelType w:val="hybridMultilevel"/>
    <w:tmpl w:val="6936C1F4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DFF023A"/>
    <w:multiLevelType w:val="hybridMultilevel"/>
    <w:tmpl w:val="20722F50"/>
    <w:lvl w:ilvl="0" w:tplc="2BB66DF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AE436E"/>
    <w:multiLevelType w:val="hybridMultilevel"/>
    <w:tmpl w:val="08285460"/>
    <w:lvl w:ilvl="0" w:tplc="A9DAC126">
      <w:numFmt w:val="bullet"/>
      <w:lvlText w:val="-"/>
      <w:lvlJc w:val="left"/>
      <w:pPr>
        <w:ind w:left="1212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1" w15:restartNumberingAfterBreak="0">
    <w:nsid w:val="1FDB46EE"/>
    <w:multiLevelType w:val="hybridMultilevel"/>
    <w:tmpl w:val="A46C6F72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23495502"/>
    <w:multiLevelType w:val="hybridMultilevel"/>
    <w:tmpl w:val="D03E8DA6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8614DC"/>
    <w:multiLevelType w:val="hybridMultilevel"/>
    <w:tmpl w:val="04349332"/>
    <w:lvl w:ilvl="0" w:tplc="A9DAC126">
      <w:numFmt w:val="bullet"/>
      <w:lvlText w:val="-"/>
      <w:lvlJc w:val="left"/>
      <w:pPr>
        <w:ind w:left="1429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5183B5C"/>
    <w:multiLevelType w:val="hybridMultilevel"/>
    <w:tmpl w:val="E7CABABA"/>
    <w:lvl w:ilvl="0" w:tplc="1D00D144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54D41E9"/>
    <w:multiLevelType w:val="hybridMultilevel"/>
    <w:tmpl w:val="8AAA40F4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58B7AE7"/>
    <w:multiLevelType w:val="hybridMultilevel"/>
    <w:tmpl w:val="0CAED29E"/>
    <w:lvl w:ilvl="0" w:tplc="A81601A4">
      <w:start w:val="7"/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62B6645"/>
    <w:multiLevelType w:val="hybridMultilevel"/>
    <w:tmpl w:val="3FB20F0A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6A595C"/>
    <w:multiLevelType w:val="hybridMultilevel"/>
    <w:tmpl w:val="AACC09F0"/>
    <w:lvl w:ilvl="0" w:tplc="C65ADF8E">
      <w:numFmt w:val="bullet"/>
      <w:lvlText w:val="-"/>
      <w:lvlJc w:val="left"/>
      <w:pPr>
        <w:ind w:left="495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26DA3CE6"/>
    <w:multiLevelType w:val="hybridMultilevel"/>
    <w:tmpl w:val="0DF0022E"/>
    <w:lvl w:ilvl="0" w:tplc="A9DAC126">
      <w:numFmt w:val="bullet"/>
      <w:lvlText w:val="-"/>
      <w:lvlJc w:val="left"/>
      <w:pPr>
        <w:ind w:left="1287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26E3040F"/>
    <w:multiLevelType w:val="hybridMultilevel"/>
    <w:tmpl w:val="24BA4F86"/>
    <w:lvl w:ilvl="0" w:tplc="3162D96A">
      <w:start w:val="1"/>
      <w:numFmt w:val="bullet"/>
      <w:lvlText w:val="-"/>
      <w:lvlJc w:val="left"/>
      <w:pPr>
        <w:ind w:left="720" w:hanging="360"/>
      </w:pPr>
      <w:rPr>
        <w:rFonts w:ascii="Khmer MEF1" w:hAnsi="Khmer MEF1" w:cs="Khmer MEF1" w:hint="default"/>
        <w:sz w:val="24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B75356"/>
    <w:multiLevelType w:val="hybridMultilevel"/>
    <w:tmpl w:val="7DC8CBBA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9D22846"/>
    <w:multiLevelType w:val="hybridMultilevel"/>
    <w:tmpl w:val="5E1248A8"/>
    <w:lvl w:ilvl="0" w:tplc="2BE0A7E4">
      <w:numFmt w:val="bullet"/>
      <w:lvlText w:val="-"/>
      <w:lvlJc w:val="left"/>
      <w:pPr>
        <w:ind w:left="1080" w:hanging="360"/>
      </w:pPr>
      <w:rPr>
        <w:rFonts w:ascii="Khmer MEF1" w:eastAsia="Times New Roman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B300099"/>
    <w:multiLevelType w:val="hybridMultilevel"/>
    <w:tmpl w:val="565ECFA6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1A15FB"/>
    <w:multiLevelType w:val="hybridMultilevel"/>
    <w:tmpl w:val="835E37F0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F574DFB"/>
    <w:multiLevelType w:val="hybridMultilevel"/>
    <w:tmpl w:val="B5B43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0F96B60"/>
    <w:multiLevelType w:val="hybridMultilevel"/>
    <w:tmpl w:val="0ECE448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470D89"/>
    <w:multiLevelType w:val="hybridMultilevel"/>
    <w:tmpl w:val="3AB8100E"/>
    <w:lvl w:ilvl="0" w:tplc="47D2CD2A">
      <w:numFmt w:val="bullet"/>
      <w:lvlText w:val="-"/>
      <w:lvlJc w:val="left"/>
      <w:pPr>
        <w:ind w:left="1069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38EF6C89"/>
    <w:multiLevelType w:val="hybridMultilevel"/>
    <w:tmpl w:val="95CA02A0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AC96721"/>
    <w:multiLevelType w:val="hybridMultilevel"/>
    <w:tmpl w:val="45683AC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FE6BD0"/>
    <w:multiLevelType w:val="hybridMultilevel"/>
    <w:tmpl w:val="914EE722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433BEC"/>
    <w:multiLevelType w:val="hybridMultilevel"/>
    <w:tmpl w:val="04D016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B934660"/>
    <w:multiLevelType w:val="hybridMultilevel"/>
    <w:tmpl w:val="14846BCE"/>
    <w:lvl w:ilvl="0" w:tplc="C78856C2">
      <w:start w:val="1"/>
      <w:numFmt w:val="bullet"/>
      <w:lvlText w:val="-"/>
      <w:lvlJc w:val="left"/>
      <w:pPr>
        <w:ind w:left="144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CB77F6D"/>
    <w:multiLevelType w:val="hybridMultilevel"/>
    <w:tmpl w:val="9F949216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3D5E0CCF"/>
    <w:multiLevelType w:val="hybridMultilevel"/>
    <w:tmpl w:val="08ECBED0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DD55A46"/>
    <w:multiLevelType w:val="hybridMultilevel"/>
    <w:tmpl w:val="0CE06C40"/>
    <w:lvl w:ilvl="0" w:tplc="A9DAC126">
      <w:numFmt w:val="bullet"/>
      <w:lvlText w:val="-"/>
      <w:lvlJc w:val="left"/>
      <w:pPr>
        <w:ind w:left="1571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3EA20CA9"/>
    <w:multiLevelType w:val="hybridMultilevel"/>
    <w:tmpl w:val="D4A07C32"/>
    <w:lvl w:ilvl="0" w:tplc="47D2CD2A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F5E4403"/>
    <w:multiLevelType w:val="hybridMultilevel"/>
    <w:tmpl w:val="E9226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F887A5D"/>
    <w:multiLevelType w:val="hybridMultilevel"/>
    <w:tmpl w:val="44886514"/>
    <w:lvl w:ilvl="0" w:tplc="C65ADF8E">
      <w:numFmt w:val="bullet"/>
      <w:lvlText w:val="-"/>
      <w:lvlJc w:val="left"/>
      <w:pPr>
        <w:ind w:left="1697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59" w15:restartNumberingAfterBreak="0">
    <w:nsid w:val="409F6329"/>
    <w:multiLevelType w:val="hybridMultilevel"/>
    <w:tmpl w:val="F52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0F077F8"/>
    <w:multiLevelType w:val="hybridMultilevel"/>
    <w:tmpl w:val="8420397E"/>
    <w:lvl w:ilvl="0" w:tplc="44583FA8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1C139E0"/>
    <w:multiLevelType w:val="hybridMultilevel"/>
    <w:tmpl w:val="90208E88"/>
    <w:lvl w:ilvl="0" w:tplc="CC42911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2" w15:restartNumberingAfterBreak="0">
    <w:nsid w:val="42295FB3"/>
    <w:multiLevelType w:val="hybridMultilevel"/>
    <w:tmpl w:val="A6ACBBE0"/>
    <w:lvl w:ilvl="0" w:tplc="2BB66DF4">
      <w:numFmt w:val="bullet"/>
      <w:lvlText w:val="-"/>
      <w:lvlJc w:val="left"/>
      <w:pPr>
        <w:ind w:left="108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5BC03AD"/>
    <w:multiLevelType w:val="hybridMultilevel"/>
    <w:tmpl w:val="808C1E5C"/>
    <w:lvl w:ilvl="0" w:tplc="27460686">
      <w:numFmt w:val="bullet"/>
      <w:lvlText w:val="-"/>
      <w:lvlJc w:val="left"/>
      <w:pPr>
        <w:ind w:left="928" w:hanging="360"/>
      </w:pPr>
      <w:rPr>
        <w:rFonts w:ascii="Khmer MEF1" w:eastAsiaTheme="minorHAnsi" w:hAnsi="Khmer MEF1" w:cs="Khmer MEF1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480B0AB5"/>
    <w:multiLevelType w:val="hybridMultilevel"/>
    <w:tmpl w:val="E5D4896E"/>
    <w:lvl w:ilvl="0" w:tplc="EA88E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687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65A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EC5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E99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82E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009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840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920D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0767EB"/>
    <w:multiLevelType w:val="hybridMultilevel"/>
    <w:tmpl w:val="DCC62B8C"/>
    <w:lvl w:ilvl="0" w:tplc="DC321B52">
      <w:start w:val="1"/>
      <w:numFmt w:val="bullet"/>
      <w:lvlText w:val="-"/>
      <w:lvlJc w:val="left"/>
      <w:pPr>
        <w:ind w:left="1429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49823760"/>
    <w:multiLevelType w:val="hybridMultilevel"/>
    <w:tmpl w:val="D5360F96"/>
    <w:lvl w:ilvl="0" w:tplc="1D00D14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67" w15:restartNumberingAfterBreak="0">
    <w:nsid w:val="498249AA"/>
    <w:multiLevelType w:val="hybridMultilevel"/>
    <w:tmpl w:val="8A60F1F6"/>
    <w:lvl w:ilvl="0" w:tplc="C65ADF8E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AC07F46"/>
    <w:multiLevelType w:val="hybridMultilevel"/>
    <w:tmpl w:val="EB4A3ADC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ADD3478"/>
    <w:multiLevelType w:val="hybridMultilevel"/>
    <w:tmpl w:val="2876BC32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B4132EC"/>
    <w:multiLevelType w:val="hybridMultilevel"/>
    <w:tmpl w:val="91AE3BC4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B52887"/>
    <w:multiLevelType w:val="hybridMultilevel"/>
    <w:tmpl w:val="FB8006BE"/>
    <w:lvl w:ilvl="0" w:tplc="B7C80C52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4C576006"/>
    <w:multiLevelType w:val="hybridMultilevel"/>
    <w:tmpl w:val="36804602"/>
    <w:lvl w:ilvl="0" w:tplc="335CBE6A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C650B85"/>
    <w:multiLevelType w:val="hybridMultilevel"/>
    <w:tmpl w:val="1EFAC766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4DF86118"/>
    <w:multiLevelType w:val="hybridMultilevel"/>
    <w:tmpl w:val="264231DE"/>
    <w:lvl w:ilvl="0" w:tplc="1D00D144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EE7319E"/>
    <w:multiLevelType w:val="hybridMultilevel"/>
    <w:tmpl w:val="868C4FF0"/>
    <w:lvl w:ilvl="0" w:tplc="A9DAC126">
      <w:numFmt w:val="bullet"/>
      <w:lvlText w:val="-"/>
      <w:lvlJc w:val="left"/>
      <w:pPr>
        <w:ind w:left="1446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6" w15:restartNumberingAfterBreak="0">
    <w:nsid w:val="4FEE13D8"/>
    <w:multiLevelType w:val="hybridMultilevel"/>
    <w:tmpl w:val="5642B10C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8D08AD"/>
    <w:multiLevelType w:val="hybridMultilevel"/>
    <w:tmpl w:val="EEBC2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10F7E35"/>
    <w:multiLevelType w:val="hybridMultilevel"/>
    <w:tmpl w:val="0040DF86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2F7993"/>
    <w:multiLevelType w:val="hybridMultilevel"/>
    <w:tmpl w:val="46DA8C08"/>
    <w:lvl w:ilvl="0" w:tplc="9A54FC70">
      <w:start w:val="1"/>
      <w:numFmt w:val="bullet"/>
      <w:lvlText w:val="-"/>
      <w:lvlJc w:val="left"/>
      <w:pPr>
        <w:ind w:left="1440" w:hanging="360"/>
      </w:pPr>
      <w:rPr>
        <w:rFonts w:ascii="Stencil" w:hAnsi="Stenci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662384A"/>
    <w:multiLevelType w:val="hybridMultilevel"/>
    <w:tmpl w:val="384C3DEC"/>
    <w:lvl w:ilvl="0" w:tplc="A0486DC6">
      <w:start w:val="1"/>
      <w:numFmt w:val="bullet"/>
      <w:lvlText w:val="-"/>
      <w:lvlJc w:val="left"/>
      <w:pPr>
        <w:ind w:left="180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57E7023A"/>
    <w:multiLevelType w:val="hybridMultilevel"/>
    <w:tmpl w:val="231654E4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9211790"/>
    <w:multiLevelType w:val="hybridMultilevel"/>
    <w:tmpl w:val="6B82E2A0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CBE3F12"/>
    <w:multiLevelType w:val="hybridMultilevel"/>
    <w:tmpl w:val="A1A4A95A"/>
    <w:lvl w:ilvl="0" w:tplc="A9DAC126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5DA5447C"/>
    <w:multiLevelType w:val="hybridMultilevel"/>
    <w:tmpl w:val="2162313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21E6113"/>
    <w:multiLevelType w:val="hybridMultilevel"/>
    <w:tmpl w:val="BC8A8E10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2FA6DBF"/>
    <w:multiLevelType w:val="hybridMultilevel"/>
    <w:tmpl w:val="FBB84622"/>
    <w:lvl w:ilvl="0" w:tplc="1D00D144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3032FEE"/>
    <w:multiLevelType w:val="hybridMultilevel"/>
    <w:tmpl w:val="10A04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7544D6B"/>
    <w:multiLevelType w:val="hybridMultilevel"/>
    <w:tmpl w:val="B08432C6"/>
    <w:lvl w:ilvl="0" w:tplc="104EE730">
      <w:start w:val="1"/>
      <w:numFmt w:val="bullet"/>
      <w:lvlText w:val="-"/>
      <w:lvlJc w:val="left"/>
      <w:pPr>
        <w:ind w:left="720" w:hanging="360"/>
      </w:pPr>
      <w:rPr>
        <w:rFonts w:ascii="Srok Sre Hanphy" w:hAnsi="Srok Sre Hanph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75A425E"/>
    <w:multiLevelType w:val="hybridMultilevel"/>
    <w:tmpl w:val="2C7289E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 w15:restartNumberingAfterBreak="0">
    <w:nsid w:val="69EC580B"/>
    <w:multiLevelType w:val="hybridMultilevel"/>
    <w:tmpl w:val="E7843406"/>
    <w:lvl w:ilvl="0" w:tplc="1D00D14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A1B4B05"/>
    <w:multiLevelType w:val="hybridMultilevel"/>
    <w:tmpl w:val="661CD82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2" w15:restartNumberingAfterBreak="0">
    <w:nsid w:val="6A616B90"/>
    <w:multiLevelType w:val="hybridMultilevel"/>
    <w:tmpl w:val="72D26EB4"/>
    <w:lvl w:ilvl="0" w:tplc="1D00D144">
      <w:numFmt w:val="bullet"/>
      <w:lvlText w:val="-"/>
      <w:lvlJc w:val="left"/>
      <w:pPr>
        <w:ind w:left="1260" w:hanging="360"/>
      </w:pPr>
      <w:rPr>
        <w:rFonts w:ascii="Khmer MEF1" w:eastAsiaTheme="minorHAnsi" w:hAnsi="Khmer MEF1" w:cs="Khmer MEF1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3" w15:restartNumberingAfterBreak="0">
    <w:nsid w:val="6C4A14A3"/>
    <w:multiLevelType w:val="hybridMultilevel"/>
    <w:tmpl w:val="471A172A"/>
    <w:lvl w:ilvl="0" w:tplc="CC4291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DB5AC8"/>
    <w:multiLevelType w:val="hybridMultilevel"/>
    <w:tmpl w:val="F2460FD8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016976"/>
    <w:multiLevelType w:val="hybridMultilevel"/>
    <w:tmpl w:val="40DCAB7C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3B70C8E"/>
    <w:multiLevelType w:val="hybridMultilevel"/>
    <w:tmpl w:val="A72827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77316783"/>
    <w:multiLevelType w:val="hybridMultilevel"/>
    <w:tmpl w:val="AB5E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99E6934"/>
    <w:multiLevelType w:val="hybridMultilevel"/>
    <w:tmpl w:val="942E1090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C5937A2"/>
    <w:multiLevelType w:val="hybridMultilevel"/>
    <w:tmpl w:val="C94E6F8C"/>
    <w:lvl w:ilvl="0" w:tplc="A0486DC6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E1E18F4"/>
    <w:multiLevelType w:val="hybridMultilevel"/>
    <w:tmpl w:val="F1F85348"/>
    <w:lvl w:ilvl="0" w:tplc="A9DAC12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F0F3579"/>
    <w:multiLevelType w:val="hybridMultilevel"/>
    <w:tmpl w:val="20C20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2" w15:restartNumberingAfterBreak="0">
    <w:nsid w:val="7F1D5B45"/>
    <w:multiLevelType w:val="hybridMultilevel"/>
    <w:tmpl w:val="7A04742E"/>
    <w:lvl w:ilvl="0" w:tplc="A9DAC126">
      <w:numFmt w:val="bullet"/>
      <w:lvlText w:val="-"/>
      <w:lvlJc w:val="left"/>
      <w:pPr>
        <w:ind w:left="117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84030652">
    <w:abstractNumId w:val="97"/>
  </w:num>
  <w:num w:numId="2" w16cid:durableId="640111535">
    <w:abstractNumId w:val="20"/>
  </w:num>
  <w:num w:numId="3" w16cid:durableId="1459032094">
    <w:abstractNumId w:val="66"/>
  </w:num>
  <w:num w:numId="4" w16cid:durableId="565532562">
    <w:abstractNumId w:val="62"/>
  </w:num>
  <w:num w:numId="5" w16cid:durableId="1183781975">
    <w:abstractNumId w:val="102"/>
  </w:num>
  <w:num w:numId="6" w16cid:durableId="127675378">
    <w:abstractNumId w:val="77"/>
  </w:num>
  <w:num w:numId="7" w16cid:durableId="2053537302">
    <w:abstractNumId w:val="64"/>
  </w:num>
  <w:num w:numId="8" w16cid:durableId="1245529540">
    <w:abstractNumId w:val="4"/>
  </w:num>
  <w:num w:numId="9" w16cid:durableId="491605307">
    <w:abstractNumId w:val="59"/>
  </w:num>
  <w:num w:numId="10" w16cid:durableId="1480264870">
    <w:abstractNumId w:val="70"/>
  </w:num>
  <w:num w:numId="11" w16cid:durableId="2038694552">
    <w:abstractNumId w:val="42"/>
  </w:num>
  <w:num w:numId="12" w16cid:durableId="1022390922">
    <w:abstractNumId w:val="67"/>
  </w:num>
  <w:num w:numId="13" w16cid:durableId="312418479">
    <w:abstractNumId w:val="19"/>
  </w:num>
  <w:num w:numId="14" w16cid:durableId="813719668">
    <w:abstractNumId w:val="92"/>
  </w:num>
  <w:num w:numId="15" w16cid:durableId="953830961">
    <w:abstractNumId w:val="51"/>
  </w:num>
  <w:num w:numId="16" w16cid:durableId="1955167016">
    <w:abstractNumId w:val="1"/>
  </w:num>
  <w:num w:numId="17" w16cid:durableId="1649164863">
    <w:abstractNumId w:val="9"/>
  </w:num>
  <w:num w:numId="18" w16cid:durableId="1162087705">
    <w:abstractNumId w:val="92"/>
  </w:num>
  <w:num w:numId="19" w16cid:durableId="326593936">
    <w:abstractNumId w:val="102"/>
  </w:num>
  <w:num w:numId="20" w16cid:durableId="1524829836">
    <w:abstractNumId w:val="86"/>
  </w:num>
  <w:num w:numId="21" w16cid:durableId="410742045">
    <w:abstractNumId w:val="90"/>
  </w:num>
  <w:num w:numId="22" w16cid:durableId="727220036">
    <w:abstractNumId w:val="24"/>
  </w:num>
  <w:num w:numId="23" w16cid:durableId="1885288764">
    <w:abstractNumId w:val="8"/>
  </w:num>
  <w:num w:numId="24" w16cid:durableId="1357655373">
    <w:abstractNumId w:val="88"/>
  </w:num>
  <w:num w:numId="25" w16cid:durableId="1764492533">
    <w:abstractNumId w:val="29"/>
  </w:num>
  <w:num w:numId="26" w16cid:durableId="1075278890">
    <w:abstractNumId w:val="61"/>
  </w:num>
  <w:num w:numId="27" w16cid:durableId="1091662753">
    <w:abstractNumId w:val="60"/>
  </w:num>
  <w:num w:numId="28" w16cid:durableId="1759935175">
    <w:abstractNumId w:val="6"/>
  </w:num>
  <w:num w:numId="29" w16cid:durableId="2061897884">
    <w:abstractNumId w:val="93"/>
  </w:num>
  <w:num w:numId="30" w16cid:durableId="573006406">
    <w:abstractNumId w:val="58"/>
  </w:num>
  <w:num w:numId="31" w16cid:durableId="2001225727">
    <w:abstractNumId w:val="38"/>
  </w:num>
  <w:num w:numId="32" w16cid:durableId="771557477">
    <w:abstractNumId w:val="80"/>
  </w:num>
  <w:num w:numId="33" w16cid:durableId="38168405">
    <w:abstractNumId w:val="76"/>
  </w:num>
  <w:num w:numId="34" w16cid:durableId="2139639127">
    <w:abstractNumId w:val="85"/>
  </w:num>
  <w:num w:numId="35" w16cid:durableId="884298874">
    <w:abstractNumId w:val="16"/>
  </w:num>
  <w:num w:numId="36" w16cid:durableId="501163759">
    <w:abstractNumId w:val="10"/>
  </w:num>
  <w:num w:numId="37" w16cid:durableId="601688426">
    <w:abstractNumId w:val="74"/>
  </w:num>
  <w:num w:numId="38" w16cid:durableId="2134518491">
    <w:abstractNumId w:val="34"/>
  </w:num>
  <w:num w:numId="39" w16cid:durableId="2013869233">
    <w:abstractNumId w:val="2"/>
  </w:num>
  <w:num w:numId="40" w16cid:durableId="1798571438">
    <w:abstractNumId w:val="96"/>
  </w:num>
  <w:num w:numId="41" w16cid:durableId="897672823">
    <w:abstractNumId w:val="48"/>
  </w:num>
  <w:num w:numId="42" w16cid:durableId="1575970836">
    <w:abstractNumId w:val="26"/>
  </w:num>
  <w:num w:numId="43" w16cid:durableId="1074738338">
    <w:abstractNumId w:val="44"/>
  </w:num>
  <w:num w:numId="44" w16cid:durableId="1729306394">
    <w:abstractNumId w:val="35"/>
  </w:num>
  <w:num w:numId="45" w16cid:durableId="1182402792">
    <w:abstractNumId w:val="99"/>
  </w:num>
  <w:num w:numId="46" w16cid:durableId="1384325784">
    <w:abstractNumId w:val="45"/>
  </w:num>
  <w:num w:numId="47" w16cid:durableId="124547782">
    <w:abstractNumId w:val="11"/>
  </w:num>
  <w:num w:numId="48" w16cid:durableId="1245408002">
    <w:abstractNumId w:val="36"/>
  </w:num>
  <w:num w:numId="49" w16cid:durableId="1295672599">
    <w:abstractNumId w:val="71"/>
  </w:num>
  <w:num w:numId="50" w16cid:durableId="1586183079">
    <w:abstractNumId w:val="3"/>
  </w:num>
  <w:num w:numId="51" w16cid:durableId="810750751">
    <w:abstractNumId w:val="23"/>
  </w:num>
  <w:num w:numId="52" w16cid:durableId="1962226639">
    <w:abstractNumId w:val="52"/>
  </w:num>
  <w:num w:numId="53" w16cid:durableId="1927106959">
    <w:abstractNumId w:val="89"/>
  </w:num>
  <w:num w:numId="54" w16cid:durableId="697581772">
    <w:abstractNumId w:val="30"/>
  </w:num>
  <w:num w:numId="55" w16cid:durableId="1569265033">
    <w:abstractNumId w:val="13"/>
  </w:num>
  <w:num w:numId="56" w16cid:durableId="444081613">
    <w:abstractNumId w:val="79"/>
  </w:num>
  <w:num w:numId="57" w16cid:durableId="1174030558">
    <w:abstractNumId w:val="5"/>
  </w:num>
  <w:num w:numId="58" w16cid:durableId="1183665787">
    <w:abstractNumId w:val="25"/>
  </w:num>
  <w:num w:numId="59" w16cid:durableId="1033993833">
    <w:abstractNumId w:val="0"/>
  </w:num>
  <w:num w:numId="60" w16cid:durableId="1787193649">
    <w:abstractNumId w:val="18"/>
  </w:num>
  <w:num w:numId="61" w16cid:durableId="302006017">
    <w:abstractNumId w:val="84"/>
  </w:num>
  <w:num w:numId="62" w16cid:durableId="1297032367">
    <w:abstractNumId w:val="33"/>
  </w:num>
  <w:num w:numId="63" w16cid:durableId="1766918723">
    <w:abstractNumId w:val="17"/>
  </w:num>
  <w:num w:numId="64" w16cid:durableId="1012220811">
    <w:abstractNumId w:val="53"/>
  </w:num>
  <w:num w:numId="65" w16cid:durableId="109052835">
    <w:abstractNumId w:val="68"/>
  </w:num>
  <w:num w:numId="66" w16cid:durableId="46223575">
    <w:abstractNumId w:val="83"/>
  </w:num>
  <w:num w:numId="67" w16cid:durableId="1223714536">
    <w:abstractNumId w:val="28"/>
  </w:num>
  <w:num w:numId="68" w16cid:durableId="1590038837">
    <w:abstractNumId w:val="73"/>
  </w:num>
  <w:num w:numId="69" w16cid:durableId="1500000800">
    <w:abstractNumId w:val="43"/>
  </w:num>
  <w:num w:numId="70" w16cid:durableId="1363166209">
    <w:abstractNumId w:val="82"/>
  </w:num>
  <w:num w:numId="71" w16cid:durableId="804346480">
    <w:abstractNumId w:val="39"/>
  </w:num>
  <w:num w:numId="72" w16cid:durableId="1166936328">
    <w:abstractNumId w:val="12"/>
  </w:num>
  <w:num w:numId="73" w16cid:durableId="1197620022">
    <w:abstractNumId w:val="15"/>
  </w:num>
  <w:num w:numId="74" w16cid:durableId="1929655594">
    <w:abstractNumId w:val="98"/>
  </w:num>
  <w:num w:numId="75" w16cid:durableId="904342566">
    <w:abstractNumId w:val="95"/>
  </w:num>
  <w:num w:numId="76" w16cid:durableId="995497754">
    <w:abstractNumId w:val="50"/>
  </w:num>
  <w:num w:numId="77" w16cid:durableId="1129664643">
    <w:abstractNumId w:val="27"/>
  </w:num>
  <w:num w:numId="78" w16cid:durableId="1495488618">
    <w:abstractNumId w:val="54"/>
  </w:num>
  <w:num w:numId="79" w16cid:durableId="2145346888">
    <w:abstractNumId w:val="69"/>
  </w:num>
  <w:num w:numId="80" w16cid:durableId="1495950371">
    <w:abstractNumId w:val="100"/>
  </w:num>
  <w:num w:numId="81" w16cid:durableId="1691830459">
    <w:abstractNumId w:val="46"/>
  </w:num>
  <w:num w:numId="82" w16cid:durableId="2090034796">
    <w:abstractNumId w:val="49"/>
  </w:num>
  <w:num w:numId="83" w16cid:durableId="2138599073">
    <w:abstractNumId w:val="94"/>
  </w:num>
  <w:num w:numId="84" w16cid:durableId="550383136">
    <w:abstractNumId w:val="21"/>
  </w:num>
  <w:num w:numId="85" w16cid:durableId="1832330133">
    <w:abstractNumId w:val="55"/>
  </w:num>
  <w:num w:numId="86" w16cid:durableId="43263153">
    <w:abstractNumId w:val="7"/>
  </w:num>
  <w:num w:numId="87" w16cid:durableId="165561582">
    <w:abstractNumId w:val="14"/>
  </w:num>
  <w:num w:numId="88" w16cid:durableId="1424182627">
    <w:abstractNumId w:val="32"/>
  </w:num>
  <w:num w:numId="89" w16cid:durableId="598365828">
    <w:abstractNumId w:val="75"/>
  </w:num>
  <w:num w:numId="90" w16cid:durableId="944504872">
    <w:abstractNumId w:val="81"/>
  </w:num>
  <w:num w:numId="91" w16cid:durableId="1669364146">
    <w:abstractNumId w:val="22"/>
  </w:num>
  <w:num w:numId="92" w16cid:durableId="119734645">
    <w:abstractNumId w:val="41"/>
  </w:num>
  <w:num w:numId="93" w16cid:durableId="490219645">
    <w:abstractNumId w:val="47"/>
  </w:num>
  <w:num w:numId="94" w16cid:durableId="1685478780">
    <w:abstractNumId w:val="56"/>
  </w:num>
  <w:num w:numId="95" w16cid:durableId="240719335">
    <w:abstractNumId w:val="63"/>
  </w:num>
  <w:num w:numId="96" w16cid:durableId="1671252065">
    <w:abstractNumId w:val="87"/>
  </w:num>
  <w:num w:numId="97" w16cid:durableId="1635988066">
    <w:abstractNumId w:val="72"/>
  </w:num>
  <w:num w:numId="98" w16cid:durableId="50735988">
    <w:abstractNumId w:val="91"/>
  </w:num>
  <w:num w:numId="99" w16cid:durableId="421755788">
    <w:abstractNumId w:val="101"/>
  </w:num>
  <w:num w:numId="100" w16cid:durableId="105779184">
    <w:abstractNumId w:val="31"/>
  </w:num>
  <w:num w:numId="101" w16cid:durableId="1475221129">
    <w:abstractNumId w:val="57"/>
  </w:num>
  <w:num w:numId="102" w16cid:durableId="1236282875">
    <w:abstractNumId w:val="40"/>
  </w:num>
  <w:num w:numId="103" w16cid:durableId="777025109">
    <w:abstractNumId w:val="65"/>
  </w:num>
  <w:num w:numId="104" w16cid:durableId="93675741">
    <w:abstractNumId w:val="37"/>
  </w:num>
  <w:num w:numId="105" w16cid:durableId="1880779270">
    <w:abstractNumId w:val="78"/>
  </w:num>
  <w:num w:numId="106" w16cid:durableId="1584492839">
    <w:abstractNumId w:val="13"/>
  </w:num>
  <w:numIdMacAtCleanup w:val="10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eak Phorn">
    <w15:presenceInfo w15:providerId="Windows Live" w15:userId="2a54a48124308bc1"/>
  </w15:person>
  <w15:person w15:author="LENOVO">
    <w15:presenceInfo w15:providerId="None" w15:userId="LENOVO"/>
  </w15:person>
  <w15:person w15:author="Kem Sereyboth">
    <w15:presenceInfo w15:providerId="None" w15:userId="Kem Sereyboth"/>
  </w15:person>
  <w15:person w15:author="User">
    <w15:presenceInfo w15:providerId="Windows Live" w15:userId="ac45509e2362d78e"/>
  </w15:person>
  <w15:person w15:author="Uon Rithy">
    <w15:presenceInfo w15:providerId="None" w15:userId="Uon Rithy"/>
  </w15:person>
  <w15:person w15:author="Un Seakamey">
    <w15:presenceInfo w15:providerId="None" w15:userId="Un Seakamey"/>
  </w15:person>
  <w15:person w15:author="Voeun Kuyeng">
    <w15:presenceInfo w15:providerId="None" w15:userId="Voeun Kuyeng"/>
  </w15:person>
  <w15:person w15:author="socheata.ol@hotmail.com">
    <w15:presenceInfo w15:providerId="Windows Live" w15:userId="26d291502e673597"/>
  </w15:person>
  <w15:person w15:author="Sethvannak Sam">
    <w15:presenceInfo w15:providerId="Windows Live" w15:userId="4255f426aab8884e"/>
  </w15:person>
  <w15:person w15:author="sakaria fa">
    <w15:presenceInfo w15:providerId="Windows Live" w15:userId="20734fe2d83f7300"/>
  </w15:person>
  <w15:person w15:author="Sopheak">
    <w15:presenceInfo w15:providerId="None" w15:userId="Sopheak"/>
  </w15:person>
  <w15:person w15:author="S_Chhenglay">
    <w15:presenceInfo w15:providerId="None" w15:userId="S_Chhenglay"/>
  </w15:person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61"/>
    <w:rsid w:val="000003B7"/>
    <w:rsid w:val="00000401"/>
    <w:rsid w:val="000006D2"/>
    <w:rsid w:val="000008B6"/>
    <w:rsid w:val="000009C3"/>
    <w:rsid w:val="00000D1A"/>
    <w:rsid w:val="00001628"/>
    <w:rsid w:val="0000168D"/>
    <w:rsid w:val="00001CCA"/>
    <w:rsid w:val="00002624"/>
    <w:rsid w:val="00002A35"/>
    <w:rsid w:val="0000458D"/>
    <w:rsid w:val="00005584"/>
    <w:rsid w:val="000078AF"/>
    <w:rsid w:val="00010031"/>
    <w:rsid w:val="00010AFF"/>
    <w:rsid w:val="00011B7B"/>
    <w:rsid w:val="00011D03"/>
    <w:rsid w:val="00012515"/>
    <w:rsid w:val="000135D2"/>
    <w:rsid w:val="00014623"/>
    <w:rsid w:val="00017180"/>
    <w:rsid w:val="000172E8"/>
    <w:rsid w:val="00017DA1"/>
    <w:rsid w:val="00020143"/>
    <w:rsid w:val="00021991"/>
    <w:rsid w:val="00022033"/>
    <w:rsid w:val="00022309"/>
    <w:rsid w:val="00022902"/>
    <w:rsid w:val="00022B07"/>
    <w:rsid w:val="000235B1"/>
    <w:rsid w:val="00023C5E"/>
    <w:rsid w:val="00024A51"/>
    <w:rsid w:val="00026524"/>
    <w:rsid w:val="00027CE0"/>
    <w:rsid w:val="00027D46"/>
    <w:rsid w:val="00030024"/>
    <w:rsid w:val="000300F2"/>
    <w:rsid w:val="000301FE"/>
    <w:rsid w:val="00030289"/>
    <w:rsid w:val="00030352"/>
    <w:rsid w:val="00030691"/>
    <w:rsid w:val="0003092D"/>
    <w:rsid w:val="00030C27"/>
    <w:rsid w:val="00032222"/>
    <w:rsid w:val="0003237E"/>
    <w:rsid w:val="00032DA9"/>
    <w:rsid w:val="00034EE6"/>
    <w:rsid w:val="0003566A"/>
    <w:rsid w:val="00035B5B"/>
    <w:rsid w:val="000366C7"/>
    <w:rsid w:val="000372BE"/>
    <w:rsid w:val="00037397"/>
    <w:rsid w:val="0003765B"/>
    <w:rsid w:val="00037905"/>
    <w:rsid w:val="00037B41"/>
    <w:rsid w:val="00040151"/>
    <w:rsid w:val="00040835"/>
    <w:rsid w:val="00041892"/>
    <w:rsid w:val="0004256D"/>
    <w:rsid w:val="0004357B"/>
    <w:rsid w:val="00044065"/>
    <w:rsid w:val="00044587"/>
    <w:rsid w:val="000446A0"/>
    <w:rsid w:val="000447A1"/>
    <w:rsid w:val="00044953"/>
    <w:rsid w:val="000450B4"/>
    <w:rsid w:val="000458BF"/>
    <w:rsid w:val="00045DEF"/>
    <w:rsid w:val="000502DF"/>
    <w:rsid w:val="00050408"/>
    <w:rsid w:val="0005057B"/>
    <w:rsid w:val="00050679"/>
    <w:rsid w:val="0005069A"/>
    <w:rsid w:val="00051FF2"/>
    <w:rsid w:val="00052151"/>
    <w:rsid w:val="00052A69"/>
    <w:rsid w:val="00052ED9"/>
    <w:rsid w:val="000537CF"/>
    <w:rsid w:val="000544C2"/>
    <w:rsid w:val="00054921"/>
    <w:rsid w:val="00055EB0"/>
    <w:rsid w:val="000562B7"/>
    <w:rsid w:val="00056B55"/>
    <w:rsid w:val="000572E7"/>
    <w:rsid w:val="000578B1"/>
    <w:rsid w:val="00057ADC"/>
    <w:rsid w:val="00057BA7"/>
    <w:rsid w:val="00060B27"/>
    <w:rsid w:val="00060E5F"/>
    <w:rsid w:val="000628D9"/>
    <w:rsid w:val="00062D2B"/>
    <w:rsid w:val="00063A4B"/>
    <w:rsid w:val="00063E5C"/>
    <w:rsid w:val="00064363"/>
    <w:rsid w:val="00064887"/>
    <w:rsid w:val="00065875"/>
    <w:rsid w:val="000667C7"/>
    <w:rsid w:val="00066925"/>
    <w:rsid w:val="000670FA"/>
    <w:rsid w:val="00067541"/>
    <w:rsid w:val="000677E9"/>
    <w:rsid w:val="00067C6A"/>
    <w:rsid w:val="0007037E"/>
    <w:rsid w:val="00070528"/>
    <w:rsid w:val="00071A14"/>
    <w:rsid w:val="00071D28"/>
    <w:rsid w:val="000722A6"/>
    <w:rsid w:val="000733DD"/>
    <w:rsid w:val="00073655"/>
    <w:rsid w:val="00073CFF"/>
    <w:rsid w:val="00074253"/>
    <w:rsid w:val="0007441F"/>
    <w:rsid w:val="00074D0A"/>
    <w:rsid w:val="00075494"/>
    <w:rsid w:val="00075956"/>
    <w:rsid w:val="00075A23"/>
    <w:rsid w:val="00075A59"/>
    <w:rsid w:val="0007613E"/>
    <w:rsid w:val="00076303"/>
    <w:rsid w:val="00076830"/>
    <w:rsid w:val="000768F5"/>
    <w:rsid w:val="00076BF8"/>
    <w:rsid w:val="00077084"/>
    <w:rsid w:val="000778B4"/>
    <w:rsid w:val="00077B44"/>
    <w:rsid w:val="000811E3"/>
    <w:rsid w:val="0008136D"/>
    <w:rsid w:val="000819C3"/>
    <w:rsid w:val="00082049"/>
    <w:rsid w:val="00082095"/>
    <w:rsid w:val="00082431"/>
    <w:rsid w:val="0008376E"/>
    <w:rsid w:val="00083A81"/>
    <w:rsid w:val="000843C1"/>
    <w:rsid w:val="00086AC6"/>
    <w:rsid w:val="000870AF"/>
    <w:rsid w:val="00087343"/>
    <w:rsid w:val="00087B48"/>
    <w:rsid w:val="000901F5"/>
    <w:rsid w:val="00090327"/>
    <w:rsid w:val="00090429"/>
    <w:rsid w:val="00090B31"/>
    <w:rsid w:val="00091112"/>
    <w:rsid w:val="000920FB"/>
    <w:rsid w:val="00092AE8"/>
    <w:rsid w:val="00092DA6"/>
    <w:rsid w:val="00092FD7"/>
    <w:rsid w:val="000943B3"/>
    <w:rsid w:val="00094906"/>
    <w:rsid w:val="0009520F"/>
    <w:rsid w:val="00096504"/>
    <w:rsid w:val="00096E71"/>
    <w:rsid w:val="00096FB5"/>
    <w:rsid w:val="000975D6"/>
    <w:rsid w:val="000975DD"/>
    <w:rsid w:val="00097658"/>
    <w:rsid w:val="00097D1B"/>
    <w:rsid w:val="000A02B8"/>
    <w:rsid w:val="000A0353"/>
    <w:rsid w:val="000A0B9D"/>
    <w:rsid w:val="000A0C29"/>
    <w:rsid w:val="000A0DC4"/>
    <w:rsid w:val="000A1131"/>
    <w:rsid w:val="000A18FC"/>
    <w:rsid w:val="000A19A8"/>
    <w:rsid w:val="000A1A58"/>
    <w:rsid w:val="000A2604"/>
    <w:rsid w:val="000A2841"/>
    <w:rsid w:val="000A2C77"/>
    <w:rsid w:val="000A337B"/>
    <w:rsid w:val="000A35CC"/>
    <w:rsid w:val="000A3A80"/>
    <w:rsid w:val="000A3C93"/>
    <w:rsid w:val="000A3F26"/>
    <w:rsid w:val="000A4707"/>
    <w:rsid w:val="000A5900"/>
    <w:rsid w:val="000A5C02"/>
    <w:rsid w:val="000A60EF"/>
    <w:rsid w:val="000A6542"/>
    <w:rsid w:val="000A6C3F"/>
    <w:rsid w:val="000A7646"/>
    <w:rsid w:val="000B03EA"/>
    <w:rsid w:val="000B1AEA"/>
    <w:rsid w:val="000B1F79"/>
    <w:rsid w:val="000B22BE"/>
    <w:rsid w:val="000B25C7"/>
    <w:rsid w:val="000B2B4A"/>
    <w:rsid w:val="000B3645"/>
    <w:rsid w:val="000B3DA2"/>
    <w:rsid w:val="000B3F46"/>
    <w:rsid w:val="000B430F"/>
    <w:rsid w:val="000B547C"/>
    <w:rsid w:val="000B5919"/>
    <w:rsid w:val="000B5B21"/>
    <w:rsid w:val="000B714C"/>
    <w:rsid w:val="000C02AC"/>
    <w:rsid w:val="000C0C86"/>
    <w:rsid w:val="000C1315"/>
    <w:rsid w:val="000C356D"/>
    <w:rsid w:val="000C4DDF"/>
    <w:rsid w:val="000C5808"/>
    <w:rsid w:val="000C64CB"/>
    <w:rsid w:val="000D0379"/>
    <w:rsid w:val="000D0761"/>
    <w:rsid w:val="000D1082"/>
    <w:rsid w:val="000D1420"/>
    <w:rsid w:val="000D1FC9"/>
    <w:rsid w:val="000D2B93"/>
    <w:rsid w:val="000D2EBE"/>
    <w:rsid w:val="000D306B"/>
    <w:rsid w:val="000D31CD"/>
    <w:rsid w:val="000D4741"/>
    <w:rsid w:val="000D4822"/>
    <w:rsid w:val="000D5373"/>
    <w:rsid w:val="000D6C2A"/>
    <w:rsid w:val="000D6C59"/>
    <w:rsid w:val="000D755E"/>
    <w:rsid w:val="000D75F9"/>
    <w:rsid w:val="000D7632"/>
    <w:rsid w:val="000D7A1E"/>
    <w:rsid w:val="000E042F"/>
    <w:rsid w:val="000E047D"/>
    <w:rsid w:val="000E114F"/>
    <w:rsid w:val="000E180D"/>
    <w:rsid w:val="000E2054"/>
    <w:rsid w:val="000E46AF"/>
    <w:rsid w:val="000E5C3D"/>
    <w:rsid w:val="000E70C0"/>
    <w:rsid w:val="000E72E3"/>
    <w:rsid w:val="000E72F2"/>
    <w:rsid w:val="000E7374"/>
    <w:rsid w:val="000F03BA"/>
    <w:rsid w:val="000F11F4"/>
    <w:rsid w:val="000F1DF8"/>
    <w:rsid w:val="000F2336"/>
    <w:rsid w:val="000F3AFB"/>
    <w:rsid w:val="000F4A71"/>
    <w:rsid w:val="000F5B72"/>
    <w:rsid w:val="000F5B99"/>
    <w:rsid w:val="000F6533"/>
    <w:rsid w:val="000F6EFF"/>
    <w:rsid w:val="000F7977"/>
    <w:rsid w:val="000F7E3E"/>
    <w:rsid w:val="001003C8"/>
    <w:rsid w:val="00101613"/>
    <w:rsid w:val="001017A9"/>
    <w:rsid w:val="00102212"/>
    <w:rsid w:val="00103721"/>
    <w:rsid w:val="001045D5"/>
    <w:rsid w:val="00105296"/>
    <w:rsid w:val="00106257"/>
    <w:rsid w:val="00110B6C"/>
    <w:rsid w:val="00112829"/>
    <w:rsid w:val="00113300"/>
    <w:rsid w:val="00113313"/>
    <w:rsid w:val="00113CC6"/>
    <w:rsid w:val="001148EE"/>
    <w:rsid w:val="00114C73"/>
    <w:rsid w:val="00114ECA"/>
    <w:rsid w:val="001151E5"/>
    <w:rsid w:val="00115272"/>
    <w:rsid w:val="00115312"/>
    <w:rsid w:val="00115513"/>
    <w:rsid w:val="00120583"/>
    <w:rsid w:val="00120B7B"/>
    <w:rsid w:val="00120C8F"/>
    <w:rsid w:val="00120FD7"/>
    <w:rsid w:val="0012137E"/>
    <w:rsid w:val="0012204A"/>
    <w:rsid w:val="0012247F"/>
    <w:rsid w:val="00122D65"/>
    <w:rsid w:val="001240DE"/>
    <w:rsid w:val="00124253"/>
    <w:rsid w:val="0012442E"/>
    <w:rsid w:val="00124502"/>
    <w:rsid w:val="001259BD"/>
    <w:rsid w:val="00125B0C"/>
    <w:rsid w:val="00130D44"/>
    <w:rsid w:val="00130F4B"/>
    <w:rsid w:val="0013100A"/>
    <w:rsid w:val="001312A3"/>
    <w:rsid w:val="0013241E"/>
    <w:rsid w:val="00132616"/>
    <w:rsid w:val="00132990"/>
    <w:rsid w:val="00132AB4"/>
    <w:rsid w:val="001333E7"/>
    <w:rsid w:val="001335EC"/>
    <w:rsid w:val="001343EA"/>
    <w:rsid w:val="0013450D"/>
    <w:rsid w:val="00135297"/>
    <w:rsid w:val="0013599A"/>
    <w:rsid w:val="0013599E"/>
    <w:rsid w:val="00135AF3"/>
    <w:rsid w:val="00135E80"/>
    <w:rsid w:val="00136AF6"/>
    <w:rsid w:val="001370CE"/>
    <w:rsid w:val="001372A9"/>
    <w:rsid w:val="00137DC4"/>
    <w:rsid w:val="00137F70"/>
    <w:rsid w:val="001405B8"/>
    <w:rsid w:val="001417FA"/>
    <w:rsid w:val="00141B99"/>
    <w:rsid w:val="00141C5D"/>
    <w:rsid w:val="00142EDE"/>
    <w:rsid w:val="001438C3"/>
    <w:rsid w:val="0014469C"/>
    <w:rsid w:val="001448E7"/>
    <w:rsid w:val="00144D01"/>
    <w:rsid w:val="001457CC"/>
    <w:rsid w:val="00145A2D"/>
    <w:rsid w:val="00146644"/>
    <w:rsid w:val="0014673B"/>
    <w:rsid w:val="00146B42"/>
    <w:rsid w:val="00146E2B"/>
    <w:rsid w:val="00147EFE"/>
    <w:rsid w:val="00150EF6"/>
    <w:rsid w:val="00150FD7"/>
    <w:rsid w:val="001513EA"/>
    <w:rsid w:val="0015148F"/>
    <w:rsid w:val="00151972"/>
    <w:rsid w:val="00151CC9"/>
    <w:rsid w:val="00152107"/>
    <w:rsid w:val="001523DB"/>
    <w:rsid w:val="00152BDA"/>
    <w:rsid w:val="001533AD"/>
    <w:rsid w:val="001534B4"/>
    <w:rsid w:val="00153570"/>
    <w:rsid w:val="00155C46"/>
    <w:rsid w:val="00156270"/>
    <w:rsid w:val="00156629"/>
    <w:rsid w:val="0015664B"/>
    <w:rsid w:val="001566A3"/>
    <w:rsid w:val="00156A9C"/>
    <w:rsid w:val="0015735E"/>
    <w:rsid w:val="001575A7"/>
    <w:rsid w:val="00157B6B"/>
    <w:rsid w:val="001604BA"/>
    <w:rsid w:val="001607BB"/>
    <w:rsid w:val="00161854"/>
    <w:rsid w:val="00161C68"/>
    <w:rsid w:val="00161C7B"/>
    <w:rsid w:val="00161E32"/>
    <w:rsid w:val="001627EF"/>
    <w:rsid w:val="00163022"/>
    <w:rsid w:val="00164F53"/>
    <w:rsid w:val="001661A5"/>
    <w:rsid w:val="001667AC"/>
    <w:rsid w:val="00166FE7"/>
    <w:rsid w:val="001676C5"/>
    <w:rsid w:val="0016783B"/>
    <w:rsid w:val="0016788C"/>
    <w:rsid w:val="00171DF3"/>
    <w:rsid w:val="00172838"/>
    <w:rsid w:val="00172D61"/>
    <w:rsid w:val="0017346B"/>
    <w:rsid w:val="001745D5"/>
    <w:rsid w:val="001746DC"/>
    <w:rsid w:val="00174E96"/>
    <w:rsid w:val="001750B3"/>
    <w:rsid w:val="00175EBB"/>
    <w:rsid w:val="00176159"/>
    <w:rsid w:val="001764B3"/>
    <w:rsid w:val="00176DDB"/>
    <w:rsid w:val="00176EDD"/>
    <w:rsid w:val="0017719D"/>
    <w:rsid w:val="001773F6"/>
    <w:rsid w:val="001809DB"/>
    <w:rsid w:val="0018143E"/>
    <w:rsid w:val="0018147E"/>
    <w:rsid w:val="00181695"/>
    <w:rsid w:val="0018183C"/>
    <w:rsid w:val="001822C1"/>
    <w:rsid w:val="00183788"/>
    <w:rsid w:val="001839ED"/>
    <w:rsid w:val="00183BFA"/>
    <w:rsid w:val="00185037"/>
    <w:rsid w:val="00185748"/>
    <w:rsid w:val="00185F1B"/>
    <w:rsid w:val="00186ADF"/>
    <w:rsid w:val="00186F21"/>
    <w:rsid w:val="001903D1"/>
    <w:rsid w:val="001906D3"/>
    <w:rsid w:val="00190BB1"/>
    <w:rsid w:val="00193592"/>
    <w:rsid w:val="00193B6E"/>
    <w:rsid w:val="00193F72"/>
    <w:rsid w:val="0019403D"/>
    <w:rsid w:val="00194602"/>
    <w:rsid w:val="001949D8"/>
    <w:rsid w:val="00194B2D"/>
    <w:rsid w:val="001951AD"/>
    <w:rsid w:val="001956F5"/>
    <w:rsid w:val="00195A07"/>
    <w:rsid w:val="00196F7A"/>
    <w:rsid w:val="001972A8"/>
    <w:rsid w:val="00197AC3"/>
    <w:rsid w:val="00197E60"/>
    <w:rsid w:val="001A0400"/>
    <w:rsid w:val="001A10C9"/>
    <w:rsid w:val="001A1CC9"/>
    <w:rsid w:val="001A2C1D"/>
    <w:rsid w:val="001A2E3A"/>
    <w:rsid w:val="001A460A"/>
    <w:rsid w:val="001A4955"/>
    <w:rsid w:val="001A4C34"/>
    <w:rsid w:val="001A54FF"/>
    <w:rsid w:val="001A575C"/>
    <w:rsid w:val="001A575E"/>
    <w:rsid w:val="001A602E"/>
    <w:rsid w:val="001A66A8"/>
    <w:rsid w:val="001A68CE"/>
    <w:rsid w:val="001A7620"/>
    <w:rsid w:val="001B220D"/>
    <w:rsid w:val="001B5828"/>
    <w:rsid w:val="001B58D2"/>
    <w:rsid w:val="001B59B7"/>
    <w:rsid w:val="001B6D6B"/>
    <w:rsid w:val="001B7613"/>
    <w:rsid w:val="001B7BE2"/>
    <w:rsid w:val="001C0B8D"/>
    <w:rsid w:val="001C0D02"/>
    <w:rsid w:val="001C0E3B"/>
    <w:rsid w:val="001C1AB6"/>
    <w:rsid w:val="001C1AC5"/>
    <w:rsid w:val="001C1CFC"/>
    <w:rsid w:val="001C25E7"/>
    <w:rsid w:val="001C2F17"/>
    <w:rsid w:val="001C42BE"/>
    <w:rsid w:val="001C503D"/>
    <w:rsid w:val="001C5472"/>
    <w:rsid w:val="001C54A5"/>
    <w:rsid w:val="001C5936"/>
    <w:rsid w:val="001C5F4B"/>
    <w:rsid w:val="001C5FD4"/>
    <w:rsid w:val="001C64B0"/>
    <w:rsid w:val="001C6AC0"/>
    <w:rsid w:val="001C6FD2"/>
    <w:rsid w:val="001C748D"/>
    <w:rsid w:val="001C7AF9"/>
    <w:rsid w:val="001D0D0A"/>
    <w:rsid w:val="001D1165"/>
    <w:rsid w:val="001D31EE"/>
    <w:rsid w:val="001D3EFF"/>
    <w:rsid w:val="001D4972"/>
    <w:rsid w:val="001D4EE8"/>
    <w:rsid w:val="001D4FD8"/>
    <w:rsid w:val="001D50BB"/>
    <w:rsid w:val="001D5272"/>
    <w:rsid w:val="001D6183"/>
    <w:rsid w:val="001D77C4"/>
    <w:rsid w:val="001E01A9"/>
    <w:rsid w:val="001E04C4"/>
    <w:rsid w:val="001E0634"/>
    <w:rsid w:val="001E078A"/>
    <w:rsid w:val="001E1345"/>
    <w:rsid w:val="001E1963"/>
    <w:rsid w:val="001E26EF"/>
    <w:rsid w:val="001E2955"/>
    <w:rsid w:val="001E2B45"/>
    <w:rsid w:val="001E2BF2"/>
    <w:rsid w:val="001E32E4"/>
    <w:rsid w:val="001E3DD5"/>
    <w:rsid w:val="001E3F89"/>
    <w:rsid w:val="001E43A8"/>
    <w:rsid w:val="001E5EB9"/>
    <w:rsid w:val="001E6035"/>
    <w:rsid w:val="001E606D"/>
    <w:rsid w:val="001E62DF"/>
    <w:rsid w:val="001E6D08"/>
    <w:rsid w:val="001E6DD3"/>
    <w:rsid w:val="001E719B"/>
    <w:rsid w:val="001E73CA"/>
    <w:rsid w:val="001F01A8"/>
    <w:rsid w:val="001F09D5"/>
    <w:rsid w:val="001F201E"/>
    <w:rsid w:val="001F2339"/>
    <w:rsid w:val="001F2AF2"/>
    <w:rsid w:val="001F2EA5"/>
    <w:rsid w:val="001F2F91"/>
    <w:rsid w:val="001F422D"/>
    <w:rsid w:val="001F4C93"/>
    <w:rsid w:val="001F55E1"/>
    <w:rsid w:val="001F58D4"/>
    <w:rsid w:val="001F59C0"/>
    <w:rsid w:val="001F5F57"/>
    <w:rsid w:val="001F63AE"/>
    <w:rsid w:val="001F6FE1"/>
    <w:rsid w:val="001F7992"/>
    <w:rsid w:val="001F79BC"/>
    <w:rsid w:val="00200E94"/>
    <w:rsid w:val="00201420"/>
    <w:rsid w:val="00201B03"/>
    <w:rsid w:val="00202873"/>
    <w:rsid w:val="002028A5"/>
    <w:rsid w:val="00203970"/>
    <w:rsid w:val="002043B8"/>
    <w:rsid w:val="00204D35"/>
    <w:rsid w:val="002058C9"/>
    <w:rsid w:val="00206A01"/>
    <w:rsid w:val="002071E4"/>
    <w:rsid w:val="00211829"/>
    <w:rsid w:val="00212068"/>
    <w:rsid w:val="00212424"/>
    <w:rsid w:val="00212593"/>
    <w:rsid w:val="00212A7E"/>
    <w:rsid w:val="00213167"/>
    <w:rsid w:val="00213C16"/>
    <w:rsid w:val="00214080"/>
    <w:rsid w:val="002141C4"/>
    <w:rsid w:val="00214D4F"/>
    <w:rsid w:val="00214F2D"/>
    <w:rsid w:val="002151EF"/>
    <w:rsid w:val="002159EC"/>
    <w:rsid w:val="00217132"/>
    <w:rsid w:val="002172CE"/>
    <w:rsid w:val="00217574"/>
    <w:rsid w:val="00220904"/>
    <w:rsid w:val="00220BE6"/>
    <w:rsid w:val="002216A7"/>
    <w:rsid w:val="00221BEF"/>
    <w:rsid w:val="002231BE"/>
    <w:rsid w:val="002231C9"/>
    <w:rsid w:val="0022385E"/>
    <w:rsid w:val="0022454D"/>
    <w:rsid w:val="0022483B"/>
    <w:rsid w:val="00224930"/>
    <w:rsid w:val="0022521D"/>
    <w:rsid w:val="00225302"/>
    <w:rsid w:val="002266FD"/>
    <w:rsid w:val="00226B76"/>
    <w:rsid w:val="00227379"/>
    <w:rsid w:val="00227405"/>
    <w:rsid w:val="00227BBA"/>
    <w:rsid w:val="00227E98"/>
    <w:rsid w:val="00230760"/>
    <w:rsid w:val="002307BC"/>
    <w:rsid w:val="00230C8C"/>
    <w:rsid w:val="00231D32"/>
    <w:rsid w:val="002322E6"/>
    <w:rsid w:val="00232513"/>
    <w:rsid w:val="0023266A"/>
    <w:rsid w:val="00232B8E"/>
    <w:rsid w:val="00232DDA"/>
    <w:rsid w:val="002346EC"/>
    <w:rsid w:val="002350AD"/>
    <w:rsid w:val="002350D6"/>
    <w:rsid w:val="00235852"/>
    <w:rsid w:val="00235A74"/>
    <w:rsid w:val="00235D67"/>
    <w:rsid w:val="00235E63"/>
    <w:rsid w:val="00236227"/>
    <w:rsid w:val="0023717F"/>
    <w:rsid w:val="0023739B"/>
    <w:rsid w:val="00237E29"/>
    <w:rsid w:val="00241061"/>
    <w:rsid w:val="00241D3E"/>
    <w:rsid w:val="002420E6"/>
    <w:rsid w:val="0024346F"/>
    <w:rsid w:val="002449FB"/>
    <w:rsid w:val="00244A20"/>
    <w:rsid w:val="00244DB1"/>
    <w:rsid w:val="00244F20"/>
    <w:rsid w:val="00246080"/>
    <w:rsid w:val="00246AC4"/>
    <w:rsid w:val="00246FB7"/>
    <w:rsid w:val="002509FA"/>
    <w:rsid w:val="00251800"/>
    <w:rsid w:val="00251A2C"/>
    <w:rsid w:val="00252004"/>
    <w:rsid w:val="002520BC"/>
    <w:rsid w:val="002523E7"/>
    <w:rsid w:val="00252BE4"/>
    <w:rsid w:val="00253F67"/>
    <w:rsid w:val="00254099"/>
    <w:rsid w:val="00254A74"/>
    <w:rsid w:val="00256123"/>
    <w:rsid w:val="0025628A"/>
    <w:rsid w:val="00256A31"/>
    <w:rsid w:val="00256C73"/>
    <w:rsid w:val="00256EC7"/>
    <w:rsid w:val="002572B5"/>
    <w:rsid w:val="002574B7"/>
    <w:rsid w:val="00257C4D"/>
    <w:rsid w:val="00260988"/>
    <w:rsid w:val="00260B76"/>
    <w:rsid w:val="002613C5"/>
    <w:rsid w:val="002613D4"/>
    <w:rsid w:val="00261428"/>
    <w:rsid w:val="00262D70"/>
    <w:rsid w:val="002636E6"/>
    <w:rsid w:val="002636FA"/>
    <w:rsid w:val="00263A2E"/>
    <w:rsid w:val="0026425A"/>
    <w:rsid w:val="00264C15"/>
    <w:rsid w:val="00265CF2"/>
    <w:rsid w:val="0026673C"/>
    <w:rsid w:val="00266786"/>
    <w:rsid w:val="00266AE8"/>
    <w:rsid w:val="00266F9D"/>
    <w:rsid w:val="002675AF"/>
    <w:rsid w:val="002707B2"/>
    <w:rsid w:val="00270A98"/>
    <w:rsid w:val="002711A6"/>
    <w:rsid w:val="00271425"/>
    <w:rsid w:val="002721EE"/>
    <w:rsid w:val="0027249E"/>
    <w:rsid w:val="00272B26"/>
    <w:rsid w:val="00272EC9"/>
    <w:rsid w:val="002737BC"/>
    <w:rsid w:val="00273858"/>
    <w:rsid w:val="00273BF6"/>
    <w:rsid w:val="00274760"/>
    <w:rsid w:val="00274DB7"/>
    <w:rsid w:val="00275033"/>
    <w:rsid w:val="002762A1"/>
    <w:rsid w:val="002763BE"/>
    <w:rsid w:val="00276E75"/>
    <w:rsid w:val="002771E5"/>
    <w:rsid w:val="00277BD7"/>
    <w:rsid w:val="0028121A"/>
    <w:rsid w:val="00281BDA"/>
    <w:rsid w:val="002826BE"/>
    <w:rsid w:val="00283550"/>
    <w:rsid w:val="00283655"/>
    <w:rsid w:val="00283C7E"/>
    <w:rsid w:val="00283D77"/>
    <w:rsid w:val="002843D7"/>
    <w:rsid w:val="00284438"/>
    <w:rsid w:val="00285349"/>
    <w:rsid w:val="002856E1"/>
    <w:rsid w:val="00285ADF"/>
    <w:rsid w:val="0028717A"/>
    <w:rsid w:val="0028795E"/>
    <w:rsid w:val="0029009C"/>
    <w:rsid w:val="00290131"/>
    <w:rsid w:val="002903D5"/>
    <w:rsid w:val="00291912"/>
    <w:rsid w:val="00291D85"/>
    <w:rsid w:val="002920EC"/>
    <w:rsid w:val="002931FC"/>
    <w:rsid w:val="00293B45"/>
    <w:rsid w:val="00293CC4"/>
    <w:rsid w:val="0029406E"/>
    <w:rsid w:val="002941EB"/>
    <w:rsid w:val="002961C8"/>
    <w:rsid w:val="00297B69"/>
    <w:rsid w:val="00297C5F"/>
    <w:rsid w:val="002A03FE"/>
    <w:rsid w:val="002A1C46"/>
    <w:rsid w:val="002A1D45"/>
    <w:rsid w:val="002A20C8"/>
    <w:rsid w:val="002A2785"/>
    <w:rsid w:val="002A30B4"/>
    <w:rsid w:val="002A3620"/>
    <w:rsid w:val="002A4AF7"/>
    <w:rsid w:val="002A5186"/>
    <w:rsid w:val="002A5494"/>
    <w:rsid w:val="002A5819"/>
    <w:rsid w:val="002A587E"/>
    <w:rsid w:val="002A6AC6"/>
    <w:rsid w:val="002A7AF9"/>
    <w:rsid w:val="002A7D9A"/>
    <w:rsid w:val="002B1490"/>
    <w:rsid w:val="002B15A4"/>
    <w:rsid w:val="002B1788"/>
    <w:rsid w:val="002B1D8F"/>
    <w:rsid w:val="002B2C99"/>
    <w:rsid w:val="002B31DB"/>
    <w:rsid w:val="002B3896"/>
    <w:rsid w:val="002B403D"/>
    <w:rsid w:val="002B46F2"/>
    <w:rsid w:val="002B4A33"/>
    <w:rsid w:val="002B5FF5"/>
    <w:rsid w:val="002B6F97"/>
    <w:rsid w:val="002C0040"/>
    <w:rsid w:val="002C1BA4"/>
    <w:rsid w:val="002C1EB3"/>
    <w:rsid w:val="002C244A"/>
    <w:rsid w:val="002C2DF9"/>
    <w:rsid w:val="002C2F09"/>
    <w:rsid w:val="002C2FE3"/>
    <w:rsid w:val="002C3DEC"/>
    <w:rsid w:val="002C431B"/>
    <w:rsid w:val="002C585F"/>
    <w:rsid w:val="002C5873"/>
    <w:rsid w:val="002C5EA2"/>
    <w:rsid w:val="002C7911"/>
    <w:rsid w:val="002D0D15"/>
    <w:rsid w:val="002D112C"/>
    <w:rsid w:val="002D163D"/>
    <w:rsid w:val="002D3042"/>
    <w:rsid w:val="002D3EDA"/>
    <w:rsid w:val="002D4360"/>
    <w:rsid w:val="002D4C73"/>
    <w:rsid w:val="002D4CCE"/>
    <w:rsid w:val="002D4D5C"/>
    <w:rsid w:val="002D4EC2"/>
    <w:rsid w:val="002D544D"/>
    <w:rsid w:val="002D56FD"/>
    <w:rsid w:val="002D5B62"/>
    <w:rsid w:val="002D63E8"/>
    <w:rsid w:val="002D7356"/>
    <w:rsid w:val="002D7952"/>
    <w:rsid w:val="002D7A52"/>
    <w:rsid w:val="002E01B5"/>
    <w:rsid w:val="002E04EC"/>
    <w:rsid w:val="002E090A"/>
    <w:rsid w:val="002E096A"/>
    <w:rsid w:val="002E0DA0"/>
    <w:rsid w:val="002E0F8C"/>
    <w:rsid w:val="002E1361"/>
    <w:rsid w:val="002E1E4B"/>
    <w:rsid w:val="002E360A"/>
    <w:rsid w:val="002E3AB7"/>
    <w:rsid w:val="002E3F80"/>
    <w:rsid w:val="002E4273"/>
    <w:rsid w:val="002E45EC"/>
    <w:rsid w:val="002E4C2C"/>
    <w:rsid w:val="002E513C"/>
    <w:rsid w:val="002E584B"/>
    <w:rsid w:val="002E5ED2"/>
    <w:rsid w:val="002E5FBD"/>
    <w:rsid w:val="002E6B28"/>
    <w:rsid w:val="002E6E68"/>
    <w:rsid w:val="002F0971"/>
    <w:rsid w:val="002F0B89"/>
    <w:rsid w:val="002F13D1"/>
    <w:rsid w:val="002F163A"/>
    <w:rsid w:val="002F185E"/>
    <w:rsid w:val="002F1F39"/>
    <w:rsid w:val="002F2DDB"/>
    <w:rsid w:val="002F3658"/>
    <w:rsid w:val="002F3B29"/>
    <w:rsid w:val="002F4596"/>
    <w:rsid w:val="002F4B7F"/>
    <w:rsid w:val="002F52CC"/>
    <w:rsid w:val="002F560B"/>
    <w:rsid w:val="002F5865"/>
    <w:rsid w:val="002F5F7D"/>
    <w:rsid w:val="002F65DF"/>
    <w:rsid w:val="002F6ADE"/>
    <w:rsid w:val="002F6C28"/>
    <w:rsid w:val="002F6D2F"/>
    <w:rsid w:val="002F6DE8"/>
    <w:rsid w:val="002F6F84"/>
    <w:rsid w:val="002F715D"/>
    <w:rsid w:val="002F7340"/>
    <w:rsid w:val="002F7799"/>
    <w:rsid w:val="003008F1"/>
    <w:rsid w:val="003014DF"/>
    <w:rsid w:val="00301953"/>
    <w:rsid w:val="003029A6"/>
    <w:rsid w:val="0030320A"/>
    <w:rsid w:val="00303CA8"/>
    <w:rsid w:val="00305AD9"/>
    <w:rsid w:val="00306BCD"/>
    <w:rsid w:val="00307856"/>
    <w:rsid w:val="00310841"/>
    <w:rsid w:val="00310DD7"/>
    <w:rsid w:val="003110CB"/>
    <w:rsid w:val="00311D70"/>
    <w:rsid w:val="00312C6C"/>
    <w:rsid w:val="00313408"/>
    <w:rsid w:val="00313F66"/>
    <w:rsid w:val="00314FBF"/>
    <w:rsid w:val="003157FD"/>
    <w:rsid w:val="003160E2"/>
    <w:rsid w:val="0031688D"/>
    <w:rsid w:val="00316C25"/>
    <w:rsid w:val="00316DBE"/>
    <w:rsid w:val="003171ED"/>
    <w:rsid w:val="00320E70"/>
    <w:rsid w:val="00321C4F"/>
    <w:rsid w:val="0032227A"/>
    <w:rsid w:val="0032288C"/>
    <w:rsid w:val="00324CB7"/>
    <w:rsid w:val="00325741"/>
    <w:rsid w:val="0032656D"/>
    <w:rsid w:val="00326971"/>
    <w:rsid w:val="00326DD9"/>
    <w:rsid w:val="00326FA6"/>
    <w:rsid w:val="00327DE1"/>
    <w:rsid w:val="003303AA"/>
    <w:rsid w:val="00330476"/>
    <w:rsid w:val="0033098E"/>
    <w:rsid w:val="00331E09"/>
    <w:rsid w:val="003320DF"/>
    <w:rsid w:val="00332493"/>
    <w:rsid w:val="00332565"/>
    <w:rsid w:val="00332C54"/>
    <w:rsid w:val="0033322A"/>
    <w:rsid w:val="003338D0"/>
    <w:rsid w:val="00334116"/>
    <w:rsid w:val="00334DA2"/>
    <w:rsid w:val="00335550"/>
    <w:rsid w:val="003360C0"/>
    <w:rsid w:val="003362DC"/>
    <w:rsid w:val="003373D4"/>
    <w:rsid w:val="00337740"/>
    <w:rsid w:val="00337E99"/>
    <w:rsid w:val="00337F6B"/>
    <w:rsid w:val="0034030C"/>
    <w:rsid w:val="00340834"/>
    <w:rsid w:val="00340C94"/>
    <w:rsid w:val="003411E9"/>
    <w:rsid w:val="003415BE"/>
    <w:rsid w:val="00341C39"/>
    <w:rsid w:val="00341E0A"/>
    <w:rsid w:val="0034229F"/>
    <w:rsid w:val="003426A4"/>
    <w:rsid w:val="00342A1C"/>
    <w:rsid w:val="00342BC0"/>
    <w:rsid w:val="00343208"/>
    <w:rsid w:val="00343691"/>
    <w:rsid w:val="00343816"/>
    <w:rsid w:val="00343981"/>
    <w:rsid w:val="00343E28"/>
    <w:rsid w:val="00344186"/>
    <w:rsid w:val="00345011"/>
    <w:rsid w:val="00345193"/>
    <w:rsid w:val="00345422"/>
    <w:rsid w:val="00345965"/>
    <w:rsid w:val="00345D49"/>
    <w:rsid w:val="00346F41"/>
    <w:rsid w:val="00347059"/>
    <w:rsid w:val="0035010D"/>
    <w:rsid w:val="00350400"/>
    <w:rsid w:val="00351507"/>
    <w:rsid w:val="00351EF2"/>
    <w:rsid w:val="0035289D"/>
    <w:rsid w:val="00352BDC"/>
    <w:rsid w:val="003532A4"/>
    <w:rsid w:val="00354417"/>
    <w:rsid w:val="003545B1"/>
    <w:rsid w:val="00354BC3"/>
    <w:rsid w:val="00356180"/>
    <w:rsid w:val="003601BD"/>
    <w:rsid w:val="00361247"/>
    <w:rsid w:val="00361429"/>
    <w:rsid w:val="00361808"/>
    <w:rsid w:val="00361F2F"/>
    <w:rsid w:val="00362BEC"/>
    <w:rsid w:val="00363CEE"/>
    <w:rsid w:val="00365A01"/>
    <w:rsid w:val="00365AE7"/>
    <w:rsid w:val="00366258"/>
    <w:rsid w:val="003669E5"/>
    <w:rsid w:val="0036777E"/>
    <w:rsid w:val="003679B4"/>
    <w:rsid w:val="00367A90"/>
    <w:rsid w:val="00367AAA"/>
    <w:rsid w:val="003701FB"/>
    <w:rsid w:val="00370299"/>
    <w:rsid w:val="00370CB9"/>
    <w:rsid w:val="003714F3"/>
    <w:rsid w:val="00371D1F"/>
    <w:rsid w:val="00372308"/>
    <w:rsid w:val="00372A9F"/>
    <w:rsid w:val="00373236"/>
    <w:rsid w:val="00374ACF"/>
    <w:rsid w:val="00374D34"/>
    <w:rsid w:val="00375D05"/>
    <w:rsid w:val="0037607F"/>
    <w:rsid w:val="00376B78"/>
    <w:rsid w:val="00376FBF"/>
    <w:rsid w:val="0037727F"/>
    <w:rsid w:val="003774B6"/>
    <w:rsid w:val="0038028D"/>
    <w:rsid w:val="003802DD"/>
    <w:rsid w:val="00381130"/>
    <w:rsid w:val="00382529"/>
    <w:rsid w:val="00382DD2"/>
    <w:rsid w:val="00383EE9"/>
    <w:rsid w:val="00383FF6"/>
    <w:rsid w:val="0038410B"/>
    <w:rsid w:val="00384D7E"/>
    <w:rsid w:val="003859F4"/>
    <w:rsid w:val="00385BC2"/>
    <w:rsid w:val="003860DE"/>
    <w:rsid w:val="003861E6"/>
    <w:rsid w:val="003862A8"/>
    <w:rsid w:val="00386D9C"/>
    <w:rsid w:val="00386FA8"/>
    <w:rsid w:val="003878D5"/>
    <w:rsid w:val="0039177E"/>
    <w:rsid w:val="003917FA"/>
    <w:rsid w:val="0039264D"/>
    <w:rsid w:val="0039322D"/>
    <w:rsid w:val="00393DF4"/>
    <w:rsid w:val="00393DF5"/>
    <w:rsid w:val="003964E8"/>
    <w:rsid w:val="003966C5"/>
    <w:rsid w:val="00396D84"/>
    <w:rsid w:val="00397102"/>
    <w:rsid w:val="00397D78"/>
    <w:rsid w:val="00397F33"/>
    <w:rsid w:val="003A0DEF"/>
    <w:rsid w:val="003A120F"/>
    <w:rsid w:val="003A1252"/>
    <w:rsid w:val="003A331D"/>
    <w:rsid w:val="003A34A1"/>
    <w:rsid w:val="003A3676"/>
    <w:rsid w:val="003A5CBC"/>
    <w:rsid w:val="003A5EAD"/>
    <w:rsid w:val="003A6073"/>
    <w:rsid w:val="003A664A"/>
    <w:rsid w:val="003A7740"/>
    <w:rsid w:val="003A78B7"/>
    <w:rsid w:val="003A7CDF"/>
    <w:rsid w:val="003A7D1C"/>
    <w:rsid w:val="003A7EBB"/>
    <w:rsid w:val="003B0239"/>
    <w:rsid w:val="003B04A1"/>
    <w:rsid w:val="003B1929"/>
    <w:rsid w:val="003B1EB1"/>
    <w:rsid w:val="003B2FB1"/>
    <w:rsid w:val="003B4A6B"/>
    <w:rsid w:val="003B4BB4"/>
    <w:rsid w:val="003B4E94"/>
    <w:rsid w:val="003B4FDA"/>
    <w:rsid w:val="003B503E"/>
    <w:rsid w:val="003B50FF"/>
    <w:rsid w:val="003B5D4B"/>
    <w:rsid w:val="003B5DBA"/>
    <w:rsid w:val="003B62D7"/>
    <w:rsid w:val="003B6700"/>
    <w:rsid w:val="003B7BA2"/>
    <w:rsid w:val="003C01B0"/>
    <w:rsid w:val="003C0D36"/>
    <w:rsid w:val="003C255C"/>
    <w:rsid w:val="003C28BB"/>
    <w:rsid w:val="003C2B26"/>
    <w:rsid w:val="003C3F2B"/>
    <w:rsid w:val="003C3F44"/>
    <w:rsid w:val="003C43FC"/>
    <w:rsid w:val="003C4475"/>
    <w:rsid w:val="003C523F"/>
    <w:rsid w:val="003C53B8"/>
    <w:rsid w:val="003C5911"/>
    <w:rsid w:val="003C5EF7"/>
    <w:rsid w:val="003C68F2"/>
    <w:rsid w:val="003C6A66"/>
    <w:rsid w:val="003C6B23"/>
    <w:rsid w:val="003C6D77"/>
    <w:rsid w:val="003C74A7"/>
    <w:rsid w:val="003C77F2"/>
    <w:rsid w:val="003C7A1C"/>
    <w:rsid w:val="003C7DC2"/>
    <w:rsid w:val="003D0109"/>
    <w:rsid w:val="003D04B1"/>
    <w:rsid w:val="003D071C"/>
    <w:rsid w:val="003D0CB0"/>
    <w:rsid w:val="003D126C"/>
    <w:rsid w:val="003D1284"/>
    <w:rsid w:val="003D159E"/>
    <w:rsid w:val="003D15A4"/>
    <w:rsid w:val="003D18C1"/>
    <w:rsid w:val="003D1D2E"/>
    <w:rsid w:val="003D1FB6"/>
    <w:rsid w:val="003D2D8E"/>
    <w:rsid w:val="003D4090"/>
    <w:rsid w:val="003D4B1A"/>
    <w:rsid w:val="003D4EB6"/>
    <w:rsid w:val="003D5820"/>
    <w:rsid w:val="003D59B3"/>
    <w:rsid w:val="003D61D2"/>
    <w:rsid w:val="003D7029"/>
    <w:rsid w:val="003D7F16"/>
    <w:rsid w:val="003E0E68"/>
    <w:rsid w:val="003E1EF0"/>
    <w:rsid w:val="003E1F9C"/>
    <w:rsid w:val="003E271A"/>
    <w:rsid w:val="003E27AC"/>
    <w:rsid w:val="003E37D3"/>
    <w:rsid w:val="003E3E43"/>
    <w:rsid w:val="003E3EA9"/>
    <w:rsid w:val="003E4273"/>
    <w:rsid w:val="003E47B3"/>
    <w:rsid w:val="003E4E58"/>
    <w:rsid w:val="003E5037"/>
    <w:rsid w:val="003E55B0"/>
    <w:rsid w:val="003E5DFE"/>
    <w:rsid w:val="003E5E3F"/>
    <w:rsid w:val="003E6D6E"/>
    <w:rsid w:val="003F0973"/>
    <w:rsid w:val="003F2222"/>
    <w:rsid w:val="003F23C6"/>
    <w:rsid w:val="003F3338"/>
    <w:rsid w:val="003F3E05"/>
    <w:rsid w:val="003F3FD0"/>
    <w:rsid w:val="003F4A29"/>
    <w:rsid w:val="003F69F7"/>
    <w:rsid w:val="003F702F"/>
    <w:rsid w:val="003F70A1"/>
    <w:rsid w:val="003F7449"/>
    <w:rsid w:val="003F7710"/>
    <w:rsid w:val="00400DB4"/>
    <w:rsid w:val="004012B0"/>
    <w:rsid w:val="004014F5"/>
    <w:rsid w:val="00401B3A"/>
    <w:rsid w:val="00401D2C"/>
    <w:rsid w:val="00402642"/>
    <w:rsid w:val="00402C66"/>
    <w:rsid w:val="00403830"/>
    <w:rsid w:val="0040414C"/>
    <w:rsid w:val="004048E8"/>
    <w:rsid w:val="004073F6"/>
    <w:rsid w:val="0040771C"/>
    <w:rsid w:val="00410E9B"/>
    <w:rsid w:val="004117B4"/>
    <w:rsid w:val="00411EB3"/>
    <w:rsid w:val="00411F6F"/>
    <w:rsid w:val="00412193"/>
    <w:rsid w:val="004124A2"/>
    <w:rsid w:val="004124BD"/>
    <w:rsid w:val="004126A1"/>
    <w:rsid w:val="00413D41"/>
    <w:rsid w:val="00413DF3"/>
    <w:rsid w:val="0041486F"/>
    <w:rsid w:val="00414C69"/>
    <w:rsid w:val="004163FA"/>
    <w:rsid w:val="004165F9"/>
    <w:rsid w:val="004168DA"/>
    <w:rsid w:val="00416E75"/>
    <w:rsid w:val="0041724F"/>
    <w:rsid w:val="004174B2"/>
    <w:rsid w:val="004200AA"/>
    <w:rsid w:val="00420FCE"/>
    <w:rsid w:val="004211D8"/>
    <w:rsid w:val="00421265"/>
    <w:rsid w:val="0042198B"/>
    <w:rsid w:val="00421AC7"/>
    <w:rsid w:val="00421E11"/>
    <w:rsid w:val="00421EB8"/>
    <w:rsid w:val="00422105"/>
    <w:rsid w:val="0042350B"/>
    <w:rsid w:val="0042427F"/>
    <w:rsid w:val="00424B43"/>
    <w:rsid w:val="00424BC6"/>
    <w:rsid w:val="00425033"/>
    <w:rsid w:val="0042531A"/>
    <w:rsid w:val="0042548C"/>
    <w:rsid w:val="0042561D"/>
    <w:rsid w:val="00425B0A"/>
    <w:rsid w:val="0042728F"/>
    <w:rsid w:val="00427B01"/>
    <w:rsid w:val="00427FF6"/>
    <w:rsid w:val="0043045F"/>
    <w:rsid w:val="0043176C"/>
    <w:rsid w:val="00432C7A"/>
    <w:rsid w:val="0043355C"/>
    <w:rsid w:val="00433B28"/>
    <w:rsid w:val="004351E3"/>
    <w:rsid w:val="00435536"/>
    <w:rsid w:val="00436C5C"/>
    <w:rsid w:val="004373EA"/>
    <w:rsid w:val="004376AE"/>
    <w:rsid w:val="00437F9B"/>
    <w:rsid w:val="0044093F"/>
    <w:rsid w:val="00440D73"/>
    <w:rsid w:val="00442A29"/>
    <w:rsid w:val="004444AA"/>
    <w:rsid w:val="00445237"/>
    <w:rsid w:val="00445B0A"/>
    <w:rsid w:val="00446751"/>
    <w:rsid w:val="0045169D"/>
    <w:rsid w:val="004519AC"/>
    <w:rsid w:val="00451B91"/>
    <w:rsid w:val="00452548"/>
    <w:rsid w:val="00452657"/>
    <w:rsid w:val="0045277B"/>
    <w:rsid w:val="00452B45"/>
    <w:rsid w:val="00452DD4"/>
    <w:rsid w:val="00453C99"/>
    <w:rsid w:val="0045538A"/>
    <w:rsid w:val="004553AD"/>
    <w:rsid w:val="00456863"/>
    <w:rsid w:val="00456E6F"/>
    <w:rsid w:val="00460568"/>
    <w:rsid w:val="004607DD"/>
    <w:rsid w:val="00460A5F"/>
    <w:rsid w:val="00461C88"/>
    <w:rsid w:val="004621A6"/>
    <w:rsid w:val="00462A99"/>
    <w:rsid w:val="004631A3"/>
    <w:rsid w:val="004631C1"/>
    <w:rsid w:val="00463661"/>
    <w:rsid w:val="00464280"/>
    <w:rsid w:val="00464835"/>
    <w:rsid w:val="00464D76"/>
    <w:rsid w:val="00464FE1"/>
    <w:rsid w:val="00465DFA"/>
    <w:rsid w:val="00466645"/>
    <w:rsid w:val="00467495"/>
    <w:rsid w:val="00467965"/>
    <w:rsid w:val="00467B25"/>
    <w:rsid w:val="00467FEB"/>
    <w:rsid w:val="00470203"/>
    <w:rsid w:val="0047055A"/>
    <w:rsid w:val="00472A2B"/>
    <w:rsid w:val="00472F92"/>
    <w:rsid w:val="0047416F"/>
    <w:rsid w:val="00474B98"/>
    <w:rsid w:val="0047568A"/>
    <w:rsid w:val="0047575F"/>
    <w:rsid w:val="00475971"/>
    <w:rsid w:val="00475D80"/>
    <w:rsid w:val="0047652C"/>
    <w:rsid w:val="00476741"/>
    <w:rsid w:val="00476994"/>
    <w:rsid w:val="00477589"/>
    <w:rsid w:val="00480481"/>
    <w:rsid w:val="00480969"/>
    <w:rsid w:val="00480D3C"/>
    <w:rsid w:val="00481AC9"/>
    <w:rsid w:val="00482393"/>
    <w:rsid w:val="0048286B"/>
    <w:rsid w:val="00482B3A"/>
    <w:rsid w:val="004835E0"/>
    <w:rsid w:val="00483A7B"/>
    <w:rsid w:val="004845FA"/>
    <w:rsid w:val="00484B7D"/>
    <w:rsid w:val="004854D0"/>
    <w:rsid w:val="00485B04"/>
    <w:rsid w:val="00487D0A"/>
    <w:rsid w:val="00491E7C"/>
    <w:rsid w:val="004922F2"/>
    <w:rsid w:val="0049356D"/>
    <w:rsid w:val="0049379E"/>
    <w:rsid w:val="00493A11"/>
    <w:rsid w:val="00493CDC"/>
    <w:rsid w:val="00493E2F"/>
    <w:rsid w:val="0049416C"/>
    <w:rsid w:val="00495980"/>
    <w:rsid w:val="00495CC6"/>
    <w:rsid w:val="00497711"/>
    <w:rsid w:val="004A289E"/>
    <w:rsid w:val="004A28B6"/>
    <w:rsid w:val="004A2B3F"/>
    <w:rsid w:val="004A3583"/>
    <w:rsid w:val="004A42ED"/>
    <w:rsid w:val="004A4517"/>
    <w:rsid w:val="004A4C91"/>
    <w:rsid w:val="004A4CD5"/>
    <w:rsid w:val="004A51A5"/>
    <w:rsid w:val="004A540D"/>
    <w:rsid w:val="004A5A84"/>
    <w:rsid w:val="004A65FD"/>
    <w:rsid w:val="004A69EC"/>
    <w:rsid w:val="004A6C1E"/>
    <w:rsid w:val="004B0223"/>
    <w:rsid w:val="004B1A4D"/>
    <w:rsid w:val="004B201C"/>
    <w:rsid w:val="004B21CF"/>
    <w:rsid w:val="004B220C"/>
    <w:rsid w:val="004B22FC"/>
    <w:rsid w:val="004B3928"/>
    <w:rsid w:val="004B3EF2"/>
    <w:rsid w:val="004B5635"/>
    <w:rsid w:val="004B577F"/>
    <w:rsid w:val="004B6665"/>
    <w:rsid w:val="004B6ACD"/>
    <w:rsid w:val="004B6F4F"/>
    <w:rsid w:val="004B71EF"/>
    <w:rsid w:val="004B72EA"/>
    <w:rsid w:val="004B79B6"/>
    <w:rsid w:val="004C09FC"/>
    <w:rsid w:val="004C1104"/>
    <w:rsid w:val="004C1189"/>
    <w:rsid w:val="004C1468"/>
    <w:rsid w:val="004C1D80"/>
    <w:rsid w:val="004C218B"/>
    <w:rsid w:val="004C2F19"/>
    <w:rsid w:val="004C3F7D"/>
    <w:rsid w:val="004C411E"/>
    <w:rsid w:val="004C4974"/>
    <w:rsid w:val="004C5D14"/>
    <w:rsid w:val="004C6239"/>
    <w:rsid w:val="004C739F"/>
    <w:rsid w:val="004C7810"/>
    <w:rsid w:val="004D10D7"/>
    <w:rsid w:val="004D1CD2"/>
    <w:rsid w:val="004D22E1"/>
    <w:rsid w:val="004D24FD"/>
    <w:rsid w:val="004D32EC"/>
    <w:rsid w:val="004D34CA"/>
    <w:rsid w:val="004D37CA"/>
    <w:rsid w:val="004D5523"/>
    <w:rsid w:val="004D65FF"/>
    <w:rsid w:val="004D7E8E"/>
    <w:rsid w:val="004D7FEF"/>
    <w:rsid w:val="004E0AC5"/>
    <w:rsid w:val="004E0B33"/>
    <w:rsid w:val="004E0E61"/>
    <w:rsid w:val="004E3932"/>
    <w:rsid w:val="004E3945"/>
    <w:rsid w:val="004E3FAF"/>
    <w:rsid w:val="004E42CB"/>
    <w:rsid w:val="004E43FC"/>
    <w:rsid w:val="004E4453"/>
    <w:rsid w:val="004E45A6"/>
    <w:rsid w:val="004E53CE"/>
    <w:rsid w:val="004E54F1"/>
    <w:rsid w:val="004E551A"/>
    <w:rsid w:val="004E5817"/>
    <w:rsid w:val="004E649F"/>
    <w:rsid w:val="004E7221"/>
    <w:rsid w:val="004E741C"/>
    <w:rsid w:val="004E7F71"/>
    <w:rsid w:val="004F239E"/>
    <w:rsid w:val="004F2523"/>
    <w:rsid w:val="004F5711"/>
    <w:rsid w:val="004F58CA"/>
    <w:rsid w:val="004F5DEB"/>
    <w:rsid w:val="004F5E60"/>
    <w:rsid w:val="004F60B3"/>
    <w:rsid w:val="004F6A0A"/>
    <w:rsid w:val="0050024A"/>
    <w:rsid w:val="0050025A"/>
    <w:rsid w:val="00500535"/>
    <w:rsid w:val="00501773"/>
    <w:rsid w:val="00502666"/>
    <w:rsid w:val="005026AD"/>
    <w:rsid w:val="00502DF3"/>
    <w:rsid w:val="00502F2E"/>
    <w:rsid w:val="0050309D"/>
    <w:rsid w:val="00503A72"/>
    <w:rsid w:val="00503C77"/>
    <w:rsid w:val="00503E00"/>
    <w:rsid w:val="00503EE9"/>
    <w:rsid w:val="005044C9"/>
    <w:rsid w:val="005045F0"/>
    <w:rsid w:val="00504D6B"/>
    <w:rsid w:val="00505461"/>
    <w:rsid w:val="00507064"/>
    <w:rsid w:val="0050714B"/>
    <w:rsid w:val="0050780D"/>
    <w:rsid w:val="00510156"/>
    <w:rsid w:val="00510F16"/>
    <w:rsid w:val="00511019"/>
    <w:rsid w:val="0051192C"/>
    <w:rsid w:val="00511C12"/>
    <w:rsid w:val="00511E7C"/>
    <w:rsid w:val="00513F90"/>
    <w:rsid w:val="00514900"/>
    <w:rsid w:val="00514AA8"/>
    <w:rsid w:val="00514B79"/>
    <w:rsid w:val="00514F77"/>
    <w:rsid w:val="005150BD"/>
    <w:rsid w:val="00515CBA"/>
    <w:rsid w:val="00516828"/>
    <w:rsid w:val="00516876"/>
    <w:rsid w:val="005173A2"/>
    <w:rsid w:val="00517A60"/>
    <w:rsid w:val="00517DB4"/>
    <w:rsid w:val="00517EBF"/>
    <w:rsid w:val="005207D8"/>
    <w:rsid w:val="00520A02"/>
    <w:rsid w:val="00520A5B"/>
    <w:rsid w:val="00520C34"/>
    <w:rsid w:val="00522294"/>
    <w:rsid w:val="00523D7E"/>
    <w:rsid w:val="005245EF"/>
    <w:rsid w:val="00524C8F"/>
    <w:rsid w:val="00524F12"/>
    <w:rsid w:val="0052568A"/>
    <w:rsid w:val="00525F53"/>
    <w:rsid w:val="00526EA8"/>
    <w:rsid w:val="005278F3"/>
    <w:rsid w:val="005308FC"/>
    <w:rsid w:val="00530C49"/>
    <w:rsid w:val="00532807"/>
    <w:rsid w:val="00532CEA"/>
    <w:rsid w:val="00533A2E"/>
    <w:rsid w:val="00533EFD"/>
    <w:rsid w:val="00533F96"/>
    <w:rsid w:val="0053551E"/>
    <w:rsid w:val="00535F40"/>
    <w:rsid w:val="0053686C"/>
    <w:rsid w:val="005376DA"/>
    <w:rsid w:val="005402A1"/>
    <w:rsid w:val="00540666"/>
    <w:rsid w:val="00540CE4"/>
    <w:rsid w:val="00540D87"/>
    <w:rsid w:val="0054116C"/>
    <w:rsid w:val="005427DC"/>
    <w:rsid w:val="00542EB0"/>
    <w:rsid w:val="005430E8"/>
    <w:rsid w:val="0054325C"/>
    <w:rsid w:val="00543758"/>
    <w:rsid w:val="00544744"/>
    <w:rsid w:val="00544C73"/>
    <w:rsid w:val="00544CCD"/>
    <w:rsid w:val="00545A1E"/>
    <w:rsid w:val="00545B45"/>
    <w:rsid w:val="005465BC"/>
    <w:rsid w:val="0054733C"/>
    <w:rsid w:val="0054734B"/>
    <w:rsid w:val="00547EFA"/>
    <w:rsid w:val="0055111B"/>
    <w:rsid w:val="00551EF3"/>
    <w:rsid w:val="0055255F"/>
    <w:rsid w:val="00552912"/>
    <w:rsid w:val="00553E69"/>
    <w:rsid w:val="00555286"/>
    <w:rsid w:val="00555AAC"/>
    <w:rsid w:val="00556EC6"/>
    <w:rsid w:val="00557052"/>
    <w:rsid w:val="005601FC"/>
    <w:rsid w:val="0056035B"/>
    <w:rsid w:val="0056071E"/>
    <w:rsid w:val="00560895"/>
    <w:rsid w:val="005612E7"/>
    <w:rsid w:val="005619E1"/>
    <w:rsid w:val="0056222E"/>
    <w:rsid w:val="00562D50"/>
    <w:rsid w:val="0056308C"/>
    <w:rsid w:val="0056308F"/>
    <w:rsid w:val="00563705"/>
    <w:rsid w:val="005655A1"/>
    <w:rsid w:val="0056672B"/>
    <w:rsid w:val="005667F2"/>
    <w:rsid w:val="00567002"/>
    <w:rsid w:val="00570931"/>
    <w:rsid w:val="00571F6B"/>
    <w:rsid w:val="00572CB2"/>
    <w:rsid w:val="005735EB"/>
    <w:rsid w:val="00574EAE"/>
    <w:rsid w:val="00575494"/>
    <w:rsid w:val="00575835"/>
    <w:rsid w:val="00575957"/>
    <w:rsid w:val="005763D7"/>
    <w:rsid w:val="00576A92"/>
    <w:rsid w:val="00580121"/>
    <w:rsid w:val="00580203"/>
    <w:rsid w:val="0058147F"/>
    <w:rsid w:val="005819FC"/>
    <w:rsid w:val="00581C6B"/>
    <w:rsid w:val="005854C6"/>
    <w:rsid w:val="0058593D"/>
    <w:rsid w:val="00585DD8"/>
    <w:rsid w:val="005862B4"/>
    <w:rsid w:val="00586647"/>
    <w:rsid w:val="0058757B"/>
    <w:rsid w:val="00587D5B"/>
    <w:rsid w:val="00591BD4"/>
    <w:rsid w:val="00592247"/>
    <w:rsid w:val="00593082"/>
    <w:rsid w:val="005932F5"/>
    <w:rsid w:val="005936A9"/>
    <w:rsid w:val="00594861"/>
    <w:rsid w:val="00594B1C"/>
    <w:rsid w:val="0059514E"/>
    <w:rsid w:val="0059603C"/>
    <w:rsid w:val="005967BA"/>
    <w:rsid w:val="005967E0"/>
    <w:rsid w:val="00596EA3"/>
    <w:rsid w:val="00597277"/>
    <w:rsid w:val="005A07DD"/>
    <w:rsid w:val="005A1188"/>
    <w:rsid w:val="005A1809"/>
    <w:rsid w:val="005A1C46"/>
    <w:rsid w:val="005A1F94"/>
    <w:rsid w:val="005A2842"/>
    <w:rsid w:val="005A2B5E"/>
    <w:rsid w:val="005A2E84"/>
    <w:rsid w:val="005A2EC8"/>
    <w:rsid w:val="005A321F"/>
    <w:rsid w:val="005A322E"/>
    <w:rsid w:val="005A34C6"/>
    <w:rsid w:val="005A397E"/>
    <w:rsid w:val="005A3A48"/>
    <w:rsid w:val="005A3D70"/>
    <w:rsid w:val="005A40C7"/>
    <w:rsid w:val="005A4A26"/>
    <w:rsid w:val="005A4EEA"/>
    <w:rsid w:val="005A526B"/>
    <w:rsid w:val="005A5989"/>
    <w:rsid w:val="005A5D43"/>
    <w:rsid w:val="005A5FE0"/>
    <w:rsid w:val="005A6546"/>
    <w:rsid w:val="005A65D4"/>
    <w:rsid w:val="005A6836"/>
    <w:rsid w:val="005A729B"/>
    <w:rsid w:val="005A7AE4"/>
    <w:rsid w:val="005A7F24"/>
    <w:rsid w:val="005B0AF3"/>
    <w:rsid w:val="005B2593"/>
    <w:rsid w:val="005B28FD"/>
    <w:rsid w:val="005B297C"/>
    <w:rsid w:val="005B421E"/>
    <w:rsid w:val="005B4BC1"/>
    <w:rsid w:val="005B667E"/>
    <w:rsid w:val="005B748B"/>
    <w:rsid w:val="005B7B6E"/>
    <w:rsid w:val="005B7C51"/>
    <w:rsid w:val="005C138C"/>
    <w:rsid w:val="005C171F"/>
    <w:rsid w:val="005C1870"/>
    <w:rsid w:val="005C2543"/>
    <w:rsid w:val="005C2A8C"/>
    <w:rsid w:val="005C2C08"/>
    <w:rsid w:val="005C3437"/>
    <w:rsid w:val="005C3648"/>
    <w:rsid w:val="005C3766"/>
    <w:rsid w:val="005C38CA"/>
    <w:rsid w:val="005C3F0D"/>
    <w:rsid w:val="005C427E"/>
    <w:rsid w:val="005C4CA0"/>
    <w:rsid w:val="005C4D40"/>
    <w:rsid w:val="005C54EA"/>
    <w:rsid w:val="005C60F6"/>
    <w:rsid w:val="005C61B3"/>
    <w:rsid w:val="005C6BD5"/>
    <w:rsid w:val="005D015E"/>
    <w:rsid w:val="005D059A"/>
    <w:rsid w:val="005D07AC"/>
    <w:rsid w:val="005D1251"/>
    <w:rsid w:val="005D1730"/>
    <w:rsid w:val="005D200E"/>
    <w:rsid w:val="005D2CD5"/>
    <w:rsid w:val="005D3AC9"/>
    <w:rsid w:val="005D3C58"/>
    <w:rsid w:val="005D471C"/>
    <w:rsid w:val="005D4ABA"/>
    <w:rsid w:val="005D5515"/>
    <w:rsid w:val="005D794F"/>
    <w:rsid w:val="005E03A9"/>
    <w:rsid w:val="005E059D"/>
    <w:rsid w:val="005E0BFD"/>
    <w:rsid w:val="005E0EEF"/>
    <w:rsid w:val="005E2D24"/>
    <w:rsid w:val="005E37B1"/>
    <w:rsid w:val="005E3919"/>
    <w:rsid w:val="005E3E09"/>
    <w:rsid w:val="005E4FD1"/>
    <w:rsid w:val="005E5069"/>
    <w:rsid w:val="005E5CDD"/>
    <w:rsid w:val="005E6DAC"/>
    <w:rsid w:val="005E6DD0"/>
    <w:rsid w:val="005E7AA4"/>
    <w:rsid w:val="005E7FC9"/>
    <w:rsid w:val="005F15D6"/>
    <w:rsid w:val="005F18B3"/>
    <w:rsid w:val="005F190D"/>
    <w:rsid w:val="005F219E"/>
    <w:rsid w:val="005F2C80"/>
    <w:rsid w:val="005F3326"/>
    <w:rsid w:val="005F3627"/>
    <w:rsid w:val="005F39F5"/>
    <w:rsid w:val="005F3DC5"/>
    <w:rsid w:val="005F46DE"/>
    <w:rsid w:val="005F4B52"/>
    <w:rsid w:val="005F5018"/>
    <w:rsid w:val="005F5A20"/>
    <w:rsid w:val="005F5FC6"/>
    <w:rsid w:val="005F61C2"/>
    <w:rsid w:val="005F6434"/>
    <w:rsid w:val="005F64F5"/>
    <w:rsid w:val="005F6D4F"/>
    <w:rsid w:val="005F7C21"/>
    <w:rsid w:val="005F7CD1"/>
    <w:rsid w:val="00600C11"/>
    <w:rsid w:val="00601026"/>
    <w:rsid w:val="00601326"/>
    <w:rsid w:val="00601A3A"/>
    <w:rsid w:val="00602075"/>
    <w:rsid w:val="00602747"/>
    <w:rsid w:val="0060318D"/>
    <w:rsid w:val="0060348B"/>
    <w:rsid w:val="00604805"/>
    <w:rsid w:val="00604906"/>
    <w:rsid w:val="00604D8F"/>
    <w:rsid w:val="00606B23"/>
    <w:rsid w:val="006078A4"/>
    <w:rsid w:val="006116CB"/>
    <w:rsid w:val="00612A9B"/>
    <w:rsid w:val="00613245"/>
    <w:rsid w:val="00613F07"/>
    <w:rsid w:val="00614536"/>
    <w:rsid w:val="00614D5E"/>
    <w:rsid w:val="00616C1E"/>
    <w:rsid w:val="00616DE1"/>
    <w:rsid w:val="00617436"/>
    <w:rsid w:val="00617AD7"/>
    <w:rsid w:val="006214EF"/>
    <w:rsid w:val="00621858"/>
    <w:rsid w:val="00621EA3"/>
    <w:rsid w:val="00622C41"/>
    <w:rsid w:val="00622E48"/>
    <w:rsid w:val="006232FF"/>
    <w:rsid w:val="006237DF"/>
    <w:rsid w:val="00623ECB"/>
    <w:rsid w:val="00624834"/>
    <w:rsid w:val="00624A78"/>
    <w:rsid w:val="006259EF"/>
    <w:rsid w:val="00625B10"/>
    <w:rsid w:val="00625BEF"/>
    <w:rsid w:val="00625FC7"/>
    <w:rsid w:val="00627928"/>
    <w:rsid w:val="00630073"/>
    <w:rsid w:val="00630268"/>
    <w:rsid w:val="006302B7"/>
    <w:rsid w:val="00630881"/>
    <w:rsid w:val="00630C34"/>
    <w:rsid w:val="006313F0"/>
    <w:rsid w:val="0063162B"/>
    <w:rsid w:val="00631815"/>
    <w:rsid w:val="00631F46"/>
    <w:rsid w:val="006335D5"/>
    <w:rsid w:val="00634045"/>
    <w:rsid w:val="006340AA"/>
    <w:rsid w:val="006342B4"/>
    <w:rsid w:val="006346C2"/>
    <w:rsid w:val="00634BC8"/>
    <w:rsid w:val="006358BF"/>
    <w:rsid w:val="00635A1E"/>
    <w:rsid w:val="00635C9E"/>
    <w:rsid w:val="0063692B"/>
    <w:rsid w:val="00636E45"/>
    <w:rsid w:val="00637062"/>
    <w:rsid w:val="006370A6"/>
    <w:rsid w:val="0063710C"/>
    <w:rsid w:val="00641405"/>
    <w:rsid w:val="006414F4"/>
    <w:rsid w:val="00642472"/>
    <w:rsid w:val="00642600"/>
    <w:rsid w:val="00643FC3"/>
    <w:rsid w:val="00644AA6"/>
    <w:rsid w:val="00644AD4"/>
    <w:rsid w:val="00645109"/>
    <w:rsid w:val="00645C69"/>
    <w:rsid w:val="00645F4D"/>
    <w:rsid w:val="0064671B"/>
    <w:rsid w:val="00646CEC"/>
    <w:rsid w:val="006471E0"/>
    <w:rsid w:val="00647723"/>
    <w:rsid w:val="006506B3"/>
    <w:rsid w:val="00650798"/>
    <w:rsid w:val="00650A48"/>
    <w:rsid w:val="00651A27"/>
    <w:rsid w:val="00652317"/>
    <w:rsid w:val="006526AE"/>
    <w:rsid w:val="00652B31"/>
    <w:rsid w:val="00652E0A"/>
    <w:rsid w:val="0065318E"/>
    <w:rsid w:val="00653AD0"/>
    <w:rsid w:val="00654A24"/>
    <w:rsid w:val="006554E8"/>
    <w:rsid w:val="006555D3"/>
    <w:rsid w:val="006560F5"/>
    <w:rsid w:val="006575FC"/>
    <w:rsid w:val="00657F6A"/>
    <w:rsid w:val="00660A71"/>
    <w:rsid w:val="00660B2B"/>
    <w:rsid w:val="00660D99"/>
    <w:rsid w:val="00661AF7"/>
    <w:rsid w:val="00661B03"/>
    <w:rsid w:val="006623D8"/>
    <w:rsid w:val="00662B4D"/>
    <w:rsid w:val="00662C2A"/>
    <w:rsid w:val="006631C0"/>
    <w:rsid w:val="006637A9"/>
    <w:rsid w:val="00664040"/>
    <w:rsid w:val="00664E53"/>
    <w:rsid w:val="006651C1"/>
    <w:rsid w:val="0066567D"/>
    <w:rsid w:val="00665E6E"/>
    <w:rsid w:val="00665E73"/>
    <w:rsid w:val="00666086"/>
    <w:rsid w:val="006665A8"/>
    <w:rsid w:val="006667EA"/>
    <w:rsid w:val="00666A11"/>
    <w:rsid w:val="00670108"/>
    <w:rsid w:val="00670908"/>
    <w:rsid w:val="00671373"/>
    <w:rsid w:val="0067246F"/>
    <w:rsid w:val="006727C7"/>
    <w:rsid w:val="00674759"/>
    <w:rsid w:val="006747A0"/>
    <w:rsid w:val="0067539C"/>
    <w:rsid w:val="00675FA1"/>
    <w:rsid w:val="006762A7"/>
    <w:rsid w:val="006771DF"/>
    <w:rsid w:val="006776A8"/>
    <w:rsid w:val="00677848"/>
    <w:rsid w:val="0068096C"/>
    <w:rsid w:val="006817DB"/>
    <w:rsid w:val="00681F19"/>
    <w:rsid w:val="006820EF"/>
    <w:rsid w:val="00682841"/>
    <w:rsid w:val="006833BB"/>
    <w:rsid w:val="0068369B"/>
    <w:rsid w:val="006839E6"/>
    <w:rsid w:val="00685C41"/>
    <w:rsid w:val="00686159"/>
    <w:rsid w:val="00687331"/>
    <w:rsid w:val="00690C66"/>
    <w:rsid w:val="00691ADA"/>
    <w:rsid w:val="00693258"/>
    <w:rsid w:val="00693900"/>
    <w:rsid w:val="0069394C"/>
    <w:rsid w:val="00693DDF"/>
    <w:rsid w:val="006944B4"/>
    <w:rsid w:val="006958C6"/>
    <w:rsid w:val="0069597D"/>
    <w:rsid w:val="00696538"/>
    <w:rsid w:val="00696C45"/>
    <w:rsid w:val="00696F8F"/>
    <w:rsid w:val="0069716D"/>
    <w:rsid w:val="006976EB"/>
    <w:rsid w:val="00697A40"/>
    <w:rsid w:val="00697EF3"/>
    <w:rsid w:val="006A02D8"/>
    <w:rsid w:val="006A0383"/>
    <w:rsid w:val="006A1339"/>
    <w:rsid w:val="006A3181"/>
    <w:rsid w:val="006A3534"/>
    <w:rsid w:val="006A3D92"/>
    <w:rsid w:val="006A4A5C"/>
    <w:rsid w:val="006A59EA"/>
    <w:rsid w:val="006A5BE9"/>
    <w:rsid w:val="006A5DCB"/>
    <w:rsid w:val="006A673D"/>
    <w:rsid w:val="006A7529"/>
    <w:rsid w:val="006A7AD1"/>
    <w:rsid w:val="006A7C24"/>
    <w:rsid w:val="006B0933"/>
    <w:rsid w:val="006B0E6C"/>
    <w:rsid w:val="006B1A31"/>
    <w:rsid w:val="006B218D"/>
    <w:rsid w:val="006B24F0"/>
    <w:rsid w:val="006B2611"/>
    <w:rsid w:val="006B38F8"/>
    <w:rsid w:val="006B3E7E"/>
    <w:rsid w:val="006B41D6"/>
    <w:rsid w:val="006B48A9"/>
    <w:rsid w:val="006B48F4"/>
    <w:rsid w:val="006B5A41"/>
    <w:rsid w:val="006B5E5F"/>
    <w:rsid w:val="006B6288"/>
    <w:rsid w:val="006B6AD4"/>
    <w:rsid w:val="006B7BE0"/>
    <w:rsid w:val="006C04DB"/>
    <w:rsid w:val="006C0DEB"/>
    <w:rsid w:val="006C19CA"/>
    <w:rsid w:val="006C1F2C"/>
    <w:rsid w:val="006C2C0E"/>
    <w:rsid w:val="006C3887"/>
    <w:rsid w:val="006C3ADB"/>
    <w:rsid w:val="006C507C"/>
    <w:rsid w:val="006C5795"/>
    <w:rsid w:val="006C62DB"/>
    <w:rsid w:val="006C6818"/>
    <w:rsid w:val="006C6C1D"/>
    <w:rsid w:val="006C6EAC"/>
    <w:rsid w:val="006C72F9"/>
    <w:rsid w:val="006D18E5"/>
    <w:rsid w:val="006D22F1"/>
    <w:rsid w:val="006D2C91"/>
    <w:rsid w:val="006D381D"/>
    <w:rsid w:val="006D566C"/>
    <w:rsid w:val="006D58F1"/>
    <w:rsid w:val="006D5CC3"/>
    <w:rsid w:val="006D5DEF"/>
    <w:rsid w:val="006D6814"/>
    <w:rsid w:val="006D6AFB"/>
    <w:rsid w:val="006D6D24"/>
    <w:rsid w:val="006D6EC6"/>
    <w:rsid w:val="006E0060"/>
    <w:rsid w:val="006E0F45"/>
    <w:rsid w:val="006E25D9"/>
    <w:rsid w:val="006E2A15"/>
    <w:rsid w:val="006E2D04"/>
    <w:rsid w:val="006E2E27"/>
    <w:rsid w:val="006E321E"/>
    <w:rsid w:val="006E5408"/>
    <w:rsid w:val="006E6058"/>
    <w:rsid w:val="006E6A40"/>
    <w:rsid w:val="006E7306"/>
    <w:rsid w:val="006E7928"/>
    <w:rsid w:val="006E7ED2"/>
    <w:rsid w:val="006F0CFC"/>
    <w:rsid w:val="006F19B1"/>
    <w:rsid w:val="006F1A36"/>
    <w:rsid w:val="006F1E14"/>
    <w:rsid w:val="006F2356"/>
    <w:rsid w:val="006F2967"/>
    <w:rsid w:val="006F29DE"/>
    <w:rsid w:val="006F3008"/>
    <w:rsid w:val="006F3667"/>
    <w:rsid w:val="006F369A"/>
    <w:rsid w:val="006F3D51"/>
    <w:rsid w:val="006F40AB"/>
    <w:rsid w:val="006F5118"/>
    <w:rsid w:val="006F586E"/>
    <w:rsid w:val="006F5A15"/>
    <w:rsid w:val="006F5CB9"/>
    <w:rsid w:val="006F6298"/>
    <w:rsid w:val="006F6589"/>
    <w:rsid w:val="006F67B9"/>
    <w:rsid w:val="006F6977"/>
    <w:rsid w:val="006F729A"/>
    <w:rsid w:val="0070156B"/>
    <w:rsid w:val="007015AC"/>
    <w:rsid w:val="00701EB1"/>
    <w:rsid w:val="0070204A"/>
    <w:rsid w:val="007020AD"/>
    <w:rsid w:val="0070294D"/>
    <w:rsid w:val="00703684"/>
    <w:rsid w:val="00703CEB"/>
    <w:rsid w:val="00703E12"/>
    <w:rsid w:val="00704371"/>
    <w:rsid w:val="0070519E"/>
    <w:rsid w:val="0070543E"/>
    <w:rsid w:val="00705D22"/>
    <w:rsid w:val="00706469"/>
    <w:rsid w:val="007069CB"/>
    <w:rsid w:val="00707095"/>
    <w:rsid w:val="007075E1"/>
    <w:rsid w:val="00707B90"/>
    <w:rsid w:val="00710987"/>
    <w:rsid w:val="00710ABA"/>
    <w:rsid w:val="00710C62"/>
    <w:rsid w:val="00710D59"/>
    <w:rsid w:val="00711267"/>
    <w:rsid w:val="00711B90"/>
    <w:rsid w:val="0071295B"/>
    <w:rsid w:val="00712A43"/>
    <w:rsid w:val="00712FE4"/>
    <w:rsid w:val="00713B66"/>
    <w:rsid w:val="00714781"/>
    <w:rsid w:val="0071504A"/>
    <w:rsid w:val="00715526"/>
    <w:rsid w:val="00715AA2"/>
    <w:rsid w:val="0071646B"/>
    <w:rsid w:val="007167D5"/>
    <w:rsid w:val="00716B89"/>
    <w:rsid w:val="00716F7D"/>
    <w:rsid w:val="0071753E"/>
    <w:rsid w:val="00717C2A"/>
    <w:rsid w:val="00720F31"/>
    <w:rsid w:val="00723099"/>
    <w:rsid w:val="0072341B"/>
    <w:rsid w:val="00723E22"/>
    <w:rsid w:val="00724C44"/>
    <w:rsid w:val="007250C8"/>
    <w:rsid w:val="00725903"/>
    <w:rsid w:val="00725EBA"/>
    <w:rsid w:val="00725F0C"/>
    <w:rsid w:val="00726817"/>
    <w:rsid w:val="00726A30"/>
    <w:rsid w:val="00730458"/>
    <w:rsid w:val="00730A8E"/>
    <w:rsid w:val="00730B85"/>
    <w:rsid w:val="00730DF2"/>
    <w:rsid w:val="007310DE"/>
    <w:rsid w:val="00731314"/>
    <w:rsid w:val="00731B72"/>
    <w:rsid w:val="007322C3"/>
    <w:rsid w:val="00732457"/>
    <w:rsid w:val="007332D4"/>
    <w:rsid w:val="007337AC"/>
    <w:rsid w:val="00733B5E"/>
    <w:rsid w:val="00733F89"/>
    <w:rsid w:val="00736FDC"/>
    <w:rsid w:val="00737D8F"/>
    <w:rsid w:val="00740154"/>
    <w:rsid w:val="007418A0"/>
    <w:rsid w:val="00741EF5"/>
    <w:rsid w:val="0074394C"/>
    <w:rsid w:val="00743994"/>
    <w:rsid w:val="00745176"/>
    <w:rsid w:val="00745533"/>
    <w:rsid w:val="00745D56"/>
    <w:rsid w:val="00745E34"/>
    <w:rsid w:val="00747399"/>
    <w:rsid w:val="007473EA"/>
    <w:rsid w:val="0074775F"/>
    <w:rsid w:val="0075092F"/>
    <w:rsid w:val="00750BC8"/>
    <w:rsid w:val="00752227"/>
    <w:rsid w:val="0075235E"/>
    <w:rsid w:val="007524A1"/>
    <w:rsid w:val="007525B8"/>
    <w:rsid w:val="00752C05"/>
    <w:rsid w:val="00752D53"/>
    <w:rsid w:val="0075422D"/>
    <w:rsid w:val="00754610"/>
    <w:rsid w:val="0075589E"/>
    <w:rsid w:val="00756A09"/>
    <w:rsid w:val="00756D75"/>
    <w:rsid w:val="00756E65"/>
    <w:rsid w:val="007573ED"/>
    <w:rsid w:val="00757C6D"/>
    <w:rsid w:val="00760691"/>
    <w:rsid w:val="00761A65"/>
    <w:rsid w:val="00761B33"/>
    <w:rsid w:val="00763C77"/>
    <w:rsid w:val="0076587F"/>
    <w:rsid w:val="00765DBC"/>
    <w:rsid w:val="00770310"/>
    <w:rsid w:val="007709E5"/>
    <w:rsid w:val="00770F26"/>
    <w:rsid w:val="007710A5"/>
    <w:rsid w:val="00771348"/>
    <w:rsid w:val="00771598"/>
    <w:rsid w:val="00771E39"/>
    <w:rsid w:val="00771F11"/>
    <w:rsid w:val="00771F5B"/>
    <w:rsid w:val="007721E6"/>
    <w:rsid w:val="00772252"/>
    <w:rsid w:val="007723F5"/>
    <w:rsid w:val="00772AB8"/>
    <w:rsid w:val="00773EAA"/>
    <w:rsid w:val="00774025"/>
    <w:rsid w:val="00774813"/>
    <w:rsid w:val="00776450"/>
    <w:rsid w:val="007765E6"/>
    <w:rsid w:val="00776C1C"/>
    <w:rsid w:val="007802CA"/>
    <w:rsid w:val="00780F93"/>
    <w:rsid w:val="007817AC"/>
    <w:rsid w:val="00781F15"/>
    <w:rsid w:val="007824A2"/>
    <w:rsid w:val="00782A7F"/>
    <w:rsid w:val="00783F13"/>
    <w:rsid w:val="00784320"/>
    <w:rsid w:val="00786AAA"/>
    <w:rsid w:val="007874EB"/>
    <w:rsid w:val="00790616"/>
    <w:rsid w:val="007910FB"/>
    <w:rsid w:val="007911DD"/>
    <w:rsid w:val="00791584"/>
    <w:rsid w:val="007915DC"/>
    <w:rsid w:val="00791BD0"/>
    <w:rsid w:val="00792344"/>
    <w:rsid w:val="00792A8E"/>
    <w:rsid w:val="007939D8"/>
    <w:rsid w:val="0079484C"/>
    <w:rsid w:val="00794D15"/>
    <w:rsid w:val="00795462"/>
    <w:rsid w:val="00795E95"/>
    <w:rsid w:val="00796EDC"/>
    <w:rsid w:val="007972AF"/>
    <w:rsid w:val="007974DD"/>
    <w:rsid w:val="00797D00"/>
    <w:rsid w:val="007A09CB"/>
    <w:rsid w:val="007A1C16"/>
    <w:rsid w:val="007A26A4"/>
    <w:rsid w:val="007A276B"/>
    <w:rsid w:val="007A3587"/>
    <w:rsid w:val="007A4043"/>
    <w:rsid w:val="007A4525"/>
    <w:rsid w:val="007A4780"/>
    <w:rsid w:val="007A4D01"/>
    <w:rsid w:val="007A4D55"/>
    <w:rsid w:val="007A5563"/>
    <w:rsid w:val="007A58E5"/>
    <w:rsid w:val="007A620C"/>
    <w:rsid w:val="007A6367"/>
    <w:rsid w:val="007A666C"/>
    <w:rsid w:val="007B044D"/>
    <w:rsid w:val="007B0927"/>
    <w:rsid w:val="007B0EB6"/>
    <w:rsid w:val="007B2102"/>
    <w:rsid w:val="007B2D63"/>
    <w:rsid w:val="007B3C7B"/>
    <w:rsid w:val="007B3FB4"/>
    <w:rsid w:val="007B44BD"/>
    <w:rsid w:val="007B5922"/>
    <w:rsid w:val="007B5DC4"/>
    <w:rsid w:val="007B6056"/>
    <w:rsid w:val="007B67AF"/>
    <w:rsid w:val="007B7094"/>
    <w:rsid w:val="007B70DC"/>
    <w:rsid w:val="007B7C7F"/>
    <w:rsid w:val="007B7F03"/>
    <w:rsid w:val="007C081A"/>
    <w:rsid w:val="007C151A"/>
    <w:rsid w:val="007C3727"/>
    <w:rsid w:val="007C4CE1"/>
    <w:rsid w:val="007C4E89"/>
    <w:rsid w:val="007C5A94"/>
    <w:rsid w:val="007C5EE8"/>
    <w:rsid w:val="007C5F7A"/>
    <w:rsid w:val="007C6943"/>
    <w:rsid w:val="007C6977"/>
    <w:rsid w:val="007C6C14"/>
    <w:rsid w:val="007C7A86"/>
    <w:rsid w:val="007D03F3"/>
    <w:rsid w:val="007D07B1"/>
    <w:rsid w:val="007D0C1F"/>
    <w:rsid w:val="007D2159"/>
    <w:rsid w:val="007D25F3"/>
    <w:rsid w:val="007D30DE"/>
    <w:rsid w:val="007D383B"/>
    <w:rsid w:val="007D5057"/>
    <w:rsid w:val="007D5A11"/>
    <w:rsid w:val="007D6BA0"/>
    <w:rsid w:val="007D6BD2"/>
    <w:rsid w:val="007E0521"/>
    <w:rsid w:val="007E1256"/>
    <w:rsid w:val="007E1361"/>
    <w:rsid w:val="007E18AB"/>
    <w:rsid w:val="007E231E"/>
    <w:rsid w:val="007E2454"/>
    <w:rsid w:val="007E2E85"/>
    <w:rsid w:val="007E312C"/>
    <w:rsid w:val="007E538E"/>
    <w:rsid w:val="007E5A08"/>
    <w:rsid w:val="007E6124"/>
    <w:rsid w:val="007E623F"/>
    <w:rsid w:val="007E6425"/>
    <w:rsid w:val="007E7283"/>
    <w:rsid w:val="007E7F98"/>
    <w:rsid w:val="007F032D"/>
    <w:rsid w:val="007F0B02"/>
    <w:rsid w:val="007F12FE"/>
    <w:rsid w:val="007F1EBB"/>
    <w:rsid w:val="007F21AA"/>
    <w:rsid w:val="007F28F5"/>
    <w:rsid w:val="007F2A8D"/>
    <w:rsid w:val="007F2B51"/>
    <w:rsid w:val="007F2E01"/>
    <w:rsid w:val="007F3A57"/>
    <w:rsid w:val="007F4ADE"/>
    <w:rsid w:val="007F4E21"/>
    <w:rsid w:val="007F6613"/>
    <w:rsid w:val="007F79BD"/>
    <w:rsid w:val="008008B8"/>
    <w:rsid w:val="008011DB"/>
    <w:rsid w:val="0080194D"/>
    <w:rsid w:val="00801EF2"/>
    <w:rsid w:val="00804989"/>
    <w:rsid w:val="00807B20"/>
    <w:rsid w:val="008100E8"/>
    <w:rsid w:val="00810CA8"/>
    <w:rsid w:val="00810F61"/>
    <w:rsid w:val="008121E8"/>
    <w:rsid w:val="008123F9"/>
    <w:rsid w:val="00812ADD"/>
    <w:rsid w:val="0081335F"/>
    <w:rsid w:val="00815556"/>
    <w:rsid w:val="0081713B"/>
    <w:rsid w:val="00817DBB"/>
    <w:rsid w:val="00817DC8"/>
    <w:rsid w:val="00820772"/>
    <w:rsid w:val="008207A1"/>
    <w:rsid w:val="00820BAB"/>
    <w:rsid w:val="008211E6"/>
    <w:rsid w:val="0082146D"/>
    <w:rsid w:val="008218B1"/>
    <w:rsid w:val="00821EF6"/>
    <w:rsid w:val="0082213F"/>
    <w:rsid w:val="00822772"/>
    <w:rsid w:val="00822927"/>
    <w:rsid w:val="00822F4D"/>
    <w:rsid w:val="00823888"/>
    <w:rsid w:val="00823E33"/>
    <w:rsid w:val="0082530E"/>
    <w:rsid w:val="00825324"/>
    <w:rsid w:val="00826178"/>
    <w:rsid w:val="00826345"/>
    <w:rsid w:val="00826AF1"/>
    <w:rsid w:val="0082714F"/>
    <w:rsid w:val="0082772F"/>
    <w:rsid w:val="00827DB4"/>
    <w:rsid w:val="0083085C"/>
    <w:rsid w:val="00835C55"/>
    <w:rsid w:val="00836D0C"/>
    <w:rsid w:val="0083702D"/>
    <w:rsid w:val="00840AEA"/>
    <w:rsid w:val="00840FAA"/>
    <w:rsid w:val="00841019"/>
    <w:rsid w:val="00841825"/>
    <w:rsid w:val="00841A07"/>
    <w:rsid w:val="00841FDC"/>
    <w:rsid w:val="00842290"/>
    <w:rsid w:val="00843C3E"/>
    <w:rsid w:val="00843F49"/>
    <w:rsid w:val="00844C85"/>
    <w:rsid w:val="008460B0"/>
    <w:rsid w:val="00846310"/>
    <w:rsid w:val="008475C8"/>
    <w:rsid w:val="00847B16"/>
    <w:rsid w:val="00847B85"/>
    <w:rsid w:val="00847C62"/>
    <w:rsid w:val="00850312"/>
    <w:rsid w:val="00850EB3"/>
    <w:rsid w:val="00851DE8"/>
    <w:rsid w:val="00851EE0"/>
    <w:rsid w:val="00852356"/>
    <w:rsid w:val="00853A87"/>
    <w:rsid w:val="0085462C"/>
    <w:rsid w:val="00854748"/>
    <w:rsid w:val="00854B92"/>
    <w:rsid w:val="00855FAB"/>
    <w:rsid w:val="00856170"/>
    <w:rsid w:val="00856441"/>
    <w:rsid w:val="00856917"/>
    <w:rsid w:val="00856F38"/>
    <w:rsid w:val="00857127"/>
    <w:rsid w:val="00857508"/>
    <w:rsid w:val="008577D1"/>
    <w:rsid w:val="008602A6"/>
    <w:rsid w:val="00861444"/>
    <w:rsid w:val="008615C1"/>
    <w:rsid w:val="0086223A"/>
    <w:rsid w:val="00862585"/>
    <w:rsid w:val="0086328B"/>
    <w:rsid w:val="00863360"/>
    <w:rsid w:val="00863747"/>
    <w:rsid w:val="00865D53"/>
    <w:rsid w:val="008662F4"/>
    <w:rsid w:val="008664F0"/>
    <w:rsid w:val="00866A04"/>
    <w:rsid w:val="00867579"/>
    <w:rsid w:val="008675EF"/>
    <w:rsid w:val="00867849"/>
    <w:rsid w:val="008707A7"/>
    <w:rsid w:val="00871FB3"/>
    <w:rsid w:val="00872F00"/>
    <w:rsid w:val="008732CC"/>
    <w:rsid w:val="00873DA9"/>
    <w:rsid w:val="00874645"/>
    <w:rsid w:val="0087482B"/>
    <w:rsid w:val="00874E97"/>
    <w:rsid w:val="008750D9"/>
    <w:rsid w:val="00875256"/>
    <w:rsid w:val="00875542"/>
    <w:rsid w:val="0087589D"/>
    <w:rsid w:val="00875E07"/>
    <w:rsid w:val="00875EC3"/>
    <w:rsid w:val="00876272"/>
    <w:rsid w:val="00876B59"/>
    <w:rsid w:val="00880855"/>
    <w:rsid w:val="008813B3"/>
    <w:rsid w:val="00881E14"/>
    <w:rsid w:val="00882191"/>
    <w:rsid w:val="008834A3"/>
    <w:rsid w:val="008837BB"/>
    <w:rsid w:val="008837D9"/>
    <w:rsid w:val="00884955"/>
    <w:rsid w:val="00884C02"/>
    <w:rsid w:val="00885E2E"/>
    <w:rsid w:val="00886296"/>
    <w:rsid w:val="00886F0B"/>
    <w:rsid w:val="00887CD2"/>
    <w:rsid w:val="008904C3"/>
    <w:rsid w:val="008914E5"/>
    <w:rsid w:val="008915D9"/>
    <w:rsid w:val="00891768"/>
    <w:rsid w:val="00891AB1"/>
    <w:rsid w:val="008922FA"/>
    <w:rsid w:val="008926A4"/>
    <w:rsid w:val="008928A2"/>
    <w:rsid w:val="008938DD"/>
    <w:rsid w:val="00894033"/>
    <w:rsid w:val="0089425C"/>
    <w:rsid w:val="00896346"/>
    <w:rsid w:val="00896606"/>
    <w:rsid w:val="00896963"/>
    <w:rsid w:val="00896C55"/>
    <w:rsid w:val="008971F1"/>
    <w:rsid w:val="00897833"/>
    <w:rsid w:val="008979CF"/>
    <w:rsid w:val="00897A71"/>
    <w:rsid w:val="008A023D"/>
    <w:rsid w:val="008A06B7"/>
    <w:rsid w:val="008A2064"/>
    <w:rsid w:val="008A34BB"/>
    <w:rsid w:val="008A3521"/>
    <w:rsid w:val="008A44E5"/>
    <w:rsid w:val="008A46E0"/>
    <w:rsid w:val="008A57BE"/>
    <w:rsid w:val="008A6FC6"/>
    <w:rsid w:val="008A7A38"/>
    <w:rsid w:val="008A7EC7"/>
    <w:rsid w:val="008B09ED"/>
    <w:rsid w:val="008B0B0F"/>
    <w:rsid w:val="008B0E44"/>
    <w:rsid w:val="008B1F82"/>
    <w:rsid w:val="008B2954"/>
    <w:rsid w:val="008B3262"/>
    <w:rsid w:val="008B4879"/>
    <w:rsid w:val="008B53F1"/>
    <w:rsid w:val="008B5B47"/>
    <w:rsid w:val="008B6A17"/>
    <w:rsid w:val="008B7115"/>
    <w:rsid w:val="008B7B3E"/>
    <w:rsid w:val="008C0BC2"/>
    <w:rsid w:val="008C1104"/>
    <w:rsid w:val="008C2153"/>
    <w:rsid w:val="008C2484"/>
    <w:rsid w:val="008C26E0"/>
    <w:rsid w:val="008C2F17"/>
    <w:rsid w:val="008C2F29"/>
    <w:rsid w:val="008C41F2"/>
    <w:rsid w:val="008C4931"/>
    <w:rsid w:val="008C4B4C"/>
    <w:rsid w:val="008C5326"/>
    <w:rsid w:val="008C68D4"/>
    <w:rsid w:val="008C6AC2"/>
    <w:rsid w:val="008C70E0"/>
    <w:rsid w:val="008C7700"/>
    <w:rsid w:val="008D07E5"/>
    <w:rsid w:val="008D0E1A"/>
    <w:rsid w:val="008D14B6"/>
    <w:rsid w:val="008D2EC7"/>
    <w:rsid w:val="008D37B5"/>
    <w:rsid w:val="008D3DB1"/>
    <w:rsid w:val="008D4727"/>
    <w:rsid w:val="008D544B"/>
    <w:rsid w:val="008D62EA"/>
    <w:rsid w:val="008D79FB"/>
    <w:rsid w:val="008D7B75"/>
    <w:rsid w:val="008D7C9A"/>
    <w:rsid w:val="008D7E0D"/>
    <w:rsid w:val="008E2001"/>
    <w:rsid w:val="008E268A"/>
    <w:rsid w:val="008E30F0"/>
    <w:rsid w:val="008E367A"/>
    <w:rsid w:val="008E48BF"/>
    <w:rsid w:val="008E5183"/>
    <w:rsid w:val="008E5B77"/>
    <w:rsid w:val="008E5F95"/>
    <w:rsid w:val="008E6554"/>
    <w:rsid w:val="008E6722"/>
    <w:rsid w:val="008E7E76"/>
    <w:rsid w:val="008E7FBA"/>
    <w:rsid w:val="008F026D"/>
    <w:rsid w:val="008F0290"/>
    <w:rsid w:val="008F0666"/>
    <w:rsid w:val="008F12C7"/>
    <w:rsid w:val="008F15FD"/>
    <w:rsid w:val="008F2589"/>
    <w:rsid w:val="008F2F42"/>
    <w:rsid w:val="008F3DFD"/>
    <w:rsid w:val="008F460E"/>
    <w:rsid w:val="008F47B3"/>
    <w:rsid w:val="008F4EAD"/>
    <w:rsid w:val="008F4F9F"/>
    <w:rsid w:val="008F511C"/>
    <w:rsid w:val="008F5467"/>
    <w:rsid w:val="008F547E"/>
    <w:rsid w:val="008F56BE"/>
    <w:rsid w:val="008F58F2"/>
    <w:rsid w:val="008F74B2"/>
    <w:rsid w:val="008F7EC1"/>
    <w:rsid w:val="009005AF"/>
    <w:rsid w:val="0090091A"/>
    <w:rsid w:val="00900B1F"/>
    <w:rsid w:val="009012A7"/>
    <w:rsid w:val="0090136B"/>
    <w:rsid w:val="00901C65"/>
    <w:rsid w:val="00902193"/>
    <w:rsid w:val="009024DE"/>
    <w:rsid w:val="0090296C"/>
    <w:rsid w:val="00903C38"/>
    <w:rsid w:val="00903E25"/>
    <w:rsid w:val="00903E92"/>
    <w:rsid w:val="00904241"/>
    <w:rsid w:val="009053A2"/>
    <w:rsid w:val="00905732"/>
    <w:rsid w:val="00905E42"/>
    <w:rsid w:val="00906B48"/>
    <w:rsid w:val="009071FA"/>
    <w:rsid w:val="0090726C"/>
    <w:rsid w:val="009073DF"/>
    <w:rsid w:val="00907484"/>
    <w:rsid w:val="00907D11"/>
    <w:rsid w:val="00910260"/>
    <w:rsid w:val="0091069E"/>
    <w:rsid w:val="00910CF3"/>
    <w:rsid w:val="009111A3"/>
    <w:rsid w:val="00911BDE"/>
    <w:rsid w:val="00912863"/>
    <w:rsid w:val="00913214"/>
    <w:rsid w:val="0091361D"/>
    <w:rsid w:val="00913EEA"/>
    <w:rsid w:val="00914DA1"/>
    <w:rsid w:val="009152E4"/>
    <w:rsid w:val="00915AA3"/>
    <w:rsid w:val="009161B8"/>
    <w:rsid w:val="00916DC4"/>
    <w:rsid w:val="00916E38"/>
    <w:rsid w:val="00920343"/>
    <w:rsid w:val="009204E9"/>
    <w:rsid w:val="0092072C"/>
    <w:rsid w:val="00920EBD"/>
    <w:rsid w:val="009211C3"/>
    <w:rsid w:val="00921416"/>
    <w:rsid w:val="00921842"/>
    <w:rsid w:val="00922339"/>
    <w:rsid w:val="0092259A"/>
    <w:rsid w:val="00923260"/>
    <w:rsid w:val="00923265"/>
    <w:rsid w:val="0092353D"/>
    <w:rsid w:val="00924272"/>
    <w:rsid w:val="00926EE0"/>
    <w:rsid w:val="0092717A"/>
    <w:rsid w:val="00927B54"/>
    <w:rsid w:val="0093060B"/>
    <w:rsid w:val="00931ED9"/>
    <w:rsid w:val="00932B69"/>
    <w:rsid w:val="0093309C"/>
    <w:rsid w:val="00933292"/>
    <w:rsid w:val="009333DB"/>
    <w:rsid w:val="0093363F"/>
    <w:rsid w:val="00933DAC"/>
    <w:rsid w:val="00933F0B"/>
    <w:rsid w:val="009356BF"/>
    <w:rsid w:val="00935B44"/>
    <w:rsid w:val="00936426"/>
    <w:rsid w:val="009371F5"/>
    <w:rsid w:val="0094082C"/>
    <w:rsid w:val="00940BEB"/>
    <w:rsid w:val="00942A4D"/>
    <w:rsid w:val="00942B00"/>
    <w:rsid w:val="009443BC"/>
    <w:rsid w:val="00944A50"/>
    <w:rsid w:val="00945E52"/>
    <w:rsid w:val="00946981"/>
    <w:rsid w:val="009469F4"/>
    <w:rsid w:val="00947D1E"/>
    <w:rsid w:val="00950CDF"/>
    <w:rsid w:val="00951442"/>
    <w:rsid w:val="00952C1A"/>
    <w:rsid w:val="00953014"/>
    <w:rsid w:val="00953078"/>
    <w:rsid w:val="009532D7"/>
    <w:rsid w:val="009535E3"/>
    <w:rsid w:val="00954230"/>
    <w:rsid w:val="0095523C"/>
    <w:rsid w:val="009555B2"/>
    <w:rsid w:val="00955E5C"/>
    <w:rsid w:val="0095615D"/>
    <w:rsid w:val="0095638B"/>
    <w:rsid w:val="009565F2"/>
    <w:rsid w:val="00956E9E"/>
    <w:rsid w:val="00957195"/>
    <w:rsid w:val="009574A3"/>
    <w:rsid w:val="0096139A"/>
    <w:rsid w:val="0096167A"/>
    <w:rsid w:val="00962CFF"/>
    <w:rsid w:val="00963421"/>
    <w:rsid w:val="009636A8"/>
    <w:rsid w:val="00963A02"/>
    <w:rsid w:val="00964D14"/>
    <w:rsid w:val="00964D1B"/>
    <w:rsid w:val="0096508F"/>
    <w:rsid w:val="00965D33"/>
    <w:rsid w:val="00966E7F"/>
    <w:rsid w:val="00970554"/>
    <w:rsid w:val="00970BCF"/>
    <w:rsid w:val="00971A14"/>
    <w:rsid w:val="009723BC"/>
    <w:rsid w:val="00972681"/>
    <w:rsid w:val="00973967"/>
    <w:rsid w:val="00974584"/>
    <w:rsid w:val="00975413"/>
    <w:rsid w:val="00975A49"/>
    <w:rsid w:val="00975B41"/>
    <w:rsid w:val="00976018"/>
    <w:rsid w:val="0097669D"/>
    <w:rsid w:val="0097687B"/>
    <w:rsid w:val="00976F41"/>
    <w:rsid w:val="00980871"/>
    <w:rsid w:val="009809F4"/>
    <w:rsid w:val="009810AB"/>
    <w:rsid w:val="009834ED"/>
    <w:rsid w:val="00983751"/>
    <w:rsid w:val="009841F2"/>
    <w:rsid w:val="009842BD"/>
    <w:rsid w:val="0098436F"/>
    <w:rsid w:val="009844EC"/>
    <w:rsid w:val="00984635"/>
    <w:rsid w:val="009855AE"/>
    <w:rsid w:val="009859CB"/>
    <w:rsid w:val="00985B9C"/>
    <w:rsid w:val="00986E86"/>
    <w:rsid w:val="00986EE8"/>
    <w:rsid w:val="00987883"/>
    <w:rsid w:val="009903AD"/>
    <w:rsid w:val="0099156C"/>
    <w:rsid w:val="00992121"/>
    <w:rsid w:val="00992C50"/>
    <w:rsid w:val="00992CFF"/>
    <w:rsid w:val="00992DF3"/>
    <w:rsid w:val="00993E88"/>
    <w:rsid w:val="00994386"/>
    <w:rsid w:val="0099453B"/>
    <w:rsid w:val="00994600"/>
    <w:rsid w:val="00994886"/>
    <w:rsid w:val="00995A47"/>
    <w:rsid w:val="00996426"/>
    <w:rsid w:val="00996C0C"/>
    <w:rsid w:val="0099784C"/>
    <w:rsid w:val="00997D6F"/>
    <w:rsid w:val="009A269B"/>
    <w:rsid w:val="009A2745"/>
    <w:rsid w:val="009A2C67"/>
    <w:rsid w:val="009A38EC"/>
    <w:rsid w:val="009A44A3"/>
    <w:rsid w:val="009A453A"/>
    <w:rsid w:val="009A46BB"/>
    <w:rsid w:val="009A4AB6"/>
    <w:rsid w:val="009A4E8B"/>
    <w:rsid w:val="009A5949"/>
    <w:rsid w:val="009A7482"/>
    <w:rsid w:val="009A78A1"/>
    <w:rsid w:val="009B031E"/>
    <w:rsid w:val="009B0902"/>
    <w:rsid w:val="009B0DE2"/>
    <w:rsid w:val="009B0EF5"/>
    <w:rsid w:val="009B10CA"/>
    <w:rsid w:val="009B10D0"/>
    <w:rsid w:val="009B1E60"/>
    <w:rsid w:val="009B31A9"/>
    <w:rsid w:val="009B32A5"/>
    <w:rsid w:val="009B3313"/>
    <w:rsid w:val="009B3332"/>
    <w:rsid w:val="009B43EA"/>
    <w:rsid w:val="009B4829"/>
    <w:rsid w:val="009B48E3"/>
    <w:rsid w:val="009B55CC"/>
    <w:rsid w:val="009B5FCB"/>
    <w:rsid w:val="009B60B9"/>
    <w:rsid w:val="009B6885"/>
    <w:rsid w:val="009B6889"/>
    <w:rsid w:val="009C0A97"/>
    <w:rsid w:val="009C0BDF"/>
    <w:rsid w:val="009C0F96"/>
    <w:rsid w:val="009C11DA"/>
    <w:rsid w:val="009C1540"/>
    <w:rsid w:val="009C171D"/>
    <w:rsid w:val="009C209B"/>
    <w:rsid w:val="009C22CC"/>
    <w:rsid w:val="009C2366"/>
    <w:rsid w:val="009C45F9"/>
    <w:rsid w:val="009C4D8A"/>
    <w:rsid w:val="009C5394"/>
    <w:rsid w:val="009C5CA3"/>
    <w:rsid w:val="009C728F"/>
    <w:rsid w:val="009C78D5"/>
    <w:rsid w:val="009D0CBF"/>
    <w:rsid w:val="009D1B11"/>
    <w:rsid w:val="009D1FB3"/>
    <w:rsid w:val="009D2239"/>
    <w:rsid w:val="009D2554"/>
    <w:rsid w:val="009D2993"/>
    <w:rsid w:val="009D3400"/>
    <w:rsid w:val="009D3AC6"/>
    <w:rsid w:val="009D4057"/>
    <w:rsid w:val="009D40CA"/>
    <w:rsid w:val="009D4A7E"/>
    <w:rsid w:val="009D5482"/>
    <w:rsid w:val="009D5DA9"/>
    <w:rsid w:val="009D6AAC"/>
    <w:rsid w:val="009D703C"/>
    <w:rsid w:val="009D735A"/>
    <w:rsid w:val="009D7888"/>
    <w:rsid w:val="009E0D62"/>
    <w:rsid w:val="009E0EA0"/>
    <w:rsid w:val="009E233E"/>
    <w:rsid w:val="009E2CDF"/>
    <w:rsid w:val="009E2F5A"/>
    <w:rsid w:val="009E32A5"/>
    <w:rsid w:val="009E3623"/>
    <w:rsid w:val="009E3674"/>
    <w:rsid w:val="009E44C1"/>
    <w:rsid w:val="009E6232"/>
    <w:rsid w:val="009E6925"/>
    <w:rsid w:val="009E6E54"/>
    <w:rsid w:val="009E72A8"/>
    <w:rsid w:val="009E7A7C"/>
    <w:rsid w:val="009F1513"/>
    <w:rsid w:val="009F173A"/>
    <w:rsid w:val="009F1BB6"/>
    <w:rsid w:val="009F35C3"/>
    <w:rsid w:val="009F3839"/>
    <w:rsid w:val="009F3D02"/>
    <w:rsid w:val="009F5077"/>
    <w:rsid w:val="009F52F4"/>
    <w:rsid w:val="009F61CA"/>
    <w:rsid w:val="009F67E7"/>
    <w:rsid w:val="009F72FB"/>
    <w:rsid w:val="009F77DE"/>
    <w:rsid w:val="00A0095D"/>
    <w:rsid w:val="00A00CD6"/>
    <w:rsid w:val="00A014C3"/>
    <w:rsid w:val="00A017CD"/>
    <w:rsid w:val="00A0350B"/>
    <w:rsid w:val="00A0360B"/>
    <w:rsid w:val="00A03DEA"/>
    <w:rsid w:val="00A0452F"/>
    <w:rsid w:val="00A056B5"/>
    <w:rsid w:val="00A05DEA"/>
    <w:rsid w:val="00A05FBA"/>
    <w:rsid w:val="00A06289"/>
    <w:rsid w:val="00A06659"/>
    <w:rsid w:val="00A06B1B"/>
    <w:rsid w:val="00A077B0"/>
    <w:rsid w:val="00A1001F"/>
    <w:rsid w:val="00A103CE"/>
    <w:rsid w:val="00A11DC5"/>
    <w:rsid w:val="00A12884"/>
    <w:rsid w:val="00A14AF4"/>
    <w:rsid w:val="00A1507E"/>
    <w:rsid w:val="00A15416"/>
    <w:rsid w:val="00A15E94"/>
    <w:rsid w:val="00A17457"/>
    <w:rsid w:val="00A176D9"/>
    <w:rsid w:val="00A17D3E"/>
    <w:rsid w:val="00A20153"/>
    <w:rsid w:val="00A205F2"/>
    <w:rsid w:val="00A21307"/>
    <w:rsid w:val="00A2145F"/>
    <w:rsid w:val="00A21CCE"/>
    <w:rsid w:val="00A21E81"/>
    <w:rsid w:val="00A2234C"/>
    <w:rsid w:val="00A2263C"/>
    <w:rsid w:val="00A22992"/>
    <w:rsid w:val="00A22D83"/>
    <w:rsid w:val="00A22EFA"/>
    <w:rsid w:val="00A22FAB"/>
    <w:rsid w:val="00A23C3C"/>
    <w:rsid w:val="00A244CB"/>
    <w:rsid w:val="00A24764"/>
    <w:rsid w:val="00A25335"/>
    <w:rsid w:val="00A27A8A"/>
    <w:rsid w:val="00A3040E"/>
    <w:rsid w:val="00A30703"/>
    <w:rsid w:val="00A30FD2"/>
    <w:rsid w:val="00A311E5"/>
    <w:rsid w:val="00A316FF"/>
    <w:rsid w:val="00A317B4"/>
    <w:rsid w:val="00A327A9"/>
    <w:rsid w:val="00A32ED2"/>
    <w:rsid w:val="00A3333D"/>
    <w:rsid w:val="00A33885"/>
    <w:rsid w:val="00A3559F"/>
    <w:rsid w:val="00A35C65"/>
    <w:rsid w:val="00A3685D"/>
    <w:rsid w:val="00A36C96"/>
    <w:rsid w:val="00A37257"/>
    <w:rsid w:val="00A40538"/>
    <w:rsid w:val="00A41568"/>
    <w:rsid w:val="00A42ACC"/>
    <w:rsid w:val="00A42C79"/>
    <w:rsid w:val="00A430FE"/>
    <w:rsid w:val="00A443D2"/>
    <w:rsid w:val="00A450B1"/>
    <w:rsid w:val="00A45FB4"/>
    <w:rsid w:val="00A513C8"/>
    <w:rsid w:val="00A51B02"/>
    <w:rsid w:val="00A52557"/>
    <w:rsid w:val="00A52F68"/>
    <w:rsid w:val="00A53675"/>
    <w:rsid w:val="00A53DF9"/>
    <w:rsid w:val="00A54142"/>
    <w:rsid w:val="00A54261"/>
    <w:rsid w:val="00A5467D"/>
    <w:rsid w:val="00A54706"/>
    <w:rsid w:val="00A54D6D"/>
    <w:rsid w:val="00A552FF"/>
    <w:rsid w:val="00A55613"/>
    <w:rsid w:val="00A567BA"/>
    <w:rsid w:val="00A56C02"/>
    <w:rsid w:val="00A60D98"/>
    <w:rsid w:val="00A617BE"/>
    <w:rsid w:val="00A617C7"/>
    <w:rsid w:val="00A62370"/>
    <w:rsid w:val="00A623FD"/>
    <w:rsid w:val="00A627C8"/>
    <w:rsid w:val="00A638E2"/>
    <w:rsid w:val="00A64782"/>
    <w:rsid w:val="00A65162"/>
    <w:rsid w:val="00A65489"/>
    <w:rsid w:val="00A654B3"/>
    <w:rsid w:val="00A654CE"/>
    <w:rsid w:val="00A65D9F"/>
    <w:rsid w:val="00A6643A"/>
    <w:rsid w:val="00A66FB0"/>
    <w:rsid w:val="00A67DEE"/>
    <w:rsid w:val="00A67EC0"/>
    <w:rsid w:val="00A70192"/>
    <w:rsid w:val="00A7139C"/>
    <w:rsid w:val="00A71ABB"/>
    <w:rsid w:val="00A72020"/>
    <w:rsid w:val="00A729CA"/>
    <w:rsid w:val="00A7429E"/>
    <w:rsid w:val="00A753FB"/>
    <w:rsid w:val="00A7588C"/>
    <w:rsid w:val="00A75A65"/>
    <w:rsid w:val="00A767F3"/>
    <w:rsid w:val="00A77990"/>
    <w:rsid w:val="00A77C24"/>
    <w:rsid w:val="00A8057C"/>
    <w:rsid w:val="00A80ECC"/>
    <w:rsid w:val="00A815D4"/>
    <w:rsid w:val="00A81B84"/>
    <w:rsid w:val="00A81E32"/>
    <w:rsid w:val="00A826E2"/>
    <w:rsid w:val="00A82974"/>
    <w:rsid w:val="00A83EEE"/>
    <w:rsid w:val="00A840CD"/>
    <w:rsid w:val="00A841E0"/>
    <w:rsid w:val="00A84BFC"/>
    <w:rsid w:val="00A86083"/>
    <w:rsid w:val="00A864CE"/>
    <w:rsid w:val="00A87616"/>
    <w:rsid w:val="00A90401"/>
    <w:rsid w:val="00A90BB1"/>
    <w:rsid w:val="00A90CBC"/>
    <w:rsid w:val="00A91E93"/>
    <w:rsid w:val="00A92204"/>
    <w:rsid w:val="00A93B34"/>
    <w:rsid w:val="00A9488B"/>
    <w:rsid w:val="00A95129"/>
    <w:rsid w:val="00A9645F"/>
    <w:rsid w:val="00A96773"/>
    <w:rsid w:val="00A978D8"/>
    <w:rsid w:val="00A97F26"/>
    <w:rsid w:val="00AA0375"/>
    <w:rsid w:val="00AA0FB7"/>
    <w:rsid w:val="00AA1080"/>
    <w:rsid w:val="00AA1D88"/>
    <w:rsid w:val="00AA345C"/>
    <w:rsid w:val="00AA4C60"/>
    <w:rsid w:val="00AA50C7"/>
    <w:rsid w:val="00AA5778"/>
    <w:rsid w:val="00AA5B49"/>
    <w:rsid w:val="00AA5B90"/>
    <w:rsid w:val="00AA5B9A"/>
    <w:rsid w:val="00AA7749"/>
    <w:rsid w:val="00AA7986"/>
    <w:rsid w:val="00AA7C4C"/>
    <w:rsid w:val="00AA7E31"/>
    <w:rsid w:val="00AB1A11"/>
    <w:rsid w:val="00AB3288"/>
    <w:rsid w:val="00AB3343"/>
    <w:rsid w:val="00AB442C"/>
    <w:rsid w:val="00AB457D"/>
    <w:rsid w:val="00AB54FE"/>
    <w:rsid w:val="00AB68BE"/>
    <w:rsid w:val="00AB7763"/>
    <w:rsid w:val="00AB7780"/>
    <w:rsid w:val="00AB7AD9"/>
    <w:rsid w:val="00AC033D"/>
    <w:rsid w:val="00AC0392"/>
    <w:rsid w:val="00AC0746"/>
    <w:rsid w:val="00AC0B89"/>
    <w:rsid w:val="00AC188D"/>
    <w:rsid w:val="00AC1F87"/>
    <w:rsid w:val="00AC340E"/>
    <w:rsid w:val="00AC4008"/>
    <w:rsid w:val="00AC42E1"/>
    <w:rsid w:val="00AC4971"/>
    <w:rsid w:val="00AC5138"/>
    <w:rsid w:val="00AC53BD"/>
    <w:rsid w:val="00AC74B6"/>
    <w:rsid w:val="00AC76C8"/>
    <w:rsid w:val="00AC784F"/>
    <w:rsid w:val="00AC7CFD"/>
    <w:rsid w:val="00AD0175"/>
    <w:rsid w:val="00AD0344"/>
    <w:rsid w:val="00AD0550"/>
    <w:rsid w:val="00AD0A7D"/>
    <w:rsid w:val="00AD0E32"/>
    <w:rsid w:val="00AD1461"/>
    <w:rsid w:val="00AD1E0F"/>
    <w:rsid w:val="00AD2EB3"/>
    <w:rsid w:val="00AD37DD"/>
    <w:rsid w:val="00AD4008"/>
    <w:rsid w:val="00AD411A"/>
    <w:rsid w:val="00AD55B5"/>
    <w:rsid w:val="00AD5A6F"/>
    <w:rsid w:val="00AD61FA"/>
    <w:rsid w:val="00AD6631"/>
    <w:rsid w:val="00AD6BC5"/>
    <w:rsid w:val="00AD7585"/>
    <w:rsid w:val="00AD7B4E"/>
    <w:rsid w:val="00AE0156"/>
    <w:rsid w:val="00AE0AE8"/>
    <w:rsid w:val="00AE12BA"/>
    <w:rsid w:val="00AE23DE"/>
    <w:rsid w:val="00AE2E23"/>
    <w:rsid w:val="00AE2EB2"/>
    <w:rsid w:val="00AE2F42"/>
    <w:rsid w:val="00AE30BC"/>
    <w:rsid w:val="00AE3DEC"/>
    <w:rsid w:val="00AE4825"/>
    <w:rsid w:val="00AE49E9"/>
    <w:rsid w:val="00AE4F64"/>
    <w:rsid w:val="00AE5670"/>
    <w:rsid w:val="00AE5678"/>
    <w:rsid w:val="00AE5991"/>
    <w:rsid w:val="00AE5B07"/>
    <w:rsid w:val="00AE5B2A"/>
    <w:rsid w:val="00AE5BDC"/>
    <w:rsid w:val="00AE5C2B"/>
    <w:rsid w:val="00AE65D0"/>
    <w:rsid w:val="00AE6A89"/>
    <w:rsid w:val="00AE6EE6"/>
    <w:rsid w:val="00AE7410"/>
    <w:rsid w:val="00AE7F20"/>
    <w:rsid w:val="00AE7F5D"/>
    <w:rsid w:val="00AF1506"/>
    <w:rsid w:val="00AF1A2F"/>
    <w:rsid w:val="00AF3103"/>
    <w:rsid w:val="00AF3FD6"/>
    <w:rsid w:val="00AF4418"/>
    <w:rsid w:val="00AF508F"/>
    <w:rsid w:val="00AF5148"/>
    <w:rsid w:val="00AF533B"/>
    <w:rsid w:val="00AF5908"/>
    <w:rsid w:val="00AF5F71"/>
    <w:rsid w:val="00AF71CF"/>
    <w:rsid w:val="00AF7F2F"/>
    <w:rsid w:val="00B00655"/>
    <w:rsid w:val="00B010E5"/>
    <w:rsid w:val="00B012EB"/>
    <w:rsid w:val="00B01537"/>
    <w:rsid w:val="00B015CF"/>
    <w:rsid w:val="00B0173B"/>
    <w:rsid w:val="00B030C0"/>
    <w:rsid w:val="00B034C8"/>
    <w:rsid w:val="00B03A56"/>
    <w:rsid w:val="00B03B86"/>
    <w:rsid w:val="00B04208"/>
    <w:rsid w:val="00B04551"/>
    <w:rsid w:val="00B0494F"/>
    <w:rsid w:val="00B04A23"/>
    <w:rsid w:val="00B04B36"/>
    <w:rsid w:val="00B04BE2"/>
    <w:rsid w:val="00B05C70"/>
    <w:rsid w:val="00B0613E"/>
    <w:rsid w:val="00B1020C"/>
    <w:rsid w:val="00B10370"/>
    <w:rsid w:val="00B10F88"/>
    <w:rsid w:val="00B11EA7"/>
    <w:rsid w:val="00B11F71"/>
    <w:rsid w:val="00B1202A"/>
    <w:rsid w:val="00B1315D"/>
    <w:rsid w:val="00B13999"/>
    <w:rsid w:val="00B13BB7"/>
    <w:rsid w:val="00B1425C"/>
    <w:rsid w:val="00B147EE"/>
    <w:rsid w:val="00B14AF4"/>
    <w:rsid w:val="00B14BAD"/>
    <w:rsid w:val="00B14C1F"/>
    <w:rsid w:val="00B14EEA"/>
    <w:rsid w:val="00B14FD6"/>
    <w:rsid w:val="00B15A13"/>
    <w:rsid w:val="00B15A16"/>
    <w:rsid w:val="00B172A9"/>
    <w:rsid w:val="00B17468"/>
    <w:rsid w:val="00B208BC"/>
    <w:rsid w:val="00B20A76"/>
    <w:rsid w:val="00B21E64"/>
    <w:rsid w:val="00B225CF"/>
    <w:rsid w:val="00B2323D"/>
    <w:rsid w:val="00B239D2"/>
    <w:rsid w:val="00B24F39"/>
    <w:rsid w:val="00B252D7"/>
    <w:rsid w:val="00B25601"/>
    <w:rsid w:val="00B25989"/>
    <w:rsid w:val="00B25E71"/>
    <w:rsid w:val="00B26671"/>
    <w:rsid w:val="00B26CA9"/>
    <w:rsid w:val="00B2702C"/>
    <w:rsid w:val="00B2727F"/>
    <w:rsid w:val="00B27355"/>
    <w:rsid w:val="00B273F4"/>
    <w:rsid w:val="00B3028C"/>
    <w:rsid w:val="00B30602"/>
    <w:rsid w:val="00B311AE"/>
    <w:rsid w:val="00B314B2"/>
    <w:rsid w:val="00B31B2E"/>
    <w:rsid w:val="00B320BC"/>
    <w:rsid w:val="00B336FF"/>
    <w:rsid w:val="00B3373F"/>
    <w:rsid w:val="00B33AB5"/>
    <w:rsid w:val="00B34597"/>
    <w:rsid w:val="00B3473B"/>
    <w:rsid w:val="00B3506B"/>
    <w:rsid w:val="00B35997"/>
    <w:rsid w:val="00B36BA0"/>
    <w:rsid w:val="00B36E3C"/>
    <w:rsid w:val="00B36EEB"/>
    <w:rsid w:val="00B37D87"/>
    <w:rsid w:val="00B40209"/>
    <w:rsid w:val="00B4046D"/>
    <w:rsid w:val="00B40D30"/>
    <w:rsid w:val="00B40DF6"/>
    <w:rsid w:val="00B41589"/>
    <w:rsid w:val="00B418ED"/>
    <w:rsid w:val="00B420AD"/>
    <w:rsid w:val="00B42808"/>
    <w:rsid w:val="00B428F6"/>
    <w:rsid w:val="00B43050"/>
    <w:rsid w:val="00B43189"/>
    <w:rsid w:val="00B433F8"/>
    <w:rsid w:val="00B43C74"/>
    <w:rsid w:val="00B443EF"/>
    <w:rsid w:val="00B45166"/>
    <w:rsid w:val="00B45C45"/>
    <w:rsid w:val="00B45DE8"/>
    <w:rsid w:val="00B45E4F"/>
    <w:rsid w:val="00B46564"/>
    <w:rsid w:val="00B47A1B"/>
    <w:rsid w:val="00B47BB4"/>
    <w:rsid w:val="00B47EFF"/>
    <w:rsid w:val="00B50667"/>
    <w:rsid w:val="00B50F57"/>
    <w:rsid w:val="00B51241"/>
    <w:rsid w:val="00B512EC"/>
    <w:rsid w:val="00B51D37"/>
    <w:rsid w:val="00B5275F"/>
    <w:rsid w:val="00B52951"/>
    <w:rsid w:val="00B538E2"/>
    <w:rsid w:val="00B54005"/>
    <w:rsid w:val="00B542D9"/>
    <w:rsid w:val="00B54666"/>
    <w:rsid w:val="00B54AE5"/>
    <w:rsid w:val="00B552DF"/>
    <w:rsid w:val="00B556D7"/>
    <w:rsid w:val="00B5594E"/>
    <w:rsid w:val="00B55ACF"/>
    <w:rsid w:val="00B561BD"/>
    <w:rsid w:val="00B562DD"/>
    <w:rsid w:val="00B57D1A"/>
    <w:rsid w:val="00B6016A"/>
    <w:rsid w:val="00B60984"/>
    <w:rsid w:val="00B619C6"/>
    <w:rsid w:val="00B61B2B"/>
    <w:rsid w:val="00B62F85"/>
    <w:rsid w:val="00B64B2E"/>
    <w:rsid w:val="00B654F6"/>
    <w:rsid w:val="00B65EF9"/>
    <w:rsid w:val="00B65FF2"/>
    <w:rsid w:val="00B665F8"/>
    <w:rsid w:val="00B6698E"/>
    <w:rsid w:val="00B67E0C"/>
    <w:rsid w:val="00B67E44"/>
    <w:rsid w:val="00B70DB8"/>
    <w:rsid w:val="00B71429"/>
    <w:rsid w:val="00B71480"/>
    <w:rsid w:val="00B720BD"/>
    <w:rsid w:val="00B725E8"/>
    <w:rsid w:val="00B72F20"/>
    <w:rsid w:val="00B738CD"/>
    <w:rsid w:val="00B73CBA"/>
    <w:rsid w:val="00B73EBD"/>
    <w:rsid w:val="00B748FA"/>
    <w:rsid w:val="00B74E55"/>
    <w:rsid w:val="00B74FA6"/>
    <w:rsid w:val="00B759A7"/>
    <w:rsid w:val="00B76750"/>
    <w:rsid w:val="00B771BB"/>
    <w:rsid w:val="00B7735E"/>
    <w:rsid w:val="00B77450"/>
    <w:rsid w:val="00B77CC6"/>
    <w:rsid w:val="00B8024E"/>
    <w:rsid w:val="00B80981"/>
    <w:rsid w:val="00B80A53"/>
    <w:rsid w:val="00B80A8C"/>
    <w:rsid w:val="00B81265"/>
    <w:rsid w:val="00B82F0A"/>
    <w:rsid w:val="00B8306A"/>
    <w:rsid w:val="00B843E8"/>
    <w:rsid w:val="00B85659"/>
    <w:rsid w:val="00B85980"/>
    <w:rsid w:val="00B862F7"/>
    <w:rsid w:val="00B868E1"/>
    <w:rsid w:val="00B86C0E"/>
    <w:rsid w:val="00B86FD1"/>
    <w:rsid w:val="00B90A1B"/>
    <w:rsid w:val="00B90ABC"/>
    <w:rsid w:val="00B919DF"/>
    <w:rsid w:val="00B9267A"/>
    <w:rsid w:val="00B931B3"/>
    <w:rsid w:val="00B942DE"/>
    <w:rsid w:val="00B96066"/>
    <w:rsid w:val="00B96A52"/>
    <w:rsid w:val="00B96ABC"/>
    <w:rsid w:val="00B96E6C"/>
    <w:rsid w:val="00BA026D"/>
    <w:rsid w:val="00BA04FB"/>
    <w:rsid w:val="00BA0975"/>
    <w:rsid w:val="00BA09BE"/>
    <w:rsid w:val="00BA0AAD"/>
    <w:rsid w:val="00BA0C16"/>
    <w:rsid w:val="00BA0FF5"/>
    <w:rsid w:val="00BA101E"/>
    <w:rsid w:val="00BA114E"/>
    <w:rsid w:val="00BA1A48"/>
    <w:rsid w:val="00BA24B9"/>
    <w:rsid w:val="00BA2633"/>
    <w:rsid w:val="00BA2796"/>
    <w:rsid w:val="00BA2D9B"/>
    <w:rsid w:val="00BA5E4C"/>
    <w:rsid w:val="00BA68E3"/>
    <w:rsid w:val="00BA6AE9"/>
    <w:rsid w:val="00BA6E04"/>
    <w:rsid w:val="00BA7F06"/>
    <w:rsid w:val="00BB00CF"/>
    <w:rsid w:val="00BB0D7A"/>
    <w:rsid w:val="00BB0DEF"/>
    <w:rsid w:val="00BB1271"/>
    <w:rsid w:val="00BB17D9"/>
    <w:rsid w:val="00BB1AFD"/>
    <w:rsid w:val="00BB2986"/>
    <w:rsid w:val="00BB30DE"/>
    <w:rsid w:val="00BB4BCB"/>
    <w:rsid w:val="00BB4D91"/>
    <w:rsid w:val="00BB50F7"/>
    <w:rsid w:val="00BB5FD7"/>
    <w:rsid w:val="00BB6044"/>
    <w:rsid w:val="00BB6570"/>
    <w:rsid w:val="00BB6A46"/>
    <w:rsid w:val="00BB705D"/>
    <w:rsid w:val="00BB72AF"/>
    <w:rsid w:val="00BB73E5"/>
    <w:rsid w:val="00BB74EC"/>
    <w:rsid w:val="00BC08F8"/>
    <w:rsid w:val="00BC174A"/>
    <w:rsid w:val="00BC1CCD"/>
    <w:rsid w:val="00BC1E15"/>
    <w:rsid w:val="00BC1F4C"/>
    <w:rsid w:val="00BC2049"/>
    <w:rsid w:val="00BC2297"/>
    <w:rsid w:val="00BC33CB"/>
    <w:rsid w:val="00BC407D"/>
    <w:rsid w:val="00BC4094"/>
    <w:rsid w:val="00BC4126"/>
    <w:rsid w:val="00BC4AC5"/>
    <w:rsid w:val="00BC4AD2"/>
    <w:rsid w:val="00BC599D"/>
    <w:rsid w:val="00BC5CB1"/>
    <w:rsid w:val="00BC6363"/>
    <w:rsid w:val="00BC6492"/>
    <w:rsid w:val="00BC6BD4"/>
    <w:rsid w:val="00BC7B20"/>
    <w:rsid w:val="00BC7DA9"/>
    <w:rsid w:val="00BD158E"/>
    <w:rsid w:val="00BD2ADE"/>
    <w:rsid w:val="00BD380A"/>
    <w:rsid w:val="00BD3C25"/>
    <w:rsid w:val="00BD4001"/>
    <w:rsid w:val="00BD5244"/>
    <w:rsid w:val="00BD58D3"/>
    <w:rsid w:val="00BD6B67"/>
    <w:rsid w:val="00BD7B9D"/>
    <w:rsid w:val="00BE0445"/>
    <w:rsid w:val="00BE08AE"/>
    <w:rsid w:val="00BE0930"/>
    <w:rsid w:val="00BE0C1E"/>
    <w:rsid w:val="00BE123B"/>
    <w:rsid w:val="00BE159A"/>
    <w:rsid w:val="00BE244A"/>
    <w:rsid w:val="00BE3D3A"/>
    <w:rsid w:val="00BE4285"/>
    <w:rsid w:val="00BE474B"/>
    <w:rsid w:val="00BE50E5"/>
    <w:rsid w:val="00BE52FD"/>
    <w:rsid w:val="00BE5FE5"/>
    <w:rsid w:val="00BE632D"/>
    <w:rsid w:val="00BE680E"/>
    <w:rsid w:val="00BF01F7"/>
    <w:rsid w:val="00BF0999"/>
    <w:rsid w:val="00BF0A09"/>
    <w:rsid w:val="00BF0A2B"/>
    <w:rsid w:val="00BF2372"/>
    <w:rsid w:val="00BF325F"/>
    <w:rsid w:val="00BF3F0E"/>
    <w:rsid w:val="00BF41DA"/>
    <w:rsid w:val="00BF43F0"/>
    <w:rsid w:val="00BF451C"/>
    <w:rsid w:val="00BF4E5A"/>
    <w:rsid w:val="00BF5B12"/>
    <w:rsid w:val="00BF6D62"/>
    <w:rsid w:val="00BF6F9C"/>
    <w:rsid w:val="00BF7242"/>
    <w:rsid w:val="00C000E4"/>
    <w:rsid w:val="00C00C18"/>
    <w:rsid w:val="00C00E35"/>
    <w:rsid w:val="00C0143E"/>
    <w:rsid w:val="00C01A42"/>
    <w:rsid w:val="00C01BB4"/>
    <w:rsid w:val="00C03659"/>
    <w:rsid w:val="00C04285"/>
    <w:rsid w:val="00C05D6C"/>
    <w:rsid w:val="00C0604B"/>
    <w:rsid w:val="00C0638D"/>
    <w:rsid w:val="00C0665C"/>
    <w:rsid w:val="00C10C38"/>
    <w:rsid w:val="00C111EF"/>
    <w:rsid w:val="00C11461"/>
    <w:rsid w:val="00C116B0"/>
    <w:rsid w:val="00C11BCB"/>
    <w:rsid w:val="00C11D63"/>
    <w:rsid w:val="00C11FB2"/>
    <w:rsid w:val="00C11FD8"/>
    <w:rsid w:val="00C12FEC"/>
    <w:rsid w:val="00C130E0"/>
    <w:rsid w:val="00C135C2"/>
    <w:rsid w:val="00C13ABC"/>
    <w:rsid w:val="00C1522C"/>
    <w:rsid w:val="00C1542B"/>
    <w:rsid w:val="00C16774"/>
    <w:rsid w:val="00C168D8"/>
    <w:rsid w:val="00C16DDD"/>
    <w:rsid w:val="00C172EC"/>
    <w:rsid w:val="00C20368"/>
    <w:rsid w:val="00C20521"/>
    <w:rsid w:val="00C20BE1"/>
    <w:rsid w:val="00C20E38"/>
    <w:rsid w:val="00C2180D"/>
    <w:rsid w:val="00C21F03"/>
    <w:rsid w:val="00C2201B"/>
    <w:rsid w:val="00C222D3"/>
    <w:rsid w:val="00C22E9B"/>
    <w:rsid w:val="00C234A9"/>
    <w:rsid w:val="00C23C9B"/>
    <w:rsid w:val="00C23E5A"/>
    <w:rsid w:val="00C24221"/>
    <w:rsid w:val="00C2423C"/>
    <w:rsid w:val="00C25F21"/>
    <w:rsid w:val="00C26CA3"/>
    <w:rsid w:val="00C275C5"/>
    <w:rsid w:val="00C27F6F"/>
    <w:rsid w:val="00C3103D"/>
    <w:rsid w:val="00C310DE"/>
    <w:rsid w:val="00C31638"/>
    <w:rsid w:val="00C316FB"/>
    <w:rsid w:val="00C321F0"/>
    <w:rsid w:val="00C322D1"/>
    <w:rsid w:val="00C32D07"/>
    <w:rsid w:val="00C337AB"/>
    <w:rsid w:val="00C33A28"/>
    <w:rsid w:val="00C34129"/>
    <w:rsid w:val="00C376C7"/>
    <w:rsid w:val="00C37BE9"/>
    <w:rsid w:val="00C37F20"/>
    <w:rsid w:val="00C40007"/>
    <w:rsid w:val="00C400EB"/>
    <w:rsid w:val="00C401DA"/>
    <w:rsid w:val="00C40A17"/>
    <w:rsid w:val="00C4120B"/>
    <w:rsid w:val="00C41D45"/>
    <w:rsid w:val="00C43117"/>
    <w:rsid w:val="00C432B4"/>
    <w:rsid w:val="00C4351C"/>
    <w:rsid w:val="00C4361D"/>
    <w:rsid w:val="00C43CEC"/>
    <w:rsid w:val="00C43DD8"/>
    <w:rsid w:val="00C43EC1"/>
    <w:rsid w:val="00C45140"/>
    <w:rsid w:val="00C45E7B"/>
    <w:rsid w:val="00C45EA5"/>
    <w:rsid w:val="00C46461"/>
    <w:rsid w:val="00C465CC"/>
    <w:rsid w:val="00C507C0"/>
    <w:rsid w:val="00C51EF6"/>
    <w:rsid w:val="00C532AE"/>
    <w:rsid w:val="00C54022"/>
    <w:rsid w:val="00C5470A"/>
    <w:rsid w:val="00C54EDF"/>
    <w:rsid w:val="00C56099"/>
    <w:rsid w:val="00C57B7D"/>
    <w:rsid w:val="00C57D58"/>
    <w:rsid w:val="00C600C7"/>
    <w:rsid w:val="00C601D4"/>
    <w:rsid w:val="00C604FB"/>
    <w:rsid w:val="00C60CD6"/>
    <w:rsid w:val="00C6207F"/>
    <w:rsid w:val="00C6324A"/>
    <w:rsid w:val="00C639E9"/>
    <w:rsid w:val="00C63FD9"/>
    <w:rsid w:val="00C6452B"/>
    <w:rsid w:val="00C645A2"/>
    <w:rsid w:val="00C655CB"/>
    <w:rsid w:val="00C6577E"/>
    <w:rsid w:val="00C6582C"/>
    <w:rsid w:val="00C65B96"/>
    <w:rsid w:val="00C65C6D"/>
    <w:rsid w:val="00C65CDC"/>
    <w:rsid w:val="00C66142"/>
    <w:rsid w:val="00C6620B"/>
    <w:rsid w:val="00C667D4"/>
    <w:rsid w:val="00C66E64"/>
    <w:rsid w:val="00C6701C"/>
    <w:rsid w:val="00C72A08"/>
    <w:rsid w:val="00C7329F"/>
    <w:rsid w:val="00C7347D"/>
    <w:rsid w:val="00C73896"/>
    <w:rsid w:val="00C73A47"/>
    <w:rsid w:val="00C73E2F"/>
    <w:rsid w:val="00C7406D"/>
    <w:rsid w:val="00C75F98"/>
    <w:rsid w:val="00C76160"/>
    <w:rsid w:val="00C77BD8"/>
    <w:rsid w:val="00C77CBE"/>
    <w:rsid w:val="00C77D65"/>
    <w:rsid w:val="00C8042A"/>
    <w:rsid w:val="00C81DC1"/>
    <w:rsid w:val="00C81DFE"/>
    <w:rsid w:val="00C82407"/>
    <w:rsid w:val="00C83305"/>
    <w:rsid w:val="00C83376"/>
    <w:rsid w:val="00C85098"/>
    <w:rsid w:val="00C8546C"/>
    <w:rsid w:val="00C857A1"/>
    <w:rsid w:val="00C865F9"/>
    <w:rsid w:val="00C86CB1"/>
    <w:rsid w:val="00C90815"/>
    <w:rsid w:val="00C90B7B"/>
    <w:rsid w:val="00C91014"/>
    <w:rsid w:val="00C918D5"/>
    <w:rsid w:val="00C91DD5"/>
    <w:rsid w:val="00C920B8"/>
    <w:rsid w:val="00C9228C"/>
    <w:rsid w:val="00C926CA"/>
    <w:rsid w:val="00C93485"/>
    <w:rsid w:val="00C93689"/>
    <w:rsid w:val="00C93738"/>
    <w:rsid w:val="00C937A7"/>
    <w:rsid w:val="00C93A0C"/>
    <w:rsid w:val="00C943DA"/>
    <w:rsid w:val="00C946CF"/>
    <w:rsid w:val="00C9611F"/>
    <w:rsid w:val="00C96622"/>
    <w:rsid w:val="00C96D79"/>
    <w:rsid w:val="00C97D39"/>
    <w:rsid w:val="00CA0105"/>
    <w:rsid w:val="00CA0869"/>
    <w:rsid w:val="00CA0FE5"/>
    <w:rsid w:val="00CA1853"/>
    <w:rsid w:val="00CA229F"/>
    <w:rsid w:val="00CA254A"/>
    <w:rsid w:val="00CA2939"/>
    <w:rsid w:val="00CA373D"/>
    <w:rsid w:val="00CA3E1B"/>
    <w:rsid w:val="00CA4271"/>
    <w:rsid w:val="00CA4BB0"/>
    <w:rsid w:val="00CA6561"/>
    <w:rsid w:val="00CA692B"/>
    <w:rsid w:val="00CA7159"/>
    <w:rsid w:val="00CA79A9"/>
    <w:rsid w:val="00CA7CD5"/>
    <w:rsid w:val="00CA7D98"/>
    <w:rsid w:val="00CB0A95"/>
    <w:rsid w:val="00CB1875"/>
    <w:rsid w:val="00CB1A43"/>
    <w:rsid w:val="00CB1CBD"/>
    <w:rsid w:val="00CB224A"/>
    <w:rsid w:val="00CB2F1E"/>
    <w:rsid w:val="00CB32B1"/>
    <w:rsid w:val="00CB3491"/>
    <w:rsid w:val="00CB40DE"/>
    <w:rsid w:val="00CB43E0"/>
    <w:rsid w:val="00CB49F7"/>
    <w:rsid w:val="00CB52E1"/>
    <w:rsid w:val="00CB542A"/>
    <w:rsid w:val="00CB58C5"/>
    <w:rsid w:val="00CB5F06"/>
    <w:rsid w:val="00CB600D"/>
    <w:rsid w:val="00CB714F"/>
    <w:rsid w:val="00CC0262"/>
    <w:rsid w:val="00CC030C"/>
    <w:rsid w:val="00CC096A"/>
    <w:rsid w:val="00CC1513"/>
    <w:rsid w:val="00CC2E91"/>
    <w:rsid w:val="00CC4009"/>
    <w:rsid w:val="00CC47D4"/>
    <w:rsid w:val="00CC4BC9"/>
    <w:rsid w:val="00CC57B8"/>
    <w:rsid w:val="00CC614C"/>
    <w:rsid w:val="00CC78EA"/>
    <w:rsid w:val="00CC7C31"/>
    <w:rsid w:val="00CD0F20"/>
    <w:rsid w:val="00CD134D"/>
    <w:rsid w:val="00CD1A94"/>
    <w:rsid w:val="00CD2960"/>
    <w:rsid w:val="00CD3410"/>
    <w:rsid w:val="00CD3A38"/>
    <w:rsid w:val="00CD4B41"/>
    <w:rsid w:val="00CD4DB1"/>
    <w:rsid w:val="00CD58A6"/>
    <w:rsid w:val="00CD5931"/>
    <w:rsid w:val="00CD5954"/>
    <w:rsid w:val="00CD5FDB"/>
    <w:rsid w:val="00CD6179"/>
    <w:rsid w:val="00CD7851"/>
    <w:rsid w:val="00CD78FD"/>
    <w:rsid w:val="00CD7E95"/>
    <w:rsid w:val="00CE0372"/>
    <w:rsid w:val="00CE31A5"/>
    <w:rsid w:val="00CE3833"/>
    <w:rsid w:val="00CE3865"/>
    <w:rsid w:val="00CE39A2"/>
    <w:rsid w:val="00CE41B5"/>
    <w:rsid w:val="00CE5007"/>
    <w:rsid w:val="00CE5732"/>
    <w:rsid w:val="00CE5994"/>
    <w:rsid w:val="00CE641A"/>
    <w:rsid w:val="00CE6B1B"/>
    <w:rsid w:val="00CE7B59"/>
    <w:rsid w:val="00CE7CD2"/>
    <w:rsid w:val="00CF022C"/>
    <w:rsid w:val="00CF031B"/>
    <w:rsid w:val="00CF0505"/>
    <w:rsid w:val="00CF0607"/>
    <w:rsid w:val="00CF1479"/>
    <w:rsid w:val="00CF164B"/>
    <w:rsid w:val="00CF2326"/>
    <w:rsid w:val="00CF2A39"/>
    <w:rsid w:val="00CF3318"/>
    <w:rsid w:val="00CF3808"/>
    <w:rsid w:val="00CF3A5F"/>
    <w:rsid w:val="00CF3C52"/>
    <w:rsid w:val="00CF4856"/>
    <w:rsid w:val="00CF5299"/>
    <w:rsid w:val="00CF52B2"/>
    <w:rsid w:val="00CF54BE"/>
    <w:rsid w:val="00CF6B87"/>
    <w:rsid w:val="00CF7759"/>
    <w:rsid w:val="00CF7A7B"/>
    <w:rsid w:val="00D00095"/>
    <w:rsid w:val="00D00C5C"/>
    <w:rsid w:val="00D019B1"/>
    <w:rsid w:val="00D0222E"/>
    <w:rsid w:val="00D029E0"/>
    <w:rsid w:val="00D03394"/>
    <w:rsid w:val="00D03775"/>
    <w:rsid w:val="00D03C54"/>
    <w:rsid w:val="00D03E8E"/>
    <w:rsid w:val="00D0409F"/>
    <w:rsid w:val="00D046C8"/>
    <w:rsid w:val="00D04CE1"/>
    <w:rsid w:val="00D0535D"/>
    <w:rsid w:val="00D06569"/>
    <w:rsid w:val="00D065FE"/>
    <w:rsid w:val="00D06BEC"/>
    <w:rsid w:val="00D06E9A"/>
    <w:rsid w:val="00D10D6A"/>
    <w:rsid w:val="00D11537"/>
    <w:rsid w:val="00D11955"/>
    <w:rsid w:val="00D11D91"/>
    <w:rsid w:val="00D124E5"/>
    <w:rsid w:val="00D13685"/>
    <w:rsid w:val="00D13EFD"/>
    <w:rsid w:val="00D1536D"/>
    <w:rsid w:val="00D15499"/>
    <w:rsid w:val="00D159E5"/>
    <w:rsid w:val="00D177F3"/>
    <w:rsid w:val="00D20891"/>
    <w:rsid w:val="00D21707"/>
    <w:rsid w:val="00D21DF2"/>
    <w:rsid w:val="00D2216A"/>
    <w:rsid w:val="00D221FD"/>
    <w:rsid w:val="00D22B44"/>
    <w:rsid w:val="00D23F3B"/>
    <w:rsid w:val="00D24193"/>
    <w:rsid w:val="00D24F9E"/>
    <w:rsid w:val="00D272AF"/>
    <w:rsid w:val="00D279C3"/>
    <w:rsid w:val="00D27B04"/>
    <w:rsid w:val="00D27E40"/>
    <w:rsid w:val="00D31097"/>
    <w:rsid w:val="00D3206A"/>
    <w:rsid w:val="00D3213F"/>
    <w:rsid w:val="00D326DE"/>
    <w:rsid w:val="00D337E7"/>
    <w:rsid w:val="00D341D9"/>
    <w:rsid w:val="00D345D6"/>
    <w:rsid w:val="00D3643B"/>
    <w:rsid w:val="00D36C29"/>
    <w:rsid w:val="00D376E3"/>
    <w:rsid w:val="00D40B21"/>
    <w:rsid w:val="00D41922"/>
    <w:rsid w:val="00D43DD9"/>
    <w:rsid w:val="00D44917"/>
    <w:rsid w:val="00D46061"/>
    <w:rsid w:val="00D46764"/>
    <w:rsid w:val="00D47239"/>
    <w:rsid w:val="00D47E5C"/>
    <w:rsid w:val="00D51399"/>
    <w:rsid w:val="00D5169E"/>
    <w:rsid w:val="00D52EA0"/>
    <w:rsid w:val="00D52F44"/>
    <w:rsid w:val="00D53377"/>
    <w:rsid w:val="00D5366D"/>
    <w:rsid w:val="00D53DD0"/>
    <w:rsid w:val="00D541E6"/>
    <w:rsid w:val="00D556A5"/>
    <w:rsid w:val="00D5572D"/>
    <w:rsid w:val="00D55AF4"/>
    <w:rsid w:val="00D562BD"/>
    <w:rsid w:val="00D57DC4"/>
    <w:rsid w:val="00D60D92"/>
    <w:rsid w:val="00D60DC1"/>
    <w:rsid w:val="00D6219E"/>
    <w:rsid w:val="00D62366"/>
    <w:rsid w:val="00D624C6"/>
    <w:rsid w:val="00D62C11"/>
    <w:rsid w:val="00D63E1F"/>
    <w:rsid w:val="00D64530"/>
    <w:rsid w:val="00D6466C"/>
    <w:rsid w:val="00D6491E"/>
    <w:rsid w:val="00D6568E"/>
    <w:rsid w:val="00D676AB"/>
    <w:rsid w:val="00D67AB0"/>
    <w:rsid w:val="00D67C4D"/>
    <w:rsid w:val="00D70179"/>
    <w:rsid w:val="00D705E5"/>
    <w:rsid w:val="00D71D1B"/>
    <w:rsid w:val="00D71E7A"/>
    <w:rsid w:val="00D72A0F"/>
    <w:rsid w:val="00D72C81"/>
    <w:rsid w:val="00D72DE6"/>
    <w:rsid w:val="00D7309C"/>
    <w:rsid w:val="00D73534"/>
    <w:rsid w:val="00D75AFA"/>
    <w:rsid w:val="00D75D16"/>
    <w:rsid w:val="00D7674D"/>
    <w:rsid w:val="00D76C98"/>
    <w:rsid w:val="00D77738"/>
    <w:rsid w:val="00D77D67"/>
    <w:rsid w:val="00D77D6A"/>
    <w:rsid w:val="00D77FD3"/>
    <w:rsid w:val="00D805B6"/>
    <w:rsid w:val="00D80A9D"/>
    <w:rsid w:val="00D81949"/>
    <w:rsid w:val="00D81D0A"/>
    <w:rsid w:val="00D81DE4"/>
    <w:rsid w:val="00D81FFC"/>
    <w:rsid w:val="00D828DF"/>
    <w:rsid w:val="00D82FA9"/>
    <w:rsid w:val="00D83408"/>
    <w:rsid w:val="00D83A79"/>
    <w:rsid w:val="00D84C38"/>
    <w:rsid w:val="00D84F78"/>
    <w:rsid w:val="00D853F7"/>
    <w:rsid w:val="00D85715"/>
    <w:rsid w:val="00D85ED0"/>
    <w:rsid w:val="00D85F61"/>
    <w:rsid w:val="00D86652"/>
    <w:rsid w:val="00D86894"/>
    <w:rsid w:val="00D869F1"/>
    <w:rsid w:val="00D87EC5"/>
    <w:rsid w:val="00D90192"/>
    <w:rsid w:val="00D90C3A"/>
    <w:rsid w:val="00D9172A"/>
    <w:rsid w:val="00D91C12"/>
    <w:rsid w:val="00D92315"/>
    <w:rsid w:val="00D929B1"/>
    <w:rsid w:val="00D92E1C"/>
    <w:rsid w:val="00D9327C"/>
    <w:rsid w:val="00D93DD8"/>
    <w:rsid w:val="00D940BD"/>
    <w:rsid w:val="00D94582"/>
    <w:rsid w:val="00D9553E"/>
    <w:rsid w:val="00D9584F"/>
    <w:rsid w:val="00D96000"/>
    <w:rsid w:val="00D97418"/>
    <w:rsid w:val="00D97692"/>
    <w:rsid w:val="00D97AE0"/>
    <w:rsid w:val="00D97FF2"/>
    <w:rsid w:val="00DA0124"/>
    <w:rsid w:val="00DA019D"/>
    <w:rsid w:val="00DA0AAE"/>
    <w:rsid w:val="00DA0CA0"/>
    <w:rsid w:val="00DA0E01"/>
    <w:rsid w:val="00DA0F63"/>
    <w:rsid w:val="00DA12F6"/>
    <w:rsid w:val="00DA17D9"/>
    <w:rsid w:val="00DA268B"/>
    <w:rsid w:val="00DA273C"/>
    <w:rsid w:val="00DA27DC"/>
    <w:rsid w:val="00DA280E"/>
    <w:rsid w:val="00DA29C9"/>
    <w:rsid w:val="00DA60FA"/>
    <w:rsid w:val="00DA6A7D"/>
    <w:rsid w:val="00DA6E8A"/>
    <w:rsid w:val="00DA79B1"/>
    <w:rsid w:val="00DA7BFD"/>
    <w:rsid w:val="00DB10A8"/>
    <w:rsid w:val="00DB19F4"/>
    <w:rsid w:val="00DB25E0"/>
    <w:rsid w:val="00DB2A46"/>
    <w:rsid w:val="00DB2AD8"/>
    <w:rsid w:val="00DB3750"/>
    <w:rsid w:val="00DB3AD8"/>
    <w:rsid w:val="00DB5277"/>
    <w:rsid w:val="00DB5A9B"/>
    <w:rsid w:val="00DB5E2A"/>
    <w:rsid w:val="00DB69AC"/>
    <w:rsid w:val="00DB6C6E"/>
    <w:rsid w:val="00DB6E4B"/>
    <w:rsid w:val="00DB7C5D"/>
    <w:rsid w:val="00DC09D4"/>
    <w:rsid w:val="00DC0E2F"/>
    <w:rsid w:val="00DC102F"/>
    <w:rsid w:val="00DC11F6"/>
    <w:rsid w:val="00DC12B3"/>
    <w:rsid w:val="00DC1517"/>
    <w:rsid w:val="00DC1E1E"/>
    <w:rsid w:val="00DC33B0"/>
    <w:rsid w:val="00DC411E"/>
    <w:rsid w:val="00DC4CC4"/>
    <w:rsid w:val="00DC68CE"/>
    <w:rsid w:val="00DC7EA5"/>
    <w:rsid w:val="00DC7FBB"/>
    <w:rsid w:val="00DD0203"/>
    <w:rsid w:val="00DD06B5"/>
    <w:rsid w:val="00DD0B8C"/>
    <w:rsid w:val="00DD12E5"/>
    <w:rsid w:val="00DD1AAE"/>
    <w:rsid w:val="00DD2A45"/>
    <w:rsid w:val="00DD2B7F"/>
    <w:rsid w:val="00DD2C45"/>
    <w:rsid w:val="00DD36A4"/>
    <w:rsid w:val="00DD3729"/>
    <w:rsid w:val="00DD3EEC"/>
    <w:rsid w:val="00DD5041"/>
    <w:rsid w:val="00DD5CF5"/>
    <w:rsid w:val="00DE0C94"/>
    <w:rsid w:val="00DE10E5"/>
    <w:rsid w:val="00DE21FE"/>
    <w:rsid w:val="00DE25AD"/>
    <w:rsid w:val="00DE38F7"/>
    <w:rsid w:val="00DE3C18"/>
    <w:rsid w:val="00DE3D59"/>
    <w:rsid w:val="00DE3DEF"/>
    <w:rsid w:val="00DE4A70"/>
    <w:rsid w:val="00DE525B"/>
    <w:rsid w:val="00DE5CE1"/>
    <w:rsid w:val="00DE65A7"/>
    <w:rsid w:val="00DE66C3"/>
    <w:rsid w:val="00DE67EF"/>
    <w:rsid w:val="00DE6977"/>
    <w:rsid w:val="00DE6B19"/>
    <w:rsid w:val="00DE7896"/>
    <w:rsid w:val="00DF0638"/>
    <w:rsid w:val="00DF2B5D"/>
    <w:rsid w:val="00DF2CA3"/>
    <w:rsid w:val="00DF2FA6"/>
    <w:rsid w:val="00DF352F"/>
    <w:rsid w:val="00DF3A41"/>
    <w:rsid w:val="00DF3E58"/>
    <w:rsid w:val="00DF4CE1"/>
    <w:rsid w:val="00DF57F2"/>
    <w:rsid w:val="00DF588C"/>
    <w:rsid w:val="00DF5F7B"/>
    <w:rsid w:val="00DF6286"/>
    <w:rsid w:val="00DF6653"/>
    <w:rsid w:val="00DF6676"/>
    <w:rsid w:val="00DF67D7"/>
    <w:rsid w:val="00DF7E1D"/>
    <w:rsid w:val="00E00002"/>
    <w:rsid w:val="00E00E6B"/>
    <w:rsid w:val="00E00F7B"/>
    <w:rsid w:val="00E0113A"/>
    <w:rsid w:val="00E012E7"/>
    <w:rsid w:val="00E015E8"/>
    <w:rsid w:val="00E01E3C"/>
    <w:rsid w:val="00E02464"/>
    <w:rsid w:val="00E02D78"/>
    <w:rsid w:val="00E04542"/>
    <w:rsid w:val="00E04608"/>
    <w:rsid w:val="00E05373"/>
    <w:rsid w:val="00E05A82"/>
    <w:rsid w:val="00E06066"/>
    <w:rsid w:val="00E065AC"/>
    <w:rsid w:val="00E06E7E"/>
    <w:rsid w:val="00E07143"/>
    <w:rsid w:val="00E07FBB"/>
    <w:rsid w:val="00E10518"/>
    <w:rsid w:val="00E106E0"/>
    <w:rsid w:val="00E10CFD"/>
    <w:rsid w:val="00E10E49"/>
    <w:rsid w:val="00E11453"/>
    <w:rsid w:val="00E12645"/>
    <w:rsid w:val="00E12D54"/>
    <w:rsid w:val="00E1459B"/>
    <w:rsid w:val="00E16C50"/>
    <w:rsid w:val="00E1709E"/>
    <w:rsid w:val="00E17297"/>
    <w:rsid w:val="00E20757"/>
    <w:rsid w:val="00E21922"/>
    <w:rsid w:val="00E23681"/>
    <w:rsid w:val="00E23814"/>
    <w:rsid w:val="00E2423B"/>
    <w:rsid w:val="00E24593"/>
    <w:rsid w:val="00E252DA"/>
    <w:rsid w:val="00E274B5"/>
    <w:rsid w:val="00E279BC"/>
    <w:rsid w:val="00E27B93"/>
    <w:rsid w:val="00E3002A"/>
    <w:rsid w:val="00E30952"/>
    <w:rsid w:val="00E30B4E"/>
    <w:rsid w:val="00E30D46"/>
    <w:rsid w:val="00E3138B"/>
    <w:rsid w:val="00E31607"/>
    <w:rsid w:val="00E31F24"/>
    <w:rsid w:val="00E32638"/>
    <w:rsid w:val="00E32A30"/>
    <w:rsid w:val="00E32AA7"/>
    <w:rsid w:val="00E32E6F"/>
    <w:rsid w:val="00E32F96"/>
    <w:rsid w:val="00E3331A"/>
    <w:rsid w:val="00E33574"/>
    <w:rsid w:val="00E340AC"/>
    <w:rsid w:val="00E34485"/>
    <w:rsid w:val="00E3513A"/>
    <w:rsid w:val="00E36EE0"/>
    <w:rsid w:val="00E37D30"/>
    <w:rsid w:val="00E401ED"/>
    <w:rsid w:val="00E41129"/>
    <w:rsid w:val="00E419C2"/>
    <w:rsid w:val="00E41B06"/>
    <w:rsid w:val="00E4206C"/>
    <w:rsid w:val="00E42282"/>
    <w:rsid w:val="00E423E3"/>
    <w:rsid w:val="00E42C66"/>
    <w:rsid w:val="00E43952"/>
    <w:rsid w:val="00E452A0"/>
    <w:rsid w:val="00E45AC3"/>
    <w:rsid w:val="00E45EA2"/>
    <w:rsid w:val="00E47365"/>
    <w:rsid w:val="00E4785A"/>
    <w:rsid w:val="00E506C4"/>
    <w:rsid w:val="00E509C8"/>
    <w:rsid w:val="00E51DE6"/>
    <w:rsid w:val="00E52046"/>
    <w:rsid w:val="00E523EC"/>
    <w:rsid w:val="00E52D53"/>
    <w:rsid w:val="00E52EB7"/>
    <w:rsid w:val="00E53555"/>
    <w:rsid w:val="00E53909"/>
    <w:rsid w:val="00E53A52"/>
    <w:rsid w:val="00E542CB"/>
    <w:rsid w:val="00E5545B"/>
    <w:rsid w:val="00E56414"/>
    <w:rsid w:val="00E56608"/>
    <w:rsid w:val="00E56796"/>
    <w:rsid w:val="00E57245"/>
    <w:rsid w:val="00E578A8"/>
    <w:rsid w:val="00E57F52"/>
    <w:rsid w:val="00E60895"/>
    <w:rsid w:val="00E61356"/>
    <w:rsid w:val="00E61433"/>
    <w:rsid w:val="00E62112"/>
    <w:rsid w:val="00E6234A"/>
    <w:rsid w:val="00E632A1"/>
    <w:rsid w:val="00E63FF5"/>
    <w:rsid w:val="00E663FE"/>
    <w:rsid w:val="00E669CB"/>
    <w:rsid w:val="00E66AC1"/>
    <w:rsid w:val="00E676C2"/>
    <w:rsid w:val="00E67997"/>
    <w:rsid w:val="00E7030C"/>
    <w:rsid w:val="00E714FA"/>
    <w:rsid w:val="00E7219F"/>
    <w:rsid w:val="00E725D8"/>
    <w:rsid w:val="00E747FD"/>
    <w:rsid w:val="00E75E1F"/>
    <w:rsid w:val="00E75EC5"/>
    <w:rsid w:val="00E775D6"/>
    <w:rsid w:val="00E77B1D"/>
    <w:rsid w:val="00E80CCD"/>
    <w:rsid w:val="00E80EEB"/>
    <w:rsid w:val="00E815F4"/>
    <w:rsid w:val="00E819FD"/>
    <w:rsid w:val="00E83080"/>
    <w:rsid w:val="00E84F84"/>
    <w:rsid w:val="00E85187"/>
    <w:rsid w:val="00E85B74"/>
    <w:rsid w:val="00E86201"/>
    <w:rsid w:val="00E86F6D"/>
    <w:rsid w:val="00E878DC"/>
    <w:rsid w:val="00E9104F"/>
    <w:rsid w:val="00E916D8"/>
    <w:rsid w:val="00E9191B"/>
    <w:rsid w:val="00E92266"/>
    <w:rsid w:val="00E92669"/>
    <w:rsid w:val="00E92E6D"/>
    <w:rsid w:val="00E93C4F"/>
    <w:rsid w:val="00E94C22"/>
    <w:rsid w:val="00E950FB"/>
    <w:rsid w:val="00E95748"/>
    <w:rsid w:val="00E95F92"/>
    <w:rsid w:val="00E9687F"/>
    <w:rsid w:val="00E96AB8"/>
    <w:rsid w:val="00EA1031"/>
    <w:rsid w:val="00EA1710"/>
    <w:rsid w:val="00EA1D56"/>
    <w:rsid w:val="00EA2084"/>
    <w:rsid w:val="00EA5EA5"/>
    <w:rsid w:val="00EA6B86"/>
    <w:rsid w:val="00EB1039"/>
    <w:rsid w:val="00EB17DD"/>
    <w:rsid w:val="00EB1D78"/>
    <w:rsid w:val="00EB25DB"/>
    <w:rsid w:val="00EB26F6"/>
    <w:rsid w:val="00EB2FF2"/>
    <w:rsid w:val="00EB498D"/>
    <w:rsid w:val="00EB4B31"/>
    <w:rsid w:val="00EB57A4"/>
    <w:rsid w:val="00EB5984"/>
    <w:rsid w:val="00EB628E"/>
    <w:rsid w:val="00EB62BA"/>
    <w:rsid w:val="00EB631F"/>
    <w:rsid w:val="00EC0881"/>
    <w:rsid w:val="00EC0BD6"/>
    <w:rsid w:val="00EC1454"/>
    <w:rsid w:val="00EC3171"/>
    <w:rsid w:val="00EC3D6A"/>
    <w:rsid w:val="00EC49D7"/>
    <w:rsid w:val="00EC5A1E"/>
    <w:rsid w:val="00EC5E01"/>
    <w:rsid w:val="00EC5EAE"/>
    <w:rsid w:val="00EC6077"/>
    <w:rsid w:val="00EC6155"/>
    <w:rsid w:val="00EC6233"/>
    <w:rsid w:val="00EC6C09"/>
    <w:rsid w:val="00EC7291"/>
    <w:rsid w:val="00EC756F"/>
    <w:rsid w:val="00ED030A"/>
    <w:rsid w:val="00ED1365"/>
    <w:rsid w:val="00ED148B"/>
    <w:rsid w:val="00ED2F15"/>
    <w:rsid w:val="00ED2FAC"/>
    <w:rsid w:val="00ED3034"/>
    <w:rsid w:val="00ED337E"/>
    <w:rsid w:val="00ED44AD"/>
    <w:rsid w:val="00ED5B84"/>
    <w:rsid w:val="00ED603B"/>
    <w:rsid w:val="00ED6596"/>
    <w:rsid w:val="00ED6A8B"/>
    <w:rsid w:val="00ED7448"/>
    <w:rsid w:val="00ED7C22"/>
    <w:rsid w:val="00ED7CCB"/>
    <w:rsid w:val="00EE007E"/>
    <w:rsid w:val="00EE0E61"/>
    <w:rsid w:val="00EE1196"/>
    <w:rsid w:val="00EE2CEE"/>
    <w:rsid w:val="00EE6990"/>
    <w:rsid w:val="00EE6C61"/>
    <w:rsid w:val="00EE79C5"/>
    <w:rsid w:val="00EF0D71"/>
    <w:rsid w:val="00EF1094"/>
    <w:rsid w:val="00EF1355"/>
    <w:rsid w:val="00EF18CD"/>
    <w:rsid w:val="00EF269C"/>
    <w:rsid w:val="00EF2746"/>
    <w:rsid w:val="00EF2C46"/>
    <w:rsid w:val="00EF30B4"/>
    <w:rsid w:val="00EF31EB"/>
    <w:rsid w:val="00EF37CC"/>
    <w:rsid w:val="00EF3916"/>
    <w:rsid w:val="00EF4746"/>
    <w:rsid w:val="00EF4F47"/>
    <w:rsid w:val="00EF610E"/>
    <w:rsid w:val="00EF6434"/>
    <w:rsid w:val="00EF6D85"/>
    <w:rsid w:val="00EF7A1A"/>
    <w:rsid w:val="00EF7A74"/>
    <w:rsid w:val="00F00266"/>
    <w:rsid w:val="00F0124D"/>
    <w:rsid w:val="00F0292A"/>
    <w:rsid w:val="00F038A0"/>
    <w:rsid w:val="00F0393C"/>
    <w:rsid w:val="00F03D60"/>
    <w:rsid w:val="00F03E02"/>
    <w:rsid w:val="00F06672"/>
    <w:rsid w:val="00F066FA"/>
    <w:rsid w:val="00F07E20"/>
    <w:rsid w:val="00F10161"/>
    <w:rsid w:val="00F101B7"/>
    <w:rsid w:val="00F10714"/>
    <w:rsid w:val="00F11540"/>
    <w:rsid w:val="00F11612"/>
    <w:rsid w:val="00F11A5A"/>
    <w:rsid w:val="00F11FE5"/>
    <w:rsid w:val="00F1240B"/>
    <w:rsid w:val="00F125F3"/>
    <w:rsid w:val="00F126B8"/>
    <w:rsid w:val="00F12FE0"/>
    <w:rsid w:val="00F135FF"/>
    <w:rsid w:val="00F13A93"/>
    <w:rsid w:val="00F13B8F"/>
    <w:rsid w:val="00F146FD"/>
    <w:rsid w:val="00F14D25"/>
    <w:rsid w:val="00F14E71"/>
    <w:rsid w:val="00F16595"/>
    <w:rsid w:val="00F16ADB"/>
    <w:rsid w:val="00F16F5B"/>
    <w:rsid w:val="00F171DC"/>
    <w:rsid w:val="00F20690"/>
    <w:rsid w:val="00F2222A"/>
    <w:rsid w:val="00F226D0"/>
    <w:rsid w:val="00F230E7"/>
    <w:rsid w:val="00F235EE"/>
    <w:rsid w:val="00F259BB"/>
    <w:rsid w:val="00F26C61"/>
    <w:rsid w:val="00F27107"/>
    <w:rsid w:val="00F307F6"/>
    <w:rsid w:val="00F309A5"/>
    <w:rsid w:val="00F3178C"/>
    <w:rsid w:val="00F32AE0"/>
    <w:rsid w:val="00F32C5C"/>
    <w:rsid w:val="00F3372C"/>
    <w:rsid w:val="00F34324"/>
    <w:rsid w:val="00F347BD"/>
    <w:rsid w:val="00F3498F"/>
    <w:rsid w:val="00F34BF7"/>
    <w:rsid w:val="00F34EB7"/>
    <w:rsid w:val="00F3507E"/>
    <w:rsid w:val="00F37570"/>
    <w:rsid w:val="00F3792C"/>
    <w:rsid w:val="00F4043C"/>
    <w:rsid w:val="00F4163F"/>
    <w:rsid w:val="00F41E79"/>
    <w:rsid w:val="00F41F63"/>
    <w:rsid w:val="00F41F87"/>
    <w:rsid w:val="00F42891"/>
    <w:rsid w:val="00F4331F"/>
    <w:rsid w:val="00F438E0"/>
    <w:rsid w:val="00F43BC9"/>
    <w:rsid w:val="00F43EB2"/>
    <w:rsid w:val="00F43EE2"/>
    <w:rsid w:val="00F45A8E"/>
    <w:rsid w:val="00F46543"/>
    <w:rsid w:val="00F46574"/>
    <w:rsid w:val="00F4758D"/>
    <w:rsid w:val="00F4793E"/>
    <w:rsid w:val="00F479A9"/>
    <w:rsid w:val="00F5017A"/>
    <w:rsid w:val="00F50661"/>
    <w:rsid w:val="00F50C38"/>
    <w:rsid w:val="00F512CD"/>
    <w:rsid w:val="00F522B5"/>
    <w:rsid w:val="00F52398"/>
    <w:rsid w:val="00F5284D"/>
    <w:rsid w:val="00F5296E"/>
    <w:rsid w:val="00F52A98"/>
    <w:rsid w:val="00F52D85"/>
    <w:rsid w:val="00F53029"/>
    <w:rsid w:val="00F531E6"/>
    <w:rsid w:val="00F55550"/>
    <w:rsid w:val="00F55B15"/>
    <w:rsid w:val="00F56088"/>
    <w:rsid w:val="00F5762C"/>
    <w:rsid w:val="00F57F25"/>
    <w:rsid w:val="00F57F3A"/>
    <w:rsid w:val="00F600CB"/>
    <w:rsid w:val="00F60D2D"/>
    <w:rsid w:val="00F619A5"/>
    <w:rsid w:val="00F61C09"/>
    <w:rsid w:val="00F61C5A"/>
    <w:rsid w:val="00F61E64"/>
    <w:rsid w:val="00F61FE6"/>
    <w:rsid w:val="00F623AC"/>
    <w:rsid w:val="00F626B5"/>
    <w:rsid w:val="00F62DC2"/>
    <w:rsid w:val="00F63825"/>
    <w:rsid w:val="00F639C0"/>
    <w:rsid w:val="00F662A6"/>
    <w:rsid w:val="00F66C19"/>
    <w:rsid w:val="00F672DD"/>
    <w:rsid w:val="00F6785F"/>
    <w:rsid w:val="00F67A04"/>
    <w:rsid w:val="00F67CBE"/>
    <w:rsid w:val="00F70487"/>
    <w:rsid w:val="00F7244E"/>
    <w:rsid w:val="00F72A59"/>
    <w:rsid w:val="00F72BAE"/>
    <w:rsid w:val="00F74A14"/>
    <w:rsid w:val="00F7584D"/>
    <w:rsid w:val="00F75D22"/>
    <w:rsid w:val="00F765B3"/>
    <w:rsid w:val="00F7685E"/>
    <w:rsid w:val="00F7755C"/>
    <w:rsid w:val="00F77D6E"/>
    <w:rsid w:val="00F8043E"/>
    <w:rsid w:val="00F820FD"/>
    <w:rsid w:val="00F82E44"/>
    <w:rsid w:val="00F82FF0"/>
    <w:rsid w:val="00F838CA"/>
    <w:rsid w:val="00F83D38"/>
    <w:rsid w:val="00F846D1"/>
    <w:rsid w:val="00F8491C"/>
    <w:rsid w:val="00F8509F"/>
    <w:rsid w:val="00F85418"/>
    <w:rsid w:val="00F85C6B"/>
    <w:rsid w:val="00F875B8"/>
    <w:rsid w:val="00F87A5A"/>
    <w:rsid w:val="00F911C1"/>
    <w:rsid w:val="00F9121B"/>
    <w:rsid w:val="00F92181"/>
    <w:rsid w:val="00F93014"/>
    <w:rsid w:val="00F93C78"/>
    <w:rsid w:val="00F93E46"/>
    <w:rsid w:val="00F93F73"/>
    <w:rsid w:val="00F94249"/>
    <w:rsid w:val="00F954CE"/>
    <w:rsid w:val="00F95E50"/>
    <w:rsid w:val="00F97F80"/>
    <w:rsid w:val="00F97FC0"/>
    <w:rsid w:val="00FA2E7C"/>
    <w:rsid w:val="00FA317F"/>
    <w:rsid w:val="00FA34A7"/>
    <w:rsid w:val="00FA40C1"/>
    <w:rsid w:val="00FA446B"/>
    <w:rsid w:val="00FA5050"/>
    <w:rsid w:val="00FA7C15"/>
    <w:rsid w:val="00FA7C7F"/>
    <w:rsid w:val="00FB17C5"/>
    <w:rsid w:val="00FB39CA"/>
    <w:rsid w:val="00FB4F83"/>
    <w:rsid w:val="00FB55C1"/>
    <w:rsid w:val="00FB6307"/>
    <w:rsid w:val="00FB6DCC"/>
    <w:rsid w:val="00FB7067"/>
    <w:rsid w:val="00FB7360"/>
    <w:rsid w:val="00FC1821"/>
    <w:rsid w:val="00FC1AF6"/>
    <w:rsid w:val="00FC307F"/>
    <w:rsid w:val="00FC338B"/>
    <w:rsid w:val="00FC3AD4"/>
    <w:rsid w:val="00FC66C3"/>
    <w:rsid w:val="00FC6E1B"/>
    <w:rsid w:val="00FC7481"/>
    <w:rsid w:val="00FC74B4"/>
    <w:rsid w:val="00FC7842"/>
    <w:rsid w:val="00FC7B8C"/>
    <w:rsid w:val="00FD01F6"/>
    <w:rsid w:val="00FD0F61"/>
    <w:rsid w:val="00FD0FB5"/>
    <w:rsid w:val="00FD261F"/>
    <w:rsid w:val="00FD3767"/>
    <w:rsid w:val="00FD46AE"/>
    <w:rsid w:val="00FD56BC"/>
    <w:rsid w:val="00FD5766"/>
    <w:rsid w:val="00FD6957"/>
    <w:rsid w:val="00FD6B1B"/>
    <w:rsid w:val="00FD7ADA"/>
    <w:rsid w:val="00FD7EBC"/>
    <w:rsid w:val="00FE06EA"/>
    <w:rsid w:val="00FE0817"/>
    <w:rsid w:val="00FE10FF"/>
    <w:rsid w:val="00FE115E"/>
    <w:rsid w:val="00FE1F7F"/>
    <w:rsid w:val="00FE2485"/>
    <w:rsid w:val="00FE27BB"/>
    <w:rsid w:val="00FE2D37"/>
    <w:rsid w:val="00FE2E73"/>
    <w:rsid w:val="00FE3434"/>
    <w:rsid w:val="00FE3693"/>
    <w:rsid w:val="00FE3D90"/>
    <w:rsid w:val="00FE47EE"/>
    <w:rsid w:val="00FE499B"/>
    <w:rsid w:val="00FE4F06"/>
    <w:rsid w:val="00FE5FFA"/>
    <w:rsid w:val="00FE706D"/>
    <w:rsid w:val="00FE72E6"/>
    <w:rsid w:val="00FE7555"/>
    <w:rsid w:val="00FE761B"/>
    <w:rsid w:val="00FF1967"/>
    <w:rsid w:val="00FF1C62"/>
    <w:rsid w:val="00FF23CA"/>
    <w:rsid w:val="00FF25C9"/>
    <w:rsid w:val="00FF3553"/>
    <w:rsid w:val="00FF3DA9"/>
    <w:rsid w:val="00FF5164"/>
    <w:rsid w:val="00FF5C17"/>
    <w:rsid w:val="00FF71B9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C5E32"/>
  <w15:docId w15:val="{716C2F9F-F051-455E-8B98-05F44632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41A"/>
  </w:style>
  <w:style w:type="paragraph" w:styleId="Heading1">
    <w:name w:val="heading 1"/>
    <w:basedOn w:val="Normal"/>
    <w:next w:val="Normal"/>
    <w:link w:val="Heading1Char"/>
    <w:uiPriority w:val="9"/>
    <w:qFormat/>
    <w:rsid w:val="00827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131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31"/>
    <w:rPr>
      <w:rFonts w:ascii="Segoe UI" w:hAnsi="Segoe UI" w:cs="Segoe UI"/>
      <w:sz w:val="18"/>
      <w:szCs w:val="29"/>
    </w:rPr>
  </w:style>
  <w:style w:type="paragraph" w:styleId="NormalWeb">
    <w:name w:val="Normal (Web)"/>
    <w:basedOn w:val="Normal"/>
    <w:uiPriority w:val="99"/>
    <w:unhideWhenUsed/>
    <w:rsid w:val="0023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9F4"/>
    <w:pPr>
      <w:ind w:left="720"/>
      <w:contextualSpacing/>
    </w:pPr>
  </w:style>
  <w:style w:type="paragraph" w:styleId="Revision">
    <w:name w:val="Revision"/>
    <w:hidden/>
    <w:uiPriority w:val="99"/>
    <w:semiHidden/>
    <w:rsid w:val="00D472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74"/>
  </w:style>
  <w:style w:type="paragraph" w:styleId="Footer">
    <w:name w:val="footer"/>
    <w:basedOn w:val="Normal"/>
    <w:link w:val="FooterChar"/>
    <w:uiPriority w:val="99"/>
    <w:unhideWhenUsed/>
    <w:rsid w:val="002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74"/>
  </w:style>
  <w:style w:type="character" w:customStyle="1" w:styleId="Heading1Char">
    <w:name w:val="Heading 1 Char"/>
    <w:basedOn w:val="DefaultParagraphFont"/>
    <w:link w:val="Heading1"/>
    <w:uiPriority w:val="9"/>
    <w:rsid w:val="008277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45"/>
    </w:rPr>
  </w:style>
  <w:style w:type="paragraph" w:styleId="TOCHeading">
    <w:name w:val="TOC Heading"/>
    <w:basedOn w:val="Heading1"/>
    <w:next w:val="Normal"/>
    <w:uiPriority w:val="39"/>
    <w:unhideWhenUsed/>
    <w:qFormat/>
    <w:rsid w:val="0045277B"/>
    <w:pPr>
      <w:spacing w:line="276" w:lineRule="auto"/>
      <w:outlineLvl w:val="9"/>
    </w:pPr>
    <w:rPr>
      <w:szCs w:val="28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45277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1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F8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F87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F87"/>
    <w:rPr>
      <w:b/>
      <w:bCs/>
      <w:sz w:val="20"/>
      <w:szCs w:val="32"/>
    </w:rPr>
  </w:style>
  <w:style w:type="paragraph" w:styleId="NoSpacing">
    <w:name w:val="No Spacing"/>
    <w:uiPriority w:val="1"/>
    <w:qFormat/>
    <w:rsid w:val="00B561B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E7B59"/>
    <w:pPr>
      <w:tabs>
        <w:tab w:val="right" w:leader="dot" w:pos="9344"/>
      </w:tabs>
      <w:spacing w:after="0" w:line="360" w:lineRule="auto"/>
      <w:pPrChange w:id="0" w:author="Sopheak Phorn" w:date="2023-08-25T13:17:00Z">
        <w:pPr>
          <w:tabs>
            <w:tab w:val="right" w:leader="dot" w:pos="9344"/>
          </w:tabs>
          <w:spacing w:after="100" w:line="259" w:lineRule="auto"/>
        </w:pPr>
      </w:pPrChange>
    </w:pPr>
    <w:rPr>
      <w:rPrChange w:id="0" w:author="Sopheak Phorn" w:date="2023-08-25T13:17:00Z">
        <w:rPr>
          <w:rFonts w:asciiTheme="minorHAnsi" w:eastAsiaTheme="minorHAnsi" w:hAnsiTheme="minorHAnsi" w:cstheme="minorBidi"/>
          <w:sz w:val="22"/>
          <w:szCs w:val="36"/>
          <w:lang w:val="en-US" w:eastAsia="en-US" w:bidi="km-KH"/>
        </w:rPr>
      </w:rPrChange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3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A1C3B-3BFF-4275-99E3-E80A911E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38</Pages>
  <Words>48688</Words>
  <Characters>277528</Characters>
  <Application>Microsoft Office Word</Application>
  <DocSecurity>0</DocSecurity>
  <Lines>2312</Lines>
  <Paragraphs>651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Voeun Kuyeng</dc:creator>
  <cp:lastModifiedBy>Sopheak Phorn</cp:lastModifiedBy>
  <cp:revision>64</cp:revision>
  <cp:lastPrinted>2023-08-28T03:47:00Z</cp:lastPrinted>
  <dcterms:created xsi:type="dcterms:W3CDTF">2023-08-22T01:58:00Z</dcterms:created>
  <dcterms:modified xsi:type="dcterms:W3CDTF">2023-08-28T03:47:00Z</dcterms:modified>
</cp:coreProperties>
</file>